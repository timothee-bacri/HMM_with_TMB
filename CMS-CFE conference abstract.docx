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3482D" w14:textId="77777777" w:rsidR="00D66FB8" w:rsidRDefault="00D66FB8" w:rsidP="00D66FB8">
      <w:r>
        <w:t>Title: Fast parameter and confidence interval estimation for Hidden Markov Models using Template Model Builder</w:t>
      </w:r>
    </w:p>
    <w:p w14:paraId="5614A390" w14:textId="77777777" w:rsidR="00D66FB8" w:rsidRDefault="00D66FB8" w:rsidP="00D66FB8"/>
    <w:p w14:paraId="70D3B482" w14:textId="77777777" w:rsidR="00D66FB8" w:rsidRDefault="00D66FB8" w:rsidP="00D66FB8">
      <w:r>
        <w:t>Authors: Timoth</w:t>
      </w:r>
      <w:commentRangeStart w:id="0"/>
      <w:r>
        <w:t>e</w:t>
      </w:r>
      <w:commentRangeEnd w:id="0"/>
      <w:r w:rsidR="00105780">
        <w:rPr>
          <w:rStyle w:val="CommentReference"/>
        </w:rPr>
        <w:commentReference w:id="0"/>
      </w:r>
      <w:r>
        <w:t>e Bacri, Jan Bulla, Geir Berentsen</w:t>
      </w:r>
    </w:p>
    <w:p w14:paraId="04C0E055" w14:textId="77777777" w:rsidR="00D66FB8" w:rsidRDefault="00D66FB8" w:rsidP="00D66FB8"/>
    <w:p w14:paraId="766ACF27" w14:textId="77777777" w:rsidR="00D66FB8" w:rsidRDefault="00D66FB8" w:rsidP="00D66FB8">
      <w:r>
        <w:t>Abstract:</w:t>
      </w:r>
    </w:p>
    <w:p w14:paraId="7A9A06CC" w14:textId="03BF1836" w:rsidR="00D66FB8" w:rsidRDefault="00D66FB8" w:rsidP="00D66FB8">
      <w:r>
        <w:t>Hidden Markov Models (HMMs) are a class of models widely used in speech recognition and can help other fields to model data such as phylogenetic trees or rainfall occu</w:t>
      </w:r>
      <w:ins w:id="1" w:author="Jan Bulla" w:date="2020-10-12T22:05:00Z">
        <w:r w:rsidR="00105780">
          <w:t>r</w:t>
        </w:r>
      </w:ins>
      <w:r>
        <w:t>rence.</w:t>
      </w:r>
    </w:p>
    <w:p w14:paraId="0203B53A" w14:textId="2B6A3A25" w:rsidR="00D66FB8" w:rsidRDefault="00D66FB8" w:rsidP="00D66FB8">
      <w:r>
        <w:t>There are straightforward ways to compute maximum likelihood estimates (MLEs) of their parameters</w:t>
      </w:r>
      <w:ins w:id="2" w:author="Jan Bulla" w:date="2020-10-12T22:25:00Z">
        <w:r w:rsidR="0035676C">
          <w:t xml:space="preserve">. However, </w:t>
        </w:r>
      </w:ins>
      <w:del w:id="3" w:author="Jan Bulla" w:date="2020-10-12T22:25:00Z">
        <w:r w:rsidDel="0035676C">
          <w:delText xml:space="preserve"> but getting</w:delText>
        </w:r>
      </w:del>
      <w:ins w:id="4" w:author="Jan Bulla" w:date="2020-10-12T22:25:00Z">
        <w:r w:rsidR="0035676C">
          <w:t>obtaining</w:t>
        </w:r>
      </w:ins>
      <w:r>
        <w:t xml:space="preserve"> confidence intervals </w:t>
      </w:r>
      <w:del w:id="5" w:author="Jan Bulla" w:date="2020-10-12T22:25:00Z">
        <w:r w:rsidDel="0035676C">
          <w:delText>can be</w:delText>
        </w:r>
      </w:del>
      <w:ins w:id="6" w:author="Jan Bulla" w:date="2020-10-12T22:25:00Z">
        <w:r w:rsidR="0035676C">
          <w:t>usually is</w:t>
        </w:r>
      </w:ins>
      <w:r>
        <w:t xml:space="preserve"> more difficult.</w:t>
      </w:r>
    </w:p>
    <w:p w14:paraId="634C21F3" w14:textId="6C952F59" w:rsidR="00D66FB8" w:rsidRDefault="00D66FB8" w:rsidP="00D66FB8">
      <w:r>
        <w:t xml:space="preserve">In addition, computing MLEs can be time-consuming </w:t>
      </w:r>
      <w:del w:id="7" w:author="Jan Bulla" w:date="2020-10-12T22:26:00Z">
        <w:r w:rsidDel="0035676C">
          <w:delText xml:space="preserve">when the </w:delText>
        </w:r>
      </w:del>
      <w:ins w:id="8" w:author="Jan Bulla" w:date="2020-10-12T22:26:00Z">
        <w:r w:rsidR="0035676C">
          <w:t xml:space="preserve">for large </w:t>
        </w:r>
      </w:ins>
      <w:r>
        <w:t>dataset</w:t>
      </w:r>
      <w:ins w:id="9" w:author="Jan Bulla" w:date="2020-10-12T22:26:00Z">
        <w:r w:rsidR="0035676C">
          <w:t>s</w:t>
        </w:r>
      </w:ins>
      <w:r>
        <w:t xml:space="preserve"> and </w:t>
      </w:r>
      <w:del w:id="10" w:author="Jan Bulla" w:date="2020-10-12T22:26:00Z">
        <w:r w:rsidDel="0035676C">
          <w:delText xml:space="preserve">the </w:delText>
        </w:r>
      </w:del>
      <w:r>
        <w:t>complex</w:t>
      </w:r>
      <w:del w:id="11" w:author="Jan Bulla" w:date="2020-10-12T22:26:00Z">
        <w:r w:rsidDel="0035676C">
          <w:delText>ity</w:delText>
        </w:r>
      </w:del>
      <w:r>
        <w:t xml:space="preserve"> </w:t>
      </w:r>
      <w:del w:id="12" w:author="Jan Bulla" w:date="2020-10-12T22:26:00Z">
        <w:r w:rsidDel="0035676C">
          <w:delText>become large</w:delText>
        </w:r>
      </w:del>
      <w:ins w:id="13" w:author="Jan Bulla" w:date="2020-10-12T22:26:00Z">
        <w:r w:rsidR="0035676C">
          <w:t>models</w:t>
        </w:r>
      </w:ins>
      <w:r>
        <w:t>.</w:t>
      </w:r>
    </w:p>
    <w:p w14:paraId="7ABF43BD" w14:textId="7F28F9E3" w:rsidR="00D66FB8" w:rsidRDefault="00D66FB8" w:rsidP="00D66FB8">
      <w:r>
        <w:t xml:space="preserve">We </w:t>
      </w:r>
      <w:del w:id="14" w:author="Jan Bulla" w:date="2020-10-12T22:26:00Z">
        <w:r w:rsidDel="0035676C">
          <w:delText xml:space="preserve">show </w:delText>
        </w:r>
      </w:del>
      <w:ins w:id="15" w:author="Jan Bulla" w:date="2020-10-12T22:26:00Z">
        <w:r w:rsidR="0035676C">
          <w:t>present</w:t>
        </w:r>
        <w:r w:rsidR="0035676C">
          <w:t xml:space="preserve"> </w:t>
        </w:r>
      </w:ins>
      <w:r>
        <w:t xml:space="preserve">a way to speed up </w:t>
      </w:r>
      <w:ins w:id="16" w:author="Jan Bulla" w:date="2020-10-12T22:27:00Z">
        <w:r w:rsidR="0035676C">
          <w:t xml:space="preserve">core </w:t>
        </w:r>
      </w:ins>
      <w:r>
        <w:t>computation</w:t>
      </w:r>
      <w:ins w:id="17" w:author="Jan Bulla" w:date="2020-10-12T22:27:00Z">
        <w:r w:rsidR="0035676C">
          <w:t xml:space="preserve">al procedures for maximum </w:t>
        </w:r>
      </w:ins>
      <w:ins w:id="18" w:author="Jan Bulla" w:date="2020-10-12T22:28:00Z">
        <w:r w:rsidR="0035676C">
          <w:t>likelihood estimation</w:t>
        </w:r>
      </w:ins>
      <w:r>
        <w:t xml:space="preserve"> by up to 50 times </w:t>
      </w:r>
      <w:del w:id="19" w:author="Jan Bulla" w:date="2020-10-12T22:27:00Z">
        <w:r w:rsidDel="0035676C">
          <w:delText xml:space="preserve">in the language R when </w:delText>
        </w:r>
      </w:del>
      <w:r>
        <w:t xml:space="preserve">compared to </w:t>
      </w:r>
      <w:del w:id="20" w:author="Jan Bulla" w:date="2020-10-12T22:28:00Z">
        <w:r w:rsidDel="0035676C">
          <w:delText xml:space="preserve">usual </w:delText>
        </w:r>
      </w:del>
      <w:ins w:id="21" w:author="Jan Bulla" w:date="2020-10-12T22:28:00Z">
        <w:r w:rsidR="0035676C">
          <w:t>common</w:t>
        </w:r>
        <w:r w:rsidR="0035676C">
          <w:t xml:space="preserve"> </w:t>
        </w:r>
      </w:ins>
      <w:r>
        <w:t>optimization approaches</w:t>
      </w:r>
      <w:del w:id="22" w:author="Jan Bulla" w:date="2020-10-12T22:28:00Z">
        <w:r w:rsidDel="0035676C">
          <w:delText xml:space="preserve">, </w:delText>
        </w:r>
      </w:del>
      <w:ins w:id="23" w:author="Jan Bulla" w:date="2020-10-12T22:28:00Z">
        <w:r w:rsidR="0035676C">
          <w:t>.</w:t>
        </w:r>
        <w:r w:rsidR="0035676C">
          <w:t xml:space="preserve"> </w:t>
        </w:r>
      </w:ins>
      <w:del w:id="24" w:author="Jan Bulla" w:date="2020-10-12T22:28:00Z">
        <w:r w:rsidDel="0035676C">
          <w:delText>and a</w:delText>
        </w:r>
      </w:del>
      <w:ins w:id="25" w:author="Jan Bulla" w:date="2020-10-12T22:28:00Z">
        <w:r w:rsidR="0035676C">
          <w:t>A</w:t>
        </w:r>
      </w:ins>
      <w:r>
        <w:t>t the same time</w:t>
      </w:r>
      <w:ins w:id="26" w:author="Jan Bulla" w:date="2020-10-12T22:28:00Z">
        <w:r w:rsidR="0035676C">
          <w:t>, we</w:t>
        </w:r>
      </w:ins>
      <w:r>
        <w:t xml:space="preserve"> retrieve </w:t>
      </w:r>
      <w:ins w:id="27" w:author="Jan Bulla" w:date="2020-10-12T22:28:00Z">
        <w:r w:rsidR="0035676C">
          <w:t xml:space="preserve">reliable estimates of </w:t>
        </w:r>
      </w:ins>
      <w:r>
        <w:t xml:space="preserve">standard errors </w:t>
      </w:r>
      <w:del w:id="28" w:author="Jan Bulla" w:date="2020-10-12T22:28:00Z">
        <w:r w:rsidDel="0035676C">
          <w:delText>easily</w:delText>
        </w:r>
      </w:del>
      <w:ins w:id="29" w:author="Jan Bulla" w:date="2020-10-12T22:29:00Z">
        <w:r w:rsidR="0035676C">
          <w:t>within our framework</w:t>
        </w:r>
      </w:ins>
      <w:r>
        <w:t>.</w:t>
      </w:r>
    </w:p>
    <w:p w14:paraId="1696A00D" w14:textId="2880C64F" w:rsidR="00D66FB8" w:rsidRDefault="00D66FB8" w:rsidP="00D66FB8">
      <w:r>
        <w:t xml:space="preserve">In a first part, we </w:t>
      </w:r>
      <w:del w:id="30" w:author="Jan Bulla" w:date="2020-10-12T22:29:00Z">
        <w:r w:rsidDel="0035676C">
          <w:delText xml:space="preserve">see </w:delText>
        </w:r>
      </w:del>
      <w:ins w:id="31" w:author="Jan Bulla" w:date="2020-10-12T22:29:00Z">
        <w:r w:rsidR="0035676C">
          <w:t>investigate</w:t>
        </w:r>
        <w:r w:rsidR="0035676C">
          <w:t xml:space="preserve"> </w:t>
        </w:r>
      </w:ins>
      <w:r>
        <w:t>how to optimize a Poisson HMM with the {\tt{TMB}} package in R and how to retrieve confidence intervals.</w:t>
      </w:r>
    </w:p>
    <w:p w14:paraId="06C984EC" w14:textId="473F0204" w:rsidR="003F2C1D" w:rsidRDefault="00D66FB8" w:rsidP="00D66FB8">
      <w:r>
        <w:t xml:space="preserve">In a second part, we compare different optimizers </w:t>
      </w:r>
      <w:ins w:id="32" w:author="Jan Bulla" w:date="2020-10-12T22:30:00Z">
        <w:r w:rsidR="0035676C">
          <w:t>(</w:t>
        </w:r>
      </w:ins>
      <w:r>
        <w:t>such as</w:t>
      </w:r>
      <w:ins w:id="33" w:author="Jan Bulla" w:date="2020-10-12T22:30:00Z">
        <w:r w:rsidR="0035676C">
          <w:t xml:space="preserve"> e.g.</w:t>
        </w:r>
      </w:ins>
      <w:r>
        <w:t xml:space="preserve"> {\tt{nlminb}}</w:t>
      </w:r>
      <w:ins w:id="34" w:author="Jan Bulla" w:date="2020-10-12T22:30:00Z">
        <w:r w:rsidR="0035676C">
          <w:t>)</w:t>
        </w:r>
      </w:ins>
      <w:del w:id="35" w:author="Jan Bulla" w:date="2020-10-12T22:30:00Z">
        <w:r w:rsidDel="0035676C">
          <w:delText>,</w:delText>
        </w:r>
      </w:del>
      <w:ins w:id="36" w:author="Jan Bulla" w:date="2020-10-12T22:30:00Z">
        <w:r w:rsidR="0035676C">
          <w:t xml:space="preserve"> </w:t>
        </w:r>
      </w:ins>
      <w:r>
        <w:t xml:space="preserve"> and minimize the negative log-likelihood directly on different datasets</w:t>
      </w:r>
      <w:ins w:id="37" w:author="Jan Bulla" w:date="2020-10-12T22:31:00Z">
        <w:r w:rsidR="0035676C">
          <w:t xml:space="preserve">. </w:t>
        </w:r>
      </w:ins>
      <w:commentRangeStart w:id="38"/>
      <w:del w:id="39" w:author="Jan Bulla" w:date="2020-10-12T22:30:00Z">
        <w:r w:rsidDel="0035676C">
          <w:delText xml:space="preserve">: </w:delText>
        </w:r>
      </w:del>
      <w:del w:id="40" w:author="Jan Bulla" w:date="2020-10-12T22:31:00Z">
        <w:r w:rsidDel="0035676C">
          <w:delText>a small one (240 data points), a medium sized simulated one (2000), and a large one (87648) from a hospital.</w:delText>
        </w:r>
      </w:del>
      <w:commentRangeEnd w:id="38"/>
      <w:r w:rsidR="00202DDA">
        <w:rPr>
          <w:rStyle w:val="CommentReference"/>
        </w:rPr>
        <w:commentReference w:id="38"/>
      </w:r>
    </w:p>
    <w:sectPr w:rsidR="003F2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an Bulla" w:date="2020-10-12T22:05:00Z" w:initials="JB">
    <w:p w14:paraId="780024AD" w14:textId="27543E60" w:rsidR="00105780" w:rsidRDefault="00105780">
      <w:pPr>
        <w:pStyle w:val="CommentText"/>
      </w:pPr>
      <w:r>
        <w:rPr>
          <w:rStyle w:val="CommentReference"/>
        </w:rPr>
        <w:annotationRef/>
      </w:r>
      <w:r>
        <w:t>Don’t you have an accent there?</w:t>
      </w:r>
    </w:p>
  </w:comment>
  <w:comment w:id="38" w:author="Jan Bulla" w:date="2020-10-12T22:31:00Z" w:initials="JB">
    <w:p w14:paraId="318048DA" w14:textId="6F69AD76" w:rsidR="00202DDA" w:rsidRDefault="00202DDA">
      <w:pPr>
        <w:pStyle w:val="CommentText"/>
      </w:pPr>
      <w:r>
        <w:rPr>
          <w:rStyle w:val="CommentReference"/>
        </w:rPr>
        <w:annotationRef/>
      </w:r>
      <w:r>
        <w:t>I would leave these details to the talk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80024AD" w15:done="0"/>
  <w15:commentEx w15:paraId="318048D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2F51A2" w16cex:dateUtc="2020-10-12T20:05:00Z"/>
  <w16cex:commentExtensible w16cex:durableId="232F57C7" w16cex:dateUtc="2020-10-12T20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80024AD" w16cid:durableId="232F51A2"/>
  <w16cid:commentId w16cid:paraId="318048DA" w16cid:durableId="232F57C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an Bulla">
    <w15:presenceInfo w15:providerId="AD" w15:userId="S::Jan.Bulla@uib.no::579dd41a-3bb1-4807-b2c1-ef3a6f9f26d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713"/>
    <w:rsid w:val="00105780"/>
    <w:rsid w:val="00202DDA"/>
    <w:rsid w:val="002F78FB"/>
    <w:rsid w:val="0035676C"/>
    <w:rsid w:val="004C1F12"/>
    <w:rsid w:val="00A668FD"/>
    <w:rsid w:val="00D66FB8"/>
    <w:rsid w:val="00FC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B8A4D"/>
  <w15:chartTrackingRefBased/>
  <w15:docId w15:val="{DDCD0ABB-2FE8-41DA-8F7A-B6980B159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057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7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57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7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57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7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7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C520A-F046-4CE0-9723-1911E1138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Timothée Bacri</dc:creator>
  <cp:keywords/>
  <dc:description/>
  <cp:lastModifiedBy>Jan Bulla</cp:lastModifiedBy>
  <cp:revision>5</cp:revision>
  <dcterms:created xsi:type="dcterms:W3CDTF">2020-10-12T17:28:00Z</dcterms:created>
  <dcterms:modified xsi:type="dcterms:W3CDTF">2020-10-12T20:31:00Z</dcterms:modified>
</cp:coreProperties>
</file>