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6937" w14:textId="77777777" w:rsidR="00F56008" w:rsidRPr="00DB5C50" w:rsidRDefault="00835842">
      <w:pPr>
        <w:spacing w:after="676" w:line="246" w:lineRule="auto"/>
        <w:ind w:left="1788" w:firstLine="0"/>
        <w:rPr>
          <w:lang w:val="en-US"/>
        </w:rPr>
      </w:pPr>
      <w:r w:rsidRPr="00DB5C50">
        <w:rPr>
          <w:sz w:val="18"/>
          <w:lang w:val="en-US"/>
        </w:rPr>
        <w:t xml:space="preserve">(2020) 61, </w:t>
      </w:r>
      <w:proofErr w:type="spellStart"/>
      <w:r w:rsidRPr="00DB5C50">
        <w:rPr>
          <w:sz w:val="18"/>
          <w:lang w:val="en-US"/>
        </w:rPr>
        <w:t>zzz</w:t>
      </w:r>
      <w:proofErr w:type="spellEnd"/>
      <w:r w:rsidRPr="00DB5C50">
        <w:rPr>
          <w:sz w:val="18"/>
          <w:lang w:val="en-US"/>
        </w:rPr>
        <w:t>–</w:t>
      </w:r>
      <w:proofErr w:type="spellStart"/>
      <w:r w:rsidRPr="00DB5C50">
        <w:rPr>
          <w:sz w:val="18"/>
          <w:lang w:val="en-US"/>
        </w:rPr>
        <w:t>zzz</w:t>
      </w:r>
      <w:proofErr w:type="spellEnd"/>
      <w:r w:rsidRPr="00DB5C50">
        <w:rPr>
          <w:sz w:val="18"/>
          <w:lang w:val="en-US"/>
        </w:rPr>
        <w:t xml:space="preserve"> / DOI: 10.1002/bimj.200100000</w:t>
      </w:r>
    </w:p>
    <w:p w14:paraId="361C1EC6" w14:textId="77777777" w:rsidR="00F56008" w:rsidRPr="00DB5C50" w:rsidRDefault="00835842">
      <w:pPr>
        <w:spacing w:after="0" w:line="259" w:lineRule="auto"/>
        <w:ind w:left="862"/>
        <w:jc w:val="left"/>
        <w:rPr>
          <w:lang w:val="en-US"/>
        </w:rPr>
      </w:pPr>
      <w:r w:rsidRPr="00DB5C50">
        <w:rPr>
          <w:sz w:val="28"/>
          <w:lang w:val="en-US"/>
        </w:rPr>
        <w:t>Fast parameter and confidence interval estimation for Hidden</w:t>
      </w:r>
    </w:p>
    <w:p w14:paraId="6FD569D1" w14:textId="77777777" w:rsidR="00F56008" w:rsidRPr="00DB5C50" w:rsidRDefault="00835842">
      <w:pPr>
        <w:spacing w:after="130" w:line="259" w:lineRule="auto"/>
        <w:ind w:left="862"/>
        <w:jc w:val="left"/>
        <w:rPr>
          <w:lang w:val="en-US"/>
        </w:rPr>
      </w:pPr>
      <w:r w:rsidRPr="00DB5C50">
        <w:rPr>
          <w:sz w:val="28"/>
          <w:lang w:val="en-US"/>
        </w:rPr>
        <w:t>Markov Models using Template Model Builder</w:t>
      </w:r>
    </w:p>
    <w:p w14:paraId="69497999" w14:textId="77777777" w:rsidR="00F56008" w:rsidRPr="00DB5C50" w:rsidRDefault="00835842">
      <w:pPr>
        <w:spacing w:after="6" w:line="260" w:lineRule="auto"/>
        <w:ind w:left="862"/>
        <w:jc w:val="left"/>
        <w:rPr>
          <w:lang w:val="en-US"/>
        </w:rPr>
      </w:pPr>
      <w:r w:rsidRPr="00DB5C50">
        <w:rPr>
          <w:lang w:val="en-US"/>
        </w:rPr>
        <w:t>Timothee Bacri</w:t>
      </w:r>
      <w:r>
        <w:rPr>
          <w:rFonts w:ascii="Cambria" w:eastAsia="Cambria" w:hAnsi="Cambria" w:cs="Cambria"/>
          <w:vertAlign w:val="superscript"/>
        </w:rPr>
        <w:footnoteReference w:id="1"/>
      </w:r>
      <w:r w:rsidRPr="00DB5C50">
        <w:rPr>
          <w:vertAlign w:val="superscript"/>
          <w:lang w:val="en-US"/>
        </w:rPr>
        <w:t>1</w:t>
      </w:r>
      <w:r w:rsidRPr="00DB5C50">
        <w:rPr>
          <w:lang w:val="en-US"/>
        </w:rPr>
        <w:t xml:space="preserve">, Jan Bulla </w:t>
      </w:r>
      <w:r w:rsidRPr="00DB5C50">
        <w:rPr>
          <w:vertAlign w:val="superscript"/>
          <w:lang w:val="en-US"/>
        </w:rPr>
        <w:t>1</w:t>
      </w:r>
      <w:r w:rsidRPr="00DB5C50">
        <w:rPr>
          <w:lang w:val="en-US"/>
        </w:rPr>
        <w:t xml:space="preserve">, and Geir D. Berentsen </w:t>
      </w:r>
      <w:r w:rsidRPr="00DB5C50">
        <w:rPr>
          <w:vertAlign w:val="superscript"/>
          <w:lang w:val="en-US"/>
        </w:rPr>
        <w:t>2</w:t>
      </w:r>
    </w:p>
    <w:p w14:paraId="42CADA64" w14:textId="77777777" w:rsidR="00F56008" w:rsidRPr="00DB5C50" w:rsidRDefault="00835842">
      <w:pPr>
        <w:spacing w:after="0" w:line="259" w:lineRule="auto"/>
        <w:ind w:left="862"/>
        <w:jc w:val="left"/>
        <w:rPr>
          <w:lang w:val="en-US"/>
        </w:rPr>
      </w:pPr>
      <w:r w:rsidRPr="00DB5C50">
        <w:rPr>
          <w:sz w:val="12"/>
          <w:lang w:val="en-US"/>
        </w:rPr>
        <w:t>1</w:t>
      </w:r>
    </w:p>
    <w:p w14:paraId="7B29192C" w14:textId="77777777" w:rsidR="00F56008" w:rsidRPr="00DB5C50" w:rsidRDefault="00835842">
      <w:pPr>
        <w:spacing w:after="27" w:line="246" w:lineRule="auto"/>
        <w:ind w:left="994" w:firstLine="0"/>
        <w:rPr>
          <w:lang w:val="en-US"/>
        </w:rPr>
      </w:pPr>
      <w:r w:rsidRPr="00DB5C50">
        <w:rPr>
          <w:sz w:val="18"/>
          <w:lang w:val="en-US"/>
        </w:rPr>
        <w:t>Department of Statistics, University of Bergen, 5007 Bergen, Norway</w:t>
      </w:r>
    </w:p>
    <w:p w14:paraId="72B7ADEF" w14:textId="77777777" w:rsidR="00F56008" w:rsidRPr="00DB5C50" w:rsidRDefault="00835842">
      <w:pPr>
        <w:spacing w:after="0" w:line="259" w:lineRule="auto"/>
        <w:ind w:left="862"/>
        <w:jc w:val="left"/>
        <w:rPr>
          <w:lang w:val="en-US"/>
        </w:rPr>
      </w:pPr>
      <w:r w:rsidRPr="00DB5C50">
        <w:rPr>
          <w:sz w:val="12"/>
          <w:lang w:val="en-US"/>
        </w:rPr>
        <w:t>2</w:t>
      </w:r>
    </w:p>
    <w:p w14:paraId="0B989AE5" w14:textId="77777777" w:rsidR="00F56008" w:rsidRPr="00DB5C50" w:rsidRDefault="00835842">
      <w:pPr>
        <w:spacing w:after="251" w:line="246" w:lineRule="auto"/>
        <w:ind w:left="994" w:right="801" w:firstLine="0"/>
        <w:rPr>
          <w:lang w:val="en-US"/>
        </w:rPr>
      </w:pPr>
      <w:r w:rsidRPr="00DB5C50">
        <w:rPr>
          <w:sz w:val="18"/>
          <w:lang w:val="en-US"/>
        </w:rPr>
        <w:t xml:space="preserve">Department of Business and Management Science, Norwegian School of Economics, </w:t>
      </w:r>
      <w:proofErr w:type="spellStart"/>
      <w:r w:rsidRPr="00DB5C50">
        <w:rPr>
          <w:sz w:val="18"/>
          <w:lang w:val="en-US"/>
        </w:rPr>
        <w:t>Helleveien</w:t>
      </w:r>
      <w:proofErr w:type="spellEnd"/>
      <w:r w:rsidRPr="00DB5C50">
        <w:rPr>
          <w:sz w:val="18"/>
          <w:lang w:val="en-US"/>
        </w:rPr>
        <w:t xml:space="preserve"> 30, 5045 Bergen, Norway</w:t>
      </w:r>
    </w:p>
    <w:p w14:paraId="787AFA69" w14:textId="77777777" w:rsidR="00F56008" w:rsidRPr="00DB5C50" w:rsidRDefault="00835842">
      <w:pPr>
        <w:spacing w:after="334" w:line="246" w:lineRule="auto"/>
        <w:ind w:left="867" w:firstLine="0"/>
        <w:rPr>
          <w:lang w:val="en-US"/>
        </w:rPr>
      </w:pPr>
      <w:r w:rsidRPr="00DB5C50">
        <w:rPr>
          <w:sz w:val="18"/>
          <w:lang w:val="en-US"/>
        </w:rPr>
        <w:t xml:space="preserve">Received </w:t>
      </w:r>
      <w:proofErr w:type="spellStart"/>
      <w:r w:rsidRPr="00DB5C50">
        <w:rPr>
          <w:sz w:val="18"/>
          <w:lang w:val="en-US"/>
        </w:rPr>
        <w:t>zzz</w:t>
      </w:r>
      <w:proofErr w:type="spellEnd"/>
      <w:r w:rsidRPr="00DB5C50">
        <w:rPr>
          <w:sz w:val="18"/>
          <w:lang w:val="en-US"/>
        </w:rPr>
        <w:t xml:space="preserve">, revised </w:t>
      </w:r>
      <w:proofErr w:type="spellStart"/>
      <w:r w:rsidRPr="00DB5C50">
        <w:rPr>
          <w:sz w:val="18"/>
          <w:lang w:val="en-US"/>
        </w:rPr>
        <w:t>zzz</w:t>
      </w:r>
      <w:proofErr w:type="spellEnd"/>
      <w:r w:rsidRPr="00DB5C50">
        <w:rPr>
          <w:sz w:val="18"/>
          <w:lang w:val="en-US"/>
        </w:rPr>
        <w:t xml:space="preserve">, accepted </w:t>
      </w:r>
      <w:proofErr w:type="spellStart"/>
      <w:r w:rsidRPr="00DB5C50">
        <w:rPr>
          <w:sz w:val="18"/>
          <w:lang w:val="en-US"/>
        </w:rPr>
        <w:t>zzz</w:t>
      </w:r>
      <w:proofErr w:type="spellEnd"/>
    </w:p>
    <w:p w14:paraId="20E58954" w14:textId="77777777" w:rsidR="00F56008" w:rsidRPr="00DB5C50" w:rsidRDefault="00835842">
      <w:pPr>
        <w:spacing w:after="242" w:line="246" w:lineRule="auto"/>
        <w:ind w:left="867" w:firstLine="0"/>
        <w:rPr>
          <w:lang w:val="en-US"/>
        </w:rPr>
      </w:pPr>
      <w:r w:rsidRPr="00DB5C50">
        <w:rPr>
          <w:sz w:val="18"/>
          <w:lang w:val="en-US"/>
        </w:rPr>
        <w:t>Abstract here</w:t>
      </w:r>
    </w:p>
    <w:p w14:paraId="20D226AC" w14:textId="77777777" w:rsidR="00F56008" w:rsidRPr="00DB5C50" w:rsidRDefault="00835842">
      <w:pPr>
        <w:ind w:right="1345"/>
        <w:rPr>
          <w:lang w:val="en-US"/>
        </w:rPr>
      </w:pPr>
      <w:r w:rsidRPr="00DB5C50">
        <w:rPr>
          <w:i/>
          <w:lang w:val="en-US"/>
        </w:rPr>
        <w:t xml:space="preserve">Key words: </w:t>
      </w:r>
      <w:r w:rsidRPr="00DB5C50">
        <w:rPr>
          <w:lang w:val="en-US"/>
        </w:rPr>
        <w:t>Hidden Markov Model; TMB; Confidence intervals</w:t>
      </w:r>
    </w:p>
    <w:p w14:paraId="39224F14" w14:textId="77777777" w:rsidR="00F56008" w:rsidRPr="00DB5C50" w:rsidRDefault="00835842">
      <w:pPr>
        <w:spacing w:after="240" w:line="261" w:lineRule="auto"/>
        <w:ind w:left="879" w:right="1299"/>
        <w:jc w:val="left"/>
        <w:rPr>
          <w:lang w:val="en-US"/>
        </w:rPr>
      </w:pPr>
      <w:r w:rsidRPr="00DB5C50">
        <w:rPr>
          <w:i/>
          <w:sz w:val="18"/>
          <w:lang w:val="en-US"/>
        </w:rPr>
        <w:t>(Up to five keywords are allowed and should be given in alphabetical order. Please capitalize the key words)</w:t>
      </w:r>
    </w:p>
    <w:p w14:paraId="74408DC0" w14:textId="77777777" w:rsidR="00F56008" w:rsidRPr="00DB5C50" w:rsidRDefault="00835842">
      <w:pPr>
        <w:ind w:left="869" w:right="1345"/>
        <w:rPr>
          <w:lang w:val="en-US"/>
        </w:rPr>
      </w:pPr>
      <w:r w:rsidRPr="00DB5C50">
        <w:rPr>
          <w:lang w:val="en-US"/>
        </w:rPr>
        <w:t>Supporting Information for this article is available from the author or on the WWW under http://dx.doi.org/10.1022/bimj.XXXXXXX (please delete if not applicable)</w:t>
      </w:r>
    </w:p>
    <w:p w14:paraId="6B8AF6A2" w14:textId="77777777" w:rsidR="00F56008" w:rsidRDefault="00835842">
      <w:pPr>
        <w:spacing w:after="570" w:line="259" w:lineRule="auto"/>
        <w:ind w:left="869" w:firstLine="0"/>
        <w:jc w:val="left"/>
      </w:pPr>
      <w:r>
        <w:rPr>
          <w:noProof/>
          <w:sz w:val="22"/>
        </w:rPr>
        <mc:AlternateContent>
          <mc:Choice Requires="wpg">
            <w:drawing>
              <wp:inline distT="0" distB="0" distL="0" distR="0" wp14:anchorId="1E2CA95F" wp14:editId="326A5F41">
                <wp:extent cx="2204948" cy="5055"/>
                <wp:effectExtent l="0" t="0" r="0" b="0"/>
                <wp:docPr id="90528" name="Group 90528"/>
                <wp:cNvGraphicFramePr/>
                <a:graphic xmlns:a="http://schemas.openxmlformats.org/drawingml/2006/main">
                  <a:graphicData uri="http://schemas.microsoft.com/office/word/2010/wordprocessingGroup">
                    <wpg:wgp>
                      <wpg:cNvGrpSpPr/>
                      <wpg:grpSpPr>
                        <a:xfrm>
                          <a:off x="0" y="0"/>
                          <a:ext cx="2204948" cy="5055"/>
                          <a:chOff x="0" y="0"/>
                          <a:chExt cx="2204948" cy="5055"/>
                        </a:xfrm>
                      </wpg:grpSpPr>
                      <wps:wsp>
                        <wps:cNvPr id="34" name="Shape 34"/>
                        <wps:cNvSpPr/>
                        <wps:spPr>
                          <a:xfrm>
                            <a:off x="0" y="0"/>
                            <a:ext cx="2204948" cy="0"/>
                          </a:xfrm>
                          <a:custGeom>
                            <a:avLst/>
                            <a:gdLst/>
                            <a:ahLst/>
                            <a:cxnLst/>
                            <a:rect l="0" t="0" r="0" b="0"/>
                            <a:pathLst>
                              <a:path w="2204948">
                                <a:moveTo>
                                  <a:pt x="0" y="0"/>
                                </a:moveTo>
                                <a:lnTo>
                                  <a:pt x="22049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528" style="width:173.618pt;height:0.398pt;mso-position-horizontal-relative:char;mso-position-vertical-relative:line" coordsize="22049,50">
                <v:shape id="Shape 34" style="position:absolute;width:22049;height:0;left:0;top:0;" coordsize="2204948,0" path="m0,0l2204948,0">
                  <v:stroke weight="0.398pt" endcap="flat" joinstyle="miter" miterlimit="10" on="true" color="#000000"/>
                  <v:fill on="false" color="#000000" opacity="0"/>
                </v:shape>
              </v:group>
            </w:pict>
          </mc:Fallback>
        </mc:AlternateContent>
      </w:r>
    </w:p>
    <w:p w14:paraId="4D2496AB" w14:textId="77777777" w:rsidR="00F56008" w:rsidRDefault="00835842">
      <w:pPr>
        <w:pStyle w:val="Heading1"/>
        <w:spacing w:after="93"/>
        <w:ind w:left="1211" w:hanging="359"/>
      </w:pPr>
      <w:proofErr w:type="spellStart"/>
      <w:r>
        <w:t>Introduction</w:t>
      </w:r>
      <w:proofErr w:type="spellEnd"/>
    </w:p>
    <w:p w14:paraId="0FB4F4AB" w14:textId="77777777" w:rsidR="00F56008" w:rsidRPr="00DB5C50" w:rsidRDefault="00835842">
      <w:pPr>
        <w:ind w:left="111" w:right="1345"/>
        <w:rPr>
          <w:lang w:val="en-US"/>
        </w:rPr>
      </w:pPr>
      <w:commentRangeStart w:id="0"/>
      <w:r w:rsidRPr="00DB5C50">
        <w:rPr>
          <w:lang w:val="en-US"/>
        </w:rPr>
        <w:t>Short paragraph about HMMs and problems with speed and uncertainty evaluation.</w:t>
      </w:r>
    </w:p>
    <w:p w14:paraId="2C1AEFBB" w14:textId="77777777" w:rsidR="00F56008" w:rsidRPr="00DB5C50" w:rsidRDefault="00835842">
      <w:pPr>
        <w:ind w:left="101" w:right="1345" w:firstLine="239"/>
        <w:rPr>
          <w:lang w:val="en-US"/>
        </w:rPr>
      </w:pPr>
      <w:r w:rsidRPr="00DB5C50">
        <w:rPr>
          <w:lang w:val="en-US"/>
        </w:rPr>
        <w:t xml:space="preserve">TMB (Template Model Builder) is an R package for efficient fitting of complex statistical random effect models to data, as described by Kristensen et al. </w:t>
      </w:r>
      <w:r w:rsidRPr="00CE2C02">
        <w:rPr>
          <w:lang w:val="en-US"/>
          <w:rPrChange w:id="1" w:author="Geir Drage Berentsen" w:date="2020-05-05T12:35:00Z">
            <w:rPr/>
          </w:rPrChange>
        </w:rPr>
        <w:t xml:space="preserve">(2015). </w:t>
      </w:r>
      <w:r w:rsidRPr="00DB5C50">
        <w:rPr>
          <w:lang w:val="en-US"/>
        </w:rPr>
        <w:t xml:space="preserve">It provides exact calculations of first and second order derivatives of the likelihood of a model by automatic differentiation, which allows for efficient gradient and/or Hessian based optimization of the likelihood as well as uncertainty estimates by means of the Hessian. The Hessian is not necessarily directly applicable for evaluating parameter uncertainty in HMMs as there are several parameter constraints in these models. This can be </w:t>
      </w:r>
      <w:proofErr w:type="spellStart"/>
      <w:r w:rsidRPr="00DB5C50">
        <w:rPr>
          <w:lang w:val="en-US"/>
        </w:rPr>
        <w:t>adressed</w:t>
      </w:r>
      <w:proofErr w:type="spellEnd"/>
      <w:r w:rsidRPr="00DB5C50">
        <w:rPr>
          <w:lang w:val="en-US"/>
        </w:rPr>
        <w:t xml:space="preserve"> by constraint optimization, and subsequently combining the Hessian with the Jacobian of the constraints to obtain the covariance matrix as shown by Visser et al. </w:t>
      </w:r>
      <w:r w:rsidRPr="00CE2C02">
        <w:rPr>
          <w:lang w:val="en-US"/>
          <w:rPrChange w:id="2" w:author="Geir Drage Berentsen" w:date="2020-05-05T12:35:00Z">
            <w:rPr/>
          </w:rPrChange>
        </w:rPr>
        <w:t xml:space="preserve">(2000). </w:t>
      </w:r>
      <w:r w:rsidRPr="00DB5C50">
        <w:rPr>
          <w:lang w:val="en-US"/>
        </w:rPr>
        <w:t>Alternatively, the constraints can be imposed by suitable transformations of the parameters (see e.g. Zucchini et al., 2016). The covariance matrix of the untransformed (original) parameters can then be obtained by the delta method, a feature implemented in TMB.</w:t>
      </w:r>
    </w:p>
    <w:p w14:paraId="206BA7D6" w14:textId="77777777" w:rsidR="00F56008" w:rsidRPr="00DB5C50" w:rsidRDefault="00835842">
      <w:pPr>
        <w:ind w:left="101" w:right="1345" w:firstLine="239"/>
        <w:rPr>
          <w:lang w:val="en-US"/>
        </w:rPr>
      </w:pPr>
      <w:r w:rsidRPr="00DB5C50">
        <w:rPr>
          <w:lang w:val="en-US"/>
        </w:rPr>
        <w:t>In this paper, we will show how to optimize a Poisson HMM using TMB in the language R. Afterwards, we will use an example to show how to make a nested model, e</w:t>
      </w:r>
      <w:r w:rsidR="00B41E8F">
        <w:rPr>
          <w:lang w:val="en-US"/>
        </w:rPr>
        <w:t>fficient</w:t>
      </w:r>
      <w:r w:rsidRPr="00DB5C50">
        <w:rPr>
          <w:lang w:val="en-US"/>
        </w:rPr>
        <w:t xml:space="preserve">ly compute confidence intervals, retrieve interesting probabilities, we will apply a Poisson HMM on a hospital dataset. Eventually, we will see that TMB can accelerate traditional optimizers in R by up to a few hundred times on a large dataset, </w:t>
      </w:r>
      <w:r w:rsidRPr="00DB5C50">
        <w:rPr>
          <w:lang w:val="en-US"/>
        </w:rPr>
        <w:lastRenderedPageBreak/>
        <w:t>simplifies evaluating confidence intervals, and gives similar parameter uncertainty to bootstrap and profile methods.</w:t>
      </w:r>
    </w:p>
    <w:p w14:paraId="5D127A7B" w14:textId="77777777" w:rsidR="00F56008" w:rsidRDefault="00835842">
      <w:pPr>
        <w:spacing w:after="112"/>
        <w:ind w:left="101" w:right="1151" w:firstLine="239"/>
      </w:pPr>
      <w:r w:rsidRPr="00DB5C50">
        <w:rPr>
          <w:lang w:val="en-US"/>
        </w:rPr>
        <w:t xml:space="preserve">An aspect to remember is that we decided to use a direct maximization approach instead of the </w:t>
      </w:r>
      <w:proofErr w:type="spellStart"/>
      <w:r w:rsidRPr="00DB5C50">
        <w:rPr>
          <w:lang w:val="en-US"/>
        </w:rPr>
        <w:t>ExpectationMaximization</w:t>
      </w:r>
      <w:proofErr w:type="spellEnd"/>
      <w:r w:rsidRPr="00DB5C50">
        <w:rPr>
          <w:lang w:val="en-US"/>
        </w:rPr>
        <w:t xml:space="preserve"> (EM) algorithm. The reason is that the direct maximization approach is easier to adapt if one wants to fit different and more complex models. It also deals easily with missing observations whereas the EM approach is more complex. </w:t>
      </w:r>
      <w:proofErr w:type="spellStart"/>
      <w:r>
        <w:t>Selling</w:t>
      </w:r>
      <w:proofErr w:type="spellEnd"/>
      <w:r>
        <w:t xml:space="preserve"> </w:t>
      </w:r>
      <w:proofErr w:type="spellStart"/>
      <w:r>
        <w:t>points</w:t>
      </w:r>
      <w:proofErr w:type="spellEnd"/>
      <w:r>
        <w:t xml:space="preserve"> to </w:t>
      </w:r>
      <w:proofErr w:type="spellStart"/>
      <w:r>
        <w:t>include</w:t>
      </w:r>
      <w:proofErr w:type="spellEnd"/>
      <w:r>
        <w:t>:</w:t>
      </w:r>
    </w:p>
    <w:p w14:paraId="28F1B44D" w14:textId="77777777" w:rsidR="00F56008" w:rsidRPr="00DB5C50" w:rsidRDefault="00835842">
      <w:pPr>
        <w:numPr>
          <w:ilvl w:val="0"/>
          <w:numId w:val="1"/>
        </w:numPr>
        <w:ind w:left="500" w:right="1345" w:hanging="399"/>
        <w:rPr>
          <w:lang w:val="en-US"/>
        </w:rPr>
      </w:pPr>
      <w:r w:rsidRPr="00DB5C50">
        <w:rPr>
          <w:lang w:val="en-US"/>
        </w:rPr>
        <w:t xml:space="preserve">Two aspects of the paper: 1) Speedup of estimation 2) </w:t>
      </w:r>
      <w:proofErr w:type="spellStart"/>
      <w:r w:rsidRPr="00DB5C50">
        <w:rPr>
          <w:lang w:val="en-US"/>
        </w:rPr>
        <w:t>Esier</w:t>
      </w:r>
      <w:proofErr w:type="spellEnd"/>
      <w:r w:rsidRPr="00DB5C50">
        <w:rPr>
          <w:lang w:val="en-US"/>
        </w:rPr>
        <w:t xml:space="preserve"> and faster evaluation of parameter uncertainty</w:t>
      </w:r>
    </w:p>
    <w:p w14:paraId="5B9EABDD" w14:textId="77777777" w:rsidR="00F56008" w:rsidRPr="00DB5C50" w:rsidRDefault="00835842">
      <w:pPr>
        <w:numPr>
          <w:ilvl w:val="0"/>
          <w:numId w:val="1"/>
        </w:numPr>
        <w:spacing w:after="155"/>
        <w:ind w:left="500" w:right="1345" w:hanging="399"/>
        <w:rPr>
          <w:lang w:val="en-US"/>
        </w:rPr>
      </w:pPr>
      <w:r w:rsidRPr="00DB5C50">
        <w:rPr>
          <w:lang w:val="en-US"/>
        </w:rPr>
        <w:t xml:space="preserve">Speed important when </w:t>
      </w:r>
      <w:r w:rsidRPr="00DB5C50">
        <w:rPr>
          <w:rFonts w:ascii="Cambria" w:eastAsia="Cambria" w:hAnsi="Cambria" w:cs="Cambria"/>
          <w:i/>
          <w:lang w:val="en-US"/>
        </w:rPr>
        <w:t xml:space="preserve">T </w:t>
      </w:r>
      <w:r w:rsidRPr="00DB5C50">
        <w:rPr>
          <w:lang w:val="en-US"/>
        </w:rPr>
        <w:t xml:space="preserve">and </w:t>
      </w:r>
      <w:r w:rsidRPr="00DB5C50">
        <w:rPr>
          <w:rFonts w:ascii="Cambria" w:eastAsia="Cambria" w:hAnsi="Cambria" w:cs="Cambria"/>
          <w:i/>
          <w:lang w:val="en-US"/>
        </w:rPr>
        <w:t xml:space="preserve">m </w:t>
      </w:r>
      <w:r w:rsidRPr="00DB5C50">
        <w:rPr>
          <w:lang w:val="en-US"/>
        </w:rPr>
        <w:t>large?</w:t>
      </w:r>
    </w:p>
    <w:p w14:paraId="71341878" w14:textId="77777777" w:rsidR="00F56008" w:rsidRPr="00DB5C50" w:rsidRDefault="00835842">
      <w:pPr>
        <w:numPr>
          <w:ilvl w:val="0"/>
          <w:numId w:val="1"/>
        </w:numPr>
        <w:spacing w:after="153"/>
        <w:ind w:left="500" w:right="1345" w:hanging="399"/>
        <w:rPr>
          <w:lang w:val="en-US"/>
        </w:rPr>
      </w:pPr>
      <w:r w:rsidRPr="00DB5C50">
        <w:rPr>
          <w:lang w:val="en-US"/>
        </w:rPr>
        <w:t xml:space="preserve">Hessian based uncertainty earlier in the traditional sense not </w:t>
      </w:r>
      <w:proofErr w:type="spellStart"/>
      <w:r w:rsidRPr="00DB5C50">
        <w:rPr>
          <w:lang w:val="en-US"/>
        </w:rPr>
        <w:t>feasable</w:t>
      </w:r>
      <w:proofErr w:type="spellEnd"/>
      <w:r w:rsidRPr="00DB5C50">
        <w:rPr>
          <w:lang w:val="en-US"/>
        </w:rPr>
        <w:t xml:space="preserve"> (Visser et al., 2000), and </w:t>
      </w:r>
      <w:proofErr w:type="spellStart"/>
      <w:r w:rsidRPr="00DB5C50">
        <w:rPr>
          <w:lang w:val="en-US"/>
        </w:rPr>
        <w:t>finitedifferences</w:t>
      </w:r>
      <w:proofErr w:type="spellEnd"/>
      <w:r w:rsidRPr="00DB5C50">
        <w:rPr>
          <w:lang w:val="en-US"/>
        </w:rPr>
        <w:t xml:space="preserve"> must be employed since the computation of the Hessian not feasible.</w:t>
      </w:r>
    </w:p>
    <w:p w14:paraId="769BB5F7" w14:textId="77777777" w:rsidR="00F56008" w:rsidRDefault="00835842">
      <w:pPr>
        <w:numPr>
          <w:ilvl w:val="0"/>
          <w:numId w:val="1"/>
        </w:numPr>
        <w:spacing w:after="155"/>
        <w:ind w:left="500" w:right="1345" w:hanging="399"/>
      </w:pPr>
      <w:proofErr w:type="spellStart"/>
      <w:r>
        <w:t>Bootstrap</w:t>
      </w:r>
      <w:proofErr w:type="spellEnd"/>
      <w:r>
        <w:t xml:space="preserve"> </w:t>
      </w:r>
      <w:proofErr w:type="spellStart"/>
      <w:r>
        <w:t>methods</w:t>
      </w:r>
      <w:proofErr w:type="spellEnd"/>
      <w:r>
        <w:t xml:space="preserve"> </w:t>
      </w:r>
      <w:proofErr w:type="spellStart"/>
      <w:r>
        <w:t>requires</w:t>
      </w:r>
      <w:proofErr w:type="spellEnd"/>
      <w:r>
        <w:t xml:space="preserve"> speed</w:t>
      </w:r>
    </w:p>
    <w:p w14:paraId="4EA0C708" w14:textId="77777777" w:rsidR="00F56008" w:rsidRDefault="00835842">
      <w:pPr>
        <w:numPr>
          <w:ilvl w:val="0"/>
          <w:numId w:val="1"/>
        </w:numPr>
        <w:spacing w:after="364"/>
        <w:ind w:left="500" w:right="1345" w:hanging="399"/>
      </w:pPr>
      <w:proofErr w:type="spellStart"/>
      <w:r>
        <w:t>Profile</w:t>
      </w:r>
      <w:proofErr w:type="spellEnd"/>
      <w:r>
        <w:t xml:space="preserve"> </w:t>
      </w:r>
      <w:proofErr w:type="spellStart"/>
      <w:r>
        <w:t>methods</w:t>
      </w:r>
      <w:proofErr w:type="spellEnd"/>
      <w:r>
        <w:t xml:space="preserve"> </w:t>
      </w:r>
      <w:proofErr w:type="spellStart"/>
      <w:r>
        <w:t>requires</w:t>
      </w:r>
      <w:proofErr w:type="spellEnd"/>
      <w:r>
        <w:t xml:space="preserve"> speed</w:t>
      </w:r>
      <w:commentRangeEnd w:id="0"/>
      <w:r w:rsidR="00B41E8F">
        <w:rPr>
          <w:rStyle w:val="CommentReference"/>
        </w:rPr>
        <w:commentReference w:id="0"/>
      </w:r>
    </w:p>
    <w:p w14:paraId="090052F4" w14:textId="77777777" w:rsidR="00F56008" w:rsidRPr="00DB5C50" w:rsidRDefault="00835842">
      <w:pPr>
        <w:pStyle w:val="Heading1"/>
        <w:ind w:left="1211" w:hanging="359"/>
        <w:rPr>
          <w:lang w:val="en-US"/>
        </w:rPr>
      </w:pPr>
      <w:r w:rsidRPr="00DB5C50">
        <w:rPr>
          <w:lang w:val="en-US"/>
        </w:rPr>
        <w:t>Principles of using TMB for Maximum Likelihood Estimation (MLE)</w:t>
      </w:r>
    </w:p>
    <w:p w14:paraId="6C7B1455" w14:textId="77777777" w:rsidR="00F56008" w:rsidRPr="00DB5C50" w:rsidRDefault="00835842">
      <w:pPr>
        <w:tabs>
          <w:tab w:val="center" w:pos="992"/>
          <w:tab w:val="center" w:pos="1559"/>
        </w:tabs>
        <w:spacing w:after="98" w:line="260" w:lineRule="auto"/>
        <w:ind w:left="0" w:firstLine="0"/>
        <w:jc w:val="left"/>
        <w:rPr>
          <w:lang w:val="en-US"/>
        </w:rPr>
      </w:pPr>
      <w:r w:rsidRPr="00DB5C50">
        <w:rPr>
          <w:sz w:val="22"/>
          <w:lang w:val="en-US"/>
        </w:rPr>
        <w:tab/>
      </w:r>
      <w:r w:rsidRPr="00DB5C50">
        <w:rPr>
          <w:lang w:val="en-US"/>
        </w:rPr>
        <w:t>2.1</w:t>
      </w:r>
      <w:r w:rsidRPr="00DB5C50">
        <w:rPr>
          <w:lang w:val="en-US"/>
        </w:rPr>
        <w:tab/>
        <w:t>Setup</w:t>
      </w:r>
    </w:p>
    <w:p w14:paraId="48C7FBD6" w14:textId="1DA110AD" w:rsidR="00F56008" w:rsidRPr="00B41E8F" w:rsidRDefault="00835842">
      <w:pPr>
        <w:ind w:left="111" w:right="1345"/>
        <w:rPr>
          <w:lang w:val="en-US"/>
        </w:rPr>
      </w:pPr>
      <w:r w:rsidRPr="00DB5C50">
        <w:rPr>
          <w:lang w:val="en-US"/>
        </w:rPr>
        <w:t xml:space="preserve">In order to use TMB in R, it is necessary to </w:t>
      </w:r>
      <w:del w:id="3" w:author="Geir Drage Berentsen" w:date="2020-04-20T12:04:00Z">
        <w:r w:rsidRPr="00DB5C50" w:rsidDel="0099758D">
          <w:rPr>
            <w:lang w:val="en-US"/>
          </w:rPr>
          <w:delText xml:space="preserve">use </w:delText>
        </w:r>
      </w:del>
      <w:ins w:id="4" w:author="Geir Drage Berentsen" w:date="2020-04-20T12:04:00Z">
        <w:r w:rsidR="0099758D">
          <w:rPr>
            <w:lang w:val="en-US"/>
          </w:rPr>
          <w:t>install</w:t>
        </w:r>
        <w:r w:rsidR="0099758D" w:rsidRPr="00DB5C50">
          <w:rPr>
            <w:lang w:val="en-US"/>
          </w:rPr>
          <w:t xml:space="preserve"> </w:t>
        </w:r>
      </w:ins>
      <w:r w:rsidRPr="00DB5C50">
        <w:rPr>
          <w:lang w:val="en-US"/>
        </w:rPr>
        <w:t xml:space="preserve">the </w:t>
      </w:r>
      <w:ins w:id="5" w:author="Geir Drage Berentsen" w:date="2020-04-20T10:15:00Z">
        <w:r w:rsidR="00B41E8F">
          <w:rPr>
            <w:lang w:val="en-US"/>
          </w:rPr>
          <w:t>R-</w:t>
        </w:r>
      </w:ins>
      <w:r w:rsidRPr="00DB5C50">
        <w:rPr>
          <w:lang w:val="en-US"/>
        </w:rPr>
        <w:t xml:space="preserve">package TMB and have the software </w:t>
      </w:r>
      <w:proofErr w:type="spellStart"/>
      <w:r w:rsidRPr="00DB5C50">
        <w:rPr>
          <w:lang w:val="en-US"/>
        </w:rPr>
        <w:t>Rtools</w:t>
      </w:r>
      <w:proofErr w:type="spellEnd"/>
      <w:r w:rsidRPr="00DB5C50">
        <w:rPr>
          <w:lang w:val="en-US"/>
        </w:rPr>
        <w:t xml:space="preserve"> installed. </w:t>
      </w:r>
      <w:r w:rsidRPr="00B41E8F">
        <w:rPr>
          <w:lang w:val="en-US"/>
        </w:rPr>
        <w:t>The latter is used for compiling the C++ code.</w:t>
      </w:r>
    </w:p>
    <w:p w14:paraId="3B151D6E" w14:textId="2B99D3BC" w:rsidR="00F56008" w:rsidRPr="00DB5C50" w:rsidRDefault="00835842">
      <w:pPr>
        <w:ind w:left="101" w:right="1345" w:firstLine="239"/>
        <w:rPr>
          <w:lang w:val="en-US"/>
        </w:rPr>
      </w:pPr>
      <w:del w:id="6" w:author="Geir Drage Berentsen" w:date="2020-04-20T10:15:00Z">
        <w:r w:rsidRPr="00DB5C50" w:rsidDel="00B41E8F">
          <w:rPr>
            <w:lang w:val="en-US"/>
          </w:rPr>
          <w:delText xml:space="preserve">To write the code, we used RStudio. It is an Integrated Development Environment (IDE) useful for writing R code. </w:delText>
        </w:r>
      </w:del>
      <w:commentRangeStart w:id="7"/>
      <w:r w:rsidRPr="00DB5C50">
        <w:rPr>
          <w:lang w:val="en-US"/>
        </w:rPr>
        <w:t xml:space="preserve">In this paper, we will use R version 3.6.0 </w:t>
      </w:r>
      <w:del w:id="8" w:author="Geir Drage Berentsen" w:date="2020-04-20T10:17:00Z">
        <w:r w:rsidRPr="00DB5C50" w:rsidDel="00B41E8F">
          <w:rPr>
            <w:lang w:val="en-US"/>
          </w:rPr>
          <w:delText xml:space="preserve">for reproducibility purposes. </w:delText>
        </w:r>
      </w:del>
      <w:del w:id="9" w:author="Geir Drage Berentsen" w:date="2020-04-20T10:16:00Z">
        <w:r w:rsidRPr="00DB5C50" w:rsidDel="00B41E8F">
          <w:rPr>
            <w:lang w:val="en-US"/>
          </w:rPr>
          <w:delText xml:space="preserve">This is because the Random Number Generator depends on the version of R. </w:delText>
        </w:r>
        <w:commentRangeEnd w:id="7"/>
        <w:r w:rsidR="00B41E8F" w:rsidDel="00B41E8F">
          <w:rPr>
            <w:rStyle w:val="CommentReference"/>
          </w:rPr>
          <w:commentReference w:id="7"/>
        </w:r>
      </w:del>
      <w:ins w:id="10" w:author="Geir Drage Berentsen" w:date="2020-04-20T10:17:00Z">
        <w:r w:rsidR="00B41E8F">
          <w:rPr>
            <w:lang w:val="en-US"/>
          </w:rPr>
          <w:t xml:space="preserve">and </w:t>
        </w:r>
      </w:ins>
      <w:del w:id="11" w:author="Geir Drage Berentsen" w:date="2020-04-20T10:17:00Z">
        <w:r w:rsidRPr="00DB5C50" w:rsidDel="00B41E8F">
          <w:rPr>
            <w:lang w:val="en-US"/>
          </w:rPr>
          <w:delText>T</w:delText>
        </w:r>
      </w:del>
      <w:ins w:id="12" w:author="Geir Drage Berentsen" w:date="2020-04-20T10:17:00Z">
        <w:r w:rsidR="00B41E8F">
          <w:rPr>
            <w:lang w:val="en-US"/>
          </w:rPr>
          <w:t>t</w:t>
        </w:r>
      </w:ins>
      <w:r w:rsidRPr="00DB5C50">
        <w:rPr>
          <w:lang w:val="en-US"/>
        </w:rPr>
        <w:t xml:space="preserve">he code </w:t>
      </w:r>
      <w:del w:id="13" w:author="Geir Drage Berentsen" w:date="2020-05-06T10:37:00Z">
        <w:r w:rsidRPr="00DB5C50" w:rsidDel="004D5FD7">
          <w:rPr>
            <w:lang w:val="en-US"/>
          </w:rPr>
          <w:delText>was run</w:delText>
        </w:r>
      </w:del>
      <w:ins w:id="14" w:author="Geir Drage Berentsen" w:date="2020-05-06T10:37:00Z">
        <w:r w:rsidR="004D5FD7">
          <w:rPr>
            <w:lang w:val="en-US"/>
          </w:rPr>
          <w:t>is run</w:t>
        </w:r>
      </w:ins>
      <w:r w:rsidRPr="00DB5C50">
        <w:rPr>
          <w:lang w:val="en-US"/>
        </w:rPr>
        <w:t xml:space="preserve"> on Windows 10 Enterprise version 1809, with an Intel(R) Core(TM) i7-8700 processor.</w:t>
      </w:r>
    </w:p>
    <w:p w14:paraId="3416D2E3" w14:textId="77777777" w:rsidR="00F56008" w:rsidRPr="00DB5C50" w:rsidRDefault="00835842">
      <w:pPr>
        <w:spacing w:after="305"/>
        <w:ind w:left="101" w:right="1345" w:firstLine="239"/>
        <w:rPr>
          <w:lang w:val="en-US"/>
        </w:rPr>
      </w:pPr>
      <w:r w:rsidRPr="00DB5C50">
        <w:rPr>
          <w:lang w:val="en-US"/>
        </w:rPr>
        <w:t xml:space="preserve">The C++ code can be difficult to debug as it operates using a specific template, see Section 2.2 below for an example. TMB provides a debugging feature available </w:t>
      </w:r>
      <w:del w:id="15" w:author="Geir Drage Berentsen" w:date="2020-04-20T10:18:00Z">
        <w:r w:rsidRPr="00DB5C50" w:rsidDel="00B41E8F">
          <w:rPr>
            <w:lang w:val="en-US"/>
          </w:rPr>
          <w:delText xml:space="preserve">only </w:delText>
        </w:r>
      </w:del>
      <w:r w:rsidRPr="00DB5C50">
        <w:rPr>
          <w:lang w:val="en-US"/>
        </w:rPr>
        <w:t xml:space="preserve">with </w:t>
      </w:r>
      <w:proofErr w:type="spellStart"/>
      <w:r w:rsidRPr="00DB5C50">
        <w:rPr>
          <w:lang w:val="en-US"/>
        </w:rPr>
        <w:t>RStudio</w:t>
      </w:r>
      <w:del w:id="16" w:author="Geir Drage Berentsen" w:date="2020-04-20T10:18:00Z">
        <w:r w:rsidRPr="00DB5C50" w:rsidDel="00B41E8F">
          <w:rPr>
            <w:lang w:val="en-US"/>
          </w:rPr>
          <w:delText xml:space="preserve">. </w:delText>
        </w:r>
      </w:del>
      <w:ins w:id="17" w:author="Geir Drage Berentsen" w:date="2020-04-20T10:18:00Z">
        <w:r w:rsidR="00B41E8F">
          <w:rPr>
            <w:lang w:val="en-US"/>
          </w:rPr>
          <w:t>which</w:t>
        </w:r>
      </w:ins>
      <w:proofErr w:type="spellEnd"/>
      <w:del w:id="18" w:author="Geir Drage Berentsen" w:date="2020-04-20T10:18:00Z">
        <w:r w:rsidRPr="00DB5C50" w:rsidDel="00B41E8F">
          <w:rPr>
            <w:lang w:val="en-US"/>
          </w:rPr>
          <w:delText>It</w:delText>
        </w:r>
      </w:del>
      <w:r w:rsidRPr="00DB5C50">
        <w:rPr>
          <w:lang w:val="en-US"/>
        </w:rPr>
        <w:t xml:space="preserve"> can be useful to retrieve </w:t>
      </w:r>
      <w:del w:id="19" w:author="Geir Drage Berentsen" w:date="2020-04-20T10:17:00Z">
        <w:r w:rsidRPr="00DB5C50" w:rsidDel="00B41E8F">
          <w:rPr>
            <w:lang w:val="en-US"/>
          </w:rPr>
          <w:delText xml:space="preserve">some useful </w:delText>
        </w:r>
      </w:del>
      <w:r w:rsidRPr="00DB5C50">
        <w:rPr>
          <w:lang w:val="en-US"/>
        </w:rPr>
        <w:t xml:space="preserve">diagnostic error messages. Enabling it is optional. </w:t>
      </w:r>
      <w:del w:id="20" w:author="Geir Drage Berentsen" w:date="2020-04-20T10:19:00Z">
        <w:r w:rsidRPr="00DB5C50" w:rsidDel="00B41E8F">
          <w:rPr>
            <w:lang w:val="en-US"/>
          </w:rPr>
          <w:delText>It is done by t</w:delText>
        </w:r>
      </w:del>
      <w:ins w:id="21" w:author="Geir Drage Berentsen" w:date="2020-04-20T10:19:00Z">
        <w:r w:rsidR="00B41E8F">
          <w:rPr>
            <w:lang w:val="en-US"/>
          </w:rPr>
          <w:t>T</w:t>
        </w:r>
      </w:ins>
      <w:r w:rsidRPr="00DB5C50">
        <w:rPr>
          <w:lang w:val="en-US"/>
        </w:rPr>
        <w:t>he command TMB:::</w:t>
      </w:r>
      <w:proofErr w:type="spellStart"/>
      <w:r w:rsidRPr="00DB5C50">
        <w:rPr>
          <w:lang w:val="en-US"/>
        </w:rPr>
        <w:t>setupRStudio</w:t>
      </w:r>
      <w:proofErr w:type="spellEnd"/>
      <w:r w:rsidRPr="00DB5C50">
        <w:rPr>
          <w:lang w:val="en-US"/>
        </w:rPr>
        <w:t xml:space="preserve">() </w:t>
      </w:r>
      <w:ins w:id="22" w:author="Geir Drage Berentsen" w:date="2020-04-20T10:19:00Z">
        <w:r w:rsidR="00B41E8F">
          <w:rPr>
            <w:lang w:val="en-US"/>
          </w:rPr>
          <w:t xml:space="preserve">enables this feature </w:t>
        </w:r>
      </w:ins>
      <w:r w:rsidRPr="00DB5C50">
        <w:rPr>
          <w:lang w:val="en-US"/>
        </w:rPr>
        <w:t>and requires</w:t>
      </w:r>
      <w:del w:id="23" w:author="Geir Drage Berentsen" w:date="2020-04-20T10:19:00Z">
        <w:r w:rsidRPr="00DB5C50" w:rsidDel="00B41E8F">
          <w:rPr>
            <w:lang w:val="en-US"/>
          </w:rPr>
          <w:delText xml:space="preserve"> a</w:delText>
        </w:r>
      </w:del>
      <w:r w:rsidRPr="00DB5C50">
        <w:rPr>
          <w:lang w:val="en-US"/>
        </w:rPr>
        <w:t xml:space="preserve"> manual input to confirm.</w:t>
      </w:r>
    </w:p>
    <w:p w14:paraId="6AA524B4" w14:textId="77777777" w:rsidR="00F56008" w:rsidRPr="00B41E8F" w:rsidRDefault="00835842">
      <w:pPr>
        <w:tabs>
          <w:tab w:val="center" w:pos="992"/>
          <w:tab w:val="center" w:pos="2441"/>
        </w:tabs>
        <w:spacing w:after="73" w:line="260" w:lineRule="auto"/>
        <w:ind w:left="0" w:firstLine="0"/>
        <w:jc w:val="left"/>
        <w:rPr>
          <w:lang w:val="en-US"/>
          <w:rPrChange w:id="24" w:author="Geir Drage Berentsen" w:date="2020-04-20T10:34:00Z">
            <w:rPr/>
          </w:rPrChange>
        </w:rPr>
      </w:pPr>
      <w:r w:rsidRPr="00DB5C50">
        <w:rPr>
          <w:sz w:val="22"/>
          <w:lang w:val="en-US"/>
        </w:rPr>
        <w:tab/>
      </w:r>
      <w:r w:rsidRPr="00B41E8F">
        <w:rPr>
          <w:lang w:val="en-US"/>
          <w:rPrChange w:id="25" w:author="Geir Drage Berentsen" w:date="2020-04-20T10:34:00Z">
            <w:rPr/>
          </w:rPrChange>
        </w:rPr>
        <w:t>2.2</w:t>
      </w:r>
      <w:r w:rsidRPr="00B41E8F">
        <w:rPr>
          <w:lang w:val="en-US"/>
          <w:rPrChange w:id="26" w:author="Geir Drage Berentsen" w:date="2020-04-20T10:34:00Z">
            <w:rPr/>
          </w:rPrChange>
        </w:rPr>
        <w:tab/>
        <w:t>Linear regression example</w:t>
      </w:r>
    </w:p>
    <w:p w14:paraId="5FA5EE9E" w14:textId="5E38F3CB" w:rsidR="00D23CCC" w:rsidRDefault="00B41E8F">
      <w:pPr>
        <w:ind w:left="111" w:right="1345"/>
        <w:rPr>
          <w:ins w:id="27" w:author="Geir Drage Berentsen" w:date="2020-04-20T12:33:00Z"/>
          <w:lang w:val="en-US"/>
        </w:rPr>
      </w:pPr>
      <w:ins w:id="28" w:author="Geir Drage Berentsen" w:date="2020-04-20T10:34:00Z">
        <w:r>
          <w:rPr>
            <w:lang w:val="en-US"/>
          </w:rPr>
          <w:t>We start by illustrating how TMB</w:t>
        </w:r>
      </w:ins>
      <w:ins w:id="29" w:author="Geir Drage Berentsen" w:date="2020-04-20T10:44:00Z">
        <w:r>
          <w:rPr>
            <w:lang w:val="en-US"/>
          </w:rPr>
          <w:t xml:space="preserve"> can be used to fit </w:t>
        </w:r>
      </w:ins>
      <w:ins w:id="30" w:author="Geir Drage Berentsen" w:date="2020-04-20T10:45:00Z">
        <w:r>
          <w:rPr>
            <w:lang w:val="en-US"/>
          </w:rPr>
          <w:t>a simple linear model.</w:t>
        </w:r>
      </w:ins>
      <w:ins w:id="31" w:author="Geir Drage Berentsen" w:date="2020-04-20T12:18:00Z">
        <w:r w:rsidR="00D23CCC">
          <w:rPr>
            <w:lang w:val="en-US"/>
          </w:rPr>
          <w:t xml:space="preserve"> A </w:t>
        </w:r>
      </w:ins>
      <w:ins w:id="32" w:author="Geir Drage Berentsen" w:date="2020-04-20T12:33:00Z">
        <w:r w:rsidR="00D23CCC">
          <w:rPr>
            <w:lang w:val="en-US"/>
          </w:rPr>
          <w:t xml:space="preserve">more comprehensive </w:t>
        </w:r>
      </w:ins>
      <w:ins w:id="33" w:author="Geir Drage Berentsen" w:date="2020-04-20T12:18:00Z">
        <w:r w:rsidR="00D23CCC">
          <w:rPr>
            <w:lang w:val="en-US"/>
          </w:rPr>
          <w:t>tutorial on how to use TMB can be found</w:t>
        </w:r>
      </w:ins>
      <w:ins w:id="34" w:author="Geir Drage Berentsen" w:date="2020-04-20T12:19:00Z">
        <w:r w:rsidR="00D23CCC">
          <w:rPr>
            <w:lang w:val="en-US"/>
          </w:rPr>
          <w:t xml:space="preserve"> at </w:t>
        </w:r>
      </w:ins>
      <w:ins w:id="35" w:author="Geir Drage Berentsen" w:date="2020-04-20T12:20:00Z">
        <w:r w:rsidR="00D23CCC" w:rsidRPr="00D23CCC">
          <w:rPr>
            <w:lang w:val="en-US"/>
          </w:rPr>
          <w:t>https://kaskr.github.io/adcomp/_book/Tutorial.html</w:t>
        </w:r>
      </w:ins>
      <w:ins w:id="36" w:author="Geir Drage Berentsen" w:date="2020-04-20T12:19:00Z">
        <w:r w:rsidR="00D23CCC">
          <w:rPr>
            <w:lang w:val="en-US"/>
          </w:rPr>
          <w:t xml:space="preserve">. </w:t>
        </w:r>
      </w:ins>
      <w:ins w:id="37" w:author="Geir Drage Berentsen" w:date="2020-04-20T10:45:00Z">
        <w:r>
          <w:rPr>
            <w:lang w:val="en-US"/>
          </w:rPr>
          <w:t xml:space="preserve"> </w:t>
        </w:r>
      </w:ins>
      <w:del w:id="38" w:author="Geir Drage Berentsen" w:date="2020-04-20T10:45:00Z">
        <w:r w:rsidR="00835842" w:rsidRPr="00DB5C50" w:rsidDel="00B41E8F">
          <w:rPr>
            <w:lang w:val="en-US"/>
          </w:rPr>
          <w:delText xml:space="preserve">TMB is a procedure based on Automatic Differenciation Model Builder (ADMB). Its main purpose is to differenciate complex functions quickly. We use TMB for the purpose of maximizing a likelihood. Due to computational limits, we chose to do that by minimizing a negative log-likelihood instead. </w:delText>
        </w:r>
      </w:del>
      <w:del w:id="39" w:author="Geir Drage Berentsen" w:date="2020-04-20T10:46:00Z">
        <w:r w:rsidR="00835842" w:rsidRPr="00DB5C50" w:rsidDel="00B41E8F">
          <w:rPr>
            <w:lang w:val="en-US"/>
          </w:rPr>
          <w:delText>Using TMB in R is more complicated than simply using a function from a package, as</w:delText>
        </w:r>
      </w:del>
      <w:r w:rsidR="00835842" w:rsidRPr="00DB5C50">
        <w:rPr>
          <w:lang w:val="en-US"/>
        </w:rPr>
        <w:t xml:space="preserve"> </w:t>
      </w:r>
    </w:p>
    <w:p w14:paraId="5C7E1037" w14:textId="5F159F27" w:rsidR="00F56008" w:rsidRPr="00DB5C50" w:rsidRDefault="00835842">
      <w:pPr>
        <w:ind w:left="111" w:right="1345" w:firstLine="229"/>
        <w:rPr>
          <w:lang w:val="en-US"/>
        </w:rPr>
        <w:pPrChange w:id="40" w:author="Geir Drage Berentsen" w:date="2020-04-20T12:34:00Z">
          <w:pPr>
            <w:ind w:left="111" w:right="1345"/>
          </w:pPr>
        </w:pPrChange>
      </w:pPr>
      <w:del w:id="41" w:author="Geir Drage Berentsen" w:date="2020-05-05T14:27:00Z">
        <w:r w:rsidRPr="00DB5C50" w:rsidDel="00CE2C02">
          <w:rPr>
            <w:lang w:val="en-US"/>
          </w:rPr>
          <w:delText>TMB requires the likelihood function to be written in C++ under a specific template, and then loaded into R</w:delText>
        </w:r>
      </w:del>
      <w:del w:id="42" w:author="Geir Drage Berentsen" w:date="2020-04-20T10:48:00Z">
        <w:r w:rsidRPr="00DB5C50" w:rsidDel="00B41E8F">
          <w:rPr>
            <w:lang w:val="en-US"/>
          </w:rPr>
          <w:delText>.</w:delText>
        </w:r>
      </w:del>
      <w:ins w:id="43" w:author="Geir Drage Berentsen" w:date="2020-04-20T12:34:00Z">
        <w:r w:rsidR="00D23CCC">
          <w:rPr>
            <w:lang w:val="en-US"/>
          </w:rPr>
          <w:t xml:space="preserve"> </w:t>
        </w:r>
      </w:ins>
      <w:r w:rsidRPr="00DB5C50">
        <w:rPr>
          <w:lang w:val="en-US"/>
        </w:rPr>
        <w:t xml:space="preserve"> </w:t>
      </w:r>
      <w:del w:id="44" w:author="Geir Drage Berentsen" w:date="2020-04-20T10:50:00Z">
        <w:r w:rsidRPr="00DB5C50" w:rsidDel="00A01BED">
          <w:rPr>
            <w:lang w:val="en-US"/>
          </w:rPr>
          <w:delText xml:space="preserve">The minimization is </w:delText>
        </w:r>
      </w:del>
      <w:del w:id="45" w:author="Geir Drage Berentsen" w:date="2020-04-20T10:48:00Z">
        <w:r w:rsidRPr="00DB5C50" w:rsidDel="00B41E8F">
          <w:rPr>
            <w:lang w:val="en-US"/>
          </w:rPr>
          <w:delText xml:space="preserve">pretty </w:delText>
        </w:r>
      </w:del>
      <w:del w:id="46" w:author="Geir Drage Berentsen" w:date="2020-04-20T10:50:00Z">
        <w:r w:rsidRPr="00DB5C50" w:rsidDel="00A01BED">
          <w:rPr>
            <w:lang w:val="en-US"/>
          </w:rPr>
          <w:delText xml:space="preserve">straightforward after that. The C++ file must contain the code to compute a likelihood. </w:delText>
        </w:r>
      </w:del>
      <w:del w:id="47" w:author="Geir Drage Berentsen" w:date="2020-04-20T10:52:00Z">
        <w:r w:rsidRPr="00DB5C50" w:rsidDel="0099758D">
          <w:rPr>
            <w:lang w:val="en-US"/>
          </w:rPr>
          <w:delText>Matrix operations are supported in TMB by the Eigen library.</w:delText>
        </w:r>
      </w:del>
      <w:ins w:id="48" w:author="Geir Drage Berentsen" w:date="2020-04-20T12:35:00Z">
        <w:r w:rsidR="00D23CCC">
          <w:rPr>
            <w:lang w:val="en-US"/>
          </w:rPr>
          <w:t xml:space="preserve"> </w:t>
        </w:r>
      </w:ins>
    </w:p>
    <w:p w14:paraId="6B40ED5D" w14:textId="077CA007" w:rsidR="00F56008" w:rsidRPr="00DB5C50" w:rsidRDefault="00835842">
      <w:pPr>
        <w:spacing w:after="36"/>
        <w:ind w:left="101" w:right="1345" w:firstLine="239"/>
        <w:rPr>
          <w:lang w:val="en-US"/>
        </w:rPr>
      </w:pPr>
      <w:del w:id="49" w:author="Geir Drage Berentsen" w:date="2020-04-20T12:21:00Z">
        <w:r w:rsidRPr="00DB5C50" w:rsidDel="00D23CCC">
          <w:rPr>
            <w:lang w:val="en-US"/>
          </w:rPr>
          <w:delText xml:space="preserve">Below is a short example that will minimize the negative log-likelihood of a linear regression model (see Equation 1). </w:delText>
        </w:r>
      </w:del>
      <w:r w:rsidRPr="00DB5C50">
        <w:rPr>
          <w:lang w:val="en-US"/>
        </w:rPr>
        <w:t xml:space="preserve">Let </w:t>
      </w:r>
      <w:r w:rsidRPr="00DB5C50">
        <w:rPr>
          <w:i/>
          <w:lang w:val="en-US"/>
        </w:rPr>
        <w:t xml:space="preserve">x </w:t>
      </w:r>
      <w:r w:rsidRPr="00DB5C50">
        <w:rPr>
          <w:lang w:val="en-US"/>
        </w:rPr>
        <w:t xml:space="preserve">and </w:t>
      </w:r>
      <w:r w:rsidRPr="00DB5C50">
        <w:rPr>
          <w:i/>
          <w:lang w:val="en-US"/>
        </w:rPr>
        <w:t xml:space="preserve">y </w:t>
      </w:r>
      <w:r w:rsidRPr="00DB5C50">
        <w:rPr>
          <w:lang w:val="en-US"/>
        </w:rPr>
        <w:t xml:space="preserve">be datasets of size n, </w:t>
      </w:r>
      <w:del w:id="50" w:author="Geir Drage Berentsen" w:date="2020-04-20T12:21:00Z">
        <w:r w:rsidRPr="00DB5C50" w:rsidDel="00D23CCC">
          <w:rPr>
            <w:lang w:val="en-US"/>
          </w:rPr>
          <w:delText>and let</w:delText>
        </w:r>
      </w:del>
      <w:ins w:id="51" w:author="Geir Drage Berentsen" w:date="2020-04-20T12:21:00Z">
        <w:r w:rsidR="00D23CCC">
          <w:rPr>
            <w:lang w:val="en-US"/>
          </w:rPr>
          <w:t>then the negative log-</w:t>
        </w:r>
        <w:proofErr w:type="spellStart"/>
        <w:r w:rsidR="00D23CCC">
          <w:rPr>
            <w:lang w:val="en-US"/>
          </w:rPr>
          <w:t>likehood</w:t>
        </w:r>
      </w:ins>
      <w:proofErr w:type="spellEnd"/>
      <w:ins w:id="52" w:author="Geir Drage Berentsen" w:date="2020-05-05T12:35:00Z">
        <w:r w:rsidR="00CE2C02">
          <w:rPr>
            <w:lang w:val="en-US"/>
          </w:rPr>
          <w:t xml:space="preserve"> corresponding to a simple linear model</w:t>
        </w:r>
      </w:ins>
      <w:ins w:id="53" w:author="Geir Drage Berentsen" w:date="2020-04-20T12:21:00Z">
        <w:r w:rsidR="00D23CCC">
          <w:rPr>
            <w:lang w:val="en-US"/>
          </w:rPr>
          <w:t xml:space="preserve"> is given by</w:t>
        </w:r>
      </w:ins>
    </w:p>
    <w:p w14:paraId="34DEEB64" w14:textId="77777777" w:rsidR="00F56008" w:rsidRDefault="00835842">
      <w:pPr>
        <w:spacing w:after="0" w:line="259" w:lineRule="auto"/>
        <w:ind w:left="2377"/>
        <w:jc w:val="left"/>
      </w:pPr>
      <w:r>
        <w:rPr>
          <w:rFonts w:ascii="Cambria" w:eastAsia="Cambria" w:hAnsi="Cambria" w:cs="Cambria"/>
          <w:i/>
          <w:sz w:val="14"/>
        </w:rPr>
        <w:t>n</w:t>
      </w:r>
    </w:p>
    <w:tbl>
      <w:tblPr>
        <w:tblStyle w:val="TableGrid"/>
        <w:tblW w:w="7675" w:type="dxa"/>
        <w:tblInd w:w="867" w:type="dxa"/>
        <w:tblCellMar>
          <w:top w:w="53" w:type="dxa"/>
        </w:tblCellMar>
        <w:tblLook w:val="04A0" w:firstRow="1" w:lastRow="0" w:firstColumn="1" w:lastColumn="0" w:noHBand="0" w:noVBand="1"/>
      </w:tblPr>
      <w:tblGrid>
        <w:gridCol w:w="7415"/>
        <w:gridCol w:w="260"/>
      </w:tblGrid>
      <w:tr w:rsidR="00F56008" w14:paraId="22FC2180" w14:textId="77777777">
        <w:trPr>
          <w:trHeight w:val="459"/>
        </w:trPr>
        <w:tc>
          <w:tcPr>
            <w:tcW w:w="7415" w:type="dxa"/>
            <w:tcBorders>
              <w:top w:val="nil"/>
              <w:left w:val="nil"/>
              <w:bottom w:val="nil"/>
              <w:right w:val="nil"/>
            </w:tcBorders>
          </w:tcPr>
          <w:p w14:paraId="66F936AA" w14:textId="77777777" w:rsidR="00F56008" w:rsidRDefault="00835842">
            <w:pPr>
              <w:spacing w:after="0" w:line="259" w:lineRule="auto"/>
              <w:ind w:left="0" w:firstLine="0"/>
              <w:jc w:val="left"/>
            </w:pP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a,b,σ</w:t>
            </w:r>
            <w:r>
              <w:rPr>
                <w:rFonts w:ascii="Cambria" w:eastAsia="Cambria" w:hAnsi="Cambria" w:cs="Cambria"/>
                <w:vertAlign w:val="superscript"/>
              </w:rPr>
              <w:t>2</w:t>
            </w:r>
            <w:r>
              <w:rPr>
                <w:rFonts w:ascii="Cambria" w:eastAsia="Cambria" w:hAnsi="Cambria" w:cs="Cambria"/>
              </w:rPr>
              <w:t>) = −</w:t>
            </w:r>
            <w:proofErr w:type="spellStart"/>
            <w:r>
              <w:rPr>
                <w:rFonts w:ascii="Cambria" w:eastAsia="Cambria" w:hAnsi="Cambria" w:cs="Cambria"/>
                <w:sz w:val="31"/>
                <w:vertAlign w:val="superscript"/>
              </w:rPr>
              <w:t>X</w:t>
            </w:r>
            <w:r>
              <w:rPr>
                <w:rFonts w:ascii="Cambria" w:eastAsia="Cambria" w:hAnsi="Cambria" w:cs="Cambria"/>
              </w:rPr>
              <w:t>log</w:t>
            </w:r>
            <w:proofErr w:type="spellEnd"/>
            <w:r>
              <w:rPr>
                <w:rFonts w:ascii="Cambria" w:eastAsia="Cambria" w:hAnsi="Cambria" w:cs="Cambria"/>
              </w:rPr>
              <w:t>(</w:t>
            </w:r>
            <w:r>
              <w:rPr>
                <w:rFonts w:ascii="Cambria" w:eastAsia="Cambria" w:hAnsi="Cambria" w:cs="Cambria"/>
                <w:i/>
              </w:rPr>
              <w:t>φ</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a</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bx</w:t>
            </w:r>
            <w:r>
              <w:rPr>
                <w:rFonts w:ascii="Cambria" w:eastAsia="Cambria" w:hAnsi="Cambria" w:cs="Cambria"/>
                <w:i/>
                <w:vertAlign w:val="subscript"/>
              </w:rPr>
              <w:t>i</w:t>
            </w:r>
            <w:r>
              <w:rPr>
                <w:rFonts w:ascii="Cambria" w:eastAsia="Cambria" w:hAnsi="Cambria" w:cs="Cambria"/>
                <w:i/>
              </w:rPr>
              <w:t>,σ</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w:t>
            </w:r>
          </w:p>
          <w:p w14:paraId="01B301B6" w14:textId="77777777" w:rsidR="00F56008" w:rsidRDefault="00835842">
            <w:pPr>
              <w:spacing w:after="0" w:line="259" w:lineRule="auto"/>
              <w:ind w:left="1420" w:firstLine="0"/>
              <w:jc w:val="left"/>
            </w:pPr>
            <w:r>
              <w:rPr>
                <w:rFonts w:ascii="Cambria" w:eastAsia="Cambria" w:hAnsi="Cambria" w:cs="Cambria"/>
                <w:i/>
                <w:sz w:val="14"/>
              </w:rPr>
              <w:lastRenderedPageBreak/>
              <w:t>i</w:t>
            </w:r>
            <w:r>
              <w:rPr>
                <w:rFonts w:ascii="Cambria" w:eastAsia="Cambria" w:hAnsi="Cambria" w:cs="Cambria"/>
                <w:sz w:val="14"/>
              </w:rPr>
              <w:t>=1</w:t>
            </w:r>
          </w:p>
        </w:tc>
        <w:tc>
          <w:tcPr>
            <w:tcW w:w="260" w:type="dxa"/>
            <w:tcBorders>
              <w:top w:val="nil"/>
              <w:left w:val="nil"/>
              <w:bottom w:val="nil"/>
              <w:right w:val="nil"/>
            </w:tcBorders>
          </w:tcPr>
          <w:p w14:paraId="4B555073" w14:textId="77777777" w:rsidR="00F56008" w:rsidRDefault="00835842">
            <w:pPr>
              <w:spacing w:after="0" w:line="259" w:lineRule="auto"/>
              <w:ind w:left="28" w:firstLine="0"/>
            </w:pPr>
            <w:r>
              <w:lastRenderedPageBreak/>
              <w:t>(1)</w:t>
            </w:r>
          </w:p>
        </w:tc>
      </w:tr>
    </w:tbl>
    <w:p w14:paraId="64773DB4" w14:textId="35A7757D" w:rsidR="004D5FD7" w:rsidRPr="00DB5C50" w:rsidRDefault="00835842" w:rsidP="004D5FD7">
      <w:pPr>
        <w:spacing w:after="0" w:line="259" w:lineRule="auto"/>
        <w:ind w:left="10" w:right="1345"/>
        <w:jc w:val="left"/>
        <w:rPr>
          <w:ins w:id="54" w:author="Geir Drage Berentsen" w:date="2020-05-07T13:24:00Z"/>
          <w:lang w:val="en-US"/>
        </w:rPr>
        <w:pPrChange w:id="55" w:author="Geir Drage Berentsen" w:date="2020-05-07T13:25:00Z">
          <w:pPr>
            <w:spacing w:after="0" w:line="259" w:lineRule="auto"/>
            <w:ind w:left="10" w:right="1345"/>
            <w:jc w:val="right"/>
          </w:pPr>
        </w:pPrChange>
      </w:pPr>
      <w:r w:rsidRPr="00DB5C50">
        <w:rPr>
          <w:lang w:val="en-US"/>
        </w:rPr>
        <w:t xml:space="preserve">where </w:t>
      </w:r>
      <w:r>
        <w:rPr>
          <w:rFonts w:ascii="Cambria" w:eastAsia="Cambria" w:hAnsi="Cambria" w:cs="Cambria"/>
          <w:i/>
        </w:rPr>
        <w:t>φ</w:t>
      </w:r>
      <w:r w:rsidRPr="00DB5C50">
        <w:rPr>
          <w:rFonts w:ascii="Cambria" w:eastAsia="Cambria" w:hAnsi="Cambria" w:cs="Cambria"/>
          <w:lang w:val="en-US"/>
        </w:rPr>
        <w:t>(·;</w:t>
      </w:r>
      <w:r w:rsidRPr="00DB5C50">
        <w:rPr>
          <w:rFonts w:ascii="Cambria" w:eastAsia="Cambria" w:hAnsi="Cambria" w:cs="Cambria"/>
          <w:i/>
          <w:lang w:val="en-US"/>
        </w:rPr>
        <w:t>µ,</w:t>
      </w:r>
      <w:r>
        <w:rPr>
          <w:rFonts w:ascii="Cambria" w:eastAsia="Cambria" w:hAnsi="Cambria" w:cs="Cambria"/>
          <w:i/>
        </w:rPr>
        <w:t>σ</w:t>
      </w:r>
      <w:r w:rsidRPr="00DB5C50">
        <w:rPr>
          <w:rFonts w:ascii="Cambria" w:eastAsia="Cambria" w:hAnsi="Cambria" w:cs="Cambria"/>
          <w:vertAlign w:val="superscript"/>
          <w:lang w:val="en-US"/>
        </w:rPr>
        <w:t>2</w:t>
      </w:r>
      <w:r w:rsidRPr="00DB5C50">
        <w:rPr>
          <w:rFonts w:ascii="Cambria" w:eastAsia="Cambria" w:hAnsi="Cambria" w:cs="Cambria"/>
          <w:lang w:val="en-US"/>
        </w:rPr>
        <w:t xml:space="preserve">) </w:t>
      </w:r>
      <w:r w:rsidRPr="00DB5C50">
        <w:rPr>
          <w:lang w:val="en-US"/>
        </w:rPr>
        <w:t xml:space="preserve">is the density function of the univariate normal distribution with mean </w:t>
      </w:r>
      <w:r w:rsidRPr="00DB5C50">
        <w:rPr>
          <w:rFonts w:ascii="Cambria" w:eastAsia="Cambria" w:hAnsi="Cambria" w:cs="Cambria"/>
          <w:i/>
          <w:lang w:val="en-US"/>
        </w:rPr>
        <w:t xml:space="preserve">µ </w:t>
      </w:r>
      <w:r w:rsidRPr="00DB5C50">
        <w:rPr>
          <w:lang w:val="en-US"/>
        </w:rPr>
        <w:t xml:space="preserve">and variance </w:t>
      </w:r>
      <w:r>
        <w:rPr>
          <w:rFonts w:ascii="Cambria" w:eastAsia="Cambria" w:hAnsi="Cambria" w:cs="Cambria"/>
          <w:i/>
        </w:rPr>
        <w:t>σ</w:t>
      </w:r>
      <w:r w:rsidRPr="00DB5C50">
        <w:rPr>
          <w:rFonts w:ascii="Cambria" w:eastAsia="Cambria" w:hAnsi="Cambria" w:cs="Cambria"/>
          <w:vertAlign w:val="superscript"/>
          <w:lang w:val="en-US"/>
        </w:rPr>
        <w:t>2</w:t>
      </w:r>
      <w:r w:rsidRPr="00DB5C50">
        <w:rPr>
          <w:lang w:val="en-US"/>
        </w:rPr>
        <w:t>.</w:t>
      </w:r>
      <w:ins w:id="56" w:author="Geir Drage Berentsen" w:date="2020-05-07T13:17:00Z">
        <w:r w:rsidR="004D5FD7">
          <w:rPr>
            <w:lang w:val="en-US"/>
          </w:rPr>
          <w:t xml:space="preserve"> </w:t>
        </w:r>
      </w:ins>
      <w:commentRangeStart w:id="57"/>
      <w:ins w:id="58" w:author="Geir Drage Berentsen" w:date="2020-05-07T13:23:00Z">
        <w:r w:rsidR="004D5FD7" w:rsidRPr="00DB5C50">
          <w:rPr>
            <w:lang w:val="en-US"/>
          </w:rPr>
          <w:t>TMB</w:t>
        </w:r>
        <w:commentRangeEnd w:id="57"/>
        <w:r w:rsidR="004D5FD7">
          <w:rPr>
            <w:rStyle w:val="CommentReference"/>
          </w:rPr>
          <w:commentReference w:id="57"/>
        </w:r>
        <w:r w:rsidR="004D5FD7" w:rsidRPr="00DB5C50">
          <w:rPr>
            <w:lang w:val="en-US"/>
          </w:rPr>
          <w:t xml:space="preserve"> requires the </w:t>
        </w:r>
        <w:r w:rsidR="004D5FD7">
          <w:rPr>
            <w:lang w:val="en-US"/>
          </w:rPr>
          <w:t>(negative) log-</w:t>
        </w:r>
        <w:r w:rsidR="004D5FD7" w:rsidRPr="00DB5C50">
          <w:rPr>
            <w:lang w:val="en-US"/>
          </w:rPr>
          <w:t>likelihood function to be written in C++ under a specific template, and then loaded into R</w:t>
        </w:r>
        <w:r w:rsidR="004D5FD7">
          <w:rPr>
            <w:lang w:val="en-US"/>
          </w:rPr>
          <w:t xml:space="preserve">.  Minimization, and other post-processing procedures are all done in R. </w:t>
        </w:r>
      </w:ins>
      <w:ins w:id="59" w:author="Geir Drage Berentsen" w:date="2020-05-07T13:24:00Z">
        <w:r w:rsidR="004D5FD7">
          <w:rPr>
            <w:lang w:val="en-US"/>
          </w:rPr>
          <w:t>The</w:t>
        </w:r>
      </w:ins>
      <w:ins w:id="60" w:author="Geir Drage Berentsen" w:date="2020-05-07T13:26:00Z">
        <w:r w:rsidR="004D5FD7">
          <w:rPr>
            <w:lang w:val="en-US"/>
          </w:rPr>
          <w:t xml:space="preserve"> following</w:t>
        </w:r>
      </w:ins>
      <w:ins w:id="61" w:author="Geir Drage Berentsen" w:date="2020-05-07T13:24:00Z">
        <w:r w:rsidR="004D5FD7" w:rsidRPr="00DB5C50">
          <w:rPr>
            <w:lang w:val="en-US"/>
          </w:rPr>
          <w:t xml:space="preserve"> C++ code</w:t>
        </w:r>
      </w:ins>
      <w:ins w:id="62" w:author="Geir Drage Berentsen" w:date="2020-05-07T13:26:00Z">
        <w:r w:rsidR="004D5FD7">
          <w:rPr>
            <w:lang w:val="en-US"/>
          </w:rPr>
          <w:t xml:space="preserve"> called </w:t>
        </w:r>
        <w:r w:rsidR="004D5FD7" w:rsidRPr="00DB5C50">
          <w:rPr>
            <w:lang w:val="en-US"/>
          </w:rPr>
          <w:t>linreg.cpp</w:t>
        </w:r>
      </w:ins>
      <w:ins w:id="63" w:author="Geir Drage Berentsen" w:date="2020-05-07T13:27:00Z">
        <w:r w:rsidR="004D5FD7">
          <w:rPr>
            <w:lang w:val="en-US"/>
          </w:rPr>
          <w:t xml:space="preserve"> produces the</w:t>
        </w:r>
      </w:ins>
      <w:ins w:id="64" w:author="Geir Drage Berentsen" w:date="2020-05-07T13:25:00Z">
        <w:r w:rsidR="004D5FD7">
          <w:rPr>
            <w:lang w:val="en-US"/>
          </w:rPr>
          <w:t xml:space="preserve"> negative log-likelihood of the linear model</w:t>
        </w:r>
      </w:ins>
      <w:ins w:id="65" w:author="Geir Drage Berentsen" w:date="2020-05-07T13:27:00Z">
        <w:r w:rsidR="004D5FD7">
          <w:rPr>
            <w:lang w:val="en-US"/>
          </w:rPr>
          <w:t>:</w:t>
        </w:r>
      </w:ins>
    </w:p>
    <w:p w14:paraId="3D9DEE30" w14:textId="4F5E2375" w:rsidR="00F56008" w:rsidRPr="00DB5C50" w:rsidDel="004D5FD7" w:rsidRDefault="00F56008" w:rsidP="004D5FD7">
      <w:pPr>
        <w:spacing w:after="223"/>
        <w:ind w:left="101" w:right="1345" w:firstLine="239"/>
        <w:rPr>
          <w:del w:id="66" w:author="Geir Drage Berentsen" w:date="2020-05-07T13:27:00Z"/>
          <w:lang w:val="en-US"/>
        </w:rPr>
      </w:pPr>
    </w:p>
    <w:p w14:paraId="6EC7743D" w14:textId="07D3F87E" w:rsidR="00F56008" w:rsidRPr="00DB5C50" w:rsidDel="004D5FD7" w:rsidRDefault="00835842">
      <w:pPr>
        <w:spacing w:after="223"/>
        <w:ind w:left="101" w:right="1345" w:firstLine="239"/>
        <w:rPr>
          <w:del w:id="67" w:author="Geir Drage Berentsen" w:date="2020-05-07T13:27:00Z"/>
          <w:lang w:val="en-US"/>
        </w:rPr>
      </w:pPr>
      <w:del w:id="68" w:author="Geir Drage Berentsen" w:date="2020-05-07T13:27:00Z">
        <w:r w:rsidRPr="00DB5C50" w:rsidDel="004D5FD7">
          <w:rPr>
            <w:lang w:val="en-US"/>
          </w:rPr>
          <w:delText xml:space="preserve">In </w:delText>
        </w:r>
      </w:del>
      <w:del w:id="69" w:author="Geir Drage Berentsen" w:date="2020-04-20T12:29:00Z">
        <w:r w:rsidRPr="00DB5C50" w:rsidDel="00D23CCC">
          <w:rPr>
            <w:lang w:val="en-US"/>
          </w:rPr>
          <w:delText>our</w:delText>
        </w:r>
      </w:del>
      <w:del w:id="70" w:author="Geir Drage Berentsen" w:date="2020-05-07T13:27:00Z">
        <w:r w:rsidRPr="00DB5C50" w:rsidDel="004D5FD7">
          <w:rPr>
            <w:lang w:val="en-US"/>
          </w:rPr>
          <w:delText xml:space="preserve"> example, we have </w:delText>
        </w:r>
      </w:del>
      <w:del w:id="71" w:author="Geir Drage Berentsen" w:date="2020-04-20T12:21:00Z">
        <w:r w:rsidRPr="00DB5C50" w:rsidDel="00D23CCC">
          <w:rPr>
            <w:lang w:val="en-US"/>
          </w:rPr>
          <w:delText>3</w:delText>
        </w:r>
      </w:del>
      <w:del w:id="72" w:author="Geir Drage Berentsen" w:date="2020-05-07T13:27:00Z">
        <w:r w:rsidRPr="00DB5C50" w:rsidDel="004D5FD7">
          <w:rPr>
            <w:lang w:val="en-US"/>
          </w:rPr>
          <w:delText xml:space="preserve"> parameters to estimate: </w:delText>
        </w:r>
        <w:r w:rsidRPr="00DB5C50" w:rsidDel="004D5FD7">
          <w:rPr>
            <w:rFonts w:ascii="Cambria" w:eastAsia="Cambria" w:hAnsi="Cambria" w:cs="Cambria"/>
            <w:i/>
            <w:lang w:val="en-US"/>
          </w:rPr>
          <w:delText xml:space="preserve">a,b </w:delText>
        </w:r>
        <w:r w:rsidRPr="00DB5C50" w:rsidDel="004D5FD7">
          <w:rPr>
            <w:lang w:val="en-US"/>
          </w:rPr>
          <w:delText xml:space="preserve">and </w:delText>
        </w:r>
        <w:r w:rsidDel="004D5FD7">
          <w:rPr>
            <w:rFonts w:ascii="Cambria" w:eastAsia="Cambria" w:hAnsi="Cambria" w:cs="Cambria"/>
            <w:i/>
          </w:rPr>
          <w:delText>σ</w:delText>
        </w:r>
        <w:r w:rsidRPr="00DB5C50" w:rsidDel="004D5FD7">
          <w:rPr>
            <w:rFonts w:ascii="Cambria" w:eastAsia="Cambria" w:hAnsi="Cambria" w:cs="Cambria"/>
            <w:vertAlign w:val="superscript"/>
            <w:lang w:val="en-US"/>
          </w:rPr>
          <w:delText>2</w:delText>
        </w:r>
      </w:del>
      <w:del w:id="73" w:author="Geir Drage Berentsen" w:date="2020-04-20T12:29:00Z">
        <w:r w:rsidRPr="00DB5C50" w:rsidDel="00D23CCC">
          <w:rPr>
            <w:lang w:val="en-US"/>
          </w:rPr>
          <w:delText xml:space="preserve">. As the </w:delText>
        </w:r>
        <w:r w:rsidRPr="00DB5C50" w:rsidDel="00D23CCC">
          <w:rPr>
            <w:rFonts w:ascii="Cambria" w:eastAsia="Cambria" w:hAnsi="Cambria" w:cs="Cambria"/>
            <w:i/>
            <w:lang w:val="en-US"/>
          </w:rPr>
          <w:delText xml:space="preserve">a </w:delText>
        </w:r>
        <w:r w:rsidRPr="00DB5C50" w:rsidDel="00D23CCC">
          <w:rPr>
            <w:lang w:val="en-US"/>
          </w:rPr>
          <w:delText xml:space="preserve">and </w:delText>
        </w:r>
        <w:r w:rsidRPr="00DB5C50" w:rsidDel="00D23CCC">
          <w:rPr>
            <w:rFonts w:ascii="Cambria" w:eastAsia="Cambria" w:hAnsi="Cambria" w:cs="Cambria"/>
            <w:i/>
            <w:lang w:val="en-US"/>
          </w:rPr>
          <w:delText xml:space="preserve">b </w:delText>
        </w:r>
        <w:r w:rsidRPr="00DB5C50" w:rsidDel="00D23CCC">
          <w:rPr>
            <w:lang w:val="en-US"/>
          </w:rPr>
          <w:delText>parameters are unconstrained, there is no need to transform them.</w:delText>
        </w:r>
      </w:del>
      <w:del w:id="74" w:author="Geir Drage Berentsen" w:date="2020-05-07T13:27:00Z">
        <w:r w:rsidRPr="00DB5C50" w:rsidDel="004D5FD7">
          <w:rPr>
            <w:lang w:val="en-US"/>
          </w:rPr>
          <w:delText xml:space="preserve"> </w:delText>
        </w:r>
      </w:del>
      <w:del w:id="75" w:author="Geir Drage Berentsen" w:date="2020-05-06T10:42:00Z">
        <w:r w:rsidRPr="00DB5C50" w:rsidDel="004D5FD7">
          <w:rPr>
            <w:lang w:val="en-US"/>
          </w:rPr>
          <w:delText>However, t</w:delText>
        </w:r>
      </w:del>
      <w:del w:id="76" w:author="Geir Drage Berentsen" w:date="2020-05-07T13:27:00Z">
        <w:r w:rsidRPr="00DB5C50" w:rsidDel="004D5FD7">
          <w:rPr>
            <w:lang w:val="en-US"/>
          </w:rPr>
          <w:delText xml:space="preserve">he parameter </w:delText>
        </w:r>
        <w:r w:rsidDel="004D5FD7">
          <w:rPr>
            <w:rFonts w:ascii="Cambria" w:eastAsia="Cambria" w:hAnsi="Cambria" w:cs="Cambria"/>
            <w:i/>
          </w:rPr>
          <w:delText>σ</w:delText>
        </w:r>
      </w:del>
      <w:del w:id="77" w:author="Geir Drage Berentsen" w:date="2020-05-05T14:25:00Z">
        <w:r w:rsidRPr="00DB5C50" w:rsidDel="00CE2C02">
          <w:rPr>
            <w:rFonts w:ascii="Cambria" w:eastAsia="Cambria" w:hAnsi="Cambria" w:cs="Cambria"/>
            <w:vertAlign w:val="superscript"/>
            <w:lang w:val="en-US"/>
          </w:rPr>
          <w:delText>2</w:delText>
        </w:r>
      </w:del>
      <w:del w:id="78" w:author="Geir Drage Berentsen" w:date="2020-05-07T13:27:00Z">
        <w:r w:rsidRPr="00DB5C50" w:rsidDel="004D5FD7">
          <w:rPr>
            <w:rFonts w:ascii="Cambria" w:eastAsia="Cambria" w:hAnsi="Cambria" w:cs="Cambria"/>
            <w:vertAlign w:val="superscript"/>
            <w:lang w:val="en-US"/>
          </w:rPr>
          <w:delText xml:space="preserve"> </w:delText>
        </w:r>
        <w:r w:rsidRPr="00DB5C50" w:rsidDel="004D5FD7">
          <w:rPr>
            <w:lang w:val="en-US"/>
          </w:rPr>
          <w:delText xml:space="preserve">has to be non-negative, </w:delText>
        </w:r>
      </w:del>
      <w:del w:id="79" w:author="Geir Drage Berentsen" w:date="2020-05-05T14:25:00Z">
        <w:r w:rsidRPr="00DB5C50" w:rsidDel="00CE2C02">
          <w:rPr>
            <w:lang w:val="en-US"/>
          </w:rPr>
          <w:delText xml:space="preserve">therefore a log transformation is used. As such, </w:delText>
        </w:r>
      </w:del>
      <w:del w:id="80" w:author="Geir Drage Berentsen" w:date="2020-05-07T13:27:00Z">
        <w:r w:rsidRPr="00DB5C50" w:rsidDel="004D5FD7">
          <w:rPr>
            <w:rFonts w:ascii="Cambria" w:eastAsia="Cambria" w:hAnsi="Cambria" w:cs="Cambria"/>
            <w:lang w:val="en-US"/>
          </w:rPr>
          <w:delText>log(</w:delText>
        </w:r>
        <w:r w:rsidDel="004D5FD7">
          <w:rPr>
            <w:rFonts w:ascii="Cambria" w:eastAsia="Cambria" w:hAnsi="Cambria" w:cs="Cambria"/>
            <w:i/>
          </w:rPr>
          <w:delText>σ</w:delText>
        </w:r>
        <w:r w:rsidRPr="00DB5C50" w:rsidDel="004D5FD7">
          <w:rPr>
            <w:rFonts w:ascii="Cambria" w:eastAsia="Cambria" w:hAnsi="Cambria" w:cs="Cambria"/>
            <w:lang w:val="en-US"/>
          </w:rPr>
          <w:delText xml:space="preserve">) </w:delText>
        </w:r>
      </w:del>
      <w:del w:id="81" w:author="Geir Drage Berentsen" w:date="2020-05-05T14:25:00Z">
        <w:r w:rsidRPr="00DB5C50" w:rsidDel="00CE2C02">
          <w:rPr>
            <w:lang w:val="en-US"/>
          </w:rPr>
          <w:delText>is unconstrained and can be</w:delText>
        </w:r>
      </w:del>
      <w:del w:id="82" w:author="Geir Drage Berentsen" w:date="2020-05-07T13:27:00Z">
        <w:r w:rsidRPr="00DB5C50" w:rsidDel="004D5FD7">
          <w:rPr>
            <w:lang w:val="en-US"/>
          </w:rPr>
          <w:delText xml:space="preserve"> freely estimated. </w:delText>
        </w:r>
      </w:del>
      <w:del w:id="83" w:author="Geir Drage Berentsen" w:date="2020-05-05T14:26:00Z">
        <w:r w:rsidRPr="00DB5C50" w:rsidDel="00CE2C02">
          <w:rPr>
            <w:lang w:val="en-US"/>
          </w:rPr>
          <w:delText xml:space="preserve">We shall </w:delText>
        </w:r>
      </w:del>
      <w:del w:id="84" w:author="Geir Drage Berentsen" w:date="2020-05-05T14:33:00Z">
        <w:r w:rsidRPr="00DB5C50" w:rsidDel="00CE2C02">
          <w:rPr>
            <w:lang w:val="en-US"/>
          </w:rPr>
          <w:delText>refer to the original parameters as natural parameters, and to their transformed version as the working parameters.</w:delText>
        </w:r>
      </w:del>
    </w:p>
    <w:p w14:paraId="74C328F7" w14:textId="3795A224" w:rsidR="00F56008" w:rsidRPr="00DB5C50" w:rsidDel="00CE2C02" w:rsidRDefault="00835842">
      <w:pPr>
        <w:spacing w:after="126"/>
        <w:ind w:left="349" w:right="1345"/>
        <w:rPr>
          <w:del w:id="85" w:author="Geir Drage Berentsen" w:date="2020-05-05T14:35:00Z"/>
          <w:lang w:val="en-US"/>
        </w:rPr>
      </w:pPr>
      <w:del w:id="86" w:author="Geir Drage Berentsen" w:date="2020-05-05T14:35:00Z">
        <w:r w:rsidRPr="00DB5C50" w:rsidDel="00CE2C02">
          <w:rPr>
            <w:lang w:val="en-US"/>
          </w:rPr>
          <w:delText>Below summarizes how to handle natural and working parameters in TMB:</w:delText>
        </w:r>
      </w:del>
    </w:p>
    <w:p w14:paraId="7E077FA4" w14:textId="1D3DED89" w:rsidR="00F56008" w:rsidDel="00CE2C02" w:rsidRDefault="00835842">
      <w:pPr>
        <w:numPr>
          <w:ilvl w:val="0"/>
          <w:numId w:val="2"/>
        </w:numPr>
        <w:spacing w:after="155"/>
        <w:ind w:right="1345" w:hanging="398"/>
        <w:rPr>
          <w:del w:id="87" w:author="Geir Drage Berentsen" w:date="2020-05-05T14:35:00Z"/>
        </w:rPr>
      </w:pPr>
      <w:del w:id="88" w:author="Geir Drage Berentsen" w:date="2020-05-05T14:35:00Z">
        <w:r w:rsidDel="00CE2C02">
          <w:delText>Create the natural parameters</w:delText>
        </w:r>
      </w:del>
    </w:p>
    <w:p w14:paraId="00B8B6C9" w14:textId="652CA170" w:rsidR="00F56008" w:rsidDel="00CE2C02" w:rsidRDefault="00835842">
      <w:pPr>
        <w:numPr>
          <w:ilvl w:val="0"/>
          <w:numId w:val="2"/>
        </w:numPr>
        <w:spacing w:after="156"/>
        <w:ind w:right="1345" w:hanging="398"/>
        <w:rPr>
          <w:del w:id="89" w:author="Geir Drage Berentsen" w:date="2020-05-05T14:35:00Z"/>
        </w:rPr>
      </w:pPr>
      <w:del w:id="90" w:author="Geir Drage Berentsen" w:date="2020-05-05T14:35:00Z">
        <w:r w:rsidDel="00CE2C02">
          <w:delText>Transform them to working parameters</w:delText>
        </w:r>
      </w:del>
    </w:p>
    <w:p w14:paraId="4948E867" w14:textId="52FDCA5A" w:rsidR="00F56008" w:rsidRPr="00DB5C50" w:rsidDel="00CE2C02" w:rsidRDefault="00835842">
      <w:pPr>
        <w:numPr>
          <w:ilvl w:val="0"/>
          <w:numId w:val="2"/>
        </w:numPr>
        <w:ind w:right="1345" w:hanging="398"/>
        <w:rPr>
          <w:del w:id="91" w:author="Geir Drage Berentsen" w:date="2020-05-05T14:35:00Z"/>
          <w:lang w:val="en-US"/>
        </w:rPr>
      </w:pPr>
      <w:del w:id="92" w:author="Geir Drage Berentsen" w:date="2020-05-05T14:35:00Z">
        <w:r w:rsidRPr="00DB5C50" w:rsidDel="00CE2C02">
          <w:rPr>
            <w:lang w:val="en-US"/>
          </w:rPr>
          <w:delText>Feed those to TMB via the R function MakeADFun. This function creates an object with everything required for the optimization, including an exact gradient function, an exact hessian function, the objective function, etc...</w:delText>
        </w:r>
      </w:del>
    </w:p>
    <w:p w14:paraId="0D0897C8" w14:textId="1988D532" w:rsidR="00F56008" w:rsidRPr="00DB5C50" w:rsidDel="00CE2C02" w:rsidRDefault="00835842">
      <w:pPr>
        <w:numPr>
          <w:ilvl w:val="0"/>
          <w:numId w:val="2"/>
        </w:numPr>
        <w:spacing w:after="205"/>
        <w:ind w:right="1345" w:hanging="398"/>
        <w:rPr>
          <w:del w:id="93" w:author="Geir Drage Berentsen" w:date="2020-05-05T14:35:00Z"/>
          <w:lang w:val="en-US"/>
        </w:rPr>
      </w:pPr>
      <w:del w:id="94" w:author="Geir Drage Berentsen" w:date="2020-05-05T14:35:00Z">
        <w:r w:rsidRPr="00DB5C50" w:rsidDel="00CE2C02">
          <w:rPr>
            <w:lang w:val="en-US"/>
          </w:rPr>
          <w:delText>Transform them back to their natural form inside the C++ code</w:delText>
        </w:r>
      </w:del>
    </w:p>
    <w:p w14:paraId="1DB382DD" w14:textId="76A019BB" w:rsidR="00F56008" w:rsidRPr="00DB5C50" w:rsidDel="00CE2C02" w:rsidRDefault="00835842">
      <w:pPr>
        <w:numPr>
          <w:ilvl w:val="0"/>
          <w:numId w:val="2"/>
        </w:numPr>
        <w:spacing w:after="204"/>
        <w:ind w:right="1345" w:hanging="398"/>
        <w:rPr>
          <w:del w:id="95" w:author="Geir Drage Berentsen" w:date="2020-05-05T14:35:00Z"/>
          <w:lang w:val="en-US"/>
        </w:rPr>
      </w:pPr>
      <w:del w:id="96" w:author="Geir Drage Berentsen" w:date="2020-05-05T14:35:00Z">
        <w:r w:rsidRPr="00DB5C50" w:rsidDel="00CE2C02">
          <w:rPr>
            <w:lang w:val="en-US"/>
          </w:rPr>
          <w:delText>In the same C++ code, calculate the value of the objective function (in our case the likelihood) and return it</w:delText>
        </w:r>
      </w:del>
    </w:p>
    <w:p w14:paraId="0AB01C66" w14:textId="0E535077" w:rsidR="00F56008" w:rsidRPr="00DB5C50" w:rsidRDefault="00835842">
      <w:pPr>
        <w:numPr>
          <w:ilvl w:val="0"/>
          <w:numId w:val="2"/>
        </w:numPr>
        <w:spacing w:after="197"/>
        <w:ind w:right="1345" w:hanging="398"/>
        <w:rPr>
          <w:lang w:val="en-US"/>
        </w:rPr>
      </w:pPr>
      <w:del w:id="97" w:author="Geir Drage Berentsen" w:date="2020-05-05T14:35:00Z">
        <w:r w:rsidRPr="00DB5C50" w:rsidDel="00CE2C02">
          <w:rPr>
            <w:lang w:val="en-US"/>
          </w:rPr>
          <w:delText>Again in the C++ code, call ADREPORT on variables to be able to retrieve their estimates and standard errors, and/or call REPORT on them to retrieve the estimates in the format they are sent (as a matrix or a vector for example). These estimates and errors will be available through the object created by MakeADFun. More details on how to retrieve them in the example below</w:delText>
        </w:r>
      </w:del>
      <w:r w:rsidRPr="00DB5C50">
        <w:rPr>
          <w:lang w:val="en-US"/>
        </w:rPr>
        <w:t>.</w:t>
      </w:r>
    </w:p>
    <w:p w14:paraId="213E2CCE" w14:textId="0F74BBBE" w:rsidR="00F56008" w:rsidRPr="00DB5C50" w:rsidDel="004D5FD7" w:rsidRDefault="00835842">
      <w:pPr>
        <w:ind w:left="101" w:right="1345" w:firstLine="239"/>
        <w:rPr>
          <w:moveFrom w:id="98" w:author="Geir Drage Berentsen" w:date="2020-05-06T10:44:00Z"/>
          <w:lang w:val="en-US"/>
        </w:rPr>
      </w:pPr>
      <w:moveFromRangeStart w:id="99" w:author="Geir Drage Berentsen" w:date="2020-05-06T10:44:00Z" w:name="move39654300"/>
      <w:moveFrom w:id="100" w:author="Geir Drage Berentsen" w:date="2020-05-06T10:44:00Z">
        <w:r w:rsidRPr="00DB5C50" w:rsidDel="004D5FD7">
          <w:rPr>
            <w:lang w:val="en-US"/>
          </w:rPr>
          <w:t xml:space="preserve">We will show a possible transformation for a Poisson HMM in Section 3.2. In the C++ code, calling the function ADREPORT on a variable tells TMB to apply the generalized delta method on it to calculate its standard error. The delta method is a result about about the asymptotic distribution of a transformed variable when the variable is asymptotically normal. Kass and Steffey (1989) gives more information on it, and Kristensen et al. </w:t>
        </w:r>
        <w:r w:rsidRPr="00CE2C02" w:rsidDel="004D5FD7">
          <w:rPr>
            <w:lang w:val="en-US"/>
            <w:rPrChange w:id="101" w:author="Geir Drage Berentsen" w:date="2020-05-05T12:35:00Z">
              <w:rPr/>
            </w:rPrChange>
          </w:rPr>
          <w:t xml:space="preserve">(2015) explains how TMB uses it to get standard errors. </w:t>
        </w:r>
        <w:r w:rsidRPr="00DB5C50" w:rsidDel="004D5FD7">
          <w:rPr>
            <w:lang w:val="en-US"/>
          </w:rPr>
          <w:t>These estimates and errors can be found in their working form (as they have been fed to the MakeADFun function) by using the function sdreport, and in their natural format (as they have been reported in the ADREPORT function) by calling summary.sdreport on the sdreport object. To make it clearer, an example is shown below.</w:t>
        </w:r>
      </w:moveFrom>
    </w:p>
    <w:p w14:paraId="694993B4" w14:textId="40D9E7CB" w:rsidR="00F56008" w:rsidRPr="00DB5C50" w:rsidDel="004D5FD7" w:rsidRDefault="00835842">
      <w:pPr>
        <w:spacing w:after="0" w:line="259" w:lineRule="auto"/>
        <w:ind w:left="10" w:right="1345"/>
        <w:jc w:val="right"/>
        <w:rPr>
          <w:moveFrom w:id="102" w:author="Geir Drage Berentsen" w:date="2020-05-06T10:44:00Z"/>
          <w:lang w:val="en-US"/>
        </w:rPr>
      </w:pPr>
      <w:moveFrom w:id="103" w:author="Geir Drage Berentsen" w:date="2020-05-06T10:44:00Z">
        <w:r w:rsidRPr="00DB5C50" w:rsidDel="004D5FD7">
          <w:rPr>
            <w:lang w:val="en-US"/>
          </w:rPr>
          <w:t>Running the optimization is done in the R part of the code, but in the background TMB uses a C++ file.</w:t>
        </w:r>
      </w:moveFrom>
    </w:p>
    <w:p w14:paraId="46B45B6C" w14:textId="029E219B" w:rsidR="00F56008" w:rsidRPr="00DB5C50" w:rsidRDefault="00835842">
      <w:pPr>
        <w:ind w:left="111" w:right="1345"/>
        <w:rPr>
          <w:lang w:val="en-US"/>
        </w:rPr>
      </w:pPr>
      <w:moveFrom w:id="104" w:author="Geir Drage Berentsen" w:date="2020-05-06T10:44:00Z">
        <w:r w:rsidRPr="00DB5C50" w:rsidDel="004D5FD7">
          <w:rPr>
            <w:lang w:val="en-US"/>
          </w:rPr>
          <w:t>C++ file names end with the extension “.cpp”.</w:t>
        </w:r>
      </w:moveFrom>
      <w:moveFromRangeEnd w:id="99"/>
    </w:p>
    <w:p w14:paraId="102421D1" w14:textId="77777777" w:rsidR="00F56008" w:rsidRPr="00DB5C50" w:rsidRDefault="00835842">
      <w:pPr>
        <w:spacing w:after="0" w:line="259" w:lineRule="auto"/>
        <w:ind w:left="10" w:right="1345"/>
        <w:jc w:val="right"/>
        <w:rPr>
          <w:lang w:val="en-US"/>
        </w:rPr>
      </w:pPr>
      <w:r w:rsidRPr="00DB5C50">
        <w:rPr>
          <w:lang w:val="en-US"/>
        </w:rPr>
        <w:t>We show here an example of a C++ objective function’s code of a linear regression in a file linreg.cpp.</w:t>
      </w:r>
    </w:p>
    <w:tbl>
      <w:tblPr>
        <w:tblStyle w:val="TableGrid"/>
        <w:tblW w:w="8443" w:type="dxa"/>
        <w:tblInd w:w="100" w:type="dxa"/>
        <w:tblCellMar>
          <w:top w:w="43" w:type="dxa"/>
          <w:left w:w="8" w:type="dxa"/>
        </w:tblCellMar>
        <w:tblLook w:val="04A0" w:firstRow="1" w:lastRow="0" w:firstColumn="1" w:lastColumn="0" w:noHBand="0" w:noVBand="1"/>
      </w:tblPr>
      <w:tblGrid>
        <w:gridCol w:w="8443"/>
      </w:tblGrid>
      <w:tr w:rsidR="00F56008" w:rsidRPr="00CE2C02" w14:paraId="7CE04093" w14:textId="77777777">
        <w:trPr>
          <w:trHeight w:val="249"/>
        </w:trPr>
        <w:tc>
          <w:tcPr>
            <w:tcW w:w="8443" w:type="dxa"/>
            <w:tcBorders>
              <w:top w:val="nil"/>
              <w:left w:val="nil"/>
              <w:bottom w:val="nil"/>
              <w:right w:val="nil"/>
            </w:tcBorders>
            <w:shd w:val="clear" w:color="auto" w:fill="F7F5F7"/>
          </w:tcPr>
          <w:p w14:paraId="553211C3" w14:textId="056F66A4" w:rsidR="00F56008" w:rsidRPr="00DB5C50" w:rsidRDefault="00835842">
            <w:pPr>
              <w:tabs>
                <w:tab w:val="center" w:pos="530"/>
                <w:tab w:val="center" w:pos="1068"/>
                <w:tab w:val="center" w:pos="1499"/>
                <w:tab w:val="center" w:pos="2198"/>
                <w:tab w:val="center" w:pos="3166"/>
                <w:tab w:val="center" w:pos="3758"/>
                <w:tab w:val="center" w:pos="4350"/>
                <w:tab w:val="center" w:pos="4996"/>
                <w:tab w:val="center" w:pos="5426"/>
                <w:tab w:val="center" w:pos="6125"/>
              </w:tabs>
              <w:spacing w:after="0" w:line="259" w:lineRule="auto"/>
              <w:ind w:left="0" w:firstLine="0"/>
              <w:jc w:val="left"/>
              <w:rPr>
                <w:lang w:val="en-US"/>
              </w:rPr>
            </w:pPr>
            <w:del w:id="105" w:author="Geir Drage Berentsen" w:date="2020-04-20T12:05:00Z">
              <w:r w:rsidRPr="00DB5C50" w:rsidDel="0099758D">
                <w:rPr>
                  <w:i/>
                  <w:sz w:val="18"/>
                  <w:lang w:val="en-US"/>
                </w:rPr>
                <w:delText>/ /</w:delText>
              </w:r>
              <w:r w:rsidRPr="00DB5C50" w:rsidDel="0099758D">
                <w:rPr>
                  <w:i/>
                  <w:sz w:val="18"/>
                  <w:lang w:val="en-US"/>
                </w:rPr>
                <w:tab/>
                <w:delText>This</w:delText>
              </w:r>
              <w:r w:rsidRPr="00DB5C50" w:rsidDel="0099758D">
                <w:rPr>
                  <w:i/>
                  <w:sz w:val="18"/>
                  <w:lang w:val="en-US"/>
                </w:rPr>
                <w:tab/>
                <w:delText>l i n e</w:delText>
              </w:r>
              <w:r w:rsidRPr="00DB5C50" w:rsidDel="0099758D">
                <w:rPr>
                  <w:i/>
                  <w:sz w:val="18"/>
                  <w:lang w:val="en-US"/>
                </w:rPr>
                <w:tab/>
                <w:delText>i s</w:delText>
              </w:r>
              <w:r w:rsidRPr="00DB5C50" w:rsidDel="0099758D">
                <w:rPr>
                  <w:i/>
                  <w:sz w:val="18"/>
                  <w:lang w:val="en-US"/>
                </w:rPr>
                <w:tab/>
                <w:delText>necessary</w:delText>
              </w:r>
              <w:r w:rsidRPr="00DB5C50" w:rsidDel="0099758D">
                <w:rPr>
                  <w:i/>
                  <w:sz w:val="18"/>
                  <w:lang w:val="en-US"/>
                </w:rPr>
                <w:tab/>
                <w:delText>because</w:delText>
              </w:r>
              <w:r w:rsidRPr="00DB5C50" w:rsidDel="0099758D">
                <w:rPr>
                  <w:i/>
                  <w:sz w:val="18"/>
                  <w:lang w:val="en-US"/>
                </w:rPr>
                <w:tab/>
                <w:delText>i t</w:delText>
              </w:r>
              <w:r w:rsidRPr="00DB5C50" w:rsidDel="0099758D">
                <w:rPr>
                  <w:i/>
                  <w:sz w:val="18"/>
                  <w:lang w:val="en-US"/>
                </w:rPr>
                <w:tab/>
                <w:delText>imports</w:delText>
              </w:r>
              <w:r w:rsidRPr="00DB5C50" w:rsidDel="0099758D">
                <w:rPr>
                  <w:i/>
                  <w:sz w:val="18"/>
                  <w:lang w:val="en-US"/>
                </w:rPr>
                <w:tab/>
                <w:delText>the</w:delText>
              </w:r>
              <w:r w:rsidRPr="00DB5C50" w:rsidDel="0099758D">
                <w:rPr>
                  <w:i/>
                  <w:sz w:val="18"/>
                  <w:lang w:val="en-US"/>
                </w:rPr>
                <w:tab/>
                <w:delText>TMB</w:delText>
              </w:r>
              <w:r w:rsidRPr="00DB5C50" w:rsidDel="0099758D">
                <w:rPr>
                  <w:i/>
                  <w:sz w:val="18"/>
                  <w:lang w:val="en-US"/>
                </w:rPr>
                <w:tab/>
                <w:delText>t e m p l a t e</w:delText>
              </w:r>
            </w:del>
          </w:p>
        </w:tc>
      </w:tr>
      <w:tr w:rsidR="00F56008" w:rsidRPr="00CE2C02" w14:paraId="0508F955" w14:textId="77777777">
        <w:trPr>
          <w:trHeight w:val="259"/>
        </w:trPr>
        <w:tc>
          <w:tcPr>
            <w:tcW w:w="8443" w:type="dxa"/>
            <w:tcBorders>
              <w:top w:val="nil"/>
              <w:left w:val="nil"/>
              <w:bottom w:val="nil"/>
              <w:right w:val="nil"/>
            </w:tcBorders>
            <w:shd w:val="clear" w:color="auto" w:fill="F7F5F7"/>
          </w:tcPr>
          <w:p w14:paraId="421A4655" w14:textId="1CDA800E" w:rsidR="00F56008" w:rsidRPr="0099758D" w:rsidRDefault="00835842">
            <w:pPr>
              <w:spacing w:after="0" w:line="259" w:lineRule="auto"/>
              <w:ind w:left="1" w:firstLine="0"/>
              <w:jc w:val="left"/>
              <w:rPr>
                <w:lang w:val="en-US"/>
                <w:rPrChange w:id="106" w:author="Geir Drage Berentsen" w:date="2020-04-20T12:05:00Z">
                  <w:rPr/>
                </w:rPrChange>
              </w:rPr>
            </w:pPr>
            <w:r w:rsidRPr="0099758D">
              <w:rPr>
                <w:sz w:val="18"/>
                <w:lang w:val="en-US"/>
                <w:rPrChange w:id="107" w:author="Geir Drage Berentsen" w:date="2020-04-20T12:05:00Z">
                  <w:rPr>
                    <w:sz w:val="18"/>
                  </w:rPr>
                </w:rPrChange>
              </w:rPr>
              <w:t xml:space="preserve">#include </w:t>
            </w:r>
            <w:r w:rsidRPr="0099758D">
              <w:rPr>
                <w:rFonts w:ascii="Cambria" w:eastAsia="Cambria" w:hAnsi="Cambria" w:cs="Cambria"/>
                <w:i/>
                <w:sz w:val="18"/>
                <w:lang w:val="en-US"/>
                <w:rPrChange w:id="108" w:author="Geir Drage Berentsen" w:date="2020-04-20T12:05:00Z">
                  <w:rPr>
                    <w:rFonts w:ascii="Cambria" w:eastAsia="Cambria" w:hAnsi="Cambria" w:cs="Cambria"/>
                    <w:i/>
                    <w:sz w:val="18"/>
                  </w:rPr>
                </w:rPrChange>
              </w:rPr>
              <w:t>&lt;</w:t>
            </w:r>
            <w:r w:rsidRPr="0099758D">
              <w:rPr>
                <w:sz w:val="18"/>
                <w:lang w:val="en-US"/>
                <w:rPrChange w:id="109" w:author="Geir Drage Berentsen" w:date="2020-04-20T12:05:00Z">
                  <w:rPr>
                    <w:sz w:val="18"/>
                  </w:rPr>
                </w:rPrChange>
              </w:rPr>
              <w:t xml:space="preserve">TMB. </w:t>
            </w:r>
            <w:proofErr w:type="spellStart"/>
            <w:r w:rsidRPr="0099758D">
              <w:rPr>
                <w:sz w:val="18"/>
                <w:lang w:val="en-US"/>
                <w:rPrChange w:id="110" w:author="Geir Drage Berentsen" w:date="2020-04-20T12:05:00Z">
                  <w:rPr>
                    <w:sz w:val="18"/>
                  </w:rPr>
                </w:rPrChange>
              </w:rPr>
              <w:t>hpp</w:t>
            </w:r>
            <w:proofErr w:type="spellEnd"/>
            <w:r w:rsidRPr="0099758D">
              <w:rPr>
                <w:rFonts w:ascii="Cambria" w:eastAsia="Cambria" w:hAnsi="Cambria" w:cs="Cambria"/>
                <w:i/>
                <w:sz w:val="18"/>
                <w:lang w:val="en-US"/>
                <w:rPrChange w:id="111" w:author="Geir Drage Berentsen" w:date="2020-04-20T12:05:00Z">
                  <w:rPr>
                    <w:rFonts w:ascii="Cambria" w:eastAsia="Cambria" w:hAnsi="Cambria" w:cs="Cambria"/>
                    <w:i/>
                    <w:sz w:val="18"/>
                  </w:rPr>
                </w:rPrChange>
              </w:rPr>
              <w:t>&gt;</w:t>
            </w:r>
            <w:ins w:id="112" w:author="Geir Drage Berentsen" w:date="2020-04-20T12:05:00Z">
              <w:r w:rsidR="0099758D" w:rsidRPr="0099758D">
                <w:rPr>
                  <w:rFonts w:ascii="Cambria" w:eastAsia="Cambria" w:hAnsi="Cambria" w:cs="Cambria"/>
                  <w:i/>
                  <w:sz w:val="18"/>
                  <w:lang w:val="en-US"/>
                  <w:rPrChange w:id="113" w:author="Geir Drage Berentsen" w:date="2020-04-20T12:05:00Z">
                    <w:rPr>
                      <w:rFonts w:ascii="Cambria" w:eastAsia="Cambria" w:hAnsi="Cambria" w:cs="Cambria"/>
                      <w:i/>
                      <w:sz w:val="18"/>
                    </w:rPr>
                  </w:rPrChange>
                </w:rPr>
                <w:t xml:space="preserve">   //import t</w:t>
              </w:r>
              <w:r w:rsidR="0099758D">
                <w:rPr>
                  <w:rFonts w:ascii="Cambria" w:eastAsia="Cambria" w:hAnsi="Cambria" w:cs="Cambria"/>
                  <w:i/>
                  <w:sz w:val="18"/>
                  <w:lang w:val="en-US"/>
                </w:rPr>
                <w:t>he TMB template</w:t>
              </w:r>
            </w:ins>
          </w:p>
        </w:tc>
      </w:tr>
      <w:tr w:rsidR="00F56008" w:rsidRPr="00CE2C02" w14:paraId="15DE39F7" w14:textId="77777777">
        <w:trPr>
          <w:trHeight w:val="259"/>
        </w:trPr>
        <w:tc>
          <w:tcPr>
            <w:tcW w:w="8443" w:type="dxa"/>
            <w:tcBorders>
              <w:top w:val="nil"/>
              <w:left w:val="nil"/>
              <w:bottom w:val="nil"/>
              <w:right w:val="nil"/>
            </w:tcBorders>
            <w:shd w:val="clear" w:color="auto" w:fill="F7F5F7"/>
          </w:tcPr>
          <w:p w14:paraId="4451EC2C" w14:textId="268289C3" w:rsidR="00F56008" w:rsidRPr="00DB5C50" w:rsidRDefault="00835842">
            <w:pPr>
              <w:tabs>
                <w:tab w:val="center" w:pos="530"/>
                <w:tab w:val="center" w:pos="1068"/>
                <w:tab w:val="center" w:pos="1499"/>
                <w:tab w:val="center" w:pos="2195"/>
                <w:tab w:val="center" w:pos="2897"/>
                <w:tab w:val="center" w:pos="3489"/>
                <w:tab w:val="center" w:pos="4027"/>
                <w:tab w:val="center" w:pos="4679"/>
                <w:tab w:val="center" w:pos="5695"/>
              </w:tabs>
              <w:spacing w:after="0" w:line="259" w:lineRule="auto"/>
              <w:ind w:left="0" w:firstLine="0"/>
              <w:jc w:val="left"/>
              <w:rPr>
                <w:lang w:val="en-US"/>
              </w:rPr>
            </w:pPr>
            <w:del w:id="114" w:author="Geir Drage Berentsen" w:date="2020-04-20T12:05:00Z">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l i n e</w:delText>
              </w:r>
              <w:r w:rsidRPr="00DB5C50" w:rsidDel="0099758D">
                <w:rPr>
                  <w:i/>
                  <w:sz w:val="18"/>
                  <w:lang w:val="en-US"/>
                </w:rPr>
                <w:tab/>
                <w:delText>i s</w:delText>
              </w:r>
              <w:r w:rsidRPr="00DB5C50" w:rsidDel="0099758D">
                <w:rPr>
                  <w:i/>
                  <w:sz w:val="18"/>
                  <w:lang w:val="en-US"/>
                </w:rPr>
                <w:tab/>
                <w:delText>optional ,</w:delText>
              </w:r>
              <w:r w:rsidRPr="00DB5C50" w:rsidDel="0099758D">
                <w:rPr>
                  <w:i/>
                  <w:sz w:val="18"/>
                  <w:lang w:val="en-US"/>
                </w:rPr>
                <w:tab/>
                <w:delText>i t</w:delText>
              </w:r>
              <w:r w:rsidRPr="00DB5C50" w:rsidDel="0099758D">
                <w:rPr>
                  <w:i/>
                  <w:sz w:val="18"/>
                  <w:lang w:val="en-US"/>
                </w:rPr>
                <w:tab/>
                <w:delText>imports</w:delText>
              </w:r>
              <w:r w:rsidRPr="00DB5C50" w:rsidDel="0099758D">
                <w:rPr>
                  <w:i/>
                  <w:sz w:val="18"/>
                  <w:lang w:val="en-US"/>
                </w:rPr>
                <w:tab/>
                <w:delText>a</w:delText>
              </w:r>
              <w:r w:rsidRPr="00DB5C50" w:rsidDel="0099758D">
                <w:rPr>
                  <w:i/>
                  <w:sz w:val="18"/>
                  <w:lang w:val="en-US"/>
                </w:rPr>
                <w:tab/>
                <w:delText>user</w:delText>
              </w:r>
              <w:r w:rsidRPr="00DB5C50" w:rsidDel="0099758D">
                <w:rPr>
                  <w:rFonts w:ascii="Cambria" w:eastAsia="Cambria" w:hAnsi="Cambria" w:cs="Cambria"/>
                  <w:sz w:val="18"/>
                  <w:lang w:val="en-US"/>
                </w:rPr>
                <w:delText>−</w:delText>
              </w:r>
              <w:r w:rsidRPr="00DB5C50" w:rsidDel="0099758D">
                <w:rPr>
                  <w:i/>
                  <w:sz w:val="18"/>
                  <w:lang w:val="en-US"/>
                </w:rPr>
                <w:delText>made</w:delText>
              </w:r>
              <w:r w:rsidRPr="00DB5C50" w:rsidDel="0099758D">
                <w:rPr>
                  <w:i/>
                  <w:sz w:val="18"/>
                  <w:lang w:val="en-US"/>
                </w:rPr>
                <w:tab/>
                <w:delText>f u n c t i o n</w:delText>
              </w:r>
            </w:del>
          </w:p>
        </w:tc>
      </w:tr>
      <w:tr w:rsidR="00F56008" w:rsidRPr="00CE2C02" w14:paraId="211750D5" w14:textId="77777777">
        <w:trPr>
          <w:trHeight w:val="259"/>
        </w:trPr>
        <w:tc>
          <w:tcPr>
            <w:tcW w:w="8443" w:type="dxa"/>
            <w:tcBorders>
              <w:top w:val="nil"/>
              <w:left w:val="nil"/>
              <w:bottom w:val="nil"/>
              <w:right w:val="nil"/>
            </w:tcBorders>
            <w:shd w:val="clear" w:color="auto" w:fill="F7F5F7"/>
          </w:tcPr>
          <w:p w14:paraId="09627461" w14:textId="6FE62C6E" w:rsidR="00F56008" w:rsidRPr="00DB5C50" w:rsidRDefault="00835842">
            <w:pPr>
              <w:tabs>
                <w:tab w:val="center" w:pos="584"/>
                <w:tab w:val="center" w:pos="1176"/>
                <w:tab w:val="center" w:pos="1875"/>
                <w:tab w:val="center" w:pos="2467"/>
                <w:tab w:val="center" w:pos="2790"/>
                <w:tab w:val="center" w:pos="3220"/>
                <w:tab w:val="center" w:pos="3704"/>
                <w:tab w:val="center" w:pos="4081"/>
                <w:tab w:val="center" w:pos="4619"/>
                <w:tab w:val="center" w:pos="5539"/>
                <w:tab w:val="center" w:pos="6394"/>
                <w:tab w:val="center" w:pos="6932"/>
                <w:tab w:val="center" w:pos="7686"/>
              </w:tabs>
              <w:spacing w:after="0" w:line="259" w:lineRule="auto"/>
              <w:ind w:left="0" w:firstLine="0"/>
              <w:jc w:val="left"/>
              <w:rPr>
                <w:lang w:val="en-US"/>
              </w:rPr>
            </w:pPr>
            <w:del w:id="115" w:author="Geir Drage Berentsen" w:date="2020-04-20T12:05:00Z">
              <w:r w:rsidRPr="00DB5C50" w:rsidDel="0099758D">
                <w:rPr>
                  <w:i/>
                  <w:sz w:val="28"/>
                  <w:vertAlign w:val="subscript"/>
                  <w:lang w:val="en-US"/>
                </w:rPr>
                <w:lastRenderedPageBreak/>
                <w:delText>*</w:delText>
              </w:r>
              <w:r w:rsidRPr="00DB5C50" w:rsidDel="0099758D">
                <w:rPr>
                  <w:i/>
                  <w:sz w:val="28"/>
                  <w:vertAlign w:val="subscript"/>
                  <w:lang w:val="en-US"/>
                </w:rPr>
                <w:tab/>
              </w:r>
              <w:r w:rsidRPr="00DB5C50" w:rsidDel="0099758D">
                <w:rPr>
                  <w:i/>
                  <w:sz w:val="18"/>
                  <w:lang w:val="en-US"/>
                </w:rPr>
                <w:delText>whose</w:delText>
              </w:r>
              <w:r w:rsidRPr="00DB5C50" w:rsidDel="0099758D">
                <w:rPr>
                  <w:i/>
                  <w:sz w:val="18"/>
                  <w:lang w:val="en-US"/>
                </w:rPr>
                <w:tab/>
                <w:delText>only</w:delText>
              </w:r>
              <w:r w:rsidRPr="00DB5C50" w:rsidDel="0099758D">
                <w:rPr>
                  <w:i/>
                  <w:sz w:val="18"/>
                  <w:lang w:val="en-US"/>
                </w:rPr>
                <w:tab/>
                <w:delText>purpose</w:delText>
              </w:r>
              <w:r w:rsidRPr="00DB5C50" w:rsidDel="0099758D">
                <w:rPr>
                  <w:i/>
                  <w:sz w:val="18"/>
                  <w:lang w:val="en-US"/>
                </w:rPr>
                <w:tab/>
                <w:delText>i s</w:delText>
              </w:r>
              <w:r w:rsidRPr="00DB5C50" w:rsidDel="0099758D">
                <w:rPr>
                  <w:i/>
                  <w:sz w:val="18"/>
                  <w:lang w:val="en-US"/>
                </w:rPr>
                <w:tab/>
                <w:delText>to</w:delText>
              </w:r>
              <w:r w:rsidRPr="00DB5C50" w:rsidDel="0099758D">
                <w:rPr>
                  <w:i/>
                  <w:sz w:val="18"/>
                  <w:lang w:val="en-US"/>
                </w:rPr>
                <w:tab/>
                <w:delText>show</w:delText>
              </w:r>
              <w:r w:rsidRPr="00DB5C50" w:rsidDel="0099758D">
                <w:rPr>
                  <w:i/>
                  <w:sz w:val="18"/>
                  <w:lang w:val="en-US"/>
                </w:rPr>
                <w:tab/>
                <w:delText>how</w:delText>
              </w:r>
              <w:r w:rsidRPr="00DB5C50" w:rsidDel="0099758D">
                <w:rPr>
                  <w:i/>
                  <w:sz w:val="18"/>
                  <w:lang w:val="en-US"/>
                </w:rPr>
                <w:tab/>
                <w:delText>to</w:delText>
              </w:r>
              <w:r w:rsidRPr="00DB5C50" w:rsidDel="0099758D">
                <w:rPr>
                  <w:i/>
                  <w:sz w:val="18"/>
                  <w:lang w:val="en-US"/>
                </w:rPr>
                <w:tab/>
                <w:delText>import</w:delText>
              </w:r>
              <w:r w:rsidRPr="00DB5C50" w:rsidDel="0099758D">
                <w:rPr>
                  <w:i/>
                  <w:sz w:val="18"/>
                  <w:lang w:val="en-US"/>
                </w:rPr>
                <w:tab/>
                <w:delText>user</w:delText>
              </w:r>
              <w:r w:rsidRPr="00DB5C50" w:rsidDel="0099758D">
                <w:rPr>
                  <w:rFonts w:ascii="Cambria" w:eastAsia="Cambria" w:hAnsi="Cambria" w:cs="Cambria"/>
                  <w:sz w:val="18"/>
                  <w:lang w:val="en-US"/>
                </w:rPr>
                <w:delText>−</w:delText>
              </w:r>
              <w:r w:rsidRPr="00DB5C50" w:rsidDel="0099758D">
                <w:rPr>
                  <w:i/>
                  <w:sz w:val="18"/>
                  <w:lang w:val="en-US"/>
                </w:rPr>
                <w:delText>made</w:delText>
              </w:r>
              <w:r w:rsidRPr="00DB5C50" w:rsidDel="0099758D">
                <w:rPr>
                  <w:i/>
                  <w:sz w:val="18"/>
                  <w:lang w:val="en-US"/>
                </w:rPr>
                <w:tab/>
                <w:delText>f i l e s</w:delText>
              </w:r>
              <w:r w:rsidRPr="00DB5C50" w:rsidDel="0099758D">
                <w:rPr>
                  <w:i/>
                  <w:sz w:val="18"/>
                  <w:lang w:val="en-US"/>
                </w:rPr>
                <w:tab/>
                <w:delText>and</w:delText>
              </w:r>
              <w:r w:rsidRPr="00DB5C50" w:rsidDel="0099758D">
                <w:rPr>
                  <w:i/>
                  <w:sz w:val="18"/>
                  <w:lang w:val="en-US"/>
                </w:rPr>
                <w:tab/>
                <w:delText>f u n c t i o n s</w:delText>
              </w:r>
            </w:del>
          </w:p>
        </w:tc>
      </w:tr>
      <w:tr w:rsidR="00F56008" w:rsidRPr="00CE2C02" w14:paraId="7CCFE6BC" w14:textId="77777777">
        <w:trPr>
          <w:trHeight w:val="259"/>
        </w:trPr>
        <w:tc>
          <w:tcPr>
            <w:tcW w:w="8443" w:type="dxa"/>
            <w:tcBorders>
              <w:top w:val="nil"/>
              <w:left w:val="nil"/>
              <w:bottom w:val="nil"/>
              <w:right w:val="nil"/>
            </w:tcBorders>
            <w:shd w:val="clear" w:color="auto" w:fill="F7F5F7"/>
          </w:tcPr>
          <w:p w14:paraId="1684B992" w14:textId="6C43602F" w:rsidR="00F56008" w:rsidRPr="00CE2C02" w:rsidRDefault="00835842">
            <w:pPr>
              <w:spacing w:after="0" w:line="259" w:lineRule="auto"/>
              <w:ind w:left="125" w:firstLine="0"/>
              <w:jc w:val="left"/>
              <w:rPr>
                <w:lang w:val="en-US"/>
                <w:rPrChange w:id="116" w:author="Geir Drage Berentsen" w:date="2020-05-05T12:35:00Z">
                  <w:rPr/>
                </w:rPrChange>
              </w:rPr>
            </w:pPr>
            <w:del w:id="117" w:author="Geir Drage Berentsen" w:date="2020-04-20T12:05:00Z">
              <w:r w:rsidRPr="00CE2C02" w:rsidDel="0099758D">
                <w:rPr>
                  <w:i/>
                  <w:sz w:val="18"/>
                  <w:lang w:val="en-US"/>
                  <w:rPrChange w:id="118" w:author="Geir Drage Berentsen" w:date="2020-05-05T12:35:00Z">
                    <w:rPr>
                      <w:i/>
                      <w:sz w:val="18"/>
                    </w:rPr>
                  </w:rPrChange>
                </w:rPr>
                <w:delText>*/</w:delText>
              </w:r>
            </w:del>
          </w:p>
        </w:tc>
      </w:tr>
      <w:tr w:rsidR="00F56008" w:rsidRPr="00CE2C02" w14:paraId="29818AE0" w14:textId="77777777">
        <w:trPr>
          <w:trHeight w:val="249"/>
        </w:trPr>
        <w:tc>
          <w:tcPr>
            <w:tcW w:w="8443" w:type="dxa"/>
            <w:tcBorders>
              <w:top w:val="nil"/>
              <w:left w:val="nil"/>
              <w:bottom w:val="nil"/>
              <w:right w:val="nil"/>
            </w:tcBorders>
            <w:shd w:val="clear" w:color="auto" w:fill="F7F5F7"/>
          </w:tcPr>
          <w:p w14:paraId="4ED3AC30" w14:textId="6F8097BD" w:rsidR="00F56008" w:rsidRPr="00DB5C50" w:rsidRDefault="00835842">
            <w:pPr>
              <w:tabs>
                <w:tab w:val="center" w:pos="3650"/>
              </w:tabs>
              <w:spacing w:after="0" w:line="259" w:lineRule="auto"/>
              <w:ind w:left="0" w:firstLine="0"/>
              <w:jc w:val="left"/>
              <w:rPr>
                <w:lang w:val="en-US"/>
              </w:rPr>
            </w:pPr>
            <w:del w:id="119" w:author="Geir Drage Berentsen" w:date="2020-04-20T12:05:00Z">
              <w:r w:rsidRPr="00DB5C50" w:rsidDel="0099758D">
                <w:rPr>
                  <w:sz w:val="18"/>
                  <w:lang w:val="en-US"/>
                </w:rPr>
                <w:delText>#include ” . . / functions / u t i l s</w:delText>
              </w:r>
              <w:r w:rsidRPr="00DB5C50" w:rsidDel="0099758D">
                <w:rPr>
                  <w:sz w:val="18"/>
                  <w:lang w:val="en-US"/>
                </w:rPr>
                <w:tab/>
              </w:r>
              <w:r w:rsidDel="0099758D">
                <w:rPr>
                  <w:noProof/>
                  <w:sz w:val="22"/>
                </w:rPr>
                <mc:AlternateContent>
                  <mc:Choice Requires="wpg">
                    <w:drawing>
                      <wp:inline distT="0" distB="0" distL="0" distR="0" wp14:anchorId="35D50DDE" wp14:editId="4981BB8A">
                        <wp:extent cx="34163" cy="5055"/>
                        <wp:effectExtent l="0" t="0" r="0" b="0"/>
                        <wp:docPr id="92286" name="Group 92286"/>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346" name="Shape 346"/>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286" style="width:2.69pt;height:0.398pt;mso-position-horizontal-relative:char;mso-position-vertical-relative:line" coordsize="341,50">
                        <v:shape id="Shape 346" style="position:absolute;width:341;height:0;left:0;top:0;" coordsize="34163,0" path="m0,0l34163,0">
                          <v:stroke weight="0.398pt" endcap="flat" joinstyle="miter" miterlimit="10" on="true" color="#000000"/>
                          <v:fill on="false" color="#000000" opacity="0"/>
                        </v:shape>
                      </v:group>
                    </w:pict>
                  </mc:Fallback>
                </mc:AlternateContent>
              </w:r>
              <w:r w:rsidRPr="00DB5C50" w:rsidDel="0099758D">
                <w:rPr>
                  <w:sz w:val="18"/>
                  <w:lang w:val="en-US"/>
                </w:rPr>
                <w:delText xml:space="preserve"> l i n r e g . cpp”</w:delText>
              </w:r>
            </w:del>
          </w:p>
        </w:tc>
      </w:tr>
      <w:tr w:rsidR="00F56008" w:rsidRPr="00CE2C02" w14:paraId="0B940960" w14:textId="77777777">
        <w:trPr>
          <w:trHeight w:val="279"/>
        </w:trPr>
        <w:tc>
          <w:tcPr>
            <w:tcW w:w="8443" w:type="dxa"/>
            <w:tcBorders>
              <w:top w:val="nil"/>
              <w:left w:val="nil"/>
              <w:bottom w:val="nil"/>
              <w:right w:val="nil"/>
            </w:tcBorders>
            <w:shd w:val="clear" w:color="auto" w:fill="F7F5F7"/>
          </w:tcPr>
          <w:p w14:paraId="69B97A41" w14:textId="77777777" w:rsidR="00F56008" w:rsidRPr="00DB5C50" w:rsidRDefault="00F56008">
            <w:pPr>
              <w:spacing w:after="160" w:line="259" w:lineRule="auto"/>
              <w:ind w:left="0" w:firstLine="0"/>
              <w:jc w:val="left"/>
              <w:rPr>
                <w:lang w:val="en-US"/>
              </w:rPr>
            </w:pPr>
          </w:p>
        </w:tc>
      </w:tr>
      <w:tr w:rsidR="00F56008" w:rsidRPr="00CE2C02" w14:paraId="1309B261" w14:textId="77777777">
        <w:trPr>
          <w:trHeight w:val="249"/>
        </w:trPr>
        <w:tc>
          <w:tcPr>
            <w:tcW w:w="8443" w:type="dxa"/>
            <w:tcBorders>
              <w:top w:val="nil"/>
              <w:left w:val="nil"/>
              <w:bottom w:val="nil"/>
              <w:right w:val="nil"/>
            </w:tcBorders>
            <w:shd w:val="clear" w:color="auto" w:fill="F7F5F7"/>
          </w:tcPr>
          <w:p w14:paraId="493861B8" w14:textId="0E0B542B" w:rsidR="00F56008" w:rsidRPr="00DB5C50" w:rsidRDefault="00835842">
            <w:pPr>
              <w:tabs>
                <w:tab w:val="center" w:pos="530"/>
                <w:tab w:val="center" w:pos="1283"/>
                <w:tab w:val="center" w:pos="2037"/>
                <w:tab w:val="center" w:pos="2521"/>
                <w:tab w:val="center" w:pos="3274"/>
                <w:tab w:val="center" w:pos="4296"/>
                <w:tab w:val="center" w:pos="4942"/>
                <w:tab w:val="center" w:pos="5211"/>
                <w:tab w:val="center" w:pos="5802"/>
                <w:tab w:val="center" w:pos="6824"/>
              </w:tabs>
              <w:spacing w:after="0" w:line="259" w:lineRule="auto"/>
              <w:ind w:left="0" w:firstLine="0"/>
              <w:jc w:val="left"/>
              <w:rPr>
                <w:lang w:val="en-US"/>
              </w:rPr>
            </w:pPr>
            <w:del w:id="120" w:author="Geir Drage Berentsen" w:date="2020-04-20T12:06:00Z">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d e c l a r e s</w:delText>
              </w:r>
              <w:r w:rsidRPr="00DB5C50" w:rsidDel="0099758D">
                <w:rPr>
                  <w:i/>
                  <w:sz w:val="18"/>
                  <w:lang w:val="en-US"/>
                </w:rPr>
                <w:tab/>
                <w:delText>t h a t</w:delText>
              </w:r>
              <w:r w:rsidRPr="00DB5C50" w:rsidDel="0099758D">
                <w:rPr>
                  <w:i/>
                  <w:sz w:val="18"/>
                  <w:lang w:val="en-US"/>
                </w:rPr>
                <w:tab/>
                <w:delText>the</w:delText>
              </w:r>
              <w:r w:rsidRPr="00DB5C50" w:rsidDel="0099758D">
                <w:rPr>
                  <w:i/>
                  <w:sz w:val="18"/>
                  <w:lang w:val="en-US"/>
                </w:rPr>
                <w:tab/>
                <w:delText>f o l l o w i n g</w:delText>
              </w:r>
              <w:r w:rsidRPr="00DB5C50" w:rsidDel="0099758D">
                <w:rPr>
                  <w:i/>
                  <w:sz w:val="18"/>
                  <w:lang w:val="en-US"/>
                </w:rPr>
                <w:tab/>
                <w:delText>f u n c t i o n</w:delText>
              </w:r>
              <w:r w:rsidRPr="00DB5C50" w:rsidDel="0099758D">
                <w:rPr>
                  <w:i/>
                  <w:sz w:val="18"/>
                  <w:lang w:val="en-US"/>
                </w:rPr>
                <w:tab/>
                <w:delText>i s</w:delText>
              </w:r>
              <w:r w:rsidRPr="00DB5C50" w:rsidDel="0099758D">
                <w:rPr>
                  <w:i/>
                  <w:sz w:val="18"/>
                  <w:lang w:val="en-US"/>
                </w:rPr>
                <w:tab/>
                <w:delText>a</w:delText>
              </w:r>
              <w:r w:rsidRPr="00DB5C50" w:rsidDel="0099758D">
                <w:rPr>
                  <w:i/>
                  <w:sz w:val="18"/>
                  <w:lang w:val="en-US"/>
                </w:rPr>
                <w:tab/>
                <w:delText>t e m p l a t e</w:delText>
              </w:r>
              <w:r w:rsidRPr="00DB5C50" w:rsidDel="0099758D">
                <w:rPr>
                  <w:i/>
                  <w:sz w:val="18"/>
                  <w:lang w:val="en-US"/>
                </w:rPr>
                <w:tab/>
                <w:delText>f u n c t i o n .</w:delText>
              </w:r>
            </w:del>
          </w:p>
        </w:tc>
      </w:tr>
      <w:tr w:rsidR="00F56008" w:rsidRPr="00CE2C02" w14:paraId="6729F597" w14:textId="77777777">
        <w:trPr>
          <w:trHeight w:val="259"/>
        </w:trPr>
        <w:tc>
          <w:tcPr>
            <w:tcW w:w="8443" w:type="dxa"/>
            <w:tcBorders>
              <w:top w:val="nil"/>
              <w:left w:val="nil"/>
              <w:bottom w:val="nil"/>
              <w:right w:val="nil"/>
            </w:tcBorders>
            <w:shd w:val="clear" w:color="auto" w:fill="F7F5F7"/>
          </w:tcPr>
          <w:p w14:paraId="760CE13E" w14:textId="5A8E1D2E" w:rsidR="00F56008" w:rsidRPr="00DB5C50" w:rsidRDefault="00835842">
            <w:pPr>
              <w:tabs>
                <w:tab w:val="center" w:pos="530"/>
                <w:tab w:val="center" w:pos="1068"/>
                <w:tab w:val="center" w:pos="1606"/>
                <w:tab w:val="center" w:pos="2252"/>
                <w:tab w:val="center" w:pos="3166"/>
              </w:tabs>
              <w:spacing w:after="0" w:line="259" w:lineRule="auto"/>
              <w:ind w:left="0" w:firstLine="0"/>
              <w:jc w:val="left"/>
              <w:rPr>
                <w:lang w:val="en-US"/>
              </w:rPr>
            </w:pPr>
            <w:del w:id="121" w:author="Geir Drage Berentsen" w:date="2020-04-20T12:06:00Z">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l i n e</w:delText>
              </w:r>
              <w:r w:rsidRPr="00DB5C50" w:rsidDel="0099758D">
                <w:rPr>
                  <w:i/>
                  <w:sz w:val="18"/>
                  <w:lang w:val="en-US"/>
                </w:rPr>
                <w:tab/>
                <w:delText>must</w:delText>
              </w:r>
              <w:r w:rsidRPr="00DB5C50" w:rsidDel="0099758D">
                <w:rPr>
                  <w:i/>
                  <w:sz w:val="18"/>
                  <w:lang w:val="en-US"/>
                </w:rPr>
                <w:tab/>
                <w:delText>remain</w:delText>
              </w:r>
              <w:r w:rsidRPr="00DB5C50" w:rsidDel="0099758D">
                <w:rPr>
                  <w:i/>
                  <w:sz w:val="18"/>
                  <w:lang w:val="en-US"/>
                </w:rPr>
                <w:tab/>
                <w:delText>unchanged</w:delText>
              </w:r>
            </w:del>
          </w:p>
        </w:tc>
      </w:tr>
      <w:tr w:rsidR="00F56008" w:rsidRPr="00CE2C02" w14:paraId="04C1B63F" w14:textId="77777777">
        <w:trPr>
          <w:trHeight w:val="259"/>
        </w:trPr>
        <w:tc>
          <w:tcPr>
            <w:tcW w:w="8443" w:type="dxa"/>
            <w:tcBorders>
              <w:top w:val="nil"/>
              <w:left w:val="nil"/>
              <w:bottom w:val="nil"/>
              <w:right w:val="nil"/>
            </w:tcBorders>
            <w:shd w:val="clear" w:color="auto" w:fill="F7F5F7"/>
          </w:tcPr>
          <w:p w14:paraId="4FBF9B9D" w14:textId="19025DBB" w:rsidR="00F56008" w:rsidRPr="00CE2C02" w:rsidRDefault="00835842">
            <w:pPr>
              <w:spacing w:after="0" w:line="259" w:lineRule="auto"/>
              <w:ind w:left="125" w:firstLine="0"/>
              <w:jc w:val="left"/>
              <w:rPr>
                <w:lang w:val="en-US"/>
                <w:rPrChange w:id="122" w:author="Geir Drage Berentsen" w:date="2020-05-05T12:35:00Z">
                  <w:rPr/>
                </w:rPrChange>
              </w:rPr>
            </w:pPr>
            <w:del w:id="123" w:author="Geir Drage Berentsen" w:date="2020-04-20T12:06:00Z">
              <w:r w:rsidRPr="00CE2C02" w:rsidDel="0099758D">
                <w:rPr>
                  <w:i/>
                  <w:sz w:val="18"/>
                  <w:lang w:val="en-US"/>
                  <w:rPrChange w:id="124" w:author="Geir Drage Berentsen" w:date="2020-05-05T12:35:00Z">
                    <w:rPr>
                      <w:i/>
                      <w:sz w:val="18"/>
                    </w:rPr>
                  </w:rPrChange>
                </w:rPr>
                <w:delText>*/</w:delText>
              </w:r>
            </w:del>
          </w:p>
        </w:tc>
      </w:tr>
      <w:tr w:rsidR="00F56008" w14:paraId="46412C75" w14:textId="77777777">
        <w:trPr>
          <w:trHeight w:val="249"/>
        </w:trPr>
        <w:tc>
          <w:tcPr>
            <w:tcW w:w="8443" w:type="dxa"/>
            <w:tcBorders>
              <w:top w:val="nil"/>
              <w:left w:val="nil"/>
              <w:bottom w:val="nil"/>
              <w:right w:val="nil"/>
            </w:tcBorders>
            <w:shd w:val="clear" w:color="auto" w:fill="F7F5F7"/>
          </w:tcPr>
          <w:p w14:paraId="16794B0F" w14:textId="77777777" w:rsidR="00F56008" w:rsidRDefault="00835842">
            <w:pPr>
              <w:spacing w:after="0" w:line="259" w:lineRule="auto"/>
              <w:ind w:left="12" w:firstLine="0"/>
              <w:jc w:val="left"/>
            </w:pPr>
            <w:proofErr w:type="spellStart"/>
            <w:r>
              <w:rPr>
                <w:sz w:val="18"/>
              </w:rPr>
              <w:t>template</w:t>
            </w:r>
            <w:proofErr w:type="spellEnd"/>
            <w:r>
              <w:rPr>
                <w:rFonts w:ascii="Cambria" w:eastAsia="Cambria" w:hAnsi="Cambria" w:cs="Cambria"/>
                <w:i/>
                <w:sz w:val="18"/>
              </w:rPr>
              <w:t>&lt;</w:t>
            </w:r>
            <w:proofErr w:type="spellStart"/>
            <w:r>
              <w:rPr>
                <w:sz w:val="18"/>
              </w:rPr>
              <w:t>class</w:t>
            </w:r>
            <w:proofErr w:type="spellEnd"/>
            <w:r>
              <w:rPr>
                <w:sz w:val="18"/>
              </w:rPr>
              <w:t xml:space="preserve"> Type</w:t>
            </w:r>
            <w:r>
              <w:rPr>
                <w:rFonts w:ascii="Cambria" w:eastAsia="Cambria" w:hAnsi="Cambria" w:cs="Cambria"/>
                <w:i/>
                <w:sz w:val="18"/>
              </w:rPr>
              <w:t>&gt;</w:t>
            </w:r>
          </w:p>
        </w:tc>
      </w:tr>
      <w:tr w:rsidR="00F56008" w14:paraId="0F9F86F1" w14:textId="77777777">
        <w:trPr>
          <w:trHeight w:val="279"/>
        </w:trPr>
        <w:tc>
          <w:tcPr>
            <w:tcW w:w="8443" w:type="dxa"/>
            <w:tcBorders>
              <w:top w:val="nil"/>
              <w:left w:val="nil"/>
              <w:bottom w:val="nil"/>
              <w:right w:val="nil"/>
            </w:tcBorders>
            <w:shd w:val="clear" w:color="auto" w:fill="F7F5F7"/>
          </w:tcPr>
          <w:p w14:paraId="4D534C36" w14:textId="77777777" w:rsidR="00F56008" w:rsidRDefault="00F56008">
            <w:pPr>
              <w:spacing w:after="160" w:line="259" w:lineRule="auto"/>
              <w:ind w:left="0" w:firstLine="0"/>
              <w:jc w:val="left"/>
            </w:pPr>
          </w:p>
        </w:tc>
      </w:tr>
      <w:tr w:rsidR="00F56008" w:rsidRPr="00DB5C50" w14:paraId="3EE70240" w14:textId="77777777">
        <w:trPr>
          <w:trHeight w:val="249"/>
        </w:trPr>
        <w:tc>
          <w:tcPr>
            <w:tcW w:w="8443" w:type="dxa"/>
            <w:tcBorders>
              <w:top w:val="nil"/>
              <w:left w:val="nil"/>
              <w:bottom w:val="nil"/>
              <w:right w:val="nil"/>
            </w:tcBorders>
            <w:shd w:val="clear" w:color="auto" w:fill="F7F5F7"/>
          </w:tcPr>
          <w:p w14:paraId="76087E6D" w14:textId="00928561" w:rsidR="00F56008" w:rsidRPr="00DB5C50" w:rsidRDefault="00835842">
            <w:pPr>
              <w:tabs>
                <w:tab w:val="center" w:pos="530"/>
                <w:tab w:val="center" w:pos="1068"/>
                <w:tab w:val="center" w:pos="1768"/>
                <w:tab w:val="center" w:pos="2413"/>
                <w:tab w:val="center" w:pos="3166"/>
                <w:tab w:val="center" w:pos="4189"/>
                <w:tab w:val="center" w:pos="4942"/>
                <w:tab w:val="center" w:pos="5480"/>
                <w:tab w:val="center" w:pos="5910"/>
                <w:tab w:val="center" w:pos="6661"/>
              </w:tabs>
              <w:spacing w:after="0" w:line="259" w:lineRule="auto"/>
              <w:ind w:left="0" w:firstLine="0"/>
              <w:jc w:val="left"/>
              <w:rPr>
                <w:lang w:val="en-US"/>
              </w:rPr>
            </w:pPr>
            <w:del w:id="125" w:author="Geir Drage Berentsen" w:date="2020-04-20T12:06:00Z">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l i n e</w:delText>
              </w:r>
              <w:r w:rsidRPr="00DB5C50" w:rsidDel="0099758D">
                <w:rPr>
                  <w:i/>
                  <w:sz w:val="18"/>
                  <w:lang w:val="en-US"/>
                </w:rPr>
                <w:tab/>
                <w:delText>c r e a t e s</w:delText>
              </w:r>
              <w:r w:rsidRPr="00DB5C50" w:rsidDel="0099758D">
                <w:rPr>
                  <w:i/>
                  <w:sz w:val="18"/>
                  <w:lang w:val="en-US"/>
                </w:rPr>
                <w:tab/>
                <w:delText>the</w:delText>
              </w:r>
              <w:r w:rsidRPr="00DB5C50" w:rsidDel="0099758D">
                <w:rPr>
                  <w:i/>
                  <w:sz w:val="18"/>
                  <w:lang w:val="en-US"/>
                </w:rPr>
                <w:tab/>
                <w:delText>o b j e c t i v e</w:delText>
              </w:r>
              <w:r w:rsidRPr="00DB5C50" w:rsidDel="0099758D">
                <w:rPr>
                  <w:i/>
                  <w:sz w:val="18"/>
                  <w:lang w:val="en-US"/>
                </w:rPr>
                <w:tab/>
                <w:delText>f u n c t i o n</w:delText>
              </w:r>
              <w:r w:rsidRPr="00DB5C50" w:rsidDel="0099758D">
                <w:rPr>
                  <w:i/>
                  <w:sz w:val="18"/>
                  <w:lang w:val="en-US"/>
                </w:rPr>
                <w:tab/>
                <w:delText>t h a t</w:delText>
              </w:r>
              <w:r w:rsidRPr="00DB5C50" w:rsidDel="0099758D">
                <w:rPr>
                  <w:i/>
                  <w:sz w:val="18"/>
                  <w:lang w:val="en-US"/>
                </w:rPr>
                <w:tab/>
                <w:delText>w i l l</w:delText>
              </w:r>
              <w:r w:rsidRPr="00DB5C50" w:rsidDel="0099758D">
                <w:rPr>
                  <w:i/>
                  <w:sz w:val="18"/>
                  <w:lang w:val="en-US"/>
                </w:rPr>
                <w:tab/>
                <w:delText>be</w:delText>
              </w:r>
              <w:r w:rsidRPr="00DB5C50" w:rsidDel="0099758D">
                <w:rPr>
                  <w:i/>
                  <w:sz w:val="18"/>
                  <w:lang w:val="en-US"/>
                </w:rPr>
                <w:tab/>
                <w:delText>o p t i m i z e d .</w:delText>
              </w:r>
            </w:del>
          </w:p>
        </w:tc>
      </w:tr>
      <w:tr w:rsidR="00F56008" w:rsidRPr="00DB5C50" w14:paraId="33FD6CDB" w14:textId="77777777">
        <w:trPr>
          <w:trHeight w:val="259"/>
        </w:trPr>
        <w:tc>
          <w:tcPr>
            <w:tcW w:w="8443" w:type="dxa"/>
            <w:tcBorders>
              <w:top w:val="nil"/>
              <w:left w:val="nil"/>
              <w:bottom w:val="nil"/>
              <w:right w:val="nil"/>
            </w:tcBorders>
            <w:shd w:val="clear" w:color="auto" w:fill="F7F5F7"/>
          </w:tcPr>
          <w:p w14:paraId="3F4E2565" w14:textId="56171AD9" w:rsidR="00F56008" w:rsidRPr="00DB5C50" w:rsidRDefault="00835842">
            <w:pPr>
              <w:tabs>
                <w:tab w:val="center" w:pos="530"/>
                <w:tab w:val="center" w:pos="1068"/>
                <w:tab w:val="center" w:pos="1606"/>
                <w:tab w:val="center" w:pos="2252"/>
                <w:tab w:val="center" w:pos="3214"/>
              </w:tabs>
              <w:spacing w:after="0" w:line="259" w:lineRule="auto"/>
              <w:ind w:left="0" w:firstLine="0"/>
              <w:jc w:val="left"/>
              <w:rPr>
                <w:lang w:val="en-US"/>
              </w:rPr>
            </w:pPr>
            <w:del w:id="126" w:author="Geir Drage Berentsen" w:date="2020-04-20T12:06:00Z">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l i n e</w:delText>
              </w:r>
              <w:r w:rsidRPr="00DB5C50" w:rsidDel="0099758D">
                <w:rPr>
                  <w:i/>
                  <w:sz w:val="18"/>
                  <w:lang w:val="en-US"/>
                </w:rPr>
                <w:tab/>
                <w:delText>must</w:delText>
              </w:r>
              <w:r w:rsidRPr="00DB5C50" w:rsidDel="0099758D">
                <w:rPr>
                  <w:i/>
                  <w:sz w:val="18"/>
                  <w:lang w:val="en-US"/>
                </w:rPr>
                <w:tab/>
                <w:delText>remain</w:delText>
              </w:r>
              <w:r w:rsidRPr="00DB5C50" w:rsidDel="0099758D">
                <w:rPr>
                  <w:i/>
                  <w:sz w:val="18"/>
                  <w:lang w:val="en-US"/>
                </w:rPr>
                <w:tab/>
                <w:delText>unchanged .</w:delText>
              </w:r>
            </w:del>
          </w:p>
        </w:tc>
      </w:tr>
      <w:tr w:rsidR="00F56008" w14:paraId="41AB3BA4" w14:textId="77777777">
        <w:trPr>
          <w:trHeight w:val="259"/>
        </w:trPr>
        <w:tc>
          <w:tcPr>
            <w:tcW w:w="8443" w:type="dxa"/>
            <w:tcBorders>
              <w:top w:val="nil"/>
              <w:left w:val="nil"/>
              <w:bottom w:val="nil"/>
              <w:right w:val="nil"/>
            </w:tcBorders>
            <w:shd w:val="clear" w:color="auto" w:fill="F7F5F7"/>
          </w:tcPr>
          <w:p w14:paraId="1C45ED3F" w14:textId="4F6DCE3C" w:rsidR="00F56008" w:rsidRDefault="00835842">
            <w:pPr>
              <w:spacing w:after="0" w:line="259" w:lineRule="auto"/>
              <w:ind w:left="125" w:firstLine="0"/>
              <w:jc w:val="left"/>
            </w:pPr>
            <w:del w:id="127" w:author="Geir Drage Berentsen" w:date="2020-04-20T12:06:00Z">
              <w:r w:rsidDel="0099758D">
                <w:rPr>
                  <w:i/>
                  <w:sz w:val="18"/>
                </w:rPr>
                <w:delText>*/</w:delText>
              </w:r>
            </w:del>
          </w:p>
        </w:tc>
      </w:tr>
      <w:tr w:rsidR="00F56008" w:rsidRPr="00CE2C02" w14:paraId="02A4E06A" w14:textId="77777777">
        <w:trPr>
          <w:trHeight w:val="259"/>
        </w:trPr>
        <w:tc>
          <w:tcPr>
            <w:tcW w:w="8443" w:type="dxa"/>
            <w:tcBorders>
              <w:top w:val="nil"/>
              <w:left w:val="nil"/>
              <w:bottom w:val="nil"/>
              <w:right w:val="nil"/>
            </w:tcBorders>
            <w:shd w:val="clear" w:color="auto" w:fill="F7F5F7"/>
          </w:tcPr>
          <w:p w14:paraId="611BCD6E" w14:textId="77777777" w:rsidR="00F56008" w:rsidRPr="00DB5C50" w:rsidRDefault="00835842">
            <w:pPr>
              <w:tabs>
                <w:tab w:val="center" w:pos="2466"/>
                <w:tab w:val="center" w:pos="4619"/>
              </w:tabs>
              <w:spacing w:after="0" w:line="259" w:lineRule="auto"/>
              <w:ind w:left="0" w:firstLine="0"/>
              <w:jc w:val="left"/>
              <w:rPr>
                <w:lang w:val="en-US"/>
              </w:rPr>
            </w:pPr>
            <w:r w:rsidRPr="00DB5C50">
              <w:rPr>
                <w:sz w:val="18"/>
                <w:lang w:val="en-US"/>
              </w:rPr>
              <w:t>Type</w:t>
            </w:r>
            <w:r w:rsidRPr="00DB5C50">
              <w:rPr>
                <w:sz w:val="18"/>
                <w:lang w:val="en-US"/>
              </w:rPr>
              <w:tab/>
              <w:t xml:space="preserve">objective </w:t>
            </w:r>
            <w:r>
              <w:rPr>
                <w:noProof/>
                <w:sz w:val="22"/>
              </w:rPr>
              <mc:AlternateContent>
                <mc:Choice Requires="wpg">
                  <w:drawing>
                    <wp:inline distT="0" distB="0" distL="0" distR="0" wp14:anchorId="11047853" wp14:editId="7388BDCC">
                      <wp:extent cx="34163" cy="5055"/>
                      <wp:effectExtent l="0" t="0" r="0" b="0"/>
                      <wp:docPr id="93592" name="Group 9359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378" name="Shape 378"/>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92" style="width:2.69pt;height:0.398pt;mso-position-horizontal-relative:char;mso-position-vertical-relative:line" coordsize="341,50">
                      <v:shape id="Shape 378" style="position:absolute;width:341;height:0;left:0;top:0;" coordsize="34163,0" path="m0,0l34163,0">
                        <v:stroke weight="0.398pt" endcap="flat" joinstyle="miter" miterlimit="10" on="true" color="#000000"/>
                        <v:fill on="false" color="#000000" opacity="0"/>
                      </v:shape>
                    </v:group>
                  </w:pict>
                </mc:Fallback>
              </mc:AlternateContent>
            </w:r>
            <w:r w:rsidRPr="00DB5C50">
              <w:rPr>
                <w:sz w:val="18"/>
                <w:lang w:val="en-US"/>
              </w:rPr>
              <w:t xml:space="preserve">function </w:t>
            </w:r>
            <w:r w:rsidRPr="00DB5C50">
              <w:rPr>
                <w:rFonts w:ascii="Cambria" w:eastAsia="Cambria" w:hAnsi="Cambria" w:cs="Cambria"/>
                <w:i/>
                <w:sz w:val="18"/>
                <w:lang w:val="en-US"/>
              </w:rPr>
              <w:t>&lt;</w:t>
            </w:r>
            <w:r w:rsidRPr="00DB5C50">
              <w:rPr>
                <w:sz w:val="18"/>
                <w:lang w:val="en-US"/>
              </w:rPr>
              <w:t xml:space="preserve">Type </w:t>
            </w:r>
            <w:r w:rsidRPr="00DB5C50">
              <w:rPr>
                <w:rFonts w:ascii="Cambria" w:eastAsia="Cambria" w:hAnsi="Cambria" w:cs="Cambria"/>
                <w:i/>
                <w:sz w:val="18"/>
                <w:lang w:val="en-US"/>
              </w:rPr>
              <w:t>&gt;</w:t>
            </w:r>
            <w:r w:rsidRPr="00DB5C50">
              <w:rPr>
                <w:sz w:val="18"/>
                <w:lang w:val="en-US"/>
              </w:rPr>
              <w:t>:: operator ( )</w:t>
            </w:r>
            <w:r w:rsidRPr="00DB5C50">
              <w:rPr>
                <w:sz w:val="18"/>
                <w:lang w:val="en-US"/>
              </w:rPr>
              <w:tab/>
              <w:t>( )</w:t>
            </w:r>
          </w:p>
        </w:tc>
      </w:tr>
      <w:tr w:rsidR="00F56008" w14:paraId="1C7E7924" w14:textId="77777777">
        <w:trPr>
          <w:trHeight w:val="259"/>
        </w:trPr>
        <w:tc>
          <w:tcPr>
            <w:tcW w:w="8443" w:type="dxa"/>
            <w:tcBorders>
              <w:top w:val="nil"/>
              <w:left w:val="nil"/>
              <w:bottom w:val="nil"/>
              <w:right w:val="nil"/>
            </w:tcBorders>
            <w:shd w:val="clear" w:color="auto" w:fill="F7F5F7"/>
          </w:tcPr>
          <w:p w14:paraId="0A41E1C2" w14:textId="77777777" w:rsidR="00F56008" w:rsidRDefault="00835842">
            <w:pPr>
              <w:spacing w:after="0" w:line="259" w:lineRule="auto"/>
              <w:ind w:left="0" w:firstLine="0"/>
              <w:jc w:val="left"/>
            </w:pPr>
            <w:r>
              <w:rPr>
                <w:rFonts w:ascii="Cambria" w:eastAsia="Cambria" w:hAnsi="Cambria" w:cs="Cambria"/>
                <w:sz w:val="18"/>
              </w:rPr>
              <w:t>{</w:t>
            </w:r>
          </w:p>
        </w:tc>
      </w:tr>
      <w:tr w:rsidR="00F56008" w:rsidRPr="00DB5C50" w14:paraId="294D6F19" w14:textId="77777777">
        <w:trPr>
          <w:trHeight w:val="259"/>
        </w:trPr>
        <w:tc>
          <w:tcPr>
            <w:tcW w:w="8443" w:type="dxa"/>
            <w:tcBorders>
              <w:top w:val="nil"/>
              <w:left w:val="nil"/>
              <w:bottom w:val="nil"/>
              <w:right w:val="nil"/>
            </w:tcBorders>
            <w:shd w:val="clear" w:color="auto" w:fill="F7F5F7"/>
          </w:tcPr>
          <w:p w14:paraId="3AFA2440" w14:textId="1DABAFBB" w:rsidR="00F56008" w:rsidRPr="00DB5C50" w:rsidRDefault="00835842">
            <w:pPr>
              <w:tabs>
                <w:tab w:val="center" w:pos="315"/>
                <w:tab w:val="center" w:pos="745"/>
                <w:tab w:val="center" w:pos="1176"/>
                <w:tab w:val="center" w:pos="1552"/>
                <w:tab w:val="center" w:pos="2037"/>
                <w:tab w:val="center" w:pos="2575"/>
                <w:tab w:val="center" w:pos="3005"/>
                <w:tab w:val="center" w:pos="3416"/>
                <w:tab w:val="center" w:pos="3866"/>
                <w:tab w:val="center" w:pos="4296"/>
                <w:tab w:val="center" w:pos="4942"/>
                <w:tab w:val="center" w:pos="5803"/>
              </w:tabs>
              <w:spacing w:after="0" w:line="259" w:lineRule="auto"/>
              <w:ind w:left="0" w:firstLine="0"/>
              <w:jc w:val="left"/>
              <w:rPr>
                <w:lang w:val="en-US"/>
              </w:rPr>
            </w:pPr>
            <w:del w:id="128" w:author="Geir Drage Berentsen" w:date="2020-04-20T12:06:00Z">
              <w:r w:rsidRPr="00DB5C50" w:rsidDel="0099758D">
                <w:rPr>
                  <w:sz w:val="22"/>
                  <w:lang w:val="en-US"/>
                </w:rPr>
                <w:tab/>
              </w:r>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i s</w:delText>
              </w:r>
              <w:r w:rsidRPr="00DB5C50" w:rsidDel="0099758D">
                <w:rPr>
                  <w:i/>
                  <w:sz w:val="18"/>
                  <w:lang w:val="en-US"/>
                </w:rPr>
                <w:tab/>
                <w:delText>the</w:delText>
              </w:r>
              <w:r w:rsidRPr="00DB5C50" w:rsidDel="0099758D">
                <w:rPr>
                  <w:i/>
                  <w:sz w:val="18"/>
                  <w:lang w:val="en-US"/>
                </w:rPr>
                <w:tab/>
                <w:delText>data</w:delText>
              </w:r>
              <w:r w:rsidRPr="00DB5C50" w:rsidDel="0099758D">
                <w:rPr>
                  <w:i/>
                  <w:sz w:val="18"/>
                  <w:lang w:val="en-US"/>
                </w:rPr>
                <w:tab/>
                <w:delText>s e n t</w:delText>
              </w:r>
              <w:r w:rsidRPr="00DB5C50" w:rsidDel="0099758D">
                <w:rPr>
                  <w:i/>
                  <w:sz w:val="18"/>
                  <w:lang w:val="en-US"/>
                </w:rPr>
                <w:tab/>
                <w:delText>to</w:delText>
              </w:r>
              <w:r w:rsidRPr="00DB5C50" w:rsidDel="0099758D">
                <w:rPr>
                  <w:i/>
                  <w:sz w:val="18"/>
                  <w:lang w:val="en-US"/>
                </w:rPr>
                <w:tab/>
                <w:delText>TMB,</w:delText>
              </w:r>
              <w:r w:rsidRPr="00DB5C50" w:rsidDel="0099758D">
                <w:rPr>
                  <w:i/>
                  <w:sz w:val="18"/>
                  <w:lang w:val="en-US"/>
                </w:rPr>
                <w:tab/>
                <w:delText>i t</w:delText>
              </w:r>
              <w:r w:rsidRPr="00DB5C50" w:rsidDel="0099758D">
                <w:rPr>
                  <w:i/>
                  <w:sz w:val="18"/>
                  <w:lang w:val="en-US"/>
                </w:rPr>
                <w:tab/>
                <w:delText>w i l l</w:delText>
              </w:r>
              <w:r w:rsidRPr="00DB5C50" w:rsidDel="0099758D">
                <w:rPr>
                  <w:i/>
                  <w:sz w:val="18"/>
                  <w:lang w:val="en-US"/>
                </w:rPr>
                <w:tab/>
                <w:delText>remain</w:delText>
              </w:r>
              <w:r w:rsidRPr="00DB5C50" w:rsidDel="0099758D">
                <w:rPr>
                  <w:i/>
                  <w:sz w:val="18"/>
                  <w:lang w:val="en-US"/>
                </w:rPr>
                <w:tab/>
                <w:delText>c o n s t a n t</w:delText>
              </w:r>
            </w:del>
          </w:p>
        </w:tc>
      </w:tr>
      <w:tr w:rsidR="00F56008" w:rsidRPr="00DB5C50" w14:paraId="50613016" w14:textId="77777777">
        <w:trPr>
          <w:trHeight w:val="259"/>
        </w:trPr>
        <w:tc>
          <w:tcPr>
            <w:tcW w:w="8443" w:type="dxa"/>
            <w:tcBorders>
              <w:top w:val="nil"/>
              <w:left w:val="nil"/>
              <w:bottom w:val="nil"/>
              <w:right w:val="nil"/>
            </w:tcBorders>
            <w:shd w:val="clear" w:color="auto" w:fill="F7F5F7"/>
          </w:tcPr>
          <w:p w14:paraId="1AABEAF3" w14:textId="19644B98" w:rsidR="00F56008" w:rsidRPr="00DB5C50" w:rsidRDefault="00835842">
            <w:pPr>
              <w:tabs>
                <w:tab w:val="center" w:pos="369"/>
                <w:tab w:val="center" w:pos="745"/>
                <w:tab w:val="center" w:pos="1337"/>
                <w:tab w:val="center" w:pos="1983"/>
                <w:tab w:val="center" w:pos="2467"/>
                <w:tab w:val="center" w:pos="2897"/>
                <w:tab w:val="center" w:pos="3382"/>
                <w:tab w:val="center" w:pos="4135"/>
                <w:tab w:val="center" w:pos="4942"/>
                <w:tab w:val="center" w:pos="5372"/>
              </w:tabs>
              <w:spacing w:after="0" w:line="259" w:lineRule="auto"/>
              <w:ind w:left="0" w:firstLine="0"/>
              <w:jc w:val="left"/>
              <w:rPr>
                <w:lang w:val="en-US"/>
              </w:rPr>
            </w:pPr>
            <w:del w:id="129" w:author="Geir Drage Berentsen" w:date="2020-04-20T12:06: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Many</w:delText>
              </w:r>
              <w:r w:rsidRPr="00DB5C50" w:rsidDel="0099758D">
                <w:rPr>
                  <w:i/>
                  <w:sz w:val="18"/>
                  <w:lang w:val="en-US"/>
                </w:rPr>
                <w:tab/>
                <w:delText>other</w:delText>
              </w:r>
              <w:r w:rsidRPr="00DB5C50" w:rsidDel="0099758D">
                <w:rPr>
                  <w:i/>
                  <w:sz w:val="18"/>
                  <w:lang w:val="en-US"/>
                </w:rPr>
                <w:tab/>
                <w:delText>t y p e s</w:delText>
              </w:r>
              <w:r w:rsidRPr="00DB5C50" w:rsidDel="0099758D">
                <w:rPr>
                  <w:i/>
                  <w:sz w:val="18"/>
                  <w:lang w:val="en-US"/>
                </w:rPr>
                <w:tab/>
                <w:delText>of</w:delText>
              </w:r>
              <w:r w:rsidRPr="00DB5C50" w:rsidDel="0099758D">
                <w:rPr>
                  <w:i/>
                  <w:sz w:val="18"/>
                  <w:lang w:val="en-US"/>
                </w:rPr>
                <w:tab/>
                <w:delText>data</w:delText>
              </w:r>
              <w:r w:rsidRPr="00DB5C50" w:rsidDel="0099758D">
                <w:rPr>
                  <w:i/>
                  <w:sz w:val="18"/>
                  <w:lang w:val="en-US"/>
                </w:rPr>
                <w:tab/>
                <w:delText>are</w:delText>
              </w:r>
              <w:r w:rsidRPr="00DB5C50" w:rsidDel="0099758D">
                <w:rPr>
                  <w:i/>
                  <w:sz w:val="18"/>
                  <w:lang w:val="en-US"/>
                </w:rPr>
                <w:tab/>
                <w:delText>a v a i l a b l e</w:delText>
              </w:r>
              <w:r w:rsidRPr="00DB5C50" w:rsidDel="0099758D">
                <w:rPr>
                  <w:i/>
                  <w:sz w:val="18"/>
                  <w:lang w:val="en-US"/>
                </w:rPr>
                <w:tab/>
                <w:delText>such</w:delText>
              </w:r>
              <w:r w:rsidRPr="00DB5C50" w:rsidDel="0099758D">
                <w:rPr>
                  <w:i/>
                  <w:sz w:val="18"/>
                  <w:lang w:val="en-US"/>
                </w:rPr>
                <w:tab/>
                <w:delText>as</w:delText>
              </w:r>
            </w:del>
          </w:p>
        </w:tc>
      </w:tr>
      <w:tr w:rsidR="00F56008" w14:paraId="047D2494" w14:textId="77777777">
        <w:trPr>
          <w:trHeight w:val="259"/>
        </w:trPr>
        <w:tc>
          <w:tcPr>
            <w:tcW w:w="8443" w:type="dxa"/>
            <w:tcBorders>
              <w:top w:val="nil"/>
              <w:left w:val="nil"/>
              <w:bottom w:val="nil"/>
              <w:right w:val="nil"/>
            </w:tcBorders>
            <w:shd w:val="clear" w:color="auto" w:fill="F7F5F7"/>
          </w:tcPr>
          <w:p w14:paraId="3B7EA498" w14:textId="3E314977" w:rsidR="00F56008" w:rsidRDefault="00835842">
            <w:pPr>
              <w:tabs>
                <w:tab w:val="center" w:pos="369"/>
                <w:tab w:val="center" w:pos="1122"/>
              </w:tabs>
              <w:spacing w:after="0" w:line="259" w:lineRule="auto"/>
              <w:ind w:left="0" w:firstLine="0"/>
              <w:jc w:val="left"/>
            </w:pPr>
            <w:del w:id="130" w:author="Geir Drage Berentsen" w:date="2020-04-20T12:06:00Z">
              <w:r w:rsidRPr="00DB5C50" w:rsidDel="0099758D">
                <w:rPr>
                  <w:sz w:val="22"/>
                  <w:lang w:val="en-US"/>
                </w:rPr>
                <w:tab/>
              </w:r>
              <w:r w:rsidDel="0099758D">
                <w:rPr>
                  <w:i/>
                  <w:sz w:val="18"/>
                </w:rPr>
                <w:delText>*</w:delText>
              </w:r>
              <w:r w:rsidDel="0099758D">
                <w:rPr>
                  <w:i/>
                  <w:sz w:val="18"/>
                </w:rPr>
                <w:tab/>
                <w:delText xml:space="preserve">DATA </w:delText>
              </w:r>
              <w:r w:rsidDel="0099758D">
                <w:rPr>
                  <w:noProof/>
                  <w:sz w:val="22"/>
                </w:rPr>
                <mc:AlternateContent>
                  <mc:Choice Requires="wpg">
                    <w:drawing>
                      <wp:inline distT="0" distB="0" distL="0" distR="0" wp14:anchorId="5FE63D68" wp14:editId="1ECEBA31">
                        <wp:extent cx="34163" cy="5055"/>
                        <wp:effectExtent l="0" t="0" r="0" b="0"/>
                        <wp:docPr id="94100" name="Group 94100"/>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398" name="Shape 398"/>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100" style="width:2.69pt;height:0.398pt;mso-position-horizontal-relative:char;mso-position-vertical-relative:line" coordsize="341,50">
                        <v:shape id="Shape 398" style="position:absolute;width:341;height:0;left:0;top:0;" coordsize="34163,0" path="m0,0l34163,0">
                          <v:stroke weight="0.398pt" endcap="flat" joinstyle="miter" miterlimit="10" on="true" color="#000000"/>
                          <v:fill on="false" color="#000000" opacity="0"/>
                        </v:shape>
                      </v:group>
                    </w:pict>
                  </mc:Fallback>
                </mc:AlternateContent>
              </w:r>
              <w:r w:rsidDel="0099758D">
                <w:rPr>
                  <w:i/>
                  <w:sz w:val="18"/>
                </w:rPr>
                <w:delText>MATRIX</w:delText>
              </w:r>
            </w:del>
          </w:p>
        </w:tc>
      </w:tr>
      <w:tr w:rsidR="00F56008" w14:paraId="68FD48B4" w14:textId="77777777">
        <w:trPr>
          <w:trHeight w:val="259"/>
        </w:trPr>
        <w:tc>
          <w:tcPr>
            <w:tcW w:w="8443" w:type="dxa"/>
            <w:tcBorders>
              <w:top w:val="nil"/>
              <w:left w:val="nil"/>
              <w:bottom w:val="nil"/>
              <w:right w:val="nil"/>
            </w:tcBorders>
            <w:shd w:val="clear" w:color="auto" w:fill="F7F5F7"/>
          </w:tcPr>
          <w:p w14:paraId="4B812A07" w14:textId="77777777" w:rsidR="00F56008" w:rsidRDefault="00835842">
            <w:pPr>
              <w:spacing w:after="0" w:line="259" w:lineRule="auto"/>
              <w:ind w:left="340" w:firstLine="0"/>
              <w:jc w:val="left"/>
              <w:rPr>
                <w:ins w:id="131" w:author="Geir Drage Berentsen" w:date="2020-04-20T12:08:00Z"/>
                <w:i/>
                <w:sz w:val="18"/>
              </w:rPr>
            </w:pPr>
            <w:del w:id="132" w:author="Geir Drage Berentsen" w:date="2020-04-20T12:06:00Z">
              <w:r w:rsidDel="0099758D">
                <w:rPr>
                  <w:i/>
                  <w:sz w:val="18"/>
                </w:rPr>
                <w:delText>*/</w:delText>
              </w:r>
            </w:del>
          </w:p>
          <w:p w14:paraId="4FF0EE92" w14:textId="63854122" w:rsidR="0099758D" w:rsidRDefault="0099758D">
            <w:pPr>
              <w:spacing w:after="0" w:line="259" w:lineRule="auto"/>
              <w:ind w:left="340" w:firstLine="0"/>
              <w:jc w:val="left"/>
            </w:pPr>
            <w:ins w:id="133" w:author="Geir Drage Berentsen" w:date="2020-04-20T12:09:00Z">
              <w:r>
                <w:t>// Data</w:t>
              </w:r>
            </w:ins>
          </w:p>
        </w:tc>
      </w:tr>
      <w:tr w:rsidR="00F56008" w:rsidRPr="00CE2C02" w14:paraId="0A0C93C5" w14:textId="77777777">
        <w:trPr>
          <w:trHeight w:val="259"/>
        </w:trPr>
        <w:tc>
          <w:tcPr>
            <w:tcW w:w="8443" w:type="dxa"/>
            <w:tcBorders>
              <w:top w:val="nil"/>
              <w:left w:val="nil"/>
              <w:bottom w:val="nil"/>
              <w:right w:val="nil"/>
            </w:tcBorders>
            <w:shd w:val="clear" w:color="auto" w:fill="F7F5F7"/>
          </w:tcPr>
          <w:p w14:paraId="57DB1049" w14:textId="484288D2" w:rsidR="00F56008" w:rsidRPr="0099758D" w:rsidRDefault="00835842">
            <w:pPr>
              <w:spacing w:after="0" w:line="259" w:lineRule="auto"/>
              <w:ind w:left="199" w:firstLine="0"/>
              <w:jc w:val="left"/>
              <w:rPr>
                <w:lang w:val="en-US"/>
                <w:rPrChange w:id="134" w:author="Geir Drage Berentsen" w:date="2020-04-20T12:06:00Z">
                  <w:rPr/>
                </w:rPrChange>
              </w:rPr>
            </w:pPr>
            <w:r w:rsidRPr="0099758D">
              <w:rPr>
                <w:sz w:val="18"/>
                <w:lang w:val="en-US"/>
                <w:rPrChange w:id="135" w:author="Geir Drage Berentsen" w:date="2020-04-20T12:06:00Z">
                  <w:rPr>
                    <w:sz w:val="18"/>
                  </w:rPr>
                </w:rPrChange>
              </w:rPr>
              <w:t>DATA VECTOR( y ) ;</w:t>
            </w:r>
            <w:ins w:id="136" w:author="Geir Drage Berentsen" w:date="2020-04-20T12:06:00Z">
              <w:r w:rsidR="0099758D" w:rsidRPr="0099758D">
                <w:rPr>
                  <w:sz w:val="18"/>
                  <w:lang w:val="en-US"/>
                  <w:rPrChange w:id="137" w:author="Geir Drage Berentsen" w:date="2020-04-20T12:06:00Z">
                    <w:rPr>
                      <w:sz w:val="18"/>
                    </w:rPr>
                  </w:rPrChange>
                </w:rPr>
                <w:t xml:space="preserve">  </w:t>
              </w:r>
            </w:ins>
            <w:ins w:id="138" w:author="Geir Drage Berentsen" w:date="2020-04-20T12:08:00Z">
              <w:r w:rsidR="0099758D">
                <w:rPr>
                  <w:sz w:val="18"/>
                  <w:lang w:val="en-US"/>
                </w:rPr>
                <w:t>// Data vector y transmitted from R</w:t>
              </w:r>
            </w:ins>
          </w:p>
        </w:tc>
      </w:tr>
      <w:tr w:rsidR="00F56008" w:rsidRPr="00CE2C02" w14:paraId="161F44BC" w14:textId="77777777">
        <w:trPr>
          <w:trHeight w:val="249"/>
        </w:trPr>
        <w:tc>
          <w:tcPr>
            <w:tcW w:w="8443" w:type="dxa"/>
            <w:tcBorders>
              <w:top w:val="nil"/>
              <w:left w:val="nil"/>
              <w:bottom w:val="nil"/>
              <w:right w:val="nil"/>
            </w:tcBorders>
            <w:shd w:val="clear" w:color="auto" w:fill="F7F5F7"/>
          </w:tcPr>
          <w:p w14:paraId="1F8D987A" w14:textId="2DD3AD47" w:rsidR="00F56008" w:rsidRPr="0099758D" w:rsidRDefault="00835842">
            <w:pPr>
              <w:spacing w:after="0" w:line="259" w:lineRule="auto"/>
              <w:ind w:left="199" w:firstLine="0"/>
              <w:jc w:val="left"/>
              <w:rPr>
                <w:lang w:val="en-US"/>
                <w:rPrChange w:id="139" w:author="Geir Drage Berentsen" w:date="2020-04-20T12:06:00Z">
                  <w:rPr/>
                </w:rPrChange>
              </w:rPr>
            </w:pPr>
            <w:r w:rsidRPr="0099758D">
              <w:rPr>
                <w:sz w:val="18"/>
                <w:lang w:val="en-US"/>
                <w:rPrChange w:id="140" w:author="Geir Drage Berentsen" w:date="2020-04-20T12:06:00Z">
                  <w:rPr>
                    <w:sz w:val="18"/>
                  </w:rPr>
                </w:rPrChange>
              </w:rPr>
              <w:t>DATA VECTOR( x ) ;</w:t>
            </w:r>
            <w:ins w:id="141" w:author="Geir Drage Berentsen" w:date="2020-04-20T12:06:00Z">
              <w:r w:rsidR="0099758D" w:rsidRPr="0099758D">
                <w:rPr>
                  <w:sz w:val="18"/>
                  <w:lang w:val="en-US"/>
                  <w:rPrChange w:id="142" w:author="Geir Drage Berentsen" w:date="2020-04-20T12:06:00Z">
                    <w:rPr>
                      <w:sz w:val="18"/>
                    </w:rPr>
                  </w:rPrChange>
                </w:rPr>
                <w:t xml:space="preserve"> // Data </w:t>
              </w:r>
            </w:ins>
            <w:ins w:id="143" w:author="Geir Drage Berentsen" w:date="2020-04-20T12:09:00Z">
              <w:r w:rsidR="0099758D">
                <w:rPr>
                  <w:sz w:val="18"/>
                  <w:lang w:val="en-US"/>
                </w:rPr>
                <w:t>vector x transmitted from R</w:t>
              </w:r>
            </w:ins>
          </w:p>
        </w:tc>
      </w:tr>
      <w:tr w:rsidR="00F56008" w:rsidRPr="00CE2C02" w14:paraId="38EF4F56" w14:textId="77777777">
        <w:trPr>
          <w:trHeight w:val="279"/>
        </w:trPr>
        <w:tc>
          <w:tcPr>
            <w:tcW w:w="8443" w:type="dxa"/>
            <w:tcBorders>
              <w:top w:val="nil"/>
              <w:left w:val="nil"/>
              <w:bottom w:val="nil"/>
              <w:right w:val="nil"/>
            </w:tcBorders>
            <w:shd w:val="clear" w:color="auto" w:fill="F7F5F7"/>
          </w:tcPr>
          <w:p w14:paraId="489C8D8E" w14:textId="77777777" w:rsidR="00F56008" w:rsidRPr="0099758D" w:rsidRDefault="00F56008">
            <w:pPr>
              <w:spacing w:after="160" w:line="259" w:lineRule="auto"/>
              <w:ind w:left="0" w:firstLine="0"/>
              <w:jc w:val="left"/>
              <w:rPr>
                <w:lang w:val="en-US"/>
                <w:rPrChange w:id="144" w:author="Geir Drage Berentsen" w:date="2020-04-20T12:06:00Z">
                  <w:rPr/>
                </w:rPrChange>
              </w:rPr>
            </w:pPr>
          </w:p>
        </w:tc>
      </w:tr>
      <w:tr w:rsidR="00F56008" w:rsidRPr="00CE2C02" w:rsidDel="0099758D" w14:paraId="1722CDA4" w14:textId="086804CB">
        <w:trPr>
          <w:trHeight w:val="249"/>
          <w:del w:id="145" w:author="Geir Drage Berentsen" w:date="2020-04-20T12:07:00Z"/>
        </w:trPr>
        <w:tc>
          <w:tcPr>
            <w:tcW w:w="8443" w:type="dxa"/>
            <w:tcBorders>
              <w:top w:val="nil"/>
              <w:left w:val="nil"/>
              <w:bottom w:val="nil"/>
              <w:right w:val="nil"/>
            </w:tcBorders>
            <w:shd w:val="clear" w:color="auto" w:fill="F7F5F7"/>
          </w:tcPr>
          <w:p w14:paraId="4FC36C69" w14:textId="13463B92" w:rsidR="00F56008" w:rsidRPr="00DB5C50" w:rsidDel="0099758D" w:rsidRDefault="00835842">
            <w:pPr>
              <w:tabs>
                <w:tab w:val="center" w:pos="315"/>
                <w:tab w:val="center" w:pos="799"/>
                <w:tab w:val="center" w:pos="1337"/>
                <w:tab w:val="center" w:pos="1768"/>
                <w:tab w:val="center" w:pos="2575"/>
                <w:tab w:val="center" w:pos="3435"/>
                <w:tab w:val="center" w:pos="3920"/>
                <w:tab w:val="center" w:pos="4404"/>
                <w:tab w:val="center" w:pos="5157"/>
              </w:tabs>
              <w:spacing w:after="0" w:line="259" w:lineRule="auto"/>
              <w:ind w:left="0" w:firstLine="0"/>
              <w:jc w:val="left"/>
              <w:rPr>
                <w:del w:id="146" w:author="Geir Drage Berentsen" w:date="2020-04-20T12:07:00Z"/>
                <w:lang w:val="en-US"/>
              </w:rPr>
            </w:pPr>
            <w:del w:id="147" w:author="Geir Drage Berentsen" w:date="2020-04-20T12:07:00Z">
              <w:r w:rsidRPr="00DB5C50" w:rsidDel="0099758D">
                <w:rPr>
                  <w:sz w:val="22"/>
                  <w:lang w:val="en-US"/>
                </w:rPr>
                <w:tab/>
              </w:r>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These</w:delText>
              </w:r>
              <w:r w:rsidRPr="00DB5C50" w:rsidDel="0099758D">
                <w:rPr>
                  <w:i/>
                  <w:sz w:val="18"/>
                  <w:lang w:val="en-US"/>
                </w:rPr>
                <w:tab/>
                <w:delText>are</w:delText>
              </w:r>
              <w:r w:rsidRPr="00DB5C50" w:rsidDel="0099758D">
                <w:rPr>
                  <w:i/>
                  <w:sz w:val="18"/>
                  <w:lang w:val="en-US"/>
                </w:rPr>
                <w:tab/>
                <w:delText>the</w:delText>
              </w:r>
              <w:r w:rsidRPr="00DB5C50" w:rsidDel="0099758D">
                <w:rPr>
                  <w:i/>
                  <w:sz w:val="18"/>
                  <w:lang w:val="en-US"/>
                </w:rPr>
                <w:tab/>
                <w:delText>parameters</w:delText>
              </w:r>
              <w:r w:rsidRPr="00DB5C50" w:rsidDel="0099758D">
                <w:rPr>
                  <w:i/>
                  <w:sz w:val="18"/>
                  <w:lang w:val="en-US"/>
                </w:rPr>
                <w:tab/>
                <w:delText>t h a t</w:delText>
              </w:r>
              <w:r w:rsidRPr="00DB5C50" w:rsidDel="0099758D">
                <w:rPr>
                  <w:i/>
                  <w:sz w:val="18"/>
                  <w:lang w:val="en-US"/>
                </w:rPr>
                <w:tab/>
                <w:delText>TMB</w:delText>
              </w:r>
              <w:r w:rsidRPr="00DB5C50" w:rsidDel="0099758D">
                <w:rPr>
                  <w:i/>
                  <w:sz w:val="18"/>
                  <w:lang w:val="en-US"/>
                </w:rPr>
                <w:tab/>
                <w:delText>w i l l</w:delText>
              </w:r>
              <w:r w:rsidRPr="00DB5C50" w:rsidDel="0099758D">
                <w:rPr>
                  <w:i/>
                  <w:sz w:val="18"/>
                  <w:lang w:val="en-US"/>
                </w:rPr>
                <w:tab/>
                <w:delText>o p t i m i z e</w:delText>
              </w:r>
            </w:del>
          </w:p>
        </w:tc>
      </w:tr>
      <w:tr w:rsidR="00F56008" w:rsidRPr="00CE2C02" w:rsidDel="0099758D" w14:paraId="50427A13" w14:textId="3EBE979E">
        <w:trPr>
          <w:trHeight w:val="249"/>
          <w:del w:id="148" w:author="Geir Drage Berentsen" w:date="2020-04-20T12:07:00Z"/>
        </w:trPr>
        <w:tc>
          <w:tcPr>
            <w:tcW w:w="8443" w:type="dxa"/>
            <w:tcBorders>
              <w:top w:val="nil"/>
              <w:left w:val="nil"/>
              <w:bottom w:val="nil"/>
              <w:right w:val="nil"/>
            </w:tcBorders>
            <w:shd w:val="clear" w:color="auto" w:fill="F7F5F7"/>
          </w:tcPr>
          <w:p w14:paraId="2D37C9B9" w14:textId="59D796BC" w:rsidR="00F56008" w:rsidRPr="00DB5C50" w:rsidDel="0099758D" w:rsidRDefault="00835842">
            <w:pPr>
              <w:tabs>
                <w:tab w:val="center" w:pos="369"/>
                <w:tab w:val="center" w:pos="799"/>
                <w:tab w:val="center" w:pos="1445"/>
                <w:tab w:val="center" w:pos="1929"/>
                <w:tab w:val="center" w:pos="2682"/>
                <w:tab w:val="center" w:pos="3489"/>
                <w:tab w:val="center" w:pos="4242"/>
                <w:tab w:val="center" w:pos="5049"/>
                <w:tab w:val="center" w:pos="5480"/>
              </w:tabs>
              <w:spacing w:after="0" w:line="259" w:lineRule="auto"/>
              <w:ind w:left="0" w:firstLine="0"/>
              <w:jc w:val="left"/>
              <w:rPr>
                <w:del w:id="149" w:author="Geir Drage Berentsen" w:date="2020-04-20T12:07:00Z"/>
                <w:lang w:val="en-US"/>
              </w:rPr>
            </w:pPr>
            <w:del w:id="150" w:author="Geir Drage Berentsen" w:date="2020-04-20T12:07: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Other</w:delText>
              </w:r>
              <w:r w:rsidRPr="00DB5C50" w:rsidDel="0099758D">
                <w:rPr>
                  <w:i/>
                  <w:sz w:val="18"/>
                  <w:lang w:val="en-US"/>
                </w:rPr>
                <w:tab/>
                <w:delText>t y p e s</w:delText>
              </w:r>
              <w:r w:rsidRPr="00DB5C50" w:rsidDel="0099758D">
                <w:rPr>
                  <w:i/>
                  <w:sz w:val="18"/>
                  <w:lang w:val="en-US"/>
                </w:rPr>
                <w:tab/>
                <w:delText>of</w:delText>
              </w:r>
              <w:r w:rsidRPr="00DB5C50" w:rsidDel="0099758D">
                <w:rPr>
                  <w:i/>
                  <w:sz w:val="18"/>
                  <w:lang w:val="en-US"/>
                </w:rPr>
                <w:tab/>
                <w:delText>parameters</w:delText>
              </w:r>
              <w:r w:rsidRPr="00DB5C50" w:rsidDel="0099758D">
                <w:rPr>
                  <w:i/>
                  <w:sz w:val="18"/>
                  <w:lang w:val="en-US"/>
                </w:rPr>
                <w:tab/>
                <w:delText>are</w:delText>
              </w:r>
              <w:r w:rsidRPr="00DB5C50" w:rsidDel="0099758D">
                <w:rPr>
                  <w:i/>
                  <w:sz w:val="18"/>
                  <w:lang w:val="en-US"/>
                </w:rPr>
                <w:tab/>
                <w:delText>a v a i l a b l e</w:delText>
              </w:r>
              <w:r w:rsidRPr="00DB5C50" w:rsidDel="0099758D">
                <w:rPr>
                  <w:i/>
                  <w:sz w:val="18"/>
                  <w:lang w:val="en-US"/>
                </w:rPr>
                <w:tab/>
                <w:delText>such</w:delText>
              </w:r>
              <w:r w:rsidRPr="00DB5C50" w:rsidDel="0099758D">
                <w:rPr>
                  <w:i/>
                  <w:sz w:val="18"/>
                  <w:lang w:val="en-US"/>
                </w:rPr>
                <w:tab/>
                <w:delText>as</w:delText>
              </w:r>
            </w:del>
          </w:p>
        </w:tc>
      </w:tr>
      <w:tr w:rsidR="00F56008" w:rsidRPr="00CE2C02" w:rsidDel="0099758D" w14:paraId="634D5607" w14:textId="176BF116">
        <w:trPr>
          <w:trHeight w:val="249"/>
          <w:del w:id="151" w:author="Geir Drage Berentsen" w:date="2020-04-20T12:07:00Z"/>
        </w:trPr>
        <w:tc>
          <w:tcPr>
            <w:tcW w:w="8443" w:type="dxa"/>
            <w:tcBorders>
              <w:top w:val="nil"/>
              <w:left w:val="nil"/>
              <w:bottom w:val="nil"/>
              <w:right w:val="nil"/>
            </w:tcBorders>
            <w:shd w:val="clear" w:color="auto" w:fill="F7F5F7"/>
          </w:tcPr>
          <w:p w14:paraId="215209C4" w14:textId="1A430037" w:rsidR="00F56008" w:rsidRPr="0099758D" w:rsidDel="0099758D" w:rsidRDefault="00835842">
            <w:pPr>
              <w:tabs>
                <w:tab w:val="center" w:pos="369"/>
                <w:tab w:val="center" w:pos="1337"/>
              </w:tabs>
              <w:spacing w:after="0" w:line="259" w:lineRule="auto"/>
              <w:ind w:left="0" w:firstLine="0"/>
              <w:jc w:val="left"/>
              <w:rPr>
                <w:del w:id="152" w:author="Geir Drage Berentsen" w:date="2020-04-20T12:07:00Z"/>
                <w:lang w:val="en-US"/>
                <w:rPrChange w:id="153" w:author="Geir Drage Berentsen" w:date="2020-04-20T12:09:00Z">
                  <w:rPr>
                    <w:del w:id="154" w:author="Geir Drage Berentsen" w:date="2020-04-20T12:07:00Z"/>
                  </w:rPr>
                </w:rPrChange>
              </w:rPr>
            </w:pPr>
            <w:del w:id="155" w:author="Geir Drage Berentsen" w:date="2020-04-20T12:07:00Z">
              <w:r w:rsidRPr="00DB5C50" w:rsidDel="0099758D">
                <w:rPr>
                  <w:sz w:val="22"/>
                  <w:lang w:val="en-US"/>
                </w:rPr>
                <w:tab/>
              </w:r>
              <w:r w:rsidRPr="0099758D" w:rsidDel="0099758D">
                <w:rPr>
                  <w:i/>
                  <w:sz w:val="28"/>
                  <w:vertAlign w:val="subscript"/>
                  <w:lang w:val="en-US"/>
                  <w:rPrChange w:id="156" w:author="Geir Drage Berentsen" w:date="2020-04-20T12:09:00Z">
                    <w:rPr>
                      <w:i/>
                      <w:sz w:val="28"/>
                      <w:vertAlign w:val="subscript"/>
                    </w:rPr>
                  </w:rPrChange>
                </w:rPr>
                <w:delText>*</w:delText>
              </w:r>
              <w:r w:rsidRPr="0099758D" w:rsidDel="0099758D">
                <w:rPr>
                  <w:i/>
                  <w:sz w:val="28"/>
                  <w:vertAlign w:val="subscript"/>
                  <w:lang w:val="en-US"/>
                  <w:rPrChange w:id="157" w:author="Geir Drage Berentsen" w:date="2020-04-20T12:09:00Z">
                    <w:rPr>
                      <w:i/>
                      <w:sz w:val="28"/>
                      <w:vertAlign w:val="subscript"/>
                    </w:rPr>
                  </w:rPrChange>
                </w:rPr>
                <w:tab/>
              </w:r>
              <w:r w:rsidRPr="0099758D" w:rsidDel="0099758D">
                <w:rPr>
                  <w:i/>
                  <w:sz w:val="18"/>
                  <w:lang w:val="en-US"/>
                  <w:rPrChange w:id="158" w:author="Geir Drage Berentsen" w:date="2020-04-20T12:09:00Z">
                    <w:rPr>
                      <w:i/>
                      <w:sz w:val="18"/>
                    </w:rPr>
                  </w:rPrChange>
                </w:rPr>
                <w:delText>PARAMETER ARRAY</w:delText>
              </w:r>
            </w:del>
          </w:p>
        </w:tc>
      </w:tr>
      <w:tr w:rsidR="00F56008" w:rsidRPr="00CE2C02" w:rsidDel="0099758D" w14:paraId="3E0EC0E6" w14:textId="0EDDC9E0">
        <w:trPr>
          <w:trHeight w:val="259"/>
          <w:del w:id="159" w:author="Geir Drage Berentsen" w:date="2020-04-20T12:07:00Z"/>
        </w:trPr>
        <w:tc>
          <w:tcPr>
            <w:tcW w:w="8443" w:type="dxa"/>
            <w:tcBorders>
              <w:top w:val="nil"/>
              <w:left w:val="nil"/>
              <w:bottom w:val="nil"/>
              <w:right w:val="nil"/>
            </w:tcBorders>
            <w:shd w:val="clear" w:color="auto" w:fill="F7F5F7"/>
          </w:tcPr>
          <w:p w14:paraId="43E259A1" w14:textId="77777777" w:rsidR="00F56008" w:rsidDel="0099758D" w:rsidRDefault="00835842">
            <w:pPr>
              <w:spacing w:after="0" w:line="259" w:lineRule="auto"/>
              <w:ind w:left="340" w:firstLine="0"/>
              <w:jc w:val="left"/>
              <w:rPr>
                <w:del w:id="160" w:author="Geir Drage Berentsen" w:date="2020-04-20T12:07:00Z"/>
                <w:i/>
                <w:sz w:val="18"/>
                <w:lang w:val="en-US"/>
              </w:rPr>
            </w:pPr>
            <w:del w:id="161" w:author="Geir Drage Berentsen" w:date="2020-04-20T12:07:00Z">
              <w:r w:rsidRPr="0099758D" w:rsidDel="0099758D">
                <w:rPr>
                  <w:i/>
                  <w:sz w:val="18"/>
                  <w:lang w:val="en-US"/>
                  <w:rPrChange w:id="162" w:author="Geir Drage Berentsen" w:date="2020-04-20T12:09:00Z">
                    <w:rPr>
                      <w:i/>
                      <w:sz w:val="18"/>
                    </w:rPr>
                  </w:rPrChange>
                </w:rPr>
                <w:delText>*/</w:delText>
              </w:r>
            </w:del>
          </w:p>
          <w:p w14:paraId="28EA42BB" w14:textId="2CAB54D6" w:rsidR="0099758D" w:rsidRPr="0099758D" w:rsidRDefault="0099758D">
            <w:pPr>
              <w:spacing w:after="0" w:line="259" w:lineRule="auto"/>
              <w:jc w:val="left"/>
              <w:rPr>
                <w:ins w:id="163" w:author="Geir Drage Berentsen" w:date="2020-04-20T12:09:00Z"/>
                <w:lang w:val="en-US"/>
                <w:rPrChange w:id="164" w:author="Geir Drage Berentsen" w:date="2020-04-20T12:09:00Z">
                  <w:rPr>
                    <w:ins w:id="165" w:author="Geir Drage Berentsen" w:date="2020-04-20T12:09:00Z"/>
                  </w:rPr>
                </w:rPrChange>
              </w:rPr>
              <w:pPrChange w:id="166" w:author="Geir Drage Berentsen" w:date="2020-04-20T12:09:00Z">
                <w:pPr>
                  <w:spacing w:after="0" w:line="259" w:lineRule="auto"/>
                  <w:ind w:left="340" w:firstLine="0"/>
                  <w:jc w:val="left"/>
                </w:pPr>
              </w:pPrChange>
            </w:pPr>
          </w:p>
        </w:tc>
      </w:tr>
      <w:tr w:rsidR="00F56008" w:rsidRPr="00CE2C02" w14:paraId="5BAD63A2" w14:textId="77777777">
        <w:trPr>
          <w:trHeight w:val="259"/>
        </w:trPr>
        <w:tc>
          <w:tcPr>
            <w:tcW w:w="8443" w:type="dxa"/>
            <w:tcBorders>
              <w:top w:val="nil"/>
              <w:left w:val="nil"/>
              <w:bottom w:val="nil"/>
              <w:right w:val="nil"/>
            </w:tcBorders>
            <w:shd w:val="clear" w:color="auto" w:fill="F7F5F7"/>
          </w:tcPr>
          <w:p w14:paraId="208660EE" w14:textId="5596AC4F" w:rsidR="0099758D" w:rsidRPr="0099758D" w:rsidRDefault="0099758D">
            <w:pPr>
              <w:spacing w:after="0" w:line="259" w:lineRule="auto"/>
              <w:ind w:left="196" w:firstLine="0"/>
              <w:jc w:val="left"/>
              <w:rPr>
                <w:ins w:id="167" w:author="Geir Drage Berentsen" w:date="2020-04-20T12:09:00Z"/>
                <w:sz w:val="18"/>
                <w:lang w:val="en-US"/>
                <w:rPrChange w:id="168" w:author="Geir Drage Berentsen" w:date="2020-04-20T12:09:00Z">
                  <w:rPr>
                    <w:ins w:id="169" w:author="Geir Drage Berentsen" w:date="2020-04-20T12:09:00Z"/>
                    <w:sz w:val="18"/>
                  </w:rPr>
                </w:rPrChange>
              </w:rPr>
            </w:pPr>
            <w:ins w:id="170" w:author="Geir Drage Berentsen" w:date="2020-04-20T12:09:00Z">
              <w:r w:rsidRPr="0099758D">
                <w:rPr>
                  <w:sz w:val="18"/>
                  <w:lang w:val="en-US"/>
                  <w:rPrChange w:id="171" w:author="Geir Drage Berentsen" w:date="2020-04-20T12:09:00Z">
                    <w:rPr>
                      <w:sz w:val="18"/>
                    </w:rPr>
                  </w:rPrChange>
                </w:rPr>
                <w:t>// Parameters</w:t>
              </w:r>
            </w:ins>
          </w:p>
          <w:p w14:paraId="570AFD89" w14:textId="5ACD05B3" w:rsidR="00F56008" w:rsidRPr="0099758D" w:rsidRDefault="00835842">
            <w:pPr>
              <w:spacing w:after="0" w:line="259" w:lineRule="auto"/>
              <w:ind w:left="196" w:firstLine="0"/>
              <w:jc w:val="left"/>
              <w:rPr>
                <w:lang w:val="en-US"/>
                <w:rPrChange w:id="172" w:author="Geir Drage Berentsen" w:date="2020-04-20T12:09:00Z">
                  <w:rPr/>
                </w:rPrChange>
              </w:rPr>
            </w:pPr>
            <w:r w:rsidRPr="0099758D">
              <w:rPr>
                <w:sz w:val="18"/>
                <w:lang w:val="en-US"/>
                <w:rPrChange w:id="173" w:author="Geir Drage Berentsen" w:date="2020-04-20T12:09:00Z">
                  <w:rPr>
                    <w:sz w:val="18"/>
                  </w:rPr>
                </w:rPrChange>
              </w:rPr>
              <w:t>PARAMETER( a ) ;</w:t>
            </w:r>
            <w:ins w:id="174" w:author="Geir Drage Berentsen" w:date="2020-04-20T12:09:00Z">
              <w:r w:rsidR="0099758D" w:rsidRPr="0099758D">
                <w:rPr>
                  <w:sz w:val="18"/>
                  <w:lang w:val="en-US"/>
                  <w:rPrChange w:id="175" w:author="Geir Drage Berentsen" w:date="2020-04-20T12:09:00Z">
                    <w:rPr>
                      <w:sz w:val="18"/>
                    </w:rPr>
                  </w:rPrChange>
                </w:rPr>
                <w:t xml:space="preserve">  </w:t>
              </w:r>
            </w:ins>
            <w:ins w:id="176" w:author="Geir Drage Berentsen" w:date="2020-04-20T12:10:00Z">
              <w:r w:rsidR="0099758D">
                <w:rPr>
                  <w:sz w:val="18"/>
                  <w:lang w:val="en-US"/>
                </w:rPr>
                <w:t xml:space="preserve">  </w:t>
              </w:r>
            </w:ins>
            <w:ins w:id="177" w:author="Geir Drage Berentsen" w:date="2020-04-20T12:11:00Z">
              <w:r w:rsidR="0099758D">
                <w:rPr>
                  <w:sz w:val="18"/>
                  <w:lang w:val="en-US"/>
                </w:rPr>
                <w:t xml:space="preserve">           </w:t>
              </w:r>
            </w:ins>
            <w:ins w:id="178" w:author="Geir Drage Berentsen" w:date="2020-04-20T12:10:00Z">
              <w:r w:rsidR="0099758D">
                <w:rPr>
                  <w:sz w:val="18"/>
                  <w:lang w:val="en-US"/>
                </w:rPr>
                <w:t xml:space="preserve"> </w:t>
              </w:r>
            </w:ins>
            <w:ins w:id="179" w:author="Geir Drage Berentsen" w:date="2020-04-20T12:09:00Z">
              <w:r w:rsidR="0099758D" w:rsidRPr="0099758D">
                <w:rPr>
                  <w:sz w:val="18"/>
                  <w:lang w:val="en-US"/>
                  <w:rPrChange w:id="180" w:author="Geir Drage Berentsen" w:date="2020-04-20T12:09:00Z">
                    <w:rPr>
                      <w:sz w:val="18"/>
                    </w:rPr>
                  </w:rPrChange>
                </w:rPr>
                <w:t>// Parameter a transmitted from R</w:t>
              </w:r>
            </w:ins>
            <w:ins w:id="181" w:author="Geir Drage Berentsen" w:date="2020-04-20T12:07:00Z">
              <w:r w:rsidR="0099758D" w:rsidRPr="0099758D">
                <w:rPr>
                  <w:sz w:val="18"/>
                  <w:lang w:val="en-US"/>
                  <w:rPrChange w:id="182" w:author="Geir Drage Berentsen" w:date="2020-04-20T12:09:00Z">
                    <w:rPr>
                      <w:sz w:val="18"/>
                    </w:rPr>
                  </w:rPrChange>
                </w:rPr>
                <w:t xml:space="preserve"> </w:t>
              </w:r>
            </w:ins>
          </w:p>
        </w:tc>
      </w:tr>
      <w:tr w:rsidR="00F56008" w:rsidRPr="00CE2C02" w14:paraId="573B74D7" w14:textId="77777777">
        <w:trPr>
          <w:trHeight w:val="259"/>
        </w:trPr>
        <w:tc>
          <w:tcPr>
            <w:tcW w:w="8443" w:type="dxa"/>
            <w:tcBorders>
              <w:top w:val="nil"/>
              <w:left w:val="nil"/>
              <w:bottom w:val="nil"/>
              <w:right w:val="nil"/>
            </w:tcBorders>
            <w:shd w:val="clear" w:color="auto" w:fill="F7F5F7"/>
          </w:tcPr>
          <w:p w14:paraId="25D42927" w14:textId="2AFC2D44" w:rsidR="00F56008" w:rsidRPr="0099758D" w:rsidRDefault="00835842">
            <w:pPr>
              <w:spacing w:after="0" w:line="259" w:lineRule="auto"/>
              <w:ind w:left="196" w:firstLine="0"/>
              <w:jc w:val="left"/>
              <w:rPr>
                <w:lang w:val="en-US"/>
                <w:rPrChange w:id="183" w:author="Geir Drage Berentsen" w:date="2020-04-20T12:10:00Z">
                  <w:rPr/>
                </w:rPrChange>
              </w:rPr>
            </w:pPr>
            <w:r w:rsidRPr="0099758D">
              <w:rPr>
                <w:sz w:val="18"/>
                <w:lang w:val="en-US"/>
                <w:rPrChange w:id="184" w:author="Geir Drage Berentsen" w:date="2020-04-20T12:10:00Z">
                  <w:rPr>
                    <w:sz w:val="18"/>
                  </w:rPr>
                </w:rPrChange>
              </w:rPr>
              <w:t>PARAMETER( b ) ;</w:t>
            </w:r>
            <w:ins w:id="185" w:author="Geir Drage Berentsen" w:date="2020-04-20T12:10:00Z">
              <w:r w:rsidR="0099758D" w:rsidRPr="0099758D">
                <w:rPr>
                  <w:sz w:val="18"/>
                  <w:lang w:val="en-US"/>
                  <w:rPrChange w:id="186" w:author="Geir Drage Berentsen" w:date="2020-04-20T12:10:00Z">
                    <w:rPr>
                      <w:sz w:val="18"/>
                    </w:rPr>
                  </w:rPrChange>
                </w:rPr>
                <w:t xml:space="preserve">   </w:t>
              </w:r>
            </w:ins>
            <w:ins w:id="187" w:author="Geir Drage Berentsen" w:date="2020-04-20T12:11:00Z">
              <w:r w:rsidR="0099758D">
                <w:rPr>
                  <w:sz w:val="18"/>
                  <w:lang w:val="en-US"/>
                </w:rPr>
                <w:t xml:space="preserve">            </w:t>
              </w:r>
            </w:ins>
            <w:ins w:id="188" w:author="Geir Drage Berentsen" w:date="2020-04-20T12:10:00Z">
              <w:r w:rsidR="0099758D" w:rsidRPr="0099758D">
                <w:rPr>
                  <w:sz w:val="18"/>
                  <w:lang w:val="en-US"/>
                  <w:rPrChange w:id="189" w:author="Geir Drage Berentsen" w:date="2020-04-20T12:10:00Z">
                    <w:rPr>
                      <w:sz w:val="18"/>
                    </w:rPr>
                  </w:rPrChange>
                </w:rPr>
                <w:t xml:space="preserve"> // Parameter b t</w:t>
              </w:r>
              <w:r w:rsidR="0099758D">
                <w:rPr>
                  <w:sz w:val="18"/>
                  <w:lang w:val="en-US"/>
                </w:rPr>
                <w:t>ransmitted from R</w:t>
              </w:r>
            </w:ins>
          </w:p>
        </w:tc>
      </w:tr>
      <w:tr w:rsidR="00F56008" w:rsidRPr="00CE2C02" w14:paraId="192BF94E" w14:textId="77777777">
        <w:trPr>
          <w:trHeight w:val="249"/>
        </w:trPr>
        <w:tc>
          <w:tcPr>
            <w:tcW w:w="8443" w:type="dxa"/>
            <w:tcBorders>
              <w:top w:val="nil"/>
              <w:left w:val="nil"/>
              <w:bottom w:val="nil"/>
              <w:right w:val="nil"/>
            </w:tcBorders>
            <w:shd w:val="clear" w:color="auto" w:fill="F7F5F7"/>
          </w:tcPr>
          <w:p w14:paraId="1EFE3460" w14:textId="3A7C6C9B" w:rsidR="00F56008" w:rsidRPr="0099758D" w:rsidRDefault="00835842">
            <w:pPr>
              <w:spacing w:after="0" w:line="259" w:lineRule="auto"/>
              <w:ind w:left="196" w:firstLine="0"/>
              <w:jc w:val="left"/>
              <w:rPr>
                <w:lang w:val="en-US"/>
                <w:rPrChange w:id="190" w:author="Geir Drage Berentsen" w:date="2020-04-20T12:11:00Z">
                  <w:rPr/>
                </w:rPrChange>
              </w:rPr>
            </w:pPr>
            <w:r w:rsidRPr="0099758D">
              <w:rPr>
                <w:sz w:val="18"/>
                <w:lang w:val="en-US"/>
                <w:rPrChange w:id="191" w:author="Geir Drage Berentsen" w:date="2020-04-20T12:11:00Z">
                  <w:rPr>
                    <w:sz w:val="18"/>
                  </w:rPr>
                </w:rPrChange>
              </w:rPr>
              <w:t xml:space="preserve">PARAMETER( </w:t>
            </w:r>
            <w:proofErr w:type="spellStart"/>
            <w:r w:rsidRPr="0099758D">
              <w:rPr>
                <w:sz w:val="18"/>
                <w:lang w:val="en-US"/>
                <w:rPrChange w:id="192" w:author="Geir Drage Berentsen" w:date="2020-04-20T12:11:00Z">
                  <w:rPr>
                    <w:sz w:val="18"/>
                  </w:rPr>
                </w:rPrChange>
              </w:rPr>
              <w:t>logSigma</w:t>
            </w:r>
            <w:proofErr w:type="spellEnd"/>
            <w:r w:rsidRPr="0099758D">
              <w:rPr>
                <w:sz w:val="18"/>
                <w:lang w:val="en-US"/>
                <w:rPrChange w:id="193" w:author="Geir Drage Berentsen" w:date="2020-04-20T12:11:00Z">
                  <w:rPr>
                    <w:sz w:val="18"/>
                  </w:rPr>
                </w:rPrChange>
              </w:rPr>
              <w:t xml:space="preserve"> ) ;</w:t>
            </w:r>
            <w:ins w:id="194" w:author="Geir Drage Berentsen" w:date="2020-04-20T12:07:00Z">
              <w:r w:rsidR="0099758D" w:rsidRPr="0099758D">
                <w:rPr>
                  <w:sz w:val="18"/>
                  <w:lang w:val="en-US"/>
                  <w:rPrChange w:id="195" w:author="Geir Drage Berentsen" w:date="2020-04-20T12:11:00Z">
                    <w:rPr>
                      <w:sz w:val="18"/>
                    </w:rPr>
                  </w:rPrChange>
                </w:rPr>
                <w:t xml:space="preserve">  </w:t>
              </w:r>
            </w:ins>
            <w:ins w:id="196" w:author="Geir Drage Berentsen" w:date="2020-04-20T12:11:00Z">
              <w:r w:rsidR="0099758D" w:rsidRPr="0099758D">
                <w:rPr>
                  <w:sz w:val="18"/>
                  <w:lang w:val="en-US"/>
                  <w:rPrChange w:id="197" w:author="Geir Drage Berentsen" w:date="2020-04-20T12:11:00Z">
                    <w:rPr>
                      <w:sz w:val="18"/>
                    </w:rPr>
                  </w:rPrChange>
                </w:rPr>
                <w:t>// Sigma on l</w:t>
              </w:r>
              <w:r w:rsidR="0099758D">
                <w:rPr>
                  <w:sz w:val="18"/>
                  <w:lang w:val="en-US"/>
                </w:rPr>
                <w:t>og-scale transmitted from R</w:t>
              </w:r>
            </w:ins>
          </w:p>
        </w:tc>
      </w:tr>
      <w:tr w:rsidR="00F56008" w:rsidRPr="0099758D" w14:paraId="147CC512" w14:textId="77777777">
        <w:trPr>
          <w:trHeight w:val="279"/>
        </w:trPr>
        <w:tc>
          <w:tcPr>
            <w:tcW w:w="8443" w:type="dxa"/>
            <w:tcBorders>
              <w:top w:val="nil"/>
              <w:left w:val="nil"/>
              <w:bottom w:val="nil"/>
              <w:right w:val="nil"/>
            </w:tcBorders>
            <w:shd w:val="clear" w:color="auto" w:fill="F7F5F7"/>
          </w:tcPr>
          <w:p w14:paraId="532C5A6D" w14:textId="77777777" w:rsidR="00F56008" w:rsidRDefault="0099758D">
            <w:pPr>
              <w:spacing w:after="160" w:line="259" w:lineRule="auto"/>
              <w:ind w:left="0" w:firstLine="0"/>
              <w:jc w:val="left"/>
              <w:rPr>
                <w:ins w:id="198" w:author="Geir Drage Berentsen" w:date="2020-04-20T12:12:00Z"/>
                <w:lang w:val="en-US"/>
              </w:rPr>
            </w:pPr>
            <w:ins w:id="199" w:author="Geir Drage Berentsen" w:date="2020-04-20T12:12:00Z">
              <w:r>
                <w:rPr>
                  <w:lang w:val="en-US"/>
                </w:rPr>
                <w:t xml:space="preserve">    </w:t>
              </w:r>
            </w:ins>
          </w:p>
          <w:p w14:paraId="2243EE38" w14:textId="77777777" w:rsidR="0099758D" w:rsidRDefault="0099758D">
            <w:pPr>
              <w:spacing w:after="160" w:line="259" w:lineRule="auto"/>
              <w:ind w:left="0" w:firstLine="0"/>
              <w:jc w:val="left"/>
              <w:rPr>
                <w:ins w:id="200" w:author="Geir Drage Berentsen" w:date="2020-04-20T12:12:00Z"/>
                <w:lang w:val="en-US"/>
              </w:rPr>
            </w:pPr>
            <w:ins w:id="201" w:author="Geir Drage Berentsen" w:date="2020-04-20T12:12:00Z">
              <w:r>
                <w:rPr>
                  <w:lang w:val="en-US"/>
                </w:rPr>
                <w:t xml:space="preserve">     // Transform </w:t>
              </w:r>
              <w:proofErr w:type="spellStart"/>
              <w:r>
                <w:rPr>
                  <w:lang w:val="en-US"/>
                </w:rPr>
                <w:t>logSigma</w:t>
              </w:r>
              <w:proofErr w:type="spellEnd"/>
              <w:r>
                <w:rPr>
                  <w:lang w:val="en-US"/>
                </w:rPr>
                <w:t xml:space="preserve"> back to natural scale</w:t>
              </w:r>
            </w:ins>
          </w:p>
          <w:p w14:paraId="4707E22D" w14:textId="56B46582" w:rsidR="0099758D" w:rsidRPr="0099758D" w:rsidRDefault="0099758D">
            <w:pPr>
              <w:spacing w:after="160" w:line="259" w:lineRule="auto"/>
              <w:ind w:left="0" w:firstLine="0"/>
              <w:jc w:val="left"/>
              <w:rPr>
                <w:lang w:val="en-US"/>
                <w:rPrChange w:id="202" w:author="Geir Drage Berentsen" w:date="2020-04-20T12:11:00Z">
                  <w:rPr/>
                </w:rPrChange>
              </w:rPr>
            </w:pPr>
            <w:ins w:id="203" w:author="Geir Drage Berentsen" w:date="2020-04-20T12:12:00Z">
              <w:r>
                <w:rPr>
                  <w:lang w:val="en-US"/>
                </w:rPr>
                <w:lastRenderedPageBreak/>
                <w:t xml:space="preserve">Type </w:t>
              </w:r>
            </w:ins>
            <w:ins w:id="204" w:author="Geir Drage Berentsen" w:date="2020-04-20T12:13:00Z">
              <w:r>
                <w:rPr>
                  <w:lang w:val="en-US"/>
                </w:rPr>
                <w:t>sigma = exp(</w:t>
              </w:r>
              <w:proofErr w:type="spellStart"/>
              <w:r>
                <w:rPr>
                  <w:lang w:val="en-US"/>
                </w:rPr>
                <w:t>logSigma</w:t>
              </w:r>
              <w:proofErr w:type="spellEnd"/>
              <w:r>
                <w:rPr>
                  <w:lang w:val="en-US"/>
                </w:rPr>
                <w:t>);</w:t>
              </w:r>
            </w:ins>
          </w:p>
        </w:tc>
      </w:tr>
      <w:tr w:rsidR="00F56008" w:rsidRPr="00DB5C50" w14:paraId="6A6A2102" w14:textId="77777777">
        <w:trPr>
          <w:trHeight w:val="249"/>
        </w:trPr>
        <w:tc>
          <w:tcPr>
            <w:tcW w:w="8443" w:type="dxa"/>
            <w:tcBorders>
              <w:top w:val="nil"/>
              <w:left w:val="nil"/>
              <w:bottom w:val="nil"/>
              <w:right w:val="nil"/>
            </w:tcBorders>
            <w:shd w:val="clear" w:color="auto" w:fill="F7F5F7"/>
          </w:tcPr>
          <w:p w14:paraId="11A10C86" w14:textId="1219AB03" w:rsidR="00F56008" w:rsidRPr="00DB5C50" w:rsidRDefault="00835842">
            <w:pPr>
              <w:tabs>
                <w:tab w:val="center" w:pos="315"/>
                <w:tab w:val="center" w:pos="853"/>
                <w:tab w:val="center" w:pos="1391"/>
                <w:tab w:val="center" w:pos="1821"/>
                <w:tab w:val="center" w:pos="2198"/>
                <w:tab w:val="center" w:pos="2790"/>
                <w:tab w:val="center" w:pos="3543"/>
                <w:tab w:val="center" w:pos="3973"/>
                <w:tab w:val="center" w:pos="4619"/>
                <w:tab w:val="center" w:pos="5372"/>
                <w:tab w:val="center" w:pos="5802"/>
                <w:tab w:val="center" w:pos="6125"/>
              </w:tabs>
              <w:spacing w:after="0" w:line="259" w:lineRule="auto"/>
              <w:ind w:left="0" w:firstLine="0"/>
              <w:jc w:val="left"/>
              <w:rPr>
                <w:lang w:val="en-US"/>
              </w:rPr>
            </w:pPr>
            <w:del w:id="205" w:author="Geir Drage Berentsen" w:date="2020-04-20T12:11:00Z">
              <w:r w:rsidRPr="0099758D" w:rsidDel="0099758D">
                <w:rPr>
                  <w:sz w:val="22"/>
                  <w:lang w:val="en-US"/>
                </w:rPr>
                <w:lastRenderedPageBreak/>
                <w:tab/>
              </w:r>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Unless</w:delText>
              </w:r>
              <w:r w:rsidRPr="00DB5C50" w:rsidDel="0099758D">
                <w:rPr>
                  <w:i/>
                  <w:sz w:val="18"/>
                  <w:lang w:val="en-US"/>
                </w:rPr>
                <w:tab/>
                <w:delText>we</w:delText>
              </w:r>
              <w:r w:rsidRPr="00DB5C50" w:rsidDel="0099758D">
                <w:rPr>
                  <w:i/>
                  <w:sz w:val="18"/>
                  <w:lang w:val="en-US"/>
                </w:rPr>
                <w:tab/>
                <w:delText>need</w:delText>
              </w:r>
              <w:r w:rsidRPr="00DB5C50" w:rsidDel="0099758D">
                <w:rPr>
                  <w:i/>
                  <w:sz w:val="18"/>
                  <w:lang w:val="en-US"/>
                </w:rPr>
                <w:tab/>
                <w:delText>a</w:delText>
              </w:r>
              <w:r w:rsidRPr="00DB5C50" w:rsidDel="0099758D">
                <w:rPr>
                  <w:i/>
                  <w:sz w:val="18"/>
                  <w:lang w:val="en-US"/>
                </w:rPr>
                <w:tab/>
                <w:delText>s p e c i f i c</w:delText>
              </w:r>
              <w:r w:rsidRPr="00DB5C50" w:rsidDel="0099758D">
                <w:rPr>
                  <w:i/>
                  <w:sz w:val="18"/>
                  <w:lang w:val="en-US"/>
                </w:rPr>
                <w:tab/>
                <w:delText>type</w:delText>
              </w:r>
              <w:r w:rsidRPr="00DB5C50" w:rsidDel="0099758D">
                <w:rPr>
                  <w:i/>
                  <w:sz w:val="18"/>
                  <w:lang w:val="en-US"/>
                </w:rPr>
                <w:tab/>
                <w:delText>of</w:delText>
              </w:r>
              <w:r w:rsidRPr="00DB5C50" w:rsidDel="0099758D">
                <w:rPr>
                  <w:i/>
                  <w:sz w:val="18"/>
                  <w:lang w:val="en-US"/>
                </w:rPr>
                <w:tab/>
                <w:delText>v a r i a b l e</w:delText>
              </w:r>
              <w:r w:rsidRPr="00DB5C50" w:rsidDel="0099758D">
                <w:rPr>
                  <w:i/>
                  <w:sz w:val="18"/>
                  <w:lang w:val="en-US"/>
                </w:rPr>
                <w:tab/>
                <w:delText>such</w:delText>
              </w:r>
              <w:r w:rsidRPr="00DB5C50" w:rsidDel="0099758D">
                <w:rPr>
                  <w:i/>
                  <w:sz w:val="18"/>
                  <w:lang w:val="en-US"/>
                </w:rPr>
                <w:tab/>
                <w:delText>as</w:delText>
              </w:r>
              <w:r w:rsidRPr="00DB5C50" w:rsidDel="0099758D">
                <w:rPr>
                  <w:i/>
                  <w:sz w:val="18"/>
                  <w:lang w:val="en-US"/>
                </w:rPr>
                <w:tab/>
                <w:delText>an</w:delText>
              </w:r>
            </w:del>
          </w:p>
        </w:tc>
      </w:tr>
      <w:tr w:rsidR="00F56008" w:rsidRPr="00DB5C50" w14:paraId="6A2718DF" w14:textId="77777777">
        <w:trPr>
          <w:trHeight w:val="259"/>
        </w:trPr>
        <w:tc>
          <w:tcPr>
            <w:tcW w:w="8443" w:type="dxa"/>
            <w:tcBorders>
              <w:top w:val="nil"/>
              <w:left w:val="nil"/>
              <w:bottom w:val="nil"/>
              <w:right w:val="nil"/>
            </w:tcBorders>
            <w:shd w:val="clear" w:color="auto" w:fill="F7F5F7"/>
          </w:tcPr>
          <w:p w14:paraId="048129A4" w14:textId="4C4D08DA" w:rsidR="00F56008" w:rsidRPr="00DB5C50" w:rsidRDefault="00835842">
            <w:pPr>
              <w:tabs>
                <w:tab w:val="center" w:pos="369"/>
                <w:tab w:val="center" w:pos="907"/>
                <w:tab w:val="center" w:pos="1552"/>
                <w:tab w:val="center" w:pos="1875"/>
                <w:tab w:val="center" w:pos="2198"/>
                <w:tab w:val="center" w:pos="2575"/>
                <w:tab w:val="center" w:pos="3059"/>
                <w:tab w:val="center" w:pos="3698"/>
                <w:tab w:val="center" w:pos="4189"/>
                <w:tab w:val="center" w:pos="4619"/>
                <w:tab w:val="center" w:pos="5049"/>
                <w:tab w:val="center" w:pos="5426"/>
                <w:tab w:val="center" w:pos="5856"/>
                <w:tab w:val="center" w:pos="6341"/>
                <w:tab w:val="center" w:pos="6986"/>
              </w:tabs>
              <w:spacing w:after="0" w:line="259" w:lineRule="auto"/>
              <w:ind w:left="0" w:firstLine="0"/>
              <w:jc w:val="left"/>
              <w:rPr>
                <w:lang w:val="en-US"/>
              </w:rPr>
            </w:pPr>
            <w:del w:id="206" w:author="Geir Drage Berentsen" w:date="2020-04-20T12:11: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i n t e g e r</w:delText>
              </w:r>
              <w:r w:rsidRPr="00DB5C50" w:rsidDel="0099758D">
                <w:rPr>
                  <w:i/>
                  <w:sz w:val="18"/>
                  <w:lang w:val="en-US"/>
                </w:rPr>
                <w:tab/>
                <w:delText>f o r</w:delText>
              </w:r>
              <w:r w:rsidRPr="00DB5C50" w:rsidDel="0099758D">
                <w:rPr>
                  <w:i/>
                  <w:sz w:val="18"/>
                  <w:lang w:val="en-US"/>
                </w:rPr>
                <w:tab/>
                <w:delText>a</w:delText>
              </w:r>
              <w:r w:rsidRPr="00DB5C50" w:rsidDel="0099758D">
                <w:rPr>
                  <w:i/>
                  <w:sz w:val="18"/>
                  <w:lang w:val="en-US"/>
                </w:rPr>
                <w:tab/>
                <w:delText>f o r</w:delText>
              </w:r>
              <w:r w:rsidRPr="00DB5C50" w:rsidDel="0099758D">
                <w:rPr>
                  <w:i/>
                  <w:sz w:val="18"/>
                  <w:lang w:val="en-US"/>
                </w:rPr>
                <w:tab/>
                <w:delText>or</w:delText>
              </w:r>
              <w:r w:rsidRPr="00DB5C50" w:rsidDel="0099758D">
                <w:rPr>
                  <w:i/>
                  <w:sz w:val="18"/>
                  <w:lang w:val="en-US"/>
                </w:rPr>
                <w:tab/>
                <w:delText>while</w:delText>
              </w:r>
              <w:r w:rsidRPr="00DB5C50" w:rsidDel="0099758D">
                <w:rPr>
                  <w:i/>
                  <w:sz w:val="18"/>
                  <w:lang w:val="en-US"/>
                </w:rPr>
                <w:tab/>
                <w:delText>loop ,</w:delText>
              </w:r>
              <w:r w:rsidRPr="00DB5C50" w:rsidDel="0099758D">
                <w:rPr>
                  <w:i/>
                  <w:sz w:val="18"/>
                  <w:lang w:val="en-US"/>
                </w:rPr>
                <w:tab/>
                <w:delText>we</w:delText>
              </w:r>
              <w:r w:rsidRPr="00DB5C50" w:rsidDel="0099758D">
                <w:rPr>
                  <w:i/>
                  <w:sz w:val="18"/>
                  <w:lang w:val="en-US"/>
                </w:rPr>
                <w:tab/>
                <w:delText>need</w:delText>
              </w:r>
              <w:r w:rsidRPr="00DB5C50" w:rsidDel="0099758D">
                <w:rPr>
                  <w:i/>
                  <w:sz w:val="18"/>
                  <w:lang w:val="en-US"/>
                </w:rPr>
                <w:tab/>
                <w:delText>to</w:delText>
              </w:r>
              <w:r w:rsidRPr="00DB5C50" w:rsidDel="0099758D">
                <w:rPr>
                  <w:i/>
                  <w:sz w:val="18"/>
                  <w:lang w:val="en-US"/>
                </w:rPr>
                <w:tab/>
                <w:delText>use</w:delText>
              </w:r>
              <w:r w:rsidRPr="00DB5C50" w:rsidDel="0099758D">
                <w:rPr>
                  <w:i/>
                  <w:sz w:val="18"/>
                  <w:lang w:val="en-US"/>
                </w:rPr>
                <w:tab/>
                <w:delText>the</w:delText>
              </w:r>
              <w:r w:rsidRPr="00DB5C50" w:rsidDel="0099758D">
                <w:rPr>
                  <w:i/>
                  <w:sz w:val="18"/>
                  <w:lang w:val="en-US"/>
                </w:rPr>
                <w:tab/>
                <w:delText>type</w:delText>
              </w:r>
              <w:r w:rsidRPr="00DB5C50" w:rsidDel="0099758D">
                <w:rPr>
                  <w:i/>
                  <w:sz w:val="18"/>
                  <w:lang w:val="en-US"/>
                </w:rPr>
                <w:tab/>
                <w:delText>”Type”</w:delText>
              </w:r>
            </w:del>
          </w:p>
        </w:tc>
      </w:tr>
      <w:tr w:rsidR="00F56008" w:rsidRPr="0099758D" w14:paraId="782495DA" w14:textId="77777777">
        <w:trPr>
          <w:trHeight w:val="259"/>
        </w:trPr>
        <w:tc>
          <w:tcPr>
            <w:tcW w:w="8443" w:type="dxa"/>
            <w:tcBorders>
              <w:top w:val="nil"/>
              <w:left w:val="nil"/>
              <w:bottom w:val="nil"/>
              <w:right w:val="nil"/>
            </w:tcBorders>
            <w:shd w:val="clear" w:color="auto" w:fill="F7F5F7"/>
          </w:tcPr>
          <w:p w14:paraId="78F207DD" w14:textId="42596205" w:rsidR="00F56008" w:rsidRPr="0099758D" w:rsidRDefault="00835842">
            <w:pPr>
              <w:spacing w:after="0" w:line="259" w:lineRule="auto"/>
              <w:ind w:left="340" w:firstLine="0"/>
              <w:jc w:val="left"/>
              <w:rPr>
                <w:lang w:val="en-US"/>
                <w:rPrChange w:id="207" w:author="Geir Drage Berentsen" w:date="2020-04-20T12:11:00Z">
                  <w:rPr/>
                </w:rPrChange>
              </w:rPr>
            </w:pPr>
            <w:del w:id="208" w:author="Geir Drage Berentsen" w:date="2020-04-20T12:11:00Z">
              <w:r w:rsidRPr="0099758D" w:rsidDel="0099758D">
                <w:rPr>
                  <w:i/>
                  <w:sz w:val="18"/>
                  <w:lang w:val="en-US"/>
                  <w:rPrChange w:id="209" w:author="Geir Drage Berentsen" w:date="2020-04-20T12:11:00Z">
                    <w:rPr>
                      <w:i/>
                      <w:sz w:val="18"/>
                    </w:rPr>
                  </w:rPrChange>
                </w:rPr>
                <w:delText>*/</w:delText>
              </w:r>
            </w:del>
          </w:p>
        </w:tc>
      </w:tr>
      <w:tr w:rsidR="00F56008" w:rsidRPr="0099758D" w14:paraId="44F4699C" w14:textId="77777777">
        <w:trPr>
          <w:trHeight w:val="249"/>
        </w:trPr>
        <w:tc>
          <w:tcPr>
            <w:tcW w:w="8443" w:type="dxa"/>
            <w:tcBorders>
              <w:top w:val="nil"/>
              <w:left w:val="nil"/>
              <w:bottom w:val="nil"/>
              <w:right w:val="nil"/>
            </w:tcBorders>
            <w:shd w:val="clear" w:color="auto" w:fill="F7F5F7"/>
          </w:tcPr>
          <w:p w14:paraId="2E95D40B" w14:textId="1F558495" w:rsidR="00F56008" w:rsidRPr="0099758D" w:rsidRDefault="00835842">
            <w:pPr>
              <w:tabs>
                <w:tab w:val="center" w:pos="423"/>
                <w:tab w:val="center" w:pos="1921"/>
              </w:tabs>
              <w:spacing w:after="0" w:line="259" w:lineRule="auto"/>
              <w:ind w:left="0" w:firstLine="0"/>
              <w:jc w:val="left"/>
              <w:rPr>
                <w:lang w:val="en-US"/>
                <w:rPrChange w:id="210" w:author="Geir Drage Berentsen" w:date="2020-04-20T12:11:00Z">
                  <w:rPr/>
                </w:rPrChange>
              </w:rPr>
            </w:pPr>
            <w:r w:rsidRPr="0099758D">
              <w:rPr>
                <w:sz w:val="22"/>
                <w:lang w:val="en-US"/>
                <w:rPrChange w:id="211" w:author="Geir Drage Berentsen" w:date="2020-04-20T12:11:00Z">
                  <w:rPr>
                    <w:sz w:val="22"/>
                  </w:rPr>
                </w:rPrChange>
              </w:rPr>
              <w:tab/>
            </w:r>
            <w:del w:id="212" w:author="Geir Drage Berentsen" w:date="2020-04-20T12:07:00Z">
              <w:r w:rsidRPr="0099758D" w:rsidDel="0099758D">
                <w:rPr>
                  <w:sz w:val="18"/>
                  <w:lang w:val="en-US"/>
                  <w:rPrChange w:id="213" w:author="Geir Drage Berentsen" w:date="2020-04-20T12:11:00Z">
                    <w:rPr>
                      <w:sz w:val="18"/>
                    </w:rPr>
                  </w:rPrChange>
                </w:rPr>
                <w:delText>Type</w:delText>
              </w:r>
              <w:r w:rsidRPr="0099758D" w:rsidDel="0099758D">
                <w:rPr>
                  <w:sz w:val="18"/>
                  <w:lang w:val="en-US"/>
                  <w:rPrChange w:id="214" w:author="Geir Drage Berentsen" w:date="2020-04-20T12:11:00Z">
                    <w:rPr>
                      <w:sz w:val="18"/>
                    </w:rPr>
                  </w:rPrChange>
                </w:rPr>
                <w:tab/>
                <w:delText>sigma = exp ( logSigma ) ;</w:delText>
              </w:r>
            </w:del>
          </w:p>
        </w:tc>
      </w:tr>
      <w:tr w:rsidR="00F56008" w:rsidRPr="0099758D" w14:paraId="458A482A" w14:textId="77777777">
        <w:trPr>
          <w:trHeight w:val="279"/>
        </w:trPr>
        <w:tc>
          <w:tcPr>
            <w:tcW w:w="8443" w:type="dxa"/>
            <w:tcBorders>
              <w:top w:val="nil"/>
              <w:left w:val="nil"/>
              <w:bottom w:val="nil"/>
              <w:right w:val="nil"/>
            </w:tcBorders>
            <w:shd w:val="clear" w:color="auto" w:fill="F7F5F7"/>
          </w:tcPr>
          <w:p w14:paraId="6F8467AD" w14:textId="77777777" w:rsidR="00F56008" w:rsidRPr="0099758D" w:rsidRDefault="00F56008">
            <w:pPr>
              <w:spacing w:after="160" w:line="259" w:lineRule="auto"/>
              <w:ind w:left="0" w:firstLine="0"/>
              <w:jc w:val="left"/>
              <w:rPr>
                <w:lang w:val="en-US"/>
                <w:rPrChange w:id="215" w:author="Geir Drage Berentsen" w:date="2020-04-20T12:11:00Z">
                  <w:rPr/>
                </w:rPrChange>
              </w:rPr>
            </w:pPr>
          </w:p>
        </w:tc>
      </w:tr>
      <w:tr w:rsidR="00F56008" w:rsidRPr="00DB5C50" w14:paraId="32DB7722" w14:textId="77777777">
        <w:trPr>
          <w:trHeight w:val="249"/>
        </w:trPr>
        <w:tc>
          <w:tcPr>
            <w:tcW w:w="8443" w:type="dxa"/>
            <w:tcBorders>
              <w:top w:val="nil"/>
              <w:left w:val="nil"/>
              <w:bottom w:val="nil"/>
              <w:right w:val="nil"/>
            </w:tcBorders>
            <w:shd w:val="clear" w:color="auto" w:fill="F7F5F7"/>
          </w:tcPr>
          <w:p w14:paraId="64FF57E2" w14:textId="2E414553" w:rsidR="00F56008" w:rsidRPr="00DB5C50" w:rsidRDefault="00835842">
            <w:pPr>
              <w:tabs>
                <w:tab w:val="center" w:pos="315"/>
                <w:tab w:val="center" w:pos="745"/>
                <w:tab w:val="center" w:pos="1176"/>
                <w:tab w:val="center" w:pos="1552"/>
                <w:tab w:val="center" w:pos="2252"/>
                <w:tab w:val="center" w:pos="3536"/>
                <w:tab w:val="center" w:pos="4619"/>
                <w:tab w:val="center" w:pos="5049"/>
                <w:tab w:val="center" w:pos="5480"/>
                <w:tab w:val="center" w:pos="5910"/>
                <w:tab w:val="center" w:pos="6556"/>
              </w:tabs>
              <w:spacing w:after="0" w:line="259" w:lineRule="auto"/>
              <w:ind w:left="0" w:firstLine="0"/>
              <w:jc w:val="left"/>
              <w:rPr>
                <w:lang w:val="en-US"/>
              </w:rPr>
            </w:pPr>
            <w:del w:id="216" w:author="Geir Drage Berentsen" w:date="2020-04-20T12:13:00Z">
              <w:r w:rsidRPr="00DB5C50" w:rsidDel="0099758D">
                <w:rPr>
                  <w:sz w:val="22"/>
                  <w:lang w:val="en-US"/>
                </w:rPr>
                <w:tab/>
              </w:r>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i s</w:delText>
              </w:r>
              <w:r w:rsidRPr="00DB5C50" w:rsidDel="0099758D">
                <w:rPr>
                  <w:i/>
                  <w:sz w:val="18"/>
                  <w:lang w:val="en-US"/>
                </w:rPr>
                <w:tab/>
                <w:delText>the</w:delText>
              </w:r>
              <w:r w:rsidRPr="00DB5C50" w:rsidDel="0099758D">
                <w:rPr>
                  <w:i/>
                  <w:sz w:val="18"/>
                  <w:lang w:val="en-US"/>
                </w:rPr>
                <w:tab/>
                <w:delText>n e g a t i v e</w:delText>
              </w:r>
              <w:r w:rsidRPr="00DB5C50" w:rsidDel="0099758D">
                <w:rPr>
                  <w:i/>
                  <w:sz w:val="18"/>
                  <w:lang w:val="en-US"/>
                </w:rPr>
                <w:tab/>
                <w:delText>log</w:delText>
              </w:r>
              <w:r w:rsidRPr="00DB5C50" w:rsidDel="0099758D">
                <w:rPr>
                  <w:rFonts w:ascii="Cambria" w:eastAsia="Cambria" w:hAnsi="Cambria" w:cs="Cambria"/>
                  <w:sz w:val="18"/>
                  <w:lang w:val="en-US"/>
                </w:rPr>
                <w:delText>−</w:delText>
              </w:r>
              <w:r w:rsidRPr="00DB5C50" w:rsidDel="0099758D">
                <w:rPr>
                  <w:i/>
                  <w:sz w:val="18"/>
                  <w:lang w:val="en-US"/>
                </w:rPr>
                <w:delText>l i k e l i h o o d</w:delText>
              </w:r>
              <w:r w:rsidRPr="00DB5C50" w:rsidDel="0099758D">
                <w:rPr>
                  <w:i/>
                  <w:sz w:val="18"/>
                  <w:lang w:val="en-US"/>
                </w:rPr>
                <w:tab/>
                <w:delText>t h a t</w:delText>
              </w:r>
              <w:r w:rsidRPr="00DB5C50" w:rsidDel="0099758D">
                <w:rPr>
                  <w:i/>
                  <w:sz w:val="18"/>
                  <w:lang w:val="en-US"/>
                </w:rPr>
                <w:tab/>
                <w:delText>we</w:delText>
              </w:r>
              <w:r w:rsidRPr="00DB5C50" w:rsidDel="0099758D">
                <w:rPr>
                  <w:i/>
                  <w:sz w:val="18"/>
                  <w:lang w:val="en-US"/>
                </w:rPr>
                <w:tab/>
                <w:delText>want</w:delText>
              </w:r>
              <w:r w:rsidRPr="00DB5C50" w:rsidDel="0099758D">
                <w:rPr>
                  <w:i/>
                  <w:sz w:val="18"/>
                  <w:lang w:val="en-US"/>
                </w:rPr>
                <w:tab/>
                <w:delText>to</w:delText>
              </w:r>
              <w:r w:rsidRPr="00DB5C50" w:rsidDel="0099758D">
                <w:rPr>
                  <w:i/>
                  <w:sz w:val="18"/>
                  <w:lang w:val="en-US"/>
                </w:rPr>
                <w:tab/>
                <w:delText>minimize</w:delText>
              </w:r>
            </w:del>
          </w:p>
        </w:tc>
      </w:tr>
      <w:tr w:rsidR="00F56008" w:rsidRPr="00DB5C50" w14:paraId="55ED6249" w14:textId="77777777">
        <w:trPr>
          <w:trHeight w:val="259"/>
        </w:trPr>
        <w:tc>
          <w:tcPr>
            <w:tcW w:w="8443" w:type="dxa"/>
            <w:tcBorders>
              <w:top w:val="nil"/>
              <w:left w:val="nil"/>
              <w:bottom w:val="nil"/>
              <w:right w:val="nil"/>
            </w:tcBorders>
            <w:shd w:val="clear" w:color="auto" w:fill="F7F5F7"/>
          </w:tcPr>
          <w:p w14:paraId="28761AC3" w14:textId="46D33659" w:rsidR="00F56008" w:rsidRPr="00DB5C50" w:rsidRDefault="00835842">
            <w:pPr>
              <w:tabs>
                <w:tab w:val="center" w:pos="369"/>
                <w:tab w:val="center" w:pos="638"/>
                <w:tab w:val="center" w:pos="1068"/>
                <w:tab w:val="center" w:pos="1499"/>
                <w:tab w:val="center" w:pos="1768"/>
                <w:tab w:val="center" w:pos="2252"/>
                <w:tab w:val="center" w:pos="3059"/>
                <w:tab w:val="center" w:pos="3871"/>
                <w:tab w:val="center" w:pos="4458"/>
                <w:tab w:val="center" w:pos="4942"/>
                <w:tab w:val="center" w:pos="5372"/>
                <w:tab w:val="center" w:pos="5910"/>
              </w:tabs>
              <w:spacing w:after="0" w:line="259" w:lineRule="auto"/>
              <w:ind w:left="0" w:firstLine="0"/>
              <w:jc w:val="left"/>
              <w:rPr>
                <w:lang w:val="en-US"/>
              </w:rPr>
            </w:pPr>
            <w:del w:id="217" w:author="Geir Drage Berentsen" w:date="2020-04-20T12:13: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I t</w:delText>
              </w:r>
              <w:r w:rsidRPr="00DB5C50" w:rsidDel="0099758D">
                <w:rPr>
                  <w:i/>
                  <w:sz w:val="18"/>
                  <w:lang w:val="en-US"/>
                </w:rPr>
                <w:tab/>
                <w:delText>must</w:delText>
              </w:r>
              <w:r w:rsidRPr="00DB5C50" w:rsidDel="0099758D">
                <w:rPr>
                  <w:i/>
                  <w:sz w:val="18"/>
                  <w:lang w:val="en-US"/>
                </w:rPr>
                <w:tab/>
                <w:delText>be</w:delText>
              </w:r>
              <w:r w:rsidRPr="00DB5C50" w:rsidDel="0099758D">
                <w:rPr>
                  <w:i/>
                  <w:sz w:val="18"/>
                  <w:lang w:val="en-US"/>
                </w:rPr>
                <w:tab/>
                <w:delText>a</w:delText>
              </w:r>
              <w:r w:rsidRPr="00DB5C50" w:rsidDel="0099758D">
                <w:rPr>
                  <w:i/>
                  <w:sz w:val="18"/>
                  <w:lang w:val="en-US"/>
                </w:rPr>
                <w:tab/>
                <w:delText>”Type”</w:delText>
              </w:r>
              <w:r w:rsidRPr="00DB5C50" w:rsidDel="0099758D">
                <w:rPr>
                  <w:i/>
                  <w:sz w:val="18"/>
                  <w:lang w:val="en-US"/>
                </w:rPr>
                <w:tab/>
                <w:delText>because</w:delText>
              </w:r>
              <w:r w:rsidRPr="00DB5C50" w:rsidDel="0099758D">
                <w:rPr>
                  <w:i/>
                  <w:sz w:val="18"/>
                  <w:lang w:val="en-US"/>
                </w:rPr>
                <w:tab/>
                <w:delText>t h a t ' s</w:delText>
              </w:r>
              <w:r w:rsidRPr="00DB5C50" w:rsidDel="0099758D">
                <w:rPr>
                  <w:i/>
                  <w:sz w:val="18"/>
                  <w:lang w:val="en-US"/>
                </w:rPr>
                <w:tab/>
                <w:delText>the</w:delText>
              </w:r>
              <w:r w:rsidRPr="00DB5C50" w:rsidDel="0099758D">
                <w:rPr>
                  <w:i/>
                  <w:sz w:val="18"/>
                  <w:lang w:val="en-US"/>
                </w:rPr>
                <w:tab/>
                <w:delText>type</w:delText>
              </w:r>
              <w:r w:rsidRPr="00DB5C50" w:rsidDel="0099758D">
                <w:rPr>
                  <w:i/>
                  <w:sz w:val="18"/>
                  <w:lang w:val="en-US"/>
                </w:rPr>
                <w:tab/>
                <w:delText>of</w:delText>
              </w:r>
              <w:r w:rsidRPr="00DB5C50" w:rsidDel="0099758D">
                <w:rPr>
                  <w:i/>
                  <w:sz w:val="18"/>
                  <w:lang w:val="en-US"/>
                </w:rPr>
                <w:tab/>
                <w:delText>o b j e c t</w:delText>
              </w:r>
            </w:del>
          </w:p>
        </w:tc>
      </w:tr>
      <w:tr w:rsidR="00F56008" w:rsidRPr="00DB5C50" w14:paraId="53D853AD" w14:textId="77777777">
        <w:trPr>
          <w:trHeight w:val="259"/>
        </w:trPr>
        <w:tc>
          <w:tcPr>
            <w:tcW w:w="8443" w:type="dxa"/>
            <w:tcBorders>
              <w:top w:val="nil"/>
              <w:left w:val="nil"/>
              <w:bottom w:val="nil"/>
              <w:right w:val="nil"/>
            </w:tcBorders>
            <w:shd w:val="clear" w:color="auto" w:fill="F7F5F7"/>
          </w:tcPr>
          <w:p w14:paraId="0EE0743F" w14:textId="3D680E9E" w:rsidR="00F56008" w:rsidRPr="00DB5C50" w:rsidRDefault="00835842">
            <w:pPr>
              <w:tabs>
                <w:tab w:val="center" w:pos="369"/>
                <w:tab w:val="center" w:pos="692"/>
                <w:tab w:val="center" w:pos="1445"/>
                <w:tab w:val="center" w:pos="2467"/>
                <w:tab w:val="center" w:pos="3434"/>
              </w:tabs>
              <w:spacing w:after="0" w:line="259" w:lineRule="auto"/>
              <w:ind w:left="0" w:firstLine="0"/>
              <w:jc w:val="left"/>
              <w:rPr>
                <w:lang w:val="en-US"/>
              </w:rPr>
            </w:pPr>
            <w:del w:id="218" w:author="Geir Drage Berentsen" w:date="2020-04-20T12:13: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the</w:delText>
              </w:r>
              <w:r w:rsidRPr="00DB5C50" w:rsidDel="0099758D">
                <w:rPr>
                  <w:i/>
                  <w:sz w:val="18"/>
                  <w:lang w:val="en-US"/>
                </w:rPr>
                <w:tab/>
                <w:delText>o b j e c t i v e</w:delText>
              </w:r>
              <w:r w:rsidRPr="00DB5C50" w:rsidDel="0099758D">
                <w:rPr>
                  <w:i/>
                  <w:sz w:val="18"/>
                  <w:lang w:val="en-US"/>
                </w:rPr>
                <w:tab/>
                <w:delText>f u n c t i o n</w:delText>
              </w:r>
              <w:r w:rsidRPr="00DB5C50" w:rsidDel="0099758D">
                <w:rPr>
                  <w:i/>
                  <w:sz w:val="18"/>
                  <w:lang w:val="en-US"/>
                </w:rPr>
                <w:tab/>
                <w:delText>r e t u r n s .</w:delText>
              </w:r>
            </w:del>
          </w:p>
        </w:tc>
      </w:tr>
      <w:tr w:rsidR="00F56008" w:rsidRPr="00DB5C50" w14:paraId="31FD7C62" w14:textId="77777777">
        <w:trPr>
          <w:trHeight w:val="259"/>
        </w:trPr>
        <w:tc>
          <w:tcPr>
            <w:tcW w:w="8443" w:type="dxa"/>
            <w:tcBorders>
              <w:top w:val="nil"/>
              <w:left w:val="nil"/>
              <w:bottom w:val="nil"/>
              <w:right w:val="nil"/>
            </w:tcBorders>
            <w:shd w:val="clear" w:color="auto" w:fill="F7F5F7"/>
          </w:tcPr>
          <w:p w14:paraId="2D0EF5EE" w14:textId="531817A5" w:rsidR="00F56008" w:rsidRPr="00DB5C50" w:rsidRDefault="00835842">
            <w:pPr>
              <w:tabs>
                <w:tab w:val="center" w:pos="369"/>
                <w:tab w:val="center" w:pos="745"/>
                <w:tab w:val="center" w:pos="1499"/>
                <w:tab w:val="center" w:pos="2090"/>
                <w:tab w:val="center" w:pos="2736"/>
                <w:tab w:val="center" w:pos="3489"/>
                <w:tab w:val="center" w:pos="3866"/>
                <w:tab w:val="center" w:pos="4404"/>
                <w:tab w:val="center" w:pos="5049"/>
              </w:tabs>
              <w:spacing w:after="0" w:line="259" w:lineRule="auto"/>
              <w:ind w:left="0" w:firstLine="0"/>
              <w:jc w:val="left"/>
              <w:rPr>
                <w:lang w:val="en-US"/>
              </w:rPr>
            </w:pPr>
            <w:del w:id="219" w:author="Geir Drage Berentsen" w:date="2020-04-20T12:13: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Many</w:delText>
              </w:r>
              <w:r w:rsidRPr="00DB5C50" w:rsidDel="0099758D">
                <w:rPr>
                  <w:i/>
                  <w:sz w:val="18"/>
                  <w:lang w:val="en-US"/>
                </w:rPr>
                <w:tab/>
                <w:delText>standard</w:delText>
              </w:r>
              <w:r w:rsidRPr="00DB5C50" w:rsidDel="0099758D">
                <w:rPr>
                  <w:i/>
                  <w:sz w:val="18"/>
                  <w:lang w:val="en-US"/>
                </w:rPr>
                <w:tab/>
                <w:delText>R</w:delText>
              </w:r>
              <w:r w:rsidRPr="00DB5C50" w:rsidDel="0099758D">
                <w:rPr>
                  <w:i/>
                  <w:sz w:val="18"/>
                  <w:lang w:val="en-US"/>
                </w:rPr>
                <w:tab/>
                <w:delText>f u n c t i o n s</w:delText>
              </w:r>
              <w:r w:rsidRPr="00DB5C50" w:rsidDel="0099758D">
                <w:rPr>
                  <w:i/>
                  <w:sz w:val="18"/>
                  <w:lang w:val="en-US"/>
                </w:rPr>
                <w:tab/>
                <w:delText>can</w:delText>
              </w:r>
              <w:r w:rsidRPr="00DB5C50" w:rsidDel="0099758D">
                <w:rPr>
                  <w:i/>
                  <w:sz w:val="18"/>
                  <w:lang w:val="en-US"/>
                </w:rPr>
                <w:tab/>
                <w:delText>be</w:delText>
              </w:r>
              <w:r w:rsidRPr="00DB5C50" w:rsidDel="0099758D">
                <w:rPr>
                  <w:i/>
                  <w:sz w:val="18"/>
                  <w:lang w:val="en-US"/>
                </w:rPr>
                <w:tab/>
                <w:delText>c a l l e d</w:delText>
              </w:r>
              <w:r w:rsidRPr="00DB5C50" w:rsidDel="0099758D">
                <w:rPr>
                  <w:i/>
                  <w:sz w:val="18"/>
                  <w:lang w:val="en-US"/>
                </w:rPr>
                <w:tab/>
                <w:delText>here</w:delText>
              </w:r>
            </w:del>
          </w:p>
        </w:tc>
      </w:tr>
      <w:tr w:rsidR="00F56008" w:rsidRPr="0099758D" w14:paraId="7403D657" w14:textId="77777777">
        <w:trPr>
          <w:trHeight w:val="259"/>
        </w:trPr>
        <w:tc>
          <w:tcPr>
            <w:tcW w:w="8443" w:type="dxa"/>
            <w:tcBorders>
              <w:top w:val="nil"/>
              <w:left w:val="nil"/>
              <w:bottom w:val="nil"/>
              <w:right w:val="nil"/>
            </w:tcBorders>
            <w:shd w:val="clear" w:color="auto" w:fill="F7F5F7"/>
          </w:tcPr>
          <w:p w14:paraId="530FF352" w14:textId="77777777" w:rsidR="00F56008" w:rsidRDefault="00835842">
            <w:pPr>
              <w:spacing w:after="0" w:line="259" w:lineRule="auto"/>
              <w:ind w:left="340" w:firstLine="0"/>
              <w:jc w:val="left"/>
              <w:rPr>
                <w:ins w:id="220" w:author="Geir Drage Berentsen" w:date="2020-04-20T12:13:00Z"/>
                <w:i/>
                <w:sz w:val="18"/>
              </w:rPr>
            </w:pPr>
            <w:del w:id="221" w:author="Geir Drage Berentsen" w:date="2020-04-20T12:13:00Z">
              <w:r w:rsidDel="0099758D">
                <w:rPr>
                  <w:i/>
                  <w:sz w:val="18"/>
                </w:rPr>
                <w:delText>*/</w:delText>
              </w:r>
            </w:del>
          </w:p>
          <w:p w14:paraId="64999C08" w14:textId="2FFA4492" w:rsidR="0099758D" w:rsidRPr="0099758D" w:rsidRDefault="0099758D">
            <w:pPr>
              <w:spacing w:after="0" w:line="259" w:lineRule="auto"/>
              <w:ind w:left="340" w:firstLine="0"/>
              <w:jc w:val="left"/>
              <w:rPr>
                <w:lang w:val="en-US"/>
                <w:rPrChange w:id="222" w:author="Geir Drage Berentsen" w:date="2020-04-20T12:13:00Z">
                  <w:rPr/>
                </w:rPrChange>
              </w:rPr>
            </w:pPr>
            <w:ins w:id="223" w:author="Geir Drage Berentsen" w:date="2020-04-20T12:13:00Z">
              <w:r w:rsidRPr="0099758D">
                <w:rPr>
                  <w:lang w:val="en-US"/>
                  <w:rPrChange w:id="224" w:author="Geir Drage Berentsen" w:date="2020-04-20T12:13:00Z">
                    <w:rPr/>
                  </w:rPrChange>
                </w:rPr>
                <w:t>// Declare negative l</w:t>
              </w:r>
              <w:r>
                <w:rPr>
                  <w:lang w:val="en-US"/>
                </w:rPr>
                <w:t>og-likelihood</w:t>
              </w:r>
            </w:ins>
          </w:p>
        </w:tc>
      </w:tr>
      <w:tr w:rsidR="00F56008" w14:paraId="644C00B9" w14:textId="77777777">
        <w:trPr>
          <w:trHeight w:val="259"/>
        </w:trPr>
        <w:tc>
          <w:tcPr>
            <w:tcW w:w="8443" w:type="dxa"/>
            <w:tcBorders>
              <w:top w:val="nil"/>
              <w:left w:val="nil"/>
              <w:bottom w:val="nil"/>
              <w:right w:val="nil"/>
            </w:tcBorders>
            <w:shd w:val="clear" w:color="auto" w:fill="F7F5F7"/>
          </w:tcPr>
          <w:p w14:paraId="5242B5F9" w14:textId="77777777" w:rsidR="00F56008" w:rsidRDefault="00835842">
            <w:pPr>
              <w:tabs>
                <w:tab w:val="center" w:pos="423"/>
                <w:tab w:val="center" w:pos="907"/>
                <w:tab w:val="center" w:pos="2023"/>
              </w:tabs>
              <w:spacing w:after="0" w:line="259" w:lineRule="auto"/>
              <w:ind w:left="0" w:firstLine="0"/>
              <w:jc w:val="left"/>
            </w:pPr>
            <w:r w:rsidRPr="00CE2C02">
              <w:rPr>
                <w:sz w:val="22"/>
                <w:rPrChange w:id="225" w:author="Geir Drage Berentsen" w:date="2020-05-05T12:35:00Z">
                  <w:rPr>
                    <w:sz w:val="22"/>
                  </w:rPr>
                </w:rPrChange>
              </w:rPr>
              <w:tab/>
            </w:r>
            <w:r>
              <w:rPr>
                <w:sz w:val="18"/>
              </w:rPr>
              <w:t>Type</w:t>
            </w:r>
            <w:r>
              <w:rPr>
                <w:sz w:val="18"/>
              </w:rPr>
              <w:tab/>
              <w:t xml:space="preserve">n l </w:t>
            </w:r>
            <w:proofErr w:type="spellStart"/>
            <w:r>
              <w:rPr>
                <w:sz w:val="18"/>
              </w:rPr>
              <w:t>l</w:t>
            </w:r>
            <w:proofErr w:type="spellEnd"/>
            <w:r>
              <w:rPr>
                <w:sz w:val="18"/>
              </w:rPr>
              <w:tab/>
              <w:t xml:space="preserve">= </w:t>
            </w:r>
            <w:r>
              <w:rPr>
                <w:rFonts w:ascii="Cambria" w:eastAsia="Cambria" w:hAnsi="Cambria" w:cs="Cambria"/>
                <w:sz w:val="18"/>
              </w:rPr>
              <w:t xml:space="preserve">− </w:t>
            </w:r>
            <w:r>
              <w:rPr>
                <w:sz w:val="18"/>
              </w:rPr>
              <w:t xml:space="preserve">sum( </w:t>
            </w:r>
            <w:proofErr w:type="spellStart"/>
            <w:r>
              <w:rPr>
                <w:sz w:val="18"/>
              </w:rPr>
              <w:t>dnorm</w:t>
            </w:r>
            <w:proofErr w:type="spellEnd"/>
            <w:r>
              <w:rPr>
                <w:sz w:val="18"/>
              </w:rPr>
              <w:t xml:space="preserve"> (y ,</w:t>
            </w:r>
          </w:p>
        </w:tc>
      </w:tr>
      <w:tr w:rsidR="00F56008" w14:paraId="5E85B446" w14:textId="77777777">
        <w:trPr>
          <w:trHeight w:val="259"/>
        </w:trPr>
        <w:tc>
          <w:tcPr>
            <w:tcW w:w="8443" w:type="dxa"/>
            <w:tcBorders>
              <w:top w:val="nil"/>
              <w:left w:val="nil"/>
              <w:bottom w:val="nil"/>
              <w:right w:val="nil"/>
            </w:tcBorders>
            <w:shd w:val="clear" w:color="auto" w:fill="F7F5F7"/>
          </w:tcPr>
          <w:p w14:paraId="52C4AF4B" w14:textId="77777777" w:rsidR="00F56008" w:rsidRDefault="00835842">
            <w:pPr>
              <w:spacing w:after="0" w:line="259" w:lineRule="auto"/>
              <w:ind w:left="2696" w:firstLine="0"/>
              <w:jc w:val="left"/>
            </w:pPr>
            <w:r>
              <w:rPr>
                <w:sz w:val="18"/>
              </w:rPr>
              <w:t>a + b * x ,</w:t>
            </w:r>
          </w:p>
        </w:tc>
      </w:tr>
      <w:tr w:rsidR="00F56008" w14:paraId="252B9748" w14:textId="77777777">
        <w:trPr>
          <w:trHeight w:val="259"/>
        </w:trPr>
        <w:tc>
          <w:tcPr>
            <w:tcW w:w="8443" w:type="dxa"/>
            <w:tcBorders>
              <w:top w:val="nil"/>
              <w:left w:val="nil"/>
              <w:bottom w:val="nil"/>
              <w:right w:val="nil"/>
            </w:tcBorders>
            <w:shd w:val="clear" w:color="auto" w:fill="F7F5F7"/>
          </w:tcPr>
          <w:p w14:paraId="4A61CE13" w14:textId="77777777" w:rsidR="00F56008" w:rsidRDefault="00835842">
            <w:pPr>
              <w:spacing w:after="0" w:line="259" w:lineRule="auto"/>
              <w:ind w:left="2698" w:firstLine="0"/>
              <w:jc w:val="left"/>
            </w:pPr>
            <w:r>
              <w:rPr>
                <w:sz w:val="18"/>
              </w:rPr>
              <w:t>sigma ,</w:t>
            </w:r>
          </w:p>
        </w:tc>
      </w:tr>
      <w:tr w:rsidR="00F56008" w14:paraId="76156ED7" w14:textId="77777777">
        <w:trPr>
          <w:trHeight w:val="249"/>
        </w:trPr>
        <w:tc>
          <w:tcPr>
            <w:tcW w:w="8443" w:type="dxa"/>
            <w:tcBorders>
              <w:top w:val="nil"/>
              <w:left w:val="nil"/>
              <w:bottom w:val="nil"/>
              <w:right w:val="nil"/>
            </w:tcBorders>
            <w:shd w:val="clear" w:color="auto" w:fill="F7F5F7"/>
          </w:tcPr>
          <w:p w14:paraId="1457599C" w14:textId="77777777" w:rsidR="00F56008" w:rsidRDefault="00835842">
            <w:pPr>
              <w:spacing w:after="0" w:line="259" w:lineRule="auto"/>
              <w:ind w:left="2705" w:firstLine="0"/>
              <w:jc w:val="left"/>
            </w:pPr>
            <w:r>
              <w:rPr>
                <w:sz w:val="18"/>
              </w:rPr>
              <w:t>true ) ) ;</w:t>
            </w:r>
          </w:p>
        </w:tc>
      </w:tr>
      <w:tr w:rsidR="00F56008" w14:paraId="4986998D" w14:textId="77777777">
        <w:trPr>
          <w:trHeight w:val="279"/>
        </w:trPr>
        <w:tc>
          <w:tcPr>
            <w:tcW w:w="8443" w:type="dxa"/>
            <w:tcBorders>
              <w:top w:val="nil"/>
              <w:left w:val="nil"/>
              <w:bottom w:val="nil"/>
              <w:right w:val="nil"/>
            </w:tcBorders>
            <w:shd w:val="clear" w:color="auto" w:fill="F7F5F7"/>
          </w:tcPr>
          <w:p w14:paraId="2F4A1EA6" w14:textId="77777777" w:rsidR="00F56008" w:rsidRDefault="00F56008">
            <w:pPr>
              <w:spacing w:after="160" w:line="259" w:lineRule="auto"/>
              <w:ind w:left="0" w:firstLine="0"/>
              <w:jc w:val="left"/>
            </w:pPr>
          </w:p>
        </w:tc>
      </w:tr>
      <w:tr w:rsidR="00F56008" w:rsidRPr="00DB5C50" w14:paraId="412A348C" w14:textId="77777777">
        <w:trPr>
          <w:trHeight w:val="249"/>
        </w:trPr>
        <w:tc>
          <w:tcPr>
            <w:tcW w:w="8443" w:type="dxa"/>
            <w:tcBorders>
              <w:top w:val="nil"/>
              <w:left w:val="nil"/>
              <w:bottom w:val="nil"/>
              <w:right w:val="nil"/>
            </w:tcBorders>
            <w:shd w:val="clear" w:color="auto" w:fill="F7F5F7"/>
          </w:tcPr>
          <w:p w14:paraId="4BBD887E" w14:textId="226A8A46" w:rsidR="00F56008" w:rsidRPr="00DB5C50" w:rsidRDefault="00835842">
            <w:pPr>
              <w:tabs>
                <w:tab w:val="center" w:pos="315"/>
                <w:tab w:val="center" w:pos="745"/>
                <w:tab w:val="center" w:pos="1176"/>
                <w:tab w:val="center" w:pos="1445"/>
                <w:tab w:val="center" w:pos="1983"/>
                <w:tab w:val="center" w:pos="2844"/>
                <w:tab w:val="center" w:pos="3435"/>
                <w:tab w:val="center" w:pos="3866"/>
                <w:tab w:val="center" w:pos="4350"/>
                <w:tab w:val="center" w:pos="4727"/>
                <w:tab w:val="center" w:pos="5480"/>
                <w:tab w:val="center" w:pos="6556"/>
              </w:tabs>
              <w:spacing w:after="0" w:line="259" w:lineRule="auto"/>
              <w:ind w:left="0" w:firstLine="0"/>
              <w:jc w:val="left"/>
              <w:rPr>
                <w:lang w:val="en-US"/>
              </w:rPr>
            </w:pPr>
            <w:del w:id="226" w:author="Geir Drage Berentsen" w:date="2020-04-20T12:14:00Z">
              <w:r w:rsidRPr="00DB5C50" w:rsidDel="0099758D">
                <w:rPr>
                  <w:sz w:val="22"/>
                  <w:lang w:val="en-US"/>
                </w:rPr>
                <w:tab/>
              </w:r>
              <w:r w:rsidRPr="00DB5C50" w:rsidDel="0099758D">
                <w:rPr>
                  <w:i/>
                  <w:sz w:val="18"/>
                  <w:lang w:val="en-US"/>
                </w:rPr>
                <w:delText>/</w:delText>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i s</w:delText>
              </w:r>
              <w:r w:rsidRPr="00DB5C50" w:rsidDel="0099758D">
                <w:rPr>
                  <w:i/>
                  <w:sz w:val="18"/>
                  <w:lang w:val="en-US"/>
                </w:rPr>
                <w:tab/>
                <w:delText>a</w:delText>
              </w:r>
              <w:r w:rsidRPr="00DB5C50" w:rsidDel="0099758D">
                <w:rPr>
                  <w:i/>
                  <w:sz w:val="18"/>
                  <w:lang w:val="en-US"/>
                </w:rPr>
                <w:tab/>
                <w:delText>u s e l e s s</w:delText>
              </w:r>
              <w:r w:rsidRPr="00DB5C50" w:rsidDel="0099758D">
                <w:rPr>
                  <w:i/>
                  <w:sz w:val="18"/>
                  <w:lang w:val="en-US"/>
                </w:rPr>
                <w:tab/>
                <w:delText>example</w:delText>
              </w:r>
              <w:r w:rsidRPr="00DB5C50" w:rsidDel="0099758D">
                <w:rPr>
                  <w:i/>
                  <w:sz w:val="18"/>
                  <w:lang w:val="en-US"/>
                </w:rPr>
                <w:tab/>
                <w:delText>to</w:delText>
              </w:r>
              <w:r w:rsidRPr="00DB5C50" w:rsidDel="0099758D">
                <w:rPr>
                  <w:i/>
                  <w:sz w:val="18"/>
                  <w:lang w:val="en-US"/>
                </w:rPr>
                <w:tab/>
                <w:delText>show</w:delText>
              </w:r>
              <w:r w:rsidRPr="00DB5C50" w:rsidDel="0099758D">
                <w:rPr>
                  <w:i/>
                  <w:sz w:val="18"/>
                  <w:lang w:val="en-US"/>
                </w:rPr>
                <w:tab/>
                <w:delText>how</w:delText>
              </w:r>
              <w:r w:rsidRPr="00DB5C50" w:rsidDel="0099758D">
                <w:rPr>
                  <w:i/>
                  <w:sz w:val="18"/>
                  <w:lang w:val="en-US"/>
                </w:rPr>
                <w:tab/>
                <w:delText>to</w:delText>
              </w:r>
              <w:r w:rsidRPr="00DB5C50" w:rsidDel="0099758D">
                <w:rPr>
                  <w:i/>
                  <w:sz w:val="18"/>
                  <w:lang w:val="en-US"/>
                </w:rPr>
                <w:tab/>
                <w:delText>manipulate</w:delText>
              </w:r>
              <w:r w:rsidRPr="00DB5C50" w:rsidDel="0099758D">
                <w:rPr>
                  <w:i/>
                  <w:sz w:val="18"/>
                  <w:lang w:val="en-US"/>
                </w:rPr>
                <w:tab/>
                <w:delText>m a t r i c e s</w:delText>
              </w:r>
            </w:del>
          </w:p>
        </w:tc>
      </w:tr>
      <w:tr w:rsidR="00F56008" w14:paraId="1981E770" w14:textId="77777777">
        <w:trPr>
          <w:trHeight w:val="259"/>
        </w:trPr>
        <w:tc>
          <w:tcPr>
            <w:tcW w:w="8443" w:type="dxa"/>
            <w:tcBorders>
              <w:top w:val="nil"/>
              <w:left w:val="nil"/>
              <w:bottom w:val="nil"/>
              <w:right w:val="nil"/>
            </w:tcBorders>
            <w:shd w:val="clear" w:color="auto" w:fill="F7F5F7"/>
          </w:tcPr>
          <w:p w14:paraId="0B2EB27C" w14:textId="08F38C8F" w:rsidR="00F56008" w:rsidRDefault="00835842">
            <w:pPr>
              <w:tabs>
                <w:tab w:val="center" w:pos="369"/>
                <w:tab w:val="center" w:pos="638"/>
                <w:tab w:val="center" w:pos="1016"/>
              </w:tabs>
              <w:spacing w:after="0" w:line="259" w:lineRule="auto"/>
              <w:ind w:left="0" w:firstLine="0"/>
              <w:jc w:val="left"/>
            </w:pPr>
            <w:del w:id="227" w:author="Geir Drage Berentsen" w:date="2020-04-20T12:14:00Z">
              <w:r w:rsidRPr="00DB5C50" w:rsidDel="0099758D">
                <w:rPr>
                  <w:sz w:val="22"/>
                  <w:lang w:val="en-US"/>
                </w:rPr>
                <w:tab/>
              </w:r>
              <w:r w:rsidDel="0099758D">
                <w:rPr>
                  <w:i/>
                  <w:sz w:val="18"/>
                </w:rPr>
                <w:delText>*</w:delText>
              </w:r>
              <w:r w:rsidDel="0099758D">
                <w:rPr>
                  <w:i/>
                  <w:sz w:val="18"/>
                </w:rPr>
                <w:tab/>
                <w:delText>in</w:delText>
              </w:r>
              <w:r w:rsidDel="0099758D">
                <w:rPr>
                  <w:i/>
                  <w:sz w:val="18"/>
                </w:rPr>
                <w:tab/>
                <w:delText>C++</w:delText>
              </w:r>
            </w:del>
          </w:p>
        </w:tc>
      </w:tr>
      <w:tr w:rsidR="00F56008" w:rsidRPr="00DB5C50" w14:paraId="1C2DAE45" w14:textId="77777777">
        <w:trPr>
          <w:trHeight w:val="259"/>
        </w:trPr>
        <w:tc>
          <w:tcPr>
            <w:tcW w:w="8443" w:type="dxa"/>
            <w:tcBorders>
              <w:top w:val="nil"/>
              <w:left w:val="nil"/>
              <w:bottom w:val="nil"/>
              <w:right w:val="nil"/>
            </w:tcBorders>
            <w:shd w:val="clear" w:color="auto" w:fill="F7F5F7"/>
          </w:tcPr>
          <w:p w14:paraId="2798637E" w14:textId="2C288775" w:rsidR="00F56008" w:rsidRPr="00DB5C50" w:rsidRDefault="00835842">
            <w:pPr>
              <w:tabs>
                <w:tab w:val="center" w:pos="369"/>
                <w:tab w:val="center" w:pos="745"/>
                <w:tab w:val="center" w:pos="1445"/>
                <w:tab w:val="center" w:pos="1983"/>
                <w:tab w:val="center" w:pos="2467"/>
                <w:tab w:val="center" w:pos="3005"/>
                <w:tab w:val="center" w:pos="3274"/>
                <w:tab w:val="center" w:pos="3651"/>
                <w:tab w:val="center" w:pos="4135"/>
                <w:tab w:val="center" w:pos="4458"/>
                <w:tab w:val="center" w:pos="5043"/>
              </w:tabs>
              <w:spacing w:after="0" w:line="259" w:lineRule="auto"/>
              <w:ind w:left="0" w:firstLine="0"/>
              <w:jc w:val="left"/>
              <w:rPr>
                <w:lang w:val="en-US"/>
              </w:rPr>
            </w:pPr>
            <w:del w:id="228" w:author="Geir Drage Berentsen" w:date="2020-04-20T12:14: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This</w:delText>
              </w:r>
              <w:r w:rsidRPr="00DB5C50" w:rsidDel="0099758D">
                <w:rPr>
                  <w:i/>
                  <w:sz w:val="18"/>
                  <w:lang w:val="en-US"/>
                </w:rPr>
                <w:tab/>
                <w:delText>c r e a t e s</w:delText>
              </w:r>
              <w:r w:rsidRPr="00DB5C50" w:rsidDel="0099758D">
                <w:rPr>
                  <w:i/>
                  <w:sz w:val="18"/>
                  <w:lang w:val="en-US"/>
                </w:rPr>
                <w:tab/>
                <w:delText>a</w:delText>
              </w:r>
              <w:r w:rsidRPr="00DB5C50" w:rsidDel="0099758D">
                <w:rPr>
                  <w:i/>
                  <w:sz w:val="18"/>
                  <w:lang w:val="en-US"/>
                </w:rPr>
                <w:tab/>
                <w:delText>matrix</w:delText>
              </w:r>
              <w:r w:rsidRPr="00DB5C50" w:rsidDel="0099758D">
                <w:rPr>
                  <w:i/>
                  <w:sz w:val="18"/>
                  <w:lang w:val="en-US"/>
                </w:rPr>
                <w:tab/>
                <w:delText>of</w:delText>
              </w:r>
              <w:r w:rsidRPr="00DB5C50" w:rsidDel="0099758D">
                <w:rPr>
                  <w:i/>
                  <w:sz w:val="18"/>
                  <w:lang w:val="en-US"/>
                </w:rPr>
                <w:tab/>
                <w:delText>2</w:delText>
              </w:r>
              <w:r w:rsidRPr="00DB5C50" w:rsidDel="0099758D">
                <w:rPr>
                  <w:i/>
                  <w:sz w:val="18"/>
                  <w:lang w:val="en-US"/>
                </w:rPr>
                <w:tab/>
                <w:delText>rows</w:delText>
              </w:r>
              <w:r w:rsidRPr="00DB5C50" w:rsidDel="0099758D">
                <w:rPr>
                  <w:i/>
                  <w:sz w:val="18"/>
                  <w:lang w:val="en-US"/>
                </w:rPr>
                <w:tab/>
                <w:delText>and</w:delText>
              </w:r>
              <w:r w:rsidRPr="00DB5C50" w:rsidDel="0099758D">
                <w:rPr>
                  <w:i/>
                  <w:sz w:val="18"/>
                  <w:lang w:val="en-US"/>
                </w:rPr>
                <w:tab/>
                <w:delText>3</w:delText>
              </w:r>
              <w:r w:rsidRPr="00DB5C50" w:rsidDel="0099758D">
                <w:rPr>
                  <w:i/>
                  <w:sz w:val="18"/>
                  <w:lang w:val="en-US"/>
                </w:rPr>
                <w:tab/>
                <w:delText>columns .</w:delText>
              </w:r>
            </w:del>
          </w:p>
        </w:tc>
      </w:tr>
      <w:tr w:rsidR="00F56008" w:rsidRPr="00DB5C50" w14:paraId="0AC2B57D" w14:textId="77777777">
        <w:trPr>
          <w:trHeight w:val="259"/>
        </w:trPr>
        <w:tc>
          <w:tcPr>
            <w:tcW w:w="8443" w:type="dxa"/>
            <w:tcBorders>
              <w:top w:val="nil"/>
              <w:left w:val="nil"/>
              <w:bottom w:val="nil"/>
              <w:right w:val="nil"/>
            </w:tcBorders>
            <w:shd w:val="clear" w:color="auto" w:fill="F7F5F7"/>
          </w:tcPr>
          <w:p w14:paraId="1F834A36" w14:textId="13FFE157" w:rsidR="00F56008" w:rsidRPr="00DB5C50" w:rsidRDefault="00835842">
            <w:pPr>
              <w:tabs>
                <w:tab w:val="center" w:pos="369"/>
                <w:tab w:val="center" w:pos="692"/>
                <w:tab w:val="center" w:pos="1230"/>
                <w:tab w:val="center" w:pos="1983"/>
                <w:tab w:val="center" w:pos="2575"/>
                <w:tab w:val="center" w:pos="3005"/>
                <w:tab w:val="center" w:pos="3435"/>
                <w:tab w:val="center" w:pos="4189"/>
                <w:tab w:val="center" w:pos="5262"/>
                <w:tab w:val="center" w:pos="6175"/>
                <w:tab w:val="center" w:pos="7245"/>
              </w:tabs>
              <w:spacing w:after="0" w:line="259" w:lineRule="auto"/>
              <w:ind w:left="0" w:firstLine="0"/>
              <w:jc w:val="left"/>
              <w:rPr>
                <w:lang w:val="en-US"/>
              </w:rPr>
            </w:pPr>
            <w:del w:id="229" w:author="Geir Drage Berentsen" w:date="2020-04-20T12:14:00Z">
              <w:r w:rsidRPr="00DB5C50" w:rsidDel="0099758D">
                <w:rPr>
                  <w:sz w:val="22"/>
                  <w:lang w:val="en-US"/>
                </w:rPr>
                <w:tab/>
              </w:r>
              <w:r w:rsidRPr="00DB5C50" w:rsidDel="0099758D">
                <w:rPr>
                  <w:i/>
                  <w:sz w:val="28"/>
                  <w:vertAlign w:val="subscript"/>
                  <w:lang w:val="en-US"/>
                </w:rPr>
                <w:delText>*</w:delText>
              </w:r>
              <w:r w:rsidRPr="00DB5C50" w:rsidDel="0099758D">
                <w:rPr>
                  <w:i/>
                  <w:sz w:val="28"/>
                  <w:vertAlign w:val="subscript"/>
                  <w:lang w:val="en-US"/>
                </w:rPr>
                <w:tab/>
              </w:r>
              <w:r w:rsidRPr="00DB5C50" w:rsidDel="0099758D">
                <w:rPr>
                  <w:i/>
                  <w:sz w:val="18"/>
                  <w:lang w:val="en-US"/>
                </w:rPr>
                <w:delText>The</w:delText>
              </w:r>
              <w:r w:rsidRPr="00DB5C50" w:rsidDel="0099758D">
                <w:rPr>
                  <w:i/>
                  <w:sz w:val="18"/>
                  <w:lang w:val="en-US"/>
                </w:rPr>
                <w:tab/>
                <w:delText>Eigen</w:delText>
              </w:r>
              <w:r w:rsidRPr="00DB5C50" w:rsidDel="0099758D">
                <w:rPr>
                  <w:i/>
                  <w:sz w:val="18"/>
                  <w:lang w:val="en-US"/>
                </w:rPr>
                <w:tab/>
                <w:delText>l i b r a r y</w:delText>
              </w:r>
              <w:r w:rsidRPr="00DB5C50" w:rsidDel="0099758D">
                <w:rPr>
                  <w:i/>
                  <w:sz w:val="18"/>
                  <w:lang w:val="en-US"/>
                </w:rPr>
                <w:tab/>
                <w:delText>i s</w:delText>
              </w:r>
              <w:r w:rsidRPr="00DB5C50" w:rsidDel="0099758D">
                <w:rPr>
                  <w:i/>
                  <w:sz w:val="18"/>
                  <w:lang w:val="en-US"/>
                </w:rPr>
                <w:tab/>
                <w:delText>used</w:delText>
              </w:r>
              <w:r w:rsidRPr="00DB5C50" w:rsidDel="0099758D">
                <w:rPr>
                  <w:i/>
                  <w:sz w:val="18"/>
                  <w:lang w:val="en-US"/>
                </w:rPr>
                <w:tab/>
                <w:delText>to</w:delText>
              </w:r>
              <w:r w:rsidRPr="00DB5C50" w:rsidDel="0099758D">
                <w:rPr>
                  <w:i/>
                  <w:sz w:val="18"/>
                  <w:lang w:val="en-US"/>
                </w:rPr>
                <w:tab/>
                <w:delText>manipulate</w:delText>
              </w:r>
              <w:r w:rsidRPr="00DB5C50" w:rsidDel="0099758D">
                <w:rPr>
                  <w:i/>
                  <w:sz w:val="18"/>
                  <w:lang w:val="en-US"/>
                </w:rPr>
                <w:tab/>
                <w:delText>vectors ,</w:delText>
              </w:r>
              <w:r w:rsidRPr="00DB5C50" w:rsidDel="0099758D">
                <w:rPr>
                  <w:i/>
                  <w:sz w:val="18"/>
                  <w:lang w:val="en-US"/>
                </w:rPr>
                <w:tab/>
                <w:delText>arrays ,</w:delText>
              </w:r>
              <w:r w:rsidRPr="00DB5C50" w:rsidDel="0099758D">
                <w:rPr>
                  <w:i/>
                  <w:sz w:val="18"/>
                  <w:lang w:val="en-US"/>
                </w:rPr>
                <w:tab/>
                <w:delText>m a t r i c e s . . .</w:delText>
              </w:r>
            </w:del>
          </w:p>
        </w:tc>
      </w:tr>
      <w:tr w:rsidR="00F56008" w14:paraId="5E2F8078" w14:textId="77777777">
        <w:trPr>
          <w:trHeight w:val="259"/>
        </w:trPr>
        <w:tc>
          <w:tcPr>
            <w:tcW w:w="8443" w:type="dxa"/>
            <w:tcBorders>
              <w:top w:val="nil"/>
              <w:left w:val="nil"/>
              <w:bottom w:val="nil"/>
              <w:right w:val="nil"/>
            </w:tcBorders>
            <w:shd w:val="clear" w:color="auto" w:fill="F7F5F7"/>
          </w:tcPr>
          <w:p w14:paraId="6AB934E7" w14:textId="5A747C41" w:rsidR="00F56008" w:rsidRDefault="00835842">
            <w:pPr>
              <w:spacing w:after="0" w:line="259" w:lineRule="auto"/>
              <w:ind w:left="340" w:firstLine="0"/>
              <w:jc w:val="left"/>
            </w:pPr>
            <w:del w:id="230" w:author="Geir Drage Berentsen" w:date="2020-04-20T12:14:00Z">
              <w:r w:rsidDel="0099758D">
                <w:rPr>
                  <w:i/>
                  <w:sz w:val="18"/>
                </w:rPr>
                <w:delText>*/</w:delText>
              </w:r>
            </w:del>
          </w:p>
        </w:tc>
      </w:tr>
      <w:tr w:rsidR="00F56008" w14:paraId="1246809F" w14:textId="77777777">
        <w:trPr>
          <w:trHeight w:val="259"/>
        </w:trPr>
        <w:tc>
          <w:tcPr>
            <w:tcW w:w="8443" w:type="dxa"/>
            <w:tcBorders>
              <w:top w:val="nil"/>
              <w:left w:val="nil"/>
              <w:bottom w:val="nil"/>
              <w:right w:val="nil"/>
            </w:tcBorders>
            <w:shd w:val="clear" w:color="auto" w:fill="F7F5F7"/>
          </w:tcPr>
          <w:p w14:paraId="5F6073C7" w14:textId="784BB412" w:rsidR="00F56008" w:rsidRDefault="00835842">
            <w:pPr>
              <w:tabs>
                <w:tab w:val="center" w:pos="1658"/>
                <w:tab w:val="center" w:pos="3382"/>
              </w:tabs>
              <w:spacing w:after="0" w:line="259" w:lineRule="auto"/>
              <w:ind w:left="0" w:firstLine="0"/>
              <w:jc w:val="left"/>
            </w:pPr>
            <w:del w:id="231" w:author="Geir Drage Berentsen" w:date="2020-04-20T12:14:00Z">
              <w:r w:rsidDel="0099758D">
                <w:rPr>
                  <w:sz w:val="22"/>
                </w:rPr>
                <w:tab/>
              </w:r>
              <w:r w:rsidDel="0099758D">
                <w:rPr>
                  <w:sz w:val="18"/>
                </w:rPr>
                <w:delText>matrix</w:delText>
              </w:r>
              <w:r w:rsidDel="0099758D">
                <w:rPr>
                  <w:rFonts w:ascii="Cambria" w:eastAsia="Cambria" w:hAnsi="Cambria" w:cs="Cambria"/>
                  <w:i/>
                  <w:sz w:val="18"/>
                </w:rPr>
                <w:delText>&lt;</w:delText>
              </w:r>
              <w:r w:rsidDel="0099758D">
                <w:rPr>
                  <w:sz w:val="18"/>
                </w:rPr>
                <w:delText>Type</w:delText>
              </w:r>
              <w:r w:rsidDel="0099758D">
                <w:rPr>
                  <w:rFonts w:ascii="Cambria" w:eastAsia="Cambria" w:hAnsi="Cambria" w:cs="Cambria"/>
                  <w:i/>
                  <w:sz w:val="18"/>
                </w:rPr>
                <w:delText xml:space="preserve">&gt; </w:delText>
              </w:r>
              <w:r w:rsidDel="0099758D">
                <w:rPr>
                  <w:sz w:val="18"/>
                </w:rPr>
                <w:delText xml:space="preserve">mat </w:delText>
              </w:r>
              <w:r w:rsidDel="0099758D">
                <w:rPr>
                  <w:noProof/>
                  <w:sz w:val="22"/>
                </w:rPr>
                <mc:AlternateContent>
                  <mc:Choice Requires="wpg">
                    <w:drawing>
                      <wp:inline distT="0" distB="0" distL="0" distR="0" wp14:anchorId="7BC9A37E" wp14:editId="019213BC">
                        <wp:extent cx="34163" cy="5055"/>
                        <wp:effectExtent l="0" t="0" r="0" b="0"/>
                        <wp:docPr id="97777" name="Group 97777"/>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27" name="Shape 52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77" style="width:2.69pt;height:0.398pt;mso-position-horizontal-relative:char;mso-position-vertical-relative:line" coordsize="341,50">
                        <v:shape id="Shape 527" style="position:absolute;width:341;height:0;left:0;top:0;" coordsize="34163,0" path="m0,0l34163,0">
                          <v:stroke weight="0.398pt" endcap="flat" joinstyle="miter" miterlimit="10" on="true" color="#000000"/>
                          <v:fill on="false" color="#000000" opacity="0"/>
                        </v:shape>
                      </v:group>
                    </w:pict>
                  </mc:Fallback>
                </mc:AlternateContent>
              </w:r>
              <w:r w:rsidDel="0099758D">
                <w:rPr>
                  <w:sz w:val="18"/>
                </w:rPr>
                <w:delText>example (2 ,</w:delText>
              </w:r>
              <w:r w:rsidDel="0099758D">
                <w:rPr>
                  <w:sz w:val="18"/>
                </w:rPr>
                <w:tab/>
                <w:delText>3);</w:delText>
              </w:r>
            </w:del>
          </w:p>
        </w:tc>
      </w:tr>
      <w:tr w:rsidR="00F56008" w14:paraId="4C0580E3" w14:textId="77777777">
        <w:trPr>
          <w:trHeight w:val="259"/>
        </w:trPr>
        <w:tc>
          <w:tcPr>
            <w:tcW w:w="8443" w:type="dxa"/>
            <w:tcBorders>
              <w:top w:val="nil"/>
              <w:left w:val="nil"/>
              <w:bottom w:val="nil"/>
              <w:right w:val="nil"/>
            </w:tcBorders>
            <w:shd w:val="clear" w:color="auto" w:fill="F7F5F7"/>
          </w:tcPr>
          <w:p w14:paraId="35C119BF" w14:textId="5B473008" w:rsidR="00F56008" w:rsidRDefault="00835842">
            <w:pPr>
              <w:tabs>
                <w:tab w:val="center" w:pos="1122"/>
                <w:tab w:val="center" w:pos="2252"/>
                <w:tab w:val="center" w:pos="2575"/>
              </w:tabs>
              <w:spacing w:after="0" w:line="259" w:lineRule="auto"/>
              <w:ind w:left="0" w:firstLine="0"/>
              <w:jc w:val="left"/>
            </w:pPr>
            <w:del w:id="232" w:author="Geir Drage Berentsen" w:date="2020-04-20T12:14:00Z">
              <w:r w:rsidDel="0099758D">
                <w:rPr>
                  <w:sz w:val="22"/>
                </w:rPr>
                <w:tab/>
              </w:r>
              <w:r w:rsidDel="0099758D">
                <w:rPr>
                  <w:sz w:val="18"/>
                </w:rPr>
                <w:delText xml:space="preserve">mat </w:delText>
              </w:r>
              <w:r w:rsidDel="0099758D">
                <w:rPr>
                  <w:noProof/>
                  <w:sz w:val="22"/>
                </w:rPr>
                <mc:AlternateContent>
                  <mc:Choice Requires="wpg">
                    <w:drawing>
                      <wp:inline distT="0" distB="0" distL="0" distR="0" wp14:anchorId="5C0BC99E" wp14:editId="4B42A6B0">
                        <wp:extent cx="34163" cy="5055"/>
                        <wp:effectExtent l="0" t="0" r="0" b="0"/>
                        <wp:docPr id="97889" name="Group 97889"/>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31" name="Shape 53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889" style="width:2.69pt;height:0.398pt;mso-position-horizontal-relative:char;mso-position-vertical-relative:line" coordsize="341,50">
                        <v:shape id="Shape 531" style="position:absolute;width:341;height:0;left:0;top:0;" coordsize="34163,0" path="m0,0l34163,0">
                          <v:stroke weight="0.398pt" endcap="flat" joinstyle="miter" miterlimit="10" on="true" color="#000000"/>
                          <v:fill on="false" color="#000000" opacity="0"/>
                        </v:shape>
                      </v:group>
                    </w:pict>
                  </mc:Fallback>
                </mc:AlternateContent>
              </w:r>
              <w:r w:rsidDel="0099758D">
                <w:rPr>
                  <w:sz w:val="18"/>
                </w:rPr>
                <w:delText xml:space="preserve">example </w:delText>
              </w:r>
              <w:r w:rsidDel="0099758D">
                <w:rPr>
                  <w:rFonts w:ascii="Cambria" w:eastAsia="Cambria" w:hAnsi="Cambria" w:cs="Cambria"/>
                  <w:i/>
                  <w:sz w:val="18"/>
                </w:rPr>
                <w:delText xml:space="preserve">&lt;&lt; </w:delText>
              </w:r>
              <w:r w:rsidDel="0099758D">
                <w:rPr>
                  <w:sz w:val="18"/>
                </w:rPr>
                <w:delText>1 ,</w:delText>
              </w:r>
              <w:r w:rsidDel="0099758D">
                <w:rPr>
                  <w:sz w:val="18"/>
                </w:rPr>
                <w:tab/>
                <w:delText>2 ,</w:delText>
              </w:r>
              <w:r w:rsidDel="0099758D">
                <w:rPr>
                  <w:sz w:val="18"/>
                </w:rPr>
                <w:tab/>
                <w:delText>3 ,</w:delText>
              </w:r>
            </w:del>
          </w:p>
        </w:tc>
      </w:tr>
      <w:tr w:rsidR="00F56008" w14:paraId="328269E0" w14:textId="77777777">
        <w:trPr>
          <w:trHeight w:val="259"/>
        </w:trPr>
        <w:tc>
          <w:tcPr>
            <w:tcW w:w="8443" w:type="dxa"/>
            <w:tcBorders>
              <w:top w:val="nil"/>
              <w:left w:val="nil"/>
              <w:bottom w:val="nil"/>
              <w:right w:val="nil"/>
            </w:tcBorders>
            <w:shd w:val="clear" w:color="auto" w:fill="F7F5F7"/>
          </w:tcPr>
          <w:p w14:paraId="0A2E6FC4" w14:textId="12403072" w:rsidR="00F56008" w:rsidRDefault="00835842">
            <w:pPr>
              <w:tabs>
                <w:tab w:val="center" w:pos="1929"/>
                <w:tab w:val="center" w:pos="2252"/>
                <w:tab w:val="center" w:pos="2575"/>
              </w:tabs>
              <w:spacing w:after="0" w:line="259" w:lineRule="auto"/>
              <w:ind w:left="0" w:firstLine="0"/>
              <w:jc w:val="left"/>
            </w:pPr>
            <w:del w:id="233" w:author="Geir Drage Berentsen" w:date="2020-04-20T12:14:00Z">
              <w:r w:rsidDel="0099758D">
                <w:rPr>
                  <w:sz w:val="22"/>
                </w:rPr>
                <w:tab/>
              </w:r>
              <w:r w:rsidDel="0099758D">
                <w:rPr>
                  <w:sz w:val="18"/>
                </w:rPr>
                <w:delText>4 ,</w:delText>
              </w:r>
              <w:r w:rsidDel="0099758D">
                <w:rPr>
                  <w:sz w:val="18"/>
                </w:rPr>
                <w:tab/>
                <w:delText>5 ,</w:delText>
              </w:r>
              <w:r w:rsidDel="0099758D">
                <w:rPr>
                  <w:sz w:val="18"/>
                </w:rPr>
                <w:tab/>
                <w:delText>6;</w:delText>
              </w:r>
            </w:del>
          </w:p>
        </w:tc>
      </w:tr>
      <w:tr w:rsidR="00F56008" w:rsidRPr="00DB5C50" w14:paraId="2581025F" w14:textId="77777777">
        <w:trPr>
          <w:trHeight w:val="249"/>
        </w:trPr>
        <w:tc>
          <w:tcPr>
            <w:tcW w:w="8443" w:type="dxa"/>
            <w:tcBorders>
              <w:top w:val="nil"/>
              <w:left w:val="nil"/>
              <w:bottom w:val="nil"/>
              <w:right w:val="nil"/>
            </w:tcBorders>
            <w:shd w:val="clear" w:color="auto" w:fill="F7F5F7"/>
          </w:tcPr>
          <w:p w14:paraId="50248EA4" w14:textId="2F9486F3" w:rsidR="00F56008" w:rsidRPr="00DB5C50" w:rsidRDefault="00835842">
            <w:pPr>
              <w:tabs>
                <w:tab w:val="center" w:pos="1670"/>
                <w:tab w:val="center" w:pos="4830"/>
              </w:tabs>
              <w:spacing w:after="0" w:line="259" w:lineRule="auto"/>
              <w:ind w:left="0" w:firstLine="0"/>
              <w:jc w:val="left"/>
              <w:rPr>
                <w:lang w:val="en-US"/>
              </w:rPr>
            </w:pPr>
            <w:del w:id="234" w:author="Geir Drage Berentsen" w:date="2020-04-20T12:14:00Z">
              <w:r w:rsidRPr="00DB5C50" w:rsidDel="0099758D">
                <w:rPr>
                  <w:sz w:val="22"/>
                  <w:lang w:val="en-US"/>
                </w:rPr>
                <w:tab/>
              </w:r>
              <w:r w:rsidRPr="00DB5C50" w:rsidDel="0099758D">
                <w:rPr>
                  <w:sz w:val="18"/>
                  <w:lang w:val="en-US"/>
                </w:rPr>
                <w:delText>matrix</w:delText>
              </w:r>
              <w:r w:rsidRPr="00DB5C50" w:rsidDel="0099758D">
                <w:rPr>
                  <w:rFonts w:ascii="Cambria" w:eastAsia="Cambria" w:hAnsi="Cambria" w:cs="Cambria"/>
                  <w:i/>
                  <w:sz w:val="18"/>
                  <w:lang w:val="en-US"/>
                </w:rPr>
                <w:delText>&lt;</w:delText>
              </w:r>
              <w:r w:rsidRPr="00DB5C50" w:rsidDel="0099758D">
                <w:rPr>
                  <w:sz w:val="18"/>
                  <w:lang w:val="en-US"/>
                </w:rPr>
                <w:delText>Type</w:delText>
              </w:r>
              <w:r w:rsidRPr="00DB5C50" w:rsidDel="0099758D">
                <w:rPr>
                  <w:rFonts w:ascii="Cambria" w:eastAsia="Cambria" w:hAnsi="Cambria" w:cs="Cambria"/>
                  <w:i/>
                  <w:sz w:val="18"/>
                  <w:lang w:val="en-US"/>
                </w:rPr>
                <w:delText xml:space="preserve">&gt; </w:delText>
              </w:r>
              <w:r w:rsidRPr="00DB5C50" w:rsidDel="0099758D">
                <w:rPr>
                  <w:sz w:val="18"/>
                  <w:lang w:val="en-US"/>
                </w:rPr>
                <w:delText xml:space="preserve">mat </w:delText>
              </w:r>
              <w:r w:rsidDel="0099758D">
                <w:rPr>
                  <w:noProof/>
                  <w:sz w:val="22"/>
                </w:rPr>
                <mc:AlternateContent>
                  <mc:Choice Requires="wpg">
                    <w:drawing>
                      <wp:inline distT="0" distB="0" distL="0" distR="0" wp14:anchorId="57018FA5" wp14:editId="71F08162">
                        <wp:extent cx="34163" cy="5055"/>
                        <wp:effectExtent l="0" t="0" r="0" b="0"/>
                        <wp:docPr id="98107" name="Group 98107"/>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43" name="Shape 543"/>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107" style="width:2.69pt;height:0.398pt;mso-position-horizontal-relative:char;mso-position-vertical-relative:line" coordsize="341,50">
                        <v:shape id="Shape 543" style="position:absolute;width:341;height:0;left:0;top:0;" coordsize="34163,0" path="m0,0l34163,0">
                          <v:stroke weight="0.398pt" endcap="flat" joinstyle="miter" miterlimit="10" on="true" color="#000000"/>
                          <v:fill on="false" color="#000000" opacity="0"/>
                        </v:shape>
                      </v:group>
                    </w:pict>
                  </mc:Fallback>
                </mc:AlternateContent>
              </w:r>
              <w:r w:rsidRPr="00DB5C50" w:rsidDel="0099758D">
                <w:rPr>
                  <w:sz w:val="18"/>
                  <w:lang w:val="en-US"/>
                </w:rPr>
                <w:delText>example2 =</w:delText>
              </w:r>
              <w:r w:rsidRPr="00DB5C50" w:rsidDel="0099758D">
                <w:rPr>
                  <w:sz w:val="18"/>
                  <w:lang w:val="en-US"/>
                </w:rPr>
                <w:tab/>
                <w:delText xml:space="preserve">function </w:delText>
              </w:r>
              <w:r w:rsidDel="0099758D">
                <w:rPr>
                  <w:noProof/>
                  <w:sz w:val="22"/>
                </w:rPr>
                <mc:AlternateContent>
                  <mc:Choice Requires="wpg">
                    <w:drawing>
                      <wp:inline distT="0" distB="0" distL="0" distR="0" wp14:anchorId="32A081A4" wp14:editId="529A3FED">
                        <wp:extent cx="34163" cy="5055"/>
                        <wp:effectExtent l="0" t="0" r="0" b="0"/>
                        <wp:docPr id="98108" name="Group 98108"/>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45" name="Shape 545"/>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108" style="width:2.69pt;height:0.398pt;mso-position-horizontal-relative:char;mso-position-vertical-relative:line" coordsize="341,50">
                        <v:shape id="Shape 545" style="position:absolute;width:341;height:0;left:0;top:0;" coordsize="34163,0" path="m0,0l34163,0">
                          <v:stroke weight="0.398pt" endcap="flat" joinstyle="miter" miterlimit="10" on="true" color="#000000"/>
                          <v:fill on="false" color="#000000" opacity="0"/>
                        </v:shape>
                      </v:group>
                    </w:pict>
                  </mc:Fallback>
                </mc:AlternateContent>
              </w:r>
              <w:r w:rsidRPr="00DB5C50" w:rsidDel="0099758D">
                <w:rPr>
                  <w:sz w:val="18"/>
                  <w:lang w:val="en-US"/>
                </w:rPr>
                <w:delText xml:space="preserve">example ( mat </w:delText>
              </w:r>
              <w:r w:rsidDel="0099758D">
                <w:rPr>
                  <w:noProof/>
                  <w:sz w:val="22"/>
                </w:rPr>
                <mc:AlternateContent>
                  <mc:Choice Requires="wpg">
                    <w:drawing>
                      <wp:inline distT="0" distB="0" distL="0" distR="0" wp14:anchorId="02934EA7" wp14:editId="683D1131">
                        <wp:extent cx="34163" cy="5055"/>
                        <wp:effectExtent l="0" t="0" r="0" b="0"/>
                        <wp:docPr id="98109" name="Group 98109"/>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47" name="Shape 54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109" style="width:2.69pt;height:0.398pt;mso-position-horizontal-relative:char;mso-position-vertical-relative:line" coordsize="341,50">
                        <v:shape id="Shape 547" style="position:absolute;width:341;height:0;left:0;top:0;" coordsize="34163,0" path="m0,0l34163,0">
                          <v:stroke weight="0.398pt" endcap="flat" joinstyle="miter" miterlimit="10" on="true" color="#000000"/>
                          <v:fill on="false" color="#000000" opacity="0"/>
                        </v:shape>
                      </v:group>
                    </w:pict>
                  </mc:Fallback>
                </mc:AlternateContent>
              </w:r>
              <w:r w:rsidRPr="00DB5C50" w:rsidDel="0099758D">
                <w:rPr>
                  <w:sz w:val="18"/>
                  <w:lang w:val="en-US"/>
                </w:rPr>
                <w:delText>example ) ;</w:delText>
              </w:r>
            </w:del>
          </w:p>
        </w:tc>
      </w:tr>
      <w:tr w:rsidR="00F56008" w:rsidRPr="00DB5C50" w14:paraId="23A1706B" w14:textId="77777777">
        <w:trPr>
          <w:trHeight w:val="279"/>
        </w:trPr>
        <w:tc>
          <w:tcPr>
            <w:tcW w:w="8443" w:type="dxa"/>
            <w:tcBorders>
              <w:top w:val="nil"/>
              <w:left w:val="nil"/>
              <w:bottom w:val="nil"/>
              <w:right w:val="nil"/>
            </w:tcBorders>
            <w:shd w:val="clear" w:color="auto" w:fill="F7F5F7"/>
          </w:tcPr>
          <w:p w14:paraId="6144B35A" w14:textId="77777777" w:rsidR="00F56008" w:rsidRPr="00DB5C50" w:rsidRDefault="00F56008">
            <w:pPr>
              <w:spacing w:after="160" w:line="259" w:lineRule="auto"/>
              <w:ind w:left="0" w:firstLine="0"/>
              <w:jc w:val="left"/>
              <w:rPr>
                <w:lang w:val="en-US"/>
              </w:rPr>
            </w:pPr>
          </w:p>
        </w:tc>
      </w:tr>
      <w:tr w:rsidR="00F56008" w:rsidRPr="00CE2C02" w14:paraId="751C5EE2" w14:textId="77777777">
        <w:trPr>
          <w:trHeight w:val="249"/>
        </w:trPr>
        <w:tc>
          <w:tcPr>
            <w:tcW w:w="8443" w:type="dxa"/>
            <w:tcBorders>
              <w:top w:val="nil"/>
              <w:left w:val="nil"/>
              <w:bottom w:val="nil"/>
              <w:right w:val="nil"/>
            </w:tcBorders>
            <w:shd w:val="clear" w:color="auto" w:fill="F7F5F7"/>
          </w:tcPr>
          <w:p w14:paraId="036281DB" w14:textId="3BED9858" w:rsidR="00F56008" w:rsidRPr="00DB5C50" w:rsidRDefault="00835842">
            <w:pPr>
              <w:tabs>
                <w:tab w:val="center" w:pos="315"/>
                <w:tab w:val="center" w:pos="745"/>
                <w:tab w:val="center" w:pos="1283"/>
                <w:tab w:val="center" w:pos="1768"/>
                <w:tab w:val="center" w:pos="2252"/>
                <w:tab w:val="center" w:pos="3005"/>
                <w:tab w:val="center" w:pos="3704"/>
                <w:tab w:val="center" w:pos="4458"/>
                <w:tab w:val="center" w:pos="5157"/>
                <w:tab w:val="center" w:pos="5426"/>
                <w:tab w:val="center" w:pos="5803"/>
                <w:tab w:val="center" w:pos="6448"/>
              </w:tabs>
              <w:spacing w:after="0" w:line="259" w:lineRule="auto"/>
              <w:ind w:left="0" w:firstLine="0"/>
              <w:jc w:val="left"/>
              <w:rPr>
                <w:lang w:val="en-US"/>
              </w:rPr>
            </w:pPr>
            <w:del w:id="235" w:author="Geir Drage Berentsen" w:date="2020-05-05T14:23:00Z">
              <w:r w:rsidRPr="00DB5C50" w:rsidDel="00CE2C02">
                <w:rPr>
                  <w:sz w:val="22"/>
                  <w:lang w:val="en-US"/>
                </w:rPr>
                <w:tab/>
              </w:r>
              <w:r w:rsidRPr="00DB5C50" w:rsidDel="00CE2C02">
                <w:rPr>
                  <w:i/>
                  <w:sz w:val="18"/>
                  <w:lang w:val="en-US"/>
                </w:rPr>
                <w:delText>/ /</w:delText>
              </w:r>
              <w:r w:rsidRPr="00DB5C50" w:rsidDel="00CE2C02">
                <w:rPr>
                  <w:i/>
                  <w:sz w:val="18"/>
                  <w:lang w:val="en-US"/>
                </w:rPr>
                <w:tab/>
                <w:delText>This</w:delText>
              </w:r>
              <w:r w:rsidRPr="00DB5C50" w:rsidDel="00CE2C02">
                <w:rPr>
                  <w:i/>
                  <w:sz w:val="18"/>
                  <w:lang w:val="en-US"/>
                </w:rPr>
                <w:tab/>
                <w:delText>l e t s</w:delText>
              </w:r>
              <w:r w:rsidRPr="00DB5C50" w:rsidDel="00CE2C02">
                <w:rPr>
                  <w:i/>
                  <w:sz w:val="18"/>
                  <w:lang w:val="en-US"/>
                </w:rPr>
                <w:tab/>
                <w:delText>the</w:delText>
              </w:r>
              <w:r w:rsidRPr="00DB5C50" w:rsidDel="00CE2C02">
                <w:rPr>
                  <w:i/>
                  <w:sz w:val="18"/>
                  <w:lang w:val="en-US"/>
                </w:rPr>
                <w:tab/>
                <w:delText>user</w:delText>
              </w:r>
              <w:r w:rsidRPr="00DB5C50" w:rsidDel="00CE2C02">
                <w:rPr>
                  <w:i/>
                  <w:sz w:val="18"/>
                  <w:lang w:val="en-US"/>
                </w:rPr>
                <w:tab/>
                <w:delText>r e t r i e v e</w:delText>
              </w:r>
              <w:r w:rsidRPr="00DB5C50" w:rsidDel="00CE2C02">
                <w:rPr>
                  <w:i/>
                  <w:sz w:val="18"/>
                  <w:lang w:val="en-US"/>
                </w:rPr>
                <w:tab/>
                <w:delText>any</w:delText>
              </w:r>
              <w:r w:rsidRPr="00DB5C50" w:rsidDel="00CE2C02">
                <w:rPr>
                  <w:i/>
                  <w:sz w:val="18"/>
                  <w:lang w:val="en-US"/>
                </w:rPr>
                <w:tab/>
                <w:delText>v a r i a b l e s</w:delText>
              </w:r>
              <w:r w:rsidRPr="00DB5C50" w:rsidDel="00CE2C02">
                <w:rPr>
                  <w:i/>
                  <w:sz w:val="18"/>
                  <w:lang w:val="en-US"/>
                </w:rPr>
                <w:tab/>
                <w:delText>in</w:delText>
              </w:r>
              <w:r w:rsidRPr="00DB5C50" w:rsidDel="00CE2C02">
                <w:rPr>
                  <w:i/>
                  <w:sz w:val="18"/>
                  <w:lang w:val="en-US"/>
                </w:rPr>
                <w:tab/>
                <w:delText>a</w:delText>
              </w:r>
              <w:r w:rsidRPr="00DB5C50" w:rsidDel="00CE2C02">
                <w:rPr>
                  <w:i/>
                  <w:sz w:val="18"/>
                  <w:lang w:val="en-US"/>
                </w:rPr>
                <w:tab/>
                <w:delText>nice</w:delText>
              </w:r>
              <w:r w:rsidRPr="00DB5C50" w:rsidDel="00CE2C02">
                <w:rPr>
                  <w:i/>
                  <w:sz w:val="18"/>
                  <w:lang w:val="en-US"/>
                </w:rPr>
                <w:tab/>
                <w:delText>format</w:delText>
              </w:r>
            </w:del>
          </w:p>
        </w:tc>
      </w:tr>
      <w:tr w:rsidR="00F56008" w14:paraId="77A7CB88" w14:textId="77777777">
        <w:trPr>
          <w:trHeight w:val="259"/>
        </w:trPr>
        <w:tc>
          <w:tcPr>
            <w:tcW w:w="8443" w:type="dxa"/>
            <w:tcBorders>
              <w:top w:val="nil"/>
              <w:left w:val="nil"/>
              <w:bottom w:val="nil"/>
              <w:right w:val="nil"/>
            </w:tcBorders>
            <w:shd w:val="clear" w:color="auto" w:fill="F7F5F7"/>
          </w:tcPr>
          <w:p w14:paraId="5C710A5F" w14:textId="64104C48" w:rsidR="00F56008" w:rsidRDefault="00835842">
            <w:pPr>
              <w:spacing w:after="0" w:line="259" w:lineRule="auto"/>
              <w:ind w:left="201" w:firstLine="0"/>
              <w:jc w:val="left"/>
            </w:pPr>
            <w:del w:id="236" w:author="Geir Drage Berentsen" w:date="2020-05-05T14:23:00Z">
              <w:r w:rsidDel="00CE2C02">
                <w:rPr>
                  <w:sz w:val="18"/>
                </w:rPr>
                <w:delText xml:space="preserve">REPORT( mat </w:delText>
              </w:r>
              <w:r w:rsidDel="00CE2C02">
                <w:rPr>
                  <w:noProof/>
                  <w:sz w:val="22"/>
                </w:rPr>
                <mc:AlternateContent>
                  <mc:Choice Requires="wpg">
                    <w:drawing>
                      <wp:inline distT="0" distB="0" distL="0" distR="0" wp14:anchorId="09C96B4F" wp14:editId="0F266C66">
                        <wp:extent cx="34163" cy="5055"/>
                        <wp:effectExtent l="0" t="0" r="0" b="0"/>
                        <wp:docPr id="98355" name="Group 98355"/>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54" name="Shape 554"/>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55" style="width:2.69pt;height:0.398pt;mso-position-horizontal-relative:char;mso-position-vertical-relative:line" coordsize="341,50">
                        <v:shape id="Shape 554" style="position:absolute;width:341;height:0;left:0;top:0;" coordsize="34163,0" path="m0,0l34163,0">
                          <v:stroke weight="0.398pt" endcap="flat" joinstyle="miter" miterlimit="10" on="true" color="#000000"/>
                          <v:fill on="false" color="#000000" opacity="0"/>
                        </v:shape>
                      </v:group>
                    </w:pict>
                  </mc:Fallback>
                </mc:AlternateContent>
              </w:r>
              <w:r w:rsidDel="00CE2C02">
                <w:rPr>
                  <w:sz w:val="18"/>
                </w:rPr>
                <w:delText>example ) ;</w:delText>
              </w:r>
            </w:del>
          </w:p>
        </w:tc>
      </w:tr>
      <w:tr w:rsidR="00F56008" w14:paraId="2F2EA1B3" w14:textId="77777777">
        <w:trPr>
          <w:trHeight w:val="249"/>
        </w:trPr>
        <w:tc>
          <w:tcPr>
            <w:tcW w:w="8443" w:type="dxa"/>
            <w:tcBorders>
              <w:top w:val="nil"/>
              <w:left w:val="nil"/>
              <w:bottom w:val="nil"/>
              <w:right w:val="nil"/>
            </w:tcBorders>
            <w:shd w:val="clear" w:color="auto" w:fill="F7F5F7"/>
          </w:tcPr>
          <w:p w14:paraId="7B380542" w14:textId="04B22D98" w:rsidR="00F56008" w:rsidRDefault="00835842">
            <w:pPr>
              <w:spacing w:after="0" w:line="259" w:lineRule="auto"/>
              <w:ind w:left="201" w:firstLine="0"/>
              <w:jc w:val="left"/>
            </w:pPr>
            <w:del w:id="237" w:author="Geir Drage Berentsen" w:date="2020-05-05T14:23:00Z">
              <w:r w:rsidDel="00CE2C02">
                <w:rPr>
                  <w:sz w:val="18"/>
                </w:rPr>
                <w:delText xml:space="preserve">REPORT( mat </w:delText>
              </w:r>
              <w:r w:rsidDel="00CE2C02">
                <w:rPr>
                  <w:noProof/>
                  <w:sz w:val="22"/>
                </w:rPr>
                <mc:AlternateContent>
                  <mc:Choice Requires="wpg">
                    <w:drawing>
                      <wp:inline distT="0" distB="0" distL="0" distR="0" wp14:anchorId="50194F75" wp14:editId="760A2380">
                        <wp:extent cx="34163" cy="5055"/>
                        <wp:effectExtent l="0" t="0" r="0" b="0"/>
                        <wp:docPr id="98434" name="Group 98434"/>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558" name="Shape 558"/>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434" style="width:2.69pt;height:0.398pt;mso-position-horizontal-relative:char;mso-position-vertical-relative:line" coordsize="341,50">
                        <v:shape id="Shape 558" style="position:absolute;width:341;height:0;left:0;top:0;" coordsize="34163,0" path="m0,0l34163,0">
                          <v:stroke weight="0.398pt" endcap="flat" joinstyle="miter" miterlimit="10" on="true" color="#000000"/>
                          <v:fill on="false" color="#000000" opacity="0"/>
                        </v:shape>
                      </v:group>
                    </w:pict>
                  </mc:Fallback>
                </mc:AlternateContent>
              </w:r>
              <w:r w:rsidDel="00CE2C02">
                <w:rPr>
                  <w:sz w:val="18"/>
                </w:rPr>
                <w:delText>example2 ) ;</w:delText>
              </w:r>
            </w:del>
          </w:p>
        </w:tc>
      </w:tr>
      <w:tr w:rsidR="00F56008" w14:paraId="71151849" w14:textId="77777777">
        <w:trPr>
          <w:trHeight w:val="279"/>
        </w:trPr>
        <w:tc>
          <w:tcPr>
            <w:tcW w:w="8443" w:type="dxa"/>
            <w:tcBorders>
              <w:top w:val="nil"/>
              <w:left w:val="nil"/>
              <w:bottom w:val="nil"/>
              <w:right w:val="nil"/>
            </w:tcBorders>
            <w:shd w:val="clear" w:color="auto" w:fill="F7F5F7"/>
          </w:tcPr>
          <w:p w14:paraId="2AFE1916" w14:textId="77777777" w:rsidR="00F56008" w:rsidRDefault="00F56008">
            <w:pPr>
              <w:spacing w:after="160" w:line="259" w:lineRule="auto"/>
              <w:ind w:left="0" w:firstLine="0"/>
              <w:jc w:val="left"/>
            </w:pPr>
          </w:p>
        </w:tc>
      </w:tr>
      <w:tr w:rsidR="00F56008" w:rsidRPr="00CE2C02" w14:paraId="450D4F97" w14:textId="77777777">
        <w:trPr>
          <w:trHeight w:val="249"/>
        </w:trPr>
        <w:tc>
          <w:tcPr>
            <w:tcW w:w="8443" w:type="dxa"/>
            <w:tcBorders>
              <w:top w:val="nil"/>
              <w:left w:val="nil"/>
              <w:bottom w:val="nil"/>
              <w:right w:val="nil"/>
            </w:tcBorders>
            <w:shd w:val="clear" w:color="auto" w:fill="F7F5F7"/>
          </w:tcPr>
          <w:p w14:paraId="5151AAAB" w14:textId="77777777" w:rsidR="00F56008" w:rsidRPr="00DB5C50" w:rsidRDefault="00835842">
            <w:pPr>
              <w:tabs>
                <w:tab w:val="center" w:pos="315"/>
                <w:tab w:val="center" w:pos="745"/>
                <w:tab w:val="center" w:pos="1283"/>
                <w:tab w:val="center" w:pos="1768"/>
                <w:tab w:val="center" w:pos="2252"/>
                <w:tab w:val="center" w:pos="3005"/>
                <w:tab w:val="center" w:pos="3704"/>
                <w:tab w:val="center" w:pos="4458"/>
                <w:tab w:val="center" w:pos="5318"/>
                <w:tab w:val="center" w:pos="5910"/>
                <w:tab w:val="center" w:pos="6502"/>
                <w:tab w:val="center" w:pos="7309"/>
                <w:tab w:val="right" w:pos="8435"/>
              </w:tabs>
              <w:spacing w:after="0" w:line="259" w:lineRule="auto"/>
              <w:ind w:left="0" w:right="-29" w:firstLine="0"/>
              <w:jc w:val="left"/>
              <w:rPr>
                <w:lang w:val="en-US"/>
              </w:rPr>
            </w:pPr>
            <w:r w:rsidRPr="00DB5C50">
              <w:rPr>
                <w:sz w:val="22"/>
                <w:lang w:val="en-US"/>
              </w:rPr>
              <w:tab/>
            </w:r>
            <w:r w:rsidRPr="00DB5C50">
              <w:rPr>
                <w:i/>
                <w:sz w:val="18"/>
                <w:lang w:val="en-US"/>
              </w:rPr>
              <w:t>/</w:t>
            </w:r>
            <w:r w:rsidRPr="00DB5C50">
              <w:rPr>
                <w:i/>
                <w:sz w:val="28"/>
                <w:vertAlign w:val="subscript"/>
                <w:lang w:val="en-US"/>
              </w:rPr>
              <w:t>*</w:t>
            </w:r>
            <w:r w:rsidRPr="00DB5C50">
              <w:rPr>
                <w:i/>
                <w:sz w:val="28"/>
                <w:vertAlign w:val="subscript"/>
                <w:lang w:val="en-US"/>
              </w:rPr>
              <w:tab/>
            </w:r>
            <w:r w:rsidRPr="00DB5C50">
              <w:rPr>
                <w:i/>
                <w:sz w:val="18"/>
                <w:lang w:val="en-US"/>
              </w:rPr>
              <w:t>This</w:t>
            </w:r>
            <w:r w:rsidRPr="00DB5C50">
              <w:rPr>
                <w:i/>
                <w:sz w:val="18"/>
                <w:lang w:val="en-US"/>
              </w:rPr>
              <w:tab/>
              <w:t>l e t s</w:t>
            </w:r>
            <w:r w:rsidRPr="00DB5C50">
              <w:rPr>
                <w:i/>
                <w:sz w:val="18"/>
                <w:lang w:val="en-US"/>
              </w:rPr>
              <w:tab/>
              <w:t>the</w:t>
            </w:r>
            <w:r w:rsidRPr="00DB5C50">
              <w:rPr>
                <w:i/>
                <w:sz w:val="18"/>
                <w:lang w:val="en-US"/>
              </w:rPr>
              <w:tab/>
              <w:t>user</w:t>
            </w:r>
            <w:r w:rsidRPr="00DB5C50">
              <w:rPr>
                <w:i/>
                <w:sz w:val="18"/>
                <w:lang w:val="en-US"/>
              </w:rPr>
              <w:tab/>
              <w:t xml:space="preserve">r e t r </w:t>
            </w:r>
            <w:proofErr w:type="spellStart"/>
            <w:r w:rsidRPr="00DB5C50">
              <w:rPr>
                <w:i/>
                <w:sz w:val="18"/>
                <w:lang w:val="en-US"/>
              </w:rPr>
              <w:t>i</w:t>
            </w:r>
            <w:proofErr w:type="spellEnd"/>
            <w:r w:rsidRPr="00DB5C50">
              <w:rPr>
                <w:i/>
                <w:sz w:val="18"/>
                <w:lang w:val="en-US"/>
              </w:rPr>
              <w:t xml:space="preserve"> e v e</w:t>
            </w:r>
            <w:r w:rsidRPr="00DB5C50">
              <w:rPr>
                <w:i/>
                <w:sz w:val="18"/>
                <w:lang w:val="en-US"/>
              </w:rPr>
              <w:tab/>
              <w:t>any</w:t>
            </w:r>
            <w:r w:rsidRPr="00DB5C50">
              <w:rPr>
                <w:i/>
                <w:sz w:val="18"/>
                <w:lang w:val="en-US"/>
              </w:rPr>
              <w:tab/>
              <w:t xml:space="preserve">v a r </w:t>
            </w:r>
            <w:proofErr w:type="spellStart"/>
            <w:r w:rsidRPr="00DB5C50">
              <w:rPr>
                <w:i/>
                <w:sz w:val="18"/>
                <w:lang w:val="en-US"/>
              </w:rPr>
              <w:t>i</w:t>
            </w:r>
            <w:proofErr w:type="spellEnd"/>
            <w:r w:rsidRPr="00DB5C50">
              <w:rPr>
                <w:i/>
                <w:sz w:val="18"/>
                <w:lang w:val="en-US"/>
              </w:rPr>
              <w:t xml:space="preserve"> a b l e s</w:t>
            </w:r>
            <w:r w:rsidRPr="00DB5C50">
              <w:rPr>
                <w:i/>
                <w:sz w:val="18"/>
                <w:lang w:val="en-US"/>
              </w:rPr>
              <w:tab/>
              <w:t>along</w:t>
            </w:r>
            <w:r w:rsidRPr="00DB5C50">
              <w:rPr>
                <w:i/>
                <w:sz w:val="18"/>
                <w:lang w:val="en-US"/>
              </w:rPr>
              <w:tab/>
              <w:t>with</w:t>
            </w:r>
            <w:r w:rsidRPr="00DB5C50">
              <w:rPr>
                <w:i/>
                <w:sz w:val="18"/>
                <w:lang w:val="en-US"/>
              </w:rPr>
              <w:tab/>
              <w:t xml:space="preserve">t h e </w:t>
            </w:r>
            <w:proofErr w:type="spellStart"/>
            <w:r w:rsidRPr="00DB5C50">
              <w:rPr>
                <w:i/>
                <w:sz w:val="18"/>
                <w:lang w:val="en-US"/>
              </w:rPr>
              <w:t>i</w:t>
            </w:r>
            <w:proofErr w:type="spellEnd"/>
            <w:r w:rsidRPr="00DB5C50">
              <w:rPr>
                <w:i/>
                <w:sz w:val="18"/>
                <w:lang w:val="en-US"/>
              </w:rPr>
              <w:t xml:space="preserve"> r</w:t>
            </w:r>
            <w:r w:rsidRPr="00DB5C50">
              <w:rPr>
                <w:i/>
                <w:sz w:val="18"/>
                <w:lang w:val="en-US"/>
              </w:rPr>
              <w:tab/>
              <w:t>standard</w:t>
            </w:r>
            <w:r w:rsidRPr="00DB5C50">
              <w:rPr>
                <w:i/>
                <w:sz w:val="18"/>
                <w:lang w:val="en-US"/>
              </w:rPr>
              <w:tab/>
              <w:t xml:space="preserve">e r </w:t>
            </w:r>
            <w:proofErr w:type="spellStart"/>
            <w:r w:rsidRPr="00DB5C50">
              <w:rPr>
                <w:i/>
                <w:sz w:val="18"/>
                <w:lang w:val="en-US"/>
              </w:rPr>
              <w:t>r</w:t>
            </w:r>
            <w:proofErr w:type="spellEnd"/>
            <w:r w:rsidRPr="00DB5C50">
              <w:rPr>
                <w:i/>
                <w:sz w:val="18"/>
                <w:lang w:val="en-US"/>
              </w:rPr>
              <w:t xml:space="preserve"> o r s</w:t>
            </w:r>
          </w:p>
        </w:tc>
      </w:tr>
      <w:tr w:rsidR="00F56008" w:rsidRPr="00CE2C02" w14:paraId="39179E60" w14:textId="77777777">
        <w:trPr>
          <w:trHeight w:val="259"/>
        </w:trPr>
        <w:tc>
          <w:tcPr>
            <w:tcW w:w="8443" w:type="dxa"/>
            <w:tcBorders>
              <w:top w:val="nil"/>
              <w:left w:val="nil"/>
              <w:bottom w:val="nil"/>
              <w:right w:val="nil"/>
            </w:tcBorders>
            <w:shd w:val="clear" w:color="auto" w:fill="F7F5F7"/>
          </w:tcPr>
          <w:p w14:paraId="2AB33C28" w14:textId="68DF77FB" w:rsidR="00F56008" w:rsidRPr="00DB5C50" w:rsidRDefault="00835842">
            <w:pPr>
              <w:tabs>
                <w:tab w:val="center" w:pos="369"/>
                <w:tab w:val="center" w:pos="638"/>
                <w:tab w:val="center" w:pos="907"/>
                <w:tab w:val="center" w:pos="1391"/>
                <w:tab w:val="center" w:pos="1929"/>
                <w:tab w:val="center" w:pos="2359"/>
                <w:tab w:val="center" w:pos="2945"/>
                <w:tab w:val="center" w:pos="3489"/>
                <w:tab w:val="center" w:pos="4296"/>
                <w:tab w:val="center" w:pos="5157"/>
                <w:tab w:val="center" w:pos="5587"/>
                <w:tab w:val="center" w:pos="6287"/>
                <w:tab w:val="center" w:pos="7412"/>
              </w:tabs>
              <w:spacing w:after="0" w:line="259" w:lineRule="auto"/>
              <w:ind w:left="0" w:firstLine="0"/>
              <w:jc w:val="left"/>
              <w:rPr>
                <w:lang w:val="en-US"/>
              </w:rPr>
            </w:pPr>
            <w:del w:id="238" w:author="Geir Drage Berentsen" w:date="2020-05-05T14:24:00Z">
              <w:r w:rsidRPr="00DB5C50" w:rsidDel="00CE2C02">
                <w:rPr>
                  <w:sz w:val="22"/>
                  <w:lang w:val="en-US"/>
                </w:rPr>
                <w:lastRenderedPageBreak/>
                <w:tab/>
              </w:r>
              <w:r w:rsidRPr="00DB5C50" w:rsidDel="00CE2C02">
                <w:rPr>
                  <w:i/>
                  <w:sz w:val="28"/>
                  <w:vertAlign w:val="subscript"/>
                  <w:lang w:val="en-US"/>
                </w:rPr>
                <w:delText>*</w:delText>
              </w:r>
              <w:r w:rsidRPr="00DB5C50" w:rsidDel="00CE2C02">
                <w:rPr>
                  <w:i/>
                  <w:sz w:val="28"/>
                  <w:vertAlign w:val="subscript"/>
                  <w:lang w:val="en-US"/>
                </w:rPr>
                <w:tab/>
              </w:r>
              <w:r w:rsidRPr="00DB5C50" w:rsidDel="00CE2C02">
                <w:rPr>
                  <w:i/>
                  <w:sz w:val="18"/>
                  <w:lang w:val="en-US"/>
                </w:rPr>
                <w:delText>I f</w:delText>
              </w:r>
              <w:r w:rsidRPr="00DB5C50" w:rsidDel="00CE2C02">
                <w:rPr>
                  <w:i/>
                  <w:sz w:val="18"/>
                  <w:lang w:val="en-US"/>
                </w:rPr>
                <w:tab/>
                <w:delText>a</w:delText>
              </w:r>
              <w:r w:rsidRPr="00DB5C50" w:rsidDel="00CE2C02">
                <w:rPr>
                  <w:i/>
                  <w:sz w:val="18"/>
                  <w:lang w:val="en-US"/>
                </w:rPr>
                <w:tab/>
                <w:delText>matrix</w:delText>
              </w:r>
              <w:r w:rsidRPr="00DB5C50" w:rsidDel="00CE2C02">
                <w:rPr>
                  <w:i/>
                  <w:sz w:val="18"/>
                  <w:lang w:val="en-US"/>
                </w:rPr>
                <w:tab/>
                <w:delText>i s</w:delText>
              </w:r>
              <w:r w:rsidRPr="00DB5C50" w:rsidDel="00CE2C02">
                <w:rPr>
                  <w:i/>
                  <w:sz w:val="18"/>
                  <w:lang w:val="en-US"/>
                </w:rPr>
                <w:tab/>
                <w:delText>s e n t</w:delText>
              </w:r>
              <w:r w:rsidRPr="00DB5C50" w:rsidDel="00CE2C02">
                <w:rPr>
                  <w:i/>
                  <w:sz w:val="18"/>
                  <w:lang w:val="en-US"/>
                </w:rPr>
                <w:tab/>
                <w:delText>here ,</w:delText>
              </w:r>
              <w:r w:rsidRPr="00DB5C50" w:rsidDel="00CE2C02">
                <w:rPr>
                  <w:i/>
                  <w:sz w:val="18"/>
                  <w:lang w:val="en-US"/>
                </w:rPr>
                <w:tab/>
                <w:delText>the</w:delText>
              </w:r>
              <w:r w:rsidRPr="00DB5C50" w:rsidDel="00CE2C02">
                <w:rPr>
                  <w:i/>
                  <w:sz w:val="18"/>
                  <w:lang w:val="en-US"/>
                </w:rPr>
                <w:tab/>
                <w:delText>components</w:delText>
              </w:r>
              <w:r w:rsidRPr="00DB5C50" w:rsidDel="00CE2C02">
                <w:rPr>
                  <w:i/>
                  <w:sz w:val="18"/>
                  <w:lang w:val="en-US"/>
                </w:rPr>
                <w:tab/>
                <w:delText>w i l l</w:delText>
              </w:r>
              <w:r w:rsidRPr="00DB5C50" w:rsidDel="00CE2C02">
                <w:rPr>
                  <w:i/>
                  <w:sz w:val="18"/>
                  <w:lang w:val="en-US"/>
                </w:rPr>
                <w:tab/>
                <w:delText>be</w:delText>
              </w:r>
              <w:r w:rsidRPr="00DB5C50" w:rsidDel="00CE2C02">
                <w:rPr>
                  <w:i/>
                  <w:sz w:val="18"/>
                  <w:lang w:val="en-US"/>
                </w:rPr>
                <w:tab/>
                <w:delText>d i s p l a y e d</w:delText>
              </w:r>
              <w:r w:rsidRPr="00DB5C50" w:rsidDel="00CE2C02">
                <w:rPr>
                  <w:i/>
                  <w:sz w:val="18"/>
                  <w:lang w:val="en-US"/>
                </w:rPr>
                <w:tab/>
                <w:delText>colum</w:delText>
              </w:r>
              <w:r w:rsidRPr="00DB5C50" w:rsidDel="00CE2C02">
                <w:rPr>
                  <w:rFonts w:ascii="Cambria" w:eastAsia="Cambria" w:hAnsi="Cambria" w:cs="Cambria"/>
                  <w:sz w:val="18"/>
                  <w:lang w:val="en-US"/>
                </w:rPr>
                <w:delText>−</w:delText>
              </w:r>
              <w:r w:rsidRPr="00DB5C50" w:rsidDel="00CE2C02">
                <w:rPr>
                  <w:i/>
                  <w:sz w:val="18"/>
                  <w:lang w:val="en-US"/>
                </w:rPr>
                <w:delText>wise</w:delText>
              </w:r>
            </w:del>
          </w:p>
        </w:tc>
      </w:tr>
      <w:tr w:rsidR="00F56008" w14:paraId="259EA736" w14:textId="77777777">
        <w:trPr>
          <w:trHeight w:val="259"/>
        </w:trPr>
        <w:tc>
          <w:tcPr>
            <w:tcW w:w="8443" w:type="dxa"/>
            <w:tcBorders>
              <w:top w:val="nil"/>
              <w:left w:val="nil"/>
              <w:bottom w:val="nil"/>
              <w:right w:val="nil"/>
            </w:tcBorders>
            <w:shd w:val="clear" w:color="auto" w:fill="F7F5F7"/>
          </w:tcPr>
          <w:p w14:paraId="5A23AC87" w14:textId="600AB744" w:rsidR="00F56008" w:rsidRDefault="00835842">
            <w:pPr>
              <w:spacing w:after="0" w:line="259" w:lineRule="auto"/>
              <w:ind w:left="340" w:firstLine="0"/>
              <w:jc w:val="left"/>
            </w:pPr>
            <w:del w:id="239" w:author="Geir Drage Berentsen" w:date="2020-05-05T14:24:00Z">
              <w:r w:rsidDel="00CE2C02">
                <w:rPr>
                  <w:i/>
                  <w:sz w:val="18"/>
                </w:rPr>
                <w:delText>*/</w:delText>
              </w:r>
            </w:del>
          </w:p>
        </w:tc>
      </w:tr>
      <w:tr w:rsidR="00F56008" w14:paraId="50E06BBC" w14:textId="77777777">
        <w:trPr>
          <w:trHeight w:val="259"/>
        </w:trPr>
        <w:tc>
          <w:tcPr>
            <w:tcW w:w="8443" w:type="dxa"/>
            <w:tcBorders>
              <w:top w:val="nil"/>
              <w:left w:val="nil"/>
              <w:bottom w:val="nil"/>
              <w:right w:val="nil"/>
            </w:tcBorders>
            <w:shd w:val="clear" w:color="auto" w:fill="F7F5F7"/>
          </w:tcPr>
          <w:p w14:paraId="5281993C" w14:textId="77777777" w:rsidR="00F56008" w:rsidRDefault="00835842">
            <w:pPr>
              <w:spacing w:after="0" w:line="259" w:lineRule="auto"/>
              <w:ind w:left="198" w:firstLine="0"/>
              <w:jc w:val="left"/>
            </w:pPr>
            <w:r>
              <w:rPr>
                <w:sz w:val="18"/>
              </w:rPr>
              <w:t>ADREPORT( a ) ;</w:t>
            </w:r>
          </w:p>
        </w:tc>
      </w:tr>
      <w:tr w:rsidR="00F56008" w14:paraId="178E392B" w14:textId="77777777">
        <w:trPr>
          <w:trHeight w:val="259"/>
        </w:trPr>
        <w:tc>
          <w:tcPr>
            <w:tcW w:w="8443" w:type="dxa"/>
            <w:tcBorders>
              <w:top w:val="nil"/>
              <w:left w:val="nil"/>
              <w:bottom w:val="nil"/>
              <w:right w:val="nil"/>
            </w:tcBorders>
            <w:shd w:val="clear" w:color="auto" w:fill="F7F5F7"/>
          </w:tcPr>
          <w:p w14:paraId="4C91FC70" w14:textId="77777777" w:rsidR="00F56008" w:rsidRDefault="00835842">
            <w:pPr>
              <w:spacing w:after="0" w:line="259" w:lineRule="auto"/>
              <w:ind w:left="198" w:firstLine="0"/>
              <w:jc w:val="left"/>
            </w:pPr>
            <w:r>
              <w:rPr>
                <w:sz w:val="18"/>
              </w:rPr>
              <w:t>ADREPORT( b ) ;</w:t>
            </w:r>
          </w:p>
        </w:tc>
      </w:tr>
      <w:tr w:rsidR="00F56008" w14:paraId="51987C58" w14:textId="77777777">
        <w:trPr>
          <w:trHeight w:val="249"/>
        </w:trPr>
        <w:tc>
          <w:tcPr>
            <w:tcW w:w="8443" w:type="dxa"/>
            <w:tcBorders>
              <w:top w:val="nil"/>
              <w:left w:val="nil"/>
              <w:bottom w:val="nil"/>
              <w:right w:val="nil"/>
            </w:tcBorders>
            <w:shd w:val="clear" w:color="auto" w:fill="F7F5F7"/>
          </w:tcPr>
          <w:p w14:paraId="4633F05A" w14:textId="77777777" w:rsidR="00F56008" w:rsidRDefault="00835842">
            <w:pPr>
              <w:spacing w:after="0" w:line="259" w:lineRule="auto"/>
              <w:ind w:left="198" w:firstLine="0"/>
              <w:jc w:val="left"/>
            </w:pPr>
            <w:r>
              <w:rPr>
                <w:sz w:val="18"/>
              </w:rPr>
              <w:t>ADREPORT( sigma ) ;</w:t>
            </w:r>
          </w:p>
        </w:tc>
      </w:tr>
      <w:tr w:rsidR="00F56008" w14:paraId="79B8124F" w14:textId="77777777">
        <w:trPr>
          <w:trHeight w:val="279"/>
        </w:trPr>
        <w:tc>
          <w:tcPr>
            <w:tcW w:w="8443" w:type="dxa"/>
            <w:tcBorders>
              <w:top w:val="nil"/>
              <w:left w:val="nil"/>
              <w:bottom w:val="nil"/>
              <w:right w:val="nil"/>
            </w:tcBorders>
            <w:shd w:val="clear" w:color="auto" w:fill="F7F5F7"/>
          </w:tcPr>
          <w:p w14:paraId="61E71907" w14:textId="77777777" w:rsidR="00F56008" w:rsidRDefault="00F56008">
            <w:pPr>
              <w:spacing w:after="160" w:line="259" w:lineRule="auto"/>
              <w:ind w:left="0" w:firstLine="0"/>
              <w:jc w:val="left"/>
            </w:pPr>
          </w:p>
        </w:tc>
      </w:tr>
      <w:tr w:rsidR="00F56008" w14:paraId="0428D95E" w14:textId="77777777">
        <w:trPr>
          <w:trHeight w:val="249"/>
        </w:trPr>
        <w:tc>
          <w:tcPr>
            <w:tcW w:w="8443" w:type="dxa"/>
            <w:tcBorders>
              <w:top w:val="nil"/>
              <w:left w:val="nil"/>
              <w:bottom w:val="nil"/>
              <w:right w:val="nil"/>
            </w:tcBorders>
            <w:shd w:val="clear" w:color="auto" w:fill="F7F5F7"/>
          </w:tcPr>
          <w:p w14:paraId="25A348B4" w14:textId="77777777" w:rsidR="00F56008" w:rsidRDefault="00835842">
            <w:pPr>
              <w:tabs>
                <w:tab w:val="center" w:pos="530"/>
                <w:tab w:val="center" w:pos="1178"/>
              </w:tabs>
              <w:spacing w:after="0" w:line="259" w:lineRule="auto"/>
              <w:ind w:left="0" w:firstLine="0"/>
              <w:jc w:val="left"/>
            </w:pPr>
            <w:r>
              <w:rPr>
                <w:sz w:val="22"/>
              </w:rPr>
              <w:tab/>
            </w:r>
            <w:proofErr w:type="spellStart"/>
            <w:r>
              <w:rPr>
                <w:sz w:val="18"/>
              </w:rPr>
              <w:t>return</w:t>
            </w:r>
            <w:proofErr w:type="spellEnd"/>
            <w:r>
              <w:rPr>
                <w:sz w:val="18"/>
              </w:rPr>
              <w:tab/>
              <w:t xml:space="preserve">n l </w:t>
            </w:r>
            <w:proofErr w:type="spellStart"/>
            <w:r>
              <w:rPr>
                <w:sz w:val="18"/>
              </w:rPr>
              <w:t>l</w:t>
            </w:r>
            <w:proofErr w:type="spellEnd"/>
            <w:r>
              <w:rPr>
                <w:sz w:val="18"/>
              </w:rPr>
              <w:t xml:space="preserve"> ;</w:t>
            </w:r>
          </w:p>
        </w:tc>
      </w:tr>
      <w:tr w:rsidR="00F56008" w:rsidRPr="004D5FD7" w14:paraId="3F2E669E" w14:textId="77777777">
        <w:trPr>
          <w:trHeight w:val="249"/>
        </w:trPr>
        <w:tc>
          <w:tcPr>
            <w:tcW w:w="8443" w:type="dxa"/>
            <w:tcBorders>
              <w:top w:val="nil"/>
              <w:left w:val="nil"/>
              <w:bottom w:val="nil"/>
              <w:right w:val="nil"/>
            </w:tcBorders>
            <w:shd w:val="clear" w:color="auto" w:fill="F7F5F7"/>
          </w:tcPr>
          <w:p w14:paraId="34CEB685" w14:textId="77777777" w:rsidR="00F56008" w:rsidRDefault="00835842">
            <w:pPr>
              <w:spacing w:after="0" w:line="259" w:lineRule="auto"/>
              <w:ind w:left="0" w:firstLine="0"/>
              <w:jc w:val="left"/>
              <w:rPr>
                <w:ins w:id="240" w:author="Geir Drage Berentsen" w:date="2020-05-06T10:44:00Z"/>
                <w:rFonts w:ascii="Cambria" w:eastAsia="Cambria" w:hAnsi="Cambria" w:cs="Cambria"/>
                <w:sz w:val="18"/>
              </w:rPr>
            </w:pPr>
            <w:r>
              <w:rPr>
                <w:rFonts w:ascii="Cambria" w:eastAsia="Cambria" w:hAnsi="Cambria" w:cs="Cambria"/>
                <w:sz w:val="18"/>
              </w:rPr>
              <w:t>}</w:t>
            </w:r>
          </w:p>
          <w:p w14:paraId="2C902DAF" w14:textId="69F0A801" w:rsidR="004D5FD7" w:rsidRDefault="004D5FD7">
            <w:pPr>
              <w:spacing w:after="0" w:line="259" w:lineRule="auto"/>
              <w:ind w:left="0" w:firstLine="0"/>
              <w:jc w:val="left"/>
              <w:rPr>
                <w:ins w:id="241" w:author="Geir Drage Berentsen" w:date="2020-05-07T13:28:00Z"/>
                <w:rFonts w:ascii="Cambria" w:eastAsia="Cambria" w:hAnsi="Cambria" w:cs="Cambria"/>
                <w:sz w:val="18"/>
              </w:rPr>
            </w:pPr>
          </w:p>
          <w:p w14:paraId="506A0AF9" w14:textId="0F33DFC8" w:rsidR="004D5FD7" w:rsidRDefault="004D5FD7">
            <w:pPr>
              <w:spacing w:after="0" w:line="259" w:lineRule="auto"/>
              <w:ind w:left="0" w:firstLine="0"/>
              <w:jc w:val="left"/>
              <w:rPr>
                <w:ins w:id="242" w:author="Geir Drage Berentsen" w:date="2020-05-07T13:28:00Z"/>
                <w:rFonts w:ascii="Cambria" w:eastAsia="Cambria" w:hAnsi="Cambria" w:cs="Cambria"/>
                <w:sz w:val="18"/>
              </w:rPr>
            </w:pPr>
          </w:p>
          <w:p w14:paraId="6BAB68AE" w14:textId="77777777" w:rsidR="004D5FD7" w:rsidRPr="00DB5C50" w:rsidRDefault="004D5FD7" w:rsidP="004D5FD7">
            <w:pPr>
              <w:spacing w:after="223"/>
              <w:ind w:left="101" w:right="1345" w:firstLine="239"/>
              <w:rPr>
                <w:ins w:id="243" w:author="Geir Drage Berentsen" w:date="2020-05-07T13:28:00Z"/>
                <w:lang w:val="en-US"/>
              </w:rPr>
            </w:pPr>
          </w:p>
          <w:p w14:paraId="057CAD1C" w14:textId="77777777" w:rsidR="00A13A1A" w:rsidRDefault="004D5FD7" w:rsidP="00A13A1A">
            <w:pPr>
              <w:spacing w:after="223"/>
              <w:ind w:left="101" w:right="1345" w:firstLine="239"/>
              <w:rPr>
                <w:ins w:id="244" w:author="Geir Drage Berentsen" w:date="2020-05-07T14:05:00Z"/>
                <w:lang w:val="en-US"/>
              </w:rPr>
            </w:pPr>
            <w:ins w:id="245" w:author="Geir Drage Berentsen" w:date="2020-05-07T13:28:00Z">
              <w:r>
                <w:rPr>
                  <w:lang w:val="en-US"/>
                </w:rPr>
                <w:t xml:space="preserve">Note that in the above code we declare </w:t>
              </w:r>
            </w:ins>
            <w:ins w:id="246" w:author="Geir Drage Berentsen" w:date="2020-05-07T13:29:00Z">
              <w:r>
                <w:rPr>
                  <w:lang w:val="en-US"/>
                </w:rPr>
                <w:t xml:space="preserve">that the negative log-likelihood is a function of </w:t>
              </w:r>
            </w:ins>
            <w:ins w:id="247" w:author="Geir Drage Berentsen" w:date="2020-05-07T13:28:00Z">
              <w:r>
                <w:rPr>
                  <w:lang w:val="en-US"/>
                </w:rPr>
                <w:t>three</w:t>
              </w:r>
              <w:r w:rsidRPr="00DB5C50">
                <w:rPr>
                  <w:lang w:val="en-US"/>
                </w:rPr>
                <w:t xml:space="preserve"> parameters: </w:t>
              </w:r>
              <w:proofErr w:type="spellStart"/>
              <w:r w:rsidRPr="00DB5C50">
                <w:rPr>
                  <w:rFonts w:ascii="Cambria" w:eastAsia="Cambria" w:hAnsi="Cambria" w:cs="Cambria"/>
                  <w:i/>
                  <w:lang w:val="en-US"/>
                </w:rPr>
                <w:t>a,b</w:t>
              </w:r>
              <w:proofErr w:type="spellEnd"/>
              <w:r w:rsidRPr="00DB5C50">
                <w:rPr>
                  <w:rFonts w:ascii="Cambria" w:eastAsia="Cambria" w:hAnsi="Cambria" w:cs="Cambria"/>
                  <w:i/>
                  <w:lang w:val="en-US"/>
                </w:rPr>
                <w:t xml:space="preserve"> </w:t>
              </w:r>
              <w:r w:rsidRPr="00DB5C50">
                <w:rPr>
                  <w:lang w:val="en-US"/>
                </w:rPr>
                <w:t xml:space="preserve">and </w:t>
              </w:r>
            </w:ins>
            <w:proofErr w:type="spellStart"/>
            <w:ins w:id="248" w:author="Geir Drage Berentsen" w:date="2020-05-07T13:29:00Z">
              <w:r>
                <w:rPr>
                  <w:lang w:val="en-US"/>
                </w:rPr>
                <w:t>logSigma</w:t>
              </w:r>
              <w:proofErr w:type="spellEnd"/>
              <w:r>
                <w:rPr>
                  <w:lang w:val="en-US"/>
                </w:rPr>
                <w:t xml:space="preserve">. </w:t>
              </w:r>
              <w:r w:rsidRPr="004D5FD7">
                <w:rPr>
                  <w:rFonts w:ascii="Cambria" w:eastAsia="Cambria" w:hAnsi="Cambria" w:cs="Cambria"/>
                  <w:i/>
                  <w:lang w:val="en-US"/>
                  <w:rPrChange w:id="249" w:author="Geir Drage Berentsen" w:date="2020-05-07T13:29:00Z">
                    <w:rPr>
                      <w:rFonts w:ascii="Cambria" w:eastAsia="Cambria" w:hAnsi="Cambria" w:cs="Cambria"/>
                      <w:i/>
                    </w:rPr>
                  </w:rPrChange>
                </w:rPr>
                <w:t>Si</w:t>
              </w:r>
              <w:r>
                <w:rPr>
                  <w:rFonts w:ascii="Cambria" w:eastAsia="Cambria" w:hAnsi="Cambria" w:cs="Cambria"/>
                  <w:i/>
                  <w:lang w:val="en-US"/>
                </w:rPr>
                <w:t>nce the parameter</w:t>
              </w:r>
            </w:ins>
            <w:ins w:id="250" w:author="Geir Drage Berentsen" w:date="2020-05-07T13:28:00Z">
              <w:r w:rsidRPr="00DB5C50">
                <w:rPr>
                  <w:lang w:val="en-US"/>
                </w:rPr>
                <w:t xml:space="preserve"> </w:t>
              </w:r>
              <w:r>
                <w:rPr>
                  <w:rFonts w:ascii="Cambria" w:eastAsia="Cambria" w:hAnsi="Cambria" w:cs="Cambria"/>
                  <w:i/>
                </w:rPr>
                <w:t>σ</w:t>
              </w:r>
              <w:r w:rsidRPr="00DB5C50">
                <w:rPr>
                  <w:rFonts w:ascii="Cambria" w:eastAsia="Cambria" w:hAnsi="Cambria" w:cs="Cambria"/>
                  <w:vertAlign w:val="superscript"/>
                  <w:lang w:val="en-US"/>
                </w:rPr>
                <w:t xml:space="preserve"> </w:t>
              </w:r>
              <w:proofErr w:type="gramStart"/>
              <w:r w:rsidRPr="00DB5C50">
                <w:rPr>
                  <w:lang w:val="en-US"/>
                </w:rPr>
                <w:t>has to</w:t>
              </w:r>
              <w:proofErr w:type="gramEnd"/>
              <w:r w:rsidRPr="00DB5C50">
                <w:rPr>
                  <w:lang w:val="en-US"/>
                </w:rPr>
                <w:t xml:space="preserve"> be non-negative</w:t>
              </w:r>
            </w:ins>
            <w:ins w:id="251" w:author="Geir Drage Berentsen" w:date="2020-05-07T13:30:00Z">
              <w:r>
                <w:rPr>
                  <w:lang w:val="en-US"/>
                </w:rPr>
                <w:t xml:space="preserve"> the negative log-likelihood is parameterized in terms of l</w:t>
              </w:r>
            </w:ins>
            <w:ins w:id="252" w:author="Geir Drage Berentsen" w:date="2020-05-07T13:28:00Z">
              <w:r w:rsidRPr="00DB5C50">
                <w:rPr>
                  <w:rFonts w:ascii="Cambria" w:eastAsia="Cambria" w:hAnsi="Cambria" w:cs="Cambria"/>
                  <w:lang w:val="en-US"/>
                </w:rPr>
                <w:t>og(</w:t>
              </w:r>
              <w:r>
                <w:rPr>
                  <w:rFonts w:ascii="Cambria" w:eastAsia="Cambria" w:hAnsi="Cambria" w:cs="Cambria"/>
                  <w:i/>
                </w:rPr>
                <w:t>σ</w:t>
              </w:r>
              <w:r w:rsidRPr="00DB5C50">
                <w:rPr>
                  <w:rFonts w:ascii="Cambria" w:eastAsia="Cambria" w:hAnsi="Cambria" w:cs="Cambria"/>
                  <w:lang w:val="en-US"/>
                </w:rPr>
                <w:t xml:space="preserve">) </w:t>
              </w:r>
              <w:r>
                <w:rPr>
                  <w:lang w:val="en-US"/>
                </w:rPr>
                <w:t>which can be</w:t>
              </w:r>
              <w:r w:rsidRPr="00DB5C50">
                <w:rPr>
                  <w:lang w:val="en-US"/>
                </w:rPr>
                <w:t xml:space="preserve"> freely estimated. </w:t>
              </w:r>
            </w:ins>
            <w:moveToRangeStart w:id="253" w:author="Geir Drage Berentsen" w:date="2020-05-06T10:44:00Z" w:name="move39654300"/>
            <w:moveTo w:id="254" w:author="Geir Drage Berentsen" w:date="2020-05-06T10:44:00Z">
              <w:del w:id="255" w:author="Geir Drage Berentsen" w:date="2020-05-07T13:31:00Z">
                <w:r w:rsidRPr="00DB5C50" w:rsidDel="004D5FD7">
                  <w:rPr>
                    <w:lang w:val="en-US"/>
                  </w:rPr>
                  <w:delText xml:space="preserve">We will show a possible transformation for a Poisson HMM in Section 3.2. In the C++ code, </w:delText>
                </w:r>
              </w:del>
              <w:del w:id="256" w:author="Geir Drage Berentsen" w:date="2020-05-07T13:33:00Z">
                <w:r w:rsidRPr="00DB5C50" w:rsidDel="004D5FD7">
                  <w:rPr>
                    <w:lang w:val="en-US"/>
                  </w:rPr>
                  <w:delText>c</w:delText>
                </w:r>
              </w:del>
            </w:moveTo>
            <w:ins w:id="257" w:author="Geir Drage Berentsen" w:date="2020-05-07T13:37:00Z">
              <w:r w:rsidR="00A13A1A">
                <w:rPr>
                  <w:lang w:val="en-US"/>
                </w:rPr>
                <w:t>By subsequently c</w:t>
              </w:r>
            </w:ins>
            <w:moveTo w:id="258" w:author="Geir Drage Berentsen" w:date="2020-05-06T10:44:00Z">
              <w:r w:rsidRPr="00DB5C50">
                <w:rPr>
                  <w:lang w:val="en-US"/>
                </w:rPr>
                <w:t xml:space="preserve">alling the function ADREPORT on </w:t>
              </w:r>
              <w:del w:id="259" w:author="Geir Drage Berentsen" w:date="2020-05-07T13:37:00Z">
                <w:r w:rsidRPr="00DB5C50" w:rsidDel="00A13A1A">
                  <w:rPr>
                    <w:lang w:val="en-US"/>
                  </w:rPr>
                  <w:delText xml:space="preserve">a </w:delText>
                </w:r>
              </w:del>
            </w:moveTo>
            <w:ins w:id="260" w:author="Geir Drage Berentsen" w:date="2020-05-07T13:37:00Z">
              <w:r w:rsidR="00A13A1A">
                <w:rPr>
                  <w:lang w:val="en-US"/>
                </w:rPr>
                <w:t>the</w:t>
              </w:r>
            </w:ins>
            <w:ins w:id="261" w:author="Geir Drage Berentsen" w:date="2020-05-07T13:41:00Z">
              <w:r w:rsidR="00A13A1A">
                <w:rPr>
                  <w:lang w:val="en-US"/>
                </w:rPr>
                <w:t xml:space="preserve"> </w:t>
              </w:r>
            </w:ins>
            <w:moveTo w:id="262" w:author="Geir Drage Berentsen" w:date="2020-05-06T10:44:00Z">
              <w:r w:rsidRPr="00DB5C50">
                <w:rPr>
                  <w:lang w:val="en-US"/>
                </w:rPr>
                <w:t>variable</w:t>
              </w:r>
            </w:moveTo>
            <w:ins w:id="263" w:author="Geir Drage Berentsen" w:date="2020-05-07T13:38:00Z">
              <w:r w:rsidR="00A13A1A">
                <w:rPr>
                  <w:lang w:val="en-US"/>
                </w:rPr>
                <w:t>s,</w:t>
              </w:r>
            </w:ins>
            <w:moveTo w:id="264" w:author="Geir Drage Berentsen" w:date="2020-05-06T10:44:00Z">
              <w:r w:rsidRPr="00DB5C50">
                <w:rPr>
                  <w:lang w:val="en-US"/>
                </w:rPr>
                <w:t xml:space="preserve"> </w:t>
              </w:r>
              <w:del w:id="265" w:author="Geir Drage Berentsen" w:date="2020-05-07T13:38:00Z">
                <w:r w:rsidRPr="00DB5C50" w:rsidDel="00A13A1A">
                  <w:rPr>
                    <w:lang w:val="en-US"/>
                  </w:rPr>
                  <w:delText xml:space="preserve">tells </w:delText>
                </w:r>
              </w:del>
              <w:r w:rsidRPr="00DB5C50">
                <w:rPr>
                  <w:lang w:val="en-US"/>
                </w:rPr>
                <w:t>TMB</w:t>
              </w:r>
              <w:del w:id="266" w:author="Geir Drage Berentsen" w:date="2020-05-07T13:38:00Z">
                <w:r w:rsidRPr="00DB5C50" w:rsidDel="00A13A1A">
                  <w:rPr>
                    <w:lang w:val="en-US"/>
                  </w:rPr>
                  <w:delText xml:space="preserve"> to</w:delText>
                </w:r>
              </w:del>
              <w:r w:rsidRPr="00DB5C50">
                <w:rPr>
                  <w:lang w:val="en-US"/>
                </w:rPr>
                <w:t xml:space="preserve"> </w:t>
              </w:r>
            </w:moveTo>
            <w:ins w:id="267" w:author="Geir Drage Berentsen" w:date="2020-05-07T13:42:00Z">
              <w:r w:rsidR="00A13A1A">
                <w:rPr>
                  <w:lang w:val="en-US"/>
                </w:rPr>
                <w:t>can</w:t>
              </w:r>
            </w:ins>
            <w:ins w:id="268" w:author="Geir Drage Berentsen" w:date="2020-05-07T13:41:00Z">
              <w:r w:rsidR="00A13A1A">
                <w:rPr>
                  <w:lang w:val="en-US"/>
                </w:rPr>
                <w:t xml:space="preserve"> </w:t>
              </w:r>
            </w:ins>
            <w:moveTo w:id="269" w:author="Geir Drage Berentsen" w:date="2020-05-06T10:44:00Z">
              <w:r w:rsidRPr="00DB5C50">
                <w:rPr>
                  <w:lang w:val="en-US"/>
                </w:rPr>
                <w:t>apply the generalized delta method</w:t>
              </w:r>
            </w:moveTo>
            <w:ins w:id="270" w:author="Geir Drage Berentsen" w:date="2020-05-07T13:33:00Z">
              <w:r>
                <w:rPr>
                  <w:lang w:val="en-US"/>
                </w:rPr>
                <w:t xml:space="preserve"> (</w:t>
              </w:r>
              <w:proofErr w:type="spellStart"/>
              <w:r w:rsidRPr="00DB5C50">
                <w:rPr>
                  <w:lang w:val="en-US"/>
                </w:rPr>
                <w:t>Kass</w:t>
              </w:r>
              <w:proofErr w:type="spellEnd"/>
              <w:r w:rsidRPr="00DB5C50">
                <w:rPr>
                  <w:lang w:val="en-US"/>
                </w:rPr>
                <w:t xml:space="preserve"> and </w:t>
              </w:r>
              <w:proofErr w:type="spellStart"/>
              <w:r w:rsidRPr="00DB5C50">
                <w:rPr>
                  <w:lang w:val="en-US"/>
                </w:rPr>
                <w:t>Steffey</w:t>
              </w:r>
              <w:proofErr w:type="spellEnd"/>
              <w:r w:rsidRPr="00DB5C50">
                <w:rPr>
                  <w:lang w:val="en-US"/>
                </w:rPr>
                <w:t xml:space="preserve"> (1989)</w:t>
              </w:r>
              <w:r>
                <w:rPr>
                  <w:lang w:val="en-US"/>
                </w:rPr>
                <w:t>)</w:t>
              </w:r>
            </w:ins>
            <w:moveTo w:id="271" w:author="Geir Drage Berentsen" w:date="2020-05-06T10:44:00Z">
              <w:r w:rsidRPr="00DB5C50">
                <w:rPr>
                  <w:lang w:val="en-US"/>
                </w:rPr>
                <w:t xml:space="preserve"> </w:t>
              </w:r>
            </w:moveTo>
            <w:ins w:id="272" w:author="Geir Drage Berentsen" w:date="2020-05-07T13:38:00Z">
              <w:r w:rsidR="00A13A1A">
                <w:rPr>
                  <w:lang w:val="en-US"/>
                </w:rPr>
                <w:t xml:space="preserve">to </w:t>
              </w:r>
            </w:ins>
            <w:moveTo w:id="273" w:author="Geir Drage Berentsen" w:date="2020-05-06T10:44:00Z">
              <w:del w:id="274" w:author="Geir Drage Berentsen" w:date="2020-05-07T13:38:00Z">
                <w:r w:rsidRPr="00DB5C50" w:rsidDel="00A13A1A">
                  <w:rPr>
                    <w:lang w:val="en-US"/>
                  </w:rPr>
                  <w:delText xml:space="preserve">on it to </w:delText>
                </w:r>
              </w:del>
              <w:r w:rsidRPr="00DB5C50">
                <w:rPr>
                  <w:lang w:val="en-US"/>
                </w:rPr>
                <w:t xml:space="preserve">calculate </w:t>
              </w:r>
              <w:del w:id="275" w:author="Geir Drage Berentsen" w:date="2020-05-07T13:38:00Z">
                <w:r w:rsidRPr="00DB5C50" w:rsidDel="00A13A1A">
                  <w:rPr>
                    <w:lang w:val="en-US"/>
                  </w:rPr>
                  <w:delText>its</w:delText>
                </w:r>
              </w:del>
            </w:moveTo>
            <w:ins w:id="276" w:author="Geir Drage Berentsen" w:date="2020-05-07T13:38:00Z">
              <w:r w:rsidR="00A13A1A">
                <w:rPr>
                  <w:lang w:val="en-US"/>
                </w:rPr>
                <w:t>corresponding</w:t>
              </w:r>
            </w:ins>
            <w:moveTo w:id="277" w:author="Geir Drage Berentsen" w:date="2020-05-06T10:44:00Z">
              <w:r w:rsidRPr="00DB5C50">
                <w:rPr>
                  <w:lang w:val="en-US"/>
                </w:rPr>
                <w:t xml:space="preserve"> standard error.</w:t>
              </w:r>
            </w:moveTo>
            <w:ins w:id="278" w:author="Geir Drage Berentsen" w:date="2020-05-07T13:38:00Z">
              <w:r w:rsidR="00A13A1A">
                <w:rPr>
                  <w:lang w:val="en-US"/>
                </w:rPr>
                <w:t xml:space="preserve"> This </w:t>
              </w:r>
            </w:ins>
            <w:ins w:id="279" w:author="Geir Drage Berentsen" w:date="2020-05-07T13:39:00Z">
              <w:r w:rsidR="00A13A1A">
                <w:rPr>
                  <w:lang w:val="en-US"/>
                </w:rPr>
                <w:t xml:space="preserve">feature </w:t>
              </w:r>
            </w:ins>
            <w:ins w:id="280" w:author="Geir Drage Berentsen" w:date="2020-05-07T13:38:00Z">
              <w:r w:rsidR="00A13A1A">
                <w:rPr>
                  <w:lang w:val="en-US"/>
                </w:rPr>
                <w:t>is particularly use</w:t>
              </w:r>
            </w:ins>
            <w:ins w:id="281" w:author="Geir Drage Berentsen" w:date="2020-05-07T13:39:00Z">
              <w:r w:rsidR="00A13A1A">
                <w:rPr>
                  <w:lang w:val="en-US"/>
                </w:rPr>
                <w:t xml:space="preserve">ful when the likelihood has been </w:t>
              </w:r>
              <w:proofErr w:type="spellStart"/>
              <w:r w:rsidR="00A13A1A">
                <w:rPr>
                  <w:lang w:val="en-US"/>
                </w:rPr>
                <w:t>reparameterized</w:t>
              </w:r>
              <w:proofErr w:type="spellEnd"/>
              <w:r w:rsidR="00A13A1A">
                <w:rPr>
                  <w:lang w:val="en-US"/>
                </w:rPr>
                <w:t xml:space="preserve"> as above. </w:t>
              </w:r>
            </w:ins>
            <w:moveTo w:id="282" w:author="Geir Drage Berentsen" w:date="2020-05-06T10:44:00Z">
              <w:del w:id="283" w:author="Geir Drage Berentsen" w:date="2020-05-07T14:05:00Z">
                <w:r w:rsidRPr="00DB5C50" w:rsidDel="00A13A1A">
                  <w:rPr>
                    <w:lang w:val="en-US"/>
                  </w:rPr>
                  <w:delText xml:space="preserve"> </w:delText>
                </w:r>
              </w:del>
              <w:del w:id="284" w:author="Geir Drage Berentsen" w:date="2020-05-07T13:33:00Z">
                <w:r w:rsidRPr="00DB5C50" w:rsidDel="004D5FD7">
                  <w:rPr>
                    <w:lang w:val="en-US"/>
                  </w:rPr>
                  <w:delText xml:space="preserve">The delta method is a result about about the asymptotic distribution of a transformed variable when the variable is asymptotically normal. Kass and Steffey (1989) </w:delText>
                </w:r>
              </w:del>
              <w:del w:id="285" w:author="Geir Drage Berentsen" w:date="2020-05-07T13:34:00Z">
                <w:r w:rsidRPr="00DB5C50" w:rsidDel="004D5FD7">
                  <w:rPr>
                    <w:lang w:val="en-US"/>
                  </w:rPr>
                  <w:delText xml:space="preserve">gives more information on it, and Kristensen et al. </w:delText>
                </w:r>
                <w:r w:rsidRPr="00974D7D" w:rsidDel="004D5FD7">
                  <w:rPr>
                    <w:lang w:val="en-US"/>
                  </w:rPr>
                  <w:delText xml:space="preserve">(2015) explains how TMB uses it to get standard errors. </w:delText>
                </w:r>
              </w:del>
              <w:del w:id="286" w:author="Geir Drage Berentsen" w:date="2020-05-07T14:05:00Z">
                <w:r w:rsidRPr="00DB5C50" w:rsidDel="00A13A1A">
                  <w:rPr>
                    <w:lang w:val="en-US"/>
                  </w:rPr>
                  <w:delText>The</w:delText>
                </w:r>
              </w:del>
              <w:del w:id="287" w:author="Geir Drage Berentsen" w:date="2020-05-07T13:34:00Z">
                <w:r w:rsidRPr="00DB5C50" w:rsidDel="004D5FD7">
                  <w:rPr>
                    <w:lang w:val="en-US"/>
                  </w:rPr>
                  <w:delText>se</w:delText>
                </w:r>
              </w:del>
              <w:del w:id="288" w:author="Geir Drage Berentsen" w:date="2020-05-07T14:05:00Z">
                <w:r w:rsidRPr="00DB5C50" w:rsidDel="00A13A1A">
                  <w:rPr>
                    <w:lang w:val="en-US"/>
                  </w:rPr>
                  <w:delText xml:space="preserve"> estimate</w:delText>
                </w:r>
              </w:del>
              <w:del w:id="289" w:author="Geir Drage Berentsen" w:date="2020-05-07T13:34:00Z">
                <w:r w:rsidRPr="00DB5C50" w:rsidDel="004D5FD7">
                  <w:rPr>
                    <w:lang w:val="en-US"/>
                  </w:rPr>
                  <w:delText>s</w:delText>
                </w:r>
              </w:del>
              <w:del w:id="290" w:author="Geir Drage Berentsen" w:date="2020-05-07T14:05:00Z">
                <w:r w:rsidRPr="00DB5C50" w:rsidDel="00A13A1A">
                  <w:rPr>
                    <w:lang w:val="en-US"/>
                  </w:rPr>
                  <w:delText xml:space="preserve"> and errors can be found in their working form (as they have been fed to the MakeADFun function) by using the function sdreport, and in their natural format (as they have been reported in the ADREPORT function) by calling summary.sdreport on the sdreport object</w:delText>
                </w:r>
              </w:del>
            </w:moveTo>
          </w:p>
          <w:p w14:paraId="5DCA3029" w14:textId="77777777" w:rsidR="00A13A1A" w:rsidRDefault="00A13A1A" w:rsidP="00A13A1A">
            <w:pPr>
              <w:spacing w:after="223"/>
              <w:ind w:left="101" w:right="1345" w:firstLine="239"/>
              <w:rPr>
                <w:ins w:id="291" w:author="Geir Drage Berentsen" w:date="2020-05-07T14:05:00Z"/>
                <w:lang w:val="en-US"/>
              </w:rPr>
            </w:pPr>
          </w:p>
          <w:p w14:paraId="32355DE1" w14:textId="329C0DA2" w:rsidR="004D5FD7" w:rsidRPr="00DB5C50" w:rsidRDefault="00A13A1A" w:rsidP="00A13A1A">
            <w:pPr>
              <w:spacing w:after="223"/>
              <w:ind w:left="0" w:right="1345" w:firstLine="0"/>
              <w:rPr>
                <w:moveTo w:id="292" w:author="Geir Drage Berentsen" w:date="2020-05-06T10:44:00Z"/>
                <w:lang w:val="en-US"/>
              </w:rPr>
              <w:pPrChange w:id="293" w:author="Geir Drage Berentsen" w:date="2020-05-07T14:05:00Z">
                <w:pPr>
                  <w:ind w:left="101" w:right="1345" w:firstLine="239"/>
                </w:pPr>
              </w:pPrChange>
            </w:pPr>
            <w:ins w:id="294" w:author="Geir Drage Berentsen" w:date="2020-05-07T14:05:00Z">
              <w:r>
                <w:rPr>
                  <w:lang w:val="en-US"/>
                </w:rPr>
                <w:t xml:space="preserve">Once the C++ file with the negative log-likelihood is established </w:t>
              </w:r>
            </w:ins>
            <w:ins w:id="295" w:author="Geir Drage Berentsen" w:date="2020-05-07T14:06:00Z">
              <w:r>
                <w:rPr>
                  <w:lang w:val="en-US"/>
                </w:rPr>
                <w:t>it can be</w:t>
              </w:r>
            </w:ins>
            <w:ins w:id="296" w:author="Geir Drage Berentsen" w:date="2020-05-07T14:05:00Z">
              <w:r>
                <w:rPr>
                  <w:lang w:val="en-US"/>
                </w:rPr>
                <w:t xml:space="preserve"> compile</w:t>
              </w:r>
            </w:ins>
            <w:ins w:id="297" w:author="Geir Drage Berentsen" w:date="2020-05-07T14:06:00Z">
              <w:r>
                <w:rPr>
                  <w:lang w:val="en-US"/>
                </w:rPr>
                <w:t>d</w:t>
              </w:r>
            </w:ins>
            <w:ins w:id="298" w:author="Geir Drage Berentsen" w:date="2020-05-07T14:05:00Z">
              <w:r>
                <w:rPr>
                  <w:lang w:val="en-US"/>
                </w:rPr>
                <w:t xml:space="preserve"> and </w:t>
              </w:r>
            </w:ins>
            <w:ins w:id="299" w:author="Geir Drage Berentsen" w:date="2020-05-07T14:06:00Z">
              <w:r>
                <w:rPr>
                  <w:lang w:val="en-US"/>
                </w:rPr>
                <w:t xml:space="preserve">minimized in R </w:t>
              </w:r>
            </w:ins>
            <w:ins w:id="300" w:author="Geir Drage Berentsen" w:date="2020-05-07T13:43:00Z">
              <w:r>
                <w:rPr>
                  <w:lang w:val="en-US"/>
                </w:rPr>
                <w:t>as shown in the .R file below:</w:t>
              </w:r>
            </w:ins>
            <w:moveTo w:id="301" w:author="Geir Drage Berentsen" w:date="2020-05-06T10:44:00Z">
              <w:del w:id="302" w:author="Geir Drage Berentsen" w:date="2020-05-07T13:43:00Z">
                <w:r w:rsidR="004D5FD7" w:rsidRPr="00DB5C50" w:rsidDel="00A13A1A">
                  <w:rPr>
                    <w:lang w:val="en-US"/>
                  </w:rPr>
                  <w:delText>. To make it clearer, an example is shown below.</w:delText>
                </w:r>
              </w:del>
            </w:moveTo>
          </w:p>
          <w:p w14:paraId="445F4945" w14:textId="17CC367F" w:rsidR="004D5FD7" w:rsidRPr="00DB5C50" w:rsidDel="00A13A1A" w:rsidRDefault="004D5FD7" w:rsidP="004D5FD7">
            <w:pPr>
              <w:spacing w:after="0" w:line="259" w:lineRule="auto"/>
              <w:ind w:left="10" w:right="1345"/>
              <w:jc w:val="right"/>
              <w:rPr>
                <w:del w:id="303" w:author="Geir Drage Berentsen" w:date="2020-05-07T13:43:00Z"/>
                <w:moveTo w:id="304" w:author="Geir Drage Berentsen" w:date="2020-05-06T10:44:00Z"/>
                <w:lang w:val="en-US"/>
              </w:rPr>
            </w:pPr>
            <w:moveTo w:id="305" w:author="Geir Drage Berentsen" w:date="2020-05-06T10:44:00Z">
              <w:del w:id="306" w:author="Geir Drage Berentsen" w:date="2020-05-07T13:43:00Z">
                <w:r w:rsidRPr="00DB5C50" w:rsidDel="00A13A1A">
                  <w:rPr>
                    <w:lang w:val="en-US"/>
                  </w:rPr>
                  <w:delText>Running the optimization is done in the R part of the code, but in the background TMB uses a C++ file.</w:delText>
                </w:r>
              </w:del>
            </w:moveTo>
          </w:p>
          <w:p w14:paraId="2E279290" w14:textId="27D7467D" w:rsidR="004D5FD7" w:rsidRPr="004D5FD7" w:rsidRDefault="004D5FD7" w:rsidP="004D5FD7">
            <w:pPr>
              <w:spacing w:after="0" w:line="259" w:lineRule="auto"/>
              <w:ind w:left="0" w:firstLine="0"/>
              <w:jc w:val="left"/>
              <w:rPr>
                <w:lang w:val="en-US"/>
                <w:rPrChange w:id="307" w:author="Geir Drage Berentsen" w:date="2020-05-06T10:44:00Z">
                  <w:rPr/>
                </w:rPrChange>
              </w:rPr>
            </w:pPr>
            <w:moveTo w:id="308" w:author="Geir Drage Berentsen" w:date="2020-05-06T10:44:00Z">
              <w:del w:id="309" w:author="Geir Drage Berentsen" w:date="2020-05-07T13:43:00Z">
                <w:r w:rsidRPr="00DB5C50" w:rsidDel="00A13A1A">
                  <w:rPr>
                    <w:lang w:val="en-US"/>
                  </w:rPr>
                  <w:delText>C++ file names end with the extension “.cpp”.</w:delText>
                </w:r>
              </w:del>
            </w:moveTo>
            <w:moveToRangeEnd w:id="253"/>
          </w:p>
        </w:tc>
      </w:tr>
    </w:tbl>
    <w:tbl>
      <w:tblPr>
        <w:tblStyle w:val="TableGrid"/>
        <w:tblpPr w:vertAnchor="text" w:tblpX="40"/>
        <w:tblOverlap w:val="never"/>
        <w:tblW w:w="8562" w:type="dxa"/>
        <w:tblInd w:w="0" w:type="dxa"/>
        <w:tblCellMar>
          <w:top w:w="67" w:type="dxa"/>
          <w:left w:w="60" w:type="dxa"/>
          <w:right w:w="14" w:type="dxa"/>
        </w:tblCellMar>
        <w:tblLook w:val="04A0" w:firstRow="1" w:lastRow="0" w:firstColumn="1" w:lastColumn="0" w:noHBand="0" w:noVBand="1"/>
      </w:tblPr>
      <w:tblGrid>
        <w:gridCol w:w="8562"/>
      </w:tblGrid>
      <w:tr w:rsidR="00F56008" w14:paraId="7FA86299" w14:textId="77777777">
        <w:trPr>
          <w:trHeight w:val="8771"/>
        </w:trPr>
        <w:tc>
          <w:tcPr>
            <w:tcW w:w="8562" w:type="dxa"/>
            <w:tcBorders>
              <w:top w:val="nil"/>
              <w:left w:val="nil"/>
              <w:bottom w:val="nil"/>
              <w:right w:val="nil"/>
            </w:tcBorders>
            <w:shd w:val="clear" w:color="auto" w:fill="F7F7F7"/>
          </w:tcPr>
          <w:p w14:paraId="14143A70" w14:textId="77777777" w:rsidR="00A13A1A" w:rsidRDefault="00835842">
            <w:pPr>
              <w:spacing w:after="199" w:line="237" w:lineRule="auto"/>
              <w:ind w:left="0" w:right="4782" w:firstLine="0"/>
              <w:jc w:val="left"/>
              <w:rPr>
                <w:ins w:id="310" w:author="Geir Drage Berentsen" w:date="2020-05-07T13:44:00Z"/>
                <w:i/>
                <w:color w:val="AD95AF"/>
                <w:lang w:val="en-US"/>
              </w:rPr>
            </w:pPr>
            <w:r w:rsidRPr="00DB5C50">
              <w:rPr>
                <w:i/>
                <w:color w:val="AD95AF"/>
                <w:lang w:val="en-US"/>
              </w:rPr>
              <w:lastRenderedPageBreak/>
              <w:t># Setting up TMB</w:t>
            </w:r>
          </w:p>
          <w:p w14:paraId="7223A019" w14:textId="4DF31248" w:rsidR="00F56008" w:rsidRPr="00DB5C50" w:rsidRDefault="00835842">
            <w:pPr>
              <w:spacing w:after="199" w:line="237" w:lineRule="auto"/>
              <w:ind w:left="0" w:right="4782" w:firstLine="0"/>
              <w:jc w:val="left"/>
              <w:rPr>
                <w:lang w:val="en-US"/>
              </w:rPr>
            </w:pPr>
            <w:r w:rsidRPr="00DB5C50">
              <w:rPr>
                <w:i/>
                <w:color w:val="AD95AF"/>
                <w:lang w:val="en-US"/>
              </w:rPr>
              <w:t xml:space="preserve"> </w:t>
            </w:r>
            <w:r w:rsidRPr="00DB5C50">
              <w:rPr>
                <w:b/>
                <w:color w:val="BC5A65"/>
                <w:lang w:val="en-US"/>
              </w:rPr>
              <w:t>library</w:t>
            </w:r>
            <w:r w:rsidRPr="00DB5C50">
              <w:rPr>
                <w:color w:val="585858"/>
                <w:lang w:val="en-US"/>
              </w:rPr>
              <w:t xml:space="preserve">(TMB) </w:t>
            </w:r>
            <w:del w:id="311" w:author="Geir Drage Berentsen" w:date="2020-05-07T13:44:00Z">
              <w:r w:rsidRPr="00DB5C50" w:rsidDel="00A13A1A">
                <w:rPr>
                  <w:color w:val="585858"/>
                  <w:lang w:val="en-US"/>
                </w:rPr>
                <w:delText>TMB</w:delText>
              </w:r>
              <w:r w:rsidRPr="00DB5C50" w:rsidDel="00A13A1A">
                <w:rPr>
                  <w:lang w:val="en-US"/>
                </w:rPr>
                <w:delText>::</w:delText>
              </w:r>
            </w:del>
            <w:r w:rsidRPr="00DB5C50">
              <w:rPr>
                <w:b/>
                <w:color w:val="BC5A65"/>
                <w:lang w:val="en-US"/>
              </w:rPr>
              <w:t>compile</w:t>
            </w:r>
            <w:r w:rsidRPr="00DB5C50">
              <w:rPr>
                <w:color w:val="585858"/>
                <w:lang w:val="en-US"/>
              </w:rPr>
              <w:t>(</w:t>
            </w:r>
            <w:r w:rsidRPr="00DB5C50">
              <w:rPr>
                <w:color w:val="317ECC"/>
                <w:lang w:val="en-US"/>
              </w:rPr>
              <w:t>"code/linreg.cpp"</w:t>
            </w:r>
            <w:r w:rsidRPr="00DB5C50">
              <w:rPr>
                <w:color w:val="585858"/>
                <w:lang w:val="en-US"/>
              </w:rPr>
              <w:t>)</w:t>
            </w:r>
          </w:p>
          <w:p w14:paraId="5BC1E414" w14:textId="0DB66370" w:rsidR="00F56008" w:rsidDel="00A13A1A" w:rsidRDefault="00835842">
            <w:pPr>
              <w:spacing w:after="176" w:line="259" w:lineRule="auto"/>
              <w:ind w:left="0" w:firstLine="0"/>
              <w:jc w:val="left"/>
              <w:rPr>
                <w:del w:id="312" w:author="Geir Drage Berentsen" w:date="2020-05-07T13:44:00Z"/>
              </w:rPr>
            </w:pPr>
            <w:del w:id="313" w:author="Geir Drage Berentsen" w:date="2020-05-07T13:44:00Z">
              <w:r w:rsidDel="00A13A1A">
                <w:rPr>
                  <w:color w:val="585858"/>
                </w:rPr>
                <w:delText>## [1] 0</w:delText>
              </w:r>
            </w:del>
          </w:p>
          <w:p w14:paraId="3857BCFE" w14:textId="77777777" w:rsidR="00F56008" w:rsidRDefault="00835842">
            <w:pPr>
              <w:spacing w:after="217" w:line="259" w:lineRule="auto"/>
              <w:ind w:left="0" w:firstLine="0"/>
              <w:jc w:val="left"/>
            </w:pPr>
            <w:proofErr w:type="spellStart"/>
            <w:r>
              <w:rPr>
                <w:b/>
                <w:color w:val="BC5A65"/>
              </w:rPr>
              <w:t>dyn.load</w:t>
            </w:r>
            <w:proofErr w:type="spellEnd"/>
            <w:r>
              <w:rPr>
                <w:color w:val="585858"/>
              </w:rPr>
              <w:t>(</w:t>
            </w:r>
            <w:proofErr w:type="spellStart"/>
            <w:r>
              <w:rPr>
                <w:b/>
                <w:color w:val="BC5A65"/>
              </w:rPr>
              <w:t>dynlib</w:t>
            </w:r>
            <w:proofErr w:type="spellEnd"/>
            <w:r>
              <w:rPr>
                <w:color w:val="585858"/>
              </w:rPr>
              <w:t>(</w:t>
            </w:r>
            <w:r>
              <w:rPr>
                <w:color w:val="317ECC"/>
              </w:rPr>
              <w:t>"</w:t>
            </w:r>
            <w:proofErr w:type="spellStart"/>
            <w:r>
              <w:rPr>
                <w:color w:val="317ECC"/>
              </w:rPr>
              <w:t>code</w:t>
            </w:r>
            <w:proofErr w:type="spellEnd"/>
            <w:r>
              <w:rPr>
                <w:color w:val="317ECC"/>
              </w:rPr>
              <w:t>/</w:t>
            </w:r>
            <w:proofErr w:type="spellStart"/>
            <w:r>
              <w:rPr>
                <w:color w:val="317ECC"/>
              </w:rPr>
              <w:t>linreg</w:t>
            </w:r>
            <w:proofErr w:type="spellEnd"/>
            <w:r>
              <w:rPr>
                <w:color w:val="317ECC"/>
              </w:rPr>
              <w:t>"</w:t>
            </w:r>
            <w:r>
              <w:rPr>
                <w:color w:val="585858"/>
              </w:rPr>
              <w:t>))</w:t>
            </w:r>
          </w:p>
          <w:p w14:paraId="18FA1B11" w14:textId="77777777" w:rsidR="00F56008" w:rsidRPr="00DB5C50" w:rsidRDefault="00835842">
            <w:pPr>
              <w:spacing w:after="0" w:line="267" w:lineRule="auto"/>
              <w:ind w:left="0" w:firstLine="0"/>
              <w:jc w:val="left"/>
              <w:rPr>
                <w:lang w:val="en-US"/>
              </w:rPr>
            </w:pPr>
            <w:r w:rsidRPr="00DB5C50">
              <w:rPr>
                <w:i/>
                <w:color w:val="AD95AF"/>
                <w:lang w:val="en-US"/>
              </w:rPr>
              <w:t xml:space="preserve"># Generate the data </w:t>
            </w:r>
            <w:proofErr w:type="spellStart"/>
            <w:r w:rsidRPr="00DB5C50">
              <w:rPr>
                <w:b/>
                <w:color w:val="BC5A65"/>
                <w:lang w:val="en-US"/>
              </w:rPr>
              <w:t>set.seed</w:t>
            </w:r>
            <w:proofErr w:type="spellEnd"/>
            <w:r w:rsidRPr="00DB5C50">
              <w:rPr>
                <w:color w:val="585858"/>
                <w:lang w:val="en-US"/>
              </w:rPr>
              <w:t>(</w:t>
            </w:r>
            <w:r w:rsidRPr="00DB5C50">
              <w:rPr>
                <w:color w:val="AF0F91"/>
                <w:lang w:val="en-US"/>
              </w:rPr>
              <w:t>123</w:t>
            </w:r>
            <w:r w:rsidRPr="00DB5C50">
              <w:rPr>
                <w:color w:val="585858"/>
                <w:lang w:val="en-US"/>
              </w:rPr>
              <w:t xml:space="preserve">) </w:t>
            </w:r>
            <w:proofErr w:type="spellStart"/>
            <w:r w:rsidRPr="00DB5C50">
              <w:rPr>
                <w:color w:val="585858"/>
                <w:lang w:val="en-US"/>
              </w:rPr>
              <w:t>dat</w:t>
            </w:r>
            <w:proofErr w:type="spellEnd"/>
            <w:del w:id="314" w:author="Geir Drage Berentsen" w:date="2020-05-07T13:57:00Z">
              <w:r w:rsidRPr="00DB5C50" w:rsidDel="00A13A1A">
                <w:rPr>
                  <w:color w:val="585858"/>
                  <w:lang w:val="en-US"/>
                </w:rPr>
                <w:delText>a</w:delText>
              </w:r>
            </w:del>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y </w:t>
            </w:r>
            <w:r w:rsidRPr="00DB5C50">
              <w:rPr>
                <w:color w:val="585858"/>
                <w:lang w:val="en-US"/>
              </w:rPr>
              <w:t xml:space="preserve">= </w:t>
            </w:r>
            <w:proofErr w:type="spellStart"/>
            <w:r w:rsidRPr="00DB5C50">
              <w:rPr>
                <w:b/>
                <w:color w:val="BC5A65"/>
                <w:lang w:val="en-US"/>
              </w:rPr>
              <w:t>rnorm</w:t>
            </w:r>
            <w:proofErr w:type="spellEnd"/>
            <w:r w:rsidRPr="00DB5C50">
              <w:rPr>
                <w:color w:val="585858"/>
                <w:lang w:val="en-US"/>
              </w:rPr>
              <w:t>(</w:t>
            </w:r>
            <w:r w:rsidRPr="00DB5C50">
              <w:rPr>
                <w:color w:val="AF0F91"/>
                <w:lang w:val="en-US"/>
              </w:rPr>
              <w:t>20</w:t>
            </w:r>
            <w:r w:rsidRPr="00DB5C50">
              <w:rPr>
                <w:color w:val="585858"/>
                <w:lang w:val="en-US"/>
              </w:rPr>
              <w:t xml:space="preserve">) </w:t>
            </w:r>
            <w:r w:rsidRPr="00DB5C50">
              <w:rPr>
                <w:lang w:val="en-US"/>
              </w:rPr>
              <w:t xml:space="preserve">+ </w:t>
            </w:r>
            <w:r w:rsidRPr="00DB5C50">
              <w:rPr>
                <w:color w:val="AF0F91"/>
                <w:lang w:val="en-US"/>
              </w:rPr>
              <w:t>1</w:t>
            </w:r>
            <w:r w:rsidRPr="00DB5C50">
              <w:rPr>
                <w:lang w:val="en-US"/>
              </w:rPr>
              <w:t>:</w:t>
            </w:r>
            <w:r w:rsidRPr="00DB5C50">
              <w:rPr>
                <w:color w:val="AF0F91"/>
                <w:lang w:val="en-US"/>
              </w:rPr>
              <w:t>20</w:t>
            </w:r>
            <w:r w:rsidRPr="00DB5C50">
              <w:rPr>
                <w:color w:val="585858"/>
                <w:lang w:val="en-US"/>
              </w:rPr>
              <w:t xml:space="preserve">, </w:t>
            </w:r>
            <w:r w:rsidRPr="00DB5C50">
              <w:rPr>
                <w:color w:val="55AA55"/>
                <w:lang w:val="en-US"/>
              </w:rPr>
              <w:t xml:space="preserve">x </w:t>
            </w:r>
            <w:r w:rsidRPr="00DB5C50">
              <w:rPr>
                <w:color w:val="585858"/>
                <w:lang w:val="en-US"/>
              </w:rPr>
              <w:t xml:space="preserve">= </w:t>
            </w:r>
            <w:r w:rsidRPr="00DB5C50">
              <w:rPr>
                <w:color w:val="AF0F91"/>
                <w:lang w:val="en-US"/>
              </w:rPr>
              <w:t>1</w:t>
            </w:r>
            <w:r w:rsidRPr="00DB5C50">
              <w:rPr>
                <w:lang w:val="en-US"/>
              </w:rPr>
              <w:t>:</w:t>
            </w:r>
            <w:r w:rsidRPr="00DB5C50">
              <w:rPr>
                <w:color w:val="AF0F91"/>
                <w:lang w:val="en-US"/>
              </w:rPr>
              <w:t>20</w:t>
            </w:r>
            <w:r w:rsidRPr="00DB5C50">
              <w:rPr>
                <w:color w:val="585858"/>
                <w:lang w:val="en-US"/>
              </w:rPr>
              <w:t xml:space="preserve">) parameters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a </w:t>
            </w:r>
            <w:r w:rsidRPr="00DB5C50">
              <w:rPr>
                <w:color w:val="585858"/>
                <w:lang w:val="en-US"/>
              </w:rPr>
              <w:t xml:space="preserve">= </w:t>
            </w:r>
            <w:r w:rsidRPr="00DB5C50">
              <w:rPr>
                <w:color w:val="AF0F91"/>
                <w:lang w:val="en-US"/>
              </w:rPr>
              <w:t>0</w:t>
            </w:r>
            <w:r w:rsidRPr="00DB5C50">
              <w:rPr>
                <w:color w:val="585858"/>
                <w:lang w:val="en-US"/>
              </w:rPr>
              <w:t xml:space="preserve">, </w:t>
            </w:r>
            <w:r w:rsidRPr="00DB5C50">
              <w:rPr>
                <w:color w:val="55AA55"/>
                <w:lang w:val="en-US"/>
              </w:rPr>
              <w:t xml:space="preserve">b </w:t>
            </w:r>
            <w:r w:rsidRPr="00DB5C50">
              <w:rPr>
                <w:color w:val="585858"/>
                <w:lang w:val="en-US"/>
              </w:rPr>
              <w:t xml:space="preserve">= </w:t>
            </w:r>
            <w:r w:rsidRPr="00DB5C50">
              <w:rPr>
                <w:color w:val="AF0F91"/>
                <w:lang w:val="en-US"/>
              </w:rPr>
              <w:t>0</w:t>
            </w:r>
            <w:r w:rsidRPr="00DB5C50">
              <w:rPr>
                <w:color w:val="585858"/>
                <w:lang w:val="en-US"/>
              </w:rPr>
              <w:t xml:space="preserve">, </w:t>
            </w:r>
            <w:proofErr w:type="spellStart"/>
            <w:r w:rsidRPr="00DB5C50">
              <w:rPr>
                <w:color w:val="55AA55"/>
                <w:lang w:val="en-US"/>
              </w:rPr>
              <w:t>logSigma</w:t>
            </w:r>
            <w:proofErr w:type="spellEnd"/>
            <w:r w:rsidRPr="00DB5C50">
              <w:rPr>
                <w:color w:val="55AA55"/>
                <w:lang w:val="en-US"/>
              </w:rPr>
              <w:t xml:space="preserve"> </w:t>
            </w:r>
            <w:r w:rsidRPr="00DB5C50">
              <w:rPr>
                <w:color w:val="585858"/>
                <w:lang w:val="en-US"/>
              </w:rPr>
              <w:t xml:space="preserve">= </w:t>
            </w:r>
            <w:r w:rsidRPr="00DB5C50">
              <w:rPr>
                <w:color w:val="AF0F91"/>
                <w:lang w:val="en-US"/>
              </w:rPr>
              <w:t>0</w:t>
            </w:r>
            <w:r w:rsidRPr="00DB5C50">
              <w:rPr>
                <w:color w:val="585858"/>
                <w:lang w:val="en-US"/>
              </w:rPr>
              <w:t xml:space="preserve">) </w:t>
            </w:r>
            <w:r w:rsidRPr="00DB5C50">
              <w:rPr>
                <w:i/>
                <w:color w:val="AD95AF"/>
                <w:lang w:val="en-US"/>
              </w:rPr>
              <w:t xml:space="preserve"># Tell TMB to create the likelihood function </w:t>
            </w:r>
            <w:proofErr w:type="spellStart"/>
            <w:r w:rsidRPr="00DB5C50">
              <w:rPr>
                <w:color w:val="585858"/>
                <w:lang w:val="en-US"/>
              </w:rPr>
              <w:t>obj_linreg</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 xml:space="preserve">(data, parameters, </w:t>
            </w: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linreg</w:t>
            </w:r>
            <w:proofErr w:type="spellEnd"/>
            <w:r w:rsidRPr="00DB5C50">
              <w:rPr>
                <w:color w:val="317ECC"/>
                <w:lang w:val="en-US"/>
              </w:rPr>
              <w:t>"</w:t>
            </w:r>
            <w:r w:rsidRPr="00DB5C50">
              <w:rPr>
                <w:color w:val="585858"/>
                <w:lang w:val="en-US"/>
              </w:rPr>
              <w:t xml:space="preserve">, </w:t>
            </w:r>
            <w:r w:rsidRPr="00DB5C50">
              <w:rPr>
                <w:color w:val="55AA55"/>
                <w:lang w:val="en-US"/>
              </w:rPr>
              <w:t xml:space="preserve">silent </w:t>
            </w:r>
            <w:r w:rsidRPr="00DB5C50">
              <w:rPr>
                <w:color w:val="585858"/>
                <w:lang w:val="en-US"/>
              </w:rPr>
              <w:t xml:space="preserve">= </w:t>
            </w:r>
            <w:r w:rsidRPr="00DB5C50">
              <w:rPr>
                <w:color w:val="AF0F91"/>
                <w:lang w:val="en-US"/>
              </w:rPr>
              <w:t>TRUE</w:t>
            </w:r>
          </w:p>
          <w:p w14:paraId="4DED16E5" w14:textId="4DE94288" w:rsidR="00F56008" w:rsidRDefault="00835842">
            <w:pPr>
              <w:spacing w:after="170" w:line="264" w:lineRule="auto"/>
              <w:ind w:left="0" w:right="1435" w:firstLine="0"/>
              <w:jc w:val="left"/>
              <w:rPr>
                <w:ins w:id="315" w:author="Geir Drage Berentsen" w:date="2020-05-07T13:46:00Z"/>
                <w:color w:val="585858"/>
                <w:lang w:val="en-US"/>
              </w:rPr>
            </w:pPr>
            <w:r w:rsidRPr="00DB5C50">
              <w:rPr>
                <w:i/>
                <w:color w:val="AD95AF"/>
                <w:lang w:val="en-US"/>
              </w:rPr>
              <w:t xml:space="preserve"># Optimization of the objective function with TMB </w:t>
            </w:r>
            <w:proofErr w:type="spellStart"/>
            <w:r w:rsidRPr="00DB5C50">
              <w:rPr>
                <w:color w:val="585858"/>
                <w:lang w:val="en-US"/>
              </w:rPr>
              <w:t>mod_linreg</w:t>
            </w:r>
            <w:proofErr w:type="spellEnd"/>
            <w:r w:rsidRPr="00DB5C50">
              <w:rPr>
                <w:color w:val="585858"/>
                <w:lang w:val="en-US"/>
              </w:rPr>
              <w:t xml:space="preserve"> </w:t>
            </w:r>
            <w:r w:rsidRPr="00DB5C50">
              <w:rPr>
                <w:color w:val="B05A65"/>
                <w:lang w:val="en-US"/>
              </w:rPr>
              <w:t xml:space="preserve">&lt;- </w:t>
            </w:r>
            <w:ins w:id="316" w:author="Geir Drage Berentsen" w:date="2020-05-07T13:46:00Z">
              <w:r w:rsidR="00A13A1A">
                <w:rPr>
                  <w:color w:val="B05A65"/>
                  <w:lang w:val="en-US"/>
                </w:rPr>
                <w:t xml:space="preserve">fit fit&lt;- </w:t>
              </w:r>
            </w:ins>
            <w:proofErr w:type="spellStart"/>
            <w:r w:rsidRPr="00DB5C50">
              <w:rPr>
                <w:b/>
                <w:color w:val="BC5A65"/>
                <w:lang w:val="en-US"/>
              </w:rPr>
              <w:t>nlminb</w:t>
            </w:r>
            <w:proofErr w:type="spellEnd"/>
            <w:r w:rsidRPr="00DB5C50">
              <w:rPr>
                <w:color w:val="585858"/>
                <w:lang w:val="en-US"/>
              </w:rPr>
              <w:t>(</w:t>
            </w:r>
            <w:proofErr w:type="spellStart"/>
            <w:r w:rsidRPr="00DB5C50">
              <w:rPr>
                <w:color w:val="585858"/>
                <w:lang w:val="en-US"/>
              </w:rPr>
              <w:t>obj_linreg</w:t>
            </w:r>
            <w:r w:rsidRPr="00DB5C50">
              <w:rPr>
                <w:lang w:val="en-US"/>
              </w:rPr>
              <w:t>$</w:t>
            </w:r>
            <w:r w:rsidRPr="00DB5C50">
              <w:rPr>
                <w:color w:val="585858"/>
                <w:lang w:val="en-US"/>
              </w:rPr>
              <w:t>par</w:t>
            </w:r>
            <w:proofErr w:type="spellEnd"/>
            <w:r w:rsidRPr="00DB5C50">
              <w:rPr>
                <w:color w:val="585858"/>
                <w:lang w:val="en-US"/>
              </w:rPr>
              <w:t xml:space="preserve">, </w:t>
            </w:r>
            <w:proofErr w:type="spellStart"/>
            <w:r w:rsidRPr="00DB5C50">
              <w:rPr>
                <w:color w:val="585858"/>
                <w:lang w:val="en-US"/>
              </w:rPr>
              <w:t>obj_linreg</w:t>
            </w:r>
            <w:r w:rsidRPr="00DB5C50">
              <w:rPr>
                <w:lang w:val="en-US"/>
              </w:rPr>
              <w:t>$</w:t>
            </w:r>
            <w:r w:rsidRPr="00DB5C50">
              <w:rPr>
                <w:color w:val="585858"/>
                <w:lang w:val="en-US"/>
              </w:rPr>
              <w:t>fn</w:t>
            </w:r>
            <w:proofErr w:type="spellEnd"/>
            <w:r w:rsidRPr="00DB5C50">
              <w:rPr>
                <w:color w:val="585858"/>
                <w:lang w:val="en-US"/>
              </w:rPr>
              <w:t xml:space="preserve">) </w:t>
            </w:r>
            <w:proofErr w:type="spellStart"/>
            <w:r w:rsidRPr="00DB5C50">
              <w:rPr>
                <w:color w:val="585858"/>
                <w:lang w:val="en-US"/>
              </w:rPr>
              <w:t>mod_linreg</w:t>
            </w:r>
            <w:proofErr w:type="spellEnd"/>
          </w:p>
          <w:p w14:paraId="08AA34F3" w14:textId="5C08AB08" w:rsidR="00A13A1A" w:rsidRPr="00DB5C50" w:rsidRDefault="00A13A1A">
            <w:pPr>
              <w:spacing w:after="170" w:line="264" w:lineRule="auto"/>
              <w:ind w:left="0" w:right="1435" w:firstLine="0"/>
              <w:jc w:val="left"/>
              <w:rPr>
                <w:lang w:val="en-US"/>
              </w:rPr>
            </w:pPr>
            <w:ins w:id="317" w:author="Geir Drage Berentsen" w:date="2020-05-07T13:47:00Z">
              <w:r>
                <w:rPr>
                  <w:lang w:val="en-US"/>
                </w:rPr>
                <w:t>p</w:t>
              </w:r>
            </w:ins>
            <w:ins w:id="318" w:author="Geir Drage Berentsen" w:date="2020-05-07T13:46:00Z">
              <w:r>
                <w:rPr>
                  <w:lang w:val="en-US"/>
                </w:rPr>
                <w:t>rint(</w:t>
              </w:r>
              <w:proofErr w:type="spellStart"/>
              <w:r>
                <w:rPr>
                  <w:lang w:val="en-US"/>
                </w:rPr>
                <w:t>fit$par</w:t>
              </w:r>
            </w:ins>
            <w:proofErr w:type="spellEnd"/>
            <w:ins w:id="319" w:author="Geir Drage Berentsen" w:date="2020-05-07T13:47:00Z">
              <w:r>
                <w:rPr>
                  <w:lang w:val="en-US"/>
                </w:rPr>
                <w:t>)</w:t>
              </w:r>
            </w:ins>
          </w:p>
          <w:p w14:paraId="1B94201E" w14:textId="56CB0347" w:rsidR="00F56008" w:rsidRPr="00DB5C50" w:rsidDel="00A13A1A" w:rsidRDefault="00835842">
            <w:pPr>
              <w:spacing w:after="14" w:line="259" w:lineRule="auto"/>
              <w:ind w:left="0" w:firstLine="0"/>
              <w:jc w:val="left"/>
              <w:rPr>
                <w:del w:id="320" w:author="Geir Drage Berentsen" w:date="2020-05-07T13:46:00Z"/>
                <w:lang w:val="en-US"/>
              </w:rPr>
            </w:pPr>
            <w:del w:id="321" w:author="Geir Drage Berentsen" w:date="2020-05-07T13:46:00Z">
              <w:r w:rsidRPr="00DB5C50" w:rsidDel="00A13A1A">
                <w:rPr>
                  <w:color w:val="585858"/>
                  <w:lang w:val="en-US"/>
                </w:rPr>
                <w:delText>## $par</w:delText>
              </w:r>
            </w:del>
          </w:p>
          <w:p w14:paraId="1CA0D8F8" w14:textId="37080C49" w:rsidR="00F56008" w:rsidRPr="00DB5C50" w:rsidDel="00A13A1A" w:rsidRDefault="00835842">
            <w:pPr>
              <w:tabs>
                <w:tab w:val="center" w:pos="1614"/>
                <w:tab w:val="center" w:pos="3049"/>
                <w:tab w:val="center" w:pos="4065"/>
              </w:tabs>
              <w:spacing w:after="0" w:line="259" w:lineRule="auto"/>
              <w:ind w:left="0" w:firstLine="0"/>
              <w:jc w:val="left"/>
              <w:rPr>
                <w:del w:id="322" w:author="Geir Drage Berentsen" w:date="2020-05-07T13:46:00Z"/>
                <w:lang w:val="en-US"/>
              </w:rPr>
            </w:pPr>
            <w:del w:id="323" w:author="Geir Drage Berentsen" w:date="2020-05-07T13:46:00Z">
              <w:r w:rsidRPr="00DB5C50" w:rsidDel="00A13A1A">
                <w:rPr>
                  <w:color w:val="585858"/>
                  <w:lang w:val="en-US"/>
                </w:rPr>
                <w:delText>##</w:delText>
              </w:r>
              <w:r w:rsidRPr="00DB5C50" w:rsidDel="00A13A1A">
                <w:rPr>
                  <w:color w:val="585858"/>
                  <w:lang w:val="en-US"/>
                </w:rPr>
                <w:tab/>
                <w:delText>a</w:delText>
              </w:r>
              <w:r w:rsidRPr="00DB5C50" w:rsidDel="00A13A1A">
                <w:rPr>
                  <w:color w:val="585858"/>
                  <w:lang w:val="en-US"/>
                </w:rPr>
                <w:tab/>
                <w:delText>b</w:delText>
              </w:r>
              <w:r w:rsidRPr="00DB5C50" w:rsidDel="00A13A1A">
                <w:rPr>
                  <w:color w:val="585858"/>
                  <w:lang w:val="en-US"/>
                </w:rPr>
                <w:tab/>
                <w:delText>logSigma</w:delText>
              </w:r>
            </w:del>
          </w:p>
          <w:p w14:paraId="61B0732A" w14:textId="14728E66" w:rsidR="00F56008" w:rsidRPr="00DB5C50" w:rsidDel="00A13A1A" w:rsidRDefault="00835842">
            <w:pPr>
              <w:spacing w:after="0" w:line="259" w:lineRule="auto"/>
              <w:ind w:left="0" w:firstLine="0"/>
              <w:jc w:val="left"/>
              <w:rPr>
                <w:del w:id="324" w:author="Geir Drage Berentsen" w:date="2020-05-07T13:46:00Z"/>
                <w:lang w:val="en-US"/>
              </w:rPr>
            </w:pPr>
            <w:del w:id="325" w:author="Geir Drage Berentsen" w:date="2020-05-07T13:46:00Z">
              <w:r w:rsidRPr="00DB5C50" w:rsidDel="00A13A1A">
                <w:rPr>
                  <w:color w:val="585858"/>
                  <w:lang w:val="en-US"/>
                </w:rPr>
                <w:delText>## 0.31009240 0.98395535 -0.05814659</w:delText>
              </w:r>
            </w:del>
          </w:p>
          <w:p w14:paraId="493F00A0" w14:textId="30BD0316" w:rsidR="00F56008" w:rsidRPr="00DB5C50" w:rsidDel="00A13A1A" w:rsidRDefault="00835842">
            <w:pPr>
              <w:spacing w:after="0" w:line="259" w:lineRule="auto"/>
              <w:ind w:left="0" w:firstLine="0"/>
              <w:jc w:val="left"/>
              <w:rPr>
                <w:del w:id="326" w:author="Geir Drage Berentsen" w:date="2020-05-07T13:46:00Z"/>
                <w:lang w:val="en-US"/>
              </w:rPr>
            </w:pPr>
            <w:del w:id="327" w:author="Geir Drage Berentsen" w:date="2020-05-07T13:46:00Z">
              <w:r w:rsidRPr="00DB5C50" w:rsidDel="00A13A1A">
                <w:rPr>
                  <w:color w:val="585858"/>
                  <w:lang w:val="en-US"/>
                </w:rPr>
                <w:delText>##</w:delText>
              </w:r>
            </w:del>
          </w:p>
          <w:p w14:paraId="1107E952" w14:textId="5EAE5103" w:rsidR="00F56008" w:rsidRPr="00DB5C50" w:rsidDel="00A13A1A" w:rsidRDefault="00835842">
            <w:pPr>
              <w:spacing w:after="0" w:line="259" w:lineRule="auto"/>
              <w:ind w:left="0" w:firstLine="0"/>
              <w:jc w:val="left"/>
              <w:rPr>
                <w:del w:id="328" w:author="Geir Drage Berentsen" w:date="2020-05-07T13:46:00Z"/>
                <w:lang w:val="en-US"/>
              </w:rPr>
            </w:pPr>
            <w:del w:id="329" w:author="Geir Drage Berentsen" w:date="2020-05-07T13:46:00Z">
              <w:r w:rsidRPr="00DB5C50" w:rsidDel="00A13A1A">
                <w:rPr>
                  <w:color w:val="585858"/>
                  <w:lang w:val="en-US"/>
                </w:rPr>
                <w:delText>## $objective</w:delText>
              </w:r>
            </w:del>
          </w:p>
          <w:p w14:paraId="778EB78B" w14:textId="6103051B" w:rsidR="00F56008" w:rsidRPr="00DB5C50" w:rsidDel="00A13A1A" w:rsidRDefault="00835842">
            <w:pPr>
              <w:spacing w:after="0" w:line="259" w:lineRule="auto"/>
              <w:ind w:left="0" w:firstLine="0"/>
              <w:jc w:val="left"/>
              <w:rPr>
                <w:del w:id="330" w:author="Geir Drage Berentsen" w:date="2020-05-07T13:46:00Z"/>
                <w:lang w:val="en-US"/>
              </w:rPr>
            </w:pPr>
            <w:del w:id="331" w:author="Geir Drage Berentsen" w:date="2020-05-07T13:46:00Z">
              <w:r w:rsidRPr="00DB5C50" w:rsidDel="00A13A1A">
                <w:rPr>
                  <w:color w:val="585858"/>
                  <w:lang w:val="en-US"/>
                </w:rPr>
                <w:delText>## [1] 27.21584</w:delText>
              </w:r>
            </w:del>
          </w:p>
          <w:p w14:paraId="392437A6" w14:textId="1353F01C" w:rsidR="00F56008" w:rsidRPr="00DB5C50" w:rsidDel="00A13A1A" w:rsidRDefault="00835842">
            <w:pPr>
              <w:spacing w:after="0" w:line="259" w:lineRule="auto"/>
              <w:ind w:left="0" w:firstLine="0"/>
              <w:jc w:val="left"/>
              <w:rPr>
                <w:del w:id="332" w:author="Geir Drage Berentsen" w:date="2020-05-07T13:46:00Z"/>
                <w:lang w:val="en-US"/>
              </w:rPr>
            </w:pPr>
            <w:del w:id="333" w:author="Geir Drage Berentsen" w:date="2020-05-07T13:46:00Z">
              <w:r w:rsidRPr="00DB5C50" w:rsidDel="00A13A1A">
                <w:rPr>
                  <w:color w:val="585858"/>
                  <w:lang w:val="en-US"/>
                </w:rPr>
                <w:delText>##</w:delText>
              </w:r>
            </w:del>
          </w:p>
          <w:p w14:paraId="3D77A15D" w14:textId="27EB2CA4" w:rsidR="00F56008" w:rsidRPr="00DB5C50" w:rsidDel="00A13A1A" w:rsidRDefault="00835842">
            <w:pPr>
              <w:spacing w:after="0" w:line="259" w:lineRule="auto"/>
              <w:ind w:left="0" w:firstLine="0"/>
              <w:jc w:val="left"/>
              <w:rPr>
                <w:del w:id="334" w:author="Geir Drage Berentsen" w:date="2020-05-07T13:46:00Z"/>
                <w:lang w:val="en-US"/>
              </w:rPr>
            </w:pPr>
            <w:del w:id="335" w:author="Geir Drage Berentsen" w:date="2020-05-07T13:46:00Z">
              <w:r w:rsidRPr="00DB5C50" w:rsidDel="00A13A1A">
                <w:rPr>
                  <w:color w:val="585858"/>
                  <w:lang w:val="en-US"/>
                </w:rPr>
                <w:delText>## $convergence</w:delText>
              </w:r>
            </w:del>
          </w:p>
          <w:p w14:paraId="31764042" w14:textId="4F6FB1C7" w:rsidR="00F56008" w:rsidRPr="00DB5C50" w:rsidDel="00A13A1A" w:rsidRDefault="00835842">
            <w:pPr>
              <w:spacing w:after="0" w:line="259" w:lineRule="auto"/>
              <w:ind w:left="0" w:firstLine="0"/>
              <w:jc w:val="left"/>
              <w:rPr>
                <w:del w:id="336" w:author="Geir Drage Berentsen" w:date="2020-05-07T13:46:00Z"/>
                <w:lang w:val="en-US"/>
              </w:rPr>
            </w:pPr>
            <w:del w:id="337" w:author="Geir Drage Berentsen" w:date="2020-05-07T13:46:00Z">
              <w:r w:rsidRPr="00DB5C50" w:rsidDel="00A13A1A">
                <w:rPr>
                  <w:color w:val="585858"/>
                  <w:lang w:val="en-US"/>
                </w:rPr>
                <w:delText>## [1] 0</w:delText>
              </w:r>
            </w:del>
          </w:p>
          <w:p w14:paraId="208BE4CB" w14:textId="333FB61A" w:rsidR="00F56008" w:rsidRPr="00DB5C50" w:rsidDel="00A13A1A" w:rsidRDefault="00835842">
            <w:pPr>
              <w:spacing w:after="0" w:line="259" w:lineRule="auto"/>
              <w:ind w:left="0" w:firstLine="0"/>
              <w:jc w:val="left"/>
              <w:rPr>
                <w:del w:id="338" w:author="Geir Drage Berentsen" w:date="2020-05-07T13:46:00Z"/>
                <w:lang w:val="en-US"/>
              </w:rPr>
            </w:pPr>
            <w:del w:id="339" w:author="Geir Drage Berentsen" w:date="2020-05-07T13:46:00Z">
              <w:r w:rsidRPr="00DB5C50" w:rsidDel="00A13A1A">
                <w:rPr>
                  <w:color w:val="585858"/>
                  <w:lang w:val="en-US"/>
                </w:rPr>
                <w:delText>##</w:delText>
              </w:r>
            </w:del>
          </w:p>
          <w:p w14:paraId="31D4F7CB" w14:textId="66696DEA" w:rsidR="00F56008" w:rsidRPr="00DB5C50" w:rsidDel="00A13A1A" w:rsidRDefault="00835842">
            <w:pPr>
              <w:spacing w:after="0" w:line="259" w:lineRule="auto"/>
              <w:ind w:left="0" w:firstLine="0"/>
              <w:jc w:val="left"/>
              <w:rPr>
                <w:del w:id="340" w:author="Geir Drage Berentsen" w:date="2020-05-07T13:46:00Z"/>
                <w:lang w:val="en-US"/>
              </w:rPr>
            </w:pPr>
            <w:del w:id="341" w:author="Geir Drage Berentsen" w:date="2020-05-07T13:46:00Z">
              <w:r w:rsidRPr="00DB5C50" w:rsidDel="00A13A1A">
                <w:rPr>
                  <w:color w:val="585858"/>
                  <w:lang w:val="en-US"/>
                </w:rPr>
                <w:delText>## $iterations</w:delText>
              </w:r>
            </w:del>
          </w:p>
          <w:p w14:paraId="5232FB7D" w14:textId="2CE3C73A" w:rsidR="00F56008" w:rsidRPr="00DB5C50" w:rsidDel="00A13A1A" w:rsidRDefault="00835842">
            <w:pPr>
              <w:spacing w:after="0" w:line="259" w:lineRule="auto"/>
              <w:ind w:left="0" w:firstLine="0"/>
              <w:jc w:val="left"/>
              <w:rPr>
                <w:del w:id="342" w:author="Geir Drage Berentsen" w:date="2020-05-07T13:46:00Z"/>
                <w:lang w:val="en-US"/>
              </w:rPr>
            </w:pPr>
            <w:del w:id="343" w:author="Geir Drage Berentsen" w:date="2020-05-07T13:46:00Z">
              <w:r w:rsidRPr="00DB5C50" w:rsidDel="00A13A1A">
                <w:rPr>
                  <w:color w:val="585858"/>
                  <w:lang w:val="en-US"/>
                </w:rPr>
                <w:delText>## [1] 15</w:delText>
              </w:r>
            </w:del>
          </w:p>
          <w:p w14:paraId="08E6D4F6" w14:textId="01A0D29A" w:rsidR="00F56008" w:rsidRPr="00DB5C50" w:rsidDel="00A13A1A" w:rsidRDefault="00835842">
            <w:pPr>
              <w:spacing w:after="0" w:line="259" w:lineRule="auto"/>
              <w:ind w:left="0" w:firstLine="0"/>
              <w:jc w:val="left"/>
              <w:rPr>
                <w:del w:id="344" w:author="Geir Drage Berentsen" w:date="2020-05-07T13:46:00Z"/>
                <w:lang w:val="en-US"/>
              </w:rPr>
            </w:pPr>
            <w:del w:id="345" w:author="Geir Drage Berentsen" w:date="2020-05-07T13:46:00Z">
              <w:r w:rsidRPr="00DB5C50" w:rsidDel="00A13A1A">
                <w:rPr>
                  <w:color w:val="585858"/>
                  <w:lang w:val="en-US"/>
                </w:rPr>
                <w:delText>##</w:delText>
              </w:r>
            </w:del>
          </w:p>
          <w:p w14:paraId="1A84A016" w14:textId="785F5D9C" w:rsidR="00F56008" w:rsidRPr="00DB5C50" w:rsidDel="00A13A1A" w:rsidRDefault="00835842">
            <w:pPr>
              <w:spacing w:after="0" w:line="259" w:lineRule="auto"/>
              <w:ind w:left="0" w:firstLine="0"/>
              <w:jc w:val="left"/>
              <w:rPr>
                <w:del w:id="346" w:author="Geir Drage Berentsen" w:date="2020-05-07T13:46:00Z"/>
                <w:lang w:val="en-US"/>
              </w:rPr>
            </w:pPr>
            <w:del w:id="347" w:author="Geir Drage Berentsen" w:date="2020-05-07T13:46:00Z">
              <w:r w:rsidRPr="00DB5C50" w:rsidDel="00A13A1A">
                <w:rPr>
                  <w:color w:val="585858"/>
                  <w:lang w:val="en-US"/>
                </w:rPr>
                <w:delText>## $evaluations</w:delText>
              </w:r>
            </w:del>
          </w:p>
          <w:p w14:paraId="6CFE20BD" w14:textId="29C2A885" w:rsidR="00F56008" w:rsidRPr="00DB5C50" w:rsidDel="00A13A1A" w:rsidRDefault="00835842">
            <w:pPr>
              <w:spacing w:after="14" w:line="259" w:lineRule="auto"/>
              <w:ind w:left="0" w:firstLine="0"/>
              <w:jc w:val="left"/>
              <w:rPr>
                <w:del w:id="348" w:author="Geir Drage Berentsen" w:date="2020-05-07T13:46:00Z"/>
                <w:lang w:val="en-US"/>
              </w:rPr>
            </w:pPr>
            <w:del w:id="349" w:author="Geir Drage Berentsen" w:date="2020-05-07T13:46:00Z">
              <w:r w:rsidRPr="00DB5C50" w:rsidDel="00A13A1A">
                <w:rPr>
                  <w:color w:val="585858"/>
                  <w:lang w:val="en-US"/>
                </w:rPr>
                <w:delText>## function gradient</w:delText>
              </w:r>
            </w:del>
          </w:p>
          <w:p w14:paraId="6C3AEE11" w14:textId="2AAEEA09" w:rsidR="00F56008" w:rsidRPr="00DB5C50" w:rsidDel="00A13A1A" w:rsidRDefault="00835842">
            <w:pPr>
              <w:tabs>
                <w:tab w:val="center" w:pos="1196"/>
                <w:tab w:val="center" w:pos="2271"/>
              </w:tabs>
              <w:spacing w:after="0" w:line="259" w:lineRule="auto"/>
              <w:ind w:left="0" w:firstLine="0"/>
              <w:jc w:val="left"/>
              <w:rPr>
                <w:del w:id="350" w:author="Geir Drage Berentsen" w:date="2020-05-07T13:46:00Z"/>
                <w:lang w:val="en-US"/>
              </w:rPr>
            </w:pPr>
            <w:del w:id="351" w:author="Geir Drage Berentsen" w:date="2020-05-07T13:46:00Z">
              <w:r w:rsidRPr="00DB5C50" w:rsidDel="00A13A1A">
                <w:rPr>
                  <w:color w:val="585858"/>
                  <w:lang w:val="en-US"/>
                </w:rPr>
                <w:delText>##</w:delText>
              </w:r>
              <w:r w:rsidRPr="00DB5C50" w:rsidDel="00A13A1A">
                <w:rPr>
                  <w:color w:val="585858"/>
                  <w:lang w:val="en-US"/>
                </w:rPr>
                <w:tab/>
                <w:delText>23</w:delText>
              </w:r>
              <w:r w:rsidRPr="00DB5C50" w:rsidDel="00A13A1A">
                <w:rPr>
                  <w:color w:val="585858"/>
                  <w:lang w:val="en-US"/>
                </w:rPr>
                <w:tab/>
                <w:delText>56</w:delText>
              </w:r>
            </w:del>
          </w:p>
          <w:p w14:paraId="2BCBE24F" w14:textId="4203BCF9" w:rsidR="00F56008" w:rsidDel="00A13A1A" w:rsidRDefault="00835842">
            <w:pPr>
              <w:spacing w:after="0" w:line="259" w:lineRule="auto"/>
              <w:ind w:left="0" w:firstLine="0"/>
              <w:jc w:val="left"/>
              <w:rPr>
                <w:del w:id="352" w:author="Geir Drage Berentsen" w:date="2020-05-07T13:46:00Z"/>
              </w:rPr>
            </w:pPr>
            <w:del w:id="353" w:author="Geir Drage Berentsen" w:date="2020-05-07T13:46:00Z">
              <w:r w:rsidDel="00A13A1A">
                <w:rPr>
                  <w:color w:val="585858"/>
                </w:rPr>
                <w:delText>##</w:delText>
              </w:r>
            </w:del>
          </w:p>
          <w:p w14:paraId="47B5CC56" w14:textId="47092D25" w:rsidR="00F56008" w:rsidDel="00A13A1A" w:rsidRDefault="00835842">
            <w:pPr>
              <w:spacing w:after="0" w:line="259" w:lineRule="auto"/>
              <w:ind w:left="0" w:firstLine="0"/>
              <w:jc w:val="left"/>
              <w:rPr>
                <w:del w:id="354" w:author="Geir Drage Berentsen" w:date="2020-05-07T13:46:00Z"/>
              </w:rPr>
            </w:pPr>
            <w:del w:id="355" w:author="Geir Drage Berentsen" w:date="2020-05-07T13:46:00Z">
              <w:r w:rsidDel="00A13A1A">
                <w:rPr>
                  <w:color w:val="585858"/>
                </w:rPr>
                <w:delText>## $message</w:delText>
              </w:r>
            </w:del>
          </w:p>
          <w:p w14:paraId="246CDEB4" w14:textId="4615D06A" w:rsidR="00F56008" w:rsidRDefault="00835842">
            <w:pPr>
              <w:spacing w:after="0" w:line="259" w:lineRule="auto"/>
              <w:ind w:left="0" w:firstLine="0"/>
              <w:jc w:val="left"/>
            </w:pPr>
            <w:del w:id="356" w:author="Geir Drage Berentsen" w:date="2020-05-07T13:46:00Z">
              <w:r w:rsidDel="00A13A1A">
                <w:rPr>
                  <w:color w:val="585858"/>
                </w:rPr>
                <w:delText>## [1] "relative convergence (4)"</w:delText>
              </w:r>
            </w:del>
          </w:p>
        </w:tc>
      </w:tr>
    </w:tbl>
    <w:p w14:paraId="79DB8529" w14:textId="1F256C90" w:rsidR="00F56008" w:rsidRPr="00DB5C50" w:rsidDel="00A13A1A" w:rsidRDefault="00835842">
      <w:pPr>
        <w:spacing w:after="5670"/>
        <w:ind w:left="349" w:right="1345"/>
        <w:rPr>
          <w:del w:id="357" w:author="Geir Drage Berentsen" w:date="2020-05-07T13:57:00Z"/>
          <w:lang w:val="en-US"/>
        </w:rPr>
      </w:pPr>
      <w:del w:id="358" w:author="Geir Drage Berentsen" w:date="2020-05-07T13:57:00Z">
        <w:r w:rsidRPr="00DB5C50" w:rsidDel="00A13A1A">
          <w:rPr>
            <w:lang w:val="en-US"/>
          </w:rPr>
          <w:delText xml:space="preserve">R code: </w:delText>
        </w:r>
        <w:r w:rsidRPr="00DB5C50" w:rsidDel="00A13A1A">
          <w:rPr>
            <w:color w:val="585858"/>
            <w:lang w:val="en-US"/>
          </w:rPr>
          <w:delText>)</w:delText>
        </w:r>
      </w:del>
    </w:p>
    <w:p w14:paraId="75906037" w14:textId="614DA462" w:rsidR="00F56008" w:rsidRPr="00DB5C50" w:rsidDel="00A13A1A" w:rsidRDefault="00835842">
      <w:pPr>
        <w:spacing w:after="165"/>
        <w:ind w:left="101" w:right="1345" w:firstLine="239"/>
        <w:rPr>
          <w:del w:id="359" w:author="Geir Drage Berentsen" w:date="2020-05-07T13:48:00Z"/>
          <w:lang w:val="en-US"/>
        </w:rPr>
      </w:pPr>
      <w:del w:id="360" w:author="Geir Drage Berentsen" w:date="2020-05-07T13:48:00Z">
        <w:r w:rsidRPr="00DB5C50" w:rsidDel="00A13A1A">
          <w:rPr>
            <w:lang w:val="en-US"/>
          </w:rPr>
          <w:lastRenderedPageBreak/>
          <w:delText>sdreport gives the estimates of the variables sent by the ADREPORT function in C++ and their standard errors.</w:delText>
        </w:r>
      </w:del>
      <w:ins w:id="361" w:author="Geir Drage Berentsen" w:date="2020-05-07T14:00:00Z">
        <w:r w:rsidR="00A13A1A" w:rsidRPr="00A13A1A">
          <w:rPr>
            <w:lang w:val="en-US"/>
          </w:rPr>
          <w:t xml:space="preserve"> </w:t>
        </w:r>
        <w:r w:rsidR="00A13A1A">
          <w:rPr>
            <w:lang w:val="en-US"/>
          </w:rPr>
          <w:t xml:space="preserve">The function </w:t>
        </w:r>
        <w:proofErr w:type="spellStart"/>
        <w:r w:rsidR="00A13A1A" w:rsidRPr="00DB5C50">
          <w:rPr>
            <w:lang w:val="en-US"/>
          </w:rPr>
          <w:t>sdreport</w:t>
        </w:r>
        <w:proofErr w:type="spellEnd"/>
        <w:r w:rsidR="00A13A1A" w:rsidRPr="00DB5C50">
          <w:rPr>
            <w:lang w:val="en-US"/>
          </w:rPr>
          <w:t xml:space="preserve"> </w:t>
        </w:r>
        <w:r w:rsidR="00A13A1A">
          <w:rPr>
            <w:lang w:val="en-US"/>
          </w:rPr>
          <w:t xml:space="preserve">will by default </w:t>
        </w:r>
        <w:r w:rsidR="00A13A1A" w:rsidRPr="00DB5C50">
          <w:rPr>
            <w:lang w:val="en-US"/>
          </w:rPr>
          <w:t>give the estimates</w:t>
        </w:r>
        <w:r w:rsidR="00A13A1A">
          <w:rPr>
            <w:lang w:val="en-US"/>
          </w:rPr>
          <w:t xml:space="preserve"> and standard errors</w:t>
        </w:r>
        <w:r w:rsidR="00A13A1A" w:rsidRPr="00DB5C50">
          <w:rPr>
            <w:lang w:val="en-US"/>
          </w:rPr>
          <w:t xml:space="preserve"> of the variables </w:t>
        </w:r>
        <w:r w:rsidR="00A13A1A">
          <w:rPr>
            <w:lang w:val="en-US"/>
          </w:rPr>
          <w:t xml:space="preserve">that the negative log-likelihood is parameterized in terms </w:t>
        </w:r>
        <w:proofErr w:type="spellStart"/>
        <w:r w:rsidR="00A13A1A">
          <w:rPr>
            <w:lang w:val="en-US"/>
          </w:rPr>
          <w:t>of:</w:t>
        </w:r>
      </w:ins>
    </w:p>
    <w:p w14:paraId="3EC81498" w14:textId="77777777" w:rsidR="00F56008" w:rsidRPr="00DB5C50" w:rsidRDefault="00835842">
      <w:pPr>
        <w:shd w:val="clear" w:color="auto" w:fill="F7F7F7"/>
        <w:spacing w:after="167" w:line="271" w:lineRule="auto"/>
        <w:ind w:left="95"/>
        <w:jc w:val="left"/>
        <w:rPr>
          <w:lang w:val="en-US"/>
        </w:rPr>
      </w:pPr>
      <w:r w:rsidRPr="00DB5C50">
        <w:rPr>
          <w:b/>
          <w:color w:val="BC5A65"/>
          <w:lang w:val="en-US"/>
        </w:rPr>
        <w:t>sdreport</w:t>
      </w:r>
      <w:proofErr w:type="spellEnd"/>
      <w:r w:rsidRPr="00DB5C50">
        <w:rPr>
          <w:color w:val="585858"/>
          <w:lang w:val="en-US"/>
        </w:rPr>
        <w:t>(</w:t>
      </w:r>
      <w:proofErr w:type="spellStart"/>
      <w:r w:rsidRPr="00DB5C50">
        <w:rPr>
          <w:color w:val="585858"/>
          <w:lang w:val="en-US"/>
        </w:rPr>
        <w:t>obj_linreg</w:t>
      </w:r>
      <w:proofErr w:type="spellEnd"/>
      <w:r w:rsidRPr="00DB5C50">
        <w:rPr>
          <w:color w:val="585858"/>
          <w:lang w:val="en-US"/>
        </w:rPr>
        <w:t>)</w:t>
      </w:r>
    </w:p>
    <w:p w14:paraId="1CCAD361" w14:textId="77777777" w:rsidR="00F56008" w:rsidRPr="00DB5C50" w:rsidRDefault="00835842">
      <w:pPr>
        <w:shd w:val="clear" w:color="auto" w:fill="F7F7F7"/>
        <w:spacing w:line="271" w:lineRule="auto"/>
        <w:ind w:left="95"/>
        <w:jc w:val="left"/>
        <w:rPr>
          <w:lang w:val="en-US"/>
        </w:rPr>
      </w:pPr>
      <w:r w:rsidRPr="00DB5C50">
        <w:rPr>
          <w:color w:val="585858"/>
          <w:lang w:val="en-US"/>
        </w:rPr>
        <w:t xml:space="preserve">## </w:t>
      </w:r>
      <w:proofErr w:type="spellStart"/>
      <w:r w:rsidRPr="00DB5C50">
        <w:rPr>
          <w:color w:val="585858"/>
          <w:lang w:val="en-US"/>
        </w:rPr>
        <w:t>sdreport</w:t>
      </w:r>
      <w:proofErr w:type="spellEnd"/>
      <w:r w:rsidRPr="00DB5C50">
        <w:rPr>
          <w:color w:val="585858"/>
          <w:lang w:val="en-US"/>
        </w:rPr>
        <w:t>(.) result</w:t>
      </w:r>
    </w:p>
    <w:p w14:paraId="2C1BE0A5" w14:textId="77777777" w:rsidR="00F56008" w:rsidRPr="00DB5C50" w:rsidRDefault="00835842">
      <w:pPr>
        <w:shd w:val="clear" w:color="auto" w:fill="F7F7F7"/>
        <w:tabs>
          <w:tab w:val="center" w:pos="3029"/>
        </w:tabs>
        <w:spacing w:line="271" w:lineRule="auto"/>
        <w:ind w:left="85" w:firstLine="0"/>
        <w:jc w:val="left"/>
        <w:rPr>
          <w:lang w:val="en-US"/>
        </w:rPr>
      </w:pPr>
      <w:r w:rsidRPr="00DB5C50">
        <w:rPr>
          <w:color w:val="585858"/>
          <w:lang w:val="en-US"/>
        </w:rPr>
        <w:t>##</w:t>
      </w:r>
      <w:r w:rsidRPr="00DB5C50">
        <w:rPr>
          <w:color w:val="585858"/>
          <w:lang w:val="en-US"/>
        </w:rPr>
        <w:tab/>
        <w:t>Estimate Std. Error</w:t>
      </w:r>
    </w:p>
    <w:p w14:paraId="4485DA74" w14:textId="77777777" w:rsidR="00F56008" w:rsidRPr="00DB5C50" w:rsidRDefault="00835842">
      <w:pPr>
        <w:shd w:val="clear" w:color="auto" w:fill="F7F7F7"/>
        <w:tabs>
          <w:tab w:val="center" w:pos="2909"/>
        </w:tabs>
        <w:spacing w:line="271" w:lineRule="auto"/>
        <w:ind w:left="85" w:firstLine="0"/>
        <w:jc w:val="left"/>
        <w:rPr>
          <w:lang w:val="en-US"/>
        </w:rPr>
      </w:pPr>
      <w:r w:rsidRPr="00DB5C50">
        <w:rPr>
          <w:color w:val="585858"/>
          <w:lang w:val="en-US"/>
        </w:rPr>
        <w:t>## a</w:t>
      </w:r>
      <w:r w:rsidRPr="00DB5C50">
        <w:rPr>
          <w:color w:val="585858"/>
          <w:lang w:val="en-US"/>
        </w:rPr>
        <w:tab/>
        <w:t>0.31009240 0.43829083</w:t>
      </w:r>
    </w:p>
    <w:p w14:paraId="5E1A7D0A" w14:textId="77777777" w:rsidR="00F56008" w:rsidRPr="00DB5C50" w:rsidRDefault="00835842">
      <w:pPr>
        <w:shd w:val="clear" w:color="auto" w:fill="F7F7F7"/>
        <w:tabs>
          <w:tab w:val="center" w:pos="2909"/>
        </w:tabs>
        <w:spacing w:line="271" w:lineRule="auto"/>
        <w:ind w:left="85" w:firstLine="0"/>
        <w:jc w:val="left"/>
        <w:rPr>
          <w:lang w:val="en-US"/>
        </w:rPr>
      </w:pPr>
      <w:r w:rsidRPr="00DB5C50">
        <w:rPr>
          <w:color w:val="585858"/>
          <w:lang w:val="en-US"/>
        </w:rPr>
        <w:t>## b</w:t>
      </w:r>
      <w:r w:rsidRPr="00DB5C50">
        <w:rPr>
          <w:color w:val="585858"/>
          <w:lang w:val="en-US"/>
        </w:rPr>
        <w:tab/>
        <w:t>0.98395535 0.03658781</w:t>
      </w:r>
    </w:p>
    <w:p w14:paraId="393BCDDD" w14:textId="77777777" w:rsidR="00F56008" w:rsidRPr="00DB5C50" w:rsidRDefault="00835842">
      <w:pPr>
        <w:shd w:val="clear" w:color="auto" w:fill="F7F7F7"/>
        <w:spacing w:line="271" w:lineRule="auto"/>
        <w:ind w:left="95"/>
        <w:jc w:val="left"/>
        <w:rPr>
          <w:lang w:val="en-US"/>
        </w:rPr>
      </w:pPr>
      <w:r w:rsidRPr="00DB5C50">
        <w:rPr>
          <w:color w:val="585858"/>
          <w:lang w:val="en-US"/>
        </w:rPr>
        <w:t xml:space="preserve">## </w:t>
      </w:r>
      <w:proofErr w:type="spellStart"/>
      <w:r w:rsidRPr="00DB5C50">
        <w:rPr>
          <w:color w:val="585858"/>
          <w:lang w:val="en-US"/>
        </w:rPr>
        <w:t>logSigma</w:t>
      </w:r>
      <w:proofErr w:type="spellEnd"/>
      <w:r w:rsidRPr="00DB5C50">
        <w:rPr>
          <w:color w:val="585858"/>
          <w:lang w:val="en-US"/>
        </w:rPr>
        <w:t xml:space="preserve"> -0.05814659 0.15811381</w:t>
      </w:r>
    </w:p>
    <w:p w14:paraId="465559F9" w14:textId="77777777" w:rsidR="00F56008" w:rsidRPr="00DB5C50" w:rsidRDefault="00835842">
      <w:pPr>
        <w:shd w:val="clear" w:color="auto" w:fill="F7F7F7"/>
        <w:spacing w:after="161" w:line="271" w:lineRule="auto"/>
        <w:ind w:left="95"/>
        <w:jc w:val="left"/>
        <w:rPr>
          <w:lang w:val="en-US"/>
        </w:rPr>
      </w:pPr>
      <w:r w:rsidRPr="00DB5C50">
        <w:rPr>
          <w:color w:val="585858"/>
          <w:lang w:val="en-US"/>
        </w:rPr>
        <w:t>## Maximum gradient component: 6.931683e-05</w:t>
      </w:r>
    </w:p>
    <w:p w14:paraId="601514C6" w14:textId="3EBD4F4D" w:rsidR="00A13A1A" w:rsidRPr="00DB5C50" w:rsidRDefault="00A13A1A" w:rsidP="00A13A1A">
      <w:pPr>
        <w:spacing w:after="165"/>
        <w:ind w:left="101" w:right="1345" w:firstLine="239"/>
        <w:rPr>
          <w:ins w:id="362" w:author="Geir Drage Berentsen" w:date="2020-05-07T14:00:00Z"/>
          <w:lang w:val="en-US"/>
        </w:rPr>
      </w:pPr>
      <w:ins w:id="363" w:author="Geir Drage Berentsen" w:date="2020-05-07T14:00:00Z">
        <w:r>
          <w:rPr>
            <w:lang w:val="en-US"/>
          </w:rPr>
          <w:t>To get the estimates and standard errors of the variables called with ADREPORT() in the C++ file</w:t>
        </w:r>
      </w:ins>
      <w:ins w:id="364" w:author="Geir Drage Berentsen" w:date="2020-05-07T14:01:00Z">
        <w:r>
          <w:rPr>
            <w:lang w:val="en-US"/>
          </w:rPr>
          <w:t xml:space="preserve"> we can run</w:t>
        </w:r>
      </w:ins>
      <w:ins w:id="365" w:author="Geir Drage Berentsen" w:date="2020-05-07T14:00:00Z">
        <w:r>
          <w:rPr>
            <w:lang w:val="en-US"/>
          </w:rPr>
          <w:t xml:space="preserve"> </w:t>
        </w:r>
      </w:ins>
      <w:ins w:id="366" w:author="Geir Drage Berentsen" w:date="2020-05-07T14:01:00Z">
        <w:r>
          <w:rPr>
            <w:lang w:val="en-US"/>
          </w:rPr>
          <w:t>a summary call with the select = “report” option:</w:t>
        </w:r>
      </w:ins>
    </w:p>
    <w:p w14:paraId="53697242" w14:textId="368E8AD3" w:rsidR="00F56008" w:rsidRPr="00DB5C50" w:rsidDel="00A13A1A" w:rsidRDefault="00835842">
      <w:pPr>
        <w:ind w:left="349" w:right="1345"/>
        <w:rPr>
          <w:del w:id="367" w:author="Geir Drage Berentsen" w:date="2020-05-07T13:57:00Z"/>
          <w:lang w:val="en-US"/>
        </w:rPr>
      </w:pPr>
      <w:del w:id="368" w:author="Geir Drage Berentsen" w:date="2020-05-07T13:57:00Z">
        <w:r w:rsidRPr="00DB5C50" w:rsidDel="00A13A1A">
          <w:rPr>
            <w:lang w:val="en-US"/>
          </w:rPr>
          <w:delText>A summary of it allows to select variables</w:delText>
        </w:r>
      </w:del>
    </w:p>
    <w:p w14:paraId="0F512ECA" w14:textId="77777777" w:rsidR="00F56008" w:rsidRPr="00DB5C50" w:rsidRDefault="00835842">
      <w:pPr>
        <w:shd w:val="clear" w:color="auto" w:fill="F7F7F7"/>
        <w:spacing w:after="223" w:line="271" w:lineRule="auto"/>
        <w:ind w:left="95"/>
        <w:jc w:val="left"/>
        <w:rPr>
          <w:lang w:val="en-US"/>
        </w:rPr>
      </w:pP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obj_linreg</w:t>
      </w:r>
      <w:proofErr w:type="spellEnd"/>
      <w:r w:rsidRPr="00DB5C50">
        <w:rPr>
          <w:color w:val="585858"/>
          <w:lang w:val="en-US"/>
        </w:rPr>
        <w:t xml:space="preserve">), </w:t>
      </w:r>
      <w:r w:rsidRPr="00DB5C50">
        <w:rPr>
          <w:color w:val="55AA55"/>
          <w:lang w:val="en-US"/>
        </w:rPr>
        <w:t xml:space="preserve">select </w:t>
      </w:r>
      <w:r w:rsidRPr="00DB5C50">
        <w:rPr>
          <w:color w:val="585858"/>
          <w:lang w:val="en-US"/>
        </w:rPr>
        <w:t xml:space="preserve">= </w:t>
      </w:r>
      <w:r w:rsidRPr="00DB5C50">
        <w:rPr>
          <w:color w:val="317ECC"/>
          <w:lang w:val="en-US"/>
        </w:rPr>
        <w:t>"report"</w:t>
      </w:r>
      <w:r w:rsidRPr="00DB5C50">
        <w:rPr>
          <w:color w:val="585858"/>
          <w:lang w:val="en-US"/>
        </w:rPr>
        <w:t>)</w:t>
      </w:r>
    </w:p>
    <w:p w14:paraId="387CA292" w14:textId="77777777" w:rsidR="00F56008" w:rsidRPr="00DB5C50" w:rsidRDefault="00835842">
      <w:pPr>
        <w:shd w:val="clear" w:color="auto" w:fill="F7F7F7"/>
        <w:tabs>
          <w:tab w:val="center" w:pos="2431"/>
        </w:tabs>
        <w:spacing w:line="271" w:lineRule="auto"/>
        <w:ind w:left="85" w:firstLine="0"/>
        <w:jc w:val="left"/>
        <w:rPr>
          <w:lang w:val="en-US"/>
        </w:rPr>
      </w:pPr>
      <w:r w:rsidRPr="00DB5C50">
        <w:rPr>
          <w:color w:val="585858"/>
          <w:lang w:val="en-US"/>
        </w:rPr>
        <w:t>##</w:t>
      </w:r>
      <w:r w:rsidRPr="00DB5C50">
        <w:rPr>
          <w:color w:val="585858"/>
          <w:lang w:val="en-US"/>
        </w:rPr>
        <w:tab/>
        <w:t>Estimate Std. Error</w:t>
      </w:r>
    </w:p>
    <w:p w14:paraId="207594CE" w14:textId="77777777" w:rsidR="00F56008" w:rsidRPr="00DB5C50" w:rsidRDefault="00835842">
      <w:pPr>
        <w:shd w:val="clear" w:color="auto" w:fill="F7F7F7"/>
        <w:tabs>
          <w:tab w:val="center" w:pos="2371"/>
        </w:tabs>
        <w:spacing w:line="271" w:lineRule="auto"/>
        <w:ind w:left="85" w:firstLine="0"/>
        <w:jc w:val="left"/>
        <w:rPr>
          <w:lang w:val="en-US"/>
        </w:rPr>
      </w:pPr>
      <w:r w:rsidRPr="00DB5C50">
        <w:rPr>
          <w:color w:val="585858"/>
          <w:lang w:val="en-US"/>
        </w:rPr>
        <w:t>## a</w:t>
      </w:r>
      <w:r w:rsidRPr="00DB5C50">
        <w:rPr>
          <w:color w:val="585858"/>
          <w:lang w:val="en-US"/>
        </w:rPr>
        <w:tab/>
        <w:t>0.3100924 0.43829083</w:t>
      </w:r>
    </w:p>
    <w:p w14:paraId="59DA6D8A" w14:textId="77777777" w:rsidR="00F56008" w:rsidRPr="00DB5C50" w:rsidRDefault="00835842">
      <w:pPr>
        <w:shd w:val="clear" w:color="auto" w:fill="F7F7F7"/>
        <w:tabs>
          <w:tab w:val="center" w:pos="2371"/>
        </w:tabs>
        <w:spacing w:line="271" w:lineRule="auto"/>
        <w:ind w:left="85" w:firstLine="0"/>
        <w:jc w:val="left"/>
        <w:rPr>
          <w:lang w:val="en-US"/>
        </w:rPr>
      </w:pPr>
      <w:r w:rsidRPr="00DB5C50">
        <w:rPr>
          <w:color w:val="585858"/>
          <w:lang w:val="en-US"/>
        </w:rPr>
        <w:t>## b</w:t>
      </w:r>
      <w:r w:rsidRPr="00DB5C50">
        <w:rPr>
          <w:color w:val="585858"/>
          <w:lang w:val="en-US"/>
        </w:rPr>
        <w:tab/>
        <w:t>0.9839553 0.03658781</w:t>
      </w:r>
    </w:p>
    <w:p w14:paraId="2BA924A5" w14:textId="77777777" w:rsidR="00F56008" w:rsidRPr="00DB5C50" w:rsidRDefault="00835842">
      <w:pPr>
        <w:shd w:val="clear" w:color="auto" w:fill="F7F7F7"/>
        <w:spacing w:after="224" w:line="271" w:lineRule="auto"/>
        <w:ind w:left="95"/>
        <w:jc w:val="left"/>
        <w:rPr>
          <w:lang w:val="en-US"/>
        </w:rPr>
      </w:pPr>
      <w:r w:rsidRPr="00DB5C50">
        <w:rPr>
          <w:color w:val="585858"/>
          <w:lang w:val="en-US"/>
        </w:rPr>
        <w:t>## sigma 0.9435116 0.14918222</w:t>
      </w:r>
    </w:p>
    <w:p w14:paraId="12EF9BCC" w14:textId="17E4537D" w:rsidR="00F56008" w:rsidRPr="00DB5C50" w:rsidRDefault="00835842">
      <w:pPr>
        <w:spacing w:after="249"/>
        <w:ind w:left="349" w:right="1345"/>
        <w:rPr>
          <w:lang w:val="en-US"/>
        </w:rPr>
      </w:pPr>
      <w:r w:rsidRPr="00DB5C50">
        <w:rPr>
          <w:lang w:val="en-US"/>
        </w:rPr>
        <w:t>And we can see the same estimates from a regular linear regression.</w:t>
      </w:r>
    </w:p>
    <w:p w14:paraId="0D388A06" w14:textId="72527647" w:rsidR="00F56008" w:rsidDel="00A13A1A" w:rsidRDefault="00835842">
      <w:pPr>
        <w:shd w:val="clear" w:color="auto" w:fill="F7F7F7"/>
        <w:spacing w:after="183" w:line="271" w:lineRule="auto"/>
        <w:ind w:left="95"/>
        <w:jc w:val="left"/>
        <w:rPr>
          <w:del w:id="369" w:author="Geir Drage Berentsen" w:date="2020-05-07T13:56:00Z"/>
          <w:color w:val="585858"/>
          <w:lang w:val="en-US"/>
        </w:rPr>
      </w:pPr>
      <w:del w:id="370" w:author="Geir Drage Berentsen" w:date="2020-05-07T13:56:00Z">
        <w:r w:rsidRPr="00DB5C50" w:rsidDel="00A13A1A">
          <w:rPr>
            <w:b/>
            <w:color w:val="BC5A65"/>
            <w:lang w:val="en-US"/>
          </w:rPr>
          <w:delText>summary</w:delText>
        </w:r>
        <w:r w:rsidRPr="00DB5C50" w:rsidDel="00A13A1A">
          <w:rPr>
            <w:color w:val="585858"/>
            <w:lang w:val="en-US"/>
          </w:rPr>
          <w:delText>(</w:delText>
        </w:r>
        <w:r w:rsidRPr="00DB5C50" w:rsidDel="00A13A1A">
          <w:rPr>
            <w:b/>
            <w:color w:val="BC5A65"/>
            <w:lang w:val="en-US"/>
          </w:rPr>
          <w:delText>lm</w:delText>
        </w:r>
        <w:r w:rsidRPr="00DB5C50" w:rsidDel="00A13A1A">
          <w:rPr>
            <w:color w:val="585858"/>
            <w:lang w:val="en-US"/>
          </w:rPr>
          <w:delText xml:space="preserve">(y </w:delText>
        </w:r>
        <w:r w:rsidRPr="00DB5C50" w:rsidDel="00A13A1A">
          <w:rPr>
            <w:lang w:val="en-US"/>
          </w:rPr>
          <w:delText xml:space="preserve">˜ </w:delText>
        </w:r>
        <w:r w:rsidRPr="00DB5C50" w:rsidDel="00A13A1A">
          <w:rPr>
            <w:color w:val="585858"/>
            <w:lang w:val="en-US"/>
          </w:rPr>
          <w:delText xml:space="preserve">x, </w:delText>
        </w:r>
        <w:r w:rsidRPr="00DB5C50" w:rsidDel="00A13A1A">
          <w:rPr>
            <w:color w:val="55AA55"/>
            <w:lang w:val="en-US"/>
          </w:rPr>
          <w:delText xml:space="preserve">data </w:delText>
        </w:r>
        <w:r w:rsidRPr="00DB5C50" w:rsidDel="00A13A1A">
          <w:rPr>
            <w:color w:val="585858"/>
            <w:lang w:val="en-US"/>
          </w:rPr>
          <w:delText>= data))</w:delText>
        </w:r>
      </w:del>
    </w:p>
    <w:p w14:paraId="60907136" w14:textId="167FA235" w:rsidR="00A13A1A" w:rsidRPr="00DB5C50" w:rsidRDefault="00A13A1A">
      <w:pPr>
        <w:shd w:val="clear" w:color="auto" w:fill="F7F7F7"/>
        <w:spacing w:after="183" w:line="271" w:lineRule="auto"/>
        <w:ind w:left="95"/>
        <w:jc w:val="left"/>
        <w:rPr>
          <w:ins w:id="371" w:author="Geir Drage Berentsen" w:date="2020-05-07T13:56:00Z"/>
          <w:lang w:val="en-US"/>
        </w:rPr>
      </w:pPr>
      <w:proofErr w:type="spellStart"/>
      <w:ins w:id="372" w:author="Geir Drage Berentsen" w:date="2020-05-07T13:56:00Z">
        <w:r w:rsidRPr="00A13A1A">
          <w:rPr>
            <w:lang w:val="en-US"/>
          </w:rPr>
          <w:t>lm</w:t>
        </w:r>
        <w:proofErr w:type="spellEnd"/>
        <w:r w:rsidRPr="00A13A1A">
          <w:rPr>
            <w:lang w:val="en-US"/>
          </w:rPr>
          <w:t>(y ~ x</w:t>
        </w:r>
        <w:r>
          <w:rPr>
            <w:lang w:val="en-US"/>
          </w:rPr>
          <w:t xml:space="preserve">, data = </w:t>
        </w:r>
        <w:proofErr w:type="spellStart"/>
        <w:r>
          <w:rPr>
            <w:lang w:val="en-US"/>
          </w:rPr>
          <w:t>d</w:t>
        </w:r>
      </w:ins>
      <w:ins w:id="373" w:author="Geir Drage Berentsen" w:date="2020-05-07T13:57:00Z">
        <w:r>
          <w:rPr>
            <w:lang w:val="en-US"/>
          </w:rPr>
          <w:t>at</w:t>
        </w:r>
      </w:ins>
      <w:proofErr w:type="spellEnd"/>
      <w:ins w:id="374" w:author="Geir Drage Berentsen" w:date="2020-05-07T13:56:00Z">
        <w:r w:rsidRPr="00A13A1A">
          <w:rPr>
            <w:lang w:val="en-US"/>
          </w:rPr>
          <w:t>)$coefficients</w:t>
        </w:r>
      </w:ins>
    </w:p>
    <w:p w14:paraId="4D13C266" w14:textId="77777777" w:rsidR="00F56008" w:rsidRPr="00DB5C50" w:rsidRDefault="00835842">
      <w:pPr>
        <w:shd w:val="clear" w:color="auto" w:fill="F7F7F7"/>
        <w:spacing w:line="271" w:lineRule="auto"/>
        <w:ind w:left="95"/>
        <w:jc w:val="left"/>
        <w:rPr>
          <w:lang w:val="en-US"/>
        </w:rPr>
      </w:pPr>
      <w:r w:rsidRPr="00DB5C50">
        <w:rPr>
          <w:color w:val="585858"/>
          <w:lang w:val="en-US"/>
        </w:rPr>
        <w:t>## ## Call:</w:t>
      </w:r>
    </w:p>
    <w:p w14:paraId="0A15A211" w14:textId="77777777" w:rsidR="00F56008" w:rsidRPr="00DB5C50" w:rsidRDefault="00835842">
      <w:pPr>
        <w:shd w:val="clear" w:color="auto" w:fill="F7F7F7"/>
        <w:spacing w:line="271" w:lineRule="auto"/>
        <w:ind w:left="95"/>
        <w:jc w:val="left"/>
        <w:rPr>
          <w:lang w:val="en-US"/>
        </w:rPr>
      </w:pPr>
      <w:r w:rsidRPr="00DB5C50">
        <w:rPr>
          <w:color w:val="585858"/>
          <w:lang w:val="en-US"/>
        </w:rPr>
        <w:t xml:space="preserve">## </w:t>
      </w:r>
      <w:proofErr w:type="spellStart"/>
      <w:r w:rsidRPr="00DB5C50">
        <w:rPr>
          <w:color w:val="585858"/>
          <w:lang w:val="en-US"/>
        </w:rPr>
        <w:t>lm</w:t>
      </w:r>
      <w:proofErr w:type="spellEnd"/>
      <w:r w:rsidRPr="00DB5C50">
        <w:rPr>
          <w:color w:val="585858"/>
          <w:lang w:val="en-US"/>
        </w:rPr>
        <w:t>(formula = y ˜ x, data = data)</w:t>
      </w:r>
    </w:p>
    <w:p w14:paraId="7AF725F0" w14:textId="77777777" w:rsidR="00F56008" w:rsidRPr="00DB5C50" w:rsidRDefault="00835842">
      <w:pPr>
        <w:shd w:val="clear" w:color="auto" w:fill="F7F7F7"/>
        <w:spacing w:line="271" w:lineRule="auto"/>
        <w:ind w:left="95"/>
        <w:jc w:val="left"/>
        <w:rPr>
          <w:lang w:val="en-US"/>
        </w:rPr>
      </w:pPr>
      <w:r w:rsidRPr="00DB5C50">
        <w:rPr>
          <w:color w:val="585858"/>
          <w:lang w:val="en-US"/>
        </w:rPr>
        <w:t>## ## Residuals:</w:t>
      </w:r>
    </w:p>
    <w:p w14:paraId="76775821" w14:textId="77777777" w:rsidR="00F56008" w:rsidRPr="00DB5C50" w:rsidRDefault="00835842">
      <w:pPr>
        <w:shd w:val="clear" w:color="auto" w:fill="F7F7F7"/>
        <w:tabs>
          <w:tab w:val="center" w:pos="1235"/>
          <w:tab w:val="center" w:pos="2371"/>
          <w:tab w:val="center" w:pos="3208"/>
          <w:tab w:val="center" w:pos="4523"/>
          <w:tab w:val="center" w:pos="5539"/>
        </w:tabs>
        <w:spacing w:line="271" w:lineRule="auto"/>
        <w:ind w:left="85" w:firstLine="0"/>
        <w:jc w:val="left"/>
        <w:rPr>
          <w:lang w:val="en-US"/>
        </w:rPr>
      </w:pPr>
      <w:r w:rsidRPr="00DB5C50">
        <w:rPr>
          <w:color w:val="585858"/>
          <w:lang w:val="en-US"/>
        </w:rPr>
        <w:t>##</w:t>
      </w:r>
      <w:r w:rsidRPr="00DB5C50">
        <w:rPr>
          <w:color w:val="585858"/>
          <w:lang w:val="en-US"/>
        </w:rPr>
        <w:tab/>
        <w:t>Min</w:t>
      </w:r>
      <w:r w:rsidRPr="00DB5C50">
        <w:rPr>
          <w:color w:val="585858"/>
          <w:lang w:val="en-US"/>
        </w:rPr>
        <w:tab/>
        <w:t>1Q</w:t>
      </w:r>
      <w:r w:rsidRPr="00DB5C50">
        <w:rPr>
          <w:color w:val="585858"/>
          <w:lang w:val="en-US"/>
        </w:rPr>
        <w:tab/>
        <w:t>Median</w:t>
      </w:r>
      <w:r w:rsidRPr="00DB5C50">
        <w:rPr>
          <w:color w:val="585858"/>
          <w:lang w:val="en-US"/>
        </w:rPr>
        <w:tab/>
        <w:t>3Q</w:t>
      </w:r>
      <w:r w:rsidRPr="00DB5C50">
        <w:rPr>
          <w:color w:val="585858"/>
          <w:lang w:val="en-US"/>
        </w:rPr>
        <w:tab/>
        <w:t>Max</w:t>
      </w:r>
    </w:p>
    <w:p w14:paraId="5B7CD236" w14:textId="77777777" w:rsidR="00F56008" w:rsidRPr="00DB5C50" w:rsidRDefault="00835842">
      <w:pPr>
        <w:shd w:val="clear" w:color="auto" w:fill="F7F7F7"/>
        <w:spacing w:line="271" w:lineRule="auto"/>
        <w:ind w:left="95"/>
        <w:jc w:val="left"/>
        <w:rPr>
          <w:lang w:val="en-US"/>
        </w:rPr>
      </w:pPr>
      <w:r w:rsidRPr="00DB5C50">
        <w:rPr>
          <w:color w:val="585858"/>
          <w:lang w:val="en-US"/>
        </w:rPr>
        <w:t>## -1.98791 -0.60280 -0.03768 0.51942 1.73353</w:t>
      </w:r>
    </w:p>
    <w:p w14:paraId="5E9954EE" w14:textId="77777777" w:rsidR="00F56008" w:rsidRPr="00DB5C50" w:rsidRDefault="00835842">
      <w:pPr>
        <w:shd w:val="clear" w:color="auto" w:fill="F7F7F7"/>
        <w:spacing w:line="271" w:lineRule="auto"/>
        <w:ind w:left="95"/>
        <w:jc w:val="left"/>
        <w:rPr>
          <w:lang w:val="en-US"/>
        </w:rPr>
      </w:pPr>
      <w:r w:rsidRPr="00DB5C50">
        <w:rPr>
          <w:color w:val="585858"/>
          <w:lang w:val="en-US"/>
        </w:rPr>
        <w:t>## ## Coefficients:</w:t>
      </w:r>
    </w:p>
    <w:p w14:paraId="3B5C1D35" w14:textId="77777777" w:rsidR="00F56008" w:rsidRPr="00DB5C50" w:rsidRDefault="00835842">
      <w:pPr>
        <w:shd w:val="clear" w:color="auto" w:fill="F7F7F7"/>
        <w:tabs>
          <w:tab w:val="center" w:pos="4045"/>
        </w:tabs>
        <w:spacing w:line="271" w:lineRule="auto"/>
        <w:ind w:left="85" w:firstLine="0"/>
        <w:jc w:val="left"/>
        <w:rPr>
          <w:lang w:val="en-US"/>
        </w:rPr>
      </w:pPr>
      <w:r w:rsidRPr="00DB5C50">
        <w:rPr>
          <w:color w:val="585858"/>
          <w:lang w:val="en-US"/>
        </w:rPr>
        <w:t>##</w:t>
      </w:r>
      <w:r w:rsidRPr="00DB5C50">
        <w:rPr>
          <w:color w:val="585858"/>
          <w:lang w:val="en-US"/>
        </w:rPr>
        <w:tab/>
        <w:t xml:space="preserve">Estimate Std. Error t value </w:t>
      </w:r>
      <w:proofErr w:type="spellStart"/>
      <w:r w:rsidRPr="00DB5C50">
        <w:rPr>
          <w:color w:val="585858"/>
          <w:lang w:val="en-US"/>
        </w:rPr>
        <w:t>Pr</w:t>
      </w:r>
      <w:proofErr w:type="spellEnd"/>
      <w:r w:rsidRPr="00DB5C50">
        <w:rPr>
          <w:color w:val="585858"/>
          <w:lang w:val="en-US"/>
        </w:rPr>
        <w:t>(&gt;|t|)</w:t>
      </w:r>
    </w:p>
    <w:p w14:paraId="57D93F90" w14:textId="77777777" w:rsidR="00F56008" w:rsidRPr="00DB5C50" w:rsidRDefault="00835842">
      <w:pPr>
        <w:shd w:val="clear" w:color="auto" w:fill="F7F7F7"/>
        <w:tabs>
          <w:tab w:val="center" w:pos="3746"/>
          <w:tab w:val="center" w:pos="4822"/>
          <w:tab w:val="center" w:pos="5898"/>
        </w:tabs>
        <w:spacing w:after="30" w:line="271" w:lineRule="auto"/>
        <w:ind w:left="85" w:firstLine="0"/>
        <w:jc w:val="left"/>
        <w:rPr>
          <w:lang w:val="en-US"/>
        </w:rPr>
      </w:pPr>
      <w:r w:rsidRPr="00DB5C50">
        <w:rPr>
          <w:color w:val="585858"/>
          <w:lang w:val="en-US"/>
        </w:rPr>
        <w:t>## (Intercept) 0.31009</w:t>
      </w:r>
      <w:r w:rsidRPr="00DB5C50">
        <w:rPr>
          <w:color w:val="585858"/>
          <w:lang w:val="en-US"/>
        </w:rPr>
        <w:tab/>
        <w:t>0.46200</w:t>
      </w:r>
      <w:r w:rsidRPr="00DB5C50">
        <w:rPr>
          <w:color w:val="585858"/>
          <w:lang w:val="en-US"/>
        </w:rPr>
        <w:tab/>
        <w:t>0.671</w:t>
      </w:r>
      <w:r w:rsidRPr="00DB5C50">
        <w:rPr>
          <w:color w:val="585858"/>
          <w:lang w:val="en-US"/>
        </w:rPr>
        <w:tab/>
        <w:t>0.511</w:t>
      </w:r>
    </w:p>
    <w:p w14:paraId="446851D3" w14:textId="77777777" w:rsidR="00F56008" w:rsidRPr="00DB5C50" w:rsidRDefault="00835842">
      <w:pPr>
        <w:shd w:val="clear" w:color="auto" w:fill="F7F7F7"/>
        <w:tabs>
          <w:tab w:val="center" w:pos="2431"/>
          <w:tab w:val="center" w:pos="5001"/>
        </w:tabs>
        <w:spacing w:line="271" w:lineRule="auto"/>
        <w:ind w:left="85" w:firstLine="0"/>
        <w:jc w:val="left"/>
        <w:rPr>
          <w:lang w:val="en-US"/>
        </w:rPr>
      </w:pPr>
      <w:r w:rsidRPr="00DB5C50">
        <w:rPr>
          <w:color w:val="585858"/>
          <w:lang w:val="en-US"/>
        </w:rPr>
        <w:t>## x</w:t>
      </w:r>
      <w:r w:rsidRPr="00DB5C50">
        <w:rPr>
          <w:color w:val="585858"/>
          <w:lang w:val="en-US"/>
        </w:rPr>
        <w:tab/>
        <w:t>0.98396</w:t>
      </w:r>
      <w:r w:rsidRPr="00DB5C50">
        <w:rPr>
          <w:color w:val="585858"/>
          <w:lang w:val="en-US"/>
        </w:rPr>
        <w:tab/>
        <w:t>0.03857 25.513 1.39e-15 ***</w:t>
      </w:r>
    </w:p>
    <w:p w14:paraId="7117F5AC" w14:textId="77777777" w:rsidR="00F56008" w:rsidRPr="00DB5C50" w:rsidRDefault="00835842">
      <w:pPr>
        <w:shd w:val="clear" w:color="auto" w:fill="F7F7F7"/>
        <w:spacing w:line="271" w:lineRule="auto"/>
        <w:ind w:left="95"/>
        <w:jc w:val="left"/>
        <w:rPr>
          <w:lang w:val="en-US"/>
        </w:rPr>
      </w:pPr>
      <w:r w:rsidRPr="00DB5C50">
        <w:rPr>
          <w:color w:val="585858"/>
          <w:lang w:val="en-US"/>
        </w:rPr>
        <w:t>## ---</w:t>
      </w:r>
    </w:p>
    <w:p w14:paraId="3F38C883" w14:textId="77777777" w:rsidR="00F56008" w:rsidRPr="00CE2C02" w:rsidRDefault="00835842">
      <w:pPr>
        <w:shd w:val="clear" w:color="auto" w:fill="F7F7F7"/>
        <w:spacing w:line="271" w:lineRule="auto"/>
        <w:ind w:left="95"/>
        <w:jc w:val="left"/>
        <w:rPr>
          <w:lang w:val="en-US"/>
          <w:rPrChange w:id="375" w:author="Geir Drage Berentsen" w:date="2020-05-05T12:35:00Z">
            <w:rPr/>
          </w:rPrChange>
        </w:rPr>
      </w:pPr>
      <w:r w:rsidRPr="00DB5C50">
        <w:rPr>
          <w:color w:val="585858"/>
          <w:lang w:val="en-US"/>
        </w:rPr>
        <w:t xml:space="preserve">## </w:t>
      </w:r>
      <w:proofErr w:type="spellStart"/>
      <w:r w:rsidRPr="00DB5C50">
        <w:rPr>
          <w:color w:val="585858"/>
          <w:lang w:val="en-US"/>
        </w:rPr>
        <w:t>Signif</w:t>
      </w:r>
      <w:proofErr w:type="spellEnd"/>
      <w:r w:rsidRPr="00DB5C50">
        <w:rPr>
          <w:color w:val="585858"/>
          <w:lang w:val="en-US"/>
        </w:rPr>
        <w:t xml:space="preserve">. codes: 0 '***' 0.001 '**' 0.01 '*' 0.05 '.' </w:t>
      </w:r>
      <w:r w:rsidRPr="00CE2C02">
        <w:rPr>
          <w:color w:val="585858"/>
          <w:lang w:val="en-US"/>
          <w:rPrChange w:id="376" w:author="Geir Drage Berentsen" w:date="2020-05-05T12:35:00Z">
            <w:rPr>
              <w:color w:val="585858"/>
            </w:rPr>
          </w:rPrChange>
        </w:rPr>
        <w:t>0.1 ' ' 1</w:t>
      </w:r>
    </w:p>
    <w:p w14:paraId="00711B57" w14:textId="77777777" w:rsidR="00F56008" w:rsidRPr="00DB5C50" w:rsidRDefault="00835842">
      <w:pPr>
        <w:shd w:val="clear" w:color="auto" w:fill="F7F7F7"/>
        <w:spacing w:line="271" w:lineRule="auto"/>
        <w:ind w:left="95"/>
        <w:jc w:val="left"/>
        <w:rPr>
          <w:lang w:val="en-US"/>
        </w:rPr>
      </w:pPr>
      <w:r w:rsidRPr="00DB5C50">
        <w:rPr>
          <w:color w:val="585858"/>
          <w:lang w:val="en-US"/>
        </w:rPr>
        <w:t>##</w:t>
      </w:r>
    </w:p>
    <w:p w14:paraId="0E32929A" w14:textId="77777777" w:rsidR="00F56008" w:rsidRPr="00DB5C50" w:rsidRDefault="00835842">
      <w:pPr>
        <w:shd w:val="clear" w:color="auto" w:fill="F7F7F7"/>
        <w:spacing w:line="271" w:lineRule="auto"/>
        <w:ind w:left="95"/>
        <w:jc w:val="left"/>
        <w:rPr>
          <w:lang w:val="en-US"/>
        </w:rPr>
      </w:pPr>
      <w:r w:rsidRPr="00DB5C50">
        <w:rPr>
          <w:color w:val="585858"/>
          <w:lang w:val="en-US"/>
        </w:rPr>
        <w:t>## Residual standard error: 0.9945 on 18 degrees of freedom</w:t>
      </w:r>
    </w:p>
    <w:p w14:paraId="452EE80D" w14:textId="77777777" w:rsidR="00F56008" w:rsidRPr="00DB5C50" w:rsidRDefault="00835842">
      <w:pPr>
        <w:shd w:val="clear" w:color="auto" w:fill="F7F7F7"/>
        <w:spacing w:line="271" w:lineRule="auto"/>
        <w:ind w:left="95"/>
        <w:jc w:val="left"/>
        <w:rPr>
          <w:lang w:val="en-US"/>
        </w:rPr>
      </w:pPr>
      <w:r w:rsidRPr="00DB5C50">
        <w:rPr>
          <w:color w:val="585858"/>
          <w:lang w:val="en-US"/>
        </w:rPr>
        <w:t>## Multiple R-squared: 0.9731,Adjusted R-squared: 0.9716</w:t>
      </w:r>
    </w:p>
    <w:p w14:paraId="3389125A" w14:textId="77777777" w:rsidR="00F56008" w:rsidRPr="00DB5C50" w:rsidRDefault="00835842">
      <w:pPr>
        <w:shd w:val="clear" w:color="auto" w:fill="F7F7F7"/>
        <w:spacing w:after="225" w:line="271" w:lineRule="auto"/>
        <w:ind w:left="95"/>
        <w:jc w:val="left"/>
        <w:rPr>
          <w:lang w:val="en-US"/>
        </w:rPr>
      </w:pPr>
      <w:r w:rsidRPr="00DB5C50">
        <w:rPr>
          <w:color w:val="585858"/>
          <w:lang w:val="en-US"/>
        </w:rPr>
        <w:t>## F-statistic: 650.9 on 1 and 18 DF, p-value: 1.389e-15</w:t>
      </w:r>
    </w:p>
    <w:p w14:paraId="2C91DDC3" w14:textId="6C832925" w:rsidR="00F56008" w:rsidRPr="00DB5C50" w:rsidDel="00A13A1A" w:rsidRDefault="00835842">
      <w:pPr>
        <w:ind w:left="101" w:right="1345" w:firstLine="239"/>
        <w:rPr>
          <w:del w:id="377" w:author="Geir Drage Berentsen" w:date="2020-05-07T14:03:00Z"/>
          <w:lang w:val="en-US"/>
        </w:rPr>
      </w:pPr>
      <w:del w:id="378" w:author="Geir Drage Berentsen" w:date="2020-05-07T14:03:00Z">
        <w:r w:rsidRPr="00DB5C50" w:rsidDel="00A13A1A">
          <w:rPr>
            <w:lang w:val="en-US"/>
          </w:rPr>
          <w:lastRenderedPageBreak/>
          <w:delText>The summary given by TMB is exhaustive but it can be preferable to retrieve the estimates in another format, or also retrieve different sets of estimates if one tries consecutively different sets of initial parameters. Below are other ways to retrieve estimates.</w:delText>
        </w:r>
      </w:del>
    </w:p>
    <w:p w14:paraId="72F55E39" w14:textId="4EBBF32C" w:rsidR="00F56008" w:rsidRPr="00DB5C50" w:rsidDel="00A13A1A" w:rsidRDefault="00835842">
      <w:pPr>
        <w:spacing w:after="259"/>
        <w:ind w:left="349" w:right="1345"/>
        <w:rPr>
          <w:del w:id="379" w:author="Geir Drage Berentsen" w:date="2020-05-07T14:03:00Z"/>
          <w:lang w:val="en-US"/>
        </w:rPr>
      </w:pPr>
      <w:del w:id="380" w:author="Geir Drage Berentsen" w:date="2020-05-07T14:03:00Z">
        <w:r w:rsidRPr="00DB5C50" w:rsidDel="00A13A1A">
          <w:rPr>
            <w:lang w:val="en-US"/>
          </w:rPr>
          <w:delText>We can retrieve the best ML estimates (after trying different sets of initial parameters) as a vector</w:delText>
        </w:r>
      </w:del>
    </w:p>
    <w:p w14:paraId="4A2CAF7C" w14:textId="5D0633B6" w:rsidR="00F56008" w:rsidRPr="00DB5C50" w:rsidDel="00A13A1A" w:rsidRDefault="00835842">
      <w:pPr>
        <w:shd w:val="clear" w:color="auto" w:fill="F7F7F7"/>
        <w:spacing w:line="271" w:lineRule="auto"/>
        <w:ind w:left="95"/>
        <w:jc w:val="left"/>
        <w:rPr>
          <w:del w:id="381" w:author="Geir Drage Berentsen" w:date="2020-05-07T14:03:00Z"/>
          <w:lang w:val="en-US"/>
        </w:rPr>
      </w:pPr>
      <w:del w:id="382" w:author="Geir Drage Berentsen" w:date="2020-05-07T14:03:00Z">
        <w:r w:rsidRPr="00DB5C50" w:rsidDel="00A13A1A">
          <w:rPr>
            <w:color w:val="585858"/>
            <w:lang w:val="en-US"/>
          </w:rPr>
          <w:delText xml:space="preserve">ML_parameters </w:delText>
        </w:r>
        <w:r w:rsidRPr="00DB5C50" w:rsidDel="00A13A1A">
          <w:rPr>
            <w:color w:val="B05A65"/>
            <w:lang w:val="en-US"/>
          </w:rPr>
          <w:delText xml:space="preserve">&lt;- </w:delText>
        </w:r>
        <w:r w:rsidRPr="00DB5C50" w:rsidDel="00A13A1A">
          <w:rPr>
            <w:color w:val="585858"/>
            <w:lang w:val="en-US"/>
          </w:rPr>
          <w:delText>obj_linreg</w:delText>
        </w:r>
        <w:r w:rsidRPr="00DB5C50" w:rsidDel="00A13A1A">
          <w:rPr>
            <w:lang w:val="en-US"/>
          </w:rPr>
          <w:delText>$</w:delText>
        </w:r>
        <w:r w:rsidRPr="00DB5C50" w:rsidDel="00A13A1A">
          <w:rPr>
            <w:color w:val="585858"/>
            <w:lang w:val="en-US"/>
          </w:rPr>
          <w:delText>env</w:delText>
        </w:r>
        <w:r w:rsidRPr="00DB5C50" w:rsidDel="00A13A1A">
          <w:rPr>
            <w:lang w:val="en-US"/>
          </w:rPr>
          <w:delText>$</w:delText>
        </w:r>
        <w:r w:rsidRPr="00DB5C50" w:rsidDel="00A13A1A">
          <w:rPr>
            <w:color w:val="585858"/>
            <w:lang w:val="en-US"/>
          </w:rPr>
          <w:delText>last.par.best</w:delText>
        </w:r>
      </w:del>
    </w:p>
    <w:p w14:paraId="2F550EC6" w14:textId="18F7CA43" w:rsidR="00F56008" w:rsidRPr="00DB5C50" w:rsidDel="00A13A1A" w:rsidRDefault="00835842">
      <w:pPr>
        <w:shd w:val="clear" w:color="auto" w:fill="F7F7F7"/>
        <w:spacing w:after="204" w:line="271" w:lineRule="auto"/>
        <w:ind w:left="95"/>
        <w:jc w:val="left"/>
        <w:rPr>
          <w:del w:id="383" w:author="Geir Drage Berentsen" w:date="2020-05-07T14:03:00Z"/>
          <w:lang w:val="en-US"/>
        </w:rPr>
      </w:pPr>
      <w:del w:id="384" w:author="Geir Drage Berentsen" w:date="2020-05-07T14:03:00Z">
        <w:r w:rsidRPr="00DB5C50" w:rsidDel="00A13A1A">
          <w:rPr>
            <w:color w:val="585858"/>
            <w:lang w:val="en-US"/>
          </w:rPr>
          <w:delText>ML_parameters</w:delText>
        </w:r>
      </w:del>
    </w:p>
    <w:p w14:paraId="6D249CE4" w14:textId="170EF9DB" w:rsidR="00F56008" w:rsidRPr="00DB5C50" w:rsidDel="00A13A1A" w:rsidRDefault="00835842">
      <w:pPr>
        <w:shd w:val="clear" w:color="auto" w:fill="F7F7F7"/>
        <w:tabs>
          <w:tab w:val="center" w:pos="1714"/>
          <w:tab w:val="center" w:pos="3148"/>
          <w:tab w:val="center" w:pos="4164"/>
        </w:tabs>
        <w:spacing w:line="271" w:lineRule="auto"/>
        <w:ind w:left="85" w:firstLine="0"/>
        <w:jc w:val="left"/>
        <w:rPr>
          <w:del w:id="385" w:author="Geir Drage Berentsen" w:date="2020-05-07T14:03:00Z"/>
          <w:lang w:val="en-US"/>
        </w:rPr>
      </w:pPr>
      <w:del w:id="386" w:author="Geir Drage Berentsen" w:date="2020-05-07T14:03:00Z">
        <w:r w:rsidRPr="00DB5C50" w:rsidDel="00A13A1A">
          <w:rPr>
            <w:color w:val="585858"/>
            <w:lang w:val="en-US"/>
          </w:rPr>
          <w:delText>##</w:delText>
        </w:r>
        <w:r w:rsidRPr="00DB5C50" w:rsidDel="00A13A1A">
          <w:rPr>
            <w:color w:val="585858"/>
            <w:lang w:val="en-US"/>
          </w:rPr>
          <w:tab/>
          <w:delText>a</w:delText>
        </w:r>
        <w:r w:rsidRPr="00DB5C50" w:rsidDel="00A13A1A">
          <w:rPr>
            <w:color w:val="585858"/>
            <w:lang w:val="en-US"/>
          </w:rPr>
          <w:tab/>
          <w:delText>b</w:delText>
        </w:r>
        <w:r w:rsidRPr="00DB5C50" w:rsidDel="00A13A1A">
          <w:rPr>
            <w:color w:val="585858"/>
            <w:lang w:val="en-US"/>
          </w:rPr>
          <w:tab/>
          <w:delText>logSigma</w:delText>
        </w:r>
      </w:del>
    </w:p>
    <w:p w14:paraId="30A3C44D" w14:textId="2AE388D7" w:rsidR="00F56008" w:rsidRPr="00DB5C50" w:rsidDel="00A13A1A" w:rsidRDefault="00835842">
      <w:pPr>
        <w:shd w:val="clear" w:color="auto" w:fill="F7F7F7"/>
        <w:spacing w:after="228" w:line="271" w:lineRule="auto"/>
        <w:ind w:left="95"/>
        <w:jc w:val="left"/>
        <w:rPr>
          <w:del w:id="387" w:author="Geir Drage Berentsen" w:date="2020-05-07T14:03:00Z"/>
          <w:lang w:val="en-US"/>
        </w:rPr>
      </w:pPr>
      <w:del w:id="388" w:author="Geir Drage Berentsen" w:date="2020-05-07T14:03:00Z">
        <w:r w:rsidRPr="00DB5C50" w:rsidDel="00A13A1A">
          <w:rPr>
            <w:color w:val="585858"/>
            <w:lang w:val="en-US"/>
          </w:rPr>
          <w:delText>## 0.31009240 0.98395535 -0.05814659</w:delText>
        </w:r>
      </w:del>
    </w:p>
    <w:p w14:paraId="15AE7FFD" w14:textId="528FA919" w:rsidR="00F56008" w:rsidRPr="00DB5C50" w:rsidDel="00A13A1A" w:rsidRDefault="00835842">
      <w:pPr>
        <w:spacing w:after="229"/>
        <w:ind w:left="349" w:right="1345"/>
        <w:rPr>
          <w:del w:id="389" w:author="Geir Drage Berentsen" w:date="2020-05-07T14:03:00Z"/>
          <w:lang w:val="en-US"/>
        </w:rPr>
      </w:pPr>
      <w:del w:id="390" w:author="Geir Drage Berentsen" w:date="2020-05-07T14:03:00Z">
        <w:r w:rsidRPr="00DB5C50" w:rsidDel="00A13A1A">
          <w:rPr>
            <w:lang w:val="en-US"/>
          </w:rPr>
          <w:delText>We can retrieve the estimates of the variables sent by the REPORT function in C++</w:delText>
        </w:r>
      </w:del>
    </w:p>
    <w:p w14:paraId="6270C15C" w14:textId="0840B13A" w:rsidR="00F56008" w:rsidRPr="00DB5C50" w:rsidDel="00A13A1A" w:rsidRDefault="00835842">
      <w:pPr>
        <w:shd w:val="clear" w:color="auto" w:fill="F7F7F7"/>
        <w:spacing w:after="167" w:line="271" w:lineRule="auto"/>
        <w:ind w:left="95"/>
        <w:jc w:val="left"/>
        <w:rPr>
          <w:del w:id="391" w:author="Geir Drage Berentsen" w:date="2020-05-07T14:03:00Z"/>
          <w:lang w:val="en-US"/>
        </w:rPr>
      </w:pPr>
      <w:del w:id="392" w:author="Geir Drage Berentsen" w:date="2020-05-07T14:03:00Z">
        <w:r w:rsidRPr="00DB5C50" w:rsidDel="00A13A1A">
          <w:rPr>
            <w:color w:val="585858"/>
            <w:lang w:val="en-US"/>
          </w:rPr>
          <w:delText>obj_linreg</w:delText>
        </w:r>
        <w:r w:rsidRPr="00DB5C50" w:rsidDel="00A13A1A">
          <w:rPr>
            <w:lang w:val="en-US"/>
          </w:rPr>
          <w:delText>$</w:delText>
        </w:r>
        <w:r w:rsidRPr="00DB5C50" w:rsidDel="00A13A1A">
          <w:rPr>
            <w:b/>
            <w:color w:val="BC5A65"/>
            <w:lang w:val="en-US"/>
          </w:rPr>
          <w:delText>report</w:delText>
        </w:r>
        <w:r w:rsidRPr="00DB5C50" w:rsidDel="00A13A1A">
          <w:rPr>
            <w:color w:val="585858"/>
            <w:lang w:val="en-US"/>
          </w:rPr>
          <w:delText>(ML_parameters)</w:delText>
        </w:r>
      </w:del>
    </w:p>
    <w:p w14:paraId="1AB6C5F5" w14:textId="6C0EAFD4" w:rsidR="00F56008" w:rsidRPr="00DB5C50" w:rsidDel="00A13A1A" w:rsidRDefault="00835842">
      <w:pPr>
        <w:shd w:val="clear" w:color="auto" w:fill="F7F7F7"/>
        <w:spacing w:line="271" w:lineRule="auto"/>
        <w:ind w:left="95"/>
        <w:jc w:val="left"/>
        <w:rPr>
          <w:del w:id="393" w:author="Geir Drage Berentsen" w:date="2020-05-07T14:03:00Z"/>
          <w:lang w:val="en-US"/>
        </w:rPr>
      </w:pPr>
      <w:del w:id="394" w:author="Geir Drage Berentsen" w:date="2020-05-07T14:03:00Z">
        <w:r w:rsidRPr="00DB5C50" w:rsidDel="00A13A1A">
          <w:rPr>
            <w:color w:val="585858"/>
            <w:lang w:val="en-US"/>
          </w:rPr>
          <w:delText>## $mat_example</w:delText>
        </w:r>
      </w:del>
    </w:p>
    <w:p w14:paraId="70D5122E" w14:textId="5EEC928A" w:rsidR="00F56008" w:rsidRPr="00DB5C50" w:rsidDel="00A13A1A" w:rsidRDefault="00835842">
      <w:pPr>
        <w:shd w:val="clear" w:color="auto" w:fill="F7F7F7"/>
        <w:tabs>
          <w:tab w:val="center" w:pos="1893"/>
        </w:tabs>
        <w:spacing w:line="271" w:lineRule="auto"/>
        <w:ind w:left="85" w:firstLine="0"/>
        <w:jc w:val="left"/>
        <w:rPr>
          <w:del w:id="395" w:author="Geir Drage Berentsen" w:date="2020-05-07T14:03:00Z"/>
          <w:lang w:val="en-US"/>
        </w:rPr>
      </w:pPr>
      <w:del w:id="396" w:author="Geir Drage Berentsen" w:date="2020-05-07T14:03:00Z">
        <w:r w:rsidRPr="00DB5C50" w:rsidDel="00A13A1A">
          <w:rPr>
            <w:color w:val="585858"/>
            <w:lang w:val="en-US"/>
          </w:rPr>
          <w:delText>##</w:delText>
        </w:r>
        <w:r w:rsidRPr="00DB5C50" w:rsidDel="00A13A1A">
          <w:rPr>
            <w:color w:val="585858"/>
            <w:lang w:val="en-US"/>
          </w:rPr>
          <w:tab/>
          <w:delText>[,1] [,2] [,3]</w:delText>
        </w:r>
      </w:del>
    </w:p>
    <w:p w14:paraId="3927682C" w14:textId="123FBD9A" w:rsidR="00F56008" w:rsidRPr="00DB5C50" w:rsidDel="00A13A1A" w:rsidRDefault="00835842">
      <w:pPr>
        <w:shd w:val="clear" w:color="auto" w:fill="F7F7F7"/>
        <w:tabs>
          <w:tab w:val="center" w:pos="1474"/>
          <w:tab w:val="center" w:pos="2072"/>
          <w:tab w:val="center" w:pos="2670"/>
        </w:tabs>
        <w:spacing w:line="271" w:lineRule="auto"/>
        <w:ind w:left="85" w:firstLine="0"/>
        <w:jc w:val="left"/>
        <w:rPr>
          <w:del w:id="397" w:author="Geir Drage Berentsen" w:date="2020-05-07T14:03:00Z"/>
          <w:lang w:val="en-US"/>
        </w:rPr>
      </w:pPr>
      <w:del w:id="398" w:author="Geir Drage Berentsen" w:date="2020-05-07T14:03:00Z">
        <w:r w:rsidRPr="00DB5C50" w:rsidDel="00A13A1A">
          <w:rPr>
            <w:color w:val="585858"/>
            <w:lang w:val="en-US"/>
          </w:rPr>
          <w:delText>## [1,]</w:delText>
        </w:r>
        <w:r w:rsidRPr="00DB5C50" w:rsidDel="00A13A1A">
          <w:rPr>
            <w:color w:val="585858"/>
            <w:lang w:val="en-US"/>
          </w:rPr>
          <w:tab/>
          <w:delText>1</w:delText>
        </w:r>
        <w:r w:rsidRPr="00DB5C50" w:rsidDel="00A13A1A">
          <w:rPr>
            <w:color w:val="585858"/>
            <w:lang w:val="en-US"/>
          </w:rPr>
          <w:tab/>
          <w:delText>2</w:delText>
        </w:r>
        <w:r w:rsidRPr="00DB5C50" w:rsidDel="00A13A1A">
          <w:rPr>
            <w:color w:val="585858"/>
            <w:lang w:val="en-US"/>
          </w:rPr>
          <w:tab/>
          <w:delText>3</w:delText>
        </w:r>
      </w:del>
    </w:p>
    <w:p w14:paraId="37D42465" w14:textId="2B579B20" w:rsidR="00F56008" w:rsidRPr="00DB5C50" w:rsidDel="00A13A1A" w:rsidRDefault="00835842">
      <w:pPr>
        <w:shd w:val="clear" w:color="auto" w:fill="F7F7F7"/>
        <w:tabs>
          <w:tab w:val="center" w:pos="1474"/>
          <w:tab w:val="center" w:pos="2072"/>
          <w:tab w:val="center" w:pos="2670"/>
        </w:tabs>
        <w:spacing w:line="271" w:lineRule="auto"/>
        <w:ind w:left="85" w:firstLine="0"/>
        <w:jc w:val="left"/>
        <w:rPr>
          <w:del w:id="399" w:author="Geir Drage Berentsen" w:date="2020-05-07T14:03:00Z"/>
          <w:lang w:val="en-US"/>
        </w:rPr>
      </w:pPr>
      <w:del w:id="400" w:author="Geir Drage Berentsen" w:date="2020-05-07T14:03:00Z">
        <w:r w:rsidRPr="00DB5C50" w:rsidDel="00A13A1A">
          <w:rPr>
            <w:color w:val="585858"/>
            <w:lang w:val="en-US"/>
          </w:rPr>
          <w:delText>## [2,]</w:delText>
        </w:r>
        <w:r w:rsidRPr="00DB5C50" w:rsidDel="00A13A1A">
          <w:rPr>
            <w:color w:val="585858"/>
            <w:lang w:val="en-US"/>
          </w:rPr>
          <w:tab/>
          <w:delText>4</w:delText>
        </w:r>
        <w:r w:rsidRPr="00DB5C50" w:rsidDel="00A13A1A">
          <w:rPr>
            <w:color w:val="585858"/>
            <w:lang w:val="en-US"/>
          </w:rPr>
          <w:tab/>
          <w:delText>5</w:delText>
        </w:r>
        <w:r w:rsidRPr="00DB5C50" w:rsidDel="00A13A1A">
          <w:rPr>
            <w:color w:val="585858"/>
            <w:lang w:val="en-US"/>
          </w:rPr>
          <w:tab/>
          <w:delText>6</w:delText>
        </w:r>
      </w:del>
    </w:p>
    <w:p w14:paraId="60850A4F" w14:textId="66380DB0" w:rsidR="00F56008" w:rsidRPr="00DB5C50" w:rsidDel="00A13A1A" w:rsidRDefault="00835842">
      <w:pPr>
        <w:shd w:val="clear" w:color="auto" w:fill="F7F7F7"/>
        <w:spacing w:line="271" w:lineRule="auto"/>
        <w:ind w:left="95"/>
        <w:jc w:val="left"/>
        <w:rPr>
          <w:del w:id="401" w:author="Geir Drage Berentsen" w:date="2020-05-07T14:03:00Z"/>
          <w:lang w:val="en-US"/>
        </w:rPr>
      </w:pPr>
      <w:del w:id="402" w:author="Geir Drage Berentsen" w:date="2020-05-07T14:03:00Z">
        <w:r w:rsidRPr="00DB5C50" w:rsidDel="00A13A1A">
          <w:rPr>
            <w:color w:val="585858"/>
            <w:lang w:val="en-US"/>
          </w:rPr>
          <w:delText>##</w:delText>
        </w:r>
      </w:del>
    </w:p>
    <w:p w14:paraId="6AE96DCF" w14:textId="2691B362" w:rsidR="00F56008" w:rsidRPr="00DB5C50" w:rsidDel="00A13A1A" w:rsidRDefault="00835842">
      <w:pPr>
        <w:shd w:val="clear" w:color="auto" w:fill="F7F7F7"/>
        <w:spacing w:line="271" w:lineRule="auto"/>
        <w:ind w:left="95"/>
        <w:jc w:val="left"/>
        <w:rPr>
          <w:del w:id="403" w:author="Geir Drage Berentsen" w:date="2020-05-07T14:03:00Z"/>
          <w:lang w:val="en-US"/>
        </w:rPr>
      </w:pPr>
      <w:del w:id="404" w:author="Geir Drage Berentsen" w:date="2020-05-07T14:03:00Z">
        <w:r w:rsidRPr="00DB5C50" w:rsidDel="00A13A1A">
          <w:rPr>
            <w:color w:val="585858"/>
            <w:lang w:val="en-US"/>
          </w:rPr>
          <w:delText>## $mat_example2</w:delText>
        </w:r>
      </w:del>
    </w:p>
    <w:p w14:paraId="18269ABC" w14:textId="6D215D56" w:rsidR="00F56008" w:rsidRPr="00DB5C50" w:rsidDel="00A13A1A" w:rsidRDefault="00835842">
      <w:pPr>
        <w:shd w:val="clear" w:color="auto" w:fill="F7F7F7"/>
        <w:tabs>
          <w:tab w:val="center" w:pos="1893"/>
        </w:tabs>
        <w:spacing w:line="271" w:lineRule="auto"/>
        <w:ind w:left="85" w:firstLine="0"/>
        <w:jc w:val="left"/>
        <w:rPr>
          <w:del w:id="405" w:author="Geir Drage Berentsen" w:date="2020-05-07T14:03:00Z"/>
          <w:lang w:val="en-US"/>
        </w:rPr>
      </w:pPr>
      <w:del w:id="406" w:author="Geir Drage Berentsen" w:date="2020-05-07T14:03:00Z">
        <w:r w:rsidRPr="00DB5C50" w:rsidDel="00A13A1A">
          <w:rPr>
            <w:color w:val="585858"/>
            <w:lang w:val="en-US"/>
          </w:rPr>
          <w:delText>##</w:delText>
        </w:r>
        <w:r w:rsidRPr="00DB5C50" w:rsidDel="00A13A1A">
          <w:rPr>
            <w:color w:val="585858"/>
            <w:lang w:val="en-US"/>
          </w:rPr>
          <w:tab/>
          <w:delText>[,1] [,2] [,3]</w:delText>
        </w:r>
      </w:del>
    </w:p>
    <w:p w14:paraId="1C0ACD94" w14:textId="7F5A3FD9" w:rsidR="00F56008" w:rsidRPr="00DB5C50" w:rsidDel="00A13A1A" w:rsidRDefault="00835842">
      <w:pPr>
        <w:shd w:val="clear" w:color="auto" w:fill="F7F7F7"/>
        <w:tabs>
          <w:tab w:val="center" w:pos="1474"/>
          <w:tab w:val="center" w:pos="2072"/>
          <w:tab w:val="center" w:pos="2610"/>
        </w:tabs>
        <w:spacing w:line="271" w:lineRule="auto"/>
        <w:ind w:left="85" w:firstLine="0"/>
        <w:jc w:val="left"/>
        <w:rPr>
          <w:del w:id="407" w:author="Geir Drage Berentsen" w:date="2020-05-07T14:03:00Z"/>
          <w:lang w:val="en-US"/>
        </w:rPr>
      </w:pPr>
      <w:del w:id="408" w:author="Geir Drage Berentsen" w:date="2020-05-07T14:03:00Z">
        <w:r w:rsidRPr="00DB5C50" w:rsidDel="00A13A1A">
          <w:rPr>
            <w:color w:val="585858"/>
            <w:lang w:val="en-US"/>
          </w:rPr>
          <w:delText>## [1,]</w:delText>
        </w:r>
        <w:r w:rsidRPr="00DB5C50" w:rsidDel="00A13A1A">
          <w:rPr>
            <w:color w:val="585858"/>
            <w:lang w:val="en-US"/>
          </w:rPr>
          <w:tab/>
          <w:delText>1</w:delText>
        </w:r>
        <w:r w:rsidRPr="00DB5C50" w:rsidDel="00A13A1A">
          <w:rPr>
            <w:color w:val="585858"/>
            <w:lang w:val="en-US"/>
          </w:rPr>
          <w:tab/>
          <w:delText>1</w:delText>
        </w:r>
        <w:r w:rsidRPr="00DB5C50" w:rsidDel="00A13A1A">
          <w:rPr>
            <w:color w:val="585858"/>
            <w:lang w:val="en-US"/>
          </w:rPr>
          <w:tab/>
          <w:delText>15</w:delText>
        </w:r>
      </w:del>
    </w:p>
    <w:p w14:paraId="657D71D8" w14:textId="5D717F0B" w:rsidR="00F56008" w:rsidRPr="00DB5C50" w:rsidDel="00A13A1A" w:rsidRDefault="00835842">
      <w:pPr>
        <w:shd w:val="clear" w:color="auto" w:fill="F7F7F7"/>
        <w:tabs>
          <w:tab w:val="center" w:pos="1474"/>
          <w:tab w:val="center" w:pos="2072"/>
          <w:tab w:val="center" w:pos="2670"/>
        </w:tabs>
        <w:spacing w:after="250" w:line="271" w:lineRule="auto"/>
        <w:ind w:left="85" w:firstLine="0"/>
        <w:jc w:val="left"/>
        <w:rPr>
          <w:del w:id="409" w:author="Geir Drage Berentsen" w:date="2020-05-07T14:03:00Z"/>
          <w:lang w:val="en-US"/>
        </w:rPr>
      </w:pPr>
      <w:del w:id="410" w:author="Geir Drage Berentsen" w:date="2020-05-07T14:03:00Z">
        <w:r w:rsidRPr="00DB5C50" w:rsidDel="00A13A1A">
          <w:rPr>
            <w:color w:val="585858"/>
            <w:lang w:val="en-US"/>
          </w:rPr>
          <w:delText>## [2,]</w:delText>
        </w:r>
        <w:r w:rsidRPr="00DB5C50" w:rsidDel="00A13A1A">
          <w:rPr>
            <w:color w:val="585858"/>
            <w:lang w:val="en-US"/>
          </w:rPr>
          <w:tab/>
          <w:delText>5</w:delText>
        </w:r>
        <w:r w:rsidRPr="00DB5C50" w:rsidDel="00A13A1A">
          <w:rPr>
            <w:color w:val="585858"/>
            <w:lang w:val="en-US"/>
          </w:rPr>
          <w:tab/>
          <w:delText>5</w:delText>
        </w:r>
        <w:r w:rsidRPr="00DB5C50" w:rsidDel="00A13A1A">
          <w:rPr>
            <w:color w:val="585858"/>
            <w:lang w:val="en-US"/>
          </w:rPr>
          <w:tab/>
          <w:delText>5</w:delText>
        </w:r>
      </w:del>
    </w:p>
    <w:p w14:paraId="18854576" w14:textId="0432AEFD" w:rsidR="00F56008" w:rsidRPr="00DB5C50" w:rsidDel="00A13A1A" w:rsidRDefault="00835842">
      <w:pPr>
        <w:ind w:left="349" w:right="1345"/>
        <w:rPr>
          <w:del w:id="411" w:author="Geir Drage Berentsen" w:date="2020-05-07T14:03:00Z"/>
          <w:lang w:val="en-US"/>
        </w:rPr>
      </w:pPr>
      <w:del w:id="412" w:author="Geir Drage Berentsen" w:date="2020-05-07T14:03:00Z">
        <w:r w:rsidRPr="00DB5C50" w:rsidDel="00A13A1A">
          <w:rPr>
            <w:lang w:val="en-US"/>
          </w:rPr>
          <w:delText>It is possible to retrieve the set of initial working parameters sent to the MakeADFun object this way</w:delText>
        </w:r>
      </w:del>
    </w:p>
    <w:tbl>
      <w:tblPr>
        <w:tblStyle w:val="TableGrid"/>
        <w:tblW w:w="8562" w:type="dxa"/>
        <w:tblInd w:w="40" w:type="dxa"/>
        <w:tblCellMar>
          <w:top w:w="43" w:type="dxa"/>
          <w:bottom w:w="37" w:type="dxa"/>
          <w:right w:w="115" w:type="dxa"/>
        </w:tblCellMar>
        <w:tblLook w:val="04A0" w:firstRow="1" w:lastRow="0" w:firstColumn="1" w:lastColumn="0" w:noHBand="0" w:noVBand="1"/>
      </w:tblPr>
      <w:tblGrid>
        <w:gridCol w:w="2331"/>
        <w:gridCol w:w="6231"/>
      </w:tblGrid>
      <w:tr w:rsidR="00F56008" w:rsidDel="00A13A1A" w14:paraId="0AA65BEF" w14:textId="3D84DF2F">
        <w:trPr>
          <w:trHeight w:val="702"/>
          <w:del w:id="413" w:author="Geir Drage Berentsen" w:date="2020-05-07T14:03:00Z"/>
        </w:trPr>
        <w:tc>
          <w:tcPr>
            <w:tcW w:w="2331" w:type="dxa"/>
            <w:tcBorders>
              <w:top w:val="nil"/>
              <w:left w:val="nil"/>
              <w:bottom w:val="nil"/>
              <w:right w:val="nil"/>
            </w:tcBorders>
            <w:shd w:val="clear" w:color="auto" w:fill="F7F7F7"/>
          </w:tcPr>
          <w:p w14:paraId="4BC6791D" w14:textId="22CAB089" w:rsidR="00F56008" w:rsidDel="00A13A1A" w:rsidRDefault="00835842">
            <w:pPr>
              <w:spacing w:after="214" w:line="259" w:lineRule="auto"/>
              <w:ind w:left="60" w:firstLine="0"/>
              <w:jc w:val="left"/>
              <w:rPr>
                <w:del w:id="414" w:author="Geir Drage Berentsen" w:date="2020-05-07T14:03:00Z"/>
              </w:rPr>
            </w:pPr>
            <w:del w:id="415" w:author="Geir Drage Berentsen" w:date="2020-05-07T14:03:00Z">
              <w:r w:rsidDel="00A13A1A">
                <w:rPr>
                  <w:color w:val="585858"/>
                </w:rPr>
                <w:delText>obj_linreg</w:delText>
              </w:r>
              <w:r w:rsidDel="00A13A1A">
                <w:delText>$</w:delText>
              </w:r>
              <w:r w:rsidDel="00A13A1A">
                <w:rPr>
                  <w:color w:val="585858"/>
                </w:rPr>
                <w:delText>par</w:delText>
              </w:r>
            </w:del>
          </w:p>
          <w:p w14:paraId="18211EAF" w14:textId="2E1AF23A" w:rsidR="00F56008" w:rsidDel="00A13A1A" w:rsidRDefault="00835842">
            <w:pPr>
              <w:tabs>
                <w:tab w:val="center" w:pos="1315"/>
              </w:tabs>
              <w:spacing w:after="0" w:line="259" w:lineRule="auto"/>
              <w:ind w:left="0" w:firstLine="0"/>
              <w:jc w:val="left"/>
              <w:rPr>
                <w:del w:id="416" w:author="Geir Drage Berentsen" w:date="2020-05-07T14:03:00Z"/>
              </w:rPr>
            </w:pPr>
            <w:del w:id="417" w:author="Geir Drage Berentsen" w:date="2020-05-07T14:03:00Z">
              <w:r w:rsidDel="00A13A1A">
                <w:rPr>
                  <w:color w:val="585858"/>
                </w:rPr>
                <w:delText>##</w:delText>
              </w:r>
              <w:r w:rsidDel="00A13A1A">
                <w:rPr>
                  <w:color w:val="585858"/>
                </w:rPr>
                <w:tab/>
                <w:delText>a</w:delText>
              </w:r>
            </w:del>
          </w:p>
        </w:tc>
        <w:tc>
          <w:tcPr>
            <w:tcW w:w="6231" w:type="dxa"/>
            <w:tcBorders>
              <w:top w:val="nil"/>
              <w:left w:val="nil"/>
              <w:bottom w:val="nil"/>
              <w:right w:val="nil"/>
            </w:tcBorders>
            <w:shd w:val="clear" w:color="auto" w:fill="F7F7F7"/>
            <w:vAlign w:val="bottom"/>
          </w:tcPr>
          <w:p w14:paraId="49A2EE8C" w14:textId="486DF60B" w:rsidR="00F56008" w:rsidDel="00A13A1A" w:rsidRDefault="00835842">
            <w:pPr>
              <w:spacing w:after="0" w:line="259" w:lineRule="auto"/>
              <w:ind w:left="0" w:firstLine="0"/>
              <w:jc w:val="left"/>
              <w:rPr>
                <w:del w:id="418" w:author="Geir Drage Berentsen" w:date="2020-05-07T14:03:00Z"/>
              </w:rPr>
            </w:pPr>
            <w:del w:id="419" w:author="Geir Drage Berentsen" w:date="2020-05-07T14:03:00Z">
              <w:r w:rsidDel="00A13A1A">
                <w:rPr>
                  <w:color w:val="585858"/>
                </w:rPr>
                <w:delText>b logSigma</w:delText>
              </w:r>
            </w:del>
          </w:p>
        </w:tc>
      </w:tr>
      <w:tr w:rsidR="00F56008" w:rsidDel="00A13A1A" w14:paraId="61E197BB" w14:textId="18EB3084">
        <w:trPr>
          <w:trHeight w:val="233"/>
          <w:del w:id="420" w:author="Geir Drage Berentsen" w:date="2020-05-07T14:03:00Z"/>
        </w:trPr>
        <w:tc>
          <w:tcPr>
            <w:tcW w:w="2331" w:type="dxa"/>
            <w:tcBorders>
              <w:top w:val="nil"/>
              <w:left w:val="nil"/>
              <w:bottom w:val="nil"/>
              <w:right w:val="nil"/>
            </w:tcBorders>
            <w:shd w:val="clear" w:color="auto" w:fill="F7F7F7"/>
          </w:tcPr>
          <w:p w14:paraId="2B21A8F5" w14:textId="2C8B29EE" w:rsidR="00F56008" w:rsidDel="00A13A1A" w:rsidRDefault="00835842">
            <w:pPr>
              <w:tabs>
                <w:tab w:val="center" w:pos="1315"/>
              </w:tabs>
              <w:spacing w:after="0" w:line="259" w:lineRule="auto"/>
              <w:ind w:left="0" w:firstLine="0"/>
              <w:jc w:val="left"/>
              <w:rPr>
                <w:del w:id="421" w:author="Geir Drage Berentsen" w:date="2020-05-07T14:03:00Z"/>
              </w:rPr>
            </w:pPr>
            <w:del w:id="422" w:author="Geir Drage Berentsen" w:date="2020-05-07T14:03:00Z">
              <w:r w:rsidDel="00A13A1A">
                <w:rPr>
                  <w:color w:val="585858"/>
                </w:rPr>
                <w:delText>##</w:delText>
              </w:r>
              <w:r w:rsidDel="00A13A1A">
                <w:rPr>
                  <w:color w:val="585858"/>
                </w:rPr>
                <w:tab/>
                <w:delText>0</w:delText>
              </w:r>
            </w:del>
          </w:p>
        </w:tc>
        <w:tc>
          <w:tcPr>
            <w:tcW w:w="6231" w:type="dxa"/>
            <w:tcBorders>
              <w:top w:val="nil"/>
              <w:left w:val="nil"/>
              <w:bottom w:val="nil"/>
              <w:right w:val="nil"/>
            </w:tcBorders>
            <w:shd w:val="clear" w:color="auto" w:fill="F7F7F7"/>
          </w:tcPr>
          <w:p w14:paraId="455B7D45" w14:textId="7C1DA90C" w:rsidR="00F56008" w:rsidDel="00A13A1A" w:rsidRDefault="00835842">
            <w:pPr>
              <w:tabs>
                <w:tab w:val="center" w:pos="1136"/>
              </w:tabs>
              <w:spacing w:after="0" w:line="259" w:lineRule="auto"/>
              <w:ind w:left="0" w:firstLine="0"/>
              <w:jc w:val="left"/>
              <w:rPr>
                <w:del w:id="423" w:author="Geir Drage Berentsen" w:date="2020-05-07T14:03:00Z"/>
              </w:rPr>
            </w:pPr>
            <w:del w:id="424" w:author="Geir Drage Berentsen" w:date="2020-05-07T14:03:00Z">
              <w:r w:rsidDel="00A13A1A">
                <w:rPr>
                  <w:color w:val="585858"/>
                </w:rPr>
                <w:delText>0</w:delText>
              </w:r>
              <w:r w:rsidDel="00A13A1A">
                <w:rPr>
                  <w:color w:val="585858"/>
                </w:rPr>
                <w:tab/>
                <w:delText>0</w:delText>
              </w:r>
            </w:del>
          </w:p>
        </w:tc>
      </w:tr>
    </w:tbl>
    <w:p w14:paraId="2686CEB5" w14:textId="4CAEDC56" w:rsidR="00F56008" w:rsidRPr="00DB5C50" w:rsidDel="00A13A1A" w:rsidRDefault="00835842">
      <w:pPr>
        <w:spacing w:after="212"/>
        <w:ind w:left="349" w:right="1345"/>
        <w:rPr>
          <w:del w:id="425" w:author="Geir Drage Berentsen" w:date="2020-05-07T14:03:00Z"/>
          <w:lang w:val="en-US"/>
        </w:rPr>
      </w:pPr>
      <w:del w:id="426" w:author="Geir Drage Berentsen" w:date="2020-05-07T14:03:00Z">
        <w:r w:rsidRPr="00DB5C50" w:rsidDel="00A13A1A">
          <w:rPr>
            <w:lang w:val="en-US"/>
          </w:rPr>
          <w:delText>Also, it is possible to retrieve the last ML estimates through</w:delText>
        </w:r>
      </w:del>
    </w:p>
    <w:p w14:paraId="1CB4AD34" w14:textId="336FEBE3" w:rsidR="00F56008" w:rsidDel="00A13A1A" w:rsidRDefault="00835842">
      <w:pPr>
        <w:shd w:val="clear" w:color="auto" w:fill="F7F7F7"/>
        <w:spacing w:after="204" w:line="271" w:lineRule="auto"/>
        <w:ind w:left="95"/>
        <w:jc w:val="left"/>
        <w:rPr>
          <w:del w:id="427" w:author="Geir Drage Berentsen" w:date="2020-05-07T14:03:00Z"/>
        </w:rPr>
      </w:pPr>
      <w:del w:id="428" w:author="Geir Drage Berentsen" w:date="2020-05-07T14:03:00Z">
        <w:r w:rsidDel="00A13A1A">
          <w:rPr>
            <w:color w:val="585858"/>
          </w:rPr>
          <w:delText>obj_linreg</w:delText>
        </w:r>
        <w:r w:rsidDel="00A13A1A">
          <w:delText>$</w:delText>
        </w:r>
        <w:r w:rsidDel="00A13A1A">
          <w:rPr>
            <w:color w:val="585858"/>
          </w:rPr>
          <w:delText>env</w:delText>
        </w:r>
        <w:r w:rsidDel="00A13A1A">
          <w:delText>$</w:delText>
        </w:r>
        <w:r w:rsidDel="00A13A1A">
          <w:rPr>
            <w:color w:val="585858"/>
          </w:rPr>
          <w:delText>last.par</w:delText>
        </w:r>
      </w:del>
    </w:p>
    <w:p w14:paraId="5A656740" w14:textId="49186382" w:rsidR="00F56008" w:rsidDel="00A13A1A" w:rsidRDefault="00835842">
      <w:pPr>
        <w:shd w:val="clear" w:color="auto" w:fill="F7F7F7"/>
        <w:tabs>
          <w:tab w:val="center" w:pos="1714"/>
          <w:tab w:val="center" w:pos="3148"/>
          <w:tab w:val="center" w:pos="4164"/>
        </w:tabs>
        <w:spacing w:line="271" w:lineRule="auto"/>
        <w:ind w:left="85" w:firstLine="0"/>
        <w:jc w:val="left"/>
        <w:rPr>
          <w:del w:id="429" w:author="Geir Drage Berentsen" w:date="2020-05-07T14:03:00Z"/>
        </w:rPr>
      </w:pPr>
      <w:del w:id="430" w:author="Geir Drage Berentsen" w:date="2020-05-07T14:03:00Z">
        <w:r w:rsidDel="00A13A1A">
          <w:rPr>
            <w:color w:val="585858"/>
          </w:rPr>
          <w:delText>##</w:delText>
        </w:r>
        <w:r w:rsidDel="00A13A1A">
          <w:rPr>
            <w:color w:val="585858"/>
          </w:rPr>
          <w:tab/>
          <w:delText>a</w:delText>
        </w:r>
        <w:r w:rsidDel="00A13A1A">
          <w:rPr>
            <w:color w:val="585858"/>
          </w:rPr>
          <w:tab/>
          <w:delText>b</w:delText>
        </w:r>
        <w:r w:rsidDel="00A13A1A">
          <w:rPr>
            <w:color w:val="585858"/>
          </w:rPr>
          <w:tab/>
          <w:delText>logSigma</w:delText>
        </w:r>
      </w:del>
    </w:p>
    <w:p w14:paraId="7F36E766" w14:textId="776A88C7" w:rsidR="00F56008" w:rsidRPr="00DB5C50" w:rsidDel="00A13A1A" w:rsidRDefault="00835842">
      <w:pPr>
        <w:shd w:val="clear" w:color="auto" w:fill="F7F7F7"/>
        <w:spacing w:after="187" w:line="271" w:lineRule="auto"/>
        <w:ind w:left="95"/>
        <w:jc w:val="left"/>
        <w:rPr>
          <w:del w:id="431" w:author="Geir Drage Berentsen" w:date="2020-05-07T14:03:00Z"/>
          <w:lang w:val="en-US"/>
        </w:rPr>
      </w:pPr>
      <w:del w:id="432" w:author="Geir Drage Berentsen" w:date="2020-05-07T14:03:00Z">
        <w:r w:rsidRPr="00DB5C50" w:rsidDel="00A13A1A">
          <w:rPr>
            <w:color w:val="585858"/>
            <w:lang w:val="en-US"/>
          </w:rPr>
          <w:delText>## 0.31009240 0.98395535 -0.05914659</w:delText>
        </w:r>
      </w:del>
    </w:p>
    <w:p w14:paraId="78583C7F" w14:textId="32F304E6" w:rsidR="00F56008" w:rsidRPr="00DB5C50" w:rsidDel="00A13A1A" w:rsidRDefault="00835842">
      <w:pPr>
        <w:ind w:left="349" w:right="1345"/>
        <w:rPr>
          <w:del w:id="433" w:author="Geir Drage Berentsen" w:date="2020-05-07T14:03:00Z"/>
          <w:lang w:val="en-US"/>
        </w:rPr>
      </w:pPr>
      <w:del w:id="434" w:author="Geir Drage Berentsen" w:date="2020-05-07T14:03:00Z">
        <w:r w:rsidRPr="00DB5C50" w:rsidDel="00A13A1A">
          <w:rPr>
            <w:lang w:val="en-US"/>
          </w:rPr>
          <w:delText>although they might not be the best estimates. This can be useful when comparing the estimates com-</w:delText>
        </w:r>
      </w:del>
    </w:p>
    <w:p w14:paraId="6C15CB7F" w14:textId="69259913" w:rsidR="00F56008" w:rsidRPr="00DB5C50" w:rsidDel="00A13A1A" w:rsidRDefault="00835842">
      <w:pPr>
        <w:ind w:left="111" w:right="1345"/>
        <w:rPr>
          <w:del w:id="435" w:author="Geir Drage Berentsen" w:date="2020-05-07T14:03:00Z"/>
          <w:lang w:val="en-US"/>
        </w:rPr>
      </w:pPr>
      <w:del w:id="436" w:author="Geir Drage Berentsen" w:date="2020-05-07T14:03:00Z">
        <w:r w:rsidRPr="00DB5C50" w:rsidDel="00A13A1A">
          <w:rPr>
            <w:lang w:val="en-US"/>
          </w:rPr>
          <w:delText>puted from multiple sets of initial parameters as it avoids recreating the whole MakeADFun object.</w:delText>
        </w:r>
      </w:del>
    </w:p>
    <w:p w14:paraId="1B2CAE9E" w14:textId="02700537" w:rsidR="00F56008" w:rsidRPr="00DB5C50" w:rsidDel="00A13A1A" w:rsidRDefault="00835842">
      <w:pPr>
        <w:ind w:left="349" w:right="1345"/>
        <w:rPr>
          <w:del w:id="437" w:author="Geir Drage Berentsen" w:date="2020-05-07T14:03:00Z"/>
          <w:lang w:val="en-US"/>
        </w:rPr>
      </w:pPr>
      <w:del w:id="438" w:author="Geir Drage Berentsen" w:date="2020-05-07T14:03:00Z">
        <w:r w:rsidRPr="00DB5C50" w:rsidDel="00A13A1A">
          <w:rPr>
            <w:lang w:val="en-US"/>
          </w:rPr>
          <w:delText>More on standard errors in Section 4.1.</w:delText>
        </w:r>
      </w:del>
    </w:p>
    <w:p w14:paraId="1C339108" w14:textId="0867BD60" w:rsidR="00F56008" w:rsidRPr="00DB5C50" w:rsidDel="00A13A1A" w:rsidRDefault="00835842">
      <w:pPr>
        <w:ind w:left="349" w:right="1345"/>
        <w:rPr>
          <w:del w:id="439" w:author="Geir Drage Berentsen" w:date="2020-05-07T14:03:00Z"/>
          <w:lang w:val="en-US"/>
        </w:rPr>
      </w:pPr>
      <w:del w:id="440" w:author="Geir Drage Berentsen" w:date="2020-05-07T14:03:00Z">
        <w:r w:rsidRPr="00DB5C50" w:rsidDel="00A13A1A">
          <w:rPr>
            <w:lang w:val="en-US"/>
          </w:rPr>
          <w:delText>One can include any file written with a similar format with the command</w:delText>
        </w:r>
      </w:del>
    </w:p>
    <w:tbl>
      <w:tblPr>
        <w:tblStyle w:val="TableGrid"/>
        <w:tblW w:w="8443" w:type="dxa"/>
        <w:tblInd w:w="100" w:type="dxa"/>
        <w:tblCellMar>
          <w:top w:w="44" w:type="dxa"/>
          <w:right w:w="115" w:type="dxa"/>
        </w:tblCellMar>
        <w:tblLook w:val="04A0" w:firstRow="1" w:lastRow="0" w:firstColumn="1" w:lastColumn="0" w:noHBand="0" w:noVBand="1"/>
      </w:tblPr>
      <w:tblGrid>
        <w:gridCol w:w="982"/>
        <w:gridCol w:w="7461"/>
      </w:tblGrid>
      <w:tr w:rsidR="00F56008" w:rsidDel="00A13A1A" w14:paraId="0A6DBE2A" w14:textId="04C5CD22">
        <w:trPr>
          <w:trHeight w:val="239"/>
          <w:del w:id="441" w:author="Geir Drage Berentsen" w:date="2020-05-07T14:03:00Z"/>
        </w:trPr>
        <w:tc>
          <w:tcPr>
            <w:tcW w:w="982" w:type="dxa"/>
            <w:tcBorders>
              <w:top w:val="nil"/>
              <w:left w:val="nil"/>
              <w:bottom w:val="nil"/>
              <w:right w:val="nil"/>
            </w:tcBorders>
            <w:shd w:val="clear" w:color="auto" w:fill="F7F5F7"/>
          </w:tcPr>
          <w:p w14:paraId="014FAB23" w14:textId="2B573B33" w:rsidR="00F56008" w:rsidDel="00A13A1A" w:rsidRDefault="00835842">
            <w:pPr>
              <w:spacing w:after="0" w:line="259" w:lineRule="auto"/>
              <w:ind w:left="9" w:firstLine="0"/>
              <w:jc w:val="left"/>
              <w:rPr>
                <w:del w:id="442" w:author="Geir Drage Berentsen" w:date="2020-05-07T14:03:00Z"/>
              </w:rPr>
            </w:pPr>
            <w:del w:id="443" w:author="Geir Drage Berentsen" w:date="2020-05-07T14:03:00Z">
              <w:r w:rsidDel="00A13A1A">
                <w:rPr>
                  <w:sz w:val="18"/>
                </w:rPr>
                <w:delText>#include</w:delText>
              </w:r>
            </w:del>
          </w:p>
        </w:tc>
        <w:tc>
          <w:tcPr>
            <w:tcW w:w="7460" w:type="dxa"/>
            <w:tcBorders>
              <w:top w:val="nil"/>
              <w:left w:val="nil"/>
              <w:bottom w:val="nil"/>
              <w:right w:val="nil"/>
            </w:tcBorders>
            <w:shd w:val="clear" w:color="auto" w:fill="F7F5F7"/>
          </w:tcPr>
          <w:p w14:paraId="68651F46" w14:textId="6A6D78F2" w:rsidR="00F56008" w:rsidDel="00A13A1A" w:rsidRDefault="00835842">
            <w:pPr>
              <w:spacing w:after="0" w:line="259" w:lineRule="auto"/>
              <w:ind w:left="0" w:firstLine="0"/>
              <w:jc w:val="left"/>
              <w:rPr>
                <w:del w:id="444" w:author="Geir Drage Berentsen" w:date="2020-05-07T14:03:00Z"/>
              </w:rPr>
            </w:pPr>
            <w:del w:id="445" w:author="Geir Drage Berentsen" w:date="2020-05-07T14:03:00Z">
              <w:r w:rsidDel="00A13A1A">
                <w:rPr>
                  <w:sz w:val="18"/>
                </w:rPr>
                <w:delText>” myfile . cpp”</w:delText>
              </w:r>
            </w:del>
          </w:p>
        </w:tc>
      </w:tr>
    </w:tbl>
    <w:p w14:paraId="2F250842" w14:textId="335B5670" w:rsidR="00F56008" w:rsidRPr="00DB5C50" w:rsidRDefault="00835842">
      <w:pPr>
        <w:ind w:left="111" w:right="1345"/>
        <w:rPr>
          <w:lang w:val="en-US"/>
        </w:rPr>
      </w:pPr>
      <w:del w:id="446" w:author="Geir Drage Berentsen" w:date="2020-05-07T14:03:00Z">
        <w:r w:rsidRPr="00DB5C50" w:rsidDel="00A13A1A">
          <w:rPr>
            <w:lang w:val="en-US"/>
          </w:rPr>
          <w:delText>In order to write a C++ function to use in the objective function in TMB, the file utils linreg.cpp is a short example of how to do so. While it is possible to write functions directly in the main cpp file, it is conventional to store them in another file.</w:delText>
        </w:r>
      </w:del>
    </w:p>
    <w:tbl>
      <w:tblPr>
        <w:tblStyle w:val="TableGrid"/>
        <w:tblW w:w="8443" w:type="dxa"/>
        <w:tblInd w:w="100" w:type="dxa"/>
        <w:tblCellMar>
          <w:top w:w="43" w:type="dxa"/>
          <w:right w:w="115" w:type="dxa"/>
        </w:tblCellMar>
        <w:tblLook w:val="04A0" w:firstRow="1" w:lastRow="0" w:firstColumn="1" w:lastColumn="0" w:noHBand="0" w:noVBand="1"/>
      </w:tblPr>
      <w:tblGrid>
        <w:gridCol w:w="6033"/>
        <w:gridCol w:w="2410"/>
      </w:tblGrid>
      <w:tr w:rsidR="00F56008" w:rsidDel="00A13A1A" w14:paraId="7F8FECCC" w14:textId="000DFBBB">
        <w:trPr>
          <w:trHeight w:val="249"/>
          <w:del w:id="447" w:author="Geir Drage Berentsen" w:date="2020-05-07T14:04:00Z"/>
        </w:trPr>
        <w:tc>
          <w:tcPr>
            <w:tcW w:w="6033" w:type="dxa"/>
            <w:tcBorders>
              <w:top w:val="nil"/>
              <w:left w:val="nil"/>
              <w:bottom w:val="nil"/>
              <w:right w:val="nil"/>
            </w:tcBorders>
            <w:shd w:val="clear" w:color="auto" w:fill="F7F5F7"/>
          </w:tcPr>
          <w:p w14:paraId="3ABA8BE4" w14:textId="015DC84A" w:rsidR="00F56008" w:rsidDel="00A13A1A" w:rsidRDefault="00835842">
            <w:pPr>
              <w:spacing w:after="0" w:line="259" w:lineRule="auto"/>
              <w:ind w:left="19" w:firstLine="0"/>
              <w:jc w:val="left"/>
              <w:rPr>
                <w:del w:id="448" w:author="Geir Drage Berentsen" w:date="2020-05-07T14:04:00Z"/>
              </w:rPr>
            </w:pPr>
            <w:del w:id="449" w:author="Geir Drage Berentsen" w:date="2020-05-07T14:04:00Z">
              <w:r w:rsidDel="00A13A1A">
                <w:rPr>
                  <w:sz w:val="18"/>
                </w:rPr>
                <w:lastRenderedPageBreak/>
                <w:delText>template</w:delText>
              </w:r>
              <w:r w:rsidDel="00A13A1A">
                <w:rPr>
                  <w:rFonts w:ascii="Cambria" w:eastAsia="Cambria" w:hAnsi="Cambria" w:cs="Cambria"/>
                  <w:i/>
                  <w:sz w:val="18"/>
                </w:rPr>
                <w:delText>&lt;</w:delText>
              </w:r>
              <w:r w:rsidDel="00A13A1A">
                <w:rPr>
                  <w:sz w:val="18"/>
                </w:rPr>
                <w:delText>class Type</w:delText>
              </w:r>
              <w:r w:rsidDel="00A13A1A">
                <w:rPr>
                  <w:rFonts w:ascii="Cambria" w:eastAsia="Cambria" w:hAnsi="Cambria" w:cs="Cambria"/>
                  <w:i/>
                  <w:sz w:val="18"/>
                </w:rPr>
                <w:delText>&gt;</w:delText>
              </w:r>
            </w:del>
          </w:p>
        </w:tc>
        <w:tc>
          <w:tcPr>
            <w:tcW w:w="2410" w:type="dxa"/>
            <w:tcBorders>
              <w:top w:val="nil"/>
              <w:left w:val="nil"/>
              <w:bottom w:val="nil"/>
              <w:right w:val="nil"/>
            </w:tcBorders>
            <w:shd w:val="clear" w:color="auto" w:fill="F7F5F7"/>
          </w:tcPr>
          <w:p w14:paraId="21958159" w14:textId="05D96540" w:rsidR="00F56008" w:rsidDel="00A13A1A" w:rsidRDefault="00F56008">
            <w:pPr>
              <w:spacing w:after="160" w:line="259" w:lineRule="auto"/>
              <w:ind w:left="0" w:firstLine="0"/>
              <w:jc w:val="left"/>
              <w:rPr>
                <w:del w:id="450" w:author="Geir Drage Berentsen" w:date="2020-05-07T14:04:00Z"/>
              </w:rPr>
            </w:pPr>
          </w:p>
        </w:tc>
      </w:tr>
      <w:tr w:rsidR="00F56008" w:rsidDel="00A13A1A" w14:paraId="38CA459B" w14:textId="2E3377DC">
        <w:trPr>
          <w:trHeight w:val="249"/>
          <w:del w:id="451" w:author="Geir Drage Berentsen" w:date="2020-05-07T14:04:00Z"/>
        </w:trPr>
        <w:tc>
          <w:tcPr>
            <w:tcW w:w="6033" w:type="dxa"/>
            <w:tcBorders>
              <w:top w:val="nil"/>
              <w:left w:val="nil"/>
              <w:bottom w:val="nil"/>
              <w:right w:val="nil"/>
            </w:tcBorders>
            <w:shd w:val="clear" w:color="auto" w:fill="F7F5F7"/>
          </w:tcPr>
          <w:p w14:paraId="4F7C5A86" w14:textId="61B559BE" w:rsidR="00F56008" w:rsidRPr="00DB5C50" w:rsidDel="00A13A1A" w:rsidRDefault="00835842">
            <w:pPr>
              <w:spacing w:after="0" w:line="259" w:lineRule="auto"/>
              <w:ind w:left="22" w:firstLine="0"/>
              <w:jc w:val="left"/>
              <w:rPr>
                <w:del w:id="452" w:author="Geir Drage Berentsen" w:date="2020-05-07T14:04:00Z"/>
                <w:lang w:val="en-US"/>
              </w:rPr>
            </w:pPr>
            <w:del w:id="453" w:author="Geir Drage Berentsen" w:date="2020-05-07T14:04:00Z">
              <w:r w:rsidRPr="00DB5C50" w:rsidDel="00A13A1A">
                <w:rPr>
                  <w:sz w:val="18"/>
                  <w:lang w:val="en-US"/>
                </w:rPr>
                <w:delText>matrix</w:delText>
              </w:r>
              <w:r w:rsidRPr="00DB5C50" w:rsidDel="00A13A1A">
                <w:rPr>
                  <w:rFonts w:ascii="Cambria" w:eastAsia="Cambria" w:hAnsi="Cambria" w:cs="Cambria"/>
                  <w:i/>
                  <w:sz w:val="18"/>
                  <w:lang w:val="en-US"/>
                </w:rPr>
                <w:delText>&lt;</w:delText>
              </w:r>
              <w:r w:rsidRPr="00DB5C50" w:rsidDel="00A13A1A">
                <w:rPr>
                  <w:sz w:val="18"/>
                  <w:lang w:val="en-US"/>
                </w:rPr>
                <w:delText>Type</w:delText>
              </w:r>
              <w:r w:rsidRPr="00DB5C50" w:rsidDel="00A13A1A">
                <w:rPr>
                  <w:rFonts w:ascii="Cambria" w:eastAsia="Cambria" w:hAnsi="Cambria" w:cs="Cambria"/>
                  <w:i/>
                  <w:sz w:val="18"/>
                  <w:lang w:val="en-US"/>
                </w:rPr>
                <w:delText xml:space="preserve">&gt; </w:delText>
              </w:r>
              <w:r w:rsidRPr="00DB5C50" w:rsidDel="00A13A1A">
                <w:rPr>
                  <w:sz w:val="18"/>
                  <w:lang w:val="en-US"/>
                </w:rPr>
                <w:delText xml:space="preserve">function </w:delText>
              </w:r>
              <w:r w:rsidDel="00A13A1A">
                <w:rPr>
                  <w:noProof/>
                  <w:sz w:val="22"/>
                </w:rPr>
                <mc:AlternateContent>
                  <mc:Choice Requires="wpg">
                    <w:drawing>
                      <wp:inline distT="0" distB="0" distL="0" distR="0" wp14:anchorId="7E00EA32" wp14:editId="04257462">
                        <wp:extent cx="34163" cy="5055"/>
                        <wp:effectExtent l="0" t="0" r="0" b="0"/>
                        <wp:docPr id="92701" name="Group 92701"/>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884" name="Shape 884"/>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01" style="width:2.69pt;height:0.398pt;mso-position-horizontal-relative:char;mso-position-vertical-relative:line" coordsize="341,50">
                        <v:shape id="Shape 884" style="position:absolute;width:341;height:0;left:0;top:0;" coordsize="34163,0" path="m0,0l34163,0">
                          <v:stroke weight="0.398pt" endcap="flat" joinstyle="miter" miterlimit="10" on="true" color="#000000"/>
                          <v:fill on="false" color="#000000" opacity="0"/>
                        </v:shape>
                      </v:group>
                    </w:pict>
                  </mc:Fallback>
                </mc:AlternateContent>
              </w:r>
              <w:r w:rsidRPr="00DB5C50" w:rsidDel="00A13A1A">
                <w:rPr>
                  <w:sz w:val="18"/>
                  <w:lang w:val="en-US"/>
                </w:rPr>
                <w:delText>example ( matrix</w:delText>
              </w:r>
              <w:r w:rsidRPr="00DB5C50" w:rsidDel="00A13A1A">
                <w:rPr>
                  <w:rFonts w:ascii="Cambria" w:eastAsia="Cambria" w:hAnsi="Cambria" w:cs="Cambria"/>
                  <w:i/>
                  <w:sz w:val="18"/>
                  <w:lang w:val="en-US"/>
                </w:rPr>
                <w:delText>&lt;</w:delText>
              </w:r>
              <w:r w:rsidRPr="00DB5C50" w:rsidDel="00A13A1A">
                <w:rPr>
                  <w:sz w:val="18"/>
                  <w:lang w:val="en-US"/>
                </w:rPr>
                <w:delText>Type</w:delText>
              </w:r>
              <w:r w:rsidRPr="00DB5C50" w:rsidDel="00A13A1A">
                <w:rPr>
                  <w:rFonts w:ascii="Cambria" w:eastAsia="Cambria" w:hAnsi="Cambria" w:cs="Cambria"/>
                  <w:i/>
                  <w:sz w:val="18"/>
                  <w:lang w:val="en-US"/>
                </w:rPr>
                <w:delText xml:space="preserve">&gt; </w:delText>
              </w:r>
              <w:r w:rsidRPr="00DB5C50" w:rsidDel="00A13A1A">
                <w:rPr>
                  <w:sz w:val="18"/>
                  <w:lang w:val="en-US"/>
                </w:rPr>
                <w:delText xml:space="preserve">mat </w:delText>
              </w:r>
              <w:r w:rsidDel="00A13A1A">
                <w:rPr>
                  <w:noProof/>
                  <w:sz w:val="22"/>
                </w:rPr>
                <mc:AlternateContent>
                  <mc:Choice Requires="wpg">
                    <w:drawing>
                      <wp:inline distT="0" distB="0" distL="0" distR="0" wp14:anchorId="2BEE7C97" wp14:editId="772E6E0A">
                        <wp:extent cx="34163" cy="5055"/>
                        <wp:effectExtent l="0" t="0" r="0" b="0"/>
                        <wp:docPr id="92702" name="Group 9270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890" name="Shape 890"/>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02" style="width:2.69pt;height:0.398pt;mso-position-horizontal-relative:char;mso-position-vertical-relative:line" coordsize="341,50">
                        <v:shape id="Shape 890" style="position:absolute;width:341;height:0;left:0;top:0;" coordsize="34163,0" path="m0,0l34163,0">
                          <v:stroke weight="0.398pt" endcap="flat" joinstyle="miter" miterlimit="10" on="true" color="#000000"/>
                          <v:fill on="false" color="#000000" opacity="0"/>
                        </v:shape>
                      </v:group>
                    </w:pict>
                  </mc:Fallback>
                </mc:AlternateContent>
              </w:r>
              <w:r w:rsidRPr="00DB5C50" w:rsidDel="00A13A1A">
                <w:rPr>
                  <w:sz w:val="18"/>
                  <w:lang w:val="en-US"/>
                </w:rPr>
                <w:delText>example )</w:delText>
              </w:r>
            </w:del>
          </w:p>
        </w:tc>
        <w:tc>
          <w:tcPr>
            <w:tcW w:w="2410" w:type="dxa"/>
            <w:tcBorders>
              <w:top w:val="nil"/>
              <w:left w:val="nil"/>
              <w:bottom w:val="nil"/>
              <w:right w:val="nil"/>
            </w:tcBorders>
            <w:shd w:val="clear" w:color="auto" w:fill="F7F5F7"/>
          </w:tcPr>
          <w:p w14:paraId="70A9AFCD" w14:textId="1F62D935" w:rsidR="00F56008" w:rsidDel="00A13A1A" w:rsidRDefault="00835842">
            <w:pPr>
              <w:spacing w:after="0" w:line="259" w:lineRule="auto"/>
              <w:ind w:left="0" w:firstLine="0"/>
              <w:jc w:val="left"/>
              <w:rPr>
                <w:del w:id="454" w:author="Geir Drage Berentsen" w:date="2020-05-07T14:04:00Z"/>
              </w:rPr>
            </w:pPr>
            <w:del w:id="455" w:author="Geir Drage Berentsen" w:date="2020-05-07T14:04:00Z">
              <w:r w:rsidDel="00A13A1A">
                <w:rPr>
                  <w:rFonts w:ascii="Cambria" w:eastAsia="Cambria" w:hAnsi="Cambria" w:cs="Cambria"/>
                  <w:sz w:val="18"/>
                </w:rPr>
                <w:delText>{</w:delText>
              </w:r>
            </w:del>
          </w:p>
        </w:tc>
      </w:tr>
      <w:tr w:rsidR="00F56008" w:rsidDel="00A13A1A" w14:paraId="4A3E5156" w14:textId="3AF5DF2F">
        <w:trPr>
          <w:trHeight w:val="279"/>
          <w:del w:id="456" w:author="Geir Drage Berentsen" w:date="2020-05-07T14:04:00Z"/>
        </w:trPr>
        <w:tc>
          <w:tcPr>
            <w:tcW w:w="6033" w:type="dxa"/>
            <w:tcBorders>
              <w:top w:val="nil"/>
              <w:left w:val="nil"/>
              <w:bottom w:val="nil"/>
              <w:right w:val="nil"/>
            </w:tcBorders>
            <w:shd w:val="clear" w:color="auto" w:fill="F7F5F7"/>
          </w:tcPr>
          <w:p w14:paraId="42DD2825" w14:textId="0789EFD8" w:rsidR="00F56008" w:rsidDel="00A13A1A" w:rsidRDefault="00F56008">
            <w:pPr>
              <w:spacing w:after="160" w:line="259" w:lineRule="auto"/>
              <w:ind w:left="0" w:firstLine="0"/>
              <w:jc w:val="left"/>
              <w:rPr>
                <w:del w:id="457" w:author="Geir Drage Berentsen" w:date="2020-05-07T14:04:00Z"/>
              </w:rPr>
            </w:pPr>
          </w:p>
        </w:tc>
        <w:tc>
          <w:tcPr>
            <w:tcW w:w="2410" w:type="dxa"/>
            <w:tcBorders>
              <w:top w:val="nil"/>
              <w:left w:val="nil"/>
              <w:bottom w:val="nil"/>
              <w:right w:val="nil"/>
            </w:tcBorders>
            <w:shd w:val="clear" w:color="auto" w:fill="F7F5F7"/>
          </w:tcPr>
          <w:p w14:paraId="3959EF4E" w14:textId="51C2D86E" w:rsidR="00F56008" w:rsidDel="00A13A1A" w:rsidRDefault="00F56008">
            <w:pPr>
              <w:spacing w:after="160" w:line="259" w:lineRule="auto"/>
              <w:ind w:left="0" w:firstLine="0"/>
              <w:jc w:val="left"/>
              <w:rPr>
                <w:del w:id="458" w:author="Geir Drage Berentsen" w:date="2020-05-07T14:04:00Z"/>
              </w:rPr>
            </w:pPr>
          </w:p>
        </w:tc>
      </w:tr>
      <w:tr w:rsidR="00F56008" w:rsidRPr="00CE2C02" w:rsidDel="00A13A1A" w14:paraId="612DB571" w14:textId="0110AA17">
        <w:trPr>
          <w:trHeight w:val="249"/>
          <w:del w:id="459" w:author="Geir Drage Berentsen" w:date="2020-05-07T14:04:00Z"/>
        </w:trPr>
        <w:tc>
          <w:tcPr>
            <w:tcW w:w="6033" w:type="dxa"/>
            <w:tcBorders>
              <w:top w:val="nil"/>
              <w:left w:val="nil"/>
              <w:bottom w:val="nil"/>
              <w:right w:val="nil"/>
            </w:tcBorders>
            <w:shd w:val="clear" w:color="auto" w:fill="F7F5F7"/>
          </w:tcPr>
          <w:p w14:paraId="53C32D74" w14:textId="3EE217A5" w:rsidR="00F56008" w:rsidRPr="00DB5C50" w:rsidDel="00A13A1A" w:rsidRDefault="00835842">
            <w:pPr>
              <w:tabs>
                <w:tab w:val="center" w:pos="323"/>
                <w:tab w:val="center" w:pos="753"/>
                <w:tab w:val="center" w:pos="1506"/>
                <w:tab w:val="center" w:pos="2417"/>
                <w:tab w:val="center" w:pos="3013"/>
                <w:tab w:val="center" w:pos="3658"/>
                <w:tab w:val="center" w:pos="4734"/>
              </w:tabs>
              <w:spacing w:after="0" w:line="259" w:lineRule="auto"/>
              <w:ind w:left="0" w:firstLine="0"/>
              <w:jc w:val="left"/>
              <w:rPr>
                <w:del w:id="460" w:author="Geir Drage Berentsen" w:date="2020-05-07T14:04:00Z"/>
                <w:lang w:val="en-US"/>
              </w:rPr>
            </w:pPr>
            <w:del w:id="461" w:author="Geir Drage Berentsen" w:date="2020-05-07T14:04:00Z">
              <w:r w:rsidRPr="00DB5C50" w:rsidDel="00A13A1A">
                <w:rPr>
                  <w:sz w:val="22"/>
                  <w:lang w:val="en-US"/>
                </w:rPr>
                <w:tab/>
              </w:r>
              <w:r w:rsidRPr="00DB5C50" w:rsidDel="00A13A1A">
                <w:rPr>
                  <w:i/>
                  <w:sz w:val="18"/>
                  <w:lang w:val="en-US"/>
                </w:rPr>
                <w:delText>/ /</w:delText>
              </w:r>
              <w:r w:rsidRPr="00DB5C50" w:rsidDel="00A13A1A">
                <w:rPr>
                  <w:i/>
                  <w:sz w:val="18"/>
                  <w:lang w:val="en-US"/>
                </w:rPr>
                <w:tab/>
                <w:delText>This</w:delText>
              </w:r>
              <w:r w:rsidRPr="00DB5C50" w:rsidDel="00A13A1A">
                <w:rPr>
                  <w:i/>
                  <w:sz w:val="18"/>
                  <w:lang w:val="en-US"/>
                </w:rPr>
                <w:tab/>
                <w:delText>f u n c t i o n</w:delText>
              </w:r>
              <w:r w:rsidRPr="00DB5C50" w:rsidDel="00A13A1A">
                <w:rPr>
                  <w:i/>
                  <w:sz w:val="18"/>
                  <w:lang w:val="en-US"/>
                </w:rPr>
                <w:tab/>
                <w:delText>doesn ' t</w:delText>
              </w:r>
              <w:r w:rsidRPr="00DB5C50" w:rsidDel="00A13A1A">
                <w:rPr>
                  <w:i/>
                  <w:sz w:val="18"/>
                  <w:lang w:val="en-US"/>
                </w:rPr>
                <w:tab/>
                <w:delText>do</w:delText>
              </w:r>
              <w:r w:rsidRPr="00DB5C50" w:rsidDel="00A13A1A">
                <w:rPr>
                  <w:i/>
                  <w:sz w:val="18"/>
                  <w:lang w:val="en-US"/>
                </w:rPr>
                <w:tab/>
                <w:delText>anything</w:delText>
              </w:r>
              <w:r w:rsidRPr="00DB5C50" w:rsidDel="00A13A1A">
                <w:rPr>
                  <w:i/>
                  <w:sz w:val="18"/>
                  <w:lang w:val="en-US"/>
                </w:rPr>
                <w:tab/>
                <w:delText>meaningful</w:delText>
              </w:r>
            </w:del>
          </w:p>
        </w:tc>
        <w:tc>
          <w:tcPr>
            <w:tcW w:w="2410" w:type="dxa"/>
            <w:tcBorders>
              <w:top w:val="nil"/>
              <w:left w:val="nil"/>
              <w:bottom w:val="nil"/>
              <w:right w:val="nil"/>
            </w:tcBorders>
            <w:shd w:val="clear" w:color="auto" w:fill="F7F5F7"/>
          </w:tcPr>
          <w:p w14:paraId="01B3937C" w14:textId="02B1FBAC" w:rsidR="00F56008" w:rsidRPr="00DB5C50" w:rsidDel="00A13A1A" w:rsidRDefault="00F56008">
            <w:pPr>
              <w:spacing w:after="160" w:line="259" w:lineRule="auto"/>
              <w:ind w:left="0" w:firstLine="0"/>
              <w:jc w:val="left"/>
              <w:rPr>
                <w:del w:id="462" w:author="Geir Drage Berentsen" w:date="2020-05-07T14:04:00Z"/>
                <w:lang w:val="en-US"/>
              </w:rPr>
            </w:pPr>
          </w:p>
        </w:tc>
      </w:tr>
      <w:tr w:rsidR="00F56008" w:rsidDel="00A13A1A" w14:paraId="68A39188" w14:textId="3672D90D">
        <w:trPr>
          <w:trHeight w:val="259"/>
          <w:del w:id="463" w:author="Geir Drage Berentsen" w:date="2020-05-07T14:04:00Z"/>
        </w:trPr>
        <w:tc>
          <w:tcPr>
            <w:tcW w:w="6033" w:type="dxa"/>
            <w:tcBorders>
              <w:top w:val="nil"/>
              <w:left w:val="nil"/>
              <w:bottom w:val="nil"/>
              <w:right w:val="nil"/>
            </w:tcBorders>
            <w:shd w:val="clear" w:color="auto" w:fill="F7F5F7"/>
          </w:tcPr>
          <w:p w14:paraId="31968F23" w14:textId="521CED8F" w:rsidR="00F56008" w:rsidDel="00A13A1A" w:rsidRDefault="00835842">
            <w:pPr>
              <w:tabs>
                <w:tab w:val="center" w:pos="1236"/>
                <w:tab w:val="center" w:pos="2529"/>
              </w:tabs>
              <w:spacing w:after="0" w:line="259" w:lineRule="auto"/>
              <w:ind w:left="0" w:firstLine="0"/>
              <w:jc w:val="left"/>
              <w:rPr>
                <w:del w:id="464" w:author="Geir Drage Berentsen" w:date="2020-05-07T14:04:00Z"/>
              </w:rPr>
            </w:pPr>
            <w:del w:id="465" w:author="Geir Drage Berentsen" w:date="2020-05-07T14:04:00Z">
              <w:r w:rsidRPr="00DB5C50" w:rsidDel="00A13A1A">
                <w:rPr>
                  <w:sz w:val="22"/>
                  <w:lang w:val="en-US"/>
                </w:rPr>
                <w:tab/>
              </w:r>
              <w:r w:rsidDel="00A13A1A">
                <w:rPr>
                  <w:sz w:val="18"/>
                </w:rPr>
                <w:delText>matrix</w:delText>
              </w:r>
              <w:r w:rsidDel="00A13A1A">
                <w:rPr>
                  <w:rFonts w:ascii="Cambria" w:eastAsia="Cambria" w:hAnsi="Cambria" w:cs="Cambria"/>
                  <w:i/>
                  <w:sz w:val="18"/>
                </w:rPr>
                <w:delText>&lt;</w:delText>
              </w:r>
              <w:r w:rsidDel="00A13A1A">
                <w:rPr>
                  <w:sz w:val="18"/>
                </w:rPr>
                <w:delText>Type</w:delText>
              </w:r>
              <w:r w:rsidDel="00A13A1A">
                <w:rPr>
                  <w:rFonts w:ascii="Cambria" w:eastAsia="Cambria" w:hAnsi="Cambria" w:cs="Cambria"/>
                  <w:i/>
                  <w:sz w:val="18"/>
                </w:rPr>
                <w:delText xml:space="preserve">&gt; </w:delText>
              </w:r>
              <w:r w:rsidDel="00A13A1A">
                <w:rPr>
                  <w:sz w:val="18"/>
                </w:rPr>
                <w:delText>mat (2 ,</w:delText>
              </w:r>
              <w:r w:rsidDel="00A13A1A">
                <w:rPr>
                  <w:sz w:val="18"/>
                </w:rPr>
                <w:tab/>
                <w:delText>3);</w:delText>
              </w:r>
            </w:del>
          </w:p>
        </w:tc>
        <w:tc>
          <w:tcPr>
            <w:tcW w:w="2410" w:type="dxa"/>
            <w:tcBorders>
              <w:top w:val="nil"/>
              <w:left w:val="nil"/>
              <w:bottom w:val="nil"/>
              <w:right w:val="nil"/>
            </w:tcBorders>
            <w:shd w:val="clear" w:color="auto" w:fill="F7F5F7"/>
          </w:tcPr>
          <w:p w14:paraId="77FE0F72" w14:textId="3AD2722C" w:rsidR="00F56008" w:rsidDel="00A13A1A" w:rsidRDefault="00F56008">
            <w:pPr>
              <w:spacing w:after="160" w:line="259" w:lineRule="auto"/>
              <w:ind w:left="0" w:firstLine="0"/>
              <w:jc w:val="left"/>
              <w:rPr>
                <w:del w:id="466" w:author="Geir Drage Berentsen" w:date="2020-05-07T14:04:00Z"/>
              </w:rPr>
            </w:pPr>
          </w:p>
        </w:tc>
      </w:tr>
      <w:tr w:rsidR="00F56008" w:rsidDel="00A13A1A" w14:paraId="0B5A729A" w14:textId="012C8A50">
        <w:trPr>
          <w:trHeight w:val="259"/>
          <w:del w:id="467" w:author="Geir Drage Berentsen" w:date="2020-05-07T14:04:00Z"/>
        </w:trPr>
        <w:tc>
          <w:tcPr>
            <w:tcW w:w="6033" w:type="dxa"/>
            <w:tcBorders>
              <w:top w:val="nil"/>
              <w:left w:val="nil"/>
              <w:bottom w:val="nil"/>
              <w:right w:val="nil"/>
            </w:tcBorders>
            <w:shd w:val="clear" w:color="auto" w:fill="F7F5F7"/>
          </w:tcPr>
          <w:p w14:paraId="6612F7D4" w14:textId="138D9E97" w:rsidR="00F56008" w:rsidDel="00A13A1A" w:rsidRDefault="00835842">
            <w:pPr>
              <w:spacing w:after="0" w:line="259" w:lineRule="auto"/>
              <w:ind w:left="229" w:firstLine="0"/>
              <w:jc w:val="left"/>
              <w:rPr>
                <w:del w:id="468" w:author="Geir Drage Berentsen" w:date="2020-05-07T14:04:00Z"/>
              </w:rPr>
            </w:pPr>
            <w:del w:id="469" w:author="Geir Drage Berentsen" w:date="2020-05-07T14:04:00Z">
              <w:r w:rsidDel="00A13A1A">
                <w:rPr>
                  <w:sz w:val="18"/>
                </w:rPr>
                <w:delText>mat . setOnes ( ) ;</w:delText>
              </w:r>
            </w:del>
          </w:p>
        </w:tc>
        <w:tc>
          <w:tcPr>
            <w:tcW w:w="2410" w:type="dxa"/>
            <w:tcBorders>
              <w:top w:val="nil"/>
              <w:left w:val="nil"/>
              <w:bottom w:val="nil"/>
              <w:right w:val="nil"/>
            </w:tcBorders>
            <w:shd w:val="clear" w:color="auto" w:fill="F7F5F7"/>
          </w:tcPr>
          <w:p w14:paraId="00BA6FAA" w14:textId="3B09C738" w:rsidR="00F56008" w:rsidDel="00A13A1A" w:rsidRDefault="00F56008">
            <w:pPr>
              <w:spacing w:after="160" w:line="259" w:lineRule="auto"/>
              <w:ind w:left="0" w:firstLine="0"/>
              <w:jc w:val="left"/>
              <w:rPr>
                <w:del w:id="470" w:author="Geir Drage Berentsen" w:date="2020-05-07T14:04:00Z"/>
              </w:rPr>
            </w:pPr>
          </w:p>
        </w:tc>
      </w:tr>
      <w:tr w:rsidR="00F56008" w:rsidDel="00A13A1A" w14:paraId="6E0CD404" w14:textId="706F5C59">
        <w:trPr>
          <w:trHeight w:val="259"/>
          <w:del w:id="471" w:author="Geir Drage Berentsen" w:date="2020-05-07T14:04:00Z"/>
        </w:trPr>
        <w:tc>
          <w:tcPr>
            <w:tcW w:w="6033" w:type="dxa"/>
            <w:tcBorders>
              <w:top w:val="nil"/>
              <w:left w:val="nil"/>
              <w:bottom w:val="nil"/>
              <w:right w:val="nil"/>
            </w:tcBorders>
            <w:shd w:val="clear" w:color="auto" w:fill="F7F5F7"/>
          </w:tcPr>
          <w:p w14:paraId="27EB2702" w14:textId="327F5344" w:rsidR="00F56008" w:rsidDel="00A13A1A" w:rsidRDefault="00835842">
            <w:pPr>
              <w:tabs>
                <w:tab w:val="center" w:pos="1073"/>
                <w:tab w:val="center" w:pos="2152"/>
                <w:tab w:val="center" w:pos="2475"/>
              </w:tabs>
              <w:spacing w:after="0" w:line="259" w:lineRule="auto"/>
              <w:ind w:left="0" w:firstLine="0"/>
              <w:jc w:val="left"/>
              <w:rPr>
                <w:del w:id="472" w:author="Geir Drage Berentsen" w:date="2020-05-07T14:04:00Z"/>
              </w:rPr>
            </w:pPr>
            <w:del w:id="473" w:author="Geir Drage Berentsen" w:date="2020-05-07T14:04:00Z">
              <w:r w:rsidDel="00A13A1A">
                <w:rPr>
                  <w:sz w:val="22"/>
                </w:rPr>
                <w:tab/>
              </w:r>
              <w:r w:rsidDel="00A13A1A">
                <w:rPr>
                  <w:sz w:val="18"/>
                </w:rPr>
                <w:delText xml:space="preserve">mat . row (1) </w:delText>
              </w:r>
              <w:r w:rsidDel="00A13A1A">
                <w:rPr>
                  <w:rFonts w:ascii="Cambria" w:eastAsia="Cambria" w:hAnsi="Cambria" w:cs="Cambria"/>
                  <w:i/>
                  <w:sz w:val="18"/>
                </w:rPr>
                <w:delText xml:space="preserve">&lt;&lt; </w:delText>
              </w:r>
              <w:r w:rsidDel="00A13A1A">
                <w:rPr>
                  <w:sz w:val="18"/>
                </w:rPr>
                <w:delText>5 ,</w:delText>
              </w:r>
              <w:r w:rsidDel="00A13A1A">
                <w:rPr>
                  <w:sz w:val="18"/>
                </w:rPr>
                <w:tab/>
                <w:delText>5 ,</w:delText>
              </w:r>
              <w:r w:rsidDel="00A13A1A">
                <w:rPr>
                  <w:sz w:val="18"/>
                </w:rPr>
                <w:tab/>
                <w:delText>5;</w:delText>
              </w:r>
            </w:del>
          </w:p>
        </w:tc>
        <w:tc>
          <w:tcPr>
            <w:tcW w:w="2410" w:type="dxa"/>
            <w:tcBorders>
              <w:top w:val="nil"/>
              <w:left w:val="nil"/>
              <w:bottom w:val="nil"/>
              <w:right w:val="nil"/>
            </w:tcBorders>
            <w:shd w:val="clear" w:color="auto" w:fill="F7F5F7"/>
          </w:tcPr>
          <w:p w14:paraId="03444B63" w14:textId="59AA2C39" w:rsidR="00F56008" w:rsidDel="00A13A1A" w:rsidRDefault="00F56008">
            <w:pPr>
              <w:spacing w:after="160" w:line="259" w:lineRule="auto"/>
              <w:ind w:left="0" w:firstLine="0"/>
              <w:jc w:val="left"/>
              <w:rPr>
                <w:del w:id="474" w:author="Geir Drage Berentsen" w:date="2020-05-07T14:04:00Z"/>
              </w:rPr>
            </w:pPr>
          </w:p>
        </w:tc>
      </w:tr>
      <w:tr w:rsidR="00F56008" w:rsidDel="00A13A1A" w14:paraId="3B2ABD71" w14:textId="702E75F8">
        <w:trPr>
          <w:trHeight w:val="249"/>
          <w:del w:id="475" w:author="Geir Drage Berentsen" w:date="2020-05-07T14:04:00Z"/>
        </w:trPr>
        <w:tc>
          <w:tcPr>
            <w:tcW w:w="6033" w:type="dxa"/>
            <w:tcBorders>
              <w:top w:val="nil"/>
              <w:left w:val="nil"/>
              <w:bottom w:val="nil"/>
              <w:right w:val="nil"/>
            </w:tcBorders>
            <w:shd w:val="clear" w:color="auto" w:fill="F7F5F7"/>
          </w:tcPr>
          <w:p w14:paraId="7D2E84BE" w14:textId="1BFB0C0F" w:rsidR="00F56008" w:rsidDel="00A13A1A" w:rsidRDefault="00835842">
            <w:pPr>
              <w:tabs>
                <w:tab w:val="center" w:pos="532"/>
                <w:tab w:val="center" w:pos="2144"/>
              </w:tabs>
              <w:spacing w:after="0" w:line="259" w:lineRule="auto"/>
              <w:ind w:left="0" w:firstLine="0"/>
              <w:jc w:val="left"/>
              <w:rPr>
                <w:del w:id="476" w:author="Geir Drage Berentsen" w:date="2020-05-07T14:04:00Z"/>
              </w:rPr>
            </w:pPr>
            <w:del w:id="477" w:author="Geir Drage Berentsen" w:date="2020-05-07T14:04:00Z">
              <w:r w:rsidDel="00A13A1A">
                <w:rPr>
                  <w:sz w:val="22"/>
                </w:rPr>
                <w:tab/>
              </w:r>
              <w:r w:rsidDel="00A13A1A">
                <w:rPr>
                  <w:sz w:val="18"/>
                </w:rPr>
                <w:delText>mat (0 ,</w:delText>
              </w:r>
              <w:r w:rsidDel="00A13A1A">
                <w:rPr>
                  <w:sz w:val="18"/>
                </w:rPr>
                <w:tab/>
                <w:delText>2) = mat . row ( 1 ) . sum ( ) ;</w:delText>
              </w:r>
            </w:del>
          </w:p>
        </w:tc>
        <w:tc>
          <w:tcPr>
            <w:tcW w:w="2410" w:type="dxa"/>
            <w:tcBorders>
              <w:top w:val="nil"/>
              <w:left w:val="nil"/>
              <w:bottom w:val="nil"/>
              <w:right w:val="nil"/>
            </w:tcBorders>
            <w:shd w:val="clear" w:color="auto" w:fill="F7F5F7"/>
          </w:tcPr>
          <w:p w14:paraId="7CA759BE" w14:textId="090A6E19" w:rsidR="00F56008" w:rsidDel="00A13A1A" w:rsidRDefault="00F56008">
            <w:pPr>
              <w:spacing w:after="160" w:line="259" w:lineRule="auto"/>
              <w:ind w:left="0" w:firstLine="0"/>
              <w:jc w:val="left"/>
              <w:rPr>
                <w:del w:id="478" w:author="Geir Drage Berentsen" w:date="2020-05-07T14:04:00Z"/>
              </w:rPr>
            </w:pPr>
          </w:p>
        </w:tc>
      </w:tr>
      <w:tr w:rsidR="00F56008" w:rsidDel="00A13A1A" w14:paraId="2C6ECF5B" w14:textId="7900F28E">
        <w:trPr>
          <w:trHeight w:val="279"/>
          <w:del w:id="479" w:author="Geir Drage Berentsen" w:date="2020-05-07T14:04:00Z"/>
        </w:trPr>
        <w:tc>
          <w:tcPr>
            <w:tcW w:w="6033" w:type="dxa"/>
            <w:tcBorders>
              <w:top w:val="nil"/>
              <w:left w:val="nil"/>
              <w:bottom w:val="nil"/>
              <w:right w:val="nil"/>
            </w:tcBorders>
            <w:shd w:val="clear" w:color="auto" w:fill="F7F5F7"/>
          </w:tcPr>
          <w:p w14:paraId="71B275C9" w14:textId="41709079" w:rsidR="00F56008" w:rsidDel="00A13A1A" w:rsidRDefault="00F56008">
            <w:pPr>
              <w:spacing w:after="160" w:line="259" w:lineRule="auto"/>
              <w:ind w:left="0" w:firstLine="0"/>
              <w:jc w:val="left"/>
              <w:rPr>
                <w:del w:id="480" w:author="Geir Drage Berentsen" w:date="2020-05-07T14:04:00Z"/>
              </w:rPr>
            </w:pPr>
          </w:p>
        </w:tc>
        <w:tc>
          <w:tcPr>
            <w:tcW w:w="2410" w:type="dxa"/>
            <w:tcBorders>
              <w:top w:val="nil"/>
              <w:left w:val="nil"/>
              <w:bottom w:val="nil"/>
              <w:right w:val="nil"/>
            </w:tcBorders>
            <w:shd w:val="clear" w:color="auto" w:fill="F7F5F7"/>
          </w:tcPr>
          <w:p w14:paraId="665D82C6" w14:textId="166342A8" w:rsidR="00F56008" w:rsidDel="00A13A1A" w:rsidRDefault="00F56008">
            <w:pPr>
              <w:spacing w:after="160" w:line="259" w:lineRule="auto"/>
              <w:ind w:left="0" w:firstLine="0"/>
              <w:jc w:val="left"/>
              <w:rPr>
                <w:del w:id="481" w:author="Geir Drage Berentsen" w:date="2020-05-07T14:04:00Z"/>
              </w:rPr>
            </w:pPr>
          </w:p>
        </w:tc>
      </w:tr>
      <w:tr w:rsidR="00F56008" w:rsidDel="00A13A1A" w14:paraId="33890CA0" w14:textId="4125782B">
        <w:trPr>
          <w:trHeight w:val="249"/>
          <w:del w:id="482" w:author="Geir Drage Berentsen" w:date="2020-05-07T14:04:00Z"/>
        </w:trPr>
        <w:tc>
          <w:tcPr>
            <w:tcW w:w="6033" w:type="dxa"/>
            <w:tcBorders>
              <w:top w:val="nil"/>
              <w:left w:val="nil"/>
              <w:bottom w:val="nil"/>
              <w:right w:val="nil"/>
            </w:tcBorders>
            <w:shd w:val="clear" w:color="auto" w:fill="F7F5F7"/>
          </w:tcPr>
          <w:p w14:paraId="32159F57" w14:textId="501ADDEC" w:rsidR="00F56008" w:rsidDel="00A13A1A" w:rsidRDefault="00835842">
            <w:pPr>
              <w:spacing w:after="0" w:line="259" w:lineRule="auto"/>
              <w:ind w:left="236" w:firstLine="0"/>
              <w:jc w:val="left"/>
              <w:rPr>
                <w:del w:id="483" w:author="Geir Drage Berentsen" w:date="2020-05-07T14:04:00Z"/>
              </w:rPr>
            </w:pPr>
            <w:del w:id="484" w:author="Geir Drage Berentsen" w:date="2020-05-07T14:04:00Z">
              <w:r w:rsidDel="00A13A1A">
                <w:rPr>
                  <w:sz w:val="18"/>
                </w:rPr>
                <w:delText>return mat ;</w:delText>
              </w:r>
            </w:del>
          </w:p>
        </w:tc>
        <w:tc>
          <w:tcPr>
            <w:tcW w:w="2410" w:type="dxa"/>
            <w:tcBorders>
              <w:top w:val="nil"/>
              <w:left w:val="nil"/>
              <w:bottom w:val="nil"/>
              <w:right w:val="nil"/>
            </w:tcBorders>
            <w:shd w:val="clear" w:color="auto" w:fill="F7F5F7"/>
          </w:tcPr>
          <w:p w14:paraId="028E98D0" w14:textId="31C08119" w:rsidR="00F56008" w:rsidDel="00A13A1A" w:rsidRDefault="00F56008">
            <w:pPr>
              <w:spacing w:after="160" w:line="259" w:lineRule="auto"/>
              <w:ind w:left="0" w:firstLine="0"/>
              <w:jc w:val="left"/>
              <w:rPr>
                <w:del w:id="485" w:author="Geir Drage Berentsen" w:date="2020-05-07T14:04:00Z"/>
              </w:rPr>
            </w:pPr>
          </w:p>
        </w:tc>
      </w:tr>
      <w:tr w:rsidR="00F56008" w:rsidDel="00A13A1A" w14:paraId="201B6AE9" w14:textId="7CB4C570">
        <w:trPr>
          <w:trHeight w:val="249"/>
          <w:del w:id="486" w:author="Geir Drage Berentsen" w:date="2020-05-07T14:04:00Z"/>
        </w:trPr>
        <w:tc>
          <w:tcPr>
            <w:tcW w:w="6033" w:type="dxa"/>
            <w:tcBorders>
              <w:top w:val="nil"/>
              <w:left w:val="nil"/>
              <w:bottom w:val="nil"/>
              <w:right w:val="nil"/>
            </w:tcBorders>
            <w:shd w:val="clear" w:color="auto" w:fill="F7F5F7"/>
          </w:tcPr>
          <w:p w14:paraId="2BB61E49" w14:textId="27A1C7E4" w:rsidR="00F56008" w:rsidDel="00A13A1A" w:rsidRDefault="00835842">
            <w:pPr>
              <w:spacing w:after="0" w:line="259" w:lineRule="auto"/>
              <w:ind w:left="8" w:firstLine="0"/>
              <w:jc w:val="left"/>
              <w:rPr>
                <w:del w:id="487" w:author="Geir Drage Berentsen" w:date="2020-05-07T14:04:00Z"/>
              </w:rPr>
            </w:pPr>
            <w:del w:id="488" w:author="Geir Drage Berentsen" w:date="2020-05-07T14:04:00Z">
              <w:r w:rsidDel="00A13A1A">
                <w:rPr>
                  <w:rFonts w:ascii="Cambria" w:eastAsia="Cambria" w:hAnsi="Cambria" w:cs="Cambria"/>
                  <w:sz w:val="18"/>
                </w:rPr>
                <w:delText>}</w:delText>
              </w:r>
            </w:del>
          </w:p>
        </w:tc>
        <w:tc>
          <w:tcPr>
            <w:tcW w:w="2410" w:type="dxa"/>
            <w:tcBorders>
              <w:top w:val="nil"/>
              <w:left w:val="nil"/>
              <w:bottom w:val="nil"/>
              <w:right w:val="nil"/>
            </w:tcBorders>
            <w:shd w:val="clear" w:color="auto" w:fill="F7F5F7"/>
          </w:tcPr>
          <w:p w14:paraId="04B49DEE" w14:textId="047E4F4C" w:rsidR="00F56008" w:rsidDel="00A13A1A" w:rsidRDefault="00F56008">
            <w:pPr>
              <w:spacing w:after="160" w:line="259" w:lineRule="auto"/>
              <w:ind w:left="0" w:firstLine="0"/>
              <w:jc w:val="left"/>
              <w:rPr>
                <w:del w:id="489" w:author="Geir Drage Berentsen" w:date="2020-05-07T14:04:00Z"/>
              </w:rPr>
            </w:pPr>
          </w:p>
        </w:tc>
      </w:tr>
    </w:tbl>
    <w:p w14:paraId="56E13001" w14:textId="3855D0ED" w:rsidR="00F56008" w:rsidRPr="00DB5C50" w:rsidDel="00A13A1A" w:rsidRDefault="00835842">
      <w:pPr>
        <w:spacing w:after="381"/>
        <w:ind w:left="101" w:right="1345" w:firstLine="239"/>
        <w:rPr>
          <w:del w:id="490" w:author="Geir Drage Berentsen" w:date="2020-05-07T14:04:00Z"/>
          <w:lang w:val="en-US"/>
        </w:rPr>
      </w:pPr>
      <w:del w:id="491" w:author="Geir Drage Berentsen" w:date="2020-05-07T14:04:00Z">
        <w:r w:rsidRPr="00DB5C50" w:rsidDel="00A13A1A">
          <w:rPr>
            <w:lang w:val="en-US"/>
          </w:rPr>
          <w:delText>Other types of parameters and data are possible in the C++ file. We refer to https://kaskr.github.io/adcomp/group macros.html for more information on those.</w:delText>
        </w:r>
      </w:del>
    </w:p>
    <w:p w14:paraId="17FB7B85" w14:textId="77777777" w:rsidR="00F56008" w:rsidRDefault="00835842">
      <w:pPr>
        <w:pStyle w:val="Heading1"/>
        <w:ind w:left="1211" w:hanging="359"/>
      </w:pPr>
      <w:proofErr w:type="spellStart"/>
      <w:r>
        <w:t>Estimation</w:t>
      </w:r>
      <w:proofErr w:type="spellEnd"/>
      <w:r>
        <w:t xml:space="preserve"> TMB/HMM</w:t>
      </w:r>
    </w:p>
    <w:p w14:paraId="25BE5909" w14:textId="77777777" w:rsidR="00F56008" w:rsidRDefault="00835842">
      <w:pPr>
        <w:tabs>
          <w:tab w:val="center" w:pos="992"/>
          <w:tab w:val="center" w:pos="1686"/>
        </w:tabs>
        <w:spacing w:after="73" w:line="260" w:lineRule="auto"/>
        <w:ind w:left="0" w:firstLine="0"/>
        <w:jc w:val="left"/>
      </w:pPr>
      <w:r>
        <w:rPr>
          <w:sz w:val="22"/>
        </w:rPr>
        <w:tab/>
      </w:r>
      <w:r>
        <w:t>3.1</w:t>
      </w:r>
      <w:r>
        <w:tab/>
      </w:r>
      <w:proofErr w:type="spellStart"/>
      <w:r>
        <w:t>Notation</w:t>
      </w:r>
      <w:proofErr w:type="spellEnd"/>
    </w:p>
    <w:p w14:paraId="126A7F32" w14:textId="15F30F45" w:rsidR="00F56008" w:rsidRPr="00DB5C50" w:rsidRDefault="00835842">
      <w:pPr>
        <w:ind w:left="111" w:right="1345"/>
        <w:rPr>
          <w:lang w:val="en-US"/>
        </w:rPr>
      </w:pPr>
      <w:r w:rsidRPr="00DB5C50">
        <w:rPr>
          <w:lang w:val="en-US"/>
        </w:rPr>
        <w:t>A Hidden Markov Model (HMM) is a model where the data is assumed to follow a mixture of distributions, going from one to the other as time progresses according to probabilities set by an underlying homogeneous stationary Markov chain. In this paper we will focus on a Poisson-HMM</w:t>
      </w:r>
      <w:ins w:id="492" w:author="Geir Drage Berentsen" w:date="2020-05-07T14:08:00Z">
        <w:r w:rsidR="00A06C37">
          <w:rPr>
            <w:lang w:val="en-US"/>
          </w:rPr>
          <w:t xml:space="preserve">, but only small changes </w:t>
        </w:r>
      </w:ins>
      <w:ins w:id="493" w:author="Geir Drage Berentsen" w:date="2020-05-07T14:09:00Z">
        <w:r w:rsidR="00A06C37">
          <w:rPr>
            <w:lang w:val="en-US"/>
          </w:rPr>
          <w:t>to the code are needed to obtain models with</w:t>
        </w:r>
      </w:ins>
      <w:ins w:id="494" w:author="Geir Drage Berentsen" w:date="2020-05-07T14:10:00Z">
        <w:r w:rsidR="00A06C37">
          <w:rPr>
            <w:lang w:val="en-US"/>
          </w:rPr>
          <w:t xml:space="preserve"> other</w:t>
        </w:r>
      </w:ins>
      <w:ins w:id="495" w:author="Geir Drage Berentsen" w:date="2020-05-07T14:09:00Z">
        <w:r w:rsidR="00A06C37">
          <w:rPr>
            <w:lang w:val="en-US"/>
          </w:rPr>
          <w:t xml:space="preserve"> conditional distributions than the Poisson.</w:t>
        </w:r>
      </w:ins>
      <w:r w:rsidRPr="00DB5C50">
        <w:rPr>
          <w:lang w:val="en-US"/>
        </w:rPr>
        <w:t xml:space="preserve"> </w:t>
      </w:r>
      <w:del w:id="496" w:author="Geir Drage Berentsen" w:date="2020-05-07T14:09:00Z">
        <w:r w:rsidRPr="00DB5C50" w:rsidDel="00A06C37">
          <w:rPr>
            <w:lang w:val="en-US"/>
          </w:rPr>
          <w:delText>where the</w:delText>
        </w:r>
      </w:del>
      <w:ins w:id="497" w:author="Geir Drage Berentsen" w:date="2020-05-07T14:09:00Z">
        <w:r w:rsidR="00A06C37">
          <w:rPr>
            <w:lang w:val="en-US"/>
          </w:rPr>
          <w:t xml:space="preserve"> </w:t>
        </w:r>
      </w:ins>
      <w:ins w:id="498" w:author="Geir Drage Berentsen" w:date="2020-05-07T14:10:00Z">
        <w:r w:rsidR="00A06C37">
          <w:rPr>
            <w:lang w:val="en-US"/>
          </w:rPr>
          <w:t>T</w:t>
        </w:r>
      </w:ins>
      <w:ins w:id="499" w:author="Geir Drage Berentsen" w:date="2020-05-07T14:09:00Z">
        <w:r w:rsidR="00A06C37">
          <w:rPr>
            <w:lang w:val="en-US"/>
          </w:rPr>
          <w:t>he</w:t>
        </w:r>
      </w:ins>
      <w:r w:rsidRPr="00DB5C50">
        <w:rPr>
          <w:lang w:val="en-US"/>
        </w:rPr>
        <w:t xml:space="preserve"> data denoted as </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n</w:t>
      </w:r>
      <w:proofErr w:type="spellEnd"/>
      <w:r w:rsidRPr="00DB5C50">
        <w:rPr>
          <w:rFonts w:ascii="Cambria" w:eastAsia="Cambria" w:hAnsi="Cambria" w:cs="Cambria"/>
          <w:i/>
          <w:vertAlign w:val="subscript"/>
          <w:lang w:val="en-US"/>
        </w:rPr>
        <w:t xml:space="preserve"> </w:t>
      </w:r>
      <w:r w:rsidRPr="00DB5C50">
        <w:rPr>
          <w:rFonts w:ascii="Cambria" w:eastAsia="Cambria" w:hAnsi="Cambria" w:cs="Cambria"/>
          <w:lang w:val="en-US"/>
        </w:rPr>
        <w:t xml:space="preserve">: </w:t>
      </w:r>
      <w:r w:rsidRPr="00DB5C50">
        <w:rPr>
          <w:rFonts w:ascii="Cambria" w:eastAsia="Cambria" w:hAnsi="Cambria" w:cs="Cambria"/>
          <w:i/>
          <w:lang w:val="en-US"/>
        </w:rPr>
        <w:t xml:space="preserve">n </w:t>
      </w:r>
      <w:r w:rsidRPr="00DB5C50">
        <w:rPr>
          <w:rFonts w:ascii="Cambria" w:eastAsia="Cambria" w:hAnsi="Cambria" w:cs="Cambria"/>
          <w:lang w:val="en-US"/>
        </w:rPr>
        <w:t>= 1</w:t>
      </w:r>
      <w:r w:rsidRPr="00DB5C50">
        <w:rPr>
          <w:rFonts w:ascii="Cambria" w:eastAsia="Cambria" w:hAnsi="Cambria" w:cs="Cambria"/>
          <w:i/>
          <w:lang w:val="en-US"/>
        </w:rPr>
        <w:t>,...,N</w:t>
      </w:r>
      <w:r w:rsidRPr="00DB5C50">
        <w:rPr>
          <w:rFonts w:ascii="Cambria" w:eastAsia="Cambria" w:hAnsi="Cambria" w:cs="Cambria"/>
          <w:lang w:val="en-US"/>
        </w:rPr>
        <w:t xml:space="preserve">} </w:t>
      </w:r>
      <w:ins w:id="500" w:author="Geir Drage Berentsen" w:date="2020-05-07T14:10:00Z">
        <w:r w:rsidR="00A06C37">
          <w:rPr>
            <w:rFonts w:ascii="Cambria" w:eastAsia="Cambria" w:hAnsi="Cambria" w:cs="Cambria"/>
            <w:lang w:val="en-US"/>
          </w:rPr>
          <w:t xml:space="preserve">is assumed to </w:t>
        </w:r>
      </w:ins>
      <w:r w:rsidRPr="00DB5C50">
        <w:rPr>
          <w:lang w:val="en-US"/>
        </w:rPr>
        <w:t>follow</w:t>
      </w:r>
      <w:del w:id="501" w:author="Geir Drage Berentsen" w:date="2020-05-07T14:11:00Z">
        <w:r w:rsidRPr="00DB5C50" w:rsidDel="00A06C37">
          <w:rPr>
            <w:lang w:val="en-US"/>
          </w:rPr>
          <w:delText>s</w:delText>
        </w:r>
      </w:del>
      <w:r w:rsidRPr="00DB5C50">
        <w:rPr>
          <w:lang w:val="en-US"/>
        </w:rPr>
        <w:t xml:space="preserve"> a mixture of </w:t>
      </w:r>
      <w:r w:rsidRPr="00DB5C50">
        <w:rPr>
          <w:rFonts w:ascii="Cambria" w:eastAsia="Cambria" w:hAnsi="Cambria" w:cs="Cambria"/>
          <w:i/>
          <w:lang w:val="en-US"/>
        </w:rPr>
        <w:t xml:space="preserve">m </w:t>
      </w:r>
      <w:r w:rsidRPr="00DB5C50">
        <w:rPr>
          <w:lang w:val="en-US"/>
        </w:rPr>
        <w:t xml:space="preserve">Poisson distributions with parameters </w:t>
      </w:r>
      <w:r w:rsidRPr="00DB5C50">
        <w:rPr>
          <w:rFonts w:ascii="Cambria" w:eastAsia="Cambria" w:hAnsi="Cambria" w:cs="Cambria"/>
          <w:lang w:val="en-US"/>
        </w:rPr>
        <w:t>{</w:t>
      </w:r>
      <w:r>
        <w:rPr>
          <w:rFonts w:ascii="Cambria" w:eastAsia="Cambria" w:hAnsi="Cambria" w:cs="Cambria"/>
          <w:i/>
        </w:rPr>
        <w:t>λ</w:t>
      </w:r>
      <w:proofErr w:type="spellStart"/>
      <w:r w:rsidRPr="00DB5C50">
        <w:rPr>
          <w:rFonts w:ascii="Cambria" w:eastAsia="Cambria" w:hAnsi="Cambria" w:cs="Cambria"/>
          <w:i/>
          <w:vertAlign w:val="subscript"/>
          <w:lang w:val="en-US"/>
        </w:rPr>
        <w:t>i</w:t>
      </w:r>
      <w:proofErr w:type="spellEnd"/>
      <w:r w:rsidRPr="00DB5C50">
        <w:rPr>
          <w:rFonts w:ascii="Cambria" w:eastAsia="Cambria" w:hAnsi="Cambria" w:cs="Cambria"/>
          <w:i/>
          <w:vertAlign w:val="subscript"/>
          <w:lang w:val="en-US"/>
        </w:rPr>
        <w:t xml:space="preserve"> </w:t>
      </w:r>
      <w:r w:rsidRPr="00DB5C50">
        <w:rPr>
          <w:lang w:val="en-US"/>
        </w:rPr>
        <w:t xml:space="preserve">: </w:t>
      </w:r>
      <w:proofErr w:type="spellStart"/>
      <w:r w:rsidRPr="00DB5C50">
        <w:rPr>
          <w:rFonts w:ascii="Cambria" w:eastAsia="Cambria" w:hAnsi="Cambria" w:cs="Cambria"/>
          <w:i/>
          <w:lang w:val="en-US"/>
        </w:rPr>
        <w:t>i</w:t>
      </w:r>
      <w:proofErr w:type="spellEnd"/>
      <w:r w:rsidRPr="00DB5C50">
        <w:rPr>
          <w:rFonts w:ascii="Cambria" w:eastAsia="Cambria" w:hAnsi="Cambria" w:cs="Cambria"/>
          <w:i/>
          <w:lang w:val="en-US"/>
        </w:rPr>
        <w:t xml:space="preserve"> </w:t>
      </w:r>
      <w:r w:rsidRPr="00DB5C50">
        <w:rPr>
          <w:rFonts w:ascii="Cambria" w:eastAsia="Cambria" w:hAnsi="Cambria" w:cs="Cambria"/>
          <w:lang w:val="en-US"/>
        </w:rPr>
        <w:t>= 1</w:t>
      </w:r>
      <w:r w:rsidRPr="00DB5C50">
        <w:rPr>
          <w:rFonts w:ascii="Cambria" w:eastAsia="Cambria" w:hAnsi="Cambria" w:cs="Cambria"/>
          <w:i/>
          <w:lang w:val="en-US"/>
        </w:rPr>
        <w:t>,...,m</w:t>
      </w:r>
      <w:r w:rsidRPr="00DB5C50">
        <w:rPr>
          <w:rFonts w:ascii="Cambria" w:eastAsia="Cambria" w:hAnsi="Cambria" w:cs="Cambria"/>
          <w:lang w:val="en-US"/>
        </w:rPr>
        <w:t>}</w:t>
      </w:r>
      <w:r w:rsidRPr="00DB5C50">
        <w:rPr>
          <w:lang w:val="en-US"/>
        </w:rPr>
        <w:t xml:space="preserve">. Let </w:t>
      </w:r>
      <w:r w:rsidRPr="00DB5C50">
        <w:rPr>
          <w:rFonts w:ascii="Cambria" w:eastAsia="Cambria" w:hAnsi="Cambria" w:cs="Cambria"/>
          <w:lang w:val="en-US"/>
        </w:rPr>
        <w:t>{</w:t>
      </w:r>
      <w:r w:rsidRPr="00DB5C50">
        <w:rPr>
          <w:rFonts w:ascii="Cambria" w:eastAsia="Cambria" w:hAnsi="Cambria" w:cs="Cambria"/>
          <w:i/>
          <w:lang w:val="en-US"/>
        </w:rPr>
        <w:t>C</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sidRPr="00DB5C50">
        <w:rPr>
          <w:rFonts w:ascii="Cambria" w:eastAsia="Cambria" w:hAnsi="Cambria" w:cs="Cambria"/>
          <w:i/>
          <w:lang w:val="en-US"/>
        </w:rPr>
        <w:t xml:space="preserve">t </w:t>
      </w:r>
      <w:r w:rsidRPr="00DB5C50">
        <w:rPr>
          <w:rFonts w:ascii="Cambria" w:eastAsia="Cambria" w:hAnsi="Cambria" w:cs="Cambria"/>
          <w:lang w:val="en-US"/>
        </w:rPr>
        <w:t>= 1</w:t>
      </w:r>
      <w:r w:rsidRPr="00DB5C50">
        <w:rPr>
          <w:rFonts w:ascii="Cambria" w:eastAsia="Cambria" w:hAnsi="Cambria" w:cs="Cambria"/>
          <w:i/>
          <w:lang w:val="en-US"/>
        </w:rPr>
        <w:t>,...,N</w:t>
      </w:r>
      <w:r w:rsidRPr="00DB5C50">
        <w:rPr>
          <w:rFonts w:ascii="Cambria" w:eastAsia="Cambria" w:hAnsi="Cambria" w:cs="Cambria"/>
          <w:lang w:val="en-US"/>
        </w:rPr>
        <w:t xml:space="preserve">} </w:t>
      </w:r>
      <w:r w:rsidRPr="00DB5C50">
        <w:rPr>
          <w:lang w:val="en-US"/>
        </w:rPr>
        <w:t xml:space="preserve">be the underlying Markov chain. The Markov chain is </w:t>
      </w:r>
      <w:del w:id="502" w:author="Geir Drage Berentsen" w:date="2020-05-07T14:11:00Z">
        <w:r w:rsidRPr="00DB5C50" w:rsidDel="00A06C37">
          <w:rPr>
            <w:lang w:val="en-US"/>
          </w:rPr>
          <w:delText xml:space="preserve">supposed </w:delText>
        </w:r>
      </w:del>
      <w:ins w:id="503" w:author="Geir Drage Berentsen" w:date="2020-05-07T14:11:00Z">
        <w:r w:rsidR="00A06C37">
          <w:rPr>
            <w:lang w:val="en-US"/>
          </w:rPr>
          <w:t>assumed</w:t>
        </w:r>
        <w:r w:rsidR="00A06C37" w:rsidRPr="00DB5C50">
          <w:rPr>
            <w:lang w:val="en-US"/>
          </w:rPr>
          <w:t xml:space="preserve"> </w:t>
        </w:r>
      </w:ins>
      <w:r w:rsidRPr="00DB5C50">
        <w:rPr>
          <w:lang w:val="en-US"/>
        </w:rPr>
        <w:t>irreducible and aperiodic</w:t>
      </w:r>
      <w:ins w:id="504" w:author="Geir Drage Berentsen" w:date="2020-05-07T14:12:00Z">
        <w:r w:rsidR="00A06C37">
          <w:rPr>
            <w:lang w:val="en-US"/>
          </w:rPr>
          <w:t xml:space="preserve"> </w:t>
        </w:r>
      </w:ins>
      <w:r w:rsidRPr="00DB5C50">
        <w:rPr>
          <w:lang w:val="en-US"/>
        </w:rPr>
        <w:t xml:space="preserve">. </w:t>
      </w:r>
      <w:proofErr w:type="spellStart"/>
      <w:r w:rsidRPr="00DB5C50">
        <w:rPr>
          <w:lang w:val="en-US"/>
        </w:rPr>
        <w:t>Grimmett</w:t>
      </w:r>
      <w:proofErr w:type="spellEnd"/>
      <w:r w:rsidRPr="00DB5C50">
        <w:rPr>
          <w:lang w:val="en-US"/>
        </w:rPr>
        <w:t xml:space="preserve"> et al. (2001, Lemma 6.3.5 on p. 225 and Theorem 6.4.3 on p. 227) has shown that irreducibility ensures the existence of the stationary distribution. As has been shown by Feller (1968, p. 394), aperiodicity implies that a unique limiting distribution exists and is the stationary distribution.</w:t>
      </w:r>
    </w:p>
    <w:p w14:paraId="1A9E5B3C" w14:textId="77777777" w:rsidR="00F56008" w:rsidRDefault="00835842">
      <w:pPr>
        <w:tabs>
          <w:tab w:val="center" w:pos="5539"/>
          <w:tab w:val="center" w:pos="7580"/>
        </w:tabs>
        <w:spacing w:after="159" w:line="259" w:lineRule="auto"/>
        <w:ind w:left="0" w:firstLine="0"/>
        <w:jc w:val="left"/>
      </w:pPr>
      <w:r w:rsidRPr="00DB5C50">
        <w:rPr>
          <w:sz w:val="22"/>
          <w:lang w:val="en-US"/>
        </w:rPr>
        <w:tab/>
      </w:r>
      <w:r>
        <w:rPr>
          <w:rFonts w:ascii="Cambria" w:eastAsia="Cambria" w:hAnsi="Cambria" w:cs="Cambria"/>
        </w:rPr>
        <w:t></w:t>
      </w:r>
      <w:r>
        <w:rPr>
          <w:rFonts w:ascii="Cambria" w:eastAsia="Cambria" w:hAnsi="Cambria" w:cs="Cambria"/>
          <w:i/>
        </w:rPr>
        <w:t>p</w:t>
      </w:r>
      <w:r>
        <w:rPr>
          <w:rFonts w:ascii="Cambria" w:eastAsia="Cambria" w:hAnsi="Cambria" w:cs="Cambria"/>
          <w:sz w:val="14"/>
        </w:rPr>
        <w:t>1</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rPr>
        <w:tab/>
        <w:t>0 </w:t>
      </w:r>
    </w:p>
    <w:p w14:paraId="481EDDDE" w14:textId="77777777" w:rsidR="00F56008" w:rsidRDefault="00835842">
      <w:pPr>
        <w:tabs>
          <w:tab w:val="center" w:pos="5309"/>
          <w:tab w:val="center" w:pos="6284"/>
          <w:tab w:val="center" w:pos="7735"/>
        </w:tabs>
        <w:spacing w:after="101" w:line="259" w:lineRule="auto"/>
        <w:ind w:left="0" w:firstLine="0"/>
        <w:jc w:val="left"/>
      </w:pPr>
      <w:r>
        <w:rPr>
          <w:sz w:val="22"/>
        </w:rPr>
        <w:tab/>
      </w:r>
      <w:r>
        <w:rPr>
          <w:rFonts w:ascii="Cambria" w:eastAsia="Cambria" w:hAnsi="Cambria" w:cs="Cambria"/>
        </w:rPr>
        <w:t></w:t>
      </w:r>
      <w:r>
        <w:rPr>
          <w:rFonts w:ascii="Cambria" w:eastAsia="Cambria" w:hAnsi="Cambria" w:cs="Cambria"/>
        </w:rPr>
        <w:tab/>
      </w:r>
      <w:r>
        <w:rPr>
          <w:rFonts w:ascii="Cambria" w:eastAsia="Cambria" w:hAnsi="Cambria" w:cs="Cambria"/>
          <w:i/>
        </w:rPr>
        <w:t>p</w:t>
      </w:r>
      <w:r>
        <w:rPr>
          <w:rFonts w:ascii="Cambria" w:eastAsia="Cambria" w:hAnsi="Cambria" w:cs="Cambria"/>
          <w:sz w:val="14"/>
        </w:rPr>
        <w:t>2</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rPr>
        <w:tab/>
        <w:t></w:t>
      </w:r>
    </w:p>
    <w:tbl>
      <w:tblPr>
        <w:tblStyle w:val="TableGrid"/>
        <w:tblpPr w:vertAnchor="text" w:tblpX="100" w:tblpY="102"/>
        <w:tblOverlap w:val="never"/>
        <w:tblW w:w="8443" w:type="dxa"/>
        <w:tblInd w:w="0" w:type="dxa"/>
        <w:tblLook w:val="04A0" w:firstRow="1" w:lastRow="0" w:firstColumn="1" w:lastColumn="0" w:noHBand="0" w:noVBand="1"/>
      </w:tblPr>
      <w:tblGrid>
        <w:gridCol w:w="1972"/>
        <w:gridCol w:w="766"/>
        <w:gridCol w:w="432"/>
        <w:gridCol w:w="5273"/>
      </w:tblGrid>
      <w:tr w:rsidR="00F56008" w14:paraId="22CC94A6" w14:textId="77777777">
        <w:trPr>
          <w:trHeight w:val="161"/>
        </w:trPr>
        <w:tc>
          <w:tcPr>
            <w:tcW w:w="8443" w:type="dxa"/>
            <w:gridSpan w:val="4"/>
            <w:tcBorders>
              <w:top w:val="nil"/>
              <w:left w:val="nil"/>
              <w:bottom w:val="nil"/>
              <w:right w:val="nil"/>
            </w:tcBorders>
          </w:tcPr>
          <w:p w14:paraId="63327C04" w14:textId="77777777" w:rsidR="00F56008" w:rsidRDefault="00835842">
            <w:pPr>
              <w:tabs>
                <w:tab w:val="center" w:pos="5210"/>
                <w:tab w:val="center" w:pos="6756"/>
                <w:tab w:val="center" w:pos="7635"/>
              </w:tabs>
              <w:spacing w:after="0" w:line="259" w:lineRule="auto"/>
              <w:ind w:left="0" w:firstLine="0"/>
              <w:jc w:val="left"/>
            </w:pPr>
            <w:r>
              <w:rPr>
                <w:sz w:val="22"/>
              </w:rPr>
              <w:tab/>
            </w:r>
            <w:r>
              <w:rPr>
                <w:rFonts w:ascii="Cambria" w:eastAsia="Cambria" w:hAnsi="Cambria" w:cs="Cambria"/>
              </w:rPr>
              <w:t></w:t>
            </w:r>
            <w:r>
              <w:rPr>
                <w:rFonts w:ascii="Cambria" w:eastAsia="Cambria" w:hAnsi="Cambria" w:cs="Cambria"/>
              </w:rPr>
              <w:tab/>
            </w:r>
            <w:r>
              <w:rPr>
                <w:sz w:val="31"/>
                <w:vertAlign w:val="superscript"/>
              </w:rPr>
              <w:t>.</w:t>
            </w:r>
            <w:r>
              <w:t>.</w:t>
            </w:r>
            <w:r>
              <w:tab/>
            </w:r>
            <w:r>
              <w:rPr>
                <w:rFonts w:ascii="Cambria" w:eastAsia="Cambria" w:hAnsi="Cambria" w:cs="Cambria"/>
              </w:rPr>
              <w:t></w:t>
            </w:r>
          </w:p>
        </w:tc>
      </w:tr>
      <w:tr w:rsidR="00F56008" w14:paraId="25495298" w14:textId="77777777">
        <w:trPr>
          <w:trHeight w:val="370"/>
        </w:trPr>
        <w:tc>
          <w:tcPr>
            <w:tcW w:w="1972" w:type="dxa"/>
            <w:tcBorders>
              <w:top w:val="nil"/>
              <w:left w:val="nil"/>
              <w:bottom w:val="nil"/>
              <w:right w:val="nil"/>
            </w:tcBorders>
          </w:tcPr>
          <w:p w14:paraId="1D6F6D10" w14:textId="77777777" w:rsidR="00F56008" w:rsidRDefault="00F56008">
            <w:pPr>
              <w:spacing w:after="160" w:line="259" w:lineRule="auto"/>
              <w:ind w:left="0" w:firstLine="0"/>
              <w:jc w:val="left"/>
            </w:pPr>
          </w:p>
        </w:tc>
        <w:tc>
          <w:tcPr>
            <w:tcW w:w="766" w:type="dxa"/>
            <w:tcBorders>
              <w:top w:val="nil"/>
              <w:left w:val="nil"/>
              <w:bottom w:val="nil"/>
              <w:right w:val="nil"/>
            </w:tcBorders>
          </w:tcPr>
          <w:p w14:paraId="56B7C099" w14:textId="77777777" w:rsidR="00F56008" w:rsidRDefault="00F56008">
            <w:pPr>
              <w:spacing w:after="160" w:line="259" w:lineRule="auto"/>
              <w:ind w:left="0" w:firstLine="0"/>
              <w:jc w:val="left"/>
            </w:pPr>
          </w:p>
        </w:tc>
        <w:tc>
          <w:tcPr>
            <w:tcW w:w="432" w:type="dxa"/>
            <w:tcBorders>
              <w:top w:val="nil"/>
              <w:left w:val="nil"/>
              <w:bottom w:val="nil"/>
              <w:right w:val="nil"/>
            </w:tcBorders>
          </w:tcPr>
          <w:p w14:paraId="626499DA" w14:textId="77777777" w:rsidR="00F56008" w:rsidRDefault="00F56008">
            <w:pPr>
              <w:spacing w:after="160" w:line="259" w:lineRule="auto"/>
              <w:ind w:left="0" w:firstLine="0"/>
              <w:jc w:val="left"/>
            </w:pPr>
          </w:p>
        </w:tc>
        <w:tc>
          <w:tcPr>
            <w:tcW w:w="5273" w:type="dxa"/>
            <w:tcBorders>
              <w:top w:val="nil"/>
              <w:left w:val="nil"/>
              <w:bottom w:val="nil"/>
              <w:right w:val="nil"/>
            </w:tcBorders>
          </w:tcPr>
          <w:p w14:paraId="486F2C18" w14:textId="77777777" w:rsidR="00F56008" w:rsidRDefault="00835842">
            <w:pPr>
              <w:tabs>
                <w:tab w:val="center" w:pos="2040"/>
                <w:tab w:val="center" w:pos="4466"/>
              </w:tabs>
              <w:spacing w:after="76" w:line="259" w:lineRule="auto"/>
              <w:ind w:left="0" w:firstLine="0"/>
              <w:jc w:val="left"/>
            </w:pPr>
            <w:r>
              <w:rPr>
                <w:sz w:val="22"/>
              </w:rPr>
              <w:tab/>
            </w:r>
            <w:r>
              <w:rPr>
                <w:rFonts w:ascii="Cambria" w:eastAsia="Cambria" w:hAnsi="Cambria" w:cs="Cambria"/>
              </w:rPr>
              <w:t></w:t>
            </w:r>
            <w:r>
              <w:rPr>
                <w:rFonts w:ascii="Cambria" w:eastAsia="Cambria" w:hAnsi="Cambria" w:cs="Cambria"/>
              </w:rPr>
              <w:tab/>
              <w:t></w:t>
            </w:r>
          </w:p>
          <w:p w14:paraId="6BFB5DC5" w14:textId="77777777" w:rsidR="00F56008" w:rsidRDefault="00835842">
            <w:pPr>
              <w:tabs>
                <w:tab w:val="center" w:pos="2357"/>
                <w:tab w:val="center" w:pos="4118"/>
              </w:tabs>
              <w:spacing w:after="0" w:line="259" w:lineRule="auto"/>
              <w:ind w:left="0" w:firstLine="0"/>
              <w:jc w:val="left"/>
            </w:pPr>
            <w:r>
              <w:rPr>
                <w:sz w:val="22"/>
              </w:rPr>
              <w:tab/>
            </w:r>
            <w:r>
              <w:rPr>
                <w:rFonts w:ascii="Cambria" w:eastAsia="Cambria" w:hAnsi="Cambria" w:cs="Cambria"/>
              </w:rPr>
              <w:t>0</w:t>
            </w:r>
            <w:r>
              <w:rPr>
                <w:rFonts w:ascii="Cambria" w:eastAsia="Cambria" w:hAnsi="Cambria" w:cs="Cambria"/>
              </w:rPr>
              <w:tab/>
            </w:r>
            <w:proofErr w:type="spellStart"/>
            <w:r>
              <w:rPr>
                <w:rFonts w:ascii="Cambria" w:eastAsia="Cambria" w:hAnsi="Cambria" w:cs="Cambria"/>
                <w:i/>
              </w:rPr>
              <w:t>p</w:t>
            </w:r>
            <w:r>
              <w:rPr>
                <w:rFonts w:ascii="Cambria" w:eastAsia="Cambria" w:hAnsi="Cambria" w:cs="Cambria"/>
                <w:i/>
                <w:vertAlign w:val="subscript"/>
              </w:rPr>
              <w:t>m</w:t>
            </w:r>
            <w:proofErr w:type="spellEnd"/>
            <w:r>
              <w:rPr>
                <w:rFonts w:ascii="Cambria" w:eastAsia="Cambria" w:hAnsi="Cambria" w:cs="Cambria"/>
              </w:rPr>
              <w:t>(</w:t>
            </w:r>
            <w:r>
              <w:rPr>
                <w:rFonts w:ascii="Cambria" w:eastAsia="Cambria" w:hAnsi="Cambria" w:cs="Cambria"/>
                <w:i/>
              </w:rPr>
              <w:t>x</w:t>
            </w:r>
            <w:r>
              <w:rPr>
                <w:rFonts w:ascii="Cambria" w:eastAsia="Cambria" w:hAnsi="Cambria" w:cs="Cambria"/>
              </w:rPr>
              <w:t>)</w:t>
            </w:r>
          </w:p>
        </w:tc>
      </w:tr>
      <w:tr w:rsidR="00F56008" w:rsidRPr="00CE2C02" w14:paraId="2C441AA8" w14:textId="77777777">
        <w:trPr>
          <w:trHeight w:val="1088"/>
        </w:trPr>
        <w:tc>
          <w:tcPr>
            <w:tcW w:w="1972" w:type="dxa"/>
            <w:tcBorders>
              <w:top w:val="nil"/>
              <w:left w:val="nil"/>
              <w:bottom w:val="nil"/>
              <w:right w:val="nil"/>
            </w:tcBorders>
          </w:tcPr>
          <w:p w14:paraId="08F246CC" w14:textId="77777777" w:rsidR="00F56008" w:rsidRPr="00DB5C50" w:rsidRDefault="00835842">
            <w:pPr>
              <w:spacing w:after="0" w:line="259" w:lineRule="auto"/>
              <w:ind w:left="1031" w:firstLine="0"/>
              <w:jc w:val="left"/>
              <w:rPr>
                <w:lang w:val="en-US"/>
              </w:rPr>
            </w:pPr>
            <w:r>
              <w:rPr>
                <w:rFonts w:ascii="Cambria" w:eastAsia="Cambria" w:hAnsi="Cambria" w:cs="Cambria"/>
              </w:rPr>
              <w:lastRenderedPageBreak/>
              <w:t></w:t>
            </w:r>
            <w:r w:rsidRPr="00DB5C50">
              <w:rPr>
                <w:rFonts w:ascii="Cambria" w:eastAsia="Cambria" w:hAnsi="Cambria" w:cs="Cambria"/>
                <w:i/>
                <w:lang w:val="en-US"/>
              </w:rPr>
              <w:t>p</w:t>
            </w:r>
            <w:r w:rsidRPr="00DB5C50">
              <w:rPr>
                <w:rFonts w:ascii="Cambria" w:eastAsia="Cambria" w:hAnsi="Cambria" w:cs="Cambria"/>
                <w:sz w:val="14"/>
                <w:lang w:val="en-US"/>
              </w:rPr>
              <w:t>1</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sz w:val="14"/>
                <w:lang w:val="en-US"/>
              </w:rPr>
              <w:t>1</w:t>
            </w:r>
            <w:r w:rsidRPr="00DB5C50">
              <w:rPr>
                <w:rFonts w:ascii="Cambria" w:eastAsia="Cambria" w:hAnsi="Cambria" w:cs="Cambria"/>
                <w:lang w:val="en-US"/>
              </w:rPr>
              <w:t>)</w:t>
            </w:r>
          </w:p>
          <w:p w14:paraId="5192AEB7" w14:textId="77777777" w:rsidR="00F56008" w:rsidRPr="00DB5C50" w:rsidRDefault="00835842">
            <w:pPr>
              <w:spacing w:after="0" w:line="216" w:lineRule="auto"/>
              <w:ind w:left="0" w:right="209" w:firstLine="1031"/>
              <w:rPr>
                <w:lang w:val="en-US"/>
              </w:rPr>
            </w:pPr>
            <w:r>
              <w:rPr>
                <w:rFonts w:ascii="Cambria" w:eastAsia="Cambria" w:hAnsi="Cambria" w:cs="Cambria"/>
              </w:rPr>
              <w:t></w:t>
            </w:r>
            <w:r w:rsidRPr="00DB5C50">
              <w:rPr>
                <w:rFonts w:ascii="Cambria" w:eastAsia="Cambria" w:hAnsi="Cambria" w:cs="Cambria"/>
                <w:lang w:val="en-US"/>
              </w:rPr>
              <w:t xml:space="preserve"> </w:t>
            </w:r>
            <w:r w:rsidRPr="00DB5C50">
              <w:rPr>
                <w:rFonts w:ascii="Cambria" w:eastAsia="Cambria" w:hAnsi="Cambria" w:cs="Cambria"/>
                <w:sz w:val="14"/>
                <w:lang w:val="en-US"/>
              </w:rPr>
              <w:t>1</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sz w:val="14"/>
                <w:lang w:val="en-US"/>
              </w:rPr>
              <w:t>2</w:t>
            </w:r>
            <w:r w:rsidRPr="00DB5C50">
              <w:rPr>
                <w:rFonts w:ascii="Cambria" w:eastAsia="Cambria" w:hAnsi="Cambria" w:cs="Cambria"/>
                <w:lang w:val="en-US"/>
              </w:rPr>
              <w:t xml:space="preserve">) </w:t>
            </w:r>
            <w:r w:rsidRPr="00DB5C50">
              <w:rPr>
                <w:rFonts w:ascii="Cambria" w:eastAsia="Cambria" w:hAnsi="Cambria" w:cs="Cambria"/>
                <w:i/>
                <w:lang w:val="en-US"/>
              </w:rPr>
              <w:t xml:space="preserve">p </w:t>
            </w:r>
            <w:r w:rsidRPr="00DB5C50">
              <w:rPr>
                <w:lang w:val="en-US"/>
              </w:rPr>
              <w:t xml:space="preserve">We will call </w:t>
            </w:r>
            <w:r>
              <w:rPr>
                <w:rFonts w:ascii="Cambria" w:eastAsia="Cambria" w:hAnsi="Cambria" w:cs="Cambria"/>
              </w:rPr>
              <w:t></w:t>
            </w:r>
            <w:r w:rsidRPr="00DB5C50">
              <w:rPr>
                <w:rFonts w:ascii="Cambria" w:eastAsia="Cambria" w:hAnsi="Cambria" w:cs="Cambria"/>
                <w:lang w:val="en-US"/>
              </w:rPr>
              <w:t xml:space="preserve"> </w:t>
            </w:r>
            <w:r w:rsidRPr="00DB5C50">
              <w:rPr>
                <w:lang w:val="en-US"/>
              </w:rPr>
              <w:t>...</w:t>
            </w:r>
          </w:p>
          <w:p w14:paraId="03457B93" w14:textId="77777777" w:rsidR="00F56008" w:rsidRDefault="00835842">
            <w:pPr>
              <w:spacing w:after="0" w:line="259" w:lineRule="auto"/>
              <w:ind w:left="265" w:firstLine="0"/>
              <w:jc w:val="center"/>
            </w:pPr>
            <w:r>
              <w:rPr>
                <w:rFonts w:ascii="Cambria" w:eastAsia="Cambria" w:hAnsi="Cambria" w:cs="Cambria"/>
              </w:rPr>
              <w:t></w:t>
            </w:r>
          </w:p>
          <w:p w14:paraId="1BA268C2" w14:textId="77777777" w:rsidR="00F56008" w:rsidRDefault="00835842">
            <w:pPr>
              <w:spacing w:after="64" w:line="259" w:lineRule="auto"/>
              <w:ind w:left="265" w:firstLine="0"/>
              <w:jc w:val="center"/>
            </w:pPr>
            <w:r>
              <w:rPr>
                <w:rFonts w:ascii="Cambria" w:eastAsia="Cambria" w:hAnsi="Cambria" w:cs="Cambria"/>
              </w:rPr>
              <w:t></w:t>
            </w:r>
          </w:p>
          <w:p w14:paraId="4099905A" w14:textId="77777777" w:rsidR="00F56008" w:rsidRDefault="00835842">
            <w:pPr>
              <w:spacing w:after="0" w:line="259" w:lineRule="auto"/>
              <w:ind w:left="0" w:right="199" w:firstLine="0"/>
              <w:jc w:val="right"/>
            </w:pP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rPr>
              <w:t>)</w:t>
            </w:r>
          </w:p>
        </w:tc>
        <w:tc>
          <w:tcPr>
            <w:tcW w:w="766" w:type="dxa"/>
            <w:tcBorders>
              <w:top w:val="nil"/>
              <w:left w:val="nil"/>
              <w:bottom w:val="nil"/>
              <w:right w:val="nil"/>
            </w:tcBorders>
          </w:tcPr>
          <w:p w14:paraId="5E43AE2D" w14:textId="77777777" w:rsidR="00F56008" w:rsidRDefault="00835842">
            <w:pPr>
              <w:spacing w:after="100" w:line="279" w:lineRule="auto"/>
              <w:ind w:left="10" w:firstLine="0"/>
              <w:jc w:val="left"/>
            </w:pP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 xml:space="preserve">)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w:t>
            </w:r>
          </w:p>
          <w:p w14:paraId="657DDA40" w14:textId="77777777" w:rsidR="00F56008" w:rsidRDefault="00835842">
            <w:pPr>
              <w:spacing w:after="169" w:line="259" w:lineRule="auto"/>
              <w:ind w:left="259" w:firstLine="0"/>
              <w:jc w:val="left"/>
            </w:pPr>
            <w:r>
              <w:t>...</w:t>
            </w:r>
          </w:p>
          <w:p w14:paraId="282AA44A" w14:textId="77777777" w:rsidR="00F56008" w:rsidRDefault="00835842">
            <w:pPr>
              <w:spacing w:after="0" w:line="259" w:lineRule="auto"/>
              <w:ind w:left="0" w:firstLine="0"/>
              <w:jc w:val="left"/>
            </w:pP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rPr>
              <w:t>)</w:t>
            </w:r>
          </w:p>
        </w:tc>
        <w:tc>
          <w:tcPr>
            <w:tcW w:w="432" w:type="dxa"/>
            <w:tcBorders>
              <w:top w:val="nil"/>
              <w:left w:val="nil"/>
              <w:bottom w:val="nil"/>
              <w:right w:val="nil"/>
            </w:tcBorders>
          </w:tcPr>
          <w:p w14:paraId="06ED78F6" w14:textId="77777777" w:rsidR="00F56008" w:rsidRDefault="00835842">
            <w:pPr>
              <w:spacing w:after="0" w:line="259" w:lineRule="auto"/>
              <w:ind w:left="0" w:firstLine="0"/>
              <w:jc w:val="left"/>
            </w:pPr>
            <w:r>
              <w:rPr>
                <w:rFonts w:ascii="Cambria" w:eastAsia="Cambria" w:hAnsi="Cambria" w:cs="Cambria"/>
                <w:i/>
              </w:rPr>
              <w:t>...</w:t>
            </w:r>
          </w:p>
          <w:p w14:paraId="5F46332E" w14:textId="77777777" w:rsidR="00F56008" w:rsidRDefault="00835842">
            <w:pPr>
              <w:spacing w:after="97" w:line="259" w:lineRule="auto"/>
              <w:ind w:left="0" w:firstLine="0"/>
              <w:jc w:val="left"/>
            </w:pPr>
            <w:r>
              <w:rPr>
                <w:rFonts w:ascii="Cambria" w:eastAsia="Cambria" w:hAnsi="Cambria" w:cs="Cambria"/>
                <w:i/>
              </w:rPr>
              <w:t>...</w:t>
            </w:r>
          </w:p>
          <w:p w14:paraId="2326664C" w14:textId="77777777" w:rsidR="00F56008" w:rsidRDefault="00835842">
            <w:pPr>
              <w:spacing w:after="116" w:line="259" w:lineRule="auto"/>
              <w:ind w:left="19" w:firstLine="0"/>
              <w:jc w:val="left"/>
            </w:pPr>
            <w:r>
              <w:t>...</w:t>
            </w:r>
          </w:p>
          <w:p w14:paraId="132F2B62" w14:textId="77777777" w:rsidR="00F56008" w:rsidRDefault="00835842">
            <w:pPr>
              <w:spacing w:after="0" w:line="259" w:lineRule="auto"/>
              <w:ind w:left="0" w:firstLine="0"/>
              <w:jc w:val="left"/>
            </w:pPr>
            <w:r>
              <w:rPr>
                <w:rFonts w:ascii="Cambria" w:eastAsia="Cambria" w:hAnsi="Cambria" w:cs="Cambria"/>
                <w:i/>
              </w:rPr>
              <w:t>...</w:t>
            </w:r>
          </w:p>
        </w:tc>
        <w:tc>
          <w:tcPr>
            <w:tcW w:w="5273" w:type="dxa"/>
            <w:tcBorders>
              <w:top w:val="nil"/>
              <w:left w:val="nil"/>
              <w:bottom w:val="nil"/>
              <w:right w:val="nil"/>
            </w:tcBorders>
          </w:tcPr>
          <w:p w14:paraId="13A003CE" w14:textId="77777777" w:rsidR="00F56008" w:rsidRPr="00DB5C50" w:rsidRDefault="00835842">
            <w:pPr>
              <w:spacing w:after="80" w:line="259" w:lineRule="auto"/>
              <w:ind w:left="10" w:firstLine="0"/>
              <w:jc w:val="left"/>
              <w:rPr>
                <w:lang w:val="en-US"/>
              </w:rPr>
            </w:pPr>
            <w:r w:rsidRPr="00DB5C50">
              <w:rPr>
                <w:rFonts w:ascii="Cambria" w:eastAsia="Cambria" w:hAnsi="Cambria" w:cs="Cambria"/>
                <w:i/>
                <w:lang w:val="en-US"/>
              </w:rPr>
              <w:t>p</w:t>
            </w:r>
            <w:r w:rsidRPr="00DB5C50">
              <w:rPr>
                <w:rFonts w:ascii="Cambria" w:eastAsia="Cambria" w:hAnsi="Cambria" w:cs="Cambria"/>
                <w:i/>
                <w:sz w:val="14"/>
                <w:lang w:val="en-US"/>
              </w:rPr>
              <w:t>m</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sz w:val="14"/>
                <w:lang w:val="en-US"/>
              </w:rPr>
              <w:t>1</w:t>
            </w:r>
            <w:r w:rsidRPr="00DB5C50">
              <w:rPr>
                <w:rFonts w:ascii="Cambria" w:eastAsia="Cambria" w:hAnsi="Cambria" w:cs="Cambria"/>
                <w:lang w:val="en-US"/>
              </w:rPr>
              <w:t>)</w:t>
            </w:r>
            <w:r>
              <w:rPr>
                <w:rFonts w:ascii="Cambria" w:eastAsia="Cambria" w:hAnsi="Cambria" w:cs="Cambria"/>
              </w:rPr>
              <w:t></w:t>
            </w:r>
          </w:p>
          <w:p w14:paraId="7CBEA7F6" w14:textId="77777777" w:rsidR="00F56008" w:rsidRPr="00DB5C50" w:rsidRDefault="00835842">
            <w:pPr>
              <w:spacing w:after="47" w:line="259" w:lineRule="auto"/>
              <w:ind w:left="48" w:firstLine="0"/>
              <w:jc w:val="left"/>
              <w:rPr>
                <w:lang w:val="en-US"/>
              </w:rPr>
            </w:pPr>
            <w:r w:rsidRPr="00DB5C50">
              <w:rPr>
                <w:rFonts w:ascii="Cambria" w:eastAsia="Cambria" w:hAnsi="Cambria" w:cs="Cambria"/>
                <w:i/>
                <w:lang w:val="en-US"/>
              </w:rPr>
              <w:t>p</w:t>
            </w:r>
            <w:r w:rsidRPr="00DB5C50">
              <w:rPr>
                <w:rFonts w:ascii="Cambria" w:eastAsia="Cambria" w:hAnsi="Cambria" w:cs="Cambria"/>
                <w:i/>
                <w:vertAlign w:val="subscript"/>
                <w:lang w:val="en-US"/>
              </w:rPr>
              <w:t>m</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vertAlign w:val="subscript"/>
                <w:lang w:val="en-US"/>
              </w:rPr>
              <w:t xml:space="preserve">2 </w:t>
            </w:r>
            <w:r>
              <w:rPr>
                <w:rFonts w:ascii="Cambria" w:eastAsia="Cambria" w:hAnsi="Cambria" w:cs="Cambria"/>
              </w:rPr>
              <w:t></w:t>
            </w:r>
          </w:p>
          <w:p w14:paraId="393E7610" w14:textId="77777777" w:rsidR="00F56008" w:rsidRPr="00DB5C50" w:rsidRDefault="00835842">
            <w:pPr>
              <w:spacing w:after="0" w:line="259" w:lineRule="auto"/>
              <w:ind w:left="0" w:firstLine="290"/>
              <w:rPr>
                <w:lang w:val="en-US"/>
              </w:rPr>
            </w:pPr>
            <w:r w:rsidRPr="00DB5C50">
              <w:rPr>
                <w:lang w:val="en-US"/>
              </w:rPr>
              <w:t xml:space="preserve">... </w:t>
            </w:r>
            <w:r>
              <w:rPr>
                <w:rFonts w:ascii="Cambria" w:eastAsia="Cambria" w:hAnsi="Cambria" w:cs="Cambria"/>
              </w:rPr>
              <w:t></w:t>
            </w:r>
            <w:r>
              <w:rPr>
                <w:rFonts w:ascii="Cambria" w:eastAsia="Cambria" w:hAnsi="Cambria" w:cs="Cambria"/>
                <w:sz w:val="31"/>
                <w:vertAlign w:val="subscript"/>
              </w:rPr>
              <w:t></w:t>
            </w:r>
            <w:r w:rsidRPr="00DB5C50">
              <w:rPr>
                <w:rFonts w:ascii="Cambria" w:eastAsia="Cambria" w:hAnsi="Cambria" w:cs="Cambria"/>
                <w:sz w:val="31"/>
                <w:vertAlign w:val="subscript"/>
                <w:lang w:val="en-US"/>
              </w:rPr>
              <w:t xml:space="preserve"> </w:t>
            </w:r>
            <w:r w:rsidRPr="00DB5C50">
              <w:rPr>
                <w:lang w:val="en-US"/>
              </w:rPr>
              <w:t xml:space="preserve">the emission probability matrix. If </w:t>
            </w:r>
            <w:r w:rsidRPr="00DB5C50">
              <w:rPr>
                <w:rFonts w:ascii="Cambria" w:eastAsia="Cambria" w:hAnsi="Cambria" w:cs="Cambria"/>
                <w:i/>
                <w:lang w:val="en-US"/>
              </w:rPr>
              <w:t xml:space="preserve">x </w:t>
            </w:r>
            <w:r w:rsidRPr="00DB5C50">
              <w:rPr>
                <w:lang w:val="en-US"/>
              </w:rPr>
              <w:t xml:space="preserve">is a missing data, </w:t>
            </w:r>
            <w:r w:rsidRPr="00DB5C50">
              <w:rPr>
                <w:rFonts w:ascii="Cambria" w:eastAsia="Cambria" w:hAnsi="Cambria" w:cs="Cambria"/>
                <w:i/>
                <w:lang w:val="en-US"/>
              </w:rPr>
              <w:t>p</w:t>
            </w:r>
            <w:r w:rsidRPr="00DB5C50">
              <w:rPr>
                <w:rFonts w:ascii="Cambria" w:eastAsia="Cambria" w:hAnsi="Cambria" w:cs="Cambria"/>
                <w:i/>
                <w:vertAlign w:val="subscript"/>
                <w:lang w:val="en-US"/>
              </w:rPr>
              <w:t>m</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n</w:t>
            </w:r>
            <w:proofErr w:type="spellEnd"/>
            <w:r w:rsidRPr="00DB5C50">
              <w:rPr>
                <w:rFonts w:ascii="Cambria" w:eastAsia="Cambria" w:hAnsi="Cambria" w:cs="Cambria"/>
                <w:lang w:val="en-US"/>
              </w:rPr>
              <w:t>)</w:t>
            </w:r>
          </w:p>
        </w:tc>
      </w:tr>
    </w:tbl>
    <w:p w14:paraId="4BBF6683" w14:textId="77777777" w:rsidR="00F56008" w:rsidRPr="00DB5C50" w:rsidRDefault="00835842">
      <w:pPr>
        <w:tabs>
          <w:tab w:val="center" w:pos="6748"/>
          <w:tab w:val="center" w:pos="7760"/>
        </w:tabs>
        <w:spacing w:after="1591" w:line="265" w:lineRule="auto"/>
        <w:ind w:left="0" w:firstLine="0"/>
        <w:jc w:val="left"/>
        <w:rPr>
          <w:lang w:val="en-US"/>
        </w:rPr>
      </w:pPr>
      <w:r w:rsidRPr="00DB5C50">
        <w:rPr>
          <w:lang w:val="en-US"/>
        </w:rPr>
        <w:t xml:space="preserve">Let </w:t>
      </w:r>
      <w:r w:rsidRPr="00DB5C50">
        <w:rPr>
          <w:rFonts w:ascii="Cambria" w:eastAsia="Cambria" w:hAnsi="Cambria" w:cs="Cambria"/>
          <w:i/>
          <w:lang w:val="en-US"/>
        </w:rPr>
        <w:t>p</w:t>
      </w:r>
      <w:r w:rsidRPr="00DB5C50">
        <w:rPr>
          <w:rFonts w:ascii="Cambria" w:eastAsia="Cambria" w:hAnsi="Cambria" w:cs="Cambria"/>
          <w:i/>
          <w:vertAlign w:val="subscript"/>
          <w:lang w:val="en-US"/>
        </w:rPr>
        <w:t>i</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lang w:val="en-US"/>
        </w:rPr>
        <w:t xml:space="preserve">) = </w:t>
      </w:r>
      <w:r w:rsidRPr="00DB5C50">
        <w:rPr>
          <w:rFonts w:ascii="Cambria" w:eastAsia="Cambria" w:hAnsi="Cambria" w:cs="Cambria"/>
          <w:i/>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t</w:t>
      </w:r>
      <w:proofErr w:type="spellEnd"/>
      <w:r w:rsidRPr="00DB5C50">
        <w:rPr>
          <w:rFonts w:ascii="Cambria" w:eastAsia="Cambria" w:hAnsi="Cambria" w:cs="Cambria"/>
          <w:i/>
          <w:vertAlign w:val="subscript"/>
          <w:lang w:val="en-US"/>
        </w:rPr>
        <w:t xml:space="preserve"> </w:t>
      </w:r>
      <w:r w:rsidRPr="00DB5C50">
        <w:rPr>
          <w:rFonts w:ascii="Cambria" w:eastAsia="Cambria" w:hAnsi="Cambria" w:cs="Cambria"/>
          <w:lang w:val="en-US"/>
        </w:rPr>
        <w:t xml:space="preserve">= </w:t>
      </w:r>
      <w:proofErr w:type="spellStart"/>
      <w:r w:rsidRPr="00DB5C50">
        <w:rPr>
          <w:rFonts w:ascii="Cambria" w:eastAsia="Cambria" w:hAnsi="Cambria" w:cs="Cambria"/>
          <w:i/>
          <w:lang w:val="en-US"/>
        </w:rPr>
        <w:t>x</w:t>
      </w:r>
      <w:r w:rsidRPr="00DB5C50">
        <w:rPr>
          <w:rFonts w:ascii="Cambria" w:eastAsia="Cambria" w:hAnsi="Cambria" w:cs="Cambria"/>
          <w:lang w:val="en-US"/>
        </w:rPr>
        <w:t>|</w:t>
      </w:r>
      <w:r w:rsidRPr="00DB5C50">
        <w:rPr>
          <w:rFonts w:ascii="Cambria" w:eastAsia="Cambria" w:hAnsi="Cambria" w:cs="Cambria"/>
          <w:i/>
          <w:lang w:val="en-US"/>
        </w:rPr>
        <w:t>C</w:t>
      </w:r>
      <w:r w:rsidRPr="00DB5C50">
        <w:rPr>
          <w:rFonts w:ascii="Cambria" w:eastAsia="Cambria" w:hAnsi="Cambria" w:cs="Cambria"/>
          <w:i/>
          <w:vertAlign w:val="subscript"/>
          <w:lang w:val="en-US"/>
        </w:rPr>
        <w:t>t</w:t>
      </w:r>
      <w:proofErr w:type="spellEnd"/>
      <w:r w:rsidRPr="00DB5C50">
        <w:rPr>
          <w:rFonts w:ascii="Cambria" w:eastAsia="Cambria" w:hAnsi="Cambria" w:cs="Cambria"/>
          <w:i/>
          <w:vertAlign w:val="subscript"/>
          <w:lang w:val="en-US"/>
        </w:rPr>
        <w:t xml:space="preserve"> </w:t>
      </w:r>
      <w:r w:rsidRPr="00DB5C50">
        <w:rPr>
          <w:rFonts w:ascii="Cambria" w:eastAsia="Cambria" w:hAnsi="Cambria" w:cs="Cambria"/>
          <w:lang w:val="en-US"/>
        </w:rPr>
        <w:t xml:space="preserve">= </w:t>
      </w:r>
      <w:proofErr w:type="spellStart"/>
      <w:r w:rsidRPr="00DB5C50">
        <w:rPr>
          <w:rFonts w:ascii="Cambria" w:eastAsia="Cambria" w:hAnsi="Cambria" w:cs="Cambria"/>
          <w:i/>
          <w:lang w:val="en-US"/>
        </w:rPr>
        <w:t>i</w:t>
      </w:r>
      <w:proofErr w:type="spellEnd"/>
      <w:r w:rsidRPr="00DB5C50">
        <w:rPr>
          <w:rFonts w:ascii="Cambria" w:eastAsia="Cambria" w:hAnsi="Cambria" w:cs="Cambria"/>
          <w:lang w:val="en-US"/>
        </w:rPr>
        <w:t>)</w:t>
      </w:r>
      <w:r w:rsidRPr="00DB5C50">
        <w:rPr>
          <w:rFonts w:ascii="Cambria" w:eastAsia="Cambria" w:hAnsi="Cambria" w:cs="Cambria"/>
          <w:i/>
          <w:lang w:val="en-US"/>
        </w:rPr>
        <w:t>,</w:t>
      </w:r>
      <w:r w:rsidRPr="00DB5C50">
        <w:rPr>
          <w:rFonts w:ascii="Cambria" w:eastAsia="Cambria" w:hAnsi="Cambria" w:cs="Cambria"/>
          <w:lang w:val="en-US"/>
        </w:rPr>
        <w:t>∀</w:t>
      </w:r>
      <w:proofErr w:type="spellStart"/>
      <w:r w:rsidRPr="00DB5C50">
        <w:rPr>
          <w:rFonts w:ascii="Cambria" w:eastAsia="Cambria" w:hAnsi="Cambria" w:cs="Cambria"/>
          <w:i/>
          <w:lang w:val="en-US"/>
        </w:rPr>
        <w:t>i</w:t>
      </w:r>
      <w:proofErr w:type="spellEnd"/>
      <w:r w:rsidRPr="00DB5C50">
        <w:rPr>
          <w:rFonts w:ascii="Cambria" w:eastAsia="Cambria" w:hAnsi="Cambria" w:cs="Cambria"/>
          <w:i/>
          <w:lang w:val="en-US"/>
        </w:rPr>
        <w:t xml:space="preserve"> </w:t>
      </w:r>
      <w:r w:rsidRPr="00DB5C50">
        <w:rPr>
          <w:rFonts w:ascii="Cambria" w:eastAsia="Cambria" w:hAnsi="Cambria" w:cs="Cambria"/>
          <w:lang w:val="en-US"/>
        </w:rPr>
        <w:t>= 1</w:t>
      </w:r>
      <w:r w:rsidRPr="00DB5C50">
        <w:rPr>
          <w:rFonts w:ascii="Cambria" w:eastAsia="Cambria" w:hAnsi="Cambria" w:cs="Cambria"/>
          <w:i/>
          <w:lang w:val="en-US"/>
        </w:rPr>
        <w:t xml:space="preserve">,...,m </w:t>
      </w:r>
      <w:r w:rsidRPr="00DB5C50">
        <w:rPr>
          <w:lang w:val="en-US"/>
        </w:rPr>
        <w:t xml:space="preserve">and let </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lang w:val="en-US"/>
        </w:rPr>
        <w:t xml:space="preserve">) = </w:t>
      </w:r>
      <w:r>
        <w:rPr>
          <w:rFonts w:ascii="Cambria" w:eastAsia="Cambria" w:hAnsi="Cambria" w:cs="Cambria"/>
        </w:rPr>
        <w:t></w:t>
      </w:r>
      <w:r w:rsidRPr="00DB5C50">
        <w:rPr>
          <w:rFonts w:ascii="Cambria" w:eastAsia="Cambria" w:hAnsi="Cambria" w:cs="Cambria"/>
          <w:lang w:val="en-US"/>
        </w:rPr>
        <w:tab/>
      </w:r>
      <w:r w:rsidRPr="00DB5C50">
        <w:rPr>
          <w:lang w:val="en-US"/>
        </w:rPr>
        <w:t>.</w:t>
      </w:r>
      <w:r w:rsidRPr="00DB5C50">
        <w:rPr>
          <w:lang w:val="en-US"/>
        </w:rPr>
        <w:tab/>
      </w:r>
      <w:r>
        <w:rPr>
          <w:rFonts w:ascii="Cambria" w:eastAsia="Cambria" w:hAnsi="Cambria" w:cs="Cambria"/>
        </w:rPr>
        <w:t></w:t>
      </w:r>
      <w:r w:rsidRPr="00DB5C50">
        <w:rPr>
          <w:lang w:val="en-US"/>
        </w:rPr>
        <w:t>.</w:t>
      </w:r>
    </w:p>
    <w:p w14:paraId="08CC945F" w14:textId="77777777" w:rsidR="00F56008" w:rsidRPr="00DB5C50" w:rsidRDefault="00835842">
      <w:pPr>
        <w:ind w:left="111" w:right="1345"/>
        <w:rPr>
          <w:lang w:val="en-US"/>
        </w:rPr>
      </w:pPr>
      <w:r w:rsidRPr="00DB5C50">
        <w:rPr>
          <w:lang w:val="en-US"/>
        </w:rPr>
        <w:t xml:space="preserve">we will define </w:t>
      </w:r>
      <w:r w:rsidRPr="00DB5C50">
        <w:rPr>
          <w:rFonts w:ascii="Cambria" w:eastAsia="Cambria" w:hAnsi="Cambria" w:cs="Cambria"/>
          <w:i/>
          <w:lang w:val="en-US"/>
        </w:rPr>
        <w:t>p</w:t>
      </w:r>
      <w:r w:rsidRPr="00DB5C50">
        <w:rPr>
          <w:rFonts w:ascii="Cambria" w:eastAsia="Cambria" w:hAnsi="Cambria" w:cs="Cambria"/>
          <w:i/>
          <w:vertAlign w:val="subscript"/>
          <w:lang w:val="en-US"/>
        </w:rPr>
        <w:t>i</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lang w:val="en-US"/>
        </w:rPr>
        <w:t xml:space="preserve">) = 1 </w:t>
      </w:r>
      <w:r w:rsidRPr="00DB5C50">
        <w:rPr>
          <w:lang w:val="en-US"/>
        </w:rPr>
        <w:t>and therefore the emission matrix of the dataset will contain a line filled with ones.</w:t>
      </w:r>
    </w:p>
    <w:p w14:paraId="2B64BFC1" w14:textId="1ED5AEB4" w:rsidR="00F56008" w:rsidRPr="00DB5C50" w:rsidDel="00A06C37" w:rsidRDefault="00A06C37">
      <w:pPr>
        <w:spacing w:after="50"/>
        <w:ind w:left="111" w:right="1345"/>
        <w:rPr>
          <w:del w:id="505" w:author="Geir Drage Berentsen" w:date="2020-05-07T14:13:00Z"/>
          <w:lang w:val="en-US"/>
        </w:rPr>
      </w:pPr>
      <w:ins w:id="506" w:author="Geir Drage Berentsen" w:date="2020-05-07T14:13:00Z">
        <w:r>
          <w:rPr>
            <w:lang w:val="en-US"/>
          </w:rPr>
          <w:t xml:space="preserve">Furthermore, we </w:t>
        </w:r>
      </w:ins>
      <w:del w:id="507" w:author="Geir Drage Berentsen" w:date="2020-05-07T14:13:00Z">
        <w:r w:rsidR="00835842" w:rsidRPr="00DB5C50" w:rsidDel="00A06C37">
          <w:rPr>
            <w:lang w:val="en-US"/>
          </w:rPr>
          <w:delText>L</w:delText>
        </w:r>
      </w:del>
      <w:ins w:id="508" w:author="Geir Drage Berentsen" w:date="2020-05-07T14:13:00Z">
        <w:r>
          <w:rPr>
            <w:lang w:val="en-US"/>
          </w:rPr>
          <w:t>l</w:t>
        </w:r>
      </w:ins>
      <w:r w:rsidR="00835842" w:rsidRPr="00DB5C50">
        <w:rPr>
          <w:lang w:val="en-US"/>
        </w:rPr>
        <w:t xml:space="preserve">et </w:t>
      </w:r>
      <w:r w:rsidR="00835842">
        <w:rPr>
          <w:rFonts w:ascii="Cambria" w:eastAsia="Cambria" w:hAnsi="Cambria" w:cs="Cambria"/>
          <w:b/>
        </w:rPr>
        <w:t>Γ</w:t>
      </w:r>
      <w:r w:rsidR="00835842" w:rsidRPr="00DB5C50">
        <w:rPr>
          <w:rFonts w:ascii="Cambria" w:eastAsia="Cambria" w:hAnsi="Cambria" w:cs="Cambria"/>
          <w:b/>
          <w:lang w:val="en-US"/>
        </w:rPr>
        <w:t xml:space="preserve"> </w:t>
      </w:r>
      <w:r w:rsidR="00835842" w:rsidRPr="00DB5C50">
        <w:rPr>
          <w:rFonts w:ascii="Cambria" w:eastAsia="Cambria" w:hAnsi="Cambria" w:cs="Cambria"/>
          <w:lang w:val="en-US"/>
        </w:rPr>
        <w:t>= {</w:t>
      </w:r>
      <w:r w:rsidR="00835842">
        <w:rPr>
          <w:rFonts w:ascii="Cambria" w:eastAsia="Cambria" w:hAnsi="Cambria" w:cs="Cambria"/>
          <w:i/>
        </w:rPr>
        <w:t>γ</w:t>
      </w:r>
      <w:proofErr w:type="spellStart"/>
      <w:r w:rsidR="00835842" w:rsidRPr="00DB5C50">
        <w:rPr>
          <w:rFonts w:ascii="Cambria" w:eastAsia="Cambria" w:hAnsi="Cambria" w:cs="Cambria"/>
          <w:i/>
          <w:vertAlign w:val="subscript"/>
          <w:lang w:val="en-US"/>
        </w:rPr>
        <w:t>ij</w:t>
      </w:r>
      <w:proofErr w:type="spellEnd"/>
      <w:r w:rsidR="00835842" w:rsidRPr="00DB5C50">
        <w:rPr>
          <w:rFonts w:ascii="Cambria" w:eastAsia="Cambria" w:hAnsi="Cambria" w:cs="Cambria"/>
          <w:lang w:val="en-US"/>
        </w:rPr>
        <w:t xml:space="preserve">} </w:t>
      </w:r>
      <w:r w:rsidR="00835842" w:rsidRPr="00DB5C50">
        <w:rPr>
          <w:lang w:val="en-US"/>
        </w:rPr>
        <w:t>denote the transition matrix of the Markov chain, a</w:t>
      </w:r>
      <w:del w:id="509" w:author="Geir Drage Berentsen" w:date="2020-05-07T14:14:00Z">
        <w:r w:rsidR="00835842" w:rsidRPr="00DB5C50" w:rsidDel="00A06C37">
          <w:rPr>
            <w:lang w:val="en-US"/>
          </w:rPr>
          <w:delText>nd let</w:delText>
        </w:r>
      </w:del>
      <w:r w:rsidR="00835842" w:rsidRPr="00DB5C50">
        <w:rPr>
          <w:lang w:val="en-US"/>
        </w:rPr>
        <w:t xml:space="preserve"> </w:t>
      </w:r>
      <w:r w:rsidR="00835842">
        <w:rPr>
          <w:i/>
        </w:rPr>
        <w:t>δ</w:t>
      </w:r>
      <w:r w:rsidR="00835842" w:rsidRPr="00DB5C50">
        <w:rPr>
          <w:i/>
          <w:lang w:val="en-US"/>
        </w:rPr>
        <w:t xml:space="preserve"> </w:t>
      </w:r>
      <w:r w:rsidR="00835842" w:rsidRPr="00DB5C50">
        <w:rPr>
          <w:lang w:val="en-US"/>
        </w:rPr>
        <w:t xml:space="preserve">be its stationary </w:t>
      </w:r>
      <w:proofErr w:type="spellStart"/>
      <w:r w:rsidR="00835842" w:rsidRPr="00DB5C50">
        <w:rPr>
          <w:lang w:val="en-US"/>
        </w:rPr>
        <w:t>distribution</w:t>
      </w:r>
      <w:del w:id="510" w:author="Geir Drage Berentsen" w:date="2020-05-07T14:13:00Z">
        <w:r w:rsidR="00835842" w:rsidRPr="00DB5C50" w:rsidDel="00A06C37">
          <w:rPr>
            <w:lang w:val="en-US"/>
          </w:rPr>
          <w:delText>.</w:delText>
        </w:r>
      </w:del>
    </w:p>
    <w:p w14:paraId="531D0E47" w14:textId="666371A8" w:rsidR="00F56008" w:rsidRPr="00DB5C50" w:rsidRDefault="00A06C37" w:rsidP="00A06C37">
      <w:pPr>
        <w:spacing w:after="50"/>
        <w:ind w:left="111" w:right="1345"/>
        <w:rPr>
          <w:lang w:val="en-US"/>
        </w:rPr>
        <w:pPrChange w:id="511" w:author="Geir Drage Berentsen" w:date="2020-05-07T14:13:00Z">
          <w:pPr>
            <w:spacing w:after="47"/>
            <w:ind w:left="111" w:right="1345"/>
          </w:pPr>
        </w:pPrChange>
      </w:pPr>
      <w:ins w:id="512" w:author="Geir Drage Berentsen" w:date="2020-05-07T14:15:00Z">
        <w:r>
          <w:rPr>
            <w:lang w:val="en-US"/>
          </w:rPr>
          <w:t>Finally</w:t>
        </w:r>
        <w:proofErr w:type="spellEnd"/>
        <w:r>
          <w:rPr>
            <w:lang w:val="en-US"/>
          </w:rPr>
          <w:t xml:space="preserve">, </w:t>
        </w:r>
      </w:ins>
      <w:r w:rsidR="00835842" w:rsidRPr="00DB5C50">
        <w:rPr>
          <w:lang w:val="en-US"/>
        </w:rPr>
        <w:t xml:space="preserve">Let </w:t>
      </w:r>
      <w:r w:rsidR="00835842" w:rsidRPr="00DB5C50">
        <w:rPr>
          <w:rFonts w:ascii="Cambria" w:eastAsia="Cambria" w:hAnsi="Cambria" w:cs="Cambria"/>
          <w:i/>
          <w:lang w:val="en-US"/>
        </w:rPr>
        <w:t>X</w:t>
      </w:r>
      <w:r w:rsidR="00835842" w:rsidRPr="00DB5C50">
        <w:rPr>
          <w:rFonts w:ascii="Cambria" w:eastAsia="Cambria" w:hAnsi="Cambria" w:cs="Cambria"/>
          <w:vertAlign w:val="superscript"/>
          <w:lang w:val="en-US"/>
        </w:rPr>
        <w:t>(</w:t>
      </w:r>
      <w:r w:rsidR="00835842" w:rsidRPr="00DB5C50">
        <w:rPr>
          <w:rFonts w:ascii="Cambria" w:eastAsia="Cambria" w:hAnsi="Cambria" w:cs="Cambria"/>
          <w:i/>
          <w:vertAlign w:val="superscript"/>
          <w:lang w:val="en-US"/>
        </w:rPr>
        <w:t>t</w:t>
      </w:r>
      <w:r w:rsidR="00835842" w:rsidRPr="00DB5C50">
        <w:rPr>
          <w:rFonts w:ascii="Cambria" w:eastAsia="Cambria" w:hAnsi="Cambria" w:cs="Cambria"/>
          <w:vertAlign w:val="superscript"/>
          <w:lang w:val="en-US"/>
        </w:rPr>
        <w:t xml:space="preserve">) </w:t>
      </w:r>
      <w:r w:rsidR="00835842" w:rsidRPr="00DB5C50">
        <w:rPr>
          <w:rFonts w:ascii="Cambria" w:eastAsia="Cambria" w:hAnsi="Cambria" w:cs="Cambria"/>
          <w:lang w:val="en-US"/>
        </w:rPr>
        <w:t>= {</w:t>
      </w:r>
      <w:r w:rsidR="00835842" w:rsidRPr="00DB5C50">
        <w:rPr>
          <w:rFonts w:ascii="Cambria" w:eastAsia="Cambria" w:hAnsi="Cambria" w:cs="Cambria"/>
          <w:i/>
          <w:lang w:val="en-US"/>
        </w:rPr>
        <w:t>X</w:t>
      </w:r>
      <w:r w:rsidR="00835842" w:rsidRPr="00DB5C50">
        <w:rPr>
          <w:rFonts w:ascii="Cambria" w:eastAsia="Cambria" w:hAnsi="Cambria" w:cs="Cambria"/>
          <w:vertAlign w:val="subscript"/>
          <w:lang w:val="en-US"/>
        </w:rPr>
        <w:t>1</w:t>
      </w:r>
      <w:r w:rsidR="00835842" w:rsidRPr="00DB5C50">
        <w:rPr>
          <w:rFonts w:ascii="Cambria" w:eastAsia="Cambria" w:hAnsi="Cambria" w:cs="Cambria"/>
          <w:i/>
          <w:lang w:val="en-US"/>
        </w:rPr>
        <w:t>,...,</w:t>
      </w:r>
      <w:proofErr w:type="spellStart"/>
      <w:r w:rsidR="00835842" w:rsidRPr="00DB5C50">
        <w:rPr>
          <w:rFonts w:ascii="Cambria" w:eastAsia="Cambria" w:hAnsi="Cambria" w:cs="Cambria"/>
          <w:i/>
          <w:lang w:val="en-US"/>
        </w:rPr>
        <w:t>X</w:t>
      </w:r>
      <w:r w:rsidR="00835842" w:rsidRPr="00DB5C50">
        <w:rPr>
          <w:rFonts w:ascii="Cambria" w:eastAsia="Cambria" w:hAnsi="Cambria" w:cs="Cambria"/>
          <w:i/>
          <w:vertAlign w:val="subscript"/>
          <w:lang w:val="en-US"/>
        </w:rPr>
        <w:t>t</w:t>
      </w:r>
      <w:proofErr w:type="spellEnd"/>
      <w:r w:rsidR="00835842" w:rsidRPr="00DB5C50">
        <w:rPr>
          <w:rFonts w:ascii="Cambria" w:eastAsia="Cambria" w:hAnsi="Cambria" w:cs="Cambria"/>
          <w:lang w:val="en-US"/>
        </w:rPr>
        <w:t xml:space="preserve">} </w:t>
      </w:r>
      <w:r w:rsidR="00835842" w:rsidRPr="00DB5C50">
        <w:rPr>
          <w:lang w:val="en-US"/>
        </w:rPr>
        <w:t xml:space="preserve">and </w:t>
      </w:r>
      <w:r w:rsidR="00835842" w:rsidRPr="00DB5C50">
        <w:rPr>
          <w:rFonts w:ascii="Cambria" w:eastAsia="Cambria" w:hAnsi="Cambria" w:cs="Cambria"/>
          <w:i/>
          <w:lang w:val="en-US"/>
        </w:rPr>
        <w:t>x</w:t>
      </w:r>
      <w:r w:rsidR="00835842" w:rsidRPr="00DB5C50">
        <w:rPr>
          <w:rFonts w:ascii="Cambria" w:eastAsia="Cambria" w:hAnsi="Cambria" w:cs="Cambria"/>
          <w:vertAlign w:val="superscript"/>
          <w:lang w:val="en-US"/>
        </w:rPr>
        <w:t>(</w:t>
      </w:r>
      <w:r w:rsidR="00835842" w:rsidRPr="00DB5C50">
        <w:rPr>
          <w:rFonts w:ascii="Cambria" w:eastAsia="Cambria" w:hAnsi="Cambria" w:cs="Cambria"/>
          <w:i/>
          <w:vertAlign w:val="superscript"/>
          <w:lang w:val="en-US"/>
        </w:rPr>
        <w:t>t</w:t>
      </w:r>
      <w:r w:rsidR="00835842" w:rsidRPr="00DB5C50">
        <w:rPr>
          <w:rFonts w:ascii="Cambria" w:eastAsia="Cambria" w:hAnsi="Cambria" w:cs="Cambria"/>
          <w:vertAlign w:val="superscript"/>
          <w:lang w:val="en-US"/>
        </w:rPr>
        <w:t xml:space="preserve">) </w:t>
      </w:r>
      <w:r w:rsidR="00835842" w:rsidRPr="00DB5C50">
        <w:rPr>
          <w:rFonts w:ascii="Cambria" w:eastAsia="Cambria" w:hAnsi="Cambria" w:cs="Cambria"/>
          <w:lang w:val="en-US"/>
        </w:rPr>
        <w:t>= {</w:t>
      </w:r>
      <w:r w:rsidR="00835842" w:rsidRPr="00DB5C50">
        <w:rPr>
          <w:rFonts w:ascii="Cambria" w:eastAsia="Cambria" w:hAnsi="Cambria" w:cs="Cambria"/>
          <w:i/>
          <w:lang w:val="en-US"/>
        </w:rPr>
        <w:t>x</w:t>
      </w:r>
      <w:r w:rsidR="00835842" w:rsidRPr="00DB5C50">
        <w:rPr>
          <w:rFonts w:ascii="Cambria" w:eastAsia="Cambria" w:hAnsi="Cambria" w:cs="Cambria"/>
          <w:vertAlign w:val="subscript"/>
          <w:lang w:val="en-US"/>
        </w:rPr>
        <w:t>1</w:t>
      </w:r>
      <w:r w:rsidR="00835842" w:rsidRPr="00DB5C50">
        <w:rPr>
          <w:rFonts w:ascii="Cambria" w:eastAsia="Cambria" w:hAnsi="Cambria" w:cs="Cambria"/>
          <w:i/>
          <w:lang w:val="en-US"/>
        </w:rPr>
        <w:t>,...,</w:t>
      </w:r>
      <w:proofErr w:type="spellStart"/>
      <w:r w:rsidR="00835842" w:rsidRPr="00DB5C50">
        <w:rPr>
          <w:rFonts w:ascii="Cambria" w:eastAsia="Cambria" w:hAnsi="Cambria" w:cs="Cambria"/>
          <w:i/>
          <w:lang w:val="en-US"/>
        </w:rPr>
        <w:t>x</w:t>
      </w:r>
      <w:r w:rsidR="00835842" w:rsidRPr="00DB5C50">
        <w:rPr>
          <w:rFonts w:ascii="Cambria" w:eastAsia="Cambria" w:hAnsi="Cambria" w:cs="Cambria"/>
          <w:i/>
          <w:vertAlign w:val="subscript"/>
          <w:lang w:val="en-US"/>
        </w:rPr>
        <w:t>t</w:t>
      </w:r>
      <w:proofErr w:type="spellEnd"/>
      <w:r w:rsidR="00835842" w:rsidRPr="00DB5C50">
        <w:rPr>
          <w:rFonts w:ascii="Cambria" w:eastAsia="Cambria" w:hAnsi="Cambria" w:cs="Cambria"/>
          <w:lang w:val="en-US"/>
        </w:rPr>
        <w:t xml:space="preserve">} </w:t>
      </w:r>
      <w:r w:rsidR="00835842" w:rsidRPr="00DB5C50">
        <w:rPr>
          <w:lang w:val="en-US"/>
        </w:rPr>
        <w:t xml:space="preserve">denote the history up to time </w:t>
      </w:r>
      <w:r w:rsidR="00835842" w:rsidRPr="00DB5C50">
        <w:rPr>
          <w:rFonts w:ascii="Cambria" w:eastAsia="Cambria" w:hAnsi="Cambria" w:cs="Cambria"/>
          <w:i/>
          <w:lang w:val="en-US"/>
        </w:rPr>
        <w:t>t</w:t>
      </w:r>
      <w:r w:rsidR="00835842" w:rsidRPr="00DB5C50">
        <w:rPr>
          <w:lang w:val="en-US"/>
        </w:rPr>
        <w:t>.</w:t>
      </w:r>
    </w:p>
    <w:p w14:paraId="1CB9985B" w14:textId="77777777" w:rsidR="00F56008" w:rsidRPr="00DB5C50" w:rsidRDefault="00835842">
      <w:pPr>
        <w:spacing w:after="293"/>
        <w:ind w:left="111" w:right="1345"/>
        <w:rPr>
          <w:lang w:val="en-US"/>
        </w:rPr>
      </w:pPr>
      <w:commentRangeStart w:id="513"/>
      <w:r w:rsidRPr="00DB5C50">
        <w:rPr>
          <w:lang w:val="en-US"/>
        </w:rPr>
        <w:t>In Section 4, we will consider 3 different approaches of evaluating the confidence intervals for the uncertainty of the parameters: Hessian based, profile likelihood, and bootstrap.</w:t>
      </w:r>
      <w:commentRangeEnd w:id="513"/>
      <w:r w:rsidR="00A06C37">
        <w:rPr>
          <w:rStyle w:val="CommentReference"/>
        </w:rPr>
        <w:commentReference w:id="513"/>
      </w:r>
    </w:p>
    <w:p w14:paraId="17169761" w14:textId="77777777" w:rsidR="00F56008" w:rsidRPr="00DB5C50" w:rsidRDefault="00835842">
      <w:pPr>
        <w:tabs>
          <w:tab w:val="center" w:pos="992"/>
          <w:tab w:val="center" w:pos="2042"/>
        </w:tabs>
        <w:spacing w:after="122" w:line="260" w:lineRule="auto"/>
        <w:ind w:left="0" w:firstLine="0"/>
        <w:jc w:val="left"/>
        <w:rPr>
          <w:lang w:val="en-US"/>
        </w:rPr>
      </w:pPr>
      <w:r w:rsidRPr="00DB5C50">
        <w:rPr>
          <w:sz w:val="22"/>
          <w:lang w:val="en-US"/>
        </w:rPr>
        <w:tab/>
      </w:r>
      <w:r w:rsidRPr="00DB5C50">
        <w:rPr>
          <w:lang w:val="en-US"/>
        </w:rPr>
        <w:t>3.2</w:t>
      </w:r>
      <w:r w:rsidRPr="00DB5C50">
        <w:rPr>
          <w:lang w:val="en-US"/>
        </w:rPr>
        <w:tab/>
        <w:t>Hmm Likelihood</w:t>
      </w:r>
    </w:p>
    <w:p w14:paraId="58BA202E" w14:textId="77777777" w:rsidR="00F56008" w:rsidRPr="00DB5C50" w:rsidRDefault="00835842">
      <w:pPr>
        <w:ind w:left="111" w:right="1345"/>
        <w:rPr>
          <w:lang w:val="en-US"/>
        </w:rPr>
      </w:pPr>
      <w:r w:rsidRPr="00DB5C50">
        <w:rPr>
          <w:lang w:val="en-US"/>
        </w:rPr>
        <w:t xml:space="preserve">Parameters subject to estimation: </w:t>
      </w:r>
      <w:r>
        <w:rPr>
          <w:i/>
        </w:rPr>
        <w:t>θ</w:t>
      </w:r>
      <w:r w:rsidRPr="00DB5C50">
        <w:rPr>
          <w:i/>
          <w:lang w:val="en-US"/>
        </w:rPr>
        <w:t xml:space="preserve"> </w:t>
      </w:r>
      <w:r w:rsidRPr="00DB5C50">
        <w:rPr>
          <w:rFonts w:ascii="Cambria" w:eastAsia="Cambria" w:hAnsi="Cambria" w:cs="Cambria"/>
          <w:lang w:val="en-US"/>
        </w:rPr>
        <w:t>= (</w:t>
      </w:r>
      <w:r>
        <w:rPr>
          <w:rFonts w:ascii="Cambria" w:eastAsia="Cambria" w:hAnsi="Cambria" w:cs="Cambria"/>
          <w:i/>
        </w:rPr>
        <w:t>γ</w:t>
      </w:r>
      <w:r w:rsidRPr="00DB5C50">
        <w:rPr>
          <w:rFonts w:ascii="Cambria" w:eastAsia="Cambria" w:hAnsi="Cambria" w:cs="Cambria"/>
          <w:vertAlign w:val="subscript"/>
          <w:lang w:val="en-US"/>
        </w:rPr>
        <w:t>11</w:t>
      </w:r>
      <w:r w:rsidRPr="00DB5C50">
        <w:rPr>
          <w:rFonts w:ascii="Cambria" w:eastAsia="Cambria" w:hAnsi="Cambria" w:cs="Cambria"/>
          <w:i/>
          <w:lang w:val="en-US"/>
        </w:rPr>
        <w:t>,...,</w:t>
      </w:r>
      <w:r>
        <w:rPr>
          <w:rFonts w:ascii="Cambria" w:eastAsia="Cambria" w:hAnsi="Cambria" w:cs="Cambria"/>
          <w:i/>
        </w:rPr>
        <w:t>γ</w:t>
      </w:r>
      <w:r w:rsidRPr="00DB5C50">
        <w:rPr>
          <w:rFonts w:ascii="Cambria" w:eastAsia="Cambria" w:hAnsi="Cambria" w:cs="Cambria"/>
          <w:vertAlign w:val="subscript"/>
          <w:lang w:val="en-US"/>
        </w:rPr>
        <w:t>1</w:t>
      </w:r>
      <w:r w:rsidRPr="00DB5C50">
        <w:rPr>
          <w:rFonts w:ascii="Cambria" w:eastAsia="Cambria" w:hAnsi="Cambria" w:cs="Cambria"/>
          <w:i/>
          <w:vertAlign w:val="subscript"/>
          <w:lang w:val="en-US"/>
        </w:rPr>
        <w:t>m</w:t>
      </w:r>
      <w:r w:rsidRPr="00DB5C50">
        <w:rPr>
          <w:rFonts w:ascii="Cambria" w:eastAsia="Cambria" w:hAnsi="Cambria" w:cs="Cambria"/>
          <w:i/>
          <w:lang w:val="en-US"/>
        </w:rPr>
        <w:t>,...,</w:t>
      </w:r>
      <w:r>
        <w:rPr>
          <w:rFonts w:ascii="Cambria" w:eastAsia="Cambria" w:hAnsi="Cambria" w:cs="Cambria"/>
          <w:i/>
        </w:rPr>
        <w:t>γ</w:t>
      </w:r>
      <w:r w:rsidRPr="00DB5C50">
        <w:rPr>
          <w:rFonts w:ascii="Cambria" w:eastAsia="Cambria" w:hAnsi="Cambria" w:cs="Cambria"/>
          <w:i/>
          <w:vertAlign w:val="subscript"/>
          <w:lang w:val="en-US"/>
        </w:rPr>
        <w:t>m</w:t>
      </w:r>
      <w:r w:rsidRPr="00DB5C50">
        <w:rPr>
          <w:rFonts w:ascii="Cambria" w:eastAsia="Cambria" w:hAnsi="Cambria" w:cs="Cambria"/>
          <w:vertAlign w:val="subscript"/>
          <w:lang w:val="en-US"/>
        </w:rPr>
        <w:t>1</w:t>
      </w:r>
      <w:r w:rsidRPr="00DB5C50">
        <w:rPr>
          <w:rFonts w:ascii="Cambria" w:eastAsia="Cambria" w:hAnsi="Cambria" w:cs="Cambria"/>
          <w:i/>
          <w:lang w:val="en-US"/>
        </w:rPr>
        <w:t>,...,</w:t>
      </w:r>
      <w:r>
        <w:rPr>
          <w:rFonts w:ascii="Cambria" w:eastAsia="Cambria" w:hAnsi="Cambria" w:cs="Cambria"/>
          <w:i/>
        </w:rPr>
        <w:t>γ</w:t>
      </w:r>
      <w:r w:rsidRPr="00DB5C50">
        <w:rPr>
          <w:rFonts w:ascii="Cambria" w:eastAsia="Cambria" w:hAnsi="Cambria" w:cs="Cambria"/>
          <w:i/>
          <w:vertAlign w:val="subscript"/>
          <w:lang w:val="en-US"/>
        </w:rPr>
        <w:t>mm</w:t>
      </w:r>
      <w:r w:rsidRPr="00DB5C50">
        <w:rPr>
          <w:rFonts w:ascii="Cambria" w:eastAsia="Cambria" w:hAnsi="Cambria" w:cs="Cambria"/>
          <w:i/>
          <w:lang w:val="en-US"/>
        </w:rPr>
        <w:t>,</w:t>
      </w:r>
      <w:r>
        <w:rPr>
          <w:rFonts w:ascii="Cambria" w:eastAsia="Cambria" w:hAnsi="Cambria" w:cs="Cambria"/>
          <w:i/>
        </w:rPr>
        <w:t>λ</w:t>
      </w:r>
      <w:r w:rsidRPr="00DB5C50">
        <w:rPr>
          <w:rFonts w:ascii="Cambria" w:eastAsia="Cambria" w:hAnsi="Cambria" w:cs="Cambria"/>
          <w:vertAlign w:val="subscript"/>
          <w:lang w:val="en-US"/>
        </w:rPr>
        <w:t>1</w:t>
      </w:r>
      <w:r w:rsidRPr="00DB5C50">
        <w:rPr>
          <w:rFonts w:ascii="Cambria" w:eastAsia="Cambria" w:hAnsi="Cambria" w:cs="Cambria"/>
          <w:i/>
          <w:lang w:val="en-US"/>
        </w:rPr>
        <w:t>,...,</w:t>
      </w:r>
      <w:r>
        <w:rPr>
          <w:rFonts w:ascii="Cambria" w:eastAsia="Cambria" w:hAnsi="Cambria" w:cs="Cambria"/>
          <w:i/>
        </w:rPr>
        <w:t>λ</w:t>
      </w:r>
      <w:r w:rsidRPr="00DB5C50">
        <w:rPr>
          <w:rFonts w:ascii="Cambria" w:eastAsia="Cambria" w:hAnsi="Cambria" w:cs="Cambria"/>
          <w:i/>
          <w:vertAlign w:val="subscript"/>
          <w:lang w:val="en-US"/>
        </w:rPr>
        <w:t>m</w:t>
      </w:r>
      <w:r w:rsidRPr="00DB5C50">
        <w:rPr>
          <w:rFonts w:ascii="Cambria" w:eastAsia="Cambria" w:hAnsi="Cambria" w:cs="Cambria"/>
          <w:lang w:val="en-US"/>
        </w:rPr>
        <w:t>)</w:t>
      </w:r>
    </w:p>
    <w:p w14:paraId="77716A89" w14:textId="77777777" w:rsidR="00F56008" w:rsidRPr="00DB5C50" w:rsidRDefault="00835842">
      <w:pPr>
        <w:spacing w:after="357"/>
        <w:ind w:left="349" w:right="1345"/>
        <w:rPr>
          <w:lang w:val="en-US"/>
        </w:rPr>
      </w:pPr>
      <w:r w:rsidRPr="00DB5C50">
        <w:rPr>
          <w:lang w:val="en-US"/>
        </w:rPr>
        <w:t>Likelihood formulation, forward algorithm, parameter transformations to avoid constraints</w:t>
      </w:r>
    </w:p>
    <w:p w14:paraId="55110434" w14:textId="0F8DD8E9" w:rsidR="00F56008" w:rsidRPr="001327E7" w:rsidRDefault="001327E7">
      <w:pPr>
        <w:numPr>
          <w:ilvl w:val="0"/>
          <w:numId w:val="3"/>
        </w:numPr>
        <w:spacing w:after="184"/>
        <w:ind w:right="1345" w:hanging="343"/>
        <w:rPr>
          <w:lang w:val="en-US"/>
          <w:rPrChange w:id="514" w:author="Geir Drage Berentsen" w:date="2020-05-14T11:44:00Z">
            <w:rPr/>
          </w:rPrChange>
        </w:rPr>
      </w:pPr>
      <w:ins w:id="515" w:author="Geir Drage Berentsen" w:date="2020-05-14T11:44:00Z">
        <w:r w:rsidRPr="001327E7">
          <w:rPr>
            <w:lang w:val="en-US"/>
            <w:rPrChange w:id="516" w:author="Geir Drage Berentsen" w:date="2020-05-14T11:44:00Z">
              <w:rPr/>
            </w:rPrChange>
          </w:rPr>
          <w:t>It can be shown (Zucchini reference) th</w:t>
        </w:r>
        <w:r>
          <w:rPr>
            <w:lang w:val="en-US"/>
          </w:rPr>
          <w:t>at the l</w:t>
        </w:r>
      </w:ins>
      <w:del w:id="517" w:author="Geir Drage Berentsen" w:date="2020-05-14T11:44:00Z">
        <w:r w:rsidR="00835842" w:rsidRPr="001327E7" w:rsidDel="001327E7">
          <w:rPr>
            <w:lang w:val="en-US"/>
            <w:rPrChange w:id="518" w:author="Geir Drage Berentsen" w:date="2020-05-14T11:44:00Z">
              <w:rPr/>
            </w:rPrChange>
          </w:rPr>
          <w:delText>T</w:delText>
        </w:r>
      </w:del>
      <w:del w:id="519" w:author="Geir Drage Berentsen" w:date="2020-05-14T11:45:00Z">
        <w:r w:rsidR="00835842" w:rsidRPr="001327E7" w:rsidDel="001327E7">
          <w:rPr>
            <w:lang w:val="en-US"/>
            <w:rPrChange w:id="520" w:author="Geir Drage Berentsen" w:date="2020-05-14T11:44:00Z">
              <w:rPr/>
            </w:rPrChange>
          </w:rPr>
          <w:delText>he</w:delText>
        </w:r>
      </w:del>
      <w:r w:rsidR="00835842" w:rsidRPr="001327E7">
        <w:rPr>
          <w:lang w:val="en-US"/>
          <w:rPrChange w:id="521" w:author="Geir Drage Berentsen" w:date="2020-05-14T11:44:00Z">
            <w:rPr/>
          </w:rPrChange>
        </w:rPr>
        <w:t xml:space="preserve"> likelihood</w:t>
      </w:r>
      <w:ins w:id="522" w:author="Geir Drage Berentsen" w:date="2020-05-14T11:45:00Z">
        <w:r>
          <w:rPr>
            <w:lang w:val="en-US"/>
          </w:rPr>
          <w:t xml:space="preserve"> of an HMM</w:t>
        </w:r>
      </w:ins>
      <w:bookmarkStart w:id="523" w:name="_GoBack"/>
      <w:bookmarkEnd w:id="523"/>
      <w:r w:rsidR="00835842" w:rsidRPr="001327E7">
        <w:rPr>
          <w:lang w:val="en-US"/>
          <w:rPrChange w:id="524" w:author="Geir Drage Berentsen" w:date="2020-05-14T11:44:00Z">
            <w:rPr/>
          </w:rPrChange>
        </w:rPr>
        <w:t xml:space="preserve"> is given by</w:t>
      </w:r>
    </w:p>
    <w:p w14:paraId="08DB113E" w14:textId="1EFB88FF" w:rsidR="00F56008" w:rsidRDefault="00835842">
      <w:pPr>
        <w:spacing w:after="221" w:line="259" w:lineRule="auto"/>
        <w:ind w:left="0" w:right="1271" w:firstLine="0"/>
        <w:jc w:val="center"/>
      </w:pPr>
      <w:r>
        <w:rPr>
          <w:rFonts w:ascii="Cambria" w:eastAsia="Cambria" w:hAnsi="Cambria" w:cs="Cambria"/>
          <w:i/>
        </w:rPr>
        <w:t>L</w:t>
      </w:r>
      <w:r>
        <w:rPr>
          <w:rFonts w:ascii="Cambria" w:eastAsia="Cambria" w:hAnsi="Cambria" w:cs="Cambria"/>
          <w:i/>
          <w:vertAlign w:val="subscript"/>
        </w:rPr>
        <w:t xml:space="preserve">N </w:t>
      </w:r>
      <w:r>
        <w:rPr>
          <w:rFonts w:ascii="Cambria" w:eastAsia="Cambria" w:hAnsi="Cambria" w:cs="Cambria"/>
        </w:rPr>
        <w:t>=</w:t>
      </w:r>
      <w:ins w:id="525" w:author="Geir Drage Berentsen" w:date="2020-05-14T11:44:00Z">
        <w:r w:rsidR="001327E7">
          <w:rPr>
            <w:rFonts w:ascii="Cambria" w:eastAsia="Cambria" w:hAnsi="Cambria" w:cs="Cambria"/>
          </w:rPr>
          <w:t xml:space="preserve"> P(</w:t>
        </w:r>
        <w:proofErr w:type="spellStart"/>
        <w:r w:rsidR="001327E7">
          <w:rPr>
            <w:rFonts w:ascii="Cambria" w:eastAsia="Cambria" w:hAnsi="Cambria" w:cs="Cambria"/>
          </w:rPr>
          <w:t>X</w:t>
        </w:r>
        <w:proofErr w:type="spellEnd"/>
        <w:r w:rsidR="001327E7">
          <w:rPr>
            <w:rFonts w:ascii="Cambria" w:eastAsia="Cambria" w:hAnsi="Cambria" w:cs="Cambria"/>
          </w:rPr>
          <w:t>^(t)=x^(t))=</w:t>
        </w:r>
      </w:ins>
      <w:r>
        <w:rPr>
          <w:rFonts w:ascii="Cambria" w:eastAsia="Cambria" w:hAnsi="Cambria" w:cs="Cambria"/>
        </w:rPr>
        <w:t xml:space="preserve"> </w:t>
      </w:r>
      <w:proofErr w:type="spellStart"/>
      <w:r>
        <w:rPr>
          <w:i/>
        </w:rPr>
        <w:t>δ</w:t>
      </w:r>
      <w:r>
        <w:rPr>
          <w:rFonts w:ascii="Cambria" w:eastAsia="Cambria" w:hAnsi="Cambria" w:cs="Cambria"/>
          <w:b/>
        </w:rPr>
        <w:t>P</w:t>
      </w:r>
      <w:proofErr w:type="spellEnd"/>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w:t>
      </w:r>
      <w:r>
        <w:rPr>
          <w:rFonts w:ascii="Cambria" w:eastAsia="Cambria" w:hAnsi="Cambria" w:cs="Cambria"/>
          <w:b/>
        </w:rPr>
        <w:t>ΓP</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w:t>
      </w:r>
      <w:r>
        <w:rPr>
          <w:rFonts w:ascii="Cambria" w:eastAsia="Cambria" w:hAnsi="Cambria" w:cs="Cambria"/>
          <w:b/>
        </w:rPr>
        <w:t>ΓP</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3</w:t>
      </w:r>
      <w:r>
        <w:rPr>
          <w:rFonts w:ascii="Cambria" w:eastAsia="Cambria" w:hAnsi="Cambria" w:cs="Cambria"/>
        </w:rPr>
        <w:t>)</w:t>
      </w:r>
      <w:r>
        <w:rPr>
          <w:rFonts w:ascii="Cambria" w:eastAsia="Cambria" w:hAnsi="Cambria" w:cs="Cambria"/>
          <w:i/>
        </w:rPr>
        <w:t>...</w:t>
      </w:r>
      <w:r>
        <w:rPr>
          <w:rFonts w:ascii="Cambria" w:eastAsia="Cambria" w:hAnsi="Cambria" w:cs="Cambria"/>
          <w:b/>
        </w:rPr>
        <w:t>ΓP</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rPr>
        <w:t>)</w:t>
      </w:r>
      <w:r>
        <w:rPr>
          <w:rFonts w:ascii="Cambria" w:eastAsia="Cambria" w:hAnsi="Cambria" w:cs="Cambria"/>
          <w:b/>
        </w:rPr>
        <w:t>1</w:t>
      </w:r>
      <w:r>
        <w:rPr>
          <w:rFonts w:ascii="Cambria" w:eastAsia="Cambria" w:hAnsi="Cambria" w:cs="Cambria"/>
          <w:vertAlign w:val="superscript"/>
        </w:rPr>
        <w:t>0</w:t>
      </w:r>
    </w:p>
    <w:p w14:paraId="57311C89" w14:textId="77777777" w:rsidR="00F56008" w:rsidRPr="00DB5C50" w:rsidRDefault="00835842">
      <w:pPr>
        <w:numPr>
          <w:ilvl w:val="0"/>
          <w:numId w:val="3"/>
        </w:numPr>
        <w:spacing w:after="86"/>
        <w:ind w:right="1345" w:hanging="343"/>
        <w:rPr>
          <w:lang w:val="en-US"/>
        </w:rPr>
      </w:pPr>
      <w:r w:rsidRPr="00DB5C50">
        <w:rPr>
          <w:lang w:val="en-US"/>
        </w:rPr>
        <w:t xml:space="preserve">It is usual for HMMs to estimate the parameters </w:t>
      </w:r>
      <w:r>
        <w:rPr>
          <w:i/>
        </w:rPr>
        <w:t>θ</w:t>
      </w:r>
      <w:r w:rsidRPr="00DB5C50">
        <w:rPr>
          <w:i/>
          <w:lang w:val="en-US"/>
        </w:rPr>
        <w:t xml:space="preserve"> </w:t>
      </w:r>
      <w:r w:rsidRPr="00DB5C50">
        <w:rPr>
          <w:lang w:val="en-US"/>
        </w:rPr>
        <w:t xml:space="preserve">by optimizing a reparametrized version of the log-likelihood </w:t>
      </w:r>
      <w:proofErr w:type="spellStart"/>
      <w:r w:rsidRPr="00DB5C50">
        <w:rPr>
          <w:rFonts w:ascii="Cambria" w:eastAsia="Cambria" w:hAnsi="Cambria" w:cs="Cambria"/>
          <w:lang w:val="en-US"/>
        </w:rPr>
        <w:t>log</w:t>
      </w:r>
      <w:r w:rsidRPr="00DB5C50">
        <w:rPr>
          <w:rFonts w:ascii="Cambria" w:eastAsia="Cambria" w:hAnsi="Cambria" w:cs="Cambria"/>
          <w:i/>
          <w:lang w:val="en-US"/>
        </w:rPr>
        <w:t>L</w:t>
      </w:r>
      <w:proofErr w:type="spellEnd"/>
      <w:r w:rsidRPr="00DB5C50">
        <w:rPr>
          <w:rFonts w:ascii="Cambria" w:eastAsia="Cambria" w:hAnsi="Cambria" w:cs="Cambria"/>
          <w:lang w:val="en-US"/>
        </w:rPr>
        <w:t>(</w:t>
      </w:r>
      <w:r>
        <w:rPr>
          <w:i/>
        </w:rPr>
        <w:t>ψ</w:t>
      </w:r>
      <w:r w:rsidRPr="00DB5C50">
        <w:rPr>
          <w:rFonts w:ascii="Cambria" w:eastAsia="Cambria" w:hAnsi="Cambria" w:cs="Cambria"/>
          <w:lang w:val="en-US"/>
        </w:rPr>
        <w:t>)</w:t>
      </w:r>
      <w:r w:rsidRPr="00DB5C50">
        <w:rPr>
          <w:lang w:val="en-US"/>
        </w:rPr>
        <w:t xml:space="preserve">, where </w:t>
      </w:r>
      <w:r>
        <w:rPr>
          <w:i/>
        </w:rPr>
        <w:t>ψ</w:t>
      </w:r>
      <w:r w:rsidRPr="00DB5C50">
        <w:rPr>
          <w:i/>
          <w:lang w:val="en-US"/>
        </w:rPr>
        <w:t xml:space="preserve"> </w:t>
      </w:r>
      <w:r w:rsidRPr="00DB5C50">
        <w:rPr>
          <w:rFonts w:ascii="Cambria" w:eastAsia="Cambria" w:hAnsi="Cambria" w:cs="Cambria"/>
          <w:lang w:val="en-US"/>
        </w:rPr>
        <w:t xml:space="preserve">= </w:t>
      </w:r>
      <w:r w:rsidRPr="00DB5C50">
        <w:rPr>
          <w:rFonts w:ascii="Cambria" w:eastAsia="Cambria" w:hAnsi="Cambria" w:cs="Cambria"/>
          <w:i/>
          <w:lang w:val="en-US"/>
        </w:rPr>
        <w:t>g</w:t>
      </w:r>
      <w:r w:rsidRPr="00DB5C50">
        <w:rPr>
          <w:rFonts w:ascii="Cambria" w:eastAsia="Cambria" w:hAnsi="Cambria" w:cs="Cambria"/>
          <w:vertAlign w:val="superscript"/>
          <w:lang w:val="en-US"/>
        </w:rPr>
        <w:t>−1</w:t>
      </w:r>
      <w:r w:rsidRPr="00DB5C50">
        <w:rPr>
          <w:rFonts w:ascii="Cambria" w:eastAsia="Cambria" w:hAnsi="Cambria" w:cs="Cambria"/>
          <w:lang w:val="en-US"/>
        </w:rPr>
        <w:t>(</w:t>
      </w:r>
      <w:r>
        <w:rPr>
          <w:i/>
        </w:rPr>
        <w:t>θ</w:t>
      </w:r>
      <w:r w:rsidRPr="00DB5C50">
        <w:rPr>
          <w:rFonts w:ascii="Cambria" w:eastAsia="Cambria" w:hAnsi="Cambria" w:cs="Cambria"/>
          <w:lang w:val="en-US"/>
        </w:rPr>
        <w:t xml:space="preserve">) </w:t>
      </w:r>
      <w:r w:rsidRPr="00DB5C50">
        <w:rPr>
          <w:lang w:val="en-US"/>
        </w:rPr>
        <w:t xml:space="preserve">represent a set of unconstrained parameters. That transformation will be detailed below. As a result of the invariance principle, the maximum likelihood estimate of </w:t>
      </w:r>
      <w:r>
        <w:rPr>
          <w:i/>
        </w:rPr>
        <w:t>θ</w:t>
      </w:r>
      <w:r w:rsidRPr="00DB5C50">
        <w:rPr>
          <w:i/>
          <w:lang w:val="en-US"/>
        </w:rPr>
        <w:t xml:space="preserve"> </w:t>
      </w:r>
      <w:r w:rsidRPr="00DB5C50">
        <w:rPr>
          <w:lang w:val="en-US"/>
        </w:rPr>
        <w:t xml:space="preserve">is given by </w:t>
      </w:r>
      <w:r>
        <w:rPr>
          <w:i/>
        </w:rPr>
        <w:t>θ</w:t>
      </w:r>
      <w:r w:rsidRPr="00DB5C50">
        <w:rPr>
          <w:rFonts w:ascii="Cambria" w:eastAsia="Cambria" w:hAnsi="Cambria" w:cs="Cambria"/>
          <w:sz w:val="31"/>
          <w:vertAlign w:val="superscript"/>
          <w:lang w:val="en-US"/>
        </w:rPr>
        <w:t xml:space="preserve">ˆ </w:t>
      </w:r>
      <w:r w:rsidRPr="00DB5C50">
        <w:rPr>
          <w:rFonts w:ascii="Cambria" w:eastAsia="Cambria" w:hAnsi="Cambria" w:cs="Cambria"/>
          <w:lang w:val="en-US"/>
        </w:rPr>
        <w:t xml:space="preserve">= </w:t>
      </w:r>
      <w:r w:rsidRPr="00DB5C50">
        <w:rPr>
          <w:rFonts w:ascii="Cambria" w:eastAsia="Cambria" w:hAnsi="Cambria" w:cs="Cambria"/>
          <w:i/>
          <w:lang w:val="en-US"/>
        </w:rPr>
        <w:t>g</w:t>
      </w:r>
      <w:r w:rsidRPr="00DB5C50">
        <w:rPr>
          <w:rFonts w:ascii="Cambria" w:eastAsia="Cambria" w:hAnsi="Cambria" w:cs="Cambria"/>
          <w:lang w:val="en-US"/>
        </w:rPr>
        <w:t>(</w:t>
      </w:r>
      <w:r>
        <w:rPr>
          <w:i/>
        </w:rPr>
        <w:t>ψ</w:t>
      </w:r>
      <w:r w:rsidRPr="00DB5C50">
        <w:rPr>
          <w:rFonts w:ascii="Cambria" w:eastAsia="Cambria" w:hAnsi="Cambria" w:cs="Cambria"/>
          <w:sz w:val="31"/>
          <w:vertAlign w:val="superscript"/>
          <w:lang w:val="en-US"/>
        </w:rPr>
        <w:t>ˆ</w:t>
      </w:r>
      <w:r w:rsidRPr="00DB5C50">
        <w:rPr>
          <w:rFonts w:ascii="Cambria" w:eastAsia="Cambria" w:hAnsi="Cambria" w:cs="Cambria"/>
          <w:lang w:val="en-US"/>
        </w:rPr>
        <w:t xml:space="preserve">) </w:t>
      </w:r>
      <w:r w:rsidRPr="00DB5C50">
        <w:rPr>
          <w:lang w:val="en-US"/>
        </w:rPr>
        <w:t xml:space="preserve">where </w:t>
      </w:r>
      <w:r>
        <w:rPr>
          <w:i/>
        </w:rPr>
        <w:t>ψ</w:t>
      </w:r>
      <w:r w:rsidRPr="00DB5C50">
        <w:rPr>
          <w:rFonts w:ascii="Cambria" w:eastAsia="Cambria" w:hAnsi="Cambria" w:cs="Cambria"/>
          <w:sz w:val="31"/>
          <w:vertAlign w:val="superscript"/>
          <w:lang w:val="en-US"/>
        </w:rPr>
        <w:t xml:space="preserve">ˆ </w:t>
      </w:r>
      <w:r w:rsidRPr="00DB5C50">
        <w:rPr>
          <w:lang w:val="en-US"/>
        </w:rPr>
        <w:t xml:space="preserve">is the minimizer of </w:t>
      </w:r>
      <w:r w:rsidRPr="00DB5C50">
        <w:rPr>
          <w:rFonts w:ascii="Cambria" w:eastAsia="Cambria" w:hAnsi="Cambria" w:cs="Cambria"/>
          <w:lang w:val="en-US"/>
        </w:rPr>
        <w:t>−</w:t>
      </w:r>
      <w:proofErr w:type="spellStart"/>
      <w:r w:rsidRPr="00DB5C50">
        <w:rPr>
          <w:rFonts w:ascii="Cambria" w:eastAsia="Cambria" w:hAnsi="Cambria" w:cs="Cambria"/>
          <w:lang w:val="en-US"/>
        </w:rPr>
        <w:t>log</w:t>
      </w:r>
      <w:r w:rsidRPr="00DB5C50">
        <w:rPr>
          <w:rFonts w:ascii="Cambria" w:eastAsia="Cambria" w:hAnsi="Cambria" w:cs="Cambria"/>
          <w:i/>
          <w:lang w:val="en-US"/>
        </w:rPr>
        <w:t>L</w:t>
      </w:r>
      <w:proofErr w:type="spellEnd"/>
      <w:r w:rsidRPr="00DB5C50">
        <w:rPr>
          <w:rFonts w:ascii="Cambria" w:eastAsia="Cambria" w:hAnsi="Cambria" w:cs="Cambria"/>
          <w:lang w:val="en-US"/>
        </w:rPr>
        <w:t>(</w:t>
      </w:r>
      <w:r>
        <w:rPr>
          <w:i/>
        </w:rPr>
        <w:t>ψ</w:t>
      </w:r>
      <w:r w:rsidRPr="00DB5C50">
        <w:rPr>
          <w:rFonts w:ascii="Cambria" w:eastAsia="Cambria" w:hAnsi="Cambria" w:cs="Cambria"/>
          <w:lang w:val="en-US"/>
        </w:rPr>
        <w:t>)</w:t>
      </w:r>
      <w:r w:rsidRPr="00DB5C50">
        <w:rPr>
          <w:lang w:val="en-US"/>
        </w:rPr>
        <w:t xml:space="preserve">. To avoid constraints on the parameters, we transform the natural parameters </w:t>
      </w:r>
      <w:r w:rsidRPr="00DB5C50">
        <w:rPr>
          <w:rFonts w:ascii="Cambria" w:eastAsia="Cambria" w:hAnsi="Cambria" w:cs="Cambria"/>
          <w:lang w:val="en-US"/>
        </w:rPr>
        <w:t>{</w:t>
      </w:r>
      <w:r>
        <w:rPr>
          <w:rFonts w:ascii="Cambria" w:eastAsia="Cambria" w:hAnsi="Cambria" w:cs="Cambria"/>
          <w:b/>
        </w:rPr>
        <w:t>Γ</w:t>
      </w:r>
      <w:r w:rsidRPr="00DB5C50">
        <w:rPr>
          <w:rFonts w:ascii="Cambria" w:eastAsia="Cambria" w:hAnsi="Cambria" w:cs="Cambria"/>
          <w:i/>
          <w:lang w:val="en-US"/>
        </w:rPr>
        <w:t>,</w:t>
      </w:r>
      <w:r>
        <w:rPr>
          <w:i/>
        </w:rPr>
        <w:t>λ</w:t>
      </w:r>
      <w:r w:rsidRPr="00DB5C50">
        <w:rPr>
          <w:rFonts w:ascii="Cambria" w:eastAsia="Cambria" w:hAnsi="Cambria" w:cs="Cambria"/>
          <w:lang w:val="en-US"/>
        </w:rPr>
        <w:t xml:space="preserve">} </w:t>
      </w:r>
      <w:r w:rsidRPr="00DB5C50">
        <w:rPr>
          <w:lang w:val="en-US"/>
        </w:rPr>
        <w:t xml:space="preserve">into working parameters </w:t>
      </w:r>
      <w:r w:rsidRPr="00DB5C50">
        <w:rPr>
          <w:rFonts w:ascii="Cambria" w:eastAsia="Cambria" w:hAnsi="Cambria" w:cs="Cambria"/>
          <w:lang w:val="en-US"/>
        </w:rPr>
        <w:t>{</w:t>
      </w:r>
      <w:r w:rsidRPr="00DB5C50">
        <w:rPr>
          <w:rFonts w:ascii="Cambria" w:eastAsia="Cambria" w:hAnsi="Cambria" w:cs="Cambria"/>
          <w:b/>
          <w:lang w:val="en-US"/>
        </w:rPr>
        <w:t>T</w:t>
      </w:r>
      <w:r w:rsidRPr="00DB5C50">
        <w:rPr>
          <w:rFonts w:ascii="Cambria" w:eastAsia="Cambria" w:hAnsi="Cambria" w:cs="Cambria"/>
          <w:i/>
          <w:lang w:val="en-US"/>
        </w:rPr>
        <w:t>,</w:t>
      </w:r>
      <w:r>
        <w:rPr>
          <w:i/>
        </w:rPr>
        <w:t>η</w:t>
      </w:r>
      <w:r w:rsidRPr="00DB5C50">
        <w:rPr>
          <w:rFonts w:ascii="Cambria" w:eastAsia="Cambria" w:hAnsi="Cambria" w:cs="Cambria"/>
          <w:lang w:val="en-US"/>
        </w:rPr>
        <w:t>}</w:t>
      </w:r>
      <w:r w:rsidRPr="00DB5C50">
        <w:rPr>
          <w:lang w:val="en-US"/>
        </w:rPr>
        <w:t>.</w:t>
      </w:r>
    </w:p>
    <w:p w14:paraId="1220A9A3" w14:textId="77777777" w:rsidR="00F56008" w:rsidRDefault="00835842">
      <w:pPr>
        <w:ind w:left="508" w:right="1345"/>
      </w:pPr>
      <w:r w:rsidRPr="00DB5C50">
        <w:rPr>
          <w:lang w:val="en-US"/>
        </w:rPr>
        <w:t xml:space="preserve">In practice, as explained in Section 2, we first create a set of natural parameters and turn them into working parameters before feeding those in an optimizer. </w:t>
      </w:r>
      <w:r>
        <w:t xml:space="preserve">One </w:t>
      </w:r>
      <w:proofErr w:type="spellStart"/>
      <w:r>
        <w:t>possible</w:t>
      </w:r>
      <w:proofErr w:type="spellEnd"/>
      <w:r>
        <w:t xml:space="preserve"> </w:t>
      </w:r>
      <w:proofErr w:type="spellStart"/>
      <w:r>
        <w:t>transformation</w:t>
      </w:r>
      <w:proofErr w:type="spellEnd"/>
      <w:r>
        <w:t xml:space="preserve"> </w:t>
      </w:r>
      <w:proofErr w:type="spellStart"/>
      <w:r>
        <w:t>of</w:t>
      </w:r>
      <w:proofErr w:type="spellEnd"/>
      <w:r>
        <w:t xml:space="preserve"> </w:t>
      </w:r>
      <w:r>
        <w:rPr>
          <w:rFonts w:ascii="Cambria" w:eastAsia="Cambria" w:hAnsi="Cambria" w:cs="Cambria"/>
          <w:b/>
        </w:rPr>
        <w:t xml:space="preserve">Γ </w:t>
      </w:r>
      <w:r>
        <w:t xml:space="preserve">is done </w:t>
      </w:r>
      <w:proofErr w:type="spellStart"/>
      <w:r>
        <w:t>this</w:t>
      </w:r>
      <w:proofErr w:type="spellEnd"/>
      <w:r>
        <w:t xml:space="preserve"> </w:t>
      </w:r>
      <w:proofErr w:type="spellStart"/>
      <w:r>
        <w:t>way</w:t>
      </w:r>
      <w:proofErr w:type="spellEnd"/>
      <w:r>
        <w:t>:</w:t>
      </w:r>
    </w:p>
    <w:p w14:paraId="0A187AFB" w14:textId="77777777" w:rsidR="00F56008" w:rsidRDefault="00835842">
      <w:pPr>
        <w:spacing w:after="137" w:line="259" w:lineRule="auto"/>
        <w:ind w:left="3001" w:firstLine="0"/>
        <w:jc w:val="left"/>
      </w:pPr>
      <w:r>
        <w:rPr>
          <w:noProof/>
        </w:rPr>
        <w:drawing>
          <wp:inline distT="0" distB="0" distL="0" distR="0" wp14:anchorId="4B4076E2" wp14:editId="031DA2AF">
            <wp:extent cx="1588008" cy="329184"/>
            <wp:effectExtent l="0" t="0" r="0" b="0"/>
            <wp:docPr id="135103" name="Picture 135103"/>
            <wp:cNvGraphicFramePr/>
            <a:graphic xmlns:a="http://schemas.openxmlformats.org/drawingml/2006/main">
              <a:graphicData uri="http://schemas.openxmlformats.org/drawingml/2006/picture">
                <pic:pic xmlns:pic="http://schemas.openxmlformats.org/drawingml/2006/picture">
                  <pic:nvPicPr>
                    <pic:cNvPr id="135103" name="Picture 135103"/>
                    <pic:cNvPicPr/>
                  </pic:nvPicPr>
                  <pic:blipFill>
                    <a:blip r:embed="rId10"/>
                    <a:stretch>
                      <a:fillRect/>
                    </a:stretch>
                  </pic:blipFill>
                  <pic:spPr>
                    <a:xfrm>
                      <a:off x="0" y="0"/>
                      <a:ext cx="1588008" cy="329184"/>
                    </a:xfrm>
                    <a:prstGeom prst="rect">
                      <a:avLst/>
                    </a:prstGeom>
                  </pic:spPr>
                </pic:pic>
              </a:graphicData>
            </a:graphic>
          </wp:inline>
        </w:drawing>
      </w:r>
    </w:p>
    <w:p w14:paraId="68329B77" w14:textId="77777777" w:rsidR="00F56008" w:rsidRPr="00DB5C50" w:rsidRDefault="00835842">
      <w:pPr>
        <w:spacing w:after="62"/>
        <w:ind w:left="508" w:right="3446"/>
        <w:rPr>
          <w:lang w:val="en-US"/>
        </w:rPr>
      </w:pPr>
      <w:r w:rsidRPr="00DB5C50">
        <w:rPr>
          <w:lang w:val="en-US"/>
        </w:rPr>
        <w:t xml:space="preserve">Each row must add to 1, so we can get the diagonal elements of </w:t>
      </w:r>
      <w:r>
        <w:rPr>
          <w:rFonts w:ascii="Cambria" w:eastAsia="Cambria" w:hAnsi="Cambria" w:cs="Cambria"/>
          <w:b/>
        </w:rPr>
        <w:t>Γ</w:t>
      </w:r>
      <w:r w:rsidRPr="00DB5C50">
        <w:rPr>
          <w:rFonts w:ascii="Cambria" w:eastAsia="Cambria" w:hAnsi="Cambria" w:cs="Cambria"/>
          <w:b/>
          <w:lang w:val="en-US"/>
        </w:rPr>
        <w:t xml:space="preserve"> </w:t>
      </w:r>
      <w:r w:rsidRPr="00DB5C50">
        <w:rPr>
          <w:lang w:val="en-US"/>
        </w:rPr>
        <w:t xml:space="preserve">easily. </w:t>
      </w:r>
      <w:r>
        <w:rPr>
          <w:rFonts w:ascii="Cambria" w:eastAsia="Cambria" w:hAnsi="Cambria" w:cs="Cambria"/>
          <w:i/>
        </w:rPr>
        <w:t>η</w:t>
      </w:r>
      <w:proofErr w:type="spellStart"/>
      <w:r w:rsidRPr="00DB5C50">
        <w:rPr>
          <w:rFonts w:ascii="Cambria" w:eastAsia="Cambria" w:hAnsi="Cambria" w:cs="Cambria"/>
          <w:i/>
          <w:vertAlign w:val="subscript"/>
          <w:lang w:val="en-US"/>
        </w:rPr>
        <w:t>i</w:t>
      </w:r>
      <w:proofErr w:type="spellEnd"/>
      <w:r w:rsidRPr="00DB5C50">
        <w:rPr>
          <w:rFonts w:ascii="Cambria" w:eastAsia="Cambria" w:hAnsi="Cambria" w:cs="Cambria"/>
          <w:i/>
          <w:vertAlign w:val="subscript"/>
          <w:lang w:val="en-US"/>
        </w:rPr>
        <w:t xml:space="preserve"> </w:t>
      </w:r>
      <w:r w:rsidRPr="00DB5C50">
        <w:rPr>
          <w:rFonts w:ascii="Cambria" w:eastAsia="Cambria" w:hAnsi="Cambria" w:cs="Cambria"/>
          <w:lang w:val="en-US"/>
        </w:rPr>
        <w:t>= log(</w:t>
      </w:r>
      <w:r>
        <w:rPr>
          <w:rFonts w:ascii="Cambria" w:eastAsia="Cambria" w:hAnsi="Cambria" w:cs="Cambria"/>
          <w:i/>
        </w:rPr>
        <w:t>λ</w:t>
      </w:r>
      <w:proofErr w:type="spellStart"/>
      <w:r w:rsidRPr="00DB5C50">
        <w:rPr>
          <w:rFonts w:ascii="Cambria" w:eastAsia="Cambria" w:hAnsi="Cambria" w:cs="Cambria"/>
          <w:i/>
          <w:vertAlign w:val="subscript"/>
          <w:lang w:val="en-US"/>
        </w:rPr>
        <w:t>i</w:t>
      </w:r>
      <w:proofErr w:type="spellEnd"/>
      <w:r w:rsidRPr="00DB5C50">
        <w:rPr>
          <w:rFonts w:ascii="Cambria" w:eastAsia="Cambria" w:hAnsi="Cambria" w:cs="Cambria"/>
          <w:lang w:val="en-US"/>
        </w:rPr>
        <w:t>)</w:t>
      </w:r>
      <w:r w:rsidRPr="00DB5C50">
        <w:rPr>
          <w:lang w:val="en-US"/>
        </w:rPr>
        <w:t>.</w:t>
      </w:r>
    </w:p>
    <w:p w14:paraId="78830B7B" w14:textId="77777777" w:rsidR="00F56008" w:rsidRPr="00DB5C50" w:rsidRDefault="00835842">
      <w:pPr>
        <w:ind w:left="508" w:right="1345"/>
        <w:rPr>
          <w:lang w:val="en-US"/>
        </w:rPr>
      </w:pPr>
      <w:r w:rsidRPr="00DB5C50">
        <w:rPr>
          <w:lang w:val="en-US"/>
        </w:rPr>
        <w:t>The reverse transformation is</w:t>
      </w:r>
    </w:p>
    <w:p w14:paraId="565C530F" w14:textId="77777777" w:rsidR="00F56008" w:rsidRPr="00DB5C50" w:rsidRDefault="00835842">
      <w:pPr>
        <w:spacing w:after="71"/>
        <w:ind w:left="508" w:right="1345"/>
        <w:rPr>
          <w:lang w:val="en-US"/>
        </w:rPr>
      </w:pPr>
      <w:r w:rsidRPr="00DB5C50">
        <w:rPr>
          <w:lang w:val="en-US"/>
        </w:rPr>
        <w:lastRenderedPageBreak/>
        <w:t>And</w:t>
      </w:r>
      <w:r>
        <w:rPr>
          <w:noProof/>
        </w:rPr>
        <w:drawing>
          <wp:inline distT="0" distB="0" distL="0" distR="0" wp14:anchorId="22F6BA3D" wp14:editId="6E538582">
            <wp:extent cx="3553968" cy="606552"/>
            <wp:effectExtent l="0" t="0" r="0" b="0"/>
            <wp:docPr id="135104" name="Picture 135104"/>
            <wp:cNvGraphicFramePr/>
            <a:graphic xmlns:a="http://schemas.openxmlformats.org/drawingml/2006/main">
              <a:graphicData uri="http://schemas.openxmlformats.org/drawingml/2006/picture">
                <pic:pic xmlns:pic="http://schemas.openxmlformats.org/drawingml/2006/picture">
                  <pic:nvPicPr>
                    <pic:cNvPr id="135104" name="Picture 135104"/>
                    <pic:cNvPicPr/>
                  </pic:nvPicPr>
                  <pic:blipFill>
                    <a:blip r:embed="rId11"/>
                    <a:stretch>
                      <a:fillRect/>
                    </a:stretch>
                  </pic:blipFill>
                  <pic:spPr>
                    <a:xfrm>
                      <a:off x="0" y="0"/>
                      <a:ext cx="3553968" cy="606552"/>
                    </a:xfrm>
                    <a:prstGeom prst="rect">
                      <a:avLst/>
                    </a:prstGeom>
                  </pic:spPr>
                </pic:pic>
              </a:graphicData>
            </a:graphic>
          </wp:inline>
        </w:drawing>
      </w:r>
    </w:p>
    <w:p w14:paraId="2EEB5D83" w14:textId="77777777" w:rsidR="00F56008" w:rsidRDefault="00835842">
      <w:pPr>
        <w:ind w:left="508" w:right="1345"/>
      </w:pPr>
      <w:r w:rsidRPr="00DB5C50">
        <w:rPr>
          <w:lang w:val="en-US"/>
        </w:rPr>
        <w:t xml:space="preserve">The relevant R function to do so is given by Zucchini et al. </w:t>
      </w:r>
      <w:r>
        <w:t>(2016, p. 52):</w:t>
      </w:r>
    </w:p>
    <w:tbl>
      <w:tblPr>
        <w:tblStyle w:val="TableGrid"/>
        <w:tblW w:w="8164" w:type="dxa"/>
        <w:tblInd w:w="438" w:type="dxa"/>
        <w:tblCellMar>
          <w:top w:w="67" w:type="dxa"/>
          <w:left w:w="60" w:type="dxa"/>
          <w:right w:w="115" w:type="dxa"/>
        </w:tblCellMar>
        <w:tblLook w:val="04A0" w:firstRow="1" w:lastRow="0" w:firstColumn="1" w:lastColumn="0" w:noHBand="0" w:noVBand="1"/>
      </w:tblPr>
      <w:tblGrid>
        <w:gridCol w:w="8164"/>
      </w:tblGrid>
      <w:tr w:rsidR="00F56008" w14:paraId="5B7CB81D" w14:textId="77777777">
        <w:trPr>
          <w:trHeight w:val="3649"/>
        </w:trPr>
        <w:tc>
          <w:tcPr>
            <w:tcW w:w="8164" w:type="dxa"/>
            <w:tcBorders>
              <w:top w:val="nil"/>
              <w:left w:val="nil"/>
              <w:bottom w:val="nil"/>
              <w:right w:val="nil"/>
            </w:tcBorders>
            <w:shd w:val="clear" w:color="auto" w:fill="F7F7F7"/>
          </w:tcPr>
          <w:p w14:paraId="166F361F" w14:textId="77777777" w:rsidR="00F56008" w:rsidRPr="00DB5C50" w:rsidRDefault="00835842">
            <w:pPr>
              <w:spacing w:after="9" w:line="283" w:lineRule="auto"/>
              <w:ind w:left="0" w:firstLine="0"/>
              <w:jc w:val="left"/>
              <w:rPr>
                <w:lang w:val="en-US"/>
              </w:rPr>
            </w:pPr>
            <w:r w:rsidRPr="00DB5C50">
              <w:rPr>
                <w:i/>
                <w:color w:val="AD95AF"/>
                <w:lang w:val="en-US"/>
              </w:rPr>
              <w:t xml:space="preserve"># Transform Poisson natural parameters to working parameters </w:t>
            </w:r>
            <w:r w:rsidRPr="00DB5C50">
              <w:rPr>
                <w:color w:val="585858"/>
                <w:lang w:val="en-US"/>
              </w:rPr>
              <w:t xml:space="preserve">pois.HMM.pn2pw </w:t>
            </w:r>
            <w:r w:rsidRPr="00DB5C50">
              <w:rPr>
                <w:color w:val="B05A65"/>
                <w:lang w:val="en-US"/>
              </w:rPr>
              <w:t xml:space="preserve">&lt;- </w:t>
            </w:r>
            <w:r w:rsidRPr="00DB5C50">
              <w:rPr>
                <w:b/>
                <w:color w:val="295F94"/>
                <w:lang w:val="en-US"/>
              </w:rPr>
              <w:t>function</w:t>
            </w:r>
            <w:r w:rsidRPr="00DB5C50">
              <w:rPr>
                <w:color w:val="585858"/>
                <w:lang w:val="en-US"/>
              </w:rPr>
              <w:t>(</w:t>
            </w:r>
            <w:r w:rsidRPr="00DB5C50">
              <w:rPr>
                <w:color w:val="55AA55"/>
                <w:lang w:val="en-US"/>
              </w:rPr>
              <w:t>m</w:t>
            </w:r>
            <w:r w:rsidRPr="00DB5C50">
              <w:rPr>
                <w:color w:val="585858"/>
                <w:lang w:val="en-US"/>
              </w:rPr>
              <w:t xml:space="preserve">, </w:t>
            </w:r>
            <w:r w:rsidRPr="00DB5C50">
              <w:rPr>
                <w:color w:val="55AA55"/>
                <w:lang w:val="en-US"/>
              </w:rPr>
              <w:t>lambda</w:t>
            </w:r>
            <w:r w:rsidRPr="00DB5C50">
              <w:rPr>
                <w:color w:val="585858"/>
                <w:lang w:val="en-US"/>
              </w:rPr>
              <w:t xml:space="preserve">, </w:t>
            </w:r>
            <w:r w:rsidRPr="00DB5C50">
              <w:rPr>
                <w:color w:val="55AA55"/>
                <w:lang w:val="en-US"/>
              </w:rPr>
              <w:t>gamma</w:t>
            </w:r>
            <w:r w:rsidRPr="00DB5C50">
              <w:rPr>
                <w:color w:val="585858"/>
                <w:lang w:val="en-US"/>
              </w:rPr>
              <w:t xml:space="preserve">, </w:t>
            </w:r>
            <w:r w:rsidRPr="00DB5C50">
              <w:rPr>
                <w:color w:val="55AA55"/>
                <w:lang w:val="en-US"/>
              </w:rPr>
              <w:t xml:space="preserve">delta </w:t>
            </w:r>
            <w:r w:rsidRPr="00DB5C50">
              <w:rPr>
                <w:color w:val="585858"/>
                <w:lang w:val="en-US"/>
              </w:rPr>
              <w:t xml:space="preserve">= </w:t>
            </w:r>
            <w:r w:rsidRPr="00DB5C50">
              <w:rPr>
                <w:b/>
                <w:color w:val="295F94"/>
                <w:lang w:val="en-US"/>
              </w:rPr>
              <w:t>NULL</w:t>
            </w:r>
            <w:r w:rsidRPr="00DB5C50">
              <w:rPr>
                <w:color w:val="585858"/>
                <w:lang w:val="en-US"/>
              </w:rPr>
              <w:t xml:space="preserve">, </w:t>
            </w:r>
            <w:r w:rsidRPr="00DB5C50">
              <w:rPr>
                <w:color w:val="55AA55"/>
                <w:lang w:val="en-US"/>
              </w:rPr>
              <w:t xml:space="preserve">stationary </w:t>
            </w:r>
            <w:r w:rsidRPr="00DB5C50">
              <w:rPr>
                <w:color w:val="585858"/>
                <w:lang w:val="en-US"/>
              </w:rPr>
              <w:t xml:space="preserve">= </w:t>
            </w:r>
            <w:r w:rsidRPr="00DB5C50">
              <w:rPr>
                <w:color w:val="AF0F91"/>
                <w:lang w:val="en-US"/>
              </w:rPr>
              <w:t>TRUE</w:t>
            </w:r>
            <w:r w:rsidRPr="00DB5C50">
              <w:rPr>
                <w:color w:val="585858"/>
                <w:lang w:val="en-US"/>
              </w:rPr>
              <w:t xml:space="preserve">) </w:t>
            </w:r>
            <w:r w:rsidRPr="00DB5C50">
              <w:rPr>
                <w:rFonts w:ascii="Cambria" w:eastAsia="Cambria" w:hAnsi="Cambria" w:cs="Cambria"/>
                <w:color w:val="585858"/>
                <w:lang w:val="en-US"/>
              </w:rPr>
              <w:t>{</w:t>
            </w:r>
          </w:p>
          <w:p w14:paraId="437BFA56" w14:textId="77777777" w:rsidR="00F56008" w:rsidRPr="00DB5C50" w:rsidRDefault="00835842">
            <w:pPr>
              <w:spacing w:after="0" w:line="293" w:lineRule="auto"/>
              <w:ind w:left="239" w:right="3685" w:firstLine="0"/>
              <w:jc w:val="left"/>
              <w:rPr>
                <w:lang w:val="en-US"/>
              </w:rPr>
            </w:pPr>
            <w:proofErr w:type="spellStart"/>
            <w:r w:rsidRPr="00DB5C50">
              <w:rPr>
                <w:color w:val="585858"/>
                <w:lang w:val="en-US"/>
              </w:rPr>
              <w:t>tlambda</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 xml:space="preserve">(lambda) </w:t>
            </w:r>
            <w:r w:rsidRPr="00DB5C50">
              <w:rPr>
                <w:b/>
                <w:color w:val="295F94"/>
                <w:lang w:val="en-US"/>
              </w:rPr>
              <w:t xml:space="preserve">if </w:t>
            </w:r>
            <w:r w:rsidRPr="00DB5C50">
              <w:rPr>
                <w:color w:val="585858"/>
                <w:lang w:val="en-US"/>
              </w:rPr>
              <w:t xml:space="preserve">(m </w:t>
            </w:r>
            <w:r w:rsidRPr="00DB5C50">
              <w:rPr>
                <w:lang w:val="en-US"/>
              </w:rPr>
              <w:t xml:space="preserve">== </w:t>
            </w:r>
            <w:r w:rsidRPr="00DB5C50">
              <w:rPr>
                <w:color w:val="AF0F91"/>
                <w:lang w:val="en-US"/>
              </w:rPr>
              <w:t>1</w:t>
            </w:r>
            <w:r w:rsidRPr="00DB5C50">
              <w:rPr>
                <w:color w:val="585858"/>
                <w:lang w:val="en-US"/>
              </w:rPr>
              <w:t xml:space="preserve">) </w:t>
            </w:r>
            <w:r w:rsidRPr="00DB5C50">
              <w:rPr>
                <w:b/>
                <w:color w:val="BC5A65"/>
                <w:lang w:val="en-US"/>
              </w:rPr>
              <w:t>return</w:t>
            </w:r>
            <w:r w:rsidRPr="00DB5C50">
              <w:rPr>
                <w:color w:val="585858"/>
                <w:lang w:val="en-US"/>
              </w:rPr>
              <w:t>(</w:t>
            </w:r>
            <w:proofErr w:type="spellStart"/>
            <w:r w:rsidRPr="00DB5C50">
              <w:rPr>
                <w:color w:val="585858"/>
                <w:lang w:val="en-US"/>
              </w:rPr>
              <w:t>tlambda</w:t>
            </w:r>
            <w:proofErr w:type="spellEnd"/>
            <w:r w:rsidRPr="00DB5C50">
              <w:rPr>
                <w:color w:val="585858"/>
                <w:lang w:val="en-US"/>
              </w:rPr>
              <w:t xml:space="preserve">) foo </w:t>
            </w:r>
            <w:r w:rsidRPr="00DB5C50">
              <w:rPr>
                <w:color w:val="B05A65"/>
                <w:lang w:val="en-US"/>
              </w:rPr>
              <w:t xml:space="preserve">&lt;- </w:t>
            </w:r>
            <w:r w:rsidRPr="00DB5C50">
              <w:rPr>
                <w:b/>
                <w:color w:val="BC5A65"/>
                <w:lang w:val="en-US"/>
              </w:rPr>
              <w:t>log</w:t>
            </w:r>
            <w:r w:rsidRPr="00DB5C50">
              <w:rPr>
                <w:color w:val="585858"/>
                <w:lang w:val="en-US"/>
              </w:rPr>
              <w:t xml:space="preserve">(gamma </w:t>
            </w:r>
            <w:r w:rsidRPr="00DB5C50">
              <w:rPr>
                <w:lang w:val="en-US"/>
              </w:rPr>
              <w:t xml:space="preserve">/ </w:t>
            </w:r>
            <w:proofErr w:type="spellStart"/>
            <w:r w:rsidRPr="00DB5C50">
              <w:rPr>
                <w:b/>
                <w:color w:val="BC5A65"/>
                <w:lang w:val="en-US"/>
              </w:rPr>
              <w:t>diag</w:t>
            </w:r>
            <w:proofErr w:type="spellEnd"/>
            <w:r w:rsidRPr="00DB5C50">
              <w:rPr>
                <w:color w:val="585858"/>
                <w:lang w:val="en-US"/>
              </w:rPr>
              <w:t xml:space="preserve">(gamma)) </w:t>
            </w:r>
            <w:proofErr w:type="spellStart"/>
            <w:r w:rsidRPr="00DB5C50">
              <w:rPr>
                <w:color w:val="585858"/>
                <w:lang w:val="en-US"/>
              </w:rPr>
              <w:t>tgamma</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as.vector</w:t>
            </w:r>
            <w:proofErr w:type="spellEnd"/>
            <w:r w:rsidRPr="00DB5C50">
              <w:rPr>
                <w:color w:val="585858"/>
                <w:lang w:val="en-US"/>
              </w:rPr>
              <w:t>(foo[</w:t>
            </w:r>
            <w:r w:rsidRPr="00DB5C50">
              <w:rPr>
                <w:lang w:val="en-US"/>
              </w:rPr>
              <w:t>!</w:t>
            </w:r>
            <w:proofErr w:type="spellStart"/>
            <w:r w:rsidRPr="00DB5C50">
              <w:rPr>
                <w:b/>
                <w:color w:val="BC5A65"/>
                <w:lang w:val="en-US"/>
              </w:rPr>
              <w:t>diag</w:t>
            </w:r>
            <w:proofErr w:type="spellEnd"/>
            <w:r w:rsidRPr="00DB5C50">
              <w:rPr>
                <w:color w:val="585858"/>
                <w:lang w:val="en-US"/>
              </w:rPr>
              <w:t xml:space="preserve">(m)]) </w:t>
            </w:r>
            <w:r w:rsidRPr="00DB5C50">
              <w:rPr>
                <w:b/>
                <w:color w:val="295F94"/>
                <w:lang w:val="en-US"/>
              </w:rPr>
              <w:t xml:space="preserve">if </w:t>
            </w:r>
            <w:r w:rsidRPr="00DB5C50">
              <w:rPr>
                <w:color w:val="585858"/>
                <w:lang w:val="en-US"/>
              </w:rPr>
              <w:t xml:space="preserve">(stationary) </w:t>
            </w:r>
            <w:r w:rsidRPr="00DB5C50">
              <w:rPr>
                <w:rFonts w:ascii="Cambria" w:eastAsia="Cambria" w:hAnsi="Cambria" w:cs="Cambria"/>
                <w:color w:val="585858"/>
                <w:lang w:val="en-US"/>
              </w:rPr>
              <w:t>{</w:t>
            </w:r>
          </w:p>
          <w:p w14:paraId="063F7C21" w14:textId="77777777" w:rsidR="00F56008" w:rsidRDefault="00835842">
            <w:pPr>
              <w:spacing w:after="28" w:line="259" w:lineRule="auto"/>
              <w:ind w:left="478" w:firstLine="0"/>
              <w:jc w:val="left"/>
            </w:pPr>
            <w:proofErr w:type="spellStart"/>
            <w:r>
              <w:rPr>
                <w:color w:val="585858"/>
              </w:rPr>
              <w:t>tdelta</w:t>
            </w:r>
            <w:proofErr w:type="spellEnd"/>
            <w:r>
              <w:rPr>
                <w:color w:val="585858"/>
              </w:rPr>
              <w:t xml:space="preserve"> </w:t>
            </w:r>
            <w:r>
              <w:rPr>
                <w:color w:val="B05A65"/>
              </w:rPr>
              <w:t xml:space="preserve">&lt;- </w:t>
            </w:r>
            <w:r>
              <w:rPr>
                <w:b/>
                <w:color w:val="295F94"/>
              </w:rPr>
              <w:t>NULL</w:t>
            </w:r>
          </w:p>
          <w:p w14:paraId="4C89AB05" w14:textId="77777777" w:rsidR="00F56008" w:rsidRDefault="00835842">
            <w:pPr>
              <w:spacing w:after="0" w:line="293" w:lineRule="auto"/>
              <w:ind w:left="478" w:right="3207" w:hanging="239"/>
              <w:jc w:val="left"/>
            </w:pPr>
            <w:r>
              <w:rPr>
                <w:rFonts w:ascii="Cambria" w:eastAsia="Cambria" w:hAnsi="Cambria" w:cs="Cambria"/>
                <w:color w:val="585858"/>
              </w:rPr>
              <w:t xml:space="preserve">} </w:t>
            </w:r>
            <w:proofErr w:type="spellStart"/>
            <w:r>
              <w:rPr>
                <w:b/>
                <w:color w:val="295F94"/>
              </w:rPr>
              <w:t>else</w:t>
            </w:r>
            <w:proofErr w:type="spellEnd"/>
            <w:r>
              <w:rPr>
                <w:b/>
                <w:color w:val="295F94"/>
              </w:rPr>
              <w:t xml:space="preserve"> </w:t>
            </w:r>
            <w:r>
              <w:rPr>
                <w:rFonts w:ascii="Cambria" w:eastAsia="Cambria" w:hAnsi="Cambria" w:cs="Cambria"/>
                <w:color w:val="585858"/>
              </w:rPr>
              <w:t xml:space="preserve">{ </w:t>
            </w:r>
            <w:proofErr w:type="spellStart"/>
            <w:r>
              <w:rPr>
                <w:color w:val="585858"/>
              </w:rPr>
              <w:t>tdelta</w:t>
            </w:r>
            <w:proofErr w:type="spellEnd"/>
            <w:r>
              <w:rPr>
                <w:color w:val="585858"/>
              </w:rPr>
              <w:t xml:space="preserve"> </w:t>
            </w:r>
            <w:r>
              <w:rPr>
                <w:color w:val="B05A65"/>
              </w:rPr>
              <w:t xml:space="preserve">&lt;- </w:t>
            </w:r>
            <w:r>
              <w:rPr>
                <w:b/>
                <w:color w:val="BC5A65"/>
              </w:rPr>
              <w:t>log</w:t>
            </w:r>
            <w:r>
              <w:rPr>
                <w:color w:val="585858"/>
              </w:rPr>
              <w:t>(delta[</w:t>
            </w:r>
            <w:r>
              <w:t xml:space="preserve">- </w:t>
            </w:r>
            <w:r>
              <w:rPr>
                <w:color w:val="AF0F91"/>
              </w:rPr>
              <w:t>1</w:t>
            </w:r>
            <w:r>
              <w:rPr>
                <w:color w:val="585858"/>
              </w:rPr>
              <w:t xml:space="preserve">] </w:t>
            </w:r>
            <w:r>
              <w:t xml:space="preserve">/ </w:t>
            </w:r>
            <w:r>
              <w:rPr>
                <w:color w:val="585858"/>
              </w:rPr>
              <w:t>delta[</w:t>
            </w:r>
            <w:r>
              <w:rPr>
                <w:color w:val="AF0F91"/>
              </w:rPr>
              <w:t>1</w:t>
            </w:r>
            <w:r>
              <w:rPr>
                <w:color w:val="585858"/>
              </w:rPr>
              <w:t>])</w:t>
            </w:r>
          </w:p>
          <w:p w14:paraId="5872BF06" w14:textId="56628265" w:rsidR="00F56008" w:rsidRDefault="00835842">
            <w:pPr>
              <w:spacing w:after="23" w:line="259" w:lineRule="auto"/>
              <w:ind w:left="239" w:firstLine="0"/>
              <w:jc w:val="left"/>
              <w:rPr>
                <w:ins w:id="526" w:author="Geir Drage Berentsen" w:date="2020-05-07T14:30:00Z"/>
                <w:rFonts w:ascii="Cambria" w:eastAsia="Cambria" w:hAnsi="Cambria" w:cs="Cambria"/>
                <w:color w:val="585858"/>
              </w:rPr>
            </w:pPr>
            <w:r>
              <w:rPr>
                <w:rFonts w:ascii="Cambria" w:eastAsia="Cambria" w:hAnsi="Cambria" w:cs="Cambria"/>
                <w:color w:val="585858"/>
              </w:rPr>
              <w:t>}</w:t>
            </w:r>
          </w:p>
          <w:p w14:paraId="1C313C14" w14:textId="78A45D90" w:rsidR="00FE0D46" w:rsidRDefault="00FE0D46">
            <w:pPr>
              <w:spacing w:after="23" w:line="259" w:lineRule="auto"/>
              <w:ind w:left="239" w:firstLine="0"/>
              <w:jc w:val="left"/>
            </w:pPr>
            <w:commentRangeStart w:id="527"/>
            <w:ins w:id="528" w:author="Geir Drage Berentsen" w:date="2020-05-07T14:30:00Z">
              <w:r>
                <w:rPr>
                  <w:rFonts w:ascii="Cambria" w:eastAsia="Cambria" w:hAnsi="Cambria" w:cs="Cambria"/>
                  <w:color w:val="585858"/>
                </w:rPr>
                <w:t>Return(list(</w:t>
              </w:r>
              <w:proofErr w:type="spellStart"/>
              <w:r>
                <w:rPr>
                  <w:rFonts w:ascii="Cambria" w:eastAsia="Cambria" w:hAnsi="Cambria" w:cs="Cambria"/>
                  <w:color w:val="585858"/>
                </w:rPr>
                <w:t>tlambda</w:t>
              </w:r>
              <w:proofErr w:type="spellEnd"/>
              <w:r>
                <w:rPr>
                  <w:rFonts w:ascii="Cambria" w:eastAsia="Cambria" w:hAnsi="Cambria" w:cs="Cambria"/>
                  <w:color w:val="585858"/>
                </w:rPr>
                <w:t xml:space="preserve"> = </w:t>
              </w:r>
              <w:proofErr w:type="spellStart"/>
              <w:r>
                <w:rPr>
                  <w:rFonts w:ascii="Cambria" w:eastAsia="Cambria" w:hAnsi="Cambria" w:cs="Cambria"/>
                  <w:color w:val="585858"/>
                </w:rPr>
                <w:t>tlambda</w:t>
              </w:r>
              <w:proofErr w:type="spellEnd"/>
              <w:r>
                <w:rPr>
                  <w:rFonts w:ascii="Cambria" w:eastAsia="Cambria" w:hAnsi="Cambria" w:cs="Cambria"/>
                  <w:color w:val="585858"/>
                </w:rPr>
                <w:t xml:space="preserve">, </w:t>
              </w:r>
              <w:proofErr w:type="spellStart"/>
              <w:r>
                <w:rPr>
                  <w:rFonts w:ascii="Cambria" w:eastAsia="Cambria" w:hAnsi="Cambria" w:cs="Cambria"/>
                  <w:color w:val="585858"/>
                </w:rPr>
                <w:t>tgamma</w:t>
              </w:r>
              <w:proofErr w:type="spellEnd"/>
              <w:r>
                <w:rPr>
                  <w:rFonts w:ascii="Cambria" w:eastAsia="Cambria" w:hAnsi="Cambria" w:cs="Cambria"/>
                  <w:color w:val="585858"/>
                </w:rPr>
                <w:t xml:space="preserve"> = </w:t>
              </w:r>
              <w:proofErr w:type="spellStart"/>
              <w:r>
                <w:rPr>
                  <w:rFonts w:ascii="Cambria" w:eastAsia="Cambria" w:hAnsi="Cambria" w:cs="Cambria"/>
                  <w:color w:val="585858"/>
                </w:rPr>
                <w:t>tgamma</w:t>
              </w:r>
              <w:proofErr w:type="spellEnd"/>
              <w:r>
                <w:rPr>
                  <w:rFonts w:ascii="Cambria" w:eastAsia="Cambria" w:hAnsi="Cambria" w:cs="Cambria"/>
                  <w:color w:val="585858"/>
                </w:rPr>
                <w:t xml:space="preserve">, </w:t>
              </w:r>
              <w:proofErr w:type="spellStart"/>
              <w:r>
                <w:rPr>
                  <w:rFonts w:ascii="Cambria" w:eastAsia="Cambria" w:hAnsi="Cambria" w:cs="Cambria"/>
                  <w:color w:val="585858"/>
                </w:rPr>
                <w:t>tdelta</w:t>
              </w:r>
              <w:proofErr w:type="spellEnd"/>
              <w:r>
                <w:rPr>
                  <w:rFonts w:ascii="Cambria" w:eastAsia="Cambria" w:hAnsi="Cambria" w:cs="Cambria"/>
                  <w:color w:val="585858"/>
                </w:rPr>
                <w:t xml:space="preserve"> = </w:t>
              </w:r>
              <w:proofErr w:type="spellStart"/>
              <w:r>
                <w:rPr>
                  <w:rFonts w:ascii="Cambria" w:eastAsia="Cambria" w:hAnsi="Cambria" w:cs="Cambria"/>
                  <w:color w:val="585858"/>
                </w:rPr>
                <w:t>tdelta</w:t>
              </w:r>
              <w:proofErr w:type="spellEnd"/>
              <w:r>
                <w:rPr>
                  <w:rFonts w:ascii="Cambria" w:eastAsia="Cambria" w:hAnsi="Cambria" w:cs="Cambria"/>
                  <w:color w:val="585858"/>
                </w:rPr>
                <w:t>))</w:t>
              </w:r>
            </w:ins>
            <w:commentRangeEnd w:id="527"/>
            <w:ins w:id="529" w:author="Geir Drage Berentsen" w:date="2020-05-07T14:31:00Z">
              <w:r>
                <w:rPr>
                  <w:rStyle w:val="CommentReference"/>
                </w:rPr>
                <w:commentReference w:id="527"/>
              </w:r>
            </w:ins>
          </w:p>
          <w:p w14:paraId="45172BB6" w14:textId="31F21DF4" w:rsidR="00F56008" w:rsidDel="00FE0D46" w:rsidRDefault="00835842">
            <w:pPr>
              <w:spacing w:after="0" w:line="255" w:lineRule="auto"/>
              <w:ind w:left="239" w:right="1533" w:firstLine="0"/>
              <w:jc w:val="left"/>
              <w:rPr>
                <w:del w:id="530" w:author="Geir Drage Berentsen" w:date="2020-05-07T14:31:00Z"/>
              </w:rPr>
            </w:pPr>
            <w:del w:id="531" w:author="Geir Drage Berentsen" w:date="2020-05-07T14:31:00Z">
              <w:r w:rsidDel="00FE0D46">
                <w:rPr>
                  <w:color w:val="585858"/>
                </w:rPr>
                <w:delText xml:space="preserve">parvect </w:delText>
              </w:r>
              <w:r w:rsidDel="00FE0D46">
                <w:rPr>
                  <w:color w:val="B05A65"/>
                </w:rPr>
                <w:delText xml:space="preserve">&lt;- </w:delText>
              </w:r>
              <w:r w:rsidDel="00FE0D46">
                <w:rPr>
                  <w:b/>
                  <w:color w:val="BC5A65"/>
                </w:rPr>
                <w:delText>c</w:delText>
              </w:r>
              <w:r w:rsidDel="00FE0D46">
                <w:rPr>
                  <w:color w:val="585858"/>
                </w:rPr>
                <w:delText xml:space="preserve">(tlambda, tgamma, tdelta) </w:delText>
              </w:r>
              <w:r w:rsidDel="00FE0D46">
                <w:rPr>
                  <w:b/>
                  <w:color w:val="BC5A65"/>
                </w:rPr>
                <w:delText>return</w:delText>
              </w:r>
              <w:r w:rsidDel="00FE0D46">
                <w:rPr>
                  <w:color w:val="585858"/>
                </w:rPr>
                <w:delText>(parvect)</w:delText>
              </w:r>
            </w:del>
          </w:p>
          <w:p w14:paraId="24F4B97D" w14:textId="77777777" w:rsidR="00F56008" w:rsidRDefault="00835842">
            <w:pPr>
              <w:spacing w:after="0" w:line="259" w:lineRule="auto"/>
              <w:ind w:left="0" w:firstLine="0"/>
              <w:jc w:val="left"/>
            </w:pPr>
            <w:r>
              <w:rPr>
                <w:rFonts w:ascii="Cambria" w:eastAsia="Cambria" w:hAnsi="Cambria" w:cs="Cambria"/>
                <w:color w:val="585858"/>
              </w:rPr>
              <w:t>}</w:t>
            </w:r>
          </w:p>
        </w:tc>
      </w:tr>
    </w:tbl>
    <w:p w14:paraId="5AB02A38" w14:textId="77777777" w:rsidR="00F56008" w:rsidRPr="00DB5C50" w:rsidRDefault="00835842">
      <w:pPr>
        <w:spacing w:after="94"/>
        <w:ind w:left="508" w:right="1345"/>
        <w:rPr>
          <w:lang w:val="en-US"/>
        </w:rPr>
      </w:pPr>
      <w:r w:rsidRPr="00DB5C50">
        <w:rPr>
          <w:lang w:val="en-US"/>
        </w:rPr>
        <w:t>Those working parameters are fed into TMB, which will then turn them back to natural parameters before calculating the log-likelihood. That transformation from working parameters to natural parameters is done in the C++ likelihood function. We will now show a way to do that transformation:</w:t>
      </w:r>
    </w:p>
    <w:p w14:paraId="33507F96" w14:textId="77777777" w:rsidR="00F56008" w:rsidRPr="00DB5C50" w:rsidRDefault="00835842">
      <w:pPr>
        <w:ind w:left="508" w:right="1345"/>
        <w:rPr>
          <w:lang w:val="en-US"/>
        </w:rPr>
      </w:pPr>
      <w:r w:rsidRPr="00DB5C50">
        <w:rPr>
          <w:lang w:val="en-US"/>
        </w:rPr>
        <w:t>The C++ function turning the working transition probability matrix into a natural parameter is the function Gammaw2n available in the file utils.cpp.</w:t>
      </w:r>
    </w:p>
    <w:tbl>
      <w:tblPr>
        <w:tblStyle w:val="TableGrid"/>
        <w:tblW w:w="8044" w:type="dxa"/>
        <w:tblInd w:w="498" w:type="dxa"/>
        <w:tblCellMar>
          <w:top w:w="43" w:type="dxa"/>
          <w:right w:w="115" w:type="dxa"/>
        </w:tblCellMar>
        <w:tblLook w:val="04A0" w:firstRow="1" w:lastRow="0" w:firstColumn="1" w:lastColumn="0" w:noHBand="0" w:noVBand="1"/>
      </w:tblPr>
      <w:tblGrid>
        <w:gridCol w:w="1966"/>
        <w:gridCol w:w="753"/>
        <w:gridCol w:w="1929"/>
        <w:gridCol w:w="323"/>
        <w:gridCol w:w="3073"/>
      </w:tblGrid>
      <w:tr w:rsidR="00F56008" w:rsidRPr="00CE2C02" w14:paraId="2A8995A7" w14:textId="77777777">
        <w:trPr>
          <w:trHeight w:val="249"/>
        </w:trPr>
        <w:tc>
          <w:tcPr>
            <w:tcW w:w="8044" w:type="dxa"/>
            <w:gridSpan w:val="5"/>
            <w:tcBorders>
              <w:top w:val="nil"/>
              <w:left w:val="nil"/>
              <w:bottom w:val="nil"/>
              <w:right w:val="nil"/>
            </w:tcBorders>
            <w:shd w:val="clear" w:color="auto" w:fill="F7F5F7"/>
          </w:tcPr>
          <w:p w14:paraId="323B5DC8" w14:textId="77777777" w:rsidR="00F56008" w:rsidRPr="00DB5C50" w:rsidRDefault="00835842">
            <w:pPr>
              <w:tabs>
                <w:tab w:val="center" w:pos="753"/>
                <w:tab w:val="center" w:pos="1937"/>
                <w:tab w:val="center" w:pos="2851"/>
                <w:tab w:val="center" w:pos="3497"/>
                <w:tab w:val="center" w:pos="4519"/>
                <w:tab w:val="center" w:pos="5272"/>
                <w:tab w:val="center" w:pos="5649"/>
                <w:tab w:val="center" w:pos="6025"/>
              </w:tabs>
              <w:spacing w:after="0" w:line="259" w:lineRule="auto"/>
              <w:ind w:left="0" w:firstLine="0"/>
              <w:jc w:val="left"/>
              <w:rPr>
                <w:lang w:val="en-US"/>
              </w:rPr>
            </w:pPr>
            <w:r w:rsidRPr="00DB5C50">
              <w:rPr>
                <w:i/>
                <w:sz w:val="18"/>
                <w:lang w:val="en-US"/>
              </w:rPr>
              <w:t>/ /</w:t>
            </w:r>
            <w:r w:rsidRPr="00DB5C50">
              <w:rPr>
                <w:i/>
                <w:sz w:val="18"/>
                <w:lang w:val="en-US"/>
              </w:rPr>
              <w:tab/>
              <w:t>Function</w:t>
            </w:r>
            <w:r w:rsidRPr="00DB5C50">
              <w:rPr>
                <w:i/>
                <w:sz w:val="18"/>
                <w:lang w:val="en-US"/>
              </w:rPr>
              <w:tab/>
              <w:t xml:space="preserve">t r a n s f o r m </w:t>
            </w:r>
            <w:proofErr w:type="spellStart"/>
            <w:r w:rsidRPr="00DB5C50">
              <w:rPr>
                <w:i/>
                <w:sz w:val="18"/>
                <w:lang w:val="en-US"/>
              </w:rPr>
              <w:t>i</w:t>
            </w:r>
            <w:proofErr w:type="spellEnd"/>
            <w:r w:rsidRPr="00DB5C50">
              <w:rPr>
                <w:i/>
                <w:sz w:val="18"/>
                <w:lang w:val="en-US"/>
              </w:rPr>
              <w:t xml:space="preserve"> n g</w:t>
            </w:r>
            <w:r w:rsidRPr="00DB5C50">
              <w:rPr>
                <w:i/>
                <w:sz w:val="18"/>
                <w:lang w:val="en-US"/>
              </w:rPr>
              <w:tab/>
              <w:t>the</w:t>
            </w:r>
            <w:r w:rsidRPr="00DB5C50">
              <w:rPr>
                <w:i/>
                <w:sz w:val="18"/>
                <w:lang w:val="en-US"/>
              </w:rPr>
              <w:tab/>
              <w:t>working</w:t>
            </w:r>
            <w:r w:rsidRPr="00DB5C50">
              <w:rPr>
                <w:i/>
                <w:sz w:val="18"/>
                <w:lang w:val="en-US"/>
              </w:rPr>
              <w:tab/>
              <w:t>parameters</w:t>
            </w:r>
            <w:r w:rsidRPr="00DB5C50">
              <w:rPr>
                <w:i/>
                <w:sz w:val="18"/>
                <w:lang w:val="en-US"/>
              </w:rPr>
              <w:tab/>
              <w:t>in</w:t>
            </w:r>
            <w:r w:rsidRPr="00DB5C50">
              <w:rPr>
                <w:i/>
                <w:sz w:val="18"/>
                <w:lang w:val="en-US"/>
              </w:rPr>
              <w:tab/>
              <w:t>TPM</w:t>
            </w:r>
            <w:r w:rsidRPr="00DB5C50">
              <w:rPr>
                <w:i/>
                <w:sz w:val="18"/>
                <w:lang w:val="en-US"/>
              </w:rPr>
              <w:tab/>
              <w:t>to</w:t>
            </w:r>
          </w:p>
        </w:tc>
      </w:tr>
      <w:tr w:rsidR="00F56008" w:rsidRPr="00CE2C02" w14:paraId="38F9231E" w14:textId="77777777">
        <w:trPr>
          <w:trHeight w:val="259"/>
        </w:trPr>
        <w:tc>
          <w:tcPr>
            <w:tcW w:w="8044" w:type="dxa"/>
            <w:gridSpan w:val="5"/>
            <w:tcBorders>
              <w:top w:val="nil"/>
              <w:left w:val="nil"/>
              <w:bottom w:val="nil"/>
              <w:right w:val="nil"/>
            </w:tcBorders>
            <w:shd w:val="clear" w:color="auto" w:fill="F7F5F7"/>
          </w:tcPr>
          <w:p w14:paraId="7B3EF2E5" w14:textId="77777777" w:rsidR="00F56008" w:rsidRPr="00DB5C50" w:rsidRDefault="00835842">
            <w:pPr>
              <w:tabs>
                <w:tab w:val="center" w:pos="699"/>
                <w:tab w:val="center" w:pos="1722"/>
                <w:tab w:val="center" w:pos="2636"/>
              </w:tabs>
              <w:spacing w:after="0" w:line="259" w:lineRule="auto"/>
              <w:ind w:left="0" w:firstLine="0"/>
              <w:jc w:val="left"/>
              <w:rPr>
                <w:lang w:val="en-US"/>
              </w:rPr>
            </w:pPr>
            <w:r w:rsidRPr="00DB5C50">
              <w:rPr>
                <w:i/>
                <w:sz w:val="18"/>
                <w:lang w:val="en-US"/>
              </w:rPr>
              <w:t>/ /</w:t>
            </w:r>
            <w:r w:rsidRPr="00DB5C50">
              <w:rPr>
                <w:i/>
                <w:sz w:val="18"/>
                <w:lang w:val="en-US"/>
              </w:rPr>
              <w:tab/>
              <w:t>n a t u r a l</w:t>
            </w:r>
            <w:r w:rsidRPr="00DB5C50">
              <w:rPr>
                <w:i/>
                <w:sz w:val="18"/>
                <w:lang w:val="en-US"/>
              </w:rPr>
              <w:tab/>
              <w:t>parameters</w:t>
            </w:r>
            <w:r w:rsidRPr="00DB5C50">
              <w:rPr>
                <w:i/>
                <w:sz w:val="18"/>
                <w:lang w:val="en-US"/>
              </w:rPr>
              <w:tab/>
              <w:t>( w2n )</w:t>
            </w:r>
          </w:p>
        </w:tc>
      </w:tr>
      <w:tr w:rsidR="00F56008" w14:paraId="4A9D9B78" w14:textId="77777777">
        <w:trPr>
          <w:trHeight w:val="259"/>
        </w:trPr>
        <w:tc>
          <w:tcPr>
            <w:tcW w:w="8044" w:type="dxa"/>
            <w:gridSpan w:val="5"/>
            <w:tcBorders>
              <w:top w:val="nil"/>
              <w:left w:val="nil"/>
              <w:bottom w:val="nil"/>
              <w:right w:val="nil"/>
            </w:tcBorders>
            <w:shd w:val="clear" w:color="auto" w:fill="F7F5F7"/>
          </w:tcPr>
          <w:p w14:paraId="48C50D57" w14:textId="77777777" w:rsidR="00F56008" w:rsidRDefault="00835842">
            <w:pPr>
              <w:spacing w:after="0" w:line="259" w:lineRule="auto"/>
              <w:ind w:left="0" w:firstLine="0"/>
              <w:jc w:val="left"/>
            </w:pPr>
            <w:proofErr w:type="spellStart"/>
            <w:r>
              <w:rPr>
                <w:sz w:val="18"/>
              </w:rPr>
              <w:t>template</w:t>
            </w:r>
            <w:proofErr w:type="spellEnd"/>
            <w:r>
              <w:rPr>
                <w:rFonts w:ascii="Cambria" w:eastAsia="Cambria" w:hAnsi="Cambria" w:cs="Cambria"/>
                <w:i/>
                <w:sz w:val="18"/>
              </w:rPr>
              <w:t>&lt;</w:t>
            </w:r>
            <w:proofErr w:type="spellStart"/>
            <w:r>
              <w:rPr>
                <w:sz w:val="18"/>
              </w:rPr>
              <w:t>class</w:t>
            </w:r>
            <w:proofErr w:type="spellEnd"/>
            <w:r>
              <w:rPr>
                <w:sz w:val="18"/>
              </w:rPr>
              <w:t xml:space="preserve"> Type</w:t>
            </w:r>
            <w:r>
              <w:rPr>
                <w:rFonts w:ascii="Cambria" w:eastAsia="Cambria" w:hAnsi="Cambria" w:cs="Cambria"/>
                <w:i/>
                <w:sz w:val="18"/>
              </w:rPr>
              <w:t>&gt;</w:t>
            </w:r>
          </w:p>
        </w:tc>
      </w:tr>
      <w:tr w:rsidR="00F56008" w14:paraId="218F2BCE" w14:textId="77777777">
        <w:trPr>
          <w:trHeight w:val="249"/>
        </w:trPr>
        <w:tc>
          <w:tcPr>
            <w:tcW w:w="8044" w:type="dxa"/>
            <w:gridSpan w:val="5"/>
            <w:tcBorders>
              <w:top w:val="nil"/>
              <w:left w:val="nil"/>
              <w:bottom w:val="nil"/>
              <w:right w:val="nil"/>
            </w:tcBorders>
            <w:shd w:val="clear" w:color="auto" w:fill="F7F5F7"/>
          </w:tcPr>
          <w:p w14:paraId="1B6234C5" w14:textId="77777777" w:rsidR="00F56008" w:rsidRDefault="00835842">
            <w:pPr>
              <w:tabs>
                <w:tab w:val="center" w:pos="4420"/>
              </w:tabs>
              <w:spacing w:after="0" w:line="259" w:lineRule="auto"/>
              <w:ind w:left="0" w:firstLine="0"/>
              <w:jc w:val="left"/>
            </w:pPr>
            <w:proofErr w:type="spellStart"/>
            <w:r>
              <w:rPr>
                <w:sz w:val="18"/>
              </w:rPr>
              <w:t>matrix</w:t>
            </w:r>
            <w:proofErr w:type="spellEnd"/>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Gamma </w:t>
            </w:r>
            <w:r>
              <w:rPr>
                <w:noProof/>
                <w:sz w:val="22"/>
              </w:rPr>
              <mc:AlternateContent>
                <mc:Choice Requires="wpg">
                  <w:drawing>
                    <wp:inline distT="0" distB="0" distL="0" distR="0" wp14:anchorId="1535CAC9" wp14:editId="4BB12C8D">
                      <wp:extent cx="34163" cy="5055"/>
                      <wp:effectExtent l="0" t="0" r="0" b="0"/>
                      <wp:docPr id="99897" name="Group 99897"/>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1492" name="Shape 1492"/>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897" style="width:2.69pt;height:0.398pt;mso-position-horizontal-relative:char;mso-position-vertical-relative:line" coordsize="341,50">
                      <v:shape id="Shape 1492" style="position:absolute;width:341;height:0;left:0;top:0;" coordsize="34163,0" path="m0,0l34163,0">
                        <v:stroke weight="0.398pt" endcap="flat" joinstyle="miter" miterlimit="10" on="true" color="#000000"/>
                        <v:fill on="false" color="#000000" opacity="0"/>
                      </v:shape>
                    </v:group>
                  </w:pict>
                </mc:Fallback>
              </mc:AlternateContent>
            </w:r>
            <w:r>
              <w:rPr>
                <w:sz w:val="18"/>
              </w:rPr>
              <w:t xml:space="preserve">w2n( </w:t>
            </w:r>
            <w:proofErr w:type="spellStart"/>
            <w:r>
              <w:rPr>
                <w:sz w:val="18"/>
              </w:rPr>
              <w:t>int</w:t>
            </w:r>
            <w:proofErr w:type="spellEnd"/>
            <w:r>
              <w:rPr>
                <w:sz w:val="18"/>
              </w:rPr>
              <w:t xml:space="preserve"> m,</w:t>
            </w:r>
            <w:r>
              <w:rPr>
                <w:sz w:val="18"/>
              </w:rPr>
              <w:tab/>
            </w: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proofErr w:type="spellStart"/>
            <w:r>
              <w:rPr>
                <w:sz w:val="18"/>
              </w:rPr>
              <w:t>tgamma</w:t>
            </w:r>
            <w:proofErr w:type="spellEnd"/>
            <w:r>
              <w:rPr>
                <w:sz w:val="18"/>
              </w:rPr>
              <w:t xml:space="preserve"> ) </w:t>
            </w:r>
            <w:r>
              <w:rPr>
                <w:rFonts w:ascii="Cambria" w:eastAsia="Cambria" w:hAnsi="Cambria" w:cs="Cambria"/>
                <w:sz w:val="18"/>
              </w:rPr>
              <w:t>{</w:t>
            </w:r>
          </w:p>
        </w:tc>
      </w:tr>
      <w:tr w:rsidR="00F56008" w14:paraId="1607F5F9" w14:textId="77777777">
        <w:trPr>
          <w:trHeight w:val="279"/>
        </w:trPr>
        <w:tc>
          <w:tcPr>
            <w:tcW w:w="8044" w:type="dxa"/>
            <w:gridSpan w:val="5"/>
            <w:tcBorders>
              <w:top w:val="nil"/>
              <w:left w:val="nil"/>
              <w:bottom w:val="nil"/>
              <w:right w:val="nil"/>
            </w:tcBorders>
            <w:shd w:val="clear" w:color="auto" w:fill="F7F5F7"/>
          </w:tcPr>
          <w:p w14:paraId="0C904732" w14:textId="77777777" w:rsidR="00F56008" w:rsidRDefault="00F56008">
            <w:pPr>
              <w:spacing w:after="160" w:line="259" w:lineRule="auto"/>
              <w:ind w:left="0" w:firstLine="0"/>
              <w:jc w:val="left"/>
            </w:pPr>
          </w:p>
        </w:tc>
      </w:tr>
      <w:tr w:rsidR="00F56008" w:rsidRPr="00CE2C02" w14:paraId="63802D5E" w14:textId="77777777">
        <w:trPr>
          <w:trHeight w:val="249"/>
        </w:trPr>
        <w:tc>
          <w:tcPr>
            <w:tcW w:w="8044" w:type="dxa"/>
            <w:gridSpan w:val="5"/>
            <w:tcBorders>
              <w:top w:val="nil"/>
              <w:left w:val="nil"/>
              <w:bottom w:val="nil"/>
              <w:right w:val="nil"/>
            </w:tcBorders>
            <w:shd w:val="clear" w:color="auto" w:fill="F7F5F7"/>
          </w:tcPr>
          <w:p w14:paraId="4A741CC2" w14:textId="77777777" w:rsidR="00F56008" w:rsidRPr="00DB5C50" w:rsidRDefault="00835842">
            <w:pPr>
              <w:tabs>
                <w:tab w:val="center" w:pos="323"/>
                <w:tab w:val="center" w:pos="1022"/>
                <w:tab w:val="center" w:pos="1883"/>
                <w:tab w:val="center" w:pos="2690"/>
                <w:tab w:val="center" w:pos="3551"/>
              </w:tabs>
              <w:spacing w:after="0" w:line="259" w:lineRule="auto"/>
              <w:ind w:left="0" w:firstLine="0"/>
              <w:jc w:val="left"/>
              <w:rPr>
                <w:lang w:val="en-US"/>
              </w:rPr>
            </w:pPr>
            <w:r>
              <w:rPr>
                <w:sz w:val="22"/>
              </w:rPr>
              <w:tab/>
            </w:r>
            <w:r w:rsidRPr="00DB5C50">
              <w:rPr>
                <w:i/>
                <w:sz w:val="18"/>
                <w:lang w:val="en-US"/>
              </w:rPr>
              <w:t>/ /</w:t>
            </w:r>
            <w:r w:rsidRPr="00DB5C50">
              <w:rPr>
                <w:i/>
                <w:sz w:val="18"/>
                <w:lang w:val="en-US"/>
              </w:rPr>
              <w:tab/>
              <w:t>Construct</w:t>
            </w:r>
            <w:r w:rsidRPr="00DB5C50">
              <w:rPr>
                <w:i/>
                <w:sz w:val="18"/>
                <w:lang w:val="en-US"/>
              </w:rPr>
              <w:tab/>
              <w:t>m x m</w:t>
            </w:r>
            <w:r w:rsidRPr="00DB5C50">
              <w:rPr>
                <w:i/>
                <w:sz w:val="18"/>
                <w:lang w:val="en-US"/>
              </w:rPr>
              <w:tab/>
            </w:r>
            <w:proofErr w:type="spellStart"/>
            <w:r w:rsidRPr="00DB5C50">
              <w:rPr>
                <w:i/>
                <w:sz w:val="18"/>
                <w:lang w:val="en-US"/>
              </w:rPr>
              <w:t>i</w:t>
            </w:r>
            <w:proofErr w:type="spellEnd"/>
            <w:r w:rsidRPr="00DB5C50">
              <w:rPr>
                <w:i/>
                <w:sz w:val="18"/>
                <w:lang w:val="en-US"/>
              </w:rPr>
              <w:t xml:space="preserve"> d e n t </w:t>
            </w:r>
            <w:proofErr w:type="spellStart"/>
            <w:r w:rsidRPr="00DB5C50">
              <w:rPr>
                <w:i/>
                <w:sz w:val="18"/>
                <w:lang w:val="en-US"/>
              </w:rPr>
              <w:t>i</w:t>
            </w:r>
            <w:proofErr w:type="spellEnd"/>
            <w:r w:rsidRPr="00DB5C50">
              <w:rPr>
                <w:i/>
                <w:sz w:val="18"/>
                <w:lang w:val="en-US"/>
              </w:rPr>
              <w:t xml:space="preserve"> t y</w:t>
            </w:r>
            <w:r w:rsidRPr="00DB5C50">
              <w:rPr>
                <w:i/>
                <w:sz w:val="18"/>
                <w:lang w:val="en-US"/>
              </w:rPr>
              <w:tab/>
              <w:t>matrix</w:t>
            </w:r>
          </w:p>
        </w:tc>
      </w:tr>
      <w:tr w:rsidR="00F56008" w14:paraId="4C14ACBF" w14:textId="77777777">
        <w:trPr>
          <w:trHeight w:val="259"/>
        </w:trPr>
        <w:tc>
          <w:tcPr>
            <w:tcW w:w="8044" w:type="dxa"/>
            <w:gridSpan w:val="5"/>
            <w:tcBorders>
              <w:top w:val="nil"/>
              <w:left w:val="nil"/>
              <w:bottom w:val="nil"/>
              <w:right w:val="nil"/>
            </w:tcBorders>
            <w:shd w:val="clear" w:color="auto" w:fill="F7F5F7"/>
          </w:tcPr>
          <w:p w14:paraId="475968C2" w14:textId="77777777" w:rsidR="00F56008" w:rsidRDefault="00835842">
            <w:pPr>
              <w:spacing w:after="0" w:line="259" w:lineRule="auto"/>
              <w:ind w:left="218" w:firstLine="0"/>
              <w:jc w:val="left"/>
            </w:pPr>
            <w:proofErr w:type="spellStart"/>
            <w:r>
              <w:rPr>
                <w:sz w:val="18"/>
              </w:rPr>
              <w:t>matrix</w:t>
            </w:r>
            <w:proofErr w:type="spellEnd"/>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gamma(m, m) ;</w:t>
            </w:r>
          </w:p>
        </w:tc>
      </w:tr>
      <w:tr w:rsidR="00F56008" w14:paraId="76DD2683" w14:textId="77777777">
        <w:trPr>
          <w:trHeight w:val="249"/>
        </w:trPr>
        <w:tc>
          <w:tcPr>
            <w:tcW w:w="8044" w:type="dxa"/>
            <w:gridSpan w:val="5"/>
            <w:tcBorders>
              <w:top w:val="nil"/>
              <w:left w:val="nil"/>
              <w:bottom w:val="nil"/>
              <w:right w:val="nil"/>
            </w:tcBorders>
            <w:shd w:val="clear" w:color="auto" w:fill="F7F5F7"/>
          </w:tcPr>
          <w:p w14:paraId="50340629" w14:textId="77777777" w:rsidR="00F56008" w:rsidRDefault="00835842">
            <w:pPr>
              <w:spacing w:after="0" w:line="259" w:lineRule="auto"/>
              <w:ind w:left="198" w:firstLine="0"/>
              <w:jc w:val="left"/>
            </w:pPr>
            <w:r>
              <w:rPr>
                <w:sz w:val="18"/>
              </w:rPr>
              <w:t>gamma . s e t I d e n t i t y ( ) ;</w:t>
            </w:r>
          </w:p>
        </w:tc>
      </w:tr>
      <w:tr w:rsidR="00F56008" w14:paraId="3EF323A2" w14:textId="77777777">
        <w:trPr>
          <w:trHeight w:val="279"/>
        </w:trPr>
        <w:tc>
          <w:tcPr>
            <w:tcW w:w="8044" w:type="dxa"/>
            <w:gridSpan w:val="5"/>
            <w:tcBorders>
              <w:top w:val="nil"/>
              <w:left w:val="nil"/>
              <w:bottom w:val="nil"/>
              <w:right w:val="nil"/>
            </w:tcBorders>
            <w:shd w:val="clear" w:color="auto" w:fill="F7F5F7"/>
          </w:tcPr>
          <w:p w14:paraId="1D1B64B5" w14:textId="77777777" w:rsidR="00F56008" w:rsidRDefault="00F56008">
            <w:pPr>
              <w:spacing w:after="160" w:line="259" w:lineRule="auto"/>
              <w:ind w:left="0" w:firstLine="0"/>
              <w:jc w:val="left"/>
            </w:pPr>
          </w:p>
        </w:tc>
      </w:tr>
      <w:tr w:rsidR="00F56008" w14:paraId="05860E73" w14:textId="77777777">
        <w:trPr>
          <w:trHeight w:val="249"/>
        </w:trPr>
        <w:tc>
          <w:tcPr>
            <w:tcW w:w="8044" w:type="dxa"/>
            <w:gridSpan w:val="5"/>
            <w:tcBorders>
              <w:top w:val="nil"/>
              <w:left w:val="nil"/>
              <w:bottom w:val="nil"/>
              <w:right w:val="nil"/>
            </w:tcBorders>
            <w:shd w:val="clear" w:color="auto" w:fill="F7F5F7"/>
          </w:tcPr>
          <w:p w14:paraId="10AADA51" w14:textId="77777777" w:rsidR="00F56008" w:rsidRDefault="00835842">
            <w:pPr>
              <w:tabs>
                <w:tab w:val="center" w:pos="323"/>
                <w:tab w:val="center" w:pos="969"/>
              </w:tabs>
              <w:spacing w:after="0" w:line="259" w:lineRule="auto"/>
              <w:ind w:left="0" w:firstLine="0"/>
              <w:jc w:val="left"/>
            </w:pPr>
            <w:r>
              <w:rPr>
                <w:sz w:val="22"/>
              </w:rPr>
              <w:tab/>
            </w:r>
            <w:r>
              <w:rPr>
                <w:sz w:val="18"/>
              </w:rPr>
              <w:t>i f</w:t>
            </w:r>
            <w:r>
              <w:rPr>
                <w:sz w:val="18"/>
              </w:rPr>
              <w:tab/>
              <w:t>(m == 1)</w:t>
            </w:r>
          </w:p>
        </w:tc>
      </w:tr>
      <w:tr w:rsidR="00F56008" w14:paraId="2857B128" w14:textId="77777777">
        <w:trPr>
          <w:trHeight w:val="249"/>
        </w:trPr>
        <w:tc>
          <w:tcPr>
            <w:tcW w:w="8044" w:type="dxa"/>
            <w:gridSpan w:val="5"/>
            <w:tcBorders>
              <w:top w:val="nil"/>
              <w:left w:val="nil"/>
              <w:bottom w:val="nil"/>
              <w:right w:val="nil"/>
            </w:tcBorders>
            <w:shd w:val="clear" w:color="auto" w:fill="F7F5F7"/>
          </w:tcPr>
          <w:p w14:paraId="02E50E06" w14:textId="77777777" w:rsidR="00F56008" w:rsidRDefault="00835842">
            <w:pPr>
              <w:spacing w:after="0" w:line="259" w:lineRule="auto"/>
              <w:ind w:left="432" w:firstLine="0"/>
              <w:jc w:val="left"/>
            </w:pPr>
            <w:proofErr w:type="spellStart"/>
            <w:r>
              <w:rPr>
                <w:sz w:val="18"/>
              </w:rPr>
              <w:t>return</w:t>
            </w:r>
            <w:proofErr w:type="spellEnd"/>
            <w:r>
              <w:rPr>
                <w:sz w:val="18"/>
              </w:rPr>
              <w:t xml:space="preserve"> gamma;</w:t>
            </w:r>
          </w:p>
        </w:tc>
      </w:tr>
      <w:tr w:rsidR="00F56008" w14:paraId="3334DC99" w14:textId="77777777">
        <w:trPr>
          <w:trHeight w:val="279"/>
        </w:trPr>
        <w:tc>
          <w:tcPr>
            <w:tcW w:w="8044" w:type="dxa"/>
            <w:gridSpan w:val="5"/>
            <w:tcBorders>
              <w:top w:val="nil"/>
              <w:left w:val="nil"/>
              <w:bottom w:val="nil"/>
              <w:right w:val="nil"/>
            </w:tcBorders>
            <w:shd w:val="clear" w:color="auto" w:fill="F7F5F7"/>
          </w:tcPr>
          <w:p w14:paraId="47340F1E" w14:textId="77777777" w:rsidR="00F56008" w:rsidRDefault="00F56008">
            <w:pPr>
              <w:spacing w:after="160" w:line="259" w:lineRule="auto"/>
              <w:ind w:left="0" w:firstLine="0"/>
              <w:jc w:val="left"/>
            </w:pPr>
          </w:p>
        </w:tc>
      </w:tr>
      <w:tr w:rsidR="00F56008" w:rsidRPr="00CE2C02" w14:paraId="23991EAB" w14:textId="77777777">
        <w:trPr>
          <w:trHeight w:val="249"/>
        </w:trPr>
        <w:tc>
          <w:tcPr>
            <w:tcW w:w="8044" w:type="dxa"/>
            <w:gridSpan w:val="5"/>
            <w:tcBorders>
              <w:top w:val="nil"/>
              <w:left w:val="nil"/>
              <w:bottom w:val="nil"/>
              <w:right w:val="nil"/>
            </w:tcBorders>
            <w:shd w:val="clear" w:color="auto" w:fill="F7F5F7"/>
          </w:tcPr>
          <w:p w14:paraId="0DFFA63D" w14:textId="77777777" w:rsidR="00F56008" w:rsidRPr="00DB5C50" w:rsidRDefault="00835842">
            <w:pPr>
              <w:tabs>
                <w:tab w:val="center" w:pos="323"/>
                <w:tab w:val="center" w:pos="753"/>
                <w:tab w:val="center" w:pos="1668"/>
                <w:tab w:val="center" w:pos="2798"/>
                <w:tab w:val="center" w:pos="3551"/>
                <w:tab w:val="center" w:pos="4250"/>
                <w:tab w:val="center" w:pos="5272"/>
                <w:tab w:val="center" w:pos="6559"/>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 xml:space="preserve">F </w:t>
            </w:r>
            <w:proofErr w:type="spellStart"/>
            <w:r w:rsidRPr="00DB5C50">
              <w:rPr>
                <w:i/>
                <w:sz w:val="18"/>
                <w:lang w:val="en-US"/>
              </w:rPr>
              <w:t>i</w:t>
            </w:r>
            <w:proofErr w:type="spellEnd"/>
            <w:r w:rsidRPr="00DB5C50">
              <w:rPr>
                <w:i/>
                <w:sz w:val="18"/>
                <w:lang w:val="en-US"/>
              </w:rPr>
              <w:t xml:space="preserve"> l </w:t>
            </w:r>
            <w:proofErr w:type="spellStart"/>
            <w:r w:rsidRPr="00DB5C50">
              <w:rPr>
                <w:i/>
                <w:sz w:val="18"/>
                <w:lang w:val="en-US"/>
              </w:rPr>
              <w:t>l</w:t>
            </w:r>
            <w:proofErr w:type="spellEnd"/>
            <w:r w:rsidRPr="00DB5C50">
              <w:rPr>
                <w:i/>
                <w:sz w:val="18"/>
                <w:lang w:val="en-US"/>
              </w:rPr>
              <w:tab/>
              <w:t xml:space="preserve">o f </w:t>
            </w:r>
            <w:proofErr w:type="spellStart"/>
            <w:r w:rsidRPr="00DB5C50">
              <w:rPr>
                <w:i/>
                <w:sz w:val="18"/>
                <w:lang w:val="en-US"/>
              </w:rPr>
              <w:t>f</w:t>
            </w:r>
            <w:proofErr w:type="spellEnd"/>
            <w:r w:rsidRPr="00DB5C50">
              <w:rPr>
                <w:i/>
                <w:sz w:val="18"/>
                <w:lang w:val="en-US"/>
              </w:rPr>
              <w:t xml:space="preserve"> d </w:t>
            </w:r>
            <w:proofErr w:type="spellStart"/>
            <w:r w:rsidRPr="00DB5C50">
              <w:rPr>
                <w:i/>
                <w:sz w:val="18"/>
                <w:lang w:val="en-US"/>
              </w:rPr>
              <w:t>i</w:t>
            </w:r>
            <w:proofErr w:type="spellEnd"/>
            <w:r w:rsidRPr="00DB5C50">
              <w:rPr>
                <w:i/>
                <w:sz w:val="18"/>
                <w:lang w:val="en-US"/>
              </w:rPr>
              <w:t xml:space="preserve"> a g o n a </w:t>
            </w:r>
            <w:proofErr w:type="gramStart"/>
            <w:r w:rsidRPr="00DB5C50">
              <w:rPr>
                <w:i/>
                <w:sz w:val="18"/>
                <w:lang w:val="en-US"/>
              </w:rPr>
              <w:t>l</w:t>
            </w:r>
            <w:r w:rsidRPr="00DB5C50">
              <w:rPr>
                <w:i/>
                <w:sz w:val="18"/>
                <w:lang w:val="en-US"/>
              </w:rPr>
              <w:tab/>
              <w:t>elements</w:t>
            </w:r>
            <w:proofErr w:type="gramEnd"/>
            <w:r w:rsidRPr="00DB5C50">
              <w:rPr>
                <w:i/>
                <w:sz w:val="18"/>
                <w:lang w:val="en-US"/>
              </w:rPr>
              <w:tab/>
              <w:t>with</w:t>
            </w:r>
            <w:r w:rsidRPr="00DB5C50">
              <w:rPr>
                <w:i/>
                <w:sz w:val="18"/>
                <w:lang w:val="en-US"/>
              </w:rPr>
              <w:tab/>
              <w:t>working</w:t>
            </w:r>
            <w:r w:rsidRPr="00DB5C50">
              <w:rPr>
                <w:i/>
                <w:sz w:val="18"/>
                <w:lang w:val="en-US"/>
              </w:rPr>
              <w:tab/>
              <w:t>parameters</w:t>
            </w:r>
            <w:r w:rsidRPr="00DB5C50">
              <w:rPr>
                <w:i/>
                <w:sz w:val="18"/>
                <w:lang w:val="en-US"/>
              </w:rPr>
              <w:tab/>
              <w:t>column</w:t>
            </w:r>
            <w:r w:rsidRPr="00DB5C50">
              <w:rPr>
                <w:rFonts w:ascii="Cambria" w:eastAsia="Cambria" w:hAnsi="Cambria" w:cs="Cambria"/>
                <w:sz w:val="18"/>
                <w:lang w:val="en-US"/>
              </w:rPr>
              <w:t>−</w:t>
            </w:r>
            <w:r w:rsidRPr="00DB5C50">
              <w:rPr>
                <w:i/>
                <w:sz w:val="18"/>
                <w:lang w:val="en-US"/>
              </w:rPr>
              <w:t>wise :</w:t>
            </w:r>
          </w:p>
        </w:tc>
      </w:tr>
      <w:tr w:rsidR="00F56008" w14:paraId="0DE4F907" w14:textId="77777777">
        <w:trPr>
          <w:trHeight w:val="259"/>
        </w:trPr>
        <w:tc>
          <w:tcPr>
            <w:tcW w:w="8044" w:type="dxa"/>
            <w:gridSpan w:val="5"/>
            <w:tcBorders>
              <w:top w:val="nil"/>
              <w:left w:val="nil"/>
              <w:bottom w:val="nil"/>
              <w:right w:val="nil"/>
            </w:tcBorders>
            <w:shd w:val="clear" w:color="auto" w:fill="F7F5F7"/>
          </w:tcPr>
          <w:p w14:paraId="443A5BEA" w14:textId="77777777" w:rsidR="00F56008" w:rsidRDefault="00835842">
            <w:pPr>
              <w:tabs>
                <w:tab w:val="center" w:pos="377"/>
                <w:tab w:val="center" w:pos="925"/>
                <w:tab w:val="center" w:pos="1399"/>
              </w:tabs>
              <w:spacing w:after="0" w:line="259" w:lineRule="auto"/>
              <w:ind w:left="0" w:firstLine="0"/>
              <w:jc w:val="left"/>
            </w:pPr>
            <w:r w:rsidRPr="00DB5C50">
              <w:rPr>
                <w:sz w:val="22"/>
                <w:lang w:val="en-US"/>
              </w:rPr>
              <w:tab/>
            </w:r>
            <w:proofErr w:type="spellStart"/>
            <w:r>
              <w:rPr>
                <w:sz w:val="18"/>
              </w:rPr>
              <w:t>int</w:t>
            </w:r>
            <w:proofErr w:type="spellEnd"/>
            <w:r>
              <w:rPr>
                <w:sz w:val="18"/>
              </w:rPr>
              <w:tab/>
            </w:r>
            <w:proofErr w:type="spellStart"/>
            <w:r>
              <w:rPr>
                <w:sz w:val="18"/>
              </w:rPr>
              <w:t>idx</w:t>
            </w:r>
            <w:proofErr w:type="spellEnd"/>
            <w:r>
              <w:rPr>
                <w:sz w:val="18"/>
              </w:rPr>
              <w:t xml:space="preserve"> =</w:t>
            </w:r>
            <w:r>
              <w:rPr>
                <w:sz w:val="18"/>
              </w:rPr>
              <w:tab/>
              <w:t>0;</w:t>
            </w:r>
          </w:p>
        </w:tc>
      </w:tr>
      <w:tr w:rsidR="00F56008" w14:paraId="33F26075" w14:textId="77777777">
        <w:trPr>
          <w:trHeight w:val="259"/>
        </w:trPr>
        <w:tc>
          <w:tcPr>
            <w:tcW w:w="8044" w:type="dxa"/>
            <w:gridSpan w:val="5"/>
            <w:tcBorders>
              <w:top w:val="nil"/>
              <w:left w:val="nil"/>
              <w:bottom w:val="nil"/>
              <w:right w:val="nil"/>
            </w:tcBorders>
            <w:shd w:val="clear" w:color="auto" w:fill="F7F5F7"/>
          </w:tcPr>
          <w:p w14:paraId="24322CEE" w14:textId="77777777" w:rsidR="00F56008" w:rsidRDefault="00835842">
            <w:pPr>
              <w:tabs>
                <w:tab w:val="center" w:pos="377"/>
                <w:tab w:val="center" w:pos="859"/>
                <w:tab w:val="center" w:pos="1237"/>
                <w:tab w:val="center" w:pos="1453"/>
                <w:tab w:val="center" w:pos="1722"/>
                <w:tab w:val="center" w:pos="2260"/>
                <w:tab w:val="center" w:pos="2966"/>
              </w:tabs>
              <w:spacing w:after="0" w:line="259" w:lineRule="auto"/>
              <w:ind w:left="0" w:firstLine="0"/>
              <w:jc w:val="left"/>
            </w:pPr>
            <w:r>
              <w:rPr>
                <w:sz w:val="22"/>
              </w:rPr>
              <w:tab/>
            </w:r>
            <w:r>
              <w:rPr>
                <w:sz w:val="18"/>
              </w:rPr>
              <w:t>for</w:t>
            </w:r>
            <w:r>
              <w:rPr>
                <w:sz w:val="18"/>
              </w:rPr>
              <w:tab/>
              <w:t xml:space="preserve">( </w:t>
            </w:r>
            <w:proofErr w:type="spellStart"/>
            <w:r>
              <w:rPr>
                <w:sz w:val="18"/>
              </w:rPr>
              <w:t>int</w:t>
            </w:r>
            <w:proofErr w:type="spellEnd"/>
            <w:r>
              <w:rPr>
                <w:sz w:val="18"/>
              </w:rPr>
              <w:tab/>
              <w:t>i</w:t>
            </w:r>
            <w:r>
              <w:rPr>
                <w:sz w:val="18"/>
              </w:rPr>
              <w:tab/>
              <w:t>=</w:t>
            </w:r>
            <w:r>
              <w:rPr>
                <w:sz w:val="18"/>
              </w:rPr>
              <w:tab/>
              <w:t>0;</w:t>
            </w:r>
            <w:r>
              <w:rPr>
                <w:sz w:val="18"/>
              </w:rPr>
              <w:tab/>
              <w:t xml:space="preserve">i </w:t>
            </w:r>
            <w:r>
              <w:rPr>
                <w:rFonts w:ascii="Cambria" w:eastAsia="Cambria" w:hAnsi="Cambria" w:cs="Cambria"/>
                <w:i/>
                <w:sz w:val="18"/>
              </w:rPr>
              <w:t xml:space="preserve">&lt; </w:t>
            </w:r>
            <w:r>
              <w:rPr>
                <w:sz w:val="18"/>
              </w:rPr>
              <w:t>m;</w:t>
            </w:r>
            <w:r>
              <w:rPr>
                <w:sz w:val="18"/>
              </w:rPr>
              <w:tab/>
              <w:t>i ++)</w:t>
            </w:r>
            <w:r>
              <w:rPr>
                <w:rFonts w:ascii="Cambria" w:eastAsia="Cambria" w:hAnsi="Cambria" w:cs="Cambria"/>
                <w:sz w:val="18"/>
              </w:rPr>
              <w:t>{</w:t>
            </w:r>
          </w:p>
        </w:tc>
      </w:tr>
      <w:tr w:rsidR="00F56008" w14:paraId="4F8156CC" w14:textId="77777777">
        <w:trPr>
          <w:trHeight w:val="259"/>
        </w:trPr>
        <w:tc>
          <w:tcPr>
            <w:tcW w:w="8044" w:type="dxa"/>
            <w:gridSpan w:val="5"/>
            <w:tcBorders>
              <w:top w:val="nil"/>
              <w:left w:val="nil"/>
              <w:bottom w:val="nil"/>
              <w:right w:val="nil"/>
            </w:tcBorders>
            <w:shd w:val="clear" w:color="auto" w:fill="F7F5F7"/>
          </w:tcPr>
          <w:p w14:paraId="746B329B" w14:textId="77777777" w:rsidR="00F56008" w:rsidRDefault="00835842">
            <w:pPr>
              <w:tabs>
                <w:tab w:val="center" w:pos="592"/>
                <w:tab w:val="center" w:pos="1074"/>
                <w:tab w:val="center" w:pos="1453"/>
                <w:tab w:val="center" w:pos="1668"/>
                <w:tab w:val="center" w:pos="1937"/>
                <w:tab w:val="center" w:pos="2475"/>
                <w:tab w:val="center" w:pos="3181"/>
              </w:tabs>
              <w:spacing w:after="0" w:line="259" w:lineRule="auto"/>
              <w:ind w:left="0" w:firstLine="0"/>
              <w:jc w:val="left"/>
            </w:pPr>
            <w:r>
              <w:rPr>
                <w:sz w:val="22"/>
              </w:rPr>
              <w:tab/>
            </w:r>
            <w:r>
              <w:rPr>
                <w:sz w:val="18"/>
              </w:rPr>
              <w:t>for</w:t>
            </w:r>
            <w:r>
              <w:rPr>
                <w:sz w:val="18"/>
              </w:rPr>
              <w:tab/>
              <w:t xml:space="preserve">( </w:t>
            </w:r>
            <w:proofErr w:type="spellStart"/>
            <w:r>
              <w:rPr>
                <w:sz w:val="18"/>
              </w:rPr>
              <w:t>int</w:t>
            </w:r>
            <w:proofErr w:type="spellEnd"/>
            <w:r>
              <w:rPr>
                <w:sz w:val="18"/>
              </w:rPr>
              <w:tab/>
              <w:t>j</w:t>
            </w:r>
            <w:r>
              <w:rPr>
                <w:sz w:val="18"/>
              </w:rPr>
              <w:tab/>
              <w:t>=</w:t>
            </w:r>
            <w:r>
              <w:rPr>
                <w:sz w:val="18"/>
              </w:rPr>
              <w:tab/>
              <w:t>0;</w:t>
            </w:r>
            <w:r>
              <w:rPr>
                <w:sz w:val="18"/>
              </w:rPr>
              <w:tab/>
              <w:t xml:space="preserve">j </w:t>
            </w:r>
            <w:r>
              <w:rPr>
                <w:rFonts w:ascii="Cambria" w:eastAsia="Cambria" w:hAnsi="Cambria" w:cs="Cambria"/>
                <w:i/>
                <w:sz w:val="18"/>
              </w:rPr>
              <w:t xml:space="preserve">&lt; </w:t>
            </w:r>
            <w:r>
              <w:rPr>
                <w:sz w:val="18"/>
              </w:rPr>
              <w:t>m;</w:t>
            </w:r>
            <w:r>
              <w:rPr>
                <w:sz w:val="18"/>
              </w:rPr>
              <w:tab/>
              <w:t>j ++)</w:t>
            </w:r>
            <w:r>
              <w:rPr>
                <w:rFonts w:ascii="Cambria" w:eastAsia="Cambria" w:hAnsi="Cambria" w:cs="Cambria"/>
                <w:sz w:val="18"/>
              </w:rPr>
              <w:t>{</w:t>
            </w:r>
          </w:p>
        </w:tc>
      </w:tr>
      <w:tr w:rsidR="00F56008" w14:paraId="02087CBE" w14:textId="77777777">
        <w:trPr>
          <w:trHeight w:val="259"/>
        </w:trPr>
        <w:tc>
          <w:tcPr>
            <w:tcW w:w="8044" w:type="dxa"/>
            <w:gridSpan w:val="5"/>
            <w:tcBorders>
              <w:top w:val="nil"/>
              <w:left w:val="nil"/>
              <w:bottom w:val="nil"/>
              <w:right w:val="nil"/>
            </w:tcBorders>
            <w:shd w:val="clear" w:color="auto" w:fill="F7F5F7"/>
          </w:tcPr>
          <w:p w14:paraId="2FEBBEEE" w14:textId="77777777" w:rsidR="00F56008" w:rsidRDefault="00835842">
            <w:pPr>
              <w:tabs>
                <w:tab w:val="center" w:pos="753"/>
                <w:tab w:val="center" w:pos="1074"/>
                <w:tab w:val="center" w:pos="1399"/>
                <w:tab w:val="center" w:pos="1779"/>
              </w:tabs>
              <w:spacing w:after="0" w:line="259" w:lineRule="auto"/>
              <w:ind w:left="0" w:firstLine="0"/>
              <w:jc w:val="left"/>
            </w:pPr>
            <w:r>
              <w:rPr>
                <w:sz w:val="22"/>
              </w:rPr>
              <w:lastRenderedPageBreak/>
              <w:tab/>
            </w:r>
            <w:r>
              <w:rPr>
                <w:sz w:val="18"/>
              </w:rPr>
              <w:t>i f</w:t>
            </w:r>
            <w:r>
              <w:rPr>
                <w:sz w:val="18"/>
              </w:rPr>
              <w:tab/>
              <w:t>( j</w:t>
            </w:r>
            <w:r>
              <w:rPr>
                <w:sz w:val="18"/>
              </w:rPr>
              <w:tab/>
              <w:t>!=</w:t>
            </w:r>
            <w:r>
              <w:rPr>
                <w:sz w:val="18"/>
              </w:rPr>
              <w:tab/>
              <w:t>i )</w:t>
            </w:r>
            <w:r>
              <w:rPr>
                <w:rFonts w:ascii="Cambria" w:eastAsia="Cambria" w:hAnsi="Cambria" w:cs="Cambria"/>
                <w:sz w:val="18"/>
              </w:rPr>
              <w:t>{</w:t>
            </w:r>
          </w:p>
        </w:tc>
      </w:tr>
      <w:tr w:rsidR="00F56008" w:rsidRPr="00CE2C02" w14:paraId="754E1E1F" w14:textId="77777777">
        <w:trPr>
          <w:trHeight w:val="259"/>
        </w:trPr>
        <w:tc>
          <w:tcPr>
            <w:tcW w:w="8044" w:type="dxa"/>
            <w:gridSpan w:val="5"/>
            <w:tcBorders>
              <w:top w:val="nil"/>
              <w:left w:val="nil"/>
              <w:bottom w:val="nil"/>
              <w:right w:val="nil"/>
            </w:tcBorders>
            <w:shd w:val="clear" w:color="auto" w:fill="F7F5F7"/>
          </w:tcPr>
          <w:p w14:paraId="1AA6350E" w14:textId="77777777" w:rsidR="00F56008" w:rsidRPr="00DB5C50" w:rsidRDefault="00835842">
            <w:pPr>
              <w:tabs>
                <w:tab w:val="center" w:pos="968"/>
                <w:tab w:val="center" w:pos="1399"/>
                <w:tab w:val="center" w:pos="1991"/>
                <w:tab w:val="center" w:pos="2851"/>
                <w:tab w:val="center" w:pos="3551"/>
                <w:tab w:val="center" w:pos="4143"/>
                <w:tab w:val="center" w:pos="4788"/>
                <w:tab w:val="center" w:pos="5272"/>
                <w:tab w:val="center" w:pos="6187"/>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 xml:space="preserve">F </w:t>
            </w:r>
            <w:proofErr w:type="spellStart"/>
            <w:r w:rsidRPr="00DB5C50">
              <w:rPr>
                <w:i/>
                <w:sz w:val="18"/>
                <w:lang w:val="en-US"/>
              </w:rPr>
              <w:t>i</w:t>
            </w:r>
            <w:proofErr w:type="spellEnd"/>
            <w:r w:rsidRPr="00DB5C50">
              <w:rPr>
                <w:i/>
                <w:sz w:val="18"/>
                <w:lang w:val="en-US"/>
              </w:rPr>
              <w:t xml:space="preserve"> l </w:t>
            </w:r>
            <w:proofErr w:type="spellStart"/>
            <w:r w:rsidRPr="00DB5C50">
              <w:rPr>
                <w:i/>
                <w:sz w:val="18"/>
                <w:lang w:val="en-US"/>
              </w:rPr>
              <w:t>l</w:t>
            </w:r>
            <w:proofErr w:type="spellEnd"/>
            <w:r w:rsidRPr="00DB5C50">
              <w:rPr>
                <w:i/>
                <w:sz w:val="18"/>
                <w:lang w:val="en-US"/>
              </w:rPr>
              <w:tab/>
              <w:t>gamma</w:t>
            </w:r>
            <w:r w:rsidRPr="00DB5C50">
              <w:rPr>
                <w:i/>
                <w:sz w:val="18"/>
                <w:lang w:val="en-US"/>
              </w:rPr>
              <w:tab/>
              <w:t>according</w:t>
            </w:r>
            <w:r w:rsidRPr="00DB5C50">
              <w:rPr>
                <w:i/>
                <w:sz w:val="18"/>
                <w:lang w:val="en-US"/>
              </w:rPr>
              <w:tab/>
              <w:t>to</w:t>
            </w:r>
            <w:r w:rsidRPr="00DB5C50">
              <w:rPr>
                <w:i/>
                <w:sz w:val="18"/>
                <w:lang w:val="en-US"/>
              </w:rPr>
              <w:tab/>
              <w:t>mapping</w:t>
            </w:r>
            <w:r w:rsidRPr="00DB5C50">
              <w:rPr>
                <w:i/>
                <w:sz w:val="18"/>
                <w:lang w:val="en-US"/>
              </w:rPr>
              <w:tab/>
              <w:t>and</w:t>
            </w:r>
            <w:r w:rsidRPr="00DB5C50">
              <w:rPr>
                <w:i/>
                <w:sz w:val="18"/>
                <w:lang w:val="en-US"/>
              </w:rPr>
              <w:tab/>
              <w:t>take</w:t>
            </w:r>
            <w:r w:rsidRPr="00DB5C50">
              <w:rPr>
                <w:i/>
                <w:sz w:val="18"/>
                <w:lang w:val="en-US"/>
              </w:rPr>
              <w:tab/>
              <w:t xml:space="preserve">e x p o n e n t </w:t>
            </w:r>
            <w:proofErr w:type="spellStart"/>
            <w:r w:rsidRPr="00DB5C50">
              <w:rPr>
                <w:i/>
                <w:sz w:val="18"/>
                <w:lang w:val="en-US"/>
              </w:rPr>
              <w:t>i</w:t>
            </w:r>
            <w:proofErr w:type="spellEnd"/>
            <w:r w:rsidRPr="00DB5C50">
              <w:rPr>
                <w:i/>
                <w:sz w:val="18"/>
                <w:lang w:val="en-US"/>
              </w:rPr>
              <w:t xml:space="preserve"> a l</w:t>
            </w:r>
          </w:p>
        </w:tc>
      </w:tr>
      <w:tr w:rsidR="00F56008" w14:paraId="34CC6539" w14:textId="77777777">
        <w:trPr>
          <w:trHeight w:val="259"/>
        </w:trPr>
        <w:tc>
          <w:tcPr>
            <w:tcW w:w="8044" w:type="dxa"/>
            <w:gridSpan w:val="5"/>
            <w:tcBorders>
              <w:top w:val="nil"/>
              <w:left w:val="nil"/>
              <w:bottom w:val="nil"/>
              <w:right w:val="nil"/>
            </w:tcBorders>
            <w:shd w:val="clear" w:color="auto" w:fill="F7F5F7"/>
          </w:tcPr>
          <w:p w14:paraId="50E67968" w14:textId="77777777" w:rsidR="00F56008" w:rsidRDefault="00835842">
            <w:pPr>
              <w:tabs>
                <w:tab w:val="center" w:pos="1276"/>
                <w:tab w:val="center" w:pos="1939"/>
                <w:tab w:val="center" w:pos="3212"/>
              </w:tabs>
              <w:spacing w:after="0" w:line="259" w:lineRule="auto"/>
              <w:ind w:left="0" w:firstLine="0"/>
              <w:jc w:val="left"/>
            </w:pPr>
            <w:r w:rsidRPr="00DB5C50">
              <w:rPr>
                <w:sz w:val="22"/>
                <w:lang w:val="en-US"/>
              </w:rPr>
              <w:tab/>
            </w:r>
            <w:r>
              <w:rPr>
                <w:sz w:val="18"/>
              </w:rPr>
              <w:t>gamma( j ,</w:t>
            </w:r>
            <w:r>
              <w:rPr>
                <w:sz w:val="18"/>
              </w:rPr>
              <w:tab/>
              <w:t>i )</w:t>
            </w:r>
            <w:r>
              <w:rPr>
                <w:sz w:val="18"/>
              </w:rPr>
              <w:tab/>
              <w:t xml:space="preserve">= </w:t>
            </w:r>
            <w:proofErr w:type="spellStart"/>
            <w:r>
              <w:rPr>
                <w:sz w:val="18"/>
              </w:rPr>
              <w:t>tgamma</w:t>
            </w:r>
            <w:proofErr w:type="spellEnd"/>
            <w:r>
              <w:rPr>
                <w:sz w:val="18"/>
              </w:rPr>
              <w:t xml:space="preserve"> . </w:t>
            </w:r>
            <w:proofErr w:type="spellStart"/>
            <w:r>
              <w:rPr>
                <w:sz w:val="18"/>
              </w:rPr>
              <w:t>exp</w:t>
            </w:r>
            <w:proofErr w:type="spellEnd"/>
            <w:r>
              <w:rPr>
                <w:sz w:val="18"/>
              </w:rPr>
              <w:t xml:space="preserve"> ( ) ( </w:t>
            </w:r>
            <w:proofErr w:type="spellStart"/>
            <w:r>
              <w:rPr>
                <w:sz w:val="18"/>
              </w:rPr>
              <w:t>idx</w:t>
            </w:r>
            <w:proofErr w:type="spellEnd"/>
            <w:r>
              <w:rPr>
                <w:sz w:val="18"/>
              </w:rPr>
              <w:t xml:space="preserve"> ) ;</w:t>
            </w:r>
          </w:p>
        </w:tc>
      </w:tr>
      <w:tr w:rsidR="00F56008" w14:paraId="506D3FD7" w14:textId="77777777">
        <w:trPr>
          <w:trHeight w:val="259"/>
        </w:trPr>
        <w:tc>
          <w:tcPr>
            <w:tcW w:w="8044" w:type="dxa"/>
            <w:gridSpan w:val="5"/>
            <w:tcBorders>
              <w:top w:val="nil"/>
              <w:left w:val="nil"/>
              <w:bottom w:val="nil"/>
              <w:right w:val="nil"/>
            </w:tcBorders>
            <w:shd w:val="clear" w:color="auto" w:fill="F7F5F7"/>
          </w:tcPr>
          <w:p w14:paraId="2053F867" w14:textId="77777777" w:rsidR="00F56008" w:rsidRDefault="00835842">
            <w:pPr>
              <w:spacing w:after="0" w:line="259" w:lineRule="auto"/>
              <w:ind w:left="865" w:firstLine="0"/>
              <w:jc w:val="left"/>
            </w:pPr>
            <w:proofErr w:type="spellStart"/>
            <w:r>
              <w:rPr>
                <w:sz w:val="18"/>
              </w:rPr>
              <w:t>idx</w:t>
            </w:r>
            <w:proofErr w:type="spellEnd"/>
            <w:r>
              <w:rPr>
                <w:sz w:val="18"/>
              </w:rPr>
              <w:t xml:space="preserve"> ++;</w:t>
            </w:r>
          </w:p>
        </w:tc>
      </w:tr>
      <w:tr w:rsidR="00F56008" w14:paraId="78152875" w14:textId="77777777">
        <w:trPr>
          <w:trHeight w:val="259"/>
        </w:trPr>
        <w:tc>
          <w:tcPr>
            <w:tcW w:w="8044" w:type="dxa"/>
            <w:gridSpan w:val="5"/>
            <w:tcBorders>
              <w:top w:val="nil"/>
              <w:left w:val="nil"/>
              <w:bottom w:val="nil"/>
              <w:right w:val="nil"/>
            </w:tcBorders>
            <w:shd w:val="clear" w:color="auto" w:fill="F7F5F7"/>
          </w:tcPr>
          <w:p w14:paraId="0A36EC55" w14:textId="77777777" w:rsidR="00F56008" w:rsidRDefault="00835842">
            <w:pPr>
              <w:spacing w:after="0" w:line="259" w:lineRule="auto"/>
              <w:ind w:left="634" w:firstLine="0"/>
              <w:jc w:val="left"/>
            </w:pPr>
            <w:r>
              <w:rPr>
                <w:rFonts w:ascii="Cambria" w:eastAsia="Cambria" w:hAnsi="Cambria" w:cs="Cambria"/>
                <w:sz w:val="18"/>
              </w:rPr>
              <w:t>}</w:t>
            </w:r>
          </w:p>
        </w:tc>
      </w:tr>
      <w:tr w:rsidR="00F56008" w14:paraId="38CB0D29" w14:textId="77777777">
        <w:trPr>
          <w:trHeight w:val="259"/>
        </w:trPr>
        <w:tc>
          <w:tcPr>
            <w:tcW w:w="8044" w:type="dxa"/>
            <w:gridSpan w:val="5"/>
            <w:tcBorders>
              <w:top w:val="nil"/>
              <w:left w:val="nil"/>
              <w:bottom w:val="nil"/>
              <w:right w:val="nil"/>
            </w:tcBorders>
            <w:shd w:val="clear" w:color="auto" w:fill="F7F5F7"/>
          </w:tcPr>
          <w:p w14:paraId="5EBDF774" w14:textId="77777777" w:rsidR="00F56008" w:rsidRDefault="00835842">
            <w:pPr>
              <w:spacing w:after="0" w:line="259" w:lineRule="auto"/>
              <w:ind w:left="419" w:firstLine="0"/>
              <w:jc w:val="left"/>
            </w:pPr>
            <w:r>
              <w:rPr>
                <w:rFonts w:ascii="Cambria" w:eastAsia="Cambria" w:hAnsi="Cambria" w:cs="Cambria"/>
                <w:sz w:val="18"/>
              </w:rPr>
              <w:t>}</w:t>
            </w:r>
          </w:p>
        </w:tc>
      </w:tr>
      <w:tr w:rsidR="00F56008" w14:paraId="73373695" w14:textId="77777777">
        <w:trPr>
          <w:trHeight w:val="259"/>
        </w:trPr>
        <w:tc>
          <w:tcPr>
            <w:tcW w:w="8044" w:type="dxa"/>
            <w:gridSpan w:val="5"/>
            <w:tcBorders>
              <w:top w:val="nil"/>
              <w:left w:val="nil"/>
              <w:bottom w:val="nil"/>
              <w:right w:val="nil"/>
            </w:tcBorders>
            <w:shd w:val="clear" w:color="auto" w:fill="F7F5F7"/>
          </w:tcPr>
          <w:p w14:paraId="60C4A693" w14:textId="77777777" w:rsidR="00F56008" w:rsidRDefault="00835842">
            <w:pPr>
              <w:spacing w:after="0" w:line="259" w:lineRule="auto"/>
              <w:ind w:left="204" w:firstLine="0"/>
              <w:jc w:val="left"/>
            </w:pPr>
            <w:r>
              <w:rPr>
                <w:rFonts w:ascii="Cambria" w:eastAsia="Cambria" w:hAnsi="Cambria" w:cs="Cambria"/>
                <w:sz w:val="18"/>
              </w:rPr>
              <w:t>}</w:t>
            </w:r>
          </w:p>
        </w:tc>
      </w:tr>
      <w:tr w:rsidR="00F56008" w14:paraId="363FF3D7" w14:textId="77777777">
        <w:trPr>
          <w:trHeight w:val="259"/>
        </w:trPr>
        <w:tc>
          <w:tcPr>
            <w:tcW w:w="8044" w:type="dxa"/>
            <w:gridSpan w:val="5"/>
            <w:tcBorders>
              <w:top w:val="nil"/>
              <w:left w:val="nil"/>
              <w:bottom w:val="nil"/>
              <w:right w:val="nil"/>
            </w:tcBorders>
            <w:shd w:val="clear" w:color="auto" w:fill="F7F5F7"/>
          </w:tcPr>
          <w:p w14:paraId="2835E286" w14:textId="77777777" w:rsidR="00F56008" w:rsidRDefault="00835842">
            <w:pPr>
              <w:tabs>
                <w:tab w:val="center" w:pos="323"/>
                <w:tab w:val="center" w:pos="1022"/>
                <w:tab w:val="center" w:pos="1829"/>
                <w:tab w:val="center" w:pos="2361"/>
              </w:tabs>
              <w:spacing w:after="0" w:line="259" w:lineRule="auto"/>
              <w:ind w:left="0" w:firstLine="0"/>
              <w:jc w:val="left"/>
            </w:pPr>
            <w:r>
              <w:rPr>
                <w:sz w:val="22"/>
              </w:rPr>
              <w:tab/>
            </w:r>
            <w:r>
              <w:rPr>
                <w:i/>
                <w:sz w:val="18"/>
              </w:rPr>
              <w:t>/ /</w:t>
            </w:r>
            <w:r>
              <w:rPr>
                <w:i/>
                <w:sz w:val="18"/>
              </w:rPr>
              <w:tab/>
            </w:r>
            <w:proofErr w:type="spellStart"/>
            <w:r>
              <w:rPr>
                <w:i/>
                <w:sz w:val="18"/>
              </w:rPr>
              <w:t>Normalize</w:t>
            </w:r>
            <w:proofErr w:type="spellEnd"/>
            <w:r>
              <w:rPr>
                <w:i/>
                <w:sz w:val="18"/>
              </w:rPr>
              <w:tab/>
            </w:r>
            <w:proofErr w:type="spellStart"/>
            <w:r>
              <w:rPr>
                <w:i/>
                <w:sz w:val="18"/>
              </w:rPr>
              <w:t>each</w:t>
            </w:r>
            <w:proofErr w:type="spellEnd"/>
            <w:r>
              <w:rPr>
                <w:i/>
                <w:sz w:val="18"/>
              </w:rPr>
              <w:tab/>
            </w:r>
            <w:proofErr w:type="spellStart"/>
            <w:r>
              <w:rPr>
                <w:i/>
                <w:sz w:val="18"/>
              </w:rPr>
              <w:t>row</w:t>
            </w:r>
            <w:proofErr w:type="spellEnd"/>
            <w:r>
              <w:rPr>
                <w:i/>
                <w:sz w:val="18"/>
              </w:rPr>
              <w:t xml:space="preserve"> :</w:t>
            </w:r>
          </w:p>
        </w:tc>
      </w:tr>
      <w:tr w:rsidR="00F56008" w:rsidRPr="00CE2C02" w14:paraId="44B6447A" w14:textId="77777777">
        <w:trPr>
          <w:trHeight w:val="249"/>
        </w:trPr>
        <w:tc>
          <w:tcPr>
            <w:tcW w:w="8044" w:type="dxa"/>
            <w:gridSpan w:val="5"/>
            <w:tcBorders>
              <w:top w:val="nil"/>
              <w:left w:val="nil"/>
              <w:bottom w:val="nil"/>
              <w:right w:val="nil"/>
            </w:tcBorders>
            <w:shd w:val="clear" w:color="auto" w:fill="F7F5F7"/>
          </w:tcPr>
          <w:p w14:paraId="4E7A4BAE" w14:textId="77777777" w:rsidR="00F56008" w:rsidRPr="00DB5C50" w:rsidRDefault="00835842">
            <w:pPr>
              <w:spacing w:after="0" w:line="259" w:lineRule="auto"/>
              <w:ind w:left="221" w:firstLine="0"/>
              <w:jc w:val="left"/>
              <w:rPr>
                <w:lang w:val="en-US"/>
              </w:rPr>
            </w:pPr>
            <w:r w:rsidRPr="00DB5C50">
              <w:rPr>
                <w:sz w:val="18"/>
                <w:lang w:val="en-US"/>
              </w:rPr>
              <w:t xml:space="preserve">vector </w:t>
            </w:r>
            <w:r w:rsidRPr="00DB5C50">
              <w:rPr>
                <w:rFonts w:ascii="Cambria" w:eastAsia="Cambria" w:hAnsi="Cambria" w:cs="Cambria"/>
                <w:i/>
                <w:sz w:val="18"/>
                <w:lang w:val="en-US"/>
              </w:rPr>
              <w:t>&lt;</w:t>
            </w:r>
            <w:r w:rsidRPr="00DB5C50">
              <w:rPr>
                <w:sz w:val="18"/>
                <w:lang w:val="en-US"/>
              </w:rPr>
              <w:t>Type</w:t>
            </w:r>
            <w:r w:rsidRPr="00DB5C50">
              <w:rPr>
                <w:rFonts w:ascii="Cambria" w:eastAsia="Cambria" w:hAnsi="Cambria" w:cs="Cambria"/>
                <w:i/>
                <w:sz w:val="18"/>
                <w:lang w:val="en-US"/>
              </w:rPr>
              <w:t xml:space="preserve">&gt; </w:t>
            </w:r>
            <w:r w:rsidRPr="00DB5C50">
              <w:rPr>
                <w:sz w:val="18"/>
                <w:lang w:val="en-US"/>
              </w:rPr>
              <w:t xml:space="preserve">cs = gamma . </w:t>
            </w:r>
            <w:proofErr w:type="spellStart"/>
            <w:r w:rsidRPr="00DB5C50">
              <w:rPr>
                <w:sz w:val="18"/>
                <w:lang w:val="en-US"/>
              </w:rPr>
              <w:t>rowwise</w:t>
            </w:r>
            <w:proofErr w:type="spellEnd"/>
            <w:r w:rsidRPr="00DB5C50">
              <w:rPr>
                <w:sz w:val="18"/>
                <w:lang w:val="en-US"/>
              </w:rPr>
              <w:t xml:space="preserve"> ( ) . sum ( ) ;</w:t>
            </w:r>
          </w:p>
        </w:tc>
      </w:tr>
      <w:tr w:rsidR="00F56008" w14:paraId="609597DE" w14:textId="77777777">
        <w:trPr>
          <w:trHeight w:val="239"/>
        </w:trPr>
        <w:tc>
          <w:tcPr>
            <w:tcW w:w="1966" w:type="dxa"/>
            <w:tcBorders>
              <w:top w:val="nil"/>
              <w:left w:val="nil"/>
              <w:bottom w:val="nil"/>
              <w:right w:val="nil"/>
            </w:tcBorders>
            <w:shd w:val="clear" w:color="auto" w:fill="F7F5F7"/>
          </w:tcPr>
          <w:p w14:paraId="1F6DD63D" w14:textId="77777777" w:rsidR="00F56008" w:rsidRDefault="00835842">
            <w:pPr>
              <w:tabs>
                <w:tab w:val="center" w:pos="377"/>
                <w:tab w:val="center" w:pos="859"/>
                <w:tab w:val="center" w:pos="1237"/>
                <w:tab w:val="center" w:pos="1453"/>
                <w:tab w:val="right" w:pos="1850"/>
              </w:tabs>
              <w:spacing w:after="0" w:line="259" w:lineRule="auto"/>
              <w:ind w:left="0" w:firstLine="0"/>
              <w:jc w:val="left"/>
            </w:pPr>
            <w:r w:rsidRPr="00DB5C50">
              <w:rPr>
                <w:sz w:val="22"/>
                <w:lang w:val="en-US"/>
              </w:rPr>
              <w:tab/>
            </w:r>
            <w:r>
              <w:rPr>
                <w:sz w:val="18"/>
              </w:rPr>
              <w:t>for</w:t>
            </w:r>
            <w:r>
              <w:rPr>
                <w:sz w:val="18"/>
              </w:rPr>
              <w:tab/>
              <w:t xml:space="preserve">( </w:t>
            </w:r>
            <w:proofErr w:type="spellStart"/>
            <w:r>
              <w:rPr>
                <w:sz w:val="18"/>
              </w:rPr>
              <w:t>int</w:t>
            </w:r>
            <w:proofErr w:type="spellEnd"/>
            <w:r>
              <w:rPr>
                <w:sz w:val="18"/>
              </w:rPr>
              <w:tab/>
              <w:t>i</w:t>
            </w:r>
            <w:r>
              <w:rPr>
                <w:sz w:val="18"/>
              </w:rPr>
              <w:tab/>
              <w:t>=</w:t>
            </w:r>
            <w:r>
              <w:rPr>
                <w:sz w:val="18"/>
              </w:rPr>
              <w:tab/>
              <w:t>0;</w:t>
            </w:r>
          </w:p>
        </w:tc>
        <w:tc>
          <w:tcPr>
            <w:tcW w:w="753" w:type="dxa"/>
            <w:tcBorders>
              <w:top w:val="nil"/>
              <w:left w:val="nil"/>
              <w:bottom w:val="nil"/>
              <w:right w:val="nil"/>
            </w:tcBorders>
            <w:shd w:val="clear" w:color="auto" w:fill="F7F5F7"/>
          </w:tcPr>
          <w:p w14:paraId="53C09470" w14:textId="77777777" w:rsidR="00F56008" w:rsidRDefault="00835842">
            <w:pPr>
              <w:spacing w:after="0" w:line="259" w:lineRule="auto"/>
              <w:ind w:left="0" w:firstLine="0"/>
              <w:jc w:val="left"/>
            </w:pPr>
            <w:r>
              <w:rPr>
                <w:sz w:val="18"/>
              </w:rPr>
              <w:t xml:space="preserve">i </w:t>
            </w:r>
            <w:r>
              <w:rPr>
                <w:rFonts w:ascii="Cambria" w:eastAsia="Cambria" w:hAnsi="Cambria" w:cs="Cambria"/>
                <w:i/>
                <w:sz w:val="18"/>
              </w:rPr>
              <w:t xml:space="preserve">&lt; </w:t>
            </w:r>
            <w:r>
              <w:rPr>
                <w:sz w:val="18"/>
              </w:rPr>
              <w:t>m;</w:t>
            </w:r>
          </w:p>
        </w:tc>
        <w:tc>
          <w:tcPr>
            <w:tcW w:w="1929" w:type="dxa"/>
            <w:tcBorders>
              <w:top w:val="nil"/>
              <w:left w:val="nil"/>
              <w:bottom w:val="nil"/>
              <w:right w:val="nil"/>
            </w:tcBorders>
            <w:shd w:val="clear" w:color="auto" w:fill="F7F5F7"/>
          </w:tcPr>
          <w:p w14:paraId="1E0B61F5" w14:textId="77777777" w:rsidR="00F56008" w:rsidRDefault="00835842">
            <w:pPr>
              <w:spacing w:after="0" w:line="259" w:lineRule="auto"/>
              <w:ind w:left="0" w:firstLine="0"/>
              <w:jc w:val="left"/>
            </w:pPr>
            <w:r>
              <w:rPr>
                <w:sz w:val="18"/>
              </w:rPr>
              <w:t xml:space="preserve">i ++) gamma . </w:t>
            </w:r>
            <w:proofErr w:type="spellStart"/>
            <w:r>
              <w:rPr>
                <w:sz w:val="18"/>
              </w:rPr>
              <w:t>row</w:t>
            </w:r>
            <w:proofErr w:type="spellEnd"/>
            <w:r>
              <w:rPr>
                <w:sz w:val="18"/>
              </w:rPr>
              <w:t xml:space="preserve"> ( i )</w:t>
            </w:r>
          </w:p>
        </w:tc>
        <w:tc>
          <w:tcPr>
            <w:tcW w:w="323" w:type="dxa"/>
            <w:tcBorders>
              <w:top w:val="nil"/>
              <w:left w:val="nil"/>
              <w:bottom w:val="nil"/>
              <w:right w:val="nil"/>
            </w:tcBorders>
            <w:shd w:val="clear" w:color="auto" w:fill="F7F5F7"/>
          </w:tcPr>
          <w:p w14:paraId="35B9C29B" w14:textId="77777777" w:rsidR="00F56008" w:rsidRDefault="00835842">
            <w:pPr>
              <w:spacing w:after="0" w:line="259" w:lineRule="auto"/>
              <w:ind w:left="0" w:firstLine="0"/>
              <w:jc w:val="left"/>
            </w:pPr>
            <w:r>
              <w:rPr>
                <w:sz w:val="18"/>
              </w:rPr>
              <w:t>/=</w:t>
            </w:r>
          </w:p>
        </w:tc>
        <w:tc>
          <w:tcPr>
            <w:tcW w:w="3073" w:type="dxa"/>
            <w:tcBorders>
              <w:top w:val="nil"/>
              <w:left w:val="nil"/>
              <w:bottom w:val="nil"/>
              <w:right w:val="nil"/>
            </w:tcBorders>
            <w:shd w:val="clear" w:color="auto" w:fill="F7F5F7"/>
          </w:tcPr>
          <w:p w14:paraId="326B7C8A" w14:textId="77777777" w:rsidR="00F56008" w:rsidRDefault="00835842">
            <w:pPr>
              <w:spacing w:after="0" w:line="259" w:lineRule="auto"/>
              <w:ind w:left="0" w:firstLine="0"/>
              <w:jc w:val="left"/>
            </w:pPr>
            <w:proofErr w:type="spellStart"/>
            <w:r>
              <w:rPr>
                <w:sz w:val="18"/>
              </w:rPr>
              <w:t>cs</w:t>
            </w:r>
            <w:proofErr w:type="spellEnd"/>
            <w:r>
              <w:rPr>
                <w:sz w:val="18"/>
              </w:rPr>
              <w:t xml:space="preserve"> [ i ] ;</w:t>
            </w:r>
          </w:p>
        </w:tc>
      </w:tr>
      <w:tr w:rsidR="00F56008" w14:paraId="6F3CD397" w14:textId="77777777">
        <w:trPr>
          <w:trHeight w:val="279"/>
        </w:trPr>
        <w:tc>
          <w:tcPr>
            <w:tcW w:w="1966" w:type="dxa"/>
            <w:tcBorders>
              <w:top w:val="nil"/>
              <w:left w:val="nil"/>
              <w:bottom w:val="nil"/>
              <w:right w:val="nil"/>
            </w:tcBorders>
            <w:shd w:val="clear" w:color="auto" w:fill="F7F5F7"/>
          </w:tcPr>
          <w:p w14:paraId="65F00267" w14:textId="77777777" w:rsidR="00F56008" w:rsidRDefault="00F56008">
            <w:pPr>
              <w:spacing w:after="160" w:line="259" w:lineRule="auto"/>
              <w:ind w:left="0" w:firstLine="0"/>
              <w:jc w:val="left"/>
            </w:pPr>
          </w:p>
        </w:tc>
        <w:tc>
          <w:tcPr>
            <w:tcW w:w="753" w:type="dxa"/>
            <w:tcBorders>
              <w:top w:val="nil"/>
              <w:left w:val="nil"/>
              <w:bottom w:val="nil"/>
              <w:right w:val="nil"/>
            </w:tcBorders>
            <w:shd w:val="clear" w:color="auto" w:fill="F7F5F7"/>
          </w:tcPr>
          <w:p w14:paraId="439912B1" w14:textId="77777777" w:rsidR="00F56008" w:rsidRDefault="00F56008">
            <w:pPr>
              <w:spacing w:after="160" w:line="259" w:lineRule="auto"/>
              <w:ind w:left="0" w:firstLine="0"/>
              <w:jc w:val="left"/>
            </w:pPr>
          </w:p>
        </w:tc>
        <w:tc>
          <w:tcPr>
            <w:tcW w:w="1929" w:type="dxa"/>
            <w:tcBorders>
              <w:top w:val="nil"/>
              <w:left w:val="nil"/>
              <w:bottom w:val="nil"/>
              <w:right w:val="nil"/>
            </w:tcBorders>
            <w:shd w:val="clear" w:color="auto" w:fill="F7F5F7"/>
          </w:tcPr>
          <w:p w14:paraId="626EF201" w14:textId="77777777" w:rsidR="00F56008" w:rsidRDefault="00F56008">
            <w:pPr>
              <w:spacing w:after="160" w:line="259" w:lineRule="auto"/>
              <w:ind w:left="0" w:firstLine="0"/>
              <w:jc w:val="left"/>
            </w:pPr>
          </w:p>
        </w:tc>
        <w:tc>
          <w:tcPr>
            <w:tcW w:w="323" w:type="dxa"/>
            <w:tcBorders>
              <w:top w:val="nil"/>
              <w:left w:val="nil"/>
              <w:bottom w:val="nil"/>
              <w:right w:val="nil"/>
            </w:tcBorders>
            <w:shd w:val="clear" w:color="auto" w:fill="F7F5F7"/>
          </w:tcPr>
          <w:p w14:paraId="55470B2B" w14:textId="77777777" w:rsidR="00F56008" w:rsidRDefault="00F56008">
            <w:pPr>
              <w:spacing w:after="160" w:line="259" w:lineRule="auto"/>
              <w:ind w:left="0" w:firstLine="0"/>
              <w:jc w:val="left"/>
            </w:pPr>
          </w:p>
        </w:tc>
        <w:tc>
          <w:tcPr>
            <w:tcW w:w="3073" w:type="dxa"/>
            <w:tcBorders>
              <w:top w:val="nil"/>
              <w:left w:val="nil"/>
              <w:bottom w:val="nil"/>
              <w:right w:val="nil"/>
            </w:tcBorders>
            <w:shd w:val="clear" w:color="auto" w:fill="F7F5F7"/>
          </w:tcPr>
          <w:p w14:paraId="218465A9" w14:textId="77777777" w:rsidR="00F56008" w:rsidRDefault="00F56008">
            <w:pPr>
              <w:spacing w:after="160" w:line="259" w:lineRule="auto"/>
              <w:ind w:left="0" w:firstLine="0"/>
              <w:jc w:val="left"/>
            </w:pPr>
          </w:p>
        </w:tc>
      </w:tr>
      <w:tr w:rsidR="00F56008" w14:paraId="598BB9F4" w14:textId="77777777">
        <w:trPr>
          <w:trHeight w:val="249"/>
        </w:trPr>
        <w:tc>
          <w:tcPr>
            <w:tcW w:w="1966" w:type="dxa"/>
            <w:tcBorders>
              <w:top w:val="nil"/>
              <w:left w:val="nil"/>
              <w:bottom w:val="nil"/>
              <w:right w:val="nil"/>
            </w:tcBorders>
            <w:shd w:val="clear" w:color="auto" w:fill="F7F5F7"/>
          </w:tcPr>
          <w:p w14:paraId="0B8E47D6" w14:textId="77777777" w:rsidR="00F56008" w:rsidRDefault="00835842">
            <w:pPr>
              <w:spacing w:after="0" w:line="259" w:lineRule="auto"/>
              <w:ind w:left="236" w:firstLine="0"/>
              <w:jc w:val="left"/>
            </w:pPr>
            <w:proofErr w:type="spellStart"/>
            <w:r>
              <w:rPr>
                <w:sz w:val="18"/>
              </w:rPr>
              <w:t>return</w:t>
            </w:r>
            <w:proofErr w:type="spellEnd"/>
            <w:r>
              <w:rPr>
                <w:sz w:val="18"/>
              </w:rPr>
              <w:t xml:space="preserve"> gamma;</w:t>
            </w:r>
          </w:p>
        </w:tc>
        <w:tc>
          <w:tcPr>
            <w:tcW w:w="753" w:type="dxa"/>
            <w:tcBorders>
              <w:top w:val="nil"/>
              <w:left w:val="nil"/>
              <w:bottom w:val="nil"/>
              <w:right w:val="nil"/>
            </w:tcBorders>
            <w:shd w:val="clear" w:color="auto" w:fill="F7F5F7"/>
          </w:tcPr>
          <w:p w14:paraId="6C669982" w14:textId="77777777" w:rsidR="00F56008" w:rsidRDefault="00F56008">
            <w:pPr>
              <w:spacing w:after="160" w:line="259" w:lineRule="auto"/>
              <w:ind w:left="0" w:firstLine="0"/>
              <w:jc w:val="left"/>
            </w:pPr>
          </w:p>
        </w:tc>
        <w:tc>
          <w:tcPr>
            <w:tcW w:w="1929" w:type="dxa"/>
            <w:tcBorders>
              <w:top w:val="nil"/>
              <w:left w:val="nil"/>
              <w:bottom w:val="nil"/>
              <w:right w:val="nil"/>
            </w:tcBorders>
            <w:shd w:val="clear" w:color="auto" w:fill="F7F5F7"/>
          </w:tcPr>
          <w:p w14:paraId="371BF5FB" w14:textId="77777777" w:rsidR="00F56008" w:rsidRDefault="00F56008">
            <w:pPr>
              <w:spacing w:after="160" w:line="259" w:lineRule="auto"/>
              <w:ind w:left="0" w:firstLine="0"/>
              <w:jc w:val="left"/>
            </w:pPr>
          </w:p>
        </w:tc>
        <w:tc>
          <w:tcPr>
            <w:tcW w:w="323" w:type="dxa"/>
            <w:tcBorders>
              <w:top w:val="nil"/>
              <w:left w:val="nil"/>
              <w:bottom w:val="nil"/>
              <w:right w:val="nil"/>
            </w:tcBorders>
            <w:shd w:val="clear" w:color="auto" w:fill="F7F5F7"/>
          </w:tcPr>
          <w:p w14:paraId="46B86B6F" w14:textId="77777777" w:rsidR="00F56008" w:rsidRDefault="00F56008">
            <w:pPr>
              <w:spacing w:after="160" w:line="259" w:lineRule="auto"/>
              <w:ind w:left="0" w:firstLine="0"/>
              <w:jc w:val="left"/>
            </w:pPr>
          </w:p>
        </w:tc>
        <w:tc>
          <w:tcPr>
            <w:tcW w:w="3073" w:type="dxa"/>
            <w:tcBorders>
              <w:top w:val="nil"/>
              <w:left w:val="nil"/>
              <w:bottom w:val="nil"/>
              <w:right w:val="nil"/>
            </w:tcBorders>
            <w:shd w:val="clear" w:color="auto" w:fill="F7F5F7"/>
          </w:tcPr>
          <w:p w14:paraId="2BFE6594" w14:textId="77777777" w:rsidR="00F56008" w:rsidRDefault="00F56008">
            <w:pPr>
              <w:spacing w:after="160" w:line="259" w:lineRule="auto"/>
              <w:ind w:left="0" w:firstLine="0"/>
              <w:jc w:val="left"/>
            </w:pPr>
          </w:p>
        </w:tc>
      </w:tr>
      <w:tr w:rsidR="00F56008" w14:paraId="0472822B" w14:textId="77777777">
        <w:trPr>
          <w:trHeight w:val="249"/>
        </w:trPr>
        <w:tc>
          <w:tcPr>
            <w:tcW w:w="1966" w:type="dxa"/>
            <w:tcBorders>
              <w:top w:val="nil"/>
              <w:left w:val="nil"/>
              <w:bottom w:val="nil"/>
              <w:right w:val="nil"/>
            </w:tcBorders>
            <w:shd w:val="clear" w:color="auto" w:fill="F7F5F7"/>
          </w:tcPr>
          <w:p w14:paraId="6069A1A7" w14:textId="77777777" w:rsidR="00F56008" w:rsidRDefault="00835842">
            <w:pPr>
              <w:spacing w:after="0" w:line="259" w:lineRule="auto"/>
              <w:ind w:left="8" w:firstLine="0"/>
              <w:jc w:val="left"/>
            </w:pPr>
            <w:r>
              <w:rPr>
                <w:rFonts w:ascii="Cambria" w:eastAsia="Cambria" w:hAnsi="Cambria" w:cs="Cambria"/>
                <w:sz w:val="18"/>
              </w:rPr>
              <w:t>}</w:t>
            </w:r>
          </w:p>
        </w:tc>
        <w:tc>
          <w:tcPr>
            <w:tcW w:w="753" w:type="dxa"/>
            <w:tcBorders>
              <w:top w:val="nil"/>
              <w:left w:val="nil"/>
              <w:bottom w:val="nil"/>
              <w:right w:val="nil"/>
            </w:tcBorders>
            <w:shd w:val="clear" w:color="auto" w:fill="F7F5F7"/>
          </w:tcPr>
          <w:p w14:paraId="4F6B5F9B" w14:textId="77777777" w:rsidR="00F56008" w:rsidRDefault="00F56008">
            <w:pPr>
              <w:spacing w:after="160" w:line="259" w:lineRule="auto"/>
              <w:ind w:left="0" w:firstLine="0"/>
              <w:jc w:val="left"/>
            </w:pPr>
          </w:p>
        </w:tc>
        <w:tc>
          <w:tcPr>
            <w:tcW w:w="1929" w:type="dxa"/>
            <w:tcBorders>
              <w:top w:val="nil"/>
              <w:left w:val="nil"/>
              <w:bottom w:val="nil"/>
              <w:right w:val="nil"/>
            </w:tcBorders>
            <w:shd w:val="clear" w:color="auto" w:fill="F7F5F7"/>
          </w:tcPr>
          <w:p w14:paraId="653F9246" w14:textId="77777777" w:rsidR="00F56008" w:rsidRDefault="00F56008">
            <w:pPr>
              <w:spacing w:after="160" w:line="259" w:lineRule="auto"/>
              <w:ind w:left="0" w:firstLine="0"/>
              <w:jc w:val="left"/>
            </w:pPr>
          </w:p>
        </w:tc>
        <w:tc>
          <w:tcPr>
            <w:tcW w:w="323" w:type="dxa"/>
            <w:tcBorders>
              <w:top w:val="nil"/>
              <w:left w:val="nil"/>
              <w:bottom w:val="nil"/>
              <w:right w:val="nil"/>
            </w:tcBorders>
            <w:shd w:val="clear" w:color="auto" w:fill="F7F5F7"/>
          </w:tcPr>
          <w:p w14:paraId="52DB86E2" w14:textId="77777777" w:rsidR="00F56008" w:rsidRDefault="00F56008">
            <w:pPr>
              <w:spacing w:after="160" w:line="259" w:lineRule="auto"/>
              <w:ind w:left="0" w:firstLine="0"/>
              <w:jc w:val="left"/>
            </w:pPr>
          </w:p>
        </w:tc>
        <w:tc>
          <w:tcPr>
            <w:tcW w:w="3073" w:type="dxa"/>
            <w:tcBorders>
              <w:top w:val="nil"/>
              <w:left w:val="nil"/>
              <w:bottom w:val="nil"/>
              <w:right w:val="nil"/>
            </w:tcBorders>
            <w:shd w:val="clear" w:color="auto" w:fill="F7F5F7"/>
          </w:tcPr>
          <w:p w14:paraId="4AD264D1" w14:textId="77777777" w:rsidR="00F56008" w:rsidRDefault="00F56008">
            <w:pPr>
              <w:spacing w:after="160" w:line="259" w:lineRule="auto"/>
              <w:ind w:left="0" w:firstLine="0"/>
              <w:jc w:val="left"/>
            </w:pPr>
          </w:p>
        </w:tc>
      </w:tr>
    </w:tbl>
    <w:p w14:paraId="37F84FBD" w14:textId="77777777" w:rsidR="00F56008" w:rsidRPr="00DB5C50" w:rsidRDefault="00835842">
      <w:pPr>
        <w:ind w:left="508" w:right="1345"/>
        <w:rPr>
          <w:lang w:val="en-US"/>
        </w:rPr>
      </w:pPr>
      <w:r w:rsidRPr="00DB5C50">
        <w:rPr>
          <w:lang w:val="en-US"/>
        </w:rPr>
        <w:t>The C++ function turning the working stationary distribution vector into a natural parameter is the function Deltaw2n available in the file utils.cpp.</w:t>
      </w:r>
    </w:p>
    <w:tbl>
      <w:tblPr>
        <w:tblStyle w:val="TableGrid"/>
        <w:tblW w:w="8044" w:type="dxa"/>
        <w:tblInd w:w="498" w:type="dxa"/>
        <w:tblCellMar>
          <w:top w:w="43" w:type="dxa"/>
          <w:left w:w="8" w:type="dxa"/>
          <w:right w:w="115" w:type="dxa"/>
        </w:tblCellMar>
        <w:tblLook w:val="04A0" w:firstRow="1" w:lastRow="0" w:firstColumn="1" w:lastColumn="0" w:noHBand="0" w:noVBand="1"/>
      </w:tblPr>
      <w:tblGrid>
        <w:gridCol w:w="8044"/>
      </w:tblGrid>
      <w:tr w:rsidR="00F56008" w:rsidRPr="00CE2C02" w14:paraId="4850E0EB" w14:textId="77777777">
        <w:trPr>
          <w:trHeight w:val="249"/>
        </w:trPr>
        <w:tc>
          <w:tcPr>
            <w:tcW w:w="8044" w:type="dxa"/>
            <w:tcBorders>
              <w:top w:val="nil"/>
              <w:left w:val="nil"/>
              <w:bottom w:val="nil"/>
              <w:right w:val="nil"/>
            </w:tcBorders>
            <w:shd w:val="clear" w:color="auto" w:fill="F7F5F7"/>
          </w:tcPr>
          <w:p w14:paraId="4C17CE44" w14:textId="77777777" w:rsidR="00F56008" w:rsidRPr="00DB5C50" w:rsidRDefault="00835842">
            <w:pPr>
              <w:tabs>
                <w:tab w:val="center" w:pos="745"/>
                <w:tab w:val="center" w:pos="1929"/>
                <w:tab w:val="center" w:pos="3059"/>
                <w:tab w:val="center" w:pos="4081"/>
                <w:tab w:val="center" w:pos="4834"/>
                <w:tab w:val="center" w:pos="5426"/>
                <w:tab w:val="center" w:pos="6556"/>
              </w:tabs>
              <w:spacing w:after="0" w:line="259" w:lineRule="auto"/>
              <w:ind w:left="0" w:firstLine="0"/>
              <w:jc w:val="left"/>
              <w:rPr>
                <w:lang w:val="en-US"/>
              </w:rPr>
            </w:pPr>
            <w:r w:rsidRPr="00DB5C50">
              <w:rPr>
                <w:i/>
                <w:sz w:val="18"/>
                <w:lang w:val="en-US"/>
              </w:rPr>
              <w:t>/ /</w:t>
            </w:r>
            <w:r w:rsidRPr="00DB5C50">
              <w:rPr>
                <w:i/>
                <w:sz w:val="18"/>
                <w:lang w:val="en-US"/>
              </w:rPr>
              <w:tab/>
              <w:t>Function</w:t>
            </w:r>
            <w:r w:rsidRPr="00DB5C50">
              <w:rPr>
                <w:i/>
                <w:sz w:val="18"/>
                <w:lang w:val="en-US"/>
              </w:rPr>
              <w:tab/>
              <w:t xml:space="preserve">t r a n s f o r m </w:t>
            </w:r>
            <w:proofErr w:type="spellStart"/>
            <w:r w:rsidRPr="00DB5C50">
              <w:rPr>
                <w:i/>
                <w:sz w:val="18"/>
                <w:lang w:val="en-US"/>
              </w:rPr>
              <w:t>i</w:t>
            </w:r>
            <w:proofErr w:type="spellEnd"/>
            <w:r w:rsidRPr="00DB5C50">
              <w:rPr>
                <w:i/>
                <w:sz w:val="18"/>
                <w:lang w:val="en-US"/>
              </w:rPr>
              <w:t xml:space="preserve"> n g</w:t>
            </w:r>
            <w:r w:rsidRPr="00DB5C50">
              <w:rPr>
                <w:i/>
                <w:sz w:val="18"/>
                <w:lang w:val="en-US"/>
              </w:rPr>
              <w:tab/>
              <w:t>working</w:t>
            </w:r>
            <w:r w:rsidRPr="00DB5C50">
              <w:rPr>
                <w:i/>
                <w:sz w:val="18"/>
                <w:lang w:val="en-US"/>
              </w:rPr>
              <w:tab/>
              <w:t>parameters</w:t>
            </w:r>
            <w:r w:rsidRPr="00DB5C50">
              <w:rPr>
                <w:i/>
                <w:sz w:val="18"/>
                <w:lang w:val="en-US"/>
              </w:rPr>
              <w:tab/>
              <w:t>in</w:t>
            </w:r>
            <w:r w:rsidRPr="00DB5C50">
              <w:rPr>
                <w:i/>
                <w:sz w:val="18"/>
                <w:lang w:val="en-US"/>
              </w:rPr>
              <w:tab/>
            </w:r>
            <w:proofErr w:type="spellStart"/>
            <w:r w:rsidRPr="00DB5C50">
              <w:rPr>
                <w:i/>
                <w:sz w:val="18"/>
                <w:lang w:val="en-US"/>
              </w:rPr>
              <w:t>i</w:t>
            </w:r>
            <w:proofErr w:type="spellEnd"/>
            <w:r w:rsidRPr="00DB5C50">
              <w:rPr>
                <w:i/>
                <w:sz w:val="18"/>
                <w:lang w:val="en-US"/>
              </w:rPr>
              <w:t xml:space="preserve"> n </w:t>
            </w:r>
            <w:proofErr w:type="spellStart"/>
            <w:r w:rsidRPr="00DB5C50">
              <w:rPr>
                <w:i/>
                <w:sz w:val="18"/>
                <w:lang w:val="en-US"/>
              </w:rPr>
              <w:t>i</w:t>
            </w:r>
            <w:proofErr w:type="spellEnd"/>
            <w:r w:rsidRPr="00DB5C50">
              <w:rPr>
                <w:i/>
                <w:sz w:val="18"/>
                <w:lang w:val="en-US"/>
              </w:rPr>
              <w:t xml:space="preserve"> t </w:t>
            </w:r>
            <w:proofErr w:type="spellStart"/>
            <w:r w:rsidRPr="00DB5C50">
              <w:rPr>
                <w:i/>
                <w:sz w:val="18"/>
                <w:lang w:val="en-US"/>
              </w:rPr>
              <w:t>i</w:t>
            </w:r>
            <w:proofErr w:type="spellEnd"/>
            <w:r w:rsidRPr="00DB5C50">
              <w:rPr>
                <w:i/>
                <w:sz w:val="18"/>
                <w:lang w:val="en-US"/>
              </w:rPr>
              <w:t xml:space="preserve"> a l</w:t>
            </w:r>
            <w:r w:rsidRPr="00DB5C50">
              <w:rPr>
                <w:i/>
                <w:sz w:val="18"/>
                <w:lang w:val="en-US"/>
              </w:rPr>
              <w:tab/>
              <w:t xml:space="preserve">d </w:t>
            </w:r>
            <w:proofErr w:type="spellStart"/>
            <w:r w:rsidRPr="00DB5C50">
              <w:rPr>
                <w:i/>
                <w:sz w:val="18"/>
                <w:lang w:val="en-US"/>
              </w:rPr>
              <w:t>i</w:t>
            </w:r>
            <w:proofErr w:type="spellEnd"/>
            <w:r w:rsidRPr="00DB5C50">
              <w:rPr>
                <w:i/>
                <w:sz w:val="18"/>
                <w:lang w:val="en-US"/>
              </w:rPr>
              <w:t xml:space="preserve"> s t r </w:t>
            </w:r>
            <w:proofErr w:type="spellStart"/>
            <w:r w:rsidRPr="00DB5C50">
              <w:rPr>
                <w:i/>
                <w:sz w:val="18"/>
                <w:lang w:val="en-US"/>
              </w:rPr>
              <w:t>i</w:t>
            </w:r>
            <w:proofErr w:type="spellEnd"/>
            <w:r w:rsidRPr="00DB5C50">
              <w:rPr>
                <w:i/>
                <w:sz w:val="18"/>
                <w:lang w:val="en-US"/>
              </w:rPr>
              <w:t xml:space="preserve"> b u t </w:t>
            </w:r>
            <w:proofErr w:type="spellStart"/>
            <w:r w:rsidRPr="00DB5C50">
              <w:rPr>
                <w:i/>
                <w:sz w:val="18"/>
                <w:lang w:val="en-US"/>
              </w:rPr>
              <w:t>i</w:t>
            </w:r>
            <w:proofErr w:type="spellEnd"/>
            <w:r w:rsidRPr="00DB5C50">
              <w:rPr>
                <w:i/>
                <w:sz w:val="18"/>
                <w:lang w:val="en-US"/>
              </w:rPr>
              <w:t xml:space="preserve"> o n</w:t>
            </w:r>
          </w:p>
        </w:tc>
      </w:tr>
      <w:tr w:rsidR="00F56008" w:rsidRPr="00CE2C02" w14:paraId="39308A77" w14:textId="77777777">
        <w:trPr>
          <w:trHeight w:val="259"/>
        </w:trPr>
        <w:tc>
          <w:tcPr>
            <w:tcW w:w="8044" w:type="dxa"/>
            <w:tcBorders>
              <w:top w:val="nil"/>
              <w:left w:val="nil"/>
              <w:bottom w:val="nil"/>
              <w:right w:val="nil"/>
            </w:tcBorders>
            <w:shd w:val="clear" w:color="auto" w:fill="F7F5F7"/>
          </w:tcPr>
          <w:p w14:paraId="61D16585" w14:textId="77777777" w:rsidR="00F56008" w:rsidRPr="00DB5C50" w:rsidRDefault="00835842">
            <w:pPr>
              <w:tabs>
                <w:tab w:val="center" w:pos="423"/>
                <w:tab w:val="center" w:pos="1014"/>
                <w:tab w:val="center" w:pos="2037"/>
              </w:tabs>
              <w:spacing w:after="0" w:line="259" w:lineRule="auto"/>
              <w:ind w:left="0" w:firstLine="0"/>
              <w:jc w:val="left"/>
              <w:rPr>
                <w:lang w:val="en-US"/>
              </w:rPr>
            </w:pPr>
            <w:r w:rsidRPr="00DB5C50">
              <w:rPr>
                <w:i/>
                <w:sz w:val="18"/>
                <w:lang w:val="en-US"/>
              </w:rPr>
              <w:t>/ /</w:t>
            </w:r>
            <w:r w:rsidRPr="00DB5C50">
              <w:rPr>
                <w:i/>
                <w:sz w:val="18"/>
                <w:lang w:val="en-US"/>
              </w:rPr>
              <w:tab/>
            </w:r>
            <w:proofErr w:type="spellStart"/>
            <w:r w:rsidRPr="00DB5C50">
              <w:rPr>
                <w:i/>
                <w:sz w:val="18"/>
                <w:lang w:val="en-US"/>
              </w:rPr>
              <w:t>to</w:t>
            </w:r>
            <w:r w:rsidRPr="00DB5C50">
              <w:rPr>
                <w:i/>
                <w:sz w:val="18"/>
                <w:lang w:val="en-US"/>
              </w:rPr>
              <w:tab/>
              <w:t>n</w:t>
            </w:r>
            <w:proofErr w:type="spellEnd"/>
            <w:r w:rsidRPr="00DB5C50">
              <w:rPr>
                <w:i/>
                <w:sz w:val="18"/>
                <w:lang w:val="en-US"/>
              </w:rPr>
              <w:t xml:space="preserve"> a t u r a l</w:t>
            </w:r>
            <w:r w:rsidRPr="00DB5C50">
              <w:rPr>
                <w:i/>
                <w:sz w:val="18"/>
                <w:lang w:val="en-US"/>
              </w:rPr>
              <w:tab/>
            </w:r>
            <w:proofErr w:type="gramStart"/>
            <w:r w:rsidRPr="00DB5C50">
              <w:rPr>
                <w:i/>
                <w:sz w:val="18"/>
                <w:lang w:val="en-US"/>
              </w:rPr>
              <w:t>parameters</w:t>
            </w:r>
            <w:proofErr w:type="gramEnd"/>
          </w:p>
        </w:tc>
      </w:tr>
      <w:tr w:rsidR="00F56008" w14:paraId="34B7C206" w14:textId="77777777">
        <w:trPr>
          <w:trHeight w:val="259"/>
        </w:trPr>
        <w:tc>
          <w:tcPr>
            <w:tcW w:w="8044" w:type="dxa"/>
            <w:tcBorders>
              <w:top w:val="nil"/>
              <w:left w:val="nil"/>
              <w:bottom w:val="nil"/>
              <w:right w:val="nil"/>
            </w:tcBorders>
            <w:shd w:val="clear" w:color="auto" w:fill="F7F5F7"/>
          </w:tcPr>
          <w:p w14:paraId="163CC755" w14:textId="77777777" w:rsidR="00F56008" w:rsidRDefault="00835842">
            <w:pPr>
              <w:spacing w:after="0" w:line="259" w:lineRule="auto"/>
              <w:ind w:left="12" w:firstLine="0"/>
              <w:jc w:val="left"/>
            </w:pPr>
            <w:proofErr w:type="spellStart"/>
            <w:r>
              <w:rPr>
                <w:sz w:val="18"/>
              </w:rPr>
              <w:t>template</w:t>
            </w:r>
            <w:proofErr w:type="spellEnd"/>
            <w:r>
              <w:rPr>
                <w:rFonts w:ascii="Cambria" w:eastAsia="Cambria" w:hAnsi="Cambria" w:cs="Cambria"/>
                <w:i/>
                <w:sz w:val="18"/>
              </w:rPr>
              <w:t>&lt;</w:t>
            </w:r>
            <w:proofErr w:type="spellStart"/>
            <w:r>
              <w:rPr>
                <w:sz w:val="18"/>
              </w:rPr>
              <w:t>class</w:t>
            </w:r>
            <w:proofErr w:type="spellEnd"/>
            <w:r>
              <w:rPr>
                <w:sz w:val="18"/>
              </w:rPr>
              <w:t xml:space="preserve"> Type</w:t>
            </w:r>
            <w:r>
              <w:rPr>
                <w:rFonts w:ascii="Cambria" w:eastAsia="Cambria" w:hAnsi="Cambria" w:cs="Cambria"/>
                <w:i/>
                <w:sz w:val="18"/>
              </w:rPr>
              <w:t>&gt;</w:t>
            </w:r>
          </w:p>
        </w:tc>
      </w:tr>
      <w:tr w:rsidR="00F56008" w14:paraId="45C8A698" w14:textId="77777777">
        <w:trPr>
          <w:trHeight w:val="249"/>
        </w:trPr>
        <w:tc>
          <w:tcPr>
            <w:tcW w:w="8044" w:type="dxa"/>
            <w:tcBorders>
              <w:top w:val="nil"/>
              <w:left w:val="nil"/>
              <w:bottom w:val="nil"/>
              <w:right w:val="nil"/>
            </w:tcBorders>
            <w:shd w:val="clear" w:color="auto" w:fill="F7F5F7"/>
          </w:tcPr>
          <w:p w14:paraId="089B3839" w14:textId="77777777" w:rsidR="00F56008" w:rsidRDefault="00835842">
            <w:pPr>
              <w:tabs>
                <w:tab w:val="center" w:pos="4412"/>
              </w:tabs>
              <w:spacing w:after="0" w:line="259" w:lineRule="auto"/>
              <w:ind w:left="0" w:firstLine="0"/>
              <w:jc w:val="left"/>
            </w:pP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Delta </w:t>
            </w:r>
            <w:r>
              <w:rPr>
                <w:noProof/>
                <w:sz w:val="22"/>
              </w:rPr>
              <mc:AlternateContent>
                <mc:Choice Requires="wpg">
                  <w:drawing>
                    <wp:inline distT="0" distB="0" distL="0" distR="0" wp14:anchorId="67070B84" wp14:editId="1451AF2E">
                      <wp:extent cx="34163" cy="5055"/>
                      <wp:effectExtent l="0" t="0" r="0" b="0"/>
                      <wp:docPr id="95288" name="Group 95288"/>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1641" name="Shape 164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288" style="width:2.69pt;height:0.398pt;mso-position-horizontal-relative:char;mso-position-vertical-relative:line" coordsize="341,50">
                      <v:shape id="Shape 1641" style="position:absolute;width:341;height:0;left:0;top:0;" coordsize="34163,0" path="m0,0l34163,0">
                        <v:stroke weight="0.398pt" endcap="flat" joinstyle="miter" miterlimit="10" on="true" color="#000000"/>
                        <v:fill on="false" color="#000000" opacity="0"/>
                      </v:shape>
                    </v:group>
                  </w:pict>
                </mc:Fallback>
              </mc:AlternateContent>
            </w:r>
            <w:r>
              <w:rPr>
                <w:sz w:val="18"/>
              </w:rPr>
              <w:t xml:space="preserve">w2n ( </w:t>
            </w:r>
            <w:proofErr w:type="spellStart"/>
            <w:r>
              <w:rPr>
                <w:sz w:val="18"/>
              </w:rPr>
              <w:t>int</w:t>
            </w:r>
            <w:proofErr w:type="spellEnd"/>
            <w:r>
              <w:rPr>
                <w:sz w:val="18"/>
              </w:rPr>
              <w:t xml:space="preserve"> m,</w:t>
            </w:r>
            <w:r>
              <w:rPr>
                <w:sz w:val="18"/>
              </w:rPr>
              <w:tab/>
            </w: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t d e l t a ) </w:t>
            </w:r>
            <w:r>
              <w:rPr>
                <w:rFonts w:ascii="Cambria" w:eastAsia="Cambria" w:hAnsi="Cambria" w:cs="Cambria"/>
                <w:sz w:val="18"/>
              </w:rPr>
              <w:t>{</w:t>
            </w:r>
          </w:p>
        </w:tc>
      </w:tr>
      <w:tr w:rsidR="00F56008" w14:paraId="0580C0D6" w14:textId="77777777">
        <w:trPr>
          <w:trHeight w:val="279"/>
        </w:trPr>
        <w:tc>
          <w:tcPr>
            <w:tcW w:w="8044" w:type="dxa"/>
            <w:tcBorders>
              <w:top w:val="nil"/>
              <w:left w:val="nil"/>
              <w:bottom w:val="nil"/>
              <w:right w:val="nil"/>
            </w:tcBorders>
            <w:shd w:val="clear" w:color="auto" w:fill="F7F5F7"/>
          </w:tcPr>
          <w:p w14:paraId="3DABDE6D" w14:textId="77777777" w:rsidR="00F56008" w:rsidRDefault="00F56008">
            <w:pPr>
              <w:spacing w:after="160" w:line="259" w:lineRule="auto"/>
              <w:ind w:left="0" w:firstLine="0"/>
              <w:jc w:val="left"/>
            </w:pPr>
          </w:p>
        </w:tc>
      </w:tr>
      <w:tr w:rsidR="00F56008" w:rsidRPr="00CE2C02" w14:paraId="3E7C11E1" w14:textId="77777777">
        <w:trPr>
          <w:trHeight w:val="249"/>
        </w:trPr>
        <w:tc>
          <w:tcPr>
            <w:tcW w:w="8044" w:type="dxa"/>
            <w:tcBorders>
              <w:top w:val="nil"/>
              <w:left w:val="nil"/>
              <w:bottom w:val="nil"/>
              <w:right w:val="nil"/>
            </w:tcBorders>
            <w:shd w:val="clear" w:color="auto" w:fill="F7F5F7"/>
          </w:tcPr>
          <w:p w14:paraId="37727EED" w14:textId="77777777" w:rsidR="00F56008" w:rsidRPr="00DB5C50" w:rsidRDefault="00835842">
            <w:pPr>
              <w:spacing w:after="0" w:line="259" w:lineRule="auto"/>
              <w:ind w:left="232" w:firstLine="0"/>
              <w:jc w:val="left"/>
              <w:rPr>
                <w:lang w:val="en-US"/>
              </w:rPr>
            </w:pPr>
            <w:r w:rsidRPr="00DB5C50">
              <w:rPr>
                <w:sz w:val="18"/>
                <w:lang w:val="en-US"/>
              </w:rPr>
              <w:t xml:space="preserve">vector </w:t>
            </w:r>
            <w:r w:rsidRPr="00DB5C50">
              <w:rPr>
                <w:rFonts w:ascii="Cambria" w:eastAsia="Cambria" w:hAnsi="Cambria" w:cs="Cambria"/>
                <w:i/>
                <w:sz w:val="18"/>
                <w:lang w:val="en-US"/>
              </w:rPr>
              <w:t>&lt;</w:t>
            </w:r>
            <w:r w:rsidRPr="00DB5C50">
              <w:rPr>
                <w:sz w:val="18"/>
                <w:lang w:val="en-US"/>
              </w:rPr>
              <w:t>Type</w:t>
            </w:r>
            <w:r w:rsidRPr="00DB5C50">
              <w:rPr>
                <w:rFonts w:ascii="Cambria" w:eastAsia="Cambria" w:hAnsi="Cambria" w:cs="Cambria"/>
                <w:i/>
                <w:sz w:val="18"/>
                <w:lang w:val="en-US"/>
              </w:rPr>
              <w:t xml:space="preserve">&gt; </w:t>
            </w:r>
            <w:r w:rsidRPr="00DB5C50">
              <w:rPr>
                <w:sz w:val="18"/>
                <w:lang w:val="en-US"/>
              </w:rPr>
              <w:t>d e l t a (m) ;</w:t>
            </w:r>
          </w:p>
        </w:tc>
      </w:tr>
      <w:tr w:rsidR="00F56008" w14:paraId="3B9B44A9" w14:textId="77777777">
        <w:trPr>
          <w:trHeight w:val="249"/>
        </w:trPr>
        <w:tc>
          <w:tcPr>
            <w:tcW w:w="8044" w:type="dxa"/>
            <w:tcBorders>
              <w:top w:val="nil"/>
              <w:left w:val="nil"/>
              <w:bottom w:val="nil"/>
              <w:right w:val="nil"/>
            </w:tcBorders>
            <w:shd w:val="clear" w:color="auto" w:fill="F7F5F7"/>
          </w:tcPr>
          <w:p w14:paraId="38C6BF07" w14:textId="77777777" w:rsidR="00F56008" w:rsidRDefault="00835842">
            <w:pPr>
              <w:spacing w:after="0" w:line="259" w:lineRule="auto"/>
              <w:ind w:left="232" w:firstLine="0"/>
              <w:jc w:val="left"/>
            </w:pP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proofErr w:type="spellStart"/>
            <w:r>
              <w:rPr>
                <w:sz w:val="18"/>
              </w:rPr>
              <w:t>foo</w:t>
            </w:r>
            <w:proofErr w:type="spellEnd"/>
            <w:r>
              <w:rPr>
                <w:sz w:val="18"/>
              </w:rPr>
              <w:t xml:space="preserve"> (m) ;</w:t>
            </w:r>
          </w:p>
        </w:tc>
      </w:tr>
      <w:tr w:rsidR="00F56008" w14:paraId="4EB875B5" w14:textId="77777777">
        <w:trPr>
          <w:trHeight w:val="279"/>
        </w:trPr>
        <w:tc>
          <w:tcPr>
            <w:tcW w:w="8044" w:type="dxa"/>
            <w:tcBorders>
              <w:top w:val="nil"/>
              <w:left w:val="nil"/>
              <w:bottom w:val="nil"/>
              <w:right w:val="nil"/>
            </w:tcBorders>
            <w:shd w:val="clear" w:color="auto" w:fill="F7F5F7"/>
          </w:tcPr>
          <w:p w14:paraId="4EA5EE6C" w14:textId="77777777" w:rsidR="00F56008" w:rsidRDefault="00F56008">
            <w:pPr>
              <w:spacing w:after="160" w:line="259" w:lineRule="auto"/>
              <w:ind w:left="0" w:firstLine="0"/>
              <w:jc w:val="left"/>
            </w:pPr>
          </w:p>
        </w:tc>
      </w:tr>
      <w:tr w:rsidR="00F56008" w14:paraId="304CA576" w14:textId="77777777">
        <w:trPr>
          <w:trHeight w:val="249"/>
        </w:trPr>
        <w:tc>
          <w:tcPr>
            <w:tcW w:w="8044" w:type="dxa"/>
            <w:tcBorders>
              <w:top w:val="nil"/>
              <w:left w:val="nil"/>
              <w:bottom w:val="nil"/>
              <w:right w:val="nil"/>
            </w:tcBorders>
            <w:shd w:val="clear" w:color="auto" w:fill="F7F5F7"/>
          </w:tcPr>
          <w:p w14:paraId="15887DBE" w14:textId="77777777" w:rsidR="00F56008" w:rsidRDefault="00835842">
            <w:pPr>
              <w:tabs>
                <w:tab w:val="center" w:pos="315"/>
                <w:tab w:val="center" w:pos="962"/>
              </w:tabs>
              <w:spacing w:after="0" w:line="259" w:lineRule="auto"/>
              <w:ind w:left="0" w:firstLine="0"/>
              <w:jc w:val="left"/>
            </w:pPr>
            <w:r>
              <w:rPr>
                <w:sz w:val="22"/>
              </w:rPr>
              <w:tab/>
            </w:r>
            <w:r>
              <w:rPr>
                <w:sz w:val="18"/>
              </w:rPr>
              <w:t>i f</w:t>
            </w:r>
            <w:r>
              <w:rPr>
                <w:sz w:val="18"/>
              </w:rPr>
              <w:tab/>
              <w:t>(m == 1)</w:t>
            </w:r>
          </w:p>
        </w:tc>
      </w:tr>
      <w:tr w:rsidR="00F56008" w14:paraId="176B8916" w14:textId="77777777">
        <w:trPr>
          <w:trHeight w:val="249"/>
        </w:trPr>
        <w:tc>
          <w:tcPr>
            <w:tcW w:w="8044" w:type="dxa"/>
            <w:tcBorders>
              <w:top w:val="nil"/>
              <w:left w:val="nil"/>
              <w:bottom w:val="nil"/>
              <w:right w:val="nil"/>
            </w:tcBorders>
            <w:shd w:val="clear" w:color="auto" w:fill="F7F5F7"/>
          </w:tcPr>
          <w:p w14:paraId="077465A1" w14:textId="77777777" w:rsidR="00F56008" w:rsidRDefault="00835842">
            <w:pPr>
              <w:spacing w:after="0" w:line="259" w:lineRule="auto"/>
              <w:ind w:left="444" w:firstLine="0"/>
              <w:jc w:val="left"/>
            </w:pPr>
            <w:proofErr w:type="spellStart"/>
            <w:r>
              <w:rPr>
                <w:sz w:val="18"/>
              </w:rPr>
              <w:t>return</w:t>
            </w:r>
            <w:proofErr w:type="spellEnd"/>
            <w:r>
              <w:rPr>
                <w:sz w:val="18"/>
              </w:rPr>
              <w:t xml:space="preserve"> Type ( 1 ) ;</w:t>
            </w:r>
          </w:p>
        </w:tc>
      </w:tr>
      <w:tr w:rsidR="00F56008" w14:paraId="52D40DCB" w14:textId="77777777">
        <w:trPr>
          <w:trHeight w:val="279"/>
        </w:trPr>
        <w:tc>
          <w:tcPr>
            <w:tcW w:w="8044" w:type="dxa"/>
            <w:tcBorders>
              <w:top w:val="nil"/>
              <w:left w:val="nil"/>
              <w:bottom w:val="nil"/>
              <w:right w:val="nil"/>
            </w:tcBorders>
            <w:shd w:val="clear" w:color="auto" w:fill="F7F5F7"/>
          </w:tcPr>
          <w:p w14:paraId="1376E24B" w14:textId="77777777" w:rsidR="00F56008" w:rsidRDefault="00F56008">
            <w:pPr>
              <w:spacing w:after="160" w:line="259" w:lineRule="auto"/>
              <w:ind w:left="0" w:firstLine="0"/>
              <w:jc w:val="left"/>
            </w:pPr>
          </w:p>
        </w:tc>
      </w:tr>
      <w:tr w:rsidR="00F56008" w:rsidRPr="00CE2C02" w14:paraId="308982A5" w14:textId="77777777">
        <w:trPr>
          <w:trHeight w:val="249"/>
        </w:trPr>
        <w:tc>
          <w:tcPr>
            <w:tcW w:w="8044" w:type="dxa"/>
            <w:tcBorders>
              <w:top w:val="nil"/>
              <w:left w:val="nil"/>
              <w:bottom w:val="nil"/>
              <w:right w:val="nil"/>
            </w:tcBorders>
            <w:shd w:val="clear" w:color="auto" w:fill="F7F5F7"/>
          </w:tcPr>
          <w:p w14:paraId="2C220794" w14:textId="77777777" w:rsidR="00F56008" w:rsidRPr="00DB5C50" w:rsidRDefault="00835842">
            <w:pPr>
              <w:tabs>
                <w:tab w:val="center" w:pos="315"/>
                <w:tab w:val="center" w:pos="692"/>
                <w:tab w:val="center" w:pos="1230"/>
                <w:tab w:val="center" w:pos="1983"/>
                <w:tab w:val="center" w:pos="2575"/>
                <w:tab w:val="center" w:pos="2997"/>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s e t</w:t>
            </w:r>
            <w:r w:rsidRPr="00DB5C50">
              <w:rPr>
                <w:i/>
                <w:sz w:val="18"/>
                <w:lang w:val="en-US"/>
              </w:rPr>
              <w:tab/>
              <w:t xml:space="preserve">f </w:t>
            </w:r>
            <w:proofErr w:type="spellStart"/>
            <w:r w:rsidRPr="00DB5C50">
              <w:rPr>
                <w:i/>
                <w:sz w:val="18"/>
                <w:lang w:val="en-US"/>
              </w:rPr>
              <w:t>i</w:t>
            </w:r>
            <w:proofErr w:type="spellEnd"/>
            <w:r w:rsidRPr="00DB5C50">
              <w:rPr>
                <w:i/>
                <w:sz w:val="18"/>
                <w:lang w:val="en-US"/>
              </w:rPr>
              <w:t xml:space="preserve"> r s t</w:t>
            </w:r>
            <w:r w:rsidRPr="00DB5C50">
              <w:rPr>
                <w:i/>
                <w:sz w:val="18"/>
                <w:lang w:val="en-US"/>
              </w:rPr>
              <w:tab/>
              <w:t>element</w:t>
            </w:r>
            <w:r w:rsidRPr="00DB5C50">
              <w:rPr>
                <w:i/>
                <w:sz w:val="18"/>
                <w:lang w:val="en-US"/>
              </w:rPr>
              <w:tab/>
              <w:t>to</w:t>
            </w:r>
            <w:r w:rsidRPr="00DB5C50">
              <w:rPr>
                <w:i/>
                <w:sz w:val="18"/>
                <w:lang w:val="en-US"/>
              </w:rPr>
              <w:tab/>
              <w:t>one .</w:t>
            </w:r>
          </w:p>
        </w:tc>
      </w:tr>
      <w:tr w:rsidR="00F56008" w:rsidRPr="00CE2C02" w14:paraId="2B23FCDD" w14:textId="77777777">
        <w:trPr>
          <w:trHeight w:val="259"/>
        </w:trPr>
        <w:tc>
          <w:tcPr>
            <w:tcW w:w="8044" w:type="dxa"/>
            <w:tcBorders>
              <w:top w:val="nil"/>
              <w:left w:val="nil"/>
              <w:bottom w:val="nil"/>
              <w:right w:val="nil"/>
            </w:tcBorders>
            <w:shd w:val="clear" w:color="auto" w:fill="F7F5F7"/>
          </w:tcPr>
          <w:p w14:paraId="2665D187" w14:textId="77777777" w:rsidR="00F56008" w:rsidRPr="00DB5C50" w:rsidRDefault="00835842">
            <w:pPr>
              <w:tabs>
                <w:tab w:val="center" w:pos="315"/>
                <w:tab w:val="center" w:pos="745"/>
                <w:tab w:val="center" w:pos="1176"/>
                <w:tab w:val="center" w:pos="1552"/>
                <w:tab w:val="center" w:pos="2037"/>
                <w:tab w:val="center" w:pos="2618"/>
                <w:tab w:val="center" w:pos="3435"/>
                <w:tab w:val="center" w:pos="4189"/>
                <w:tab w:val="center" w:pos="4888"/>
                <w:tab w:val="center" w:pos="5910"/>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 xml:space="preserve">F </w:t>
            </w:r>
            <w:proofErr w:type="spellStart"/>
            <w:r w:rsidRPr="00DB5C50">
              <w:rPr>
                <w:i/>
                <w:sz w:val="18"/>
                <w:lang w:val="en-US"/>
              </w:rPr>
              <w:t>i</w:t>
            </w:r>
            <w:proofErr w:type="spellEnd"/>
            <w:r w:rsidRPr="00DB5C50">
              <w:rPr>
                <w:i/>
                <w:sz w:val="18"/>
                <w:lang w:val="en-US"/>
              </w:rPr>
              <w:t xml:space="preserve"> l </w:t>
            </w:r>
            <w:proofErr w:type="spellStart"/>
            <w:r w:rsidRPr="00DB5C50">
              <w:rPr>
                <w:i/>
                <w:sz w:val="18"/>
                <w:lang w:val="en-US"/>
              </w:rPr>
              <w:t>l</w:t>
            </w:r>
            <w:proofErr w:type="spellEnd"/>
            <w:r w:rsidRPr="00DB5C50">
              <w:rPr>
                <w:i/>
                <w:sz w:val="18"/>
                <w:lang w:val="en-US"/>
              </w:rPr>
              <w:tab/>
              <w:t>in</w:t>
            </w:r>
            <w:r w:rsidRPr="00DB5C50">
              <w:rPr>
                <w:i/>
                <w:sz w:val="18"/>
                <w:lang w:val="en-US"/>
              </w:rPr>
              <w:tab/>
              <w:t>the</w:t>
            </w:r>
            <w:r w:rsidRPr="00DB5C50">
              <w:rPr>
                <w:i/>
                <w:sz w:val="18"/>
                <w:lang w:val="en-US"/>
              </w:rPr>
              <w:tab/>
              <w:t>l a s t</w:t>
            </w:r>
            <w:r w:rsidRPr="00DB5C50">
              <w:rPr>
                <w:i/>
                <w:sz w:val="18"/>
                <w:lang w:val="en-US"/>
              </w:rPr>
              <w:tab/>
              <w:t xml:space="preserve">m </w:t>
            </w:r>
            <w:r w:rsidRPr="00DB5C50">
              <w:rPr>
                <w:rFonts w:ascii="Cambria" w:eastAsia="Cambria" w:hAnsi="Cambria" w:cs="Cambria"/>
                <w:sz w:val="18"/>
                <w:lang w:val="en-US"/>
              </w:rPr>
              <w:t xml:space="preserve">− </w:t>
            </w:r>
            <w:r w:rsidRPr="00DB5C50">
              <w:rPr>
                <w:i/>
                <w:sz w:val="18"/>
                <w:lang w:val="en-US"/>
              </w:rPr>
              <w:t>1</w:t>
            </w:r>
            <w:r w:rsidRPr="00DB5C50">
              <w:rPr>
                <w:i/>
                <w:sz w:val="18"/>
                <w:lang w:val="en-US"/>
              </w:rPr>
              <w:tab/>
              <w:t>elements</w:t>
            </w:r>
            <w:r w:rsidRPr="00DB5C50">
              <w:rPr>
                <w:i/>
                <w:sz w:val="18"/>
                <w:lang w:val="en-US"/>
              </w:rPr>
              <w:tab/>
              <w:t>with</w:t>
            </w:r>
            <w:r w:rsidRPr="00DB5C50">
              <w:rPr>
                <w:i/>
                <w:sz w:val="18"/>
                <w:lang w:val="en-US"/>
              </w:rPr>
              <w:tab/>
              <w:t>working</w:t>
            </w:r>
            <w:r w:rsidRPr="00DB5C50">
              <w:rPr>
                <w:i/>
                <w:sz w:val="18"/>
                <w:lang w:val="en-US"/>
              </w:rPr>
              <w:tab/>
              <w:t>parameters</w:t>
            </w:r>
          </w:p>
        </w:tc>
      </w:tr>
      <w:tr w:rsidR="00F56008" w:rsidRPr="00CE2C02" w14:paraId="3FAE2AA5" w14:textId="77777777">
        <w:trPr>
          <w:trHeight w:val="259"/>
        </w:trPr>
        <w:tc>
          <w:tcPr>
            <w:tcW w:w="8044" w:type="dxa"/>
            <w:tcBorders>
              <w:top w:val="nil"/>
              <w:left w:val="nil"/>
              <w:bottom w:val="nil"/>
              <w:right w:val="nil"/>
            </w:tcBorders>
            <w:shd w:val="clear" w:color="auto" w:fill="F7F5F7"/>
          </w:tcPr>
          <w:p w14:paraId="1EA87571" w14:textId="77777777" w:rsidR="00F56008" w:rsidRPr="00DB5C50" w:rsidRDefault="00835842">
            <w:pPr>
              <w:tabs>
                <w:tab w:val="center" w:pos="315"/>
                <w:tab w:val="center" w:pos="692"/>
                <w:tab w:val="center" w:pos="1176"/>
                <w:tab w:val="center" w:pos="2090"/>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and</w:t>
            </w:r>
            <w:r w:rsidRPr="00DB5C50">
              <w:rPr>
                <w:i/>
                <w:sz w:val="18"/>
                <w:lang w:val="en-US"/>
              </w:rPr>
              <w:tab/>
              <w:t>take</w:t>
            </w:r>
            <w:r w:rsidRPr="00DB5C50">
              <w:rPr>
                <w:i/>
                <w:sz w:val="18"/>
                <w:lang w:val="en-US"/>
              </w:rPr>
              <w:tab/>
              <w:t xml:space="preserve">e x p o n e n t </w:t>
            </w:r>
            <w:proofErr w:type="spellStart"/>
            <w:r w:rsidRPr="00DB5C50">
              <w:rPr>
                <w:i/>
                <w:sz w:val="18"/>
                <w:lang w:val="en-US"/>
              </w:rPr>
              <w:t>i</w:t>
            </w:r>
            <w:proofErr w:type="spellEnd"/>
            <w:r w:rsidRPr="00DB5C50">
              <w:rPr>
                <w:i/>
                <w:sz w:val="18"/>
                <w:lang w:val="en-US"/>
              </w:rPr>
              <w:t xml:space="preserve"> a l</w:t>
            </w:r>
          </w:p>
        </w:tc>
      </w:tr>
      <w:tr w:rsidR="00F56008" w:rsidRPr="00CE2C02" w14:paraId="76A3687B" w14:textId="77777777">
        <w:trPr>
          <w:trHeight w:val="249"/>
        </w:trPr>
        <w:tc>
          <w:tcPr>
            <w:tcW w:w="8044" w:type="dxa"/>
            <w:tcBorders>
              <w:top w:val="nil"/>
              <w:left w:val="nil"/>
              <w:bottom w:val="nil"/>
              <w:right w:val="nil"/>
            </w:tcBorders>
            <w:shd w:val="clear" w:color="auto" w:fill="F7F5F7"/>
          </w:tcPr>
          <w:p w14:paraId="17A6D76E" w14:textId="77777777" w:rsidR="00F56008" w:rsidRPr="00DB5C50" w:rsidRDefault="00835842">
            <w:pPr>
              <w:tabs>
                <w:tab w:val="center" w:pos="1010"/>
                <w:tab w:val="center" w:pos="2627"/>
              </w:tabs>
              <w:spacing w:after="0" w:line="259" w:lineRule="auto"/>
              <w:ind w:left="0" w:firstLine="0"/>
              <w:jc w:val="left"/>
              <w:rPr>
                <w:lang w:val="en-US"/>
              </w:rPr>
            </w:pPr>
            <w:r w:rsidRPr="00DB5C50">
              <w:rPr>
                <w:sz w:val="22"/>
                <w:lang w:val="en-US"/>
              </w:rPr>
              <w:tab/>
            </w:r>
            <w:r w:rsidRPr="00DB5C50">
              <w:rPr>
                <w:sz w:val="18"/>
                <w:lang w:val="en-US"/>
              </w:rPr>
              <w:t xml:space="preserve">foo </w:t>
            </w:r>
            <w:r w:rsidRPr="00DB5C50">
              <w:rPr>
                <w:rFonts w:ascii="Cambria" w:eastAsia="Cambria" w:hAnsi="Cambria" w:cs="Cambria"/>
                <w:i/>
                <w:sz w:val="18"/>
                <w:lang w:val="en-US"/>
              </w:rPr>
              <w:t xml:space="preserve">&lt;&lt; </w:t>
            </w:r>
            <w:r w:rsidRPr="00DB5C50">
              <w:rPr>
                <w:sz w:val="18"/>
                <w:lang w:val="en-US"/>
              </w:rPr>
              <w:t>Type (1) ,</w:t>
            </w:r>
            <w:r w:rsidRPr="00DB5C50">
              <w:rPr>
                <w:sz w:val="18"/>
                <w:lang w:val="en-US"/>
              </w:rPr>
              <w:tab/>
              <w:t>t d e l t a . exp ( ) ;</w:t>
            </w:r>
          </w:p>
        </w:tc>
      </w:tr>
      <w:tr w:rsidR="00F56008" w:rsidRPr="00CE2C02" w14:paraId="7FDA8D0A" w14:textId="77777777">
        <w:trPr>
          <w:trHeight w:val="279"/>
        </w:trPr>
        <w:tc>
          <w:tcPr>
            <w:tcW w:w="8044" w:type="dxa"/>
            <w:tcBorders>
              <w:top w:val="nil"/>
              <w:left w:val="nil"/>
              <w:bottom w:val="nil"/>
              <w:right w:val="nil"/>
            </w:tcBorders>
            <w:shd w:val="clear" w:color="auto" w:fill="F7F5F7"/>
          </w:tcPr>
          <w:p w14:paraId="75EC287F" w14:textId="77777777" w:rsidR="00F56008" w:rsidRPr="00DB5C50" w:rsidRDefault="00F56008">
            <w:pPr>
              <w:spacing w:after="160" w:line="259" w:lineRule="auto"/>
              <w:ind w:left="0" w:firstLine="0"/>
              <w:jc w:val="left"/>
              <w:rPr>
                <w:lang w:val="en-US"/>
              </w:rPr>
            </w:pPr>
          </w:p>
        </w:tc>
      </w:tr>
      <w:tr w:rsidR="00F56008" w14:paraId="04D1C8F1" w14:textId="77777777">
        <w:trPr>
          <w:trHeight w:val="249"/>
        </w:trPr>
        <w:tc>
          <w:tcPr>
            <w:tcW w:w="8044" w:type="dxa"/>
            <w:tcBorders>
              <w:top w:val="nil"/>
              <w:left w:val="nil"/>
              <w:bottom w:val="nil"/>
              <w:right w:val="nil"/>
            </w:tcBorders>
            <w:shd w:val="clear" w:color="auto" w:fill="F7F5F7"/>
          </w:tcPr>
          <w:p w14:paraId="7E61B10A" w14:textId="77777777" w:rsidR="00F56008" w:rsidRDefault="00835842">
            <w:pPr>
              <w:tabs>
                <w:tab w:val="center" w:pos="315"/>
                <w:tab w:val="center" w:pos="1014"/>
              </w:tabs>
              <w:spacing w:after="0" w:line="259" w:lineRule="auto"/>
              <w:ind w:left="0" w:firstLine="0"/>
              <w:jc w:val="left"/>
            </w:pPr>
            <w:r w:rsidRPr="00DB5C50">
              <w:rPr>
                <w:sz w:val="22"/>
                <w:lang w:val="en-US"/>
              </w:rPr>
              <w:tab/>
            </w:r>
            <w:r>
              <w:rPr>
                <w:i/>
                <w:sz w:val="18"/>
              </w:rPr>
              <w:t>/ /</w:t>
            </w:r>
            <w:r>
              <w:rPr>
                <w:i/>
                <w:sz w:val="18"/>
              </w:rPr>
              <w:tab/>
            </w:r>
            <w:proofErr w:type="spellStart"/>
            <w:r>
              <w:rPr>
                <w:i/>
                <w:sz w:val="18"/>
              </w:rPr>
              <w:t>normalize</w:t>
            </w:r>
            <w:proofErr w:type="spellEnd"/>
          </w:p>
        </w:tc>
      </w:tr>
      <w:tr w:rsidR="00F56008" w:rsidRPr="00CE2C02" w14:paraId="1E27BC75" w14:textId="77777777">
        <w:trPr>
          <w:trHeight w:val="249"/>
        </w:trPr>
        <w:tc>
          <w:tcPr>
            <w:tcW w:w="8044" w:type="dxa"/>
            <w:tcBorders>
              <w:top w:val="nil"/>
              <w:left w:val="nil"/>
              <w:bottom w:val="nil"/>
              <w:right w:val="nil"/>
            </w:tcBorders>
            <w:shd w:val="clear" w:color="auto" w:fill="F7F5F7"/>
          </w:tcPr>
          <w:p w14:paraId="7F168636" w14:textId="77777777" w:rsidR="00F56008" w:rsidRPr="00DB5C50" w:rsidRDefault="00835842">
            <w:pPr>
              <w:tabs>
                <w:tab w:val="center" w:pos="476"/>
                <w:tab w:val="center" w:pos="1113"/>
                <w:tab w:val="center" w:pos="1552"/>
                <w:tab w:val="center" w:pos="2243"/>
              </w:tabs>
              <w:spacing w:after="0" w:line="259" w:lineRule="auto"/>
              <w:ind w:left="0" w:firstLine="0"/>
              <w:jc w:val="left"/>
              <w:rPr>
                <w:lang w:val="en-US"/>
              </w:rPr>
            </w:pPr>
            <w:r w:rsidRPr="00DB5C50">
              <w:rPr>
                <w:sz w:val="22"/>
                <w:lang w:val="en-US"/>
              </w:rPr>
              <w:tab/>
            </w:r>
            <w:r w:rsidRPr="00DB5C50">
              <w:rPr>
                <w:sz w:val="18"/>
                <w:lang w:val="en-US"/>
              </w:rPr>
              <w:t>d e l t a</w:t>
            </w:r>
            <w:r w:rsidRPr="00DB5C50">
              <w:rPr>
                <w:sz w:val="18"/>
                <w:lang w:val="en-US"/>
              </w:rPr>
              <w:tab/>
              <w:t>= foo</w:t>
            </w:r>
            <w:r w:rsidRPr="00DB5C50">
              <w:rPr>
                <w:sz w:val="18"/>
                <w:lang w:val="en-US"/>
              </w:rPr>
              <w:tab/>
              <w:t>/</w:t>
            </w:r>
            <w:r w:rsidRPr="00DB5C50">
              <w:rPr>
                <w:sz w:val="18"/>
                <w:lang w:val="en-US"/>
              </w:rPr>
              <w:tab/>
              <w:t>foo . sum ( ) ;</w:t>
            </w:r>
          </w:p>
        </w:tc>
      </w:tr>
      <w:tr w:rsidR="00F56008" w:rsidRPr="00CE2C02" w14:paraId="396CF42A" w14:textId="77777777">
        <w:trPr>
          <w:trHeight w:val="279"/>
        </w:trPr>
        <w:tc>
          <w:tcPr>
            <w:tcW w:w="8044" w:type="dxa"/>
            <w:tcBorders>
              <w:top w:val="nil"/>
              <w:left w:val="nil"/>
              <w:bottom w:val="nil"/>
              <w:right w:val="nil"/>
            </w:tcBorders>
            <w:shd w:val="clear" w:color="auto" w:fill="F7F5F7"/>
          </w:tcPr>
          <w:p w14:paraId="75758B46" w14:textId="77777777" w:rsidR="00F56008" w:rsidRPr="00DB5C50" w:rsidRDefault="00F56008">
            <w:pPr>
              <w:spacing w:after="160" w:line="259" w:lineRule="auto"/>
              <w:ind w:left="0" w:firstLine="0"/>
              <w:jc w:val="left"/>
              <w:rPr>
                <w:lang w:val="en-US"/>
              </w:rPr>
            </w:pPr>
          </w:p>
        </w:tc>
      </w:tr>
      <w:tr w:rsidR="00F56008" w:rsidRPr="00CE2C02" w14:paraId="5CB9842A" w14:textId="77777777">
        <w:trPr>
          <w:trHeight w:val="249"/>
        </w:trPr>
        <w:tc>
          <w:tcPr>
            <w:tcW w:w="8044" w:type="dxa"/>
            <w:tcBorders>
              <w:top w:val="nil"/>
              <w:left w:val="nil"/>
              <w:bottom w:val="nil"/>
              <w:right w:val="nil"/>
            </w:tcBorders>
            <w:shd w:val="clear" w:color="auto" w:fill="F7F5F7"/>
          </w:tcPr>
          <w:p w14:paraId="23DFD34A" w14:textId="77777777" w:rsidR="00F56008" w:rsidRPr="00DB5C50" w:rsidRDefault="00835842">
            <w:pPr>
              <w:tabs>
                <w:tab w:val="center" w:pos="530"/>
                <w:tab w:val="center" w:pos="1285"/>
              </w:tabs>
              <w:spacing w:after="0" w:line="259" w:lineRule="auto"/>
              <w:ind w:left="0" w:firstLine="0"/>
              <w:jc w:val="left"/>
              <w:rPr>
                <w:lang w:val="en-US"/>
              </w:rPr>
            </w:pPr>
            <w:r w:rsidRPr="00DB5C50">
              <w:rPr>
                <w:sz w:val="22"/>
                <w:lang w:val="en-US"/>
              </w:rPr>
              <w:tab/>
            </w:r>
            <w:r w:rsidRPr="00DB5C50">
              <w:rPr>
                <w:sz w:val="18"/>
                <w:lang w:val="en-US"/>
              </w:rPr>
              <w:t>return</w:t>
            </w:r>
            <w:r w:rsidRPr="00DB5C50">
              <w:rPr>
                <w:sz w:val="18"/>
                <w:lang w:val="en-US"/>
              </w:rPr>
              <w:tab/>
              <w:t>d e l t a ;</w:t>
            </w:r>
          </w:p>
        </w:tc>
      </w:tr>
      <w:tr w:rsidR="00F56008" w14:paraId="0ACD4CAB" w14:textId="77777777">
        <w:trPr>
          <w:trHeight w:val="249"/>
        </w:trPr>
        <w:tc>
          <w:tcPr>
            <w:tcW w:w="8044" w:type="dxa"/>
            <w:tcBorders>
              <w:top w:val="nil"/>
              <w:left w:val="nil"/>
              <w:bottom w:val="nil"/>
              <w:right w:val="nil"/>
            </w:tcBorders>
            <w:shd w:val="clear" w:color="auto" w:fill="F7F5F7"/>
          </w:tcPr>
          <w:p w14:paraId="541027A2" w14:textId="77777777" w:rsidR="00F56008" w:rsidRDefault="00835842">
            <w:pPr>
              <w:spacing w:after="0" w:line="259" w:lineRule="auto"/>
              <w:ind w:left="0" w:firstLine="0"/>
              <w:jc w:val="left"/>
            </w:pPr>
            <w:r>
              <w:rPr>
                <w:rFonts w:ascii="Cambria" w:eastAsia="Cambria" w:hAnsi="Cambria" w:cs="Cambria"/>
                <w:sz w:val="18"/>
              </w:rPr>
              <w:lastRenderedPageBreak/>
              <w:t>}</w:t>
            </w:r>
          </w:p>
        </w:tc>
      </w:tr>
    </w:tbl>
    <w:p w14:paraId="0102F54C" w14:textId="77777777" w:rsidR="00F56008" w:rsidRPr="00DB5C50" w:rsidRDefault="00835842">
      <w:pPr>
        <w:ind w:left="508" w:right="1345"/>
        <w:rPr>
          <w:lang w:val="en-US"/>
        </w:rPr>
      </w:pPr>
      <w:r w:rsidRPr="00DB5C50">
        <w:rPr>
          <w:lang w:val="en-US"/>
        </w:rPr>
        <w:t xml:space="preserve">Given a working parameter vector </w:t>
      </w:r>
      <w:proofErr w:type="spellStart"/>
      <w:r w:rsidRPr="00DB5C50">
        <w:rPr>
          <w:lang w:val="en-US"/>
        </w:rPr>
        <w:t>loglambda</w:t>
      </w:r>
      <w:proofErr w:type="spellEnd"/>
      <w:r w:rsidRPr="00DB5C50">
        <w:rPr>
          <w:lang w:val="en-US"/>
        </w:rPr>
        <w:t>, the C++ function turning the working vector of the Poisson means into a natural parameter is much simpler:</w:t>
      </w:r>
    </w:p>
    <w:tbl>
      <w:tblPr>
        <w:tblStyle w:val="TableGrid"/>
        <w:tblW w:w="8044" w:type="dxa"/>
        <w:tblInd w:w="498" w:type="dxa"/>
        <w:tblCellMar>
          <w:top w:w="46" w:type="dxa"/>
          <w:left w:w="25" w:type="dxa"/>
          <w:right w:w="115" w:type="dxa"/>
        </w:tblCellMar>
        <w:tblLook w:val="04A0" w:firstRow="1" w:lastRow="0" w:firstColumn="1" w:lastColumn="0" w:noHBand="0" w:noVBand="1"/>
      </w:tblPr>
      <w:tblGrid>
        <w:gridCol w:w="8044"/>
      </w:tblGrid>
      <w:tr w:rsidR="00F56008" w14:paraId="491510B2" w14:textId="77777777">
        <w:trPr>
          <w:trHeight w:val="239"/>
        </w:trPr>
        <w:tc>
          <w:tcPr>
            <w:tcW w:w="8044" w:type="dxa"/>
            <w:tcBorders>
              <w:top w:val="nil"/>
              <w:left w:val="nil"/>
              <w:bottom w:val="nil"/>
              <w:right w:val="nil"/>
            </w:tcBorders>
            <w:shd w:val="clear" w:color="auto" w:fill="F7F5F7"/>
          </w:tcPr>
          <w:p w14:paraId="6989086C" w14:textId="77777777" w:rsidR="00F56008" w:rsidRDefault="00835842">
            <w:pPr>
              <w:spacing w:after="0" w:line="259" w:lineRule="auto"/>
              <w:ind w:left="0" w:firstLine="0"/>
              <w:jc w:val="left"/>
            </w:pP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lambda = log </w:t>
            </w:r>
            <w:r>
              <w:rPr>
                <w:noProof/>
                <w:sz w:val="22"/>
              </w:rPr>
              <mc:AlternateContent>
                <mc:Choice Requires="wpg">
                  <w:drawing>
                    <wp:inline distT="0" distB="0" distL="0" distR="0" wp14:anchorId="1CBA4497" wp14:editId="30E61645">
                      <wp:extent cx="34163" cy="5055"/>
                      <wp:effectExtent l="0" t="0" r="0" b="0"/>
                      <wp:docPr id="97504" name="Group 97504"/>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1706" name="Shape 1706"/>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504" style="width:2.69pt;height:0.398pt;mso-position-horizontal-relative:char;mso-position-vertical-relative:line" coordsize="341,50">
                      <v:shape id="Shape 1706" style="position:absolute;width:341;height:0;left:0;top:0;" coordsize="34163,0" path="m0,0l34163,0">
                        <v:stroke weight="0.398pt" endcap="flat" joinstyle="miter" miterlimit="10" on="true" color="#000000"/>
                        <v:fill on="false" color="#000000" opacity="0"/>
                      </v:shape>
                    </v:group>
                  </w:pict>
                </mc:Fallback>
              </mc:AlternateContent>
            </w:r>
            <w:r>
              <w:rPr>
                <w:sz w:val="18"/>
              </w:rPr>
              <w:t xml:space="preserve">lambda . </w:t>
            </w:r>
            <w:proofErr w:type="spellStart"/>
            <w:r>
              <w:rPr>
                <w:sz w:val="18"/>
              </w:rPr>
              <w:t>exp</w:t>
            </w:r>
            <w:proofErr w:type="spellEnd"/>
            <w:r>
              <w:rPr>
                <w:sz w:val="18"/>
              </w:rPr>
              <w:t xml:space="preserve"> ( ) ;</w:t>
            </w:r>
          </w:p>
        </w:tc>
      </w:tr>
    </w:tbl>
    <w:p w14:paraId="482E4C76" w14:textId="77777777" w:rsidR="00F56008" w:rsidRPr="00DB5C50" w:rsidRDefault="00835842">
      <w:pPr>
        <w:ind w:left="111" w:right="1345"/>
        <w:rPr>
          <w:lang w:val="en-US"/>
        </w:rPr>
      </w:pPr>
      <w:r w:rsidRPr="00DB5C50">
        <w:rPr>
          <w:lang w:val="en-US"/>
        </w:rPr>
        <w:t>(iii) The “forward algorithm” allows for a recursive computation of the likelihood.</w:t>
      </w:r>
    </w:p>
    <w:p w14:paraId="333835DE" w14:textId="77777777" w:rsidR="00F56008" w:rsidRPr="00DB5C50" w:rsidRDefault="00835842">
      <w:pPr>
        <w:spacing w:after="316"/>
        <w:ind w:left="508" w:right="1345"/>
        <w:rPr>
          <w:lang w:val="en-US"/>
        </w:rPr>
      </w:pPr>
      <w:r w:rsidRPr="00DB5C50">
        <w:rPr>
          <w:lang w:val="en-US"/>
        </w:rPr>
        <w:t xml:space="preserve">To state the forward algorithm let us define the vector </w:t>
      </w:r>
      <w:r>
        <w:rPr>
          <w:i/>
        </w:rPr>
        <w:t>α</w:t>
      </w:r>
      <w:r w:rsidRPr="00DB5C50">
        <w:rPr>
          <w:rFonts w:ascii="Cambria" w:eastAsia="Cambria" w:hAnsi="Cambria" w:cs="Cambria"/>
          <w:i/>
          <w:vertAlign w:val="subscript"/>
          <w:lang w:val="en-US"/>
        </w:rPr>
        <w:t xml:space="preserve">t </w:t>
      </w:r>
      <w:r w:rsidRPr="00DB5C50">
        <w:rPr>
          <w:lang w:val="en-US"/>
        </w:rPr>
        <w:t xml:space="preserve">for </w:t>
      </w:r>
      <w:r w:rsidRPr="00DB5C50">
        <w:rPr>
          <w:rFonts w:ascii="Cambria" w:eastAsia="Cambria" w:hAnsi="Cambria" w:cs="Cambria"/>
          <w:i/>
          <w:lang w:val="en-US"/>
        </w:rPr>
        <w:t xml:space="preserve">t </w:t>
      </w:r>
      <w:r w:rsidRPr="00DB5C50">
        <w:rPr>
          <w:rFonts w:ascii="Cambria" w:eastAsia="Cambria" w:hAnsi="Cambria" w:cs="Cambria"/>
          <w:lang w:val="en-US"/>
        </w:rPr>
        <w:t>= 1</w:t>
      </w:r>
      <w:r w:rsidRPr="00DB5C50">
        <w:rPr>
          <w:rFonts w:ascii="Cambria" w:eastAsia="Cambria" w:hAnsi="Cambria" w:cs="Cambria"/>
          <w:i/>
          <w:lang w:val="en-US"/>
        </w:rPr>
        <w:t>,</w:t>
      </w:r>
      <w:r w:rsidRPr="00DB5C50">
        <w:rPr>
          <w:rFonts w:ascii="Cambria" w:eastAsia="Cambria" w:hAnsi="Cambria" w:cs="Cambria"/>
          <w:lang w:val="en-US"/>
        </w:rPr>
        <w:t>2</w:t>
      </w:r>
      <w:r w:rsidRPr="00DB5C50">
        <w:rPr>
          <w:rFonts w:ascii="Cambria" w:eastAsia="Cambria" w:hAnsi="Cambria" w:cs="Cambria"/>
          <w:i/>
          <w:lang w:val="en-US"/>
        </w:rPr>
        <w:t xml:space="preserve">,...,N </w:t>
      </w:r>
      <w:r w:rsidRPr="00DB5C50">
        <w:rPr>
          <w:lang w:val="en-US"/>
        </w:rPr>
        <w:t>so that</w:t>
      </w:r>
    </w:p>
    <w:p w14:paraId="0E7747D0" w14:textId="77777777" w:rsidR="00F56008" w:rsidRPr="00DB5C50" w:rsidRDefault="00835842">
      <w:pPr>
        <w:spacing w:after="0" w:line="259" w:lineRule="auto"/>
        <w:jc w:val="left"/>
        <w:rPr>
          <w:lang w:val="en-US"/>
        </w:rPr>
      </w:pPr>
      <w:r>
        <w:rPr>
          <w:i/>
        </w:rPr>
        <w:t>α</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Pr>
          <w:i/>
        </w:rPr>
        <w:t>δ</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vertAlign w:val="subscript"/>
          <w:lang w:val="en-US"/>
        </w:rPr>
        <w:t>1</w:t>
      </w:r>
      <w:r w:rsidRPr="00DB5C50">
        <w:rPr>
          <w:rFonts w:ascii="Cambria" w:eastAsia="Cambria" w:hAnsi="Cambria" w:cs="Cambria"/>
          <w:lang w:val="en-US"/>
        </w:rPr>
        <w:t>)</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vertAlign w:val="subscript"/>
          <w:lang w:val="en-US"/>
        </w:rPr>
        <w:t>2</w:t>
      </w:r>
      <w:r w:rsidRPr="00DB5C50">
        <w:rPr>
          <w:rFonts w:ascii="Cambria" w:eastAsia="Cambria" w:hAnsi="Cambria" w:cs="Cambria"/>
          <w:lang w:val="en-US"/>
        </w:rPr>
        <w:t>)</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vertAlign w:val="subscript"/>
          <w:lang w:val="en-US"/>
        </w:rPr>
        <w:t>3</w:t>
      </w:r>
      <w:r w:rsidRPr="00DB5C50">
        <w:rPr>
          <w:rFonts w:ascii="Cambria" w:eastAsia="Cambria" w:hAnsi="Cambria" w:cs="Cambria"/>
          <w:lang w:val="en-US"/>
        </w:rPr>
        <w:t>)</w:t>
      </w:r>
      <w:r w:rsidRPr="00DB5C50">
        <w:rPr>
          <w:rFonts w:ascii="Cambria" w:eastAsia="Cambria" w:hAnsi="Cambria" w:cs="Cambria"/>
          <w:i/>
          <w:lang w:val="en-US"/>
        </w:rPr>
        <w:t>...</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t</w:t>
      </w:r>
      <w:proofErr w:type="spellEnd"/>
      <w:r w:rsidRPr="00DB5C50">
        <w:rPr>
          <w:rFonts w:ascii="Cambria" w:eastAsia="Cambria" w:hAnsi="Cambria" w:cs="Cambria"/>
          <w:lang w:val="en-US"/>
        </w:rPr>
        <w:t>)</w:t>
      </w:r>
    </w:p>
    <w:p w14:paraId="110AB8F4" w14:textId="77777777" w:rsidR="00F56008" w:rsidRPr="00DB5C50" w:rsidRDefault="00835842">
      <w:pPr>
        <w:spacing w:after="119" w:line="259" w:lineRule="auto"/>
        <w:ind w:left="2133"/>
        <w:jc w:val="left"/>
        <w:rPr>
          <w:lang w:val="en-US"/>
        </w:rPr>
      </w:pPr>
      <w:r w:rsidRPr="00DB5C50">
        <w:rPr>
          <w:rFonts w:ascii="Cambria" w:eastAsia="Cambria" w:hAnsi="Cambria" w:cs="Cambria"/>
          <w:i/>
          <w:sz w:val="14"/>
          <w:lang w:val="en-US"/>
        </w:rPr>
        <w:t>t</w:t>
      </w:r>
    </w:p>
    <w:p w14:paraId="63661991" w14:textId="77777777" w:rsidR="00F56008" w:rsidRPr="00DB5C50" w:rsidRDefault="00835842">
      <w:pPr>
        <w:spacing w:after="0" w:line="259" w:lineRule="auto"/>
        <w:ind w:left="1139"/>
        <w:jc w:val="left"/>
        <w:rPr>
          <w:lang w:val="en-US"/>
        </w:rPr>
      </w:pPr>
      <w:r w:rsidRPr="00DB5C50">
        <w:rPr>
          <w:rFonts w:ascii="Cambria" w:eastAsia="Cambria" w:hAnsi="Cambria" w:cs="Cambria"/>
          <w:lang w:val="en-US"/>
        </w:rPr>
        <w:t xml:space="preserve">= </w:t>
      </w:r>
      <w:r>
        <w:rPr>
          <w:i/>
        </w:rPr>
        <w:t>δ</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vertAlign w:val="subscript"/>
          <w:lang w:val="en-US"/>
        </w:rPr>
        <w:t>1</w:t>
      </w:r>
      <w:r w:rsidRPr="00DB5C50">
        <w:rPr>
          <w:rFonts w:ascii="Cambria" w:eastAsia="Cambria" w:hAnsi="Cambria" w:cs="Cambria"/>
          <w:lang w:val="en-US"/>
        </w:rPr>
        <w:t xml:space="preserve">) </w:t>
      </w:r>
      <w:r w:rsidRPr="00DB5C50">
        <w:rPr>
          <w:rFonts w:ascii="Cambria" w:eastAsia="Cambria" w:hAnsi="Cambria" w:cs="Cambria"/>
          <w:sz w:val="31"/>
          <w:vertAlign w:val="superscript"/>
          <w:lang w:val="en-US"/>
        </w:rPr>
        <w:t>Y</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s</w:t>
      </w:r>
      <w:proofErr w:type="spellEnd"/>
      <w:r w:rsidRPr="00DB5C50">
        <w:rPr>
          <w:rFonts w:ascii="Cambria" w:eastAsia="Cambria" w:hAnsi="Cambria" w:cs="Cambria"/>
          <w:lang w:val="en-US"/>
        </w:rPr>
        <w:t>)</w:t>
      </w:r>
    </w:p>
    <w:p w14:paraId="5EEFC0F7" w14:textId="77777777" w:rsidR="00F56008" w:rsidRPr="00DB5C50" w:rsidRDefault="00835842">
      <w:pPr>
        <w:spacing w:after="83" w:line="259" w:lineRule="auto"/>
        <w:ind w:left="2024"/>
        <w:jc w:val="left"/>
        <w:rPr>
          <w:lang w:val="en-US"/>
        </w:rPr>
      </w:pPr>
      <w:r w:rsidRPr="00DB5C50">
        <w:rPr>
          <w:rFonts w:ascii="Cambria" w:eastAsia="Cambria" w:hAnsi="Cambria" w:cs="Cambria"/>
          <w:i/>
          <w:sz w:val="14"/>
          <w:lang w:val="en-US"/>
        </w:rPr>
        <w:t>s</w:t>
      </w:r>
      <w:r w:rsidRPr="00DB5C50">
        <w:rPr>
          <w:rFonts w:ascii="Cambria" w:eastAsia="Cambria" w:hAnsi="Cambria" w:cs="Cambria"/>
          <w:sz w:val="14"/>
          <w:lang w:val="en-US"/>
        </w:rPr>
        <w:t>=2</w:t>
      </w:r>
    </w:p>
    <w:p w14:paraId="2ECAB626" w14:textId="77777777" w:rsidR="00F56008" w:rsidRPr="00DB5C50" w:rsidRDefault="00835842">
      <w:pPr>
        <w:pStyle w:val="Heading2"/>
        <w:spacing w:after="297"/>
        <w:ind w:left="1139" w:right="0"/>
        <w:rPr>
          <w:lang w:val="en-US"/>
        </w:rPr>
      </w:pPr>
      <w:r w:rsidRPr="00DB5C50">
        <w:rPr>
          <w:lang w:val="en-US"/>
        </w:rPr>
        <w:t>= (</w:t>
      </w:r>
      <w:r>
        <w:rPr>
          <w:i/>
        </w:rPr>
        <w:t>α</w:t>
      </w:r>
      <w:r w:rsidRPr="00DB5C50">
        <w:rPr>
          <w:i/>
          <w:vertAlign w:val="subscript"/>
          <w:lang w:val="en-US"/>
        </w:rPr>
        <w:t>t</w:t>
      </w:r>
      <w:r w:rsidRPr="00DB5C50">
        <w:rPr>
          <w:lang w:val="en-US"/>
        </w:rPr>
        <w:t>(1)</w:t>
      </w:r>
      <w:r w:rsidRPr="00DB5C50">
        <w:rPr>
          <w:i/>
          <w:lang w:val="en-US"/>
        </w:rPr>
        <w:t>,...,</w:t>
      </w:r>
      <w:r>
        <w:rPr>
          <w:i/>
        </w:rPr>
        <w:t>α</w:t>
      </w:r>
      <w:r w:rsidRPr="00DB5C50">
        <w:rPr>
          <w:i/>
          <w:vertAlign w:val="subscript"/>
          <w:lang w:val="en-US"/>
        </w:rPr>
        <w:t>t</w:t>
      </w:r>
      <w:r w:rsidRPr="00DB5C50">
        <w:rPr>
          <w:lang w:val="en-US"/>
        </w:rPr>
        <w:t>(</w:t>
      </w:r>
      <w:r w:rsidRPr="00DB5C50">
        <w:rPr>
          <w:i/>
          <w:lang w:val="en-US"/>
        </w:rPr>
        <w:t>m</w:t>
      </w:r>
      <w:r w:rsidRPr="00DB5C50">
        <w:rPr>
          <w:lang w:val="en-US"/>
        </w:rPr>
        <w:t>))</w:t>
      </w:r>
    </w:p>
    <w:p w14:paraId="31BA914B" w14:textId="77777777" w:rsidR="00F56008" w:rsidRPr="00DB5C50" w:rsidRDefault="00835842">
      <w:pPr>
        <w:ind w:left="508" w:right="1345"/>
        <w:rPr>
          <w:lang w:val="en-US"/>
        </w:rPr>
      </w:pPr>
      <w:r w:rsidRPr="00DB5C50">
        <w:rPr>
          <w:lang w:val="en-US"/>
        </w:rPr>
        <w:t xml:space="preserve">where </w:t>
      </w:r>
      <w:r>
        <w:rPr>
          <w:i/>
        </w:rPr>
        <w:t>δ</w:t>
      </w:r>
      <w:r w:rsidRPr="00DB5C50">
        <w:rPr>
          <w:i/>
          <w:lang w:val="en-US"/>
        </w:rPr>
        <w:t xml:space="preserve"> </w:t>
      </w:r>
      <w:r w:rsidRPr="00DB5C50">
        <w:rPr>
          <w:lang w:val="en-US"/>
        </w:rPr>
        <w:t>denotes the initial distribution of the Markov chain. By convention, the empty product is the identity matrix.</w:t>
      </w:r>
    </w:p>
    <w:p w14:paraId="5D64BAA5" w14:textId="77777777" w:rsidR="00F56008" w:rsidRPr="00DB5C50" w:rsidRDefault="00835842">
      <w:pPr>
        <w:spacing w:after="183"/>
        <w:ind w:left="508" w:right="1345"/>
        <w:rPr>
          <w:lang w:val="en-US"/>
        </w:rPr>
      </w:pPr>
      <w:r w:rsidRPr="00DB5C50">
        <w:rPr>
          <w:lang w:val="en-US"/>
        </w:rPr>
        <w:t xml:space="preserve">It is called the forward algorithm because of the way the </w:t>
      </w:r>
      <w:r>
        <w:rPr>
          <w:i/>
        </w:rPr>
        <w:t>α</w:t>
      </w:r>
      <w:r w:rsidRPr="00DB5C50">
        <w:rPr>
          <w:rFonts w:ascii="Cambria" w:eastAsia="Cambria" w:hAnsi="Cambria" w:cs="Cambria"/>
          <w:i/>
          <w:vertAlign w:val="subscript"/>
          <w:lang w:val="en-US"/>
        </w:rPr>
        <w:t xml:space="preserve">t </w:t>
      </w:r>
      <w:r w:rsidRPr="00DB5C50">
        <w:rPr>
          <w:lang w:val="en-US"/>
        </w:rPr>
        <w:t>values are calculated</w:t>
      </w:r>
    </w:p>
    <w:p w14:paraId="7C5921F5" w14:textId="77777777" w:rsidR="00F56008" w:rsidRPr="00DB5C50" w:rsidRDefault="00835842">
      <w:pPr>
        <w:spacing w:after="102" w:line="259" w:lineRule="auto"/>
        <w:ind w:left="862"/>
        <w:jc w:val="left"/>
        <w:rPr>
          <w:lang w:val="en-US"/>
        </w:rPr>
      </w:pPr>
      <w:r>
        <w:rPr>
          <w:i/>
        </w:rPr>
        <w:t>α</w:t>
      </w:r>
      <w:r w:rsidRPr="00DB5C50">
        <w:rPr>
          <w:rFonts w:ascii="Cambria" w:eastAsia="Cambria" w:hAnsi="Cambria" w:cs="Cambria"/>
          <w:vertAlign w:val="subscript"/>
          <w:lang w:val="en-US"/>
        </w:rPr>
        <w:t xml:space="preserve">0 </w:t>
      </w:r>
      <w:r w:rsidRPr="00DB5C50">
        <w:rPr>
          <w:rFonts w:ascii="Cambria" w:eastAsia="Cambria" w:hAnsi="Cambria" w:cs="Cambria"/>
          <w:lang w:val="en-US"/>
        </w:rPr>
        <w:t xml:space="preserve">= </w:t>
      </w:r>
      <w:r>
        <w:rPr>
          <w:i/>
        </w:rPr>
        <w:t>δ</w:t>
      </w:r>
    </w:p>
    <w:p w14:paraId="0278A1EE" w14:textId="77777777" w:rsidR="00F56008" w:rsidRPr="00DB5C50" w:rsidRDefault="00835842">
      <w:pPr>
        <w:spacing w:after="121" w:line="265" w:lineRule="auto"/>
        <w:ind w:left="862"/>
        <w:jc w:val="left"/>
        <w:rPr>
          <w:lang w:val="en-US"/>
        </w:rPr>
      </w:pPr>
      <w:r>
        <w:rPr>
          <w:i/>
        </w:rPr>
        <w:t>α</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Pr>
          <w:i/>
        </w:rPr>
        <w:t>α</w:t>
      </w:r>
      <w:r w:rsidRPr="00DB5C50">
        <w:rPr>
          <w:rFonts w:ascii="Cambria" w:eastAsia="Cambria" w:hAnsi="Cambria" w:cs="Cambria"/>
          <w:i/>
          <w:vertAlign w:val="subscript"/>
          <w:lang w:val="en-US"/>
        </w:rPr>
        <w:t>t</w:t>
      </w:r>
      <w:r w:rsidRPr="00DB5C50">
        <w:rPr>
          <w:rFonts w:ascii="Cambria" w:eastAsia="Cambria" w:hAnsi="Cambria" w:cs="Cambria"/>
          <w:vertAlign w:val="subscript"/>
          <w:lang w:val="en-US"/>
        </w:rPr>
        <w:t>−1</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t</w:t>
      </w:r>
      <w:proofErr w:type="spellEnd"/>
      <w:r w:rsidRPr="00DB5C50">
        <w:rPr>
          <w:rFonts w:ascii="Cambria" w:eastAsia="Cambria" w:hAnsi="Cambria" w:cs="Cambria"/>
          <w:lang w:val="en-US"/>
        </w:rPr>
        <w:t xml:space="preserve">) </w:t>
      </w:r>
      <w:r w:rsidRPr="00DB5C50">
        <w:rPr>
          <w:lang w:val="en-US"/>
        </w:rPr>
        <w:t xml:space="preserve">for </w:t>
      </w:r>
      <w:r w:rsidRPr="00DB5C50">
        <w:rPr>
          <w:rFonts w:ascii="Cambria" w:eastAsia="Cambria" w:hAnsi="Cambria" w:cs="Cambria"/>
          <w:i/>
          <w:lang w:val="en-US"/>
        </w:rPr>
        <w:t xml:space="preserve">t </w:t>
      </w:r>
      <w:r w:rsidRPr="00DB5C50">
        <w:rPr>
          <w:rFonts w:ascii="Cambria" w:eastAsia="Cambria" w:hAnsi="Cambria" w:cs="Cambria"/>
          <w:lang w:val="en-US"/>
        </w:rPr>
        <w:t>= 1</w:t>
      </w:r>
      <w:r w:rsidRPr="00DB5C50">
        <w:rPr>
          <w:rFonts w:ascii="Cambria" w:eastAsia="Cambria" w:hAnsi="Cambria" w:cs="Cambria"/>
          <w:i/>
          <w:lang w:val="en-US"/>
        </w:rPr>
        <w:t>,</w:t>
      </w:r>
      <w:r w:rsidRPr="00DB5C50">
        <w:rPr>
          <w:rFonts w:ascii="Cambria" w:eastAsia="Cambria" w:hAnsi="Cambria" w:cs="Cambria"/>
          <w:lang w:val="en-US"/>
        </w:rPr>
        <w:t>2</w:t>
      </w:r>
      <w:r w:rsidRPr="00DB5C50">
        <w:rPr>
          <w:rFonts w:ascii="Cambria" w:eastAsia="Cambria" w:hAnsi="Cambria" w:cs="Cambria"/>
          <w:i/>
          <w:lang w:val="en-US"/>
        </w:rPr>
        <w:t>,...,N</w:t>
      </w:r>
    </w:p>
    <w:p w14:paraId="68E8C68E" w14:textId="77777777" w:rsidR="00F56008" w:rsidRPr="00DB5C50" w:rsidRDefault="00835842">
      <w:pPr>
        <w:spacing w:after="238" w:line="259" w:lineRule="auto"/>
        <w:ind w:left="862"/>
        <w:jc w:val="left"/>
        <w:rPr>
          <w:lang w:val="en-US"/>
        </w:rPr>
      </w:pPr>
      <w:r w:rsidRPr="00DB5C50">
        <w:rPr>
          <w:rFonts w:ascii="Cambria" w:eastAsia="Cambria" w:hAnsi="Cambria" w:cs="Cambria"/>
          <w:i/>
          <w:lang w:val="en-US"/>
        </w:rPr>
        <w:t>L</w:t>
      </w:r>
      <w:r w:rsidRPr="00DB5C50">
        <w:rPr>
          <w:rFonts w:ascii="Cambria" w:eastAsia="Cambria" w:hAnsi="Cambria" w:cs="Cambria"/>
          <w:i/>
          <w:sz w:val="14"/>
          <w:lang w:val="en-US"/>
        </w:rPr>
        <w:t xml:space="preserve">T </w:t>
      </w:r>
      <w:r w:rsidRPr="00DB5C50">
        <w:rPr>
          <w:rFonts w:ascii="Cambria" w:eastAsia="Cambria" w:hAnsi="Cambria" w:cs="Cambria"/>
          <w:lang w:val="en-US"/>
        </w:rPr>
        <w:t xml:space="preserve">= </w:t>
      </w:r>
      <w:r>
        <w:rPr>
          <w:i/>
        </w:rPr>
        <w:t>α</w:t>
      </w:r>
      <w:r w:rsidRPr="00DB5C50">
        <w:rPr>
          <w:rFonts w:ascii="Cambria" w:eastAsia="Cambria" w:hAnsi="Cambria" w:cs="Cambria"/>
          <w:i/>
          <w:sz w:val="14"/>
          <w:lang w:val="en-US"/>
        </w:rPr>
        <w:t>T</w:t>
      </w:r>
      <w:r w:rsidRPr="00DB5C50">
        <w:rPr>
          <w:rFonts w:ascii="Cambria" w:eastAsia="Cambria" w:hAnsi="Cambria" w:cs="Cambria"/>
          <w:b/>
          <w:lang w:val="en-US"/>
        </w:rPr>
        <w:t>1</w:t>
      </w:r>
      <w:r w:rsidRPr="00DB5C50">
        <w:rPr>
          <w:rFonts w:ascii="Cambria" w:eastAsia="Cambria" w:hAnsi="Cambria" w:cs="Cambria"/>
          <w:sz w:val="14"/>
          <w:lang w:val="en-US"/>
        </w:rPr>
        <w:t>0</w:t>
      </w:r>
    </w:p>
    <w:p w14:paraId="45161E0A" w14:textId="77777777" w:rsidR="00F56008" w:rsidRPr="00DB5C50" w:rsidRDefault="00835842">
      <w:pPr>
        <w:spacing w:line="377" w:lineRule="auto"/>
        <w:ind w:left="483" w:right="1734" w:hanging="382"/>
        <w:rPr>
          <w:lang w:val="en-US"/>
        </w:rPr>
      </w:pPr>
      <w:r w:rsidRPr="00DB5C50">
        <w:rPr>
          <w:lang w:val="en-US"/>
        </w:rPr>
        <w:t xml:space="preserve">(iv) In the same way, the “backward algorithm” allows for a recursive computation of the likelihood. To state the backward algorithm let us define the vector </w:t>
      </w:r>
      <w:r>
        <w:rPr>
          <w:i/>
        </w:rPr>
        <w:t>β</w:t>
      </w:r>
      <w:r w:rsidRPr="00DB5C50">
        <w:rPr>
          <w:rFonts w:ascii="Cambria" w:eastAsia="Cambria" w:hAnsi="Cambria" w:cs="Cambria"/>
          <w:i/>
          <w:vertAlign w:val="subscript"/>
          <w:lang w:val="en-US"/>
        </w:rPr>
        <w:t xml:space="preserve">t </w:t>
      </w:r>
      <w:r w:rsidRPr="00DB5C50">
        <w:rPr>
          <w:lang w:val="en-US"/>
        </w:rPr>
        <w:t xml:space="preserve">for </w:t>
      </w:r>
      <w:r w:rsidRPr="00DB5C50">
        <w:rPr>
          <w:rFonts w:ascii="Cambria" w:eastAsia="Cambria" w:hAnsi="Cambria" w:cs="Cambria"/>
          <w:i/>
          <w:lang w:val="en-US"/>
        </w:rPr>
        <w:t xml:space="preserve">t </w:t>
      </w:r>
      <w:r w:rsidRPr="00DB5C50">
        <w:rPr>
          <w:rFonts w:ascii="Cambria" w:eastAsia="Cambria" w:hAnsi="Cambria" w:cs="Cambria"/>
          <w:lang w:val="en-US"/>
        </w:rPr>
        <w:t>= 1</w:t>
      </w:r>
      <w:r w:rsidRPr="00DB5C50">
        <w:rPr>
          <w:rFonts w:ascii="Cambria" w:eastAsia="Cambria" w:hAnsi="Cambria" w:cs="Cambria"/>
          <w:i/>
          <w:lang w:val="en-US"/>
        </w:rPr>
        <w:t>,</w:t>
      </w:r>
      <w:r w:rsidRPr="00DB5C50">
        <w:rPr>
          <w:rFonts w:ascii="Cambria" w:eastAsia="Cambria" w:hAnsi="Cambria" w:cs="Cambria"/>
          <w:lang w:val="en-US"/>
        </w:rPr>
        <w:t>2</w:t>
      </w:r>
      <w:r w:rsidRPr="00DB5C50">
        <w:rPr>
          <w:rFonts w:ascii="Cambria" w:eastAsia="Cambria" w:hAnsi="Cambria" w:cs="Cambria"/>
          <w:i/>
          <w:lang w:val="en-US"/>
        </w:rPr>
        <w:t xml:space="preserve">,...,N </w:t>
      </w:r>
      <w:r w:rsidRPr="00DB5C50">
        <w:rPr>
          <w:lang w:val="en-US"/>
        </w:rPr>
        <w:t xml:space="preserve">so that </w:t>
      </w:r>
      <w:r>
        <w:rPr>
          <w:i/>
        </w:rPr>
        <w:t>β</w:t>
      </w:r>
      <w:r w:rsidRPr="00DB5C50">
        <w:rPr>
          <w:rFonts w:ascii="Cambria" w:eastAsia="Cambria" w:hAnsi="Cambria" w:cs="Cambria"/>
          <w:vertAlign w:val="superscript"/>
          <w:lang w:val="en-US"/>
        </w:rPr>
        <w:t>0</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i/>
          <w:vertAlign w:val="subscript"/>
          <w:lang w:val="en-US"/>
        </w:rPr>
        <w:t>t</w:t>
      </w:r>
      <w:r w:rsidRPr="00DB5C50">
        <w:rPr>
          <w:rFonts w:ascii="Cambria" w:eastAsia="Cambria" w:hAnsi="Cambria" w:cs="Cambria"/>
          <w:vertAlign w:val="subscript"/>
          <w:lang w:val="en-US"/>
        </w:rPr>
        <w:t>+1</w:t>
      </w:r>
      <w:r w:rsidRPr="00DB5C50">
        <w:rPr>
          <w:rFonts w:ascii="Cambria" w:eastAsia="Cambria" w:hAnsi="Cambria" w:cs="Cambria"/>
          <w:lang w:val="en-US"/>
        </w:rPr>
        <w:t>)</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i/>
          <w:vertAlign w:val="subscript"/>
          <w:lang w:val="en-US"/>
        </w:rPr>
        <w:t>t</w:t>
      </w:r>
      <w:r w:rsidRPr="00DB5C50">
        <w:rPr>
          <w:rFonts w:ascii="Cambria" w:eastAsia="Cambria" w:hAnsi="Cambria" w:cs="Cambria"/>
          <w:vertAlign w:val="subscript"/>
          <w:lang w:val="en-US"/>
        </w:rPr>
        <w:t>+2</w:t>
      </w:r>
      <w:r w:rsidRPr="00DB5C50">
        <w:rPr>
          <w:rFonts w:ascii="Cambria" w:eastAsia="Cambria" w:hAnsi="Cambria" w:cs="Cambria"/>
          <w:lang w:val="en-US"/>
        </w:rPr>
        <w:t>)</w:t>
      </w:r>
      <w:r w:rsidRPr="00DB5C50">
        <w:rPr>
          <w:rFonts w:ascii="Cambria" w:eastAsia="Cambria" w:hAnsi="Cambria" w:cs="Cambria"/>
          <w:i/>
          <w:lang w:val="en-US"/>
        </w:rPr>
        <w:t>...</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T</w:t>
      </w:r>
      <w:proofErr w:type="spellEnd"/>
      <w:r w:rsidRPr="00DB5C50">
        <w:rPr>
          <w:rFonts w:ascii="Cambria" w:eastAsia="Cambria" w:hAnsi="Cambria" w:cs="Cambria"/>
          <w:lang w:val="en-US"/>
        </w:rPr>
        <w:t>)</w:t>
      </w:r>
      <w:r w:rsidRPr="00DB5C50">
        <w:rPr>
          <w:rFonts w:ascii="Cambria" w:eastAsia="Cambria" w:hAnsi="Cambria" w:cs="Cambria"/>
          <w:i/>
          <w:lang w:val="en-US"/>
        </w:rPr>
        <w:t>...</w:t>
      </w:r>
      <w:r w:rsidRPr="00DB5C50">
        <w:rPr>
          <w:rFonts w:ascii="Cambria" w:eastAsia="Cambria" w:hAnsi="Cambria" w:cs="Cambria"/>
          <w:b/>
          <w:lang w:val="en-US"/>
        </w:rPr>
        <w:t>1</w:t>
      </w:r>
      <w:r w:rsidRPr="00DB5C50">
        <w:rPr>
          <w:rFonts w:ascii="Cambria" w:eastAsia="Cambria" w:hAnsi="Cambria" w:cs="Cambria"/>
          <w:vertAlign w:val="superscript"/>
          <w:lang w:val="en-US"/>
        </w:rPr>
        <w:t>0</w:t>
      </w:r>
    </w:p>
    <w:p w14:paraId="7C8B380D" w14:textId="77777777" w:rsidR="00F56008" w:rsidRPr="00DB5C50" w:rsidRDefault="00835842">
      <w:pPr>
        <w:tabs>
          <w:tab w:val="center" w:pos="1563"/>
          <w:tab w:val="center" w:pos="2719"/>
        </w:tabs>
        <w:spacing w:after="215" w:line="259" w:lineRule="auto"/>
        <w:ind w:left="0" w:firstLine="0"/>
        <w:jc w:val="left"/>
        <w:rPr>
          <w:lang w:val="en-US"/>
        </w:rPr>
      </w:pPr>
      <w:r w:rsidRPr="00DB5C50">
        <w:rPr>
          <w:sz w:val="22"/>
          <w:lang w:val="en-US"/>
        </w:rPr>
        <w:tab/>
      </w:r>
      <w:r w:rsidRPr="00DB5C50">
        <w:rPr>
          <w:rFonts w:ascii="Cambria" w:eastAsia="Cambria" w:hAnsi="Cambria" w:cs="Cambria"/>
          <w:lang w:val="en-US"/>
        </w:rPr>
        <w:t xml:space="preserve"> </w:t>
      </w:r>
      <w:r w:rsidRPr="00DB5C50">
        <w:rPr>
          <w:rFonts w:ascii="Cambria" w:eastAsia="Cambria" w:hAnsi="Cambria" w:cs="Cambria"/>
          <w:i/>
          <w:sz w:val="14"/>
          <w:lang w:val="en-US"/>
        </w:rPr>
        <w:t>N</w:t>
      </w:r>
      <w:r w:rsidRPr="00DB5C50">
        <w:rPr>
          <w:rFonts w:ascii="Cambria" w:eastAsia="Cambria" w:hAnsi="Cambria" w:cs="Cambria"/>
          <w:i/>
          <w:sz w:val="14"/>
          <w:lang w:val="en-US"/>
        </w:rPr>
        <w:tab/>
      </w:r>
      <w:r w:rsidRPr="00DB5C50">
        <w:rPr>
          <w:rFonts w:ascii="Cambria" w:eastAsia="Cambria" w:hAnsi="Cambria" w:cs="Cambria"/>
          <w:lang w:val="en-US"/>
        </w:rPr>
        <w:t>!</w:t>
      </w:r>
    </w:p>
    <w:p w14:paraId="03F24370" w14:textId="77777777" w:rsidR="00F56008" w:rsidRPr="00DB5C50" w:rsidRDefault="00835842">
      <w:pPr>
        <w:spacing w:after="0" w:line="259" w:lineRule="auto"/>
        <w:ind w:left="1131" w:firstLine="0"/>
        <w:jc w:val="left"/>
        <w:rPr>
          <w:lang w:val="en-US"/>
        </w:rPr>
      </w:pPr>
      <w:r w:rsidRPr="00DB5C50">
        <w:rPr>
          <w:rFonts w:ascii="Cambria" w:eastAsia="Cambria" w:hAnsi="Cambria" w:cs="Cambria"/>
          <w:lang w:val="en-US"/>
        </w:rPr>
        <w:t xml:space="preserve">= </w:t>
      </w:r>
      <w:r w:rsidRPr="00DB5C50">
        <w:rPr>
          <w:rFonts w:ascii="Cambria" w:eastAsia="Cambria" w:hAnsi="Cambria" w:cs="Cambria"/>
          <w:sz w:val="31"/>
          <w:vertAlign w:val="superscript"/>
          <w:lang w:val="en-US"/>
        </w:rPr>
        <w:t xml:space="preserve">Y </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proofErr w:type="spellStart"/>
      <w:r w:rsidRPr="00DB5C50">
        <w:rPr>
          <w:rFonts w:ascii="Cambria" w:eastAsia="Cambria" w:hAnsi="Cambria" w:cs="Cambria"/>
          <w:i/>
          <w:lang w:val="en-US"/>
        </w:rPr>
        <w:t>x</w:t>
      </w:r>
      <w:r w:rsidRPr="00DB5C50">
        <w:rPr>
          <w:rFonts w:ascii="Cambria" w:eastAsia="Cambria" w:hAnsi="Cambria" w:cs="Cambria"/>
          <w:i/>
          <w:vertAlign w:val="subscript"/>
          <w:lang w:val="en-US"/>
        </w:rPr>
        <w:t>s</w:t>
      </w:r>
      <w:proofErr w:type="spellEnd"/>
      <w:r w:rsidRPr="00DB5C50">
        <w:rPr>
          <w:rFonts w:ascii="Cambria" w:eastAsia="Cambria" w:hAnsi="Cambria" w:cs="Cambria"/>
          <w:lang w:val="en-US"/>
        </w:rPr>
        <w:t xml:space="preserve">) </w:t>
      </w:r>
      <w:r w:rsidRPr="00DB5C50">
        <w:rPr>
          <w:rFonts w:ascii="Cambria" w:eastAsia="Cambria" w:hAnsi="Cambria" w:cs="Cambria"/>
          <w:b/>
          <w:lang w:val="en-US"/>
        </w:rPr>
        <w:t>1</w:t>
      </w:r>
      <w:r w:rsidRPr="00DB5C50">
        <w:rPr>
          <w:rFonts w:ascii="Cambria" w:eastAsia="Cambria" w:hAnsi="Cambria" w:cs="Cambria"/>
          <w:vertAlign w:val="superscript"/>
          <w:lang w:val="en-US"/>
        </w:rPr>
        <w:t>0</w:t>
      </w:r>
    </w:p>
    <w:p w14:paraId="0011C4C8" w14:textId="77777777" w:rsidR="00F56008" w:rsidRPr="00DB5C50" w:rsidRDefault="00835842">
      <w:pPr>
        <w:spacing w:after="83" w:line="259" w:lineRule="auto"/>
        <w:ind w:left="1494"/>
        <w:jc w:val="left"/>
        <w:rPr>
          <w:lang w:val="en-US"/>
        </w:rPr>
      </w:pPr>
      <w:r w:rsidRPr="00DB5C50">
        <w:rPr>
          <w:rFonts w:ascii="Cambria" w:eastAsia="Cambria" w:hAnsi="Cambria" w:cs="Cambria"/>
          <w:i/>
          <w:sz w:val="14"/>
          <w:lang w:val="en-US"/>
        </w:rPr>
        <w:t>s</w:t>
      </w:r>
      <w:r w:rsidRPr="00DB5C50">
        <w:rPr>
          <w:rFonts w:ascii="Cambria" w:eastAsia="Cambria" w:hAnsi="Cambria" w:cs="Cambria"/>
          <w:sz w:val="14"/>
          <w:lang w:val="en-US"/>
        </w:rPr>
        <w:t>=</w:t>
      </w:r>
      <w:r w:rsidRPr="00DB5C50">
        <w:rPr>
          <w:rFonts w:ascii="Cambria" w:eastAsia="Cambria" w:hAnsi="Cambria" w:cs="Cambria"/>
          <w:i/>
          <w:sz w:val="14"/>
          <w:lang w:val="en-US"/>
        </w:rPr>
        <w:t>t</w:t>
      </w:r>
      <w:r w:rsidRPr="00DB5C50">
        <w:rPr>
          <w:rFonts w:ascii="Cambria" w:eastAsia="Cambria" w:hAnsi="Cambria" w:cs="Cambria"/>
          <w:sz w:val="14"/>
          <w:lang w:val="en-US"/>
        </w:rPr>
        <w:t>+1</w:t>
      </w:r>
    </w:p>
    <w:p w14:paraId="44B6DCC3" w14:textId="77777777" w:rsidR="00F56008" w:rsidRPr="00DB5C50" w:rsidRDefault="00835842">
      <w:pPr>
        <w:pStyle w:val="Heading2"/>
        <w:spacing w:after="249"/>
        <w:ind w:left="1139" w:right="0"/>
        <w:rPr>
          <w:lang w:val="en-US"/>
        </w:rPr>
      </w:pPr>
      <w:r w:rsidRPr="00DB5C50">
        <w:rPr>
          <w:lang w:val="en-US"/>
        </w:rPr>
        <w:t>= (</w:t>
      </w:r>
      <w:r>
        <w:rPr>
          <w:i/>
        </w:rPr>
        <w:t>β</w:t>
      </w:r>
      <w:r w:rsidRPr="00DB5C50">
        <w:rPr>
          <w:i/>
          <w:vertAlign w:val="subscript"/>
          <w:lang w:val="en-US"/>
        </w:rPr>
        <w:t>t</w:t>
      </w:r>
      <w:r w:rsidRPr="00DB5C50">
        <w:rPr>
          <w:lang w:val="en-US"/>
        </w:rPr>
        <w:t>(1)</w:t>
      </w:r>
      <w:r w:rsidRPr="00DB5C50">
        <w:rPr>
          <w:i/>
          <w:lang w:val="en-US"/>
        </w:rPr>
        <w:t>,...,</w:t>
      </w:r>
      <w:r>
        <w:rPr>
          <w:i/>
        </w:rPr>
        <w:t>β</w:t>
      </w:r>
      <w:r w:rsidRPr="00DB5C50">
        <w:rPr>
          <w:i/>
          <w:vertAlign w:val="subscript"/>
          <w:lang w:val="en-US"/>
        </w:rPr>
        <w:t>t</w:t>
      </w:r>
      <w:r w:rsidRPr="00DB5C50">
        <w:rPr>
          <w:lang w:val="en-US"/>
        </w:rPr>
        <w:t>(</w:t>
      </w:r>
      <w:r w:rsidRPr="00DB5C50">
        <w:rPr>
          <w:i/>
          <w:lang w:val="en-US"/>
        </w:rPr>
        <w:t>m</w:t>
      </w:r>
      <w:r w:rsidRPr="00DB5C50">
        <w:rPr>
          <w:lang w:val="en-US"/>
        </w:rPr>
        <w:t>))</w:t>
      </w:r>
    </w:p>
    <w:p w14:paraId="363FEFD8" w14:textId="77777777" w:rsidR="00F56008" w:rsidRPr="00DB5C50" w:rsidRDefault="00835842">
      <w:pPr>
        <w:spacing w:after="212"/>
        <w:ind w:left="508" w:right="1345"/>
        <w:rPr>
          <w:lang w:val="en-US"/>
        </w:rPr>
      </w:pPr>
      <w:r w:rsidRPr="00DB5C50">
        <w:rPr>
          <w:lang w:val="en-US"/>
        </w:rPr>
        <w:t xml:space="preserve">It is called the backward algorithm because of the way the </w:t>
      </w:r>
      <w:r>
        <w:rPr>
          <w:i/>
        </w:rPr>
        <w:t>β</w:t>
      </w:r>
      <w:r w:rsidRPr="00DB5C50">
        <w:rPr>
          <w:rFonts w:ascii="Cambria" w:eastAsia="Cambria" w:hAnsi="Cambria" w:cs="Cambria"/>
          <w:i/>
          <w:vertAlign w:val="subscript"/>
          <w:lang w:val="en-US"/>
        </w:rPr>
        <w:t xml:space="preserve">t </w:t>
      </w:r>
      <w:r w:rsidRPr="00DB5C50">
        <w:rPr>
          <w:lang w:val="en-US"/>
        </w:rPr>
        <w:t>values are calculated</w:t>
      </w:r>
    </w:p>
    <w:p w14:paraId="4DE11220" w14:textId="77777777" w:rsidR="00F56008" w:rsidRPr="00DB5C50" w:rsidRDefault="00835842">
      <w:pPr>
        <w:spacing w:after="138" w:line="259" w:lineRule="auto"/>
        <w:ind w:left="867" w:firstLine="0"/>
        <w:jc w:val="left"/>
        <w:rPr>
          <w:lang w:val="en-US"/>
        </w:rPr>
      </w:pPr>
      <w:r>
        <w:rPr>
          <w:i/>
        </w:rPr>
        <w:t>β</w:t>
      </w:r>
      <w:r w:rsidRPr="00DB5C50">
        <w:rPr>
          <w:rFonts w:ascii="Cambria" w:eastAsia="Cambria" w:hAnsi="Cambria" w:cs="Cambria"/>
          <w:i/>
          <w:sz w:val="14"/>
          <w:lang w:val="en-US"/>
        </w:rPr>
        <w:t xml:space="preserve">T </w:t>
      </w:r>
      <w:r w:rsidRPr="00DB5C50">
        <w:rPr>
          <w:rFonts w:ascii="Cambria" w:eastAsia="Cambria" w:hAnsi="Cambria" w:cs="Cambria"/>
          <w:lang w:val="en-US"/>
        </w:rPr>
        <w:t xml:space="preserve">= </w:t>
      </w:r>
      <w:r w:rsidRPr="00DB5C50">
        <w:rPr>
          <w:rFonts w:ascii="Cambria" w:eastAsia="Cambria" w:hAnsi="Cambria" w:cs="Cambria"/>
          <w:b/>
          <w:lang w:val="en-US"/>
        </w:rPr>
        <w:t>1</w:t>
      </w:r>
      <w:r w:rsidRPr="00DB5C50">
        <w:rPr>
          <w:rFonts w:ascii="Cambria" w:eastAsia="Cambria" w:hAnsi="Cambria" w:cs="Cambria"/>
          <w:sz w:val="14"/>
          <w:lang w:val="en-US"/>
        </w:rPr>
        <w:t>0</w:t>
      </w:r>
    </w:p>
    <w:p w14:paraId="4E813B9A" w14:textId="77777777" w:rsidR="00F56008" w:rsidRPr="00DB5C50" w:rsidRDefault="00835842">
      <w:pPr>
        <w:spacing w:after="121" w:line="265" w:lineRule="auto"/>
        <w:ind w:left="862"/>
        <w:jc w:val="left"/>
        <w:rPr>
          <w:lang w:val="en-US"/>
        </w:rPr>
      </w:pPr>
      <w:r>
        <w:rPr>
          <w:i/>
        </w:rPr>
        <w:t>β</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Pr>
          <w:rFonts w:ascii="Cambria" w:eastAsia="Cambria" w:hAnsi="Cambria" w:cs="Cambria"/>
          <w:b/>
        </w:rPr>
        <w:t>Γ</w:t>
      </w:r>
      <w:r w:rsidRPr="00DB5C50">
        <w:rPr>
          <w:rFonts w:ascii="Cambria" w:eastAsia="Cambria" w:hAnsi="Cambria" w:cs="Cambria"/>
          <w:b/>
          <w:lang w:val="en-US"/>
        </w:rPr>
        <w:t>P</w:t>
      </w:r>
      <w:r w:rsidRPr="00DB5C50">
        <w:rPr>
          <w:rFonts w:ascii="Cambria" w:eastAsia="Cambria" w:hAnsi="Cambria" w:cs="Cambria"/>
          <w:lang w:val="en-US"/>
        </w:rPr>
        <w:t>(</w:t>
      </w:r>
      <w:r w:rsidRPr="00DB5C50">
        <w:rPr>
          <w:rFonts w:ascii="Cambria" w:eastAsia="Cambria" w:hAnsi="Cambria" w:cs="Cambria"/>
          <w:i/>
          <w:lang w:val="en-US"/>
        </w:rPr>
        <w:t>x</w:t>
      </w:r>
      <w:r w:rsidRPr="00DB5C50">
        <w:rPr>
          <w:rFonts w:ascii="Cambria" w:eastAsia="Cambria" w:hAnsi="Cambria" w:cs="Cambria"/>
          <w:i/>
          <w:vertAlign w:val="subscript"/>
          <w:lang w:val="en-US"/>
        </w:rPr>
        <w:t>t</w:t>
      </w:r>
      <w:r w:rsidRPr="00DB5C50">
        <w:rPr>
          <w:rFonts w:ascii="Cambria" w:eastAsia="Cambria" w:hAnsi="Cambria" w:cs="Cambria"/>
          <w:vertAlign w:val="subscript"/>
          <w:lang w:val="en-US"/>
        </w:rPr>
        <w:t>+1</w:t>
      </w:r>
      <w:r w:rsidRPr="00DB5C50">
        <w:rPr>
          <w:rFonts w:ascii="Cambria" w:eastAsia="Cambria" w:hAnsi="Cambria" w:cs="Cambria"/>
          <w:lang w:val="en-US"/>
        </w:rPr>
        <w:t>)</w:t>
      </w:r>
      <w:r>
        <w:rPr>
          <w:i/>
        </w:rPr>
        <w:t>β</w:t>
      </w:r>
      <w:r w:rsidRPr="00DB5C50">
        <w:rPr>
          <w:rFonts w:ascii="Cambria" w:eastAsia="Cambria" w:hAnsi="Cambria" w:cs="Cambria"/>
          <w:i/>
          <w:vertAlign w:val="subscript"/>
          <w:lang w:val="en-US"/>
        </w:rPr>
        <w:t>t</w:t>
      </w:r>
      <w:r w:rsidRPr="00DB5C50">
        <w:rPr>
          <w:rFonts w:ascii="Cambria" w:eastAsia="Cambria" w:hAnsi="Cambria" w:cs="Cambria"/>
          <w:vertAlign w:val="subscript"/>
          <w:lang w:val="en-US"/>
        </w:rPr>
        <w:t xml:space="preserve">+1 </w:t>
      </w:r>
      <w:r w:rsidRPr="00DB5C50">
        <w:rPr>
          <w:lang w:val="en-US"/>
        </w:rPr>
        <w:t xml:space="preserve">for </w:t>
      </w:r>
      <w:r w:rsidRPr="00DB5C50">
        <w:rPr>
          <w:rFonts w:ascii="Cambria" w:eastAsia="Cambria" w:hAnsi="Cambria" w:cs="Cambria"/>
          <w:i/>
          <w:lang w:val="en-US"/>
        </w:rPr>
        <w:t xml:space="preserve">t </w:t>
      </w:r>
      <w:r w:rsidRPr="00DB5C50">
        <w:rPr>
          <w:rFonts w:ascii="Cambria" w:eastAsia="Cambria" w:hAnsi="Cambria" w:cs="Cambria"/>
          <w:lang w:val="en-US"/>
        </w:rPr>
        <w:t xml:space="preserve">= </w:t>
      </w:r>
      <w:r w:rsidRPr="00DB5C50">
        <w:rPr>
          <w:rFonts w:ascii="Cambria" w:eastAsia="Cambria" w:hAnsi="Cambria" w:cs="Cambria"/>
          <w:i/>
          <w:lang w:val="en-US"/>
        </w:rPr>
        <w:t xml:space="preserve">N </w:t>
      </w:r>
      <w:r w:rsidRPr="00DB5C50">
        <w:rPr>
          <w:rFonts w:ascii="Cambria" w:eastAsia="Cambria" w:hAnsi="Cambria" w:cs="Cambria"/>
          <w:lang w:val="en-US"/>
        </w:rPr>
        <w:t>− 1</w:t>
      </w:r>
      <w:r w:rsidRPr="00DB5C50">
        <w:rPr>
          <w:rFonts w:ascii="Cambria" w:eastAsia="Cambria" w:hAnsi="Cambria" w:cs="Cambria"/>
          <w:i/>
          <w:lang w:val="en-US"/>
        </w:rPr>
        <w:t xml:space="preserve">,N </w:t>
      </w:r>
      <w:r w:rsidRPr="00DB5C50">
        <w:rPr>
          <w:rFonts w:ascii="Cambria" w:eastAsia="Cambria" w:hAnsi="Cambria" w:cs="Cambria"/>
          <w:lang w:val="en-US"/>
        </w:rPr>
        <w:t>− 2</w:t>
      </w:r>
      <w:r w:rsidRPr="00DB5C50">
        <w:rPr>
          <w:rFonts w:ascii="Cambria" w:eastAsia="Cambria" w:hAnsi="Cambria" w:cs="Cambria"/>
          <w:i/>
          <w:lang w:val="en-US"/>
        </w:rPr>
        <w:t>,...,</w:t>
      </w:r>
      <w:r w:rsidRPr="00DB5C50">
        <w:rPr>
          <w:rFonts w:ascii="Cambria" w:eastAsia="Cambria" w:hAnsi="Cambria" w:cs="Cambria"/>
          <w:lang w:val="en-US"/>
        </w:rPr>
        <w:t>1</w:t>
      </w:r>
    </w:p>
    <w:p w14:paraId="4ED864F3" w14:textId="77777777" w:rsidR="00F56008" w:rsidRPr="00DB5C50" w:rsidRDefault="00835842">
      <w:pPr>
        <w:spacing w:after="227" w:line="259" w:lineRule="auto"/>
        <w:ind w:left="862"/>
        <w:jc w:val="left"/>
        <w:rPr>
          <w:lang w:val="en-US"/>
        </w:rPr>
      </w:pPr>
      <w:r w:rsidRPr="00DB5C50">
        <w:rPr>
          <w:rFonts w:ascii="Cambria" w:eastAsia="Cambria" w:hAnsi="Cambria" w:cs="Cambria"/>
          <w:i/>
          <w:lang w:val="en-US"/>
        </w:rPr>
        <w:t>L</w:t>
      </w:r>
      <w:r w:rsidRPr="00DB5C50">
        <w:rPr>
          <w:rFonts w:ascii="Cambria" w:eastAsia="Cambria" w:hAnsi="Cambria" w:cs="Cambria"/>
          <w:i/>
          <w:vertAlign w:val="subscript"/>
          <w:lang w:val="en-US"/>
        </w:rPr>
        <w:t xml:space="preserve">T </w:t>
      </w:r>
      <w:r w:rsidRPr="00DB5C50">
        <w:rPr>
          <w:rFonts w:ascii="Cambria" w:eastAsia="Cambria" w:hAnsi="Cambria" w:cs="Cambria"/>
          <w:lang w:val="en-US"/>
        </w:rPr>
        <w:t xml:space="preserve">= </w:t>
      </w:r>
      <w:r>
        <w:rPr>
          <w:i/>
        </w:rPr>
        <w:t>δβ</w:t>
      </w:r>
      <w:r w:rsidRPr="00DB5C50">
        <w:rPr>
          <w:rFonts w:ascii="Cambria" w:eastAsia="Cambria" w:hAnsi="Cambria" w:cs="Cambria"/>
          <w:vertAlign w:val="subscript"/>
          <w:lang w:val="en-US"/>
        </w:rPr>
        <w:t>1</w:t>
      </w:r>
    </w:p>
    <w:p w14:paraId="5EA5AE98" w14:textId="77777777" w:rsidR="00F56008" w:rsidRPr="00DB5C50" w:rsidRDefault="00835842">
      <w:pPr>
        <w:spacing w:after="160"/>
        <w:ind w:left="433" w:right="1345" w:hanging="332"/>
        <w:rPr>
          <w:lang w:val="en-US"/>
        </w:rPr>
      </w:pPr>
      <w:r w:rsidRPr="00DB5C50">
        <w:rPr>
          <w:lang w:val="en-US"/>
        </w:rPr>
        <w:t xml:space="preserve">(v) Computing those probabilities directly can lead to underflow errors, it is therefore better to maximize the log-likelihood instead. We chose to minimize the negative log-likelihood for convenience purposes. In addition, in our case </w:t>
      </w:r>
      <w:r>
        <w:rPr>
          <w:rFonts w:ascii="Cambria" w:eastAsia="Cambria" w:hAnsi="Cambria" w:cs="Cambria"/>
          <w:b/>
        </w:rPr>
        <w:t>Γ</w:t>
      </w:r>
      <w:r w:rsidRPr="00DB5C50">
        <w:rPr>
          <w:rFonts w:ascii="Cambria" w:eastAsia="Cambria" w:hAnsi="Cambria" w:cs="Cambria"/>
          <w:b/>
          <w:lang w:val="en-US"/>
        </w:rPr>
        <w:t xml:space="preserve"> </w:t>
      </w:r>
      <w:r w:rsidRPr="00DB5C50">
        <w:rPr>
          <w:lang w:val="en-US"/>
        </w:rPr>
        <w:t xml:space="preserve">and </w:t>
      </w:r>
      <w:r>
        <w:rPr>
          <w:i/>
        </w:rPr>
        <w:t>λ</w:t>
      </w:r>
      <w:r w:rsidRPr="00DB5C50">
        <w:rPr>
          <w:i/>
          <w:lang w:val="en-US"/>
        </w:rPr>
        <w:t xml:space="preserve"> </w:t>
      </w:r>
      <w:r w:rsidRPr="00DB5C50">
        <w:rPr>
          <w:lang w:val="en-US"/>
        </w:rPr>
        <w:t>are subject to some constraints:</w:t>
      </w:r>
    </w:p>
    <w:p w14:paraId="1527E1C7" w14:textId="77777777" w:rsidR="00F56008" w:rsidRPr="00DB5C50" w:rsidRDefault="00835842">
      <w:pPr>
        <w:numPr>
          <w:ilvl w:val="2"/>
          <w:numId w:val="4"/>
        </w:numPr>
        <w:spacing w:after="93"/>
        <w:ind w:right="1345" w:hanging="332"/>
        <w:rPr>
          <w:lang w:val="en-US"/>
        </w:rPr>
      </w:pPr>
      <w:r w:rsidRPr="00DB5C50">
        <w:rPr>
          <w:lang w:val="en-US"/>
        </w:rPr>
        <w:t xml:space="preserve">The means </w:t>
      </w:r>
      <w:r>
        <w:rPr>
          <w:rFonts w:ascii="Cambria" w:eastAsia="Cambria" w:hAnsi="Cambria" w:cs="Cambria"/>
          <w:i/>
        </w:rPr>
        <w:t>λ</w:t>
      </w:r>
      <w:proofErr w:type="spellStart"/>
      <w:r w:rsidRPr="00DB5C50">
        <w:rPr>
          <w:rFonts w:ascii="Cambria" w:eastAsia="Cambria" w:hAnsi="Cambria" w:cs="Cambria"/>
          <w:i/>
          <w:vertAlign w:val="subscript"/>
          <w:lang w:val="en-US"/>
        </w:rPr>
        <w:t>i</w:t>
      </w:r>
      <w:proofErr w:type="spellEnd"/>
      <w:r w:rsidRPr="00DB5C50">
        <w:rPr>
          <w:rFonts w:ascii="Cambria" w:eastAsia="Cambria" w:hAnsi="Cambria" w:cs="Cambria"/>
          <w:i/>
          <w:vertAlign w:val="subscript"/>
          <w:lang w:val="en-US"/>
        </w:rPr>
        <w:t xml:space="preserve"> </w:t>
      </w:r>
      <w:r w:rsidRPr="00DB5C50">
        <w:rPr>
          <w:lang w:val="en-US"/>
        </w:rPr>
        <w:t xml:space="preserve">of the state-dependent distributions must be non-negative, for </w:t>
      </w:r>
      <w:proofErr w:type="spellStart"/>
      <w:r w:rsidRPr="00DB5C50">
        <w:rPr>
          <w:rFonts w:ascii="Cambria" w:eastAsia="Cambria" w:hAnsi="Cambria" w:cs="Cambria"/>
          <w:i/>
          <w:lang w:val="en-US"/>
        </w:rPr>
        <w:t>i</w:t>
      </w:r>
      <w:proofErr w:type="spellEnd"/>
      <w:r w:rsidRPr="00DB5C50">
        <w:rPr>
          <w:rFonts w:ascii="Cambria" w:eastAsia="Cambria" w:hAnsi="Cambria" w:cs="Cambria"/>
          <w:i/>
          <w:lang w:val="en-US"/>
        </w:rPr>
        <w:t xml:space="preserve"> </w:t>
      </w:r>
      <w:r w:rsidRPr="00DB5C50">
        <w:rPr>
          <w:rFonts w:ascii="Cambria" w:eastAsia="Cambria" w:hAnsi="Cambria" w:cs="Cambria"/>
          <w:lang w:val="en-US"/>
        </w:rPr>
        <w:t>= 1</w:t>
      </w:r>
      <w:r w:rsidRPr="00DB5C50">
        <w:rPr>
          <w:rFonts w:ascii="Cambria" w:eastAsia="Cambria" w:hAnsi="Cambria" w:cs="Cambria"/>
          <w:i/>
          <w:lang w:val="en-US"/>
        </w:rPr>
        <w:t>,...,m</w:t>
      </w:r>
    </w:p>
    <w:p w14:paraId="360D39A1" w14:textId="77777777" w:rsidR="00F56008" w:rsidRPr="00DB5C50" w:rsidRDefault="00835842">
      <w:pPr>
        <w:numPr>
          <w:ilvl w:val="2"/>
          <w:numId w:val="4"/>
        </w:numPr>
        <w:spacing w:after="0" w:line="259" w:lineRule="auto"/>
        <w:ind w:right="1345" w:hanging="332"/>
        <w:rPr>
          <w:lang w:val="en-US"/>
        </w:rPr>
      </w:pPr>
      <w:r w:rsidRPr="00DB5C50">
        <w:rPr>
          <w:lang w:val="en-US"/>
        </w:rPr>
        <w:t xml:space="preserve">The parameters </w:t>
      </w:r>
      <w:r>
        <w:rPr>
          <w:rFonts w:ascii="Cambria" w:eastAsia="Cambria" w:hAnsi="Cambria" w:cs="Cambria"/>
          <w:i/>
        </w:rPr>
        <w:t>γ</w:t>
      </w:r>
      <w:proofErr w:type="spellStart"/>
      <w:r w:rsidRPr="00DB5C50">
        <w:rPr>
          <w:rFonts w:ascii="Cambria" w:eastAsia="Cambria" w:hAnsi="Cambria" w:cs="Cambria"/>
          <w:i/>
          <w:vertAlign w:val="subscript"/>
          <w:lang w:val="en-US"/>
        </w:rPr>
        <w:t>i,j</w:t>
      </w:r>
      <w:proofErr w:type="spellEnd"/>
      <w:r w:rsidRPr="00DB5C50">
        <w:rPr>
          <w:rFonts w:ascii="Cambria" w:eastAsia="Cambria" w:hAnsi="Cambria" w:cs="Cambria"/>
          <w:i/>
          <w:vertAlign w:val="subscript"/>
          <w:lang w:val="en-US"/>
        </w:rPr>
        <w:t xml:space="preserve"> </w:t>
      </w:r>
      <w:r w:rsidRPr="00DB5C50">
        <w:rPr>
          <w:lang w:val="en-US"/>
        </w:rPr>
        <w:t xml:space="preserve">of the transition probability matrix </w:t>
      </w:r>
      <w:r>
        <w:rPr>
          <w:rFonts w:ascii="Cambria" w:eastAsia="Cambria" w:hAnsi="Cambria" w:cs="Cambria"/>
          <w:b/>
        </w:rPr>
        <w:t>Γ</w:t>
      </w:r>
      <w:r w:rsidRPr="00DB5C50">
        <w:rPr>
          <w:rFonts w:ascii="Cambria" w:eastAsia="Cambria" w:hAnsi="Cambria" w:cs="Cambria"/>
          <w:b/>
          <w:lang w:val="en-US"/>
        </w:rPr>
        <w:t xml:space="preserve"> </w:t>
      </w:r>
      <w:r w:rsidRPr="00DB5C50">
        <w:rPr>
          <w:lang w:val="en-US"/>
        </w:rPr>
        <w:t>must be non-negative, and the rows of</w:t>
      </w:r>
    </w:p>
    <w:p w14:paraId="3468A104" w14:textId="77777777" w:rsidR="00F56008" w:rsidRPr="00DB5C50" w:rsidRDefault="00835842">
      <w:pPr>
        <w:spacing w:after="298"/>
        <w:ind w:left="857" w:right="1345"/>
        <w:rPr>
          <w:lang w:val="en-US"/>
        </w:rPr>
      </w:pPr>
      <w:r>
        <w:rPr>
          <w:rFonts w:ascii="Cambria" w:eastAsia="Cambria" w:hAnsi="Cambria" w:cs="Cambria"/>
          <w:b/>
        </w:rPr>
        <w:lastRenderedPageBreak/>
        <w:t>Γ</w:t>
      </w:r>
      <w:r w:rsidRPr="00DB5C50">
        <w:rPr>
          <w:rFonts w:ascii="Cambria" w:eastAsia="Cambria" w:hAnsi="Cambria" w:cs="Cambria"/>
          <w:b/>
          <w:lang w:val="en-US"/>
        </w:rPr>
        <w:t xml:space="preserve"> </w:t>
      </w:r>
      <w:r w:rsidRPr="00DB5C50">
        <w:rPr>
          <w:lang w:val="en-US"/>
        </w:rPr>
        <w:t>must add to one</w:t>
      </w:r>
    </w:p>
    <w:p w14:paraId="2CF5F3E4" w14:textId="77777777" w:rsidR="00F56008" w:rsidRPr="00DB5C50" w:rsidRDefault="00835842">
      <w:pPr>
        <w:tabs>
          <w:tab w:val="center" w:pos="992"/>
          <w:tab w:val="center" w:pos="1811"/>
        </w:tabs>
        <w:spacing w:after="98" w:line="260" w:lineRule="auto"/>
        <w:ind w:left="0" w:firstLine="0"/>
        <w:jc w:val="left"/>
        <w:rPr>
          <w:lang w:val="en-US"/>
        </w:rPr>
      </w:pPr>
      <w:r w:rsidRPr="00DB5C50">
        <w:rPr>
          <w:sz w:val="22"/>
          <w:lang w:val="en-US"/>
        </w:rPr>
        <w:tab/>
      </w:r>
      <w:r w:rsidRPr="00DB5C50">
        <w:rPr>
          <w:lang w:val="en-US"/>
        </w:rPr>
        <w:t>3.3</w:t>
      </w:r>
      <w:r w:rsidRPr="00DB5C50">
        <w:rPr>
          <w:lang w:val="en-US"/>
        </w:rPr>
        <w:tab/>
        <w:t>Using TMB</w:t>
      </w:r>
    </w:p>
    <w:p w14:paraId="729A38B5" w14:textId="77777777" w:rsidR="00F56008" w:rsidRPr="00DB5C50" w:rsidRDefault="00835842">
      <w:pPr>
        <w:tabs>
          <w:tab w:val="center" w:pos="1066"/>
          <w:tab w:val="center" w:pos="3088"/>
        </w:tabs>
        <w:spacing w:after="98" w:line="260" w:lineRule="auto"/>
        <w:ind w:left="0" w:firstLine="0"/>
        <w:jc w:val="left"/>
        <w:rPr>
          <w:lang w:val="en-US"/>
        </w:rPr>
      </w:pPr>
      <w:r w:rsidRPr="00DB5C50">
        <w:rPr>
          <w:sz w:val="22"/>
          <w:lang w:val="en-US"/>
        </w:rPr>
        <w:tab/>
      </w:r>
      <w:r w:rsidRPr="00DB5C50">
        <w:rPr>
          <w:lang w:val="en-US"/>
        </w:rPr>
        <w:t>3.3.1</w:t>
      </w:r>
      <w:r w:rsidRPr="00DB5C50">
        <w:rPr>
          <w:lang w:val="en-US"/>
        </w:rPr>
        <w:tab/>
        <w:t>Computing the stationary distribution</w:t>
      </w:r>
    </w:p>
    <w:p w14:paraId="217E7184" w14:textId="77777777" w:rsidR="00F56008" w:rsidRPr="00DB5C50" w:rsidRDefault="00835842">
      <w:pPr>
        <w:spacing w:after="164"/>
        <w:ind w:left="111" w:right="1345"/>
        <w:rPr>
          <w:lang w:val="en-US"/>
        </w:rPr>
      </w:pPr>
      <w:r w:rsidRPr="00DB5C50">
        <w:rPr>
          <w:lang w:val="en-US"/>
        </w:rPr>
        <w:t xml:space="preserve">Here, we show how to compute the stationary distribution of a Markov chain with </w:t>
      </w:r>
      <w:r w:rsidRPr="00DB5C50">
        <w:rPr>
          <w:rFonts w:ascii="Cambria" w:eastAsia="Cambria" w:hAnsi="Cambria" w:cs="Cambria"/>
          <w:i/>
          <w:lang w:val="en-US"/>
        </w:rPr>
        <w:t xml:space="preserve">m </w:t>
      </w:r>
      <w:r w:rsidRPr="00DB5C50">
        <w:rPr>
          <w:lang w:val="en-US"/>
        </w:rPr>
        <w:t xml:space="preserve">states and a transition probability matrix gamma. To do that, we find the solution </w:t>
      </w:r>
      <w:r>
        <w:rPr>
          <w:i/>
        </w:rPr>
        <w:t>δ</w:t>
      </w:r>
      <w:r w:rsidRPr="00DB5C50">
        <w:rPr>
          <w:i/>
          <w:lang w:val="en-US"/>
        </w:rPr>
        <w:t xml:space="preserve"> </w:t>
      </w:r>
      <w:r w:rsidRPr="00DB5C50">
        <w:rPr>
          <w:lang w:val="en-US"/>
        </w:rPr>
        <w:t>of the system:</w:t>
      </w:r>
    </w:p>
    <w:p w14:paraId="0AD58EE0" w14:textId="77777777" w:rsidR="00F56008" w:rsidRPr="00DB5C50" w:rsidRDefault="00835842">
      <w:pPr>
        <w:pStyle w:val="Heading2"/>
        <w:spacing w:after="167"/>
        <w:ind w:left="877" w:right="0"/>
        <w:rPr>
          <w:lang w:val="en-US"/>
        </w:rPr>
      </w:pPr>
      <w:r>
        <w:rPr>
          <w:rFonts w:ascii="Calibri" w:eastAsia="Calibri" w:hAnsi="Calibri" w:cs="Calibri"/>
          <w:i/>
        </w:rPr>
        <w:t>δ</w:t>
      </w:r>
      <w:r w:rsidRPr="00DB5C50">
        <w:rPr>
          <w:lang w:val="en-US"/>
        </w:rPr>
        <w:t>(</w:t>
      </w:r>
      <w:proofErr w:type="spellStart"/>
      <w:r w:rsidRPr="00DB5C50">
        <w:rPr>
          <w:b/>
          <w:lang w:val="en-US"/>
        </w:rPr>
        <w:t>I</w:t>
      </w:r>
      <w:r w:rsidRPr="00DB5C50">
        <w:rPr>
          <w:i/>
          <w:vertAlign w:val="subscript"/>
          <w:lang w:val="en-US"/>
        </w:rPr>
        <w:t>m</w:t>
      </w:r>
      <w:proofErr w:type="spellEnd"/>
      <w:r w:rsidRPr="00DB5C50">
        <w:rPr>
          <w:i/>
          <w:vertAlign w:val="subscript"/>
          <w:lang w:val="en-US"/>
        </w:rPr>
        <w:t xml:space="preserve"> </w:t>
      </w:r>
      <w:r w:rsidRPr="00DB5C50">
        <w:rPr>
          <w:lang w:val="en-US"/>
        </w:rPr>
        <w:t xml:space="preserve">− </w:t>
      </w:r>
      <w:r>
        <w:rPr>
          <w:b/>
        </w:rPr>
        <w:t>Γ</w:t>
      </w:r>
      <w:r w:rsidRPr="00DB5C50">
        <w:rPr>
          <w:b/>
          <w:lang w:val="en-US"/>
        </w:rPr>
        <w:t xml:space="preserve"> </w:t>
      </w:r>
      <w:r w:rsidRPr="00DB5C50">
        <w:rPr>
          <w:lang w:val="en-US"/>
        </w:rPr>
        <w:t xml:space="preserve">+ </w:t>
      </w:r>
      <w:r w:rsidRPr="00DB5C50">
        <w:rPr>
          <w:b/>
          <w:lang w:val="en-US"/>
        </w:rPr>
        <w:t>U</w:t>
      </w:r>
      <w:r w:rsidRPr="00DB5C50">
        <w:rPr>
          <w:lang w:val="en-US"/>
        </w:rPr>
        <w:t xml:space="preserve">) = </w:t>
      </w:r>
      <w:r w:rsidRPr="00DB5C50">
        <w:rPr>
          <w:b/>
          <w:lang w:val="en-US"/>
        </w:rPr>
        <w:t>1</w:t>
      </w:r>
    </w:p>
    <w:p w14:paraId="3DD6EA83" w14:textId="77777777" w:rsidR="00F56008" w:rsidRDefault="00835842">
      <w:pPr>
        <w:ind w:left="111" w:right="1345"/>
      </w:pPr>
      <w:r w:rsidRPr="00DB5C50">
        <w:rPr>
          <w:lang w:val="en-US"/>
        </w:rPr>
        <w:t xml:space="preserve">where </w:t>
      </w:r>
      <w:proofErr w:type="spellStart"/>
      <w:r w:rsidRPr="00DB5C50">
        <w:rPr>
          <w:rFonts w:ascii="Cambria" w:eastAsia="Cambria" w:hAnsi="Cambria" w:cs="Cambria"/>
          <w:b/>
          <w:lang w:val="en-US"/>
        </w:rPr>
        <w:t>I</w:t>
      </w:r>
      <w:r w:rsidRPr="00DB5C50">
        <w:rPr>
          <w:rFonts w:ascii="Cambria" w:eastAsia="Cambria" w:hAnsi="Cambria" w:cs="Cambria"/>
          <w:i/>
          <w:vertAlign w:val="subscript"/>
          <w:lang w:val="en-US"/>
        </w:rPr>
        <w:t>m</w:t>
      </w:r>
      <w:proofErr w:type="spellEnd"/>
      <w:r w:rsidRPr="00DB5C50">
        <w:rPr>
          <w:rFonts w:ascii="Cambria" w:eastAsia="Cambria" w:hAnsi="Cambria" w:cs="Cambria"/>
          <w:i/>
          <w:vertAlign w:val="subscript"/>
          <w:lang w:val="en-US"/>
        </w:rPr>
        <w:t xml:space="preserve"> </w:t>
      </w:r>
      <w:r w:rsidRPr="00DB5C50">
        <w:rPr>
          <w:lang w:val="en-US"/>
        </w:rPr>
        <w:t xml:space="preserve">is the </w:t>
      </w:r>
      <w:r w:rsidRPr="00DB5C50">
        <w:rPr>
          <w:rFonts w:ascii="Cambria" w:eastAsia="Cambria" w:hAnsi="Cambria" w:cs="Cambria"/>
          <w:i/>
          <w:lang w:val="en-US"/>
        </w:rPr>
        <w:t xml:space="preserve">m </w:t>
      </w:r>
      <w:r w:rsidRPr="00DB5C50">
        <w:rPr>
          <w:lang w:val="en-US"/>
        </w:rPr>
        <w:t xml:space="preserve">x </w:t>
      </w:r>
      <w:r w:rsidRPr="00DB5C50">
        <w:rPr>
          <w:rFonts w:ascii="Cambria" w:eastAsia="Cambria" w:hAnsi="Cambria" w:cs="Cambria"/>
          <w:i/>
          <w:lang w:val="en-US"/>
        </w:rPr>
        <w:t xml:space="preserve">m </w:t>
      </w:r>
      <w:r w:rsidRPr="00DB5C50">
        <w:rPr>
          <w:lang w:val="en-US"/>
        </w:rPr>
        <w:t xml:space="preserve">identity matrix, </w:t>
      </w:r>
      <w:r w:rsidRPr="00DB5C50">
        <w:rPr>
          <w:rFonts w:ascii="Cambria" w:eastAsia="Cambria" w:hAnsi="Cambria" w:cs="Cambria"/>
          <w:b/>
          <w:lang w:val="en-US"/>
        </w:rPr>
        <w:t xml:space="preserve">U </w:t>
      </w:r>
      <w:r w:rsidRPr="00DB5C50">
        <w:rPr>
          <w:lang w:val="en-US"/>
        </w:rPr>
        <w:t xml:space="preserve">is a </w:t>
      </w:r>
      <w:r w:rsidRPr="00DB5C50">
        <w:rPr>
          <w:rFonts w:ascii="Cambria" w:eastAsia="Cambria" w:hAnsi="Cambria" w:cs="Cambria"/>
          <w:i/>
          <w:lang w:val="en-US"/>
        </w:rPr>
        <w:t xml:space="preserve">m </w:t>
      </w:r>
      <w:r w:rsidRPr="00DB5C50">
        <w:rPr>
          <w:lang w:val="en-US"/>
        </w:rPr>
        <w:t xml:space="preserve">x </w:t>
      </w:r>
      <w:r w:rsidRPr="00DB5C50">
        <w:rPr>
          <w:rFonts w:ascii="Cambria" w:eastAsia="Cambria" w:hAnsi="Cambria" w:cs="Cambria"/>
          <w:i/>
          <w:lang w:val="en-US"/>
        </w:rPr>
        <w:t xml:space="preserve">m </w:t>
      </w:r>
      <w:r w:rsidRPr="00DB5C50">
        <w:rPr>
          <w:lang w:val="en-US"/>
        </w:rPr>
        <w:t xml:space="preserve">matrix of ones, and </w:t>
      </w:r>
      <w:r w:rsidRPr="00DB5C50">
        <w:rPr>
          <w:rFonts w:ascii="Cambria" w:eastAsia="Cambria" w:hAnsi="Cambria" w:cs="Cambria"/>
          <w:b/>
          <w:lang w:val="en-US"/>
        </w:rPr>
        <w:t xml:space="preserve">1 </w:t>
      </w:r>
      <w:r w:rsidRPr="00DB5C50">
        <w:rPr>
          <w:lang w:val="en-US"/>
        </w:rPr>
        <w:t xml:space="preserve">is a row vector of ones. </w:t>
      </w:r>
      <w:r>
        <w:t xml:space="preserve">An </w:t>
      </w:r>
      <w:proofErr w:type="spellStart"/>
      <w:r>
        <w:t>implementation</w:t>
      </w:r>
      <w:proofErr w:type="spellEnd"/>
      <w:r>
        <w:t xml:space="preserve"> </w:t>
      </w:r>
      <w:proofErr w:type="spellStart"/>
      <w:r>
        <w:t>of</w:t>
      </w:r>
      <w:proofErr w:type="spellEnd"/>
      <w:r>
        <w:t xml:space="preserve"> </w:t>
      </w:r>
      <w:proofErr w:type="spellStart"/>
      <w:r>
        <w:t>this</w:t>
      </w:r>
      <w:proofErr w:type="spellEnd"/>
      <w:r>
        <w:t xml:space="preserve"> in R is</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14:paraId="437210CA" w14:textId="77777777">
        <w:trPr>
          <w:trHeight w:val="2693"/>
        </w:trPr>
        <w:tc>
          <w:tcPr>
            <w:tcW w:w="8562" w:type="dxa"/>
            <w:tcBorders>
              <w:top w:val="nil"/>
              <w:left w:val="nil"/>
              <w:bottom w:val="nil"/>
              <w:right w:val="nil"/>
            </w:tcBorders>
            <w:shd w:val="clear" w:color="auto" w:fill="F7F7F7"/>
          </w:tcPr>
          <w:p w14:paraId="78EF73D6" w14:textId="77777777" w:rsidR="00F56008" w:rsidRPr="00DB5C50" w:rsidRDefault="00835842">
            <w:pPr>
              <w:spacing w:after="0" w:line="259" w:lineRule="auto"/>
              <w:ind w:left="0" w:firstLine="0"/>
              <w:jc w:val="left"/>
              <w:rPr>
                <w:lang w:val="en-US"/>
              </w:rPr>
            </w:pPr>
            <w:r w:rsidRPr="00DB5C50">
              <w:rPr>
                <w:i/>
                <w:color w:val="AD95AF"/>
                <w:lang w:val="en-US"/>
              </w:rPr>
              <w:t># Compute the stationary distribution of a Markov chain</w:t>
            </w:r>
          </w:p>
          <w:p w14:paraId="153BC730" w14:textId="77777777" w:rsidR="00F56008" w:rsidRPr="00DB5C50" w:rsidRDefault="00835842">
            <w:pPr>
              <w:spacing w:after="0" w:line="273" w:lineRule="auto"/>
              <w:ind w:left="0" w:right="3127" w:firstLine="0"/>
              <w:jc w:val="left"/>
              <w:rPr>
                <w:lang w:val="en-US"/>
              </w:rPr>
            </w:pPr>
            <w:r w:rsidRPr="00DB5C50">
              <w:rPr>
                <w:i/>
                <w:color w:val="AD95AF"/>
                <w:lang w:val="en-US"/>
              </w:rPr>
              <w:t xml:space="preserve"># with transition probability gamma </w:t>
            </w:r>
            <w:proofErr w:type="spellStart"/>
            <w:r w:rsidRPr="00DB5C50">
              <w:rPr>
                <w:color w:val="585858"/>
                <w:lang w:val="en-US"/>
              </w:rPr>
              <w:t>stat.dist</w:t>
            </w:r>
            <w:proofErr w:type="spellEnd"/>
            <w:r w:rsidRPr="00DB5C50">
              <w:rPr>
                <w:color w:val="585858"/>
                <w:lang w:val="en-US"/>
              </w:rPr>
              <w:t xml:space="preserve"> </w:t>
            </w:r>
            <w:r w:rsidRPr="00DB5C50">
              <w:rPr>
                <w:color w:val="B05A65"/>
                <w:lang w:val="en-US"/>
              </w:rPr>
              <w:t xml:space="preserve">&lt;- </w:t>
            </w:r>
            <w:r w:rsidRPr="00DB5C50">
              <w:rPr>
                <w:b/>
                <w:color w:val="295F94"/>
                <w:lang w:val="en-US"/>
              </w:rPr>
              <w:t>function</w:t>
            </w:r>
            <w:r w:rsidRPr="00DB5C50">
              <w:rPr>
                <w:color w:val="585858"/>
                <w:lang w:val="en-US"/>
              </w:rPr>
              <w:t>(</w:t>
            </w:r>
            <w:r w:rsidRPr="00DB5C50">
              <w:rPr>
                <w:color w:val="55AA55"/>
                <w:lang w:val="en-US"/>
              </w:rPr>
              <w:t>gamma</w:t>
            </w:r>
            <w:r w:rsidRPr="00DB5C50">
              <w:rPr>
                <w:color w:val="585858"/>
                <w:lang w:val="en-US"/>
              </w:rPr>
              <w:t xml:space="preserve">) </w:t>
            </w:r>
            <w:r w:rsidRPr="00DB5C50">
              <w:rPr>
                <w:rFonts w:ascii="Cambria" w:eastAsia="Cambria" w:hAnsi="Cambria" w:cs="Cambria"/>
                <w:color w:val="585858"/>
                <w:lang w:val="en-US"/>
              </w:rPr>
              <w:t>{</w:t>
            </w:r>
          </w:p>
          <w:p w14:paraId="31554C63" w14:textId="77777777" w:rsidR="00F56008" w:rsidRDefault="00835842">
            <w:pPr>
              <w:spacing w:after="0" w:line="259" w:lineRule="auto"/>
              <w:ind w:left="239" w:firstLine="0"/>
              <w:jc w:val="left"/>
            </w:pPr>
            <w:r>
              <w:rPr>
                <w:i/>
                <w:color w:val="AD95AF"/>
              </w:rPr>
              <w:t># m = dim(gamma)[1]</w:t>
            </w:r>
          </w:p>
          <w:p w14:paraId="30604489" w14:textId="77777777" w:rsidR="00F56008" w:rsidRDefault="00835842">
            <w:pPr>
              <w:spacing w:after="0" w:line="259" w:lineRule="auto"/>
              <w:ind w:left="239" w:firstLine="0"/>
              <w:jc w:val="left"/>
            </w:pPr>
            <w:r>
              <w:rPr>
                <w:i/>
                <w:color w:val="AD95AF"/>
              </w:rPr>
              <w:t xml:space="preserve"># A = </w:t>
            </w:r>
            <w:proofErr w:type="spellStart"/>
            <w:r>
              <w:rPr>
                <w:i/>
                <w:color w:val="AD95AF"/>
              </w:rPr>
              <w:t>diag</w:t>
            </w:r>
            <w:proofErr w:type="spellEnd"/>
            <w:r>
              <w:rPr>
                <w:i/>
                <w:color w:val="AD95AF"/>
              </w:rPr>
              <w:t>(m) - gamma</w:t>
            </w:r>
          </w:p>
          <w:p w14:paraId="78321C0D" w14:textId="77777777" w:rsidR="00F56008" w:rsidRPr="00DB5C50" w:rsidRDefault="00835842">
            <w:pPr>
              <w:spacing w:after="0" w:line="259" w:lineRule="auto"/>
              <w:ind w:left="239" w:firstLine="0"/>
              <w:jc w:val="left"/>
              <w:rPr>
                <w:lang w:val="en-US"/>
              </w:rPr>
            </w:pPr>
            <w:r w:rsidRPr="00DB5C50">
              <w:rPr>
                <w:i/>
                <w:color w:val="AD95AF"/>
                <w:lang w:val="en-US"/>
              </w:rPr>
              <w:t># A[, m] = rep(1, m)</w:t>
            </w:r>
          </w:p>
          <w:p w14:paraId="356B0839" w14:textId="77777777" w:rsidR="00F56008" w:rsidRPr="00DB5C50" w:rsidRDefault="00835842">
            <w:pPr>
              <w:spacing w:after="39" w:line="255" w:lineRule="auto"/>
              <w:ind w:left="239" w:right="4323" w:firstLine="0"/>
              <w:jc w:val="left"/>
              <w:rPr>
                <w:lang w:val="en-US"/>
              </w:rPr>
            </w:pPr>
            <w:r w:rsidRPr="00DB5C50">
              <w:rPr>
                <w:i/>
                <w:color w:val="AD95AF"/>
                <w:lang w:val="en-US"/>
              </w:rPr>
              <w:t xml:space="preserve"># b = c(rep(0, m - 1), 1) # return(solve(a = t(A), b = b)) </w:t>
            </w:r>
            <w:r w:rsidRPr="00DB5C50">
              <w:rPr>
                <w:color w:val="585858"/>
                <w:lang w:val="en-US"/>
              </w:rPr>
              <w:t xml:space="preserve">m </w:t>
            </w:r>
            <w:r w:rsidRPr="00DB5C50">
              <w:rPr>
                <w:color w:val="B05A65"/>
                <w:lang w:val="en-US"/>
              </w:rPr>
              <w:t xml:space="preserve">&lt;- </w:t>
            </w:r>
            <w:r w:rsidRPr="00DB5C50">
              <w:rPr>
                <w:b/>
                <w:color w:val="BC5A65"/>
                <w:lang w:val="en-US"/>
              </w:rPr>
              <w:t>dim</w:t>
            </w:r>
            <w:r w:rsidRPr="00DB5C50">
              <w:rPr>
                <w:color w:val="585858"/>
                <w:lang w:val="en-US"/>
              </w:rPr>
              <w:t>(gamma)[</w:t>
            </w:r>
            <w:r w:rsidRPr="00DB5C50">
              <w:rPr>
                <w:color w:val="AF0F91"/>
                <w:lang w:val="en-US"/>
              </w:rPr>
              <w:t>1</w:t>
            </w:r>
            <w:r w:rsidRPr="00DB5C50">
              <w:rPr>
                <w:color w:val="585858"/>
                <w:lang w:val="en-US"/>
              </w:rPr>
              <w:t>]</w:t>
            </w:r>
          </w:p>
          <w:p w14:paraId="662742F4" w14:textId="77777777" w:rsidR="00F56008" w:rsidRPr="00DB5C50" w:rsidRDefault="00835842">
            <w:pPr>
              <w:spacing w:after="0" w:line="259" w:lineRule="auto"/>
              <w:ind w:left="239" w:firstLine="0"/>
              <w:jc w:val="left"/>
              <w:rPr>
                <w:lang w:val="en-US"/>
              </w:rPr>
            </w:pPr>
            <w:r w:rsidRPr="00DB5C50">
              <w:rPr>
                <w:b/>
                <w:color w:val="BC5A65"/>
                <w:lang w:val="en-US"/>
              </w:rPr>
              <w:t>return</w:t>
            </w:r>
            <w:r w:rsidRPr="00DB5C50">
              <w:rPr>
                <w:color w:val="585858"/>
                <w:lang w:val="en-US"/>
              </w:rPr>
              <w:t>(</w:t>
            </w:r>
            <w:r w:rsidRPr="00DB5C50">
              <w:rPr>
                <w:b/>
                <w:color w:val="BC5A65"/>
                <w:lang w:val="en-US"/>
              </w:rPr>
              <w:t>solve</w:t>
            </w:r>
            <w:r w:rsidRPr="00DB5C50">
              <w:rPr>
                <w:color w:val="585858"/>
                <w:lang w:val="en-US"/>
              </w:rPr>
              <w:t>(</w:t>
            </w:r>
            <w:r w:rsidRPr="00DB5C50">
              <w:rPr>
                <w:b/>
                <w:color w:val="BC5A65"/>
                <w:lang w:val="en-US"/>
              </w:rPr>
              <w:t>t</w:t>
            </w:r>
            <w:r w:rsidRPr="00DB5C50">
              <w:rPr>
                <w:color w:val="585858"/>
                <w:lang w:val="en-US"/>
              </w:rPr>
              <w:t>(</w:t>
            </w:r>
            <w:proofErr w:type="spellStart"/>
            <w:r w:rsidRPr="00DB5C50">
              <w:rPr>
                <w:b/>
                <w:color w:val="BC5A65"/>
                <w:lang w:val="en-US"/>
              </w:rPr>
              <w:t>diag</w:t>
            </w:r>
            <w:proofErr w:type="spellEnd"/>
            <w:r w:rsidRPr="00DB5C50">
              <w:rPr>
                <w:color w:val="585858"/>
                <w:lang w:val="en-US"/>
              </w:rPr>
              <w:t xml:space="preserve">(m) </w:t>
            </w:r>
            <w:r w:rsidRPr="00DB5C50">
              <w:rPr>
                <w:lang w:val="en-US"/>
              </w:rPr>
              <w:t xml:space="preserve">- </w:t>
            </w:r>
            <w:r w:rsidRPr="00DB5C50">
              <w:rPr>
                <w:color w:val="585858"/>
                <w:lang w:val="en-US"/>
              </w:rPr>
              <w:t xml:space="preserve">gamma </w:t>
            </w:r>
            <w:r w:rsidRPr="00DB5C50">
              <w:rPr>
                <w:lang w:val="en-US"/>
              </w:rPr>
              <w:t xml:space="preserve">+ </w:t>
            </w:r>
            <w:r w:rsidRPr="00DB5C50">
              <w:rPr>
                <w:color w:val="AF0F91"/>
                <w:lang w:val="en-US"/>
              </w:rPr>
              <w:t>1</w:t>
            </w:r>
            <w:r w:rsidRPr="00DB5C50">
              <w:rPr>
                <w:color w:val="585858"/>
                <w:lang w:val="en-US"/>
              </w:rPr>
              <w:t xml:space="preserve">), </w:t>
            </w:r>
            <w:r w:rsidRPr="00DB5C50">
              <w:rPr>
                <w:b/>
                <w:color w:val="BC5A65"/>
                <w:lang w:val="en-US"/>
              </w:rPr>
              <w:t>rep</w:t>
            </w:r>
            <w:r w:rsidRPr="00DB5C50">
              <w:rPr>
                <w:color w:val="585858"/>
                <w:lang w:val="en-US"/>
              </w:rPr>
              <w:t>(</w:t>
            </w:r>
            <w:r w:rsidRPr="00DB5C50">
              <w:rPr>
                <w:color w:val="AF0F91"/>
                <w:lang w:val="en-US"/>
              </w:rPr>
              <w:t>1</w:t>
            </w:r>
            <w:r w:rsidRPr="00DB5C50">
              <w:rPr>
                <w:color w:val="585858"/>
                <w:lang w:val="en-US"/>
              </w:rPr>
              <w:t xml:space="preserve">, </w:t>
            </w:r>
            <w:r w:rsidRPr="00DB5C50">
              <w:rPr>
                <w:color w:val="55AA55"/>
                <w:lang w:val="en-US"/>
              </w:rPr>
              <w:t xml:space="preserve">times </w:t>
            </w:r>
            <w:r w:rsidRPr="00DB5C50">
              <w:rPr>
                <w:color w:val="585858"/>
                <w:lang w:val="en-US"/>
              </w:rPr>
              <w:t>= m)))</w:t>
            </w:r>
          </w:p>
          <w:p w14:paraId="0B407917" w14:textId="77777777" w:rsidR="00F56008" w:rsidRDefault="00835842">
            <w:pPr>
              <w:spacing w:after="0" w:line="259" w:lineRule="auto"/>
              <w:ind w:left="0" w:firstLine="0"/>
              <w:jc w:val="left"/>
            </w:pPr>
            <w:r>
              <w:rPr>
                <w:rFonts w:ascii="Cambria" w:eastAsia="Cambria" w:hAnsi="Cambria" w:cs="Cambria"/>
                <w:color w:val="585858"/>
              </w:rPr>
              <w:t>}</w:t>
            </w:r>
          </w:p>
        </w:tc>
      </w:tr>
    </w:tbl>
    <w:p w14:paraId="09FB0062" w14:textId="77777777" w:rsidR="00F56008" w:rsidRPr="00CE2C02" w:rsidRDefault="00835842">
      <w:pPr>
        <w:ind w:left="349" w:right="1345"/>
        <w:rPr>
          <w:lang w:val="en-US"/>
          <w:rPrChange w:id="532" w:author="Geir Drage Berentsen" w:date="2020-05-05T12:35:00Z">
            <w:rPr/>
          </w:rPrChange>
        </w:rPr>
      </w:pPr>
      <w:r w:rsidRPr="00DB5C50">
        <w:rPr>
          <w:lang w:val="en-US"/>
        </w:rPr>
        <w:t xml:space="preserve">More details are available in Zucchini et al. </w:t>
      </w:r>
      <w:r w:rsidRPr="00CE2C02">
        <w:rPr>
          <w:lang w:val="en-US"/>
          <w:rPrChange w:id="533" w:author="Geir Drage Berentsen" w:date="2020-05-05T12:35:00Z">
            <w:rPr/>
          </w:rPrChange>
        </w:rPr>
        <w:t>(2016).</w:t>
      </w:r>
    </w:p>
    <w:p w14:paraId="7D4A71C3" w14:textId="77777777" w:rsidR="00F56008" w:rsidRPr="00DB5C50" w:rsidRDefault="00835842">
      <w:pPr>
        <w:ind w:left="101" w:right="1345" w:firstLine="239"/>
        <w:rPr>
          <w:lang w:val="en-US"/>
        </w:rPr>
      </w:pPr>
      <w:r w:rsidRPr="00DB5C50">
        <w:rPr>
          <w:lang w:val="en-US"/>
        </w:rPr>
        <w:t>In order to use it in TMB, we will now show a way to implement it in a separate file in C++ that we named utils.cpp.</w:t>
      </w:r>
    </w:p>
    <w:p w14:paraId="2BFB2E97" w14:textId="77777777" w:rsidR="00F56008" w:rsidRDefault="00835842">
      <w:pPr>
        <w:spacing w:after="431" w:line="259" w:lineRule="auto"/>
        <w:ind w:left="100" w:firstLine="0"/>
        <w:jc w:val="left"/>
      </w:pPr>
      <w:r>
        <w:rPr>
          <w:noProof/>
          <w:sz w:val="22"/>
        </w:rPr>
        <mc:AlternateContent>
          <mc:Choice Requires="wpg">
            <w:drawing>
              <wp:inline distT="0" distB="0" distL="0" distR="0" wp14:anchorId="05F11E80" wp14:editId="0E2BC847">
                <wp:extent cx="5361178" cy="2948039"/>
                <wp:effectExtent l="0" t="0" r="0" b="0"/>
                <wp:docPr id="116478" name="Group 116478"/>
                <wp:cNvGraphicFramePr/>
                <a:graphic xmlns:a="http://schemas.openxmlformats.org/drawingml/2006/main">
                  <a:graphicData uri="http://schemas.microsoft.com/office/word/2010/wordprocessingGroup">
                    <wpg:wgp>
                      <wpg:cNvGrpSpPr/>
                      <wpg:grpSpPr>
                        <a:xfrm>
                          <a:off x="0" y="0"/>
                          <a:ext cx="5361178" cy="2948039"/>
                          <a:chOff x="0" y="0"/>
                          <a:chExt cx="5361178" cy="2948039"/>
                        </a:xfrm>
                      </wpg:grpSpPr>
                      <wps:wsp>
                        <wps:cNvPr id="139045" name="Shape 139045"/>
                        <wps:cNvSpPr/>
                        <wps:spPr>
                          <a:xfrm>
                            <a:off x="0" y="0"/>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1143" name="Rectangle 11143"/>
                        <wps:cNvSpPr/>
                        <wps:spPr>
                          <a:xfrm>
                            <a:off x="833290" y="30093"/>
                            <a:ext cx="782247" cy="130552"/>
                          </a:xfrm>
                          <a:prstGeom prst="rect">
                            <a:avLst/>
                          </a:prstGeom>
                          <a:ln>
                            <a:noFill/>
                          </a:ln>
                        </wps:spPr>
                        <wps:txbx>
                          <w:txbxContent>
                            <w:p w14:paraId="7293110F" w14:textId="77777777" w:rsidR="00FE0D46" w:rsidRDefault="00FE0D46">
                              <w:pPr>
                                <w:spacing w:after="160" w:line="259" w:lineRule="auto"/>
                                <w:ind w:left="0" w:firstLine="0"/>
                                <w:jc w:val="left"/>
                              </w:pPr>
                              <w:r>
                                <w:rPr>
                                  <w:i/>
                                  <w:spacing w:val="21"/>
                                  <w:w w:val="97"/>
                                  <w:sz w:val="18"/>
                                </w:rPr>
                                <w:t>computing</w:t>
                              </w:r>
                            </w:p>
                          </w:txbxContent>
                        </wps:txbx>
                        <wps:bodyPr horzOverflow="overflow" vert="horz" lIns="0" tIns="0" rIns="0" bIns="0" rtlCol="0">
                          <a:noAutofit/>
                        </wps:bodyPr>
                      </wps:wsp>
                      <wps:wsp>
                        <wps:cNvPr id="11137" name="Rectangle 11137"/>
                        <wps:cNvSpPr/>
                        <wps:spPr>
                          <a:xfrm>
                            <a:off x="24448" y="30093"/>
                            <a:ext cx="116769" cy="130552"/>
                          </a:xfrm>
                          <a:prstGeom prst="rect">
                            <a:avLst/>
                          </a:prstGeom>
                          <a:ln>
                            <a:noFill/>
                          </a:ln>
                        </wps:spPr>
                        <wps:txbx>
                          <w:txbxContent>
                            <w:p w14:paraId="6A543CE5" w14:textId="77777777" w:rsidR="00FE0D46" w:rsidRDefault="00FE0D46">
                              <w:pPr>
                                <w:spacing w:after="160" w:line="259" w:lineRule="auto"/>
                                <w:ind w:left="0" w:firstLine="0"/>
                                <w:jc w:val="left"/>
                              </w:pPr>
                              <w:r>
                                <w:rPr>
                                  <w:i/>
                                  <w:w w:val="76"/>
                                  <w:sz w:val="18"/>
                                </w:rPr>
                                <w:t>/</w:t>
                              </w:r>
                              <w:r>
                                <w:rPr>
                                  <w:i/>
                                  <w:spacing w:val="-2"/>
                                  <w:w w:val="76"/>
                                  <w:sz w:val="18"/>
                                </w:rPr>
                                <w:t xml:space="preserve"> </w:t>
                              </w:r>
                              <w:r>
                                <w:rPr>
                                  <w:i/>
                                  <w:w w:val="76"/>
                                  <w:sz w:val="18"/>
                                </w:rPr>
                                <w:t>/</w:t>
                              </w:r>
                            </w:p>
                          </w:txbxContent>
                        </wps:txbx>
                        <wps:bodyPr horzOverflow="overflow" vert="horz" lIns="0" tIns="0" rIns="0" bIns="0" rtlCol="0">
                          <a:noAutofit/>
                        </wps:bodyPr>
                      </wps:wsp>
                      <wps:wsp>
                        <wps:cNvPr id="11140" name="Rectangle 11140"/>
                        <wps:cNvSpPr/>
                        <wps:spPr>
                          <a:xfrm>
                            <a:off x="219968" y="30093"/>
                            <a:ext cx="686984" cy="130552"/>
                          </a:xfrm>
                          <a:prstGeom prst="rect">
                            <a:avLst/>
                          </a:prstGeom>
                          <a:ln>
                            <a:noFill/>
                          </a:ln>
                        </wps:spPr>
                        <wps:txbx>
                          <w:txbxContent>
                            <w:p w14:paraId="6DED4976" w14:textId="77777777" w:rsidR="00FE0D46" w:rsidRDefault="00FE0D46">
                              <w:pPr>
                                <w:spacing w:after="160" w:line="259" w:lineRule="auto"/>
                                <w:ind w:left="0" w:firstLine="0"/>
                                <w:jc w:val="left"/>
                              </w:pPr>
                              <w:r>
                                <w:rPr>
                                  <w:i/>
                                  <w:spacing w:val="24"/>
                                  <w:w w:val="102"/>
                                  <w:sz w:val="18"/>
                                </w:rPr>
                                <w:t>Function</w:t>
                              </w:r>
                            </w:p>
                          </w:txbxContent>
                        </wps:txbx>
                        <wps:bodyPr horzOverflow="overflow" vert="horz" lIns="0" tIns="0" rIns="0" bIns="0" rtlCol="0">
                          <a:noAutofit/>
                        </wps:bodyPr>
                      </wps:wsp>
                      <wps:wsp>
                        <wps:cNvPr id="11150" name="Rectangle 11150"/>
                        <wps:cNvSpPr/>
                        <wps:spPr>
                          <a:xfrm>
                            <a:off x="3626943" y="30093"/>
                            <a:ext cx="75726" cy="130552"/>
                          </a:xfrm>
                          <a:prstGeom prst="rect">
                            <a:avLst/>
                          </a:prstGeom>
                          <a:ln>
                            <a:noFill/>
                          </a:ln>
                        </wps:spPr>
                        <wps:txbx>
                          <w:txbxContent>
                            <w:p w14:paraId="7631E16D" w14:textId="77777777" w:rsidR="00FE0D46" w:rsidRDefault="00FE0D46">
                              <w:pPr>
                                <w:spacing w:after="160" w:line="259" w:lineRule="auto"/>
                                <w:ind w:left="0" w:firstLine="0"/>
                                <w:jc w:val="left"/>
                              </w:pPr>
                              <w:r>
                                <w:rPr>
                                  <w:i/>
                                  <w:w w:val="106"/>
                                  <w:sz w:val="18"/>
                                </w:rPr>
                                <w:t>a</w:t>
                              </w:r>
                            </w:p>
                          </w:txbxContent>
                        </wps:txbx>
                        <wps:bodyPr horzOverflow="overflow" vert="horz" lIns="0" tIns="0" rIns="0" bIns="0" rtlCol="0">
                          <a:noAutofit/>
                        </wps:bodyPr>
                      </wps:wsp>
                      <wps:wsp>
                        <wps:cNvPr id="11144" name="Rectangle 11144"/>
                        <wps:cNvSpPr/>
                        <wps:spPr>
                          <a:xfrm>
                            <a:off x="1519604" y="30093"/>
                            <a:ext cx="228843" cy="130552"/>
                          </a:xfrm>
                          <a:prstGeom prst="rect">
                            <a:avLst/>
                          </a:prstGeom>
                          <a:ln>
                            <a:noFill/>
                          </a:ln>
                        </wps:spPr>
                        <wps:txbx>
                          <w:txbxContent>
                            <w:p w14:paraId="4E593890" w14:textId="77777777" w:rsidR="00FE0D46" w:rsidRDefault="00FE0D46">
                              <w:pPr>
                                <w:spacing w:after="160" w:line="259" w:lineRule="auto"/>
                                <w:ind w:left="0" w:firstLine="0"/>
                                <w:jc w:val="left"/>
                              </w:pPr>
                              <w:r>
                                <w:rPr>
                                  <w:i/>
                                  <w:spacing w:val="26"/>
                                  <w:w w:val="91"/>
                                  <w:sz w:val="18"/>
                                </w:rPr>
                                <w:t>the</w:t>
                              </w:r>
                            </w:p>
                          </w:txbxContent>
                        </wps:txbx>
                        <wps:bodyPr horzOverflow="overflow" vert="horz" lIns="0" tIns="0" rIns="0" bIns="0" rtlCol="0">
                          <a:noAutofit/>
                        </wps:bodyPr>
                      </wps:wsp>
                      <wps:wsp>
                        <wps:cNvPr id="11145" name="Rectangle 11145"/>
                        <wps:cNvSpPr/>
                        <wps:spPr>
                          <a:xfrm>
                            <a:off x="1796544" y="30093"/>
                            <a:ext cx="855246" cy="130552"/>
                          </a:xfrm>
                          <a:prstGeom prst="rect">
                            <a:avLst/>
                          </a:prstGeom>
                          <a:ln>
                            <a:noFill/>
                          </a:ln>
                        </wps:spPr>
                        <wps:txbx>
                          <w:txbxContent>
                            <w:p w14:paraId="3CB81E91" w14:textId="77777777" w:rsidR="00FE0D46" w:rsidRDefault="00FE0D46">
                              <w:pPr>
                                <w:spacing w:after="160" w:line="259" w:lineRule="auto"/>
                                <w:ind w:left="0" w:firstLine="0"/>
                                <w:jc w:val="left"/>
                              </w:pPr>
                              <w:r>
                                <w:rPr>
                                  <w:i/>
                                  <w:sz w:val="18"/>
                                </w:rPr>
                                <w:t>s</w:t>
                              </w:r>
                              <w:r>
                                <w:rPr>
                                  <w:i/>
                                  <w:spacing w:val="-9"/>
                                  <w:sz w:val="18"/>
                                </w:rPr>
                                <w:t xml:space="preserve"> </w:t>
                              </w:r>
                              <w:r>
                                <w:rPr>
                                  <w:i/>
                                  <w:sz w:val="18"/>
                                </w:rPr>
                                <w:t>t</w:t>
                              </w:r>
                              <w:r>
                                <w:rPr>
                                  <w:i/>
                                  <w:spacing w:val="-9"/>
                                  <w:sz w:val="18"/>
                                </w:rPr>
                                <w:t xml:space="preserve"> </w:t>
                              </w:r>
                              <w:r>
                                <w:rPr>
                                  <w:i/>
                                  <w:sz w:val="18"/>
                                </w:rPr>
                                <w:t>a</w:t>
                              </w:r>
                              <w:r>
                                <w:rPr>
                                  <w:i/>
                                  <w:spacing w:val="-9"/>
                                  <w:sz w:val="18"/>
                                </w:rPr>
                                <w:t xml:space="preserve"> </w:t>
                              </w:r>
                              <w:r>
                                <w:rPr>
                                  <w:i/>
                                  <w:sz w:val="18"/>
                                </w:rPr>
                                <w:t>t</w:t>
                              </w:r>
                              <w:r>
                                <w:rPr>
                                  <w:i/>
                                  <w:spacing w:val="-9"/>
                                  <w:sz w:val="18"/>
                                </w:rPr>
                                <w:t xml:space="preserve"> </w:t>
                              </w:r>
                              <w:r>
                                <w:rPr>
                                  <w:i/>
                                  <w:sz w:val="18"/>
                                </w:rPr>
                                <w:t>i</w:t>
                              </w:r>
                              <w:r>
                                <w:rPr>
                                  <w:i/>
                                  <w:spacing w:val="-9"/>
                                  <w:sz w:val="18"/>
                                </w:rPr>
                                <w:t xml:space="preserve"> </w:t>
                              </w:r>
                              <w:r>
                                <w:rPr>
                                  <w:i/>
                                  <w:sz w:val="18"/>
                                </w:rPr>
                                <w:t>o</w:t>
                              </w:r>
                              <w:r>
                                <w:rPr>
                                  <w:i/>
                                  <w:spacing w:val="-9"/>
                                  <w:sz w:val="18"/>
                                </w:rPr>
                                <w:t xml:space="preserve"> </w:t>
                              </w:r>
                              <w:r>
                                <w:rPr>
                                  <w:i/>
                                  <w:sz w:val="18"/>
                                </w:rPr>
                                <w:t>n</w:t>
                              </w:r>
                              <w:r>
                                <w:rPr>
                                  <w:i/>
                                  <w:spacing w:val="-9"/>
                                  <w:sz w:val="18"/>
                                </w:rPr>
                                <w:t xml:space="preserve"> </w:t>
                              </w:r>
                              <w:r>
                                <w:rPr>
                                  <w:i/>
                                  <w:sz w:val="18"/>
                                </w:rPr>
                                <w:t>a</w:t>
                              </w:r>
                              <w:r>
                                <w:rPr>
                                  <w:i/>
                                  <w:spacing w:val="-9"/>
                                  <w:sz w:val="18"/>
                                </w:rPr>
                                <w:t xml:space="preserve"> </w:t>
                              </w:r>
                              <w:r>
                                <w:rPr>
                                  <w:i/>
                                  <w:sz w:val="18"/>
                                </w:rPr>
                                <w:t>r</w:t>
                              </w:r>
                              <w:r>
                                <w:rPr>
                                  <w:i/>
                                  <w:spacing w:val="-9"/>
                                  <w:sz w:val="18"/>
                                </w:rPr>
                                <w:t xml:space="preserve"> </w:t>
                              </w:r>
                              <w:r>
                                <w:rPr>
                                  <w:i/>
                                  <w:sz w:val="18"/>
                                </w:rPr>
                                <w:t>y</w:t>
                              </w:r>
                            </w:p>
                          </w:txbxContent>
                        </wps:txbx>
                        <wps:bodyPr horzOverflow="overflow" vert="horz" lIns="0" tIns="0" rIns="0" bIns="0" rtlCol="0">
                          <a:noAutofit/>
                        </wps:bodyPr>
                      </wps:wsp>
                      <wps:wsp>
                        <wps:cNvPr id="11146" name="Rectangle 11146"/>
                        <wps:cNvSpPr/>
                        <wps:spPr>
                          <a:xfrm>
                            <a:off x="2550157" y="30093"/>
                            <a:ext cx="1031536" cy="130552"/>
                          </a:xfrm>
                          <a:prstGeom prst="rect">
                            <a:avLst/>
                          </a:prstGeom>
                          <a:ln>
                            <a:noFill/>
                          </a:ln>
                        </wps:spPr>
                        <wps:txbx>
                          <w:txbxContent>
                            <w:p w14:paraId="12EB47D2" w14:textId="77777777" w:rsidR="00FE0D46" w:rsidRDefault="00FE0D46">
                              <w:pPr>
                                <w:spacing w:after="160" w:line="259" w:lineRule="auto"/>
                                <w:ind w:left="0" w:firstLine="0"/>
                                <w:jc w:val="left"/>
                              </w:pPr>
                              <w:r>
                                <w:rPr>
                                  <w:i/>
                                  <w:sz w:val="18"/>
                                </w:rPr>
                                <w:t>d</w:t>
                              </w:r>
                              <w:r>
                                <w:rPr>
                                  <w:i/>
                                  <w:spacing w:val="-6"/>
                                  <w:sz w:val="18"/>
                                </w:rPr>
                                <w:t xml:space="preserve"> </w:t>
                              </w:r>
                              <w:r>
                                <w:rPr>
                                  <w:i/>
                                  <w:sz w:val="18"/>
                                </w:rPr>
                                <w:t>i</w:t>
                              </w:r>
                              <w:r>
                                <w:rPr>
                                  <w:i/>
                                  <w:spacing w:val="-6"/>
                                  <w:sz w:val="18"/>
                                </w:rPr>
                                <w:t xml:space="preserve"> </w:t>
                              </w:r>
                              <w:r>
                                <w:rPr>
                                  <w:i/>
                                  <w:sz w:val="18"/>
                                </w:rPr>
                                <w:t>s</w:t>
                              </w:r>
                              <w:r>
                                <w:rPr>
                                  <w:i/>
                                  <w:spacing w:val="-6"/>
                                  <w:sz w:val="18"/>
                                </w:rPr>
                                <w:t xml:space="preserve"> </w:t>
                              </w:r>
                              <w:r>
                                <w:rPr>
                                  <w:i/>
                                  <w:sz w:val="18"/>
                                </w:rPr>
                                <w:t>t</w:t>
                              </w:r>
                              <w:r>
                                <w:rPr>
                                  <w:i/>
                                  <w:spacing w:val="-6"/>
                                  <w:sz w:val="18"/>
                                </w:rPr>
                                <w:t xml:space="preserve"> </w:t>
                              </w:r>
                              <w:r>
                                <w:rPr>
                                  <w:i/>
                                  <w:sz w:val="18"/>
                                </w:rPr>
                                <w:t>r</w:t>
                              </w:r>
                              <w:r>
                                <w:rPr>
                                  <w:i/>
                                  <w:spacing w:val="-6"/>
                                  <w:sz w:val="18"/>
                                </w:rPr>
                                <w:t xml:space="preserve"> </w:t>
                              </w:r>
                              <w:r>
                                <w:rPr>
                                  <w:i/>
                                  <w:sz w:val="18"/>
                                </w:rPr>
                                <w:t>i</w:t>
                              </w:r>
                              <w:r>
                                <w:rPr>
                                  <w:i/>
                                  <w:spacing w:val="-6"/>
                                  <w:sz w:val="18"/>
                                </w:rPr>
                                <w:t xml:space="preserve"> </w:t>
                              </w:r>
                              <w:r>
                                <w:rPr>
                                  <w:i/>
                                  <w:sz w:val="18"/>
                                </w:rPr>
                                <w:t>b</w:t>
                              </w:r>
                              <w:r>
                                <w:rPr>
                                  <w:i/>
                                  <w:spacing w:val="-6"/>
                                  <w:sz w:val="18"/>
                                </w:rPr>
                                <w:t xml:space="preserve"> </w:t>
                              </w:r>
                              <w:r>
                                <w:rPr>
                                  <w:i/>
                                  <w:sz w:val="18"/>
                                </w:rPr>
                                <w:t>u</w:t>
                              </w:r>
                              <w:r>
                                <w:rPr>
                                  <w:i/>
                                  <w:spacing w:val="-6"/>
                                  <w:sz w:val="18"/>
                                </w:rPr>
                                <w:t xml:space="preserve"> </w:t>
                              </w:r>
                              <w:r>
                                <w:rPr>
                                  <w:i/>
                                  <w:sz w:val="18"/>
                                </w:rPr>
                                <w:t>t</w:t>
                              </w:r>
                              <w:r>
                                <w:rPr>
                                  <w:i/>
                                  <w:spacing w:val="-6"/>
                                  <w:sz w:val="18"/>
                                </w:rPr>
                                <w:t xml:space="preserve"> </w:t>
                              </w:r>
                              <w:r>
                                <w:rPr>
                                  <w:i/>
                                  <w:sz w:val="18"/>
                                </w:rPr>
                                <w:t>i</w:t>
                              </w:r>
                              <w:r>
                                <w:rPr>
                                  <w:i/>
                                  <w:spacing w:val="-6"/>
                                  <w:sz w:val="18"/>
                                </w:rPr>
                                <w:t xml:space="preserve"> </w:t>
                              </w:r>
                              <w:r>
                                <w:rPr>
                                  <w:i/>
                                  <w:sz w:val="18"/>
                                </w:rPr>
                                <w:t>o</w:t>
                              </w:r>
                              <w:r>
                                <w:rPr>
                                  <w:i/>
                                  <w:spacing w:val="-6"/>
                                  <w:sz w:val="18"/>
                                </w:rPr>
                                <w:t xml:space="preserve"> </w:t>
                              </w:r>
                              <w:r>
                                <w:rPr>
                                  <w:i/>
                                  <w:sz w:val="18"/>
                                </w:rPr>
                                <w:t>n</w:t>
                              </w:r>
                            </w:p>
                          </w:txbxContent>
                        </wps:txbx>
                        <wps:bodyPr horzOverflow="overflow" vert="horz" lIns="0" tIns="0" rIns="0" bIns="0" rtlCol="0">
                          <a:noAutofit/>
                        </wps:bodyPr>
                      </wps:wsp>
                      <wps:wsp>
                        <wps:cNvPr id="11147" name="Rectangle 11147"/>
                        <wps:cNvSpPr/>
                        <wps:spPr>
                          <a:xfrm>
                            <a:off x="3432220" y="30093"/>
                            <a:ext cx="139184" cy="130552"/>
                          </a:xfrm>
                          <a:prstGeom prst="rect">
                            <a:avLst/>
                          </a:prstGeom>
                          <a:ln>
                            <a:noFill/>
                          </a:ln>
                        </wps:spPr>
                        <wps:txbx>
                          <w:txbxContent>
                            <w:p w14:paraId="121373FA" w14:textId="77777777" w:rsidR="00FE0D46" w:rsidRDefault="00FE0D46">
                              <w:pPr>
                                <w:spacing w:after="160" w:line="259" w:lineRule="auto"/>
                                <w:ind w:left="0" w:firstLine="0"/>
                                <w:jc w:val="left"/>
                              </w:pPr>
                              <w:r>
                                <w:rPr>
                                  <w:i/>
                                  <w:spacing w:val="25"/>
                                  <w:w w:val="94"/>
                                  <w:sz w:val="18"/>
                                </w:rPr>
                                <w:t>of</w:t>
                              </w:r>
                            </w:p>
                          </w:txbxContent>
                        </wps:txbx>
                        <wps:bodyPr horzOverflow="overflow" vert="horz" lIns="0" tIns="0" rIns="0" bIns="0" rtlCol="0">
                          <a:noAutofit/>
                        </wps:bodyPr>
                      </wps:wsp>
                      <wps:wsp>
                        <wps:cNvPr id="11160" name="Rectangle 11160"/>
                        <wps:cNvSpPr/>
                        <wps:spPr>
                          <a:xfrm>
                            <a:off x="3765868" y="30093"/>
                            <a:ext cx="524023" cy="130552"/>
                          </a:xfrm>
                          <a:prstGeom prst="rect">
                            <a:avLst/>
                          </a:prstGeom>
                          <a:ln>
                            <a:noFill/>
                          </a:ln>
                        </wps:spPr>
                        <wps:txbx>
                          <w:txbxContent>
                            <w:p w14:paraId="4C6E579A" w14:textId="77777777" w:rsidR="00FE0D46" w:rsidRDefault="00FE0D46">
                              <w:pPr>
                                <w:spacing w:after="160" w:line="259" w:lineRule="auto"/>
                                <w:ind w:left="0" w:firstLine="0"/>
                                <w:jc w:val="left"/>
                              </w:pPr>
                              <w:r>
                                <w:rPr>
                                  <w:i/>
                                  <w:spacing w:val="13"/>
                                  <w:w w:val="101"/>
                                  <w:sz w:val="18"/>
                                </w:rPr>
                                <w:t>Markov</w:t>
                              </w:r>
                            </w:p>
                          </w:txbxContent>
                        </wps:txbx>
                        <wps:bodyPr horzOverflow="overflow" vert="horz" lIns="0" tIns="0" rIns="0" bIns="0" rtlCol="0">
                          <a:noAutofit/>
                        </wps:bodyPr>
                      </wps:wsp>
                      <wps:wsp>
                        <wps:cNvPr id="11163" name="Rectangle 11163"/>
                        <wps:cNvSpPr/>
                        <wps:spPr>
                          <a:xfrm>
                            <a:off x="4250855" y="30093"/>
                            <a:ext cx="415128" cy="130552"/>
                          </a:xfrm>
                          <a:prstGeom prst="rect">
                            <a:avLst/>
                          </a:prstGeom>
                          <a:ln>
                            <a:noFill/>
                          </a:ln>
                        </wps:spPr>
                        <wps:txbx>
                          <w:txbxContent>
                            <w:p w14:paraId="315CB500" w14:textId="77777777" w:rsidR="00FE0D46" w:rsidRDefault="00FE0D46">
                              <w:pPr>
                                <w:spacing w:after="160" w:line="259" w:lineRule="auto"/>
                                <w:ind w:left="0" w:firstLine="0"/>
                                <w:jc w:val="left"/>
                              </w:pPr>
                              <w:r>
                                <w:rPr>
                                  <w:i/>
                                  <w:spacing w:val="23"/>
                                  <w:w w:val="103"/>
                                  <w:sz w:val="18"/>
                                </w:rPr>
                                <w:t>chain</w:t>
                              </w:r>
                            </w:p>
                          </w:txbxContent>
                        </wps:txbx>
                        <wps:bodyPr horzOverflow="overflow" vert="horz" lIns="0" tIns="0" rIns="0" bIns="0" rtlCol="0">
                          <a:noAutofit/>
                        </wps:bodyPr>
                      </wps:wsp>
                      <wps:wsp>
                        <wps:cNvPr id="139106" name="Shape 139106"/>
                        <wps:cNvSpPr/>
                        <wps:spPr>
                          <a:xfrm>
                            <a:off x="0" y="164478"/>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062" name="Rectangle 2062"/>
                        <wps:cNvSpPr/>
                        <wps:spPr>
                          <a:xfrm>
                            <a:off x="12281" y="192191"/>
                            <a:ext cx="677897" cy="136155"/>
                          </a:xfrm>
                          <a:prstGeom prst="rect">
                            <a:avLst/>
                          </a:prstGeom>
                          <a:ln>
                            <a:noFill/>
                          </a:ln>
                        </wps:spPr>
                        <wps:txbx>
                          <w:txbxContent>
                            <w:p w14:paraId="11AD677E" w14:textId="77777777" w:rsidR="00FE0D46" w:rsidRDefault="00FE0D46">
                              <w:pPr>
                                <w:spacing w:after="160" w:line="259" w:lineRule="auto"/>
                                <w:ind w:left="0" w:firstLine="0"/>
                                <w:jc w:val="left"/>
                              </w:pPr>
                              <w:r>
                                <w:rPr>
                                  <w:spacing w:val="19"/>
                                  <w:w w:val="102"/>
                                  <w:sz w:val="18"/>
                                </w:rPr>
                                <w:t>template</w:t>
                              </w:r>
                            </w:p>
                          </w:txbxContent>
                        </wps:txbx>
                        <wps:bodyPr horzOverflow="overflow" vert="horz" lIns="0" tIns="0" rIns="0" bIns="0" rtlCol="0">
                          <a:noAutofit/>
                        </wps:bodyPr>
                      </wps:wsp>
                      <wps:wsp>
                        <wps:cNvPr id="2063" name="Rectangle 2063"/>
                        <wps:cNvSpPr/>
                        <wps:spPr>
                          <a:xfrm>
                            <a:off x="535242" y="191736"/>
                            <a:ext cx="121070" cy="134489"/>
                          </a:xfrm>
                          <a:prstGeom prst="rect">
                            <a:avLst/>
                          </a:prstGeom>
                          <a:ln>
                            <a:noFill/>
                          </a:ln>
                        </wps:spPr>
                        <wps:txbx>
                          <w:txbxContent>
                            <w:p w14:paraId="66935543"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064" name="Rectangle 2064"/>
                        <wps:cNvSpPr/>
                        <wps:spPr>
                          <a:xfrm>
                            <a:off x="633895" y="192191"/>
                            <a:ext cx="403921" cy="136155"/>
                          </a:xfrm>
                          <a:prstGeom prst="rect">
                            <a:avLst/>
                          </a:prstGeom>
                          <a:ln>
                            <a:noFill/>
                          </a:ln>
                        </wps:spPr>
                        <wps:txbx>
                          <w:txbxContent>
                            <w:p w14:paraId="1676DBAC" w14:textId="77777777" w:rsidR="00FE0D46" w:rsidRDefault="00FE0D46">
                              <w:pPr>
                                <w:spacing w:after="160" w:line="259" w:lineRule="auto"/>
                                <w:ind w:left="0" w:firstLine="0"/>
                                <w:jc w:val="left"/>
                              </w:pPr>
                              <w:r>
                                <w:rPr>
                                  <w:spacing w:val="30"/>
                                  <w:w w:val="105"/>
                                  <w:sz w:val="18"/>
                                </w:rPr>
                                <w:t>class</w:t>
                              </w:r>
                            </w:p>
                          </w:txbxContent>
                        </wps:txbx>
                        <wps:bodyPr horzOverflow="overflow" vert="horz" lIns="0" tIns="0" rIns="0" bIns="0" rtlCol="0">
                          <a:noAutofit/>
                        </wps:bodyPr>
                      </wps:wsp>
                      <wps:wsp>
                        <wps:cNvPr id="2065" name="Rectangle 2065"/>
                        <wps:cNvSpPr/>
                        <wps:spPr>
                          <a:xfrm>
                            <a:off x="1031418" y="193558"/>
                            <a:ext cx="337282" cy="135398"/>
                          </a:xfrm>
                          <a:prstGeom prst="rect">
                            <a:avLst/>
                          </a:prstGeom>
                          <a:ln>
                            <a:noFill/>
                          </a:ln>
                        </wps:spPr>
                        <wps:txbx>
                          <w:txbxContent>
                            <w:p w14:paraId="7A0AEA08"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066" name="Rectangle 2066"/>
                        <wps:cNvSpPr/>
                        <wps:spPr>
                          <a:xfrm>
                            <a:off x="1286815" y="191736"/>
                            <a:ext cx="121070" cy="134489"/>
                          </a:xfrm>
                          <a:prstGeom prst="rect">
                            <a:avLst/>
                          </a:prstGeom>
                          <a:ln>
                            <a:noFill/>
                          </a:ln>
                        </wps:spPr>
                        <wps:txbx>
                          <w:txbxContent>
                            <w:p w14:paraId="7FDA9F0A"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39113" name="Shape 139113"/>
                        <wps:cNvSpPr/>
                        <wps:spPr>
                          <a:xfrm>
                            <a:off x="0" y="328968"/>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068" name="Rectangle 2068"/>
                        <wps:cNvSpPr/>
                        <wps:spPr>
                          <a:xfrm>
                            <a:off x="15672" y="358036"/>
                            <a:ext cx="482676" cy="135398"/>
                          </a:xfrm>
                          <a:prstGeom prst="rect">
                            <a:avLst/>
                          </a:prstGeom>
                          <a:ln>
                            <a:noFill/>
                          </a:ln>
                        </wps:spPr>
                        <wps:txbx>
                          <w:txbxContent>
                            <w:p w14:paraId="00944615" w14:textId="77777777" w:rsidR="00FE0D46" w:rsidRDefault="00FE0D46">
                              <w:pPr>
                                <w:spacing w:after="160" w:line="259" w:lineRule="auto"/>
                                <w:ind w:left="0" w:firstLine="0"/>
                                <w:jc w:val="left"/>
                              </w:pPr>
                              <w:r>
                                <w:rPr>
                                  <w:spacing w:val="25"/>
                                  <w:w w:val="97"/>
                                  <w:sz w:val="18"/>
                                </w:rPr>
                                <w:t>vector</w:t>
                              </w:r>
                            </w:p>
                          </w:txbxContent>
                        </wps:txbx>
                        <wps:bodyPr horzOverflow="overflow" vert="horz" lIns="0" tIns="0" rIns="0" bIns="0" rtlCol="0">
                          <a:noAutofit/>
                        </wps:bodyPr>
                      </wps:wsp>
                      <wps:wsp>
                        <wps:cNvPr id="2069" name="Rectangle 2069"/>
                        <wps:cNvSpPr/>
                        <wps:spPr>
                          <a:xfrm>
                            <a:off x="398590" y="356215"/>
                            <a:ext cx="121070" cy="134489"/>
                          </a:xfrm>
                          <a:prstGeom prst="rect">
                            <a:avLst/>
                          </a:prstGeom>
                          <a:ln>
                            <a:noFill/>
                          </a:ln>
                        </wps:spPr>
                        <wps:txbx>
                          <w:txbxContent>
                            <w:p w14:paraId="7132C7B1"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070" name="Rectangle 2070"/>
                        <wps:cNvSpPr/>
                        <wps:spPr>
                          <a:xfrm>
                            <a:off x="484822" y="358036"/>
                            <a:ext cx="337282" cy="135398"/>
                          </a:xfrm>
                          <a:prstGeom prst="rect">
                            <a:avLst/>
                          </a:prstGeom>
                          <a:ln>
                            <a:noFill/>
                          </a:ln>
                        </wps:spPr>
                        <wps:txbx>
                          <w:txbxContent>
                            <w:p w14:paraId="2AAAF052"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071" name="Rectangle 2071"/>
                        <wps:cNvSpPr/>
                        <wps:spPr>
                          <a:xfrm>
                            <a:off x="740219" y="356215"/>
                            <a:ext cx="121070" cy="134489"/>
                          </a:xfrm>
                          <a:prstGeom prst="rect">
                            <a:avLst/>
                          </a:prstGeom>
                          <a:ln>
                            <a:noFill/>
                          </a:ln>
                        </wps:spPr>
                        <wps:txbx>
                          <w:txbxContent>
                            <w:p w14:paraId="71F8F7FE"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12647" name="Rectangle 112647"/>
                        <wps:cNvSpPr/>
                        <wps:spPr>
                          <a:xfrm>
                            <a:off x="997985" y="358036"/>
                            <a:ext cx="213243" cy="135398"/>
                          </a:xfrm>
                          <a:prstGeom prst="rect">
                            <a:avLst/>
                          </a:prstGeom>
                          <a:ln>
                            <a:noFill/>
                          </a:ln>
                        </wps:spPr>
                        <wps:txbx>
                          <w:txbxContent>
                            <w:p w14:paraId="25035784" w14:textId="77777777" w:rsidR="00FE0D46" w:rsidRDefault="00FE0D46">
                              <w:pPr>
                                <w:spacing w:after="160" w:line="259" w:lineRule="auto"/>
                                <w:ind w:left="0" w:firstLine="0"/>
                                <w:jc w:val="left"/>
                              </w:pPr>
                              <w:r>
                                <w:rPr>
                                  <w:w w:val="88"/>
                                  <w:sz w:val="18"/>
                                </w:rPr>
                                <w:t>t</w:t>
                              </w:r>
                              <w:r>
                                <w:rPr>
                                  <w:spacing w:val="-4"/>
                                  <w:w w:val="88"/>
                                  <w:sz w:val="18"/>
                                </w:rPr>
                                <w:t xml:space="preserve"> </w:t>
                              </w:r>
                              <w:r>
                                <w:rPr>
                                  <w:w w:val="88"/>
                                  <w:sz w:val="18"/>
                                </w:rPr>
                                <w:t>a</w:t>
                              </w:r>
                              <w:r>
                                <w:rPr>
                                  <w:spacing w:val="-4"/>
                                  <w:w w:val="88"/>
                                  <w:sz w:val="18"/>
                                </w:rPr>
                                <w:t xml:space="preserve"> </w:t>
                              </w:r>
                              <w:r>
                                <w:rPr>
                                  <w:w w:val="88"/>
                                  <w:sz w:val="18"/>
                                </w:rPr>
                                <w:t>t</w:t>
                              </w:r>
                            </w:p>
                          </w:txbxContent>
                        </wps:txbx>
                        <wps:bodyPr horzOverflow="overflow" vert="horz" lIns="0" tIns="0" rIns="0" bIns="0" rtlCol="0">
                          <a:noAutofit/>
                        </wps:bodyPr>
                      </wps:wsp>
                      <wps:wsp>
                        <wps:cNvPr id="112646" name="Rectangle 112646"/>
                        <wps:cNvSpPr/>
                        <wps:spPr>
                          <a:xfrm>
                            <a:off x="911441" y="358036"/>
                            <a:ext cx="84207" cy="135398"/>
                          </a:xfrm>
                          <a:prstGeom prst="rect">
                            <a:avLst/>
                          </a:prstGeom>
                          <a:ln>
                            <a:noFill/>
                          </a:ln>
                        </wps:spPr>
                        <wps:txbx>
                          <w:txbxContent>
                            <w:p w14:paraId="3D19912E" w14:textId="77777777" w:rsidR="00FE0D46" w:rsidRDefault="00FE0D46">
                              <w:pPr>
                                <w:spacing w:after="160" w:line="259" w:lineRule="auto"/>
                                <w:ind w:left="0" w:firstLine="0"/>
                                <w:jc w:val="left"/>
                              </w:pPr>
                              <w:r>
                                <w:rPr>
                                  <w:w w:val="122"/>
                                  <w:sz w:val="18"/>
                                </w:rPr>
                                <w:t>S</w:t>
                              </w:r>
                            </w:p>
                          </w:txbxContent>
                        </wps:txbx>
                        <wps:bodyPr horzOverflow="overflow" vert="horz" lIns="0" tIns="0" rIns="0" bIns="0" rtlCol="0">
                          <a:noAutofit/>
                        </wps:bodyPr>
                      </wps:wsp>
                      <wps:wsp>
                        <wps:cNvPr id="2073" name="Shape 2073"/>
                        <wps:cNvSpPr/>
                        <wps:spPr>
                          <a:xfrm>
                            <a:off x="1188326" y="432714"/>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4" name="Rectangle 2074"/>
                        <wps:cNvSpPr/>
                        <wps:spPr>
                          <a:xfrm>
                            <a:off x="1245718" y="358036"/>
                            <a:ext cx="413008" cy="135398"/>
                          </a:xfrm>
                          <a:prstGeom prst="rect">
                            <a:avLst/>
                          </a:prstGeom>
                          <a:ln>
                            <a:noFill/>
                          </a:ln>
                        </wps:spPr>
                        <wps:txbx>
                          <w:txbxContent>
                            <w:p w14:paraId="64603766" w14:textId="77777777" w:rsidR="00FE0D46" w:rsidRDefault="00FE0D46">
                              <w:pPr>
                                <w:spacing w:after="160" w:line="259" w:lineRule="auto"/>
                                <w:ind w:left="0" w:firstLine="0"/>
                                <w:jc w:val="left"/>
                              </w:pPr>
                              <w:r>
                                <w:rPr>
                                  <w:w w:val="101"/>
                                  <w:sz w:val="18"/>
                                </w:rPr>
                                <w:t>d</w:t>
                              </w:r>
                              <w:r>
                                <w:rPr>
                                  <w:spacing w:val="-4"/>
                                  <w:w w:val="101"/>
                                  <w:sz w:val="18"/>
                                </w:rPr>
                                <w:t xml:space="preserve"> </w:t>
                              </w:r>
                              <w:r>
                                <w:rPr>
                                  <w:w w:val="101"/>
                                  <w:sz w:val="18"/>
                                </w:rPr>
                                <w:t>i</w:t>
                              </w:r>
                              <w:r>
                                <w:rPr>
                                  <w:spacing w:val="-4"/>
                                  <w:w w:val="101"/>
                                  <w:sz w:val="18"/>
                                </w:rPr>
                                <w:t xml:space="preserve"> </w:t>
                              </w:r>
                              <w:r>
                                <w:rPr>
                                  <w:w w:val="101"/>
                                  <w:sz w:val="18"/>
                                </w:rPr>
                                <w:t>s</w:t>
                              </w:r>
                              <w:r>
                                <w:rPr>
                                  <w:spacing w:val="-4"/>
                                  <w:w w:val="101"/>
                                  <w:sz w:val="18"/>
                                </w:rPr>
                                <w:t xml:space="preserve"> </w:t>
                              </w:r>
                              <w:r>
                                <w:rPr>
                                  <w:w w:val="101"/>
                                  <w:sz w:val="18"/>
                                </w:rPr>
                                <w:t>t</w:t>
                              </w:r>
                              <w:r>
                                <w:rPr>
                                  <w:spacing w:val="20"/>
                                  <w:w w:val="101"/>
                                  <w:sz w:val="18"/>
                                </w:rPr>
                                <w:t xml:space="preserve"> </w:t>
                              </w:r>
                              <w:r>
                                <w:rPr>
                                  <w:w w:val="101"/>
                                  <w:sz w:val="18"/>
                                </w:rPr>
                                <w:t>(</w:t>
                              </w:r>
                            </w:p>
                          </w:txbxContent>
                        </wps:txbx>
                        <wps:bodyPr horzOverflow="overflow" vert="horz" lIns="0" tIns="0" rIns="0" bIns="0" rtlCol="0">
                          <a:noAutofit/>
                        </wps:bodyPr>
                      </wps:wsp>
                      <wps:wsp>
                        <wps:cNvPr id="2075" name="Rectangle 2075"/>
                        <wps:cNvSpPr/>
                        <wps:spPr>
                          <a:xfrm>
                            <a:off x="1589481" y="356670"/>
                            <a:ext cx="224754" cy="136155"/>
                          </a:xfrm>
                          <a:prstGeom prst="rect">
                            <a:avLst/>
                          </a:prstGeom>
                          <a:ln>
                            <a:noFill/>
                          </a:ln>
                        </wps:spPr>
                        <wps:txbx>
                          <w:txbxContent>
                            <w:p w14:paraId="0368A28E" w14:textId="77777777" w:rsidR="00FE0D46" w:rsidRDefault="00FE0D46">
                              <w:pPr>
                                <w:spacing w:after="160" w:line="259" w:lineRule="auto"/>
                                <w:ind w:left="0" w:firstLine="0"/>
                                <w:jc w:val="left"/>
                              </w:pPr>
                              <w:r>
                                <w:rPr>
                                  <w:w w:val="109"/>
                                  <w:sz w:val="18"/>
                                </w:rPr>
                                <w:t>int</w:t>
                              </w:r>
                            </w:p>
                          </w:txbxContent>
                        </wps:txbx>
                        <wps:bodyPr horzOverflow="overflow" vert="horz" lIns="0" tIns="0" rIns="0" bIns="0" rtlCol="0">
                          <a:noAutofit/>
                        </wps:bodyPr>
                      </wps:wsp>
                      <wps:wsp>
                        <wps:cNvPr id="11203" name="Rectangle 11203"/>
                        <wps:cNvSpPr/>
                        <wps:spPr>
                          <a:xfrm>
                            <a:off x="2063818" y="358036"/>
                            <a:ext cx="489037" cy="135398"/>
                          </a:xfrm>
                          <a:prstGeom prst="rect">
                            <a:avLst/>
                          </a:prstGeom>
                          <a:ln>
                            <a:noFill/>
                          </a:ln>
                        </wps:spPr>
                        <wps:txbx>
                          <w:txbxContent>
                            <w:p w14:paraId="4DE047AC"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11198" name="Rectangle 11198"/>
                        <wps:cNvSpPr/>
                        <wps:spPr>
                          <a:xfrm>
                            <a:off x="1838008" y="358036"/>
                            <a:ext cx="164173" cy="135398"/>
                          </a:xfrm>
                          <a:prstGeom prst="rect">
                            <a:avLst/>
                          </a:prstGeom>
                          <a:ln>
                            <a:noFill/>
                          </a:ln>
                        </wps:spPr>
                        <wps:txbx>
                          <w:txbxContent>
                            <w:p w14:paraId="66869F45" w14:textId="77777777" w:rsidR="00FE0D46" w:rsidRDefault="00FE0D46">
                              <w:pPr>
                                <w:spacing w:after="160" w:line="259" w:lineRule="auto"/>
                                <w:ind w:left="0" w:firstLine="0"/>
                                <w:jc w:val="left"/>
                              </w:pPr>
                              <w:r>
                                <w:rPr>
                                  <w:spacing w:val="10"/>
                                  <w:w w:val="99"/>
                                  <w:sz w:val="18"/>
                                </w:rPr>
                                <w:t>m,</w:t>
                              </w:r>
                            </w:p>
                          </w:txbxContent>
                        </wps:txbx>
                        <wps:bodyPr horzOverflow="overflow" vert="horz" lIns="0" tIns="0" rIns="0" bIns="0" rtlCol="0">
                          <a:noAutofit/>
                        </wps:bodyPr>
                      </wps:wsp>
                      <wps:wsp>
                        <wps:cNvPr id="2077" name="Rectangle 2077"/>
                        <wps:cNvSpPr/>
                        <wps:spPr>
                          <a:xfrm>
                            <a:off x="2448332" y="356215"/>
                            <a:ext cx="121071" cy="134489"/>
                          </a:xfrm>
                          <a:prstGeom prst="rect">
                            <a:avLst/>
                          </a:prstGeom>
                          <a:ln>
                            <a:noFill/>
                          </a:ln>
                        </wps:spPr>
                        <wps:txbx>
                          <w:txbxContent>
                            <w:p w14:paraId="6BD6EEA7"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078" name="Rectangle 2078"/>
                        <wps:cNvSpPr/>
                        <wps:spPr>
                          <a:xfrm>
                            <a:off x="2534552" y="358036"/>
                            <a:ext cx="337434" cy="135398"/>
                          </a:xfrm>
                          <a:prstGeom prst="rect">
                            <a:avLst/>
                          </a:prstGeom>
                          <a:ln>
                            <a:noFill/>
                          </a:ln>
                        </wps:spPr>
                        <wps:txbx>
                          <w:txbxContent>
                            <w:p w14:paraId="05A767CD"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079" name="Rectangle 2079"/>
                        <wps:cNvSpPr/>
                        <wps:spPr>
                          <a:xfrm>
                            <a:off x="2789949" y="356215"/>
                            <a:ext cx="121071" cy="134489"/>
                          </a:xfrm>
                          <a:prstGeom prst="rect">
                            <a:avLst/>
                          </a:prstGeom>
                          <a:ln>
                            <a:noFill/>
                          </a:ln>
                        </wps:spPr>
                        <wps:txbx>
                          <w:txbxContent>
                            <w:p w14:paraId="4C0C1D2F"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2080" name="Rectangle 2080"/>
                        <wps:cNvSpPr/>
                        <wps:spPr>
                          <a:xfrm>
                            <a:off x="2939009" y="358036"/>
                            <a:ext cx="523568" cy="135398"/>
                          </a:xfrm>
                          <a:prstGeom prst="rect">
                            <a:avLst/>
                          </a:prstGeom>
                          <a:ln>
                            <a:noFill/>
                          </a:ln>
                        </wps:spPr>
                        <wps:txbx>
                          <w:txbxContent>
                            <w:p w14:paraId="2D4D8848" w14:textId="77777777" w:rsidR="00FE0D46" w:rsidRDefault="00FE0D46">
                              <w:pPr>
                                <w:spacing w:after="160" w:line="259" w:lineRule="auto"/>
                                <w:ind w:left="0" w:firstLine="0"/>
                                <w:jc w:val="left"/>
                              </w:pPr>
                              <w:r>
                                <w:rPr>
                                  <w:spacing w:val="2"/>
                                  <w:w w:val="99"/>
                                  <w:sz w:val="18"/>
                                </w:rPr>
                                <w:t>gamma)</w:t>
                              </w:r>
                            </w:p>
                          </w:txbxContent>
                        </wps:txbx>
                        <wps:bodyPr horzOverflow="overflow" vert="horz" lIns="0" tIns="0" rIns="0" bIns="0" rtlCol="0">
                          <a:noAutofit/>
                        </wps:bodyPr>
                      </wps:wsp>
                      <wps:wsp>
                        <wps:cNvPr id="2081" name="Rectangle 2081"/>
                        <wps:cNvSpPr/>
                        <wps:spPr>
                          <a:xfrm>
                            <a:off x="3421127" y="349837"/>
                            <a:ext cx="77831" cy="142970"/>
                          </a:xfrm>
                          <a:prstGeom prst="rect">
                            <a:avLst/>
                          </a:prstGeom>
                          <a:ln>
                            <a:noFill/>
                          </a:ln>
                        </wps:spPr>
                        <wps:txbx>
                          <w:txbxContent>
                            <w:p w14:paraId="3A7CDBBE" w14:textId="77777777" w:rsidR="00FE0D46" w:rsidRDefault="00FE0D46">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139144" name="Shape 139144"/>
                        <wps:cNvSpPr/>
                        <wps:spPr>
                          <a:xfrm>
                            <a:off x="0" y="493446"/>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39145" name="Shape 139145"/>
                        <wps:cNvSpPr/>
                        <wps:spPr>
                          <a:xfrm>
                            <a:off x="0" y="657923"/>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1244" name="Rectangle 11244"/>
                        <wps:cNvSpPr/>
                        <wps:spPr>
                          <a:xfrm>
                            <a:off x="1798584" y="688028"/>
                            <a:ext cx="1031536" cy="130552"/>
                          </a:xfrm>
                          <a:prstGeom prst="rect">
                            <a:avLst/>
                          </a:prstGeom>
                          <a:ln>
                            <a:noFill/>
                          </a:ln>
                        </wps:spPr>
                        <wps:txbx>
                          <w:txbxContent>
                            <w:p w14:paraId="19DA2F8C" w14:textId="77777777" w:rsidR="00FE0D46" w:rsidRDefault="00FE0D46">
                              <w:pPr>
                                <w:spacing w:after="160" w:line="259" w:lineRule="auto"/>
                                <w:ind w:left="0" w:firstLine="0"/>
                                <w:jc w:val="left"/>
                              </w:pPr>
                              <w:r>
                                <w:rPr>
                                  <w:i/>
                                  <w:sz w:val="18"/>
                                </w:rPr>
                                <w:t>d</w:t>
                              </w:r>
                              <w:r>
                                <w:rPr>
                                  <w:i/>
                                  <w:spacing w:val="-6"/>
                                  <w:sz w:val="18"/>
                                </w:rPr>
                                <w:t xml:space="preserve"> </w:t>
                              </w:r>
                              <w:r>
                                <w:rPr>
                                  <w:i/>
                                  <w:sz w:val="18"/>
                                </w:rPr>
                                <w:t>i</w:t>
                              </w:r>
                              <w:r>
                                <w:rPr>
                                  <w:i/>
                                  <w:spacing w:val="-6"/>
                                  <w:sz w:val="18"/>
                                </w:rPr>
                                <w:t xml:space="preserve"> </w:t>
                              </w:r>
                              <w:r>
                                <w:rPr>
                                  <w:i/>
                                  <w:sz w:val="18"/>
                                </w:rPr>
                                <w:t>s</w:t>
                              </w:r>
                              <w:r>
                                <w:rPr>
                                  <w:i/>
                                  <w:spacing w:val="-6"/>
                                  <w:sz w:val="18"/>
                                </w:rPr>
                                <w:t xml:space="preserve"> </w:t>
                              </w:r>
                              <w:r>
                                <w:rPr>
                                  <w:i/>
                                  <w:sz w:val="18"/>
                                </w:rPr>
                                <w:t>t</w:t>
                              </w:r>
                              <w:r>
                                <w:rPr>
                                  <w:i/>
                                  <w:spacing w:val="-6"/>
                                  <w:sz w:val="18"/>
                                </w:rPr>
                                <w:t xml:space="preserve"> </w:t>
                              </w:r>
                              <w:r>
                                <w:rPr>
                                  <w:i/>
                                  <w:sz w:val="18"/>
                                </w:rPr>
                                <w:t>r</w:t>
                              </w:r>
                              <w:r>
                                <w:rPr>
                                  <w:i/>
                                  <w:spacing w:val="-6"/>
                                  <w:sz w:val="18"/>
                                </w:rPr>
                                <w:t xml:space="preserve"> </w:t>
                              </w:r>
                              <w:r>
                                <w:rPr>
                                  <w:i/>
                                  <w:sz w:val="18"/>
                                </w:rPr>
                                <w:t>i</w:t>
                              </w:r>
                              <w:r>
                                <w:rPr>
                                  <w:i/>
                                  <w:spacing w:val="-6"/>
                                  <w:sz w:val="18"/>
                                </w:rPr>
                                <w:t xml:space="preserve"> </w:t>
                              </w:r>
                              <w:r>
                                <w:rPr>
                                  <w:i/>
                                  <w:sz w:val="18"/>
                                </w:rPr>
                                <w:t>b</w:t>
                              </w:r>
                              <w:r>
                                <w:rPr>
                                  <w:i/>
                                  <w:spacing w:val="-6"/>
                                  <w:sz w:val="18"/>
                                </w:rPr>
                                <w:t xml:space="preserve"> </w:t>
                              </w:r>
                              <w:r>
                                <w:rPr>
                                  <w:i/>
                                  <w:sz w:val="18"/>
                                </w:rPr>
                                <w:t>u</w:t>
                              </w:r>
                              <w:r>
                                <w:rPr>
                                  <w:i/>
                                  <w:spacing w:val="-6"/>
                                  <w:sz w:val="18"/>
                                </w:rPr>
                                <w:t xml:space="preserve"> </w:t>
                              </w:r>
                              <w:r>
                                <w:rPr>
                                  <w:i/>
                                  <w:sz w:val="18"/>
                                </w:rPr>
                                <w:t>t</w:t>
                              </w:r>
                              <w:r>
                                <w:rPr>
                                  <w:i/>
                                  <w:spacing w:val="-6"/>
                                  <w:sz w:val="18"/>
                                </w:rPr>
                                <w:t xml:space="preserve"> </w:t>
                              </w:r>
                              <w:r>
                                <w:rPr>
                                  <w:i/>
                                  <w:sz w:val="18"/>
                                </w:rPr>
                                <w:t>i</w:t>
                              </w:r>
                              <w:r>
                                <w:rPr>
                                  <w:i/>
                                  <w:spacing w:val="-6"/>
                                  <w:sz w:val="18"/>
                                </w:rPr>
                                <w:t xml:space="preserve"> </w:t>
                              </w:r>
                              <w:r>
                                <w:rPr>
                                  <w:i/>
                                  <w:sz w:val="18"/>
                                </w:rPr>
                                <w:t>o</w:t>
                              </w:r>
                              <w:r>
                                <w:rPr>
                                  <w:i/>
                                  <w:spacing w:val="-6"/>
                                  <w:sz w:val="18"/>
                                </w:rPr>
                                <w:t xml:space="preserve"> </w:t>
                              </w:r>
                              <w:r>
                                <w:rPr>
                                  <w:i/>
                                  <w:sz w:val="18"/>
                                </w:rPr>
                                <w:t>n</w:t>
                              </w:r>
                            </w:p>
                          </w:txbxContent>
                        </wps:txbx>
                        <wps:bodyPr horzOverflow="overflow" vert="horz" lIns="0" tIns="0" rIns="0" bIns="0" rtlCol="0">
                          <a:noAutofit/>
                        </wps:bodyPr>
                      </wps:wsp>
                      <wps:wsp>
                        <wps:cNvPr id="11240" name="Rectangle 11240"/>
                        <wps:cNvSpPr/>
                        <wps:spPr>
                          <a:xfrm>
                            <a:off x="358201" y="688028"/>
                            <a:ext cx="773766" cy="130552"/>
                          </a:xfrm>
                          <a:prstGeom prst="rect">
                            <a:avLst/>
                          </a:prstGeom>
                          <a:ln>
                            <a:noFill/>
                          </a:ln>
                        </wps:spPr>
                        <wps:txbx>
                          <w:txbxContent>
                            <w:p w14:paraId="68F508DC" w14:textId="77777777" w:rsidR="00FE0D46" w:rsidRDefault="00FE0D46">
                              <w:pPr>
                                <w:spacing w:after="160" w:line="259" w:lineRule="auto"/>
                                <w:ind w:left="0" w:firstLine="0"/>
                                <w:jc w:val="left"/>
                              </w:pPr>
                              <w:r>
                                <w:rPr>
                                  <w:i/>
                                  <w:spacing w:val="26"/>
                                  <w:sz w:val="18"/>
                                </w:rPr>
                                <w:t>Construct</w:t>
                              </w:r>
                            </w:p>
                          </w:txbxContent>
                        </wps:txbx>
                        <wps:bodyPr horzOverflow="overflow" vert="horz" lIns="0" tIns="0" rIns="0" bIns="0" rtlCol="0">
                          <a:noAutofit/>
                        </wps:bodyPr>
                      </wps:wsp>
                      <wps:wsp>
                        <wps:cNvPr id="11237" name="Rectangle 11237"/>
                        <wps:cNvSpPr/>
                        <wps:spPr>
                          <a:xfrm>
                            <a:off x="161087" y="688028"/>
                            <a:ext cx="116769" cy="130552"/>
                          </a:xfrm>
                          <a:prstGeom prst="rect">
                            <a:avLst/>
                          </a:prstGeom>
                          <a:ln>
                            <a:noFill/>
                          </a:ln>
                        </wps:spPr>
                        <wps:txbx>
                          <w:txbxContent>
                            <w:p w14:paraId="11D2207A" w14:textId="77777777" w:rsidR="00FE0D46" w:rsidRDefault="00FE0D46">
                              <w:pPr>
                                <w:spacing w:after="160" w:line="259" w:lineRule="auto"/>
                                <w:ind w:left="0" w:firstLine="0"/>
                                <w:jc w:val="left"/>
                              </w:pPr>
                              <w:r>
                                <w:rPr>
                                  <w:i/>
                                  <w:w w:val="76"/>
                                  <w:sz w:val="18"/>
                                </w:rPr>
                                <w:t>/</w:t>
                              </w:r>
                              <w:r>
                                <w:rPr>
                                  <w:i/>
                                  <w:spacing w:val="-2"/>
                                  <w:w w:val="76"/>
                                  <w:sz w:val="18"/>
                                </w:rPr>
                                <w:t xml:space="preserve"> </w:t>
                              </w:r>
                              <w:r>
                                <w:rPr>
                                  <w:i/>
                                  <w:w w:val="76"/>
                                  <w:sz w:val="18"/>
                                </w:rPr>
                                <w:t>/</w:t>
                              </w:r>
                            </w:p>
                          </w:txbxContent>
                        </wps:txbx>
                        <wps:bodyPr horzOverflow="overflow" vert="horz" lIns="0" tIns="0" rIns="0" bIns="0" rtlCol="0">
                          <a:noAutofit/>
                        </wps:bodyPr>
                      </wps:wsp>
                      <wps:wsp>
                        <wps:cNvPr id="11242" name="Rectangle 11242"/>
                        <wps:cNvSpPr/>
                        <wps:spPr>
                          <a:xfrm>
                            <a:off x="1044971" y="688028"/>
                            <a:ext cx="855246" cy="130552"/>
                          </a:xfrm>
                          <a:prstGeom prst="rect">
                            <a:avLst/>
                          </a:prstGeom>
                          <a:ln>
                            <a:noFill/>
                          </a:ln>
                        </wps:spPr>
                        <wps:txbx>
                          <w:txbxContent>
                            <w:p w14:paraId="0F7A6513" w14:textId="77777777" w:rsidR="00FE0D46" w:rsidRDefault="00FE0D46">
                              <w:pPr>
                                <w:spacing w:after="160" w:line="259" w:lineRule="auto"/>
                                <w:ind w:left="0" w:firstLine="0"/>
                                <w:jc w:val="left"/>
                              </w:pPr>
                              <w:r>
                                <w:rPr>
                                  <w:i/>
                                  <w:sz w:val="18"/>
                                </w:rPr>
                                <w:t>s</w:t>
                              </w:r>
                              <w:r>
                                <w:rPr>
                                  <w:i/>
                                  <w:spacing w:val="-9"/>
                                  <w:sz w:val="18"/>
                                </w:rPr>
                                <w:t xml:space="preserve"> </w:t>
                              </w:r>
                              <w:r>
                                <w:rPr>
                                  <w:i/>
                                  <w:sz w:val="18"/>
                                </w:rPr>
                                <w:t>t</w:t>
                              </w:r>
                              <w:r>
                                <w:rPr>
                                  <w:i/>
                                  <w:spacing w:val="-9"/>
                                  <w:sz w:val="18"/>
                                </w:rPr>
                                <w:t xml:space="preserve"> </w:t>
                              </w:r>
                              <w:r>
                                <w:rPr>
                                  <w:i/>
                                  <w:sz w:val="18"/>
                                </w:rPr>
                                <w:t>a</w:t>
                              </w:r>
                              <w:r>
                                <w:rPr>
                                  <w:i/>
                                  <w:spacing w:val="-9"/>
                                  <w:sz w:val="18"/>
                                </w:rPr>
                                <w:t xml:space="preserve"> </w:t>
                              </w:r>
                              <w:r>
                                <w:rPr>
                                  <w:i/>
                                  <w:sz w:val="18"/>
                                </w:rPr>
                                <w:t>t</w:t>
                              </w:r>
                              <w:r>
                                <w:rPr>
                                  <w:i/>
                                  <w:spacing w:val="-9"/>
                                  <w:sz w:val="18"/>
                                </w:rPr>
                                <w:t xml:space="preserve"> </w:t>
                              </w:r>
                              <w:r>
                                <w:rPr>
                                  <w:i/>
                                  <w:sz w:val="18"/>
                                </w:rPr>
                                <w:t>i</w:t>
                              </w:r>
                              <w:r>
                                <w:rPr>
                                  <w:i/>
                                  <w:spacing w:val="-9"/>
                                  <w:sz w:val="18"/>
                                </w:rPr>
                                <w:t xml:space="preserve"> </w:t>
                              </w:r>
                              <w:r>
                                <w:rPr>
                                  <w:i/>
                                  <w:sz w:val="18"/>
                                </w:rPr>
                                <w:t>o</w:t>
                              </w:r>
                              <w:r>
                                <w:rPr>
                                  <w:i/>
                                  <w:spacing w:val="-9"/>
                                  <w:sz w:val="18"/>
                                </w:rPr>
                                <w:t xml:space="preserve"> </w:t>
                              </w:r>
                              <w:r>
                                <w:rPr>
                                  <w:i/>
                                  <w:sz w:val="18"/>
                                </w:rPr>
                                <w:t>n</w:t>
                              </w:r>
                              <w:r>
                                <w:rPr>
                                  <w:i/>
                                  <w:spacing w:val="-9"/>
                                  <w:sz w:val="18"/>
                                </w:rPr>
                                <w:t xml:space="preserve"> </w:t>
                              </w:r>
                              <w:r>
                                <w:rPr>
                                  <w:i/>
                                  <w:sz w:val="18"/>
                                </w:rPr>
                                <w:t>a</w:t>
                              </w:r>
                              <w:r>
                                <w:rPr>
                                  <w:i/>
                                  <w:spacing w:val="-9"/>
                                  <w:sz w:val="18"/>
                                </w:rPr>
                                <w:t xml:space="preserve"> </w:t>
                              </w:r>
                              <w:r>
                                <w:rPr>
                                  <w:i/>
                                  <w:sz w:val="18"/>
                                </w:rPr>
                                <w:t>r</w:t>
                              </w:r>
                              <w:r>
                                <w:rPr>
                                  <w:i/>
                                  <w:spacing w:val="-9"/>
                                  <w:sz w:val="18"/>
                                </w:rPr>
                                <w:t xml:space="preserve"> </w:t>
                              </w:r>
                              <w:r>
                                <w:rPr>
                                  <w:i/>
                                  <w:sz w:val="18"/>
                                </w:rPr>
                                <w:t>y</w:t>
                              </w:r>
                            </w:p>
                          </w:txbxContent>
                        </wps:txbx>
                        <wps:bodyPr horzOverflow="overflow" vert="horz" lIns="0" tIns="0" rIns="0" bIns="0" rtlCol="0">
                          <a:noAutofit/>
                        </wps:bodyPr>
                      </wps:wsp>
                      <wps:wsp>
                        <wps:cNvPr id="139196" name="Shape 139196"/>
                        <wps:cNvSpPr/>
                        <wps:spPr>
                          <a:xfrm>
                            <a:off x="0" y="822414"/>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086" name="Rectangle 2086"/>
                        <wps:cNvSpPr/>
                        <wps:spPr>
                          <a:xfrm>
                            <a:off x="150724" y="851481"/>
                            <a:ext cx="489037" cy="135398"/>
                          </a:xfrm>
                          <a:prstGeom prst="rect">
                            <a:avLst/>
                          </a:prstGeom>
                          <a:ln>
                            <a:noFill/>
                          </a:ln>
                        </wps:spPr>
                        <wps:txbx>
                          <w:txbxContent>
                            <w:p w14:paraId="20A8DC14"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087" name="Rectangle 2087"/>
                        <wps:cNvSpPr/>
                        <wps:spPr>
                          <a:xfrm>
                            <a:off x="535241" y="849660"/>
                            <a:ext cx="121070" cy="134489"/>
                          </a:xfrm>
                          <a:prstGeom prst="rect">
                            <a:avLst/>
                          </a:prstGeom>
                          <a:ln>
                            <a:noFill/>
                          </a:ln>
                        </wps:spPr>
                        <wps:txbx>
                          <w:txbxContent>
                            <w:p w14:paraId="3C79B4F3"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088" name="Rectangle 2088"/>
                        <wps:cNvSpPr/>
                        <wps:spPr>
                          <a:xfrm>
                            <a:off x="621462" y="851481"/>
                            <a:ext cx="337434" cy="135398"/>
                          </a:xfrm>
                          <a:prstGeom prst="rect">
                            <a:avLst/>
                          </a:prstGeom>
                          <a:ln>
                            <a:noFill/>
                          </a:ln>
                        </wps:spPr>
                        <wps:txbx>
                          <w:txbxContent>
                            <w:p w14:paraId="69D282FD"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089" name="Rectangle 2089"/>
                        <wps:cNvSpPr/>
                        <wps:spPr>
                          <a:xfrm>
                            <a:off x="876859" y="849660"/>
                            <a:ext cx="121070" cy="134489"/>
                          </a:xfrm>
                          <a:prstGeom prst="rect">
                            <a:avLst/>
                          </a:prstGeom>
                          <a:ln>
                            <a:noFill/>
                          </a:ln>
                        </wps:spPr>
                        <wps:txbx>
                          <w:txbxContent>
                            <w:p w14:paraId="051631AF"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2090" name="Rectangle 2090"/>
                        <wps:cNvSpPr/>
                        <wps:spPr>
                          <a:xfrm>
                            <a:off x="1040066" y="851481"/>
                            <a:ext cx="676988" cy="135398"/>
                          </a:xfrm>
                          <a:prstGeom prst="rect">
                            <a:avLst/>
                          </a:prstGeom>
                          <a:ln>
                            <a:noFill/>
                          </a:ln>
                        </wps:spPr>
                        <wps:txbx>
                          <w:txbxContent>
                            <w:p w14:paraId="2D7EE778" w14:textId="77777777" w:rsidR="00FE0D46" w:rsidRDefault="00FE0D46">
                              <w:pPr>
                                <w:spacing w:after="160" w:line="259" w:lineRule="auto"/>
                                <w:ind w:left="0" w:firstLine="0"/>
                                <w:jc w:val="left"/>
                              </w:pPr>
                              <w:r>
                                <w:rPr>
                                  <w:w w:val="105"/>
                                  <w:sz w:val="18"/>
                                </w:rPr>
                                <w:t>I</w:t>
                              </w:r>
                              <w:r>
                                <w:rPr>
                                  <w:spacing w:val="7"/>
                                  <w:w w:val="105"/>
                                  <w:sz w:val="18"/>
                                </w:rPr>
                                <w:t xml:space="preserve"> </w:t>
                              </w:r>
                              <w:r>
                                <w:rPr>
                                  <w:w w:val="105"/>
                                  <w:sz w:val="18"/>
                                </w:rPr>
                                <w:t>(m,</w:t>
                              </w:r>
                              <w:r>
                                <w:rPr>
                                  <w:spacing w:val="82"/>
                                  <w:w w:val="105"/>
                                  <w:sz w:val="18"/>
                                </w:rPr>
                                <w:t xml:space="preserve"> </w:t>
                              </w:r>
                              <w:r>
                                <w:rPr>
                                  <w:w w:val="105"/>
                                  <w:sz w:val="18"/>
                                </w:rPr>
                                <w:t>m)</w:t>
                              </w:r>
                              <w:r>
                                <w:rPr>
                                  <w:spacing w:val="-5"/>
                                  <w:w w:val="105"/>
                                  <w:sz w:val="18"/>
                                </w:rPr>
                                <w:t xml:space="preserve"> </w:t>
                              </w:r>
                              <w:r>
                                <w:rPr>
                                  <w:w w:val="105"/>
                                  <w:sz w:val="18"/>
                                </w:rPr>
                                <w:t>;</w:t>
                              </w:r>
                            </w:p>
                          </w:txbxContent>
                        </wps:txbx>
                        <wps:bodyPr horzOverflow="overflow" vert="horz" lIns="0" tIns="0" rIns="0" bIns="0" rtlCol="0">
                          <a:noAutofit/>
                        </wps:bodyPr>
                      </wps:wsp>
                      <wps:wsp>
                        <wps:cNvPr id="139209" name="Shape 139209"/>
                        <wps:cNvSpPr/>
                        <wps:spPr>
                          <a:xfrm>
                            <a:off x="0" y="986892"/>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092" name="Rectangle 2092"/>
                        <wps:cNvSpPr/>
                        <wps:spPr>
                          <a:xfrm>
                            <a:off x="150724" y="1015972"/>
                            <a:ext cx="489037" cy="135398"/>
                          </a:xfrm>
                          <a:prstGeom prst="rect">
                            <a:avLst/>
                          </a:prstGeom>
                          <a:ln>
                            <a:noFill/>
                          </a:ln>
                        </wps:spPr>
                        <wps:txbx>
                          <w:txbxContent>
                            <w:p w14:paraId="4654AB17"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093" name="Rectangle 2093"/>
                        <wps:cNvSpPr/>
                        <wps:spPr>
                          <a:xfrm>
                            <a:off x="535241" y="1014150"/>
                            <a:ext cx="121070" cy="134489"/>
                          </a:xfrm>
                          <a:prstGeom prst="rect">
                            <a:avLst/>
                          </a:prstGeom>
                          <a:ln>
                            <a:noFill/>
                          </a:ln>
                        </wps:spPr>
                        <wps:txbx>
                          <w:txbxContent>
                            <w:p w14:paraId="29913F64"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094" name="Rectangle 2094"/>
                        <wps:cNvSpPr/>
                        <wps:spPr>
                          <a:xfrm>
                            <a:off x="621462" y="1015972"/>
                            <a:ext cx="337434" cy="135398"/>
                          </a:xfrm>
                          <a:prstGeom prst="rect">
                            <a:avLst/>
                          </a:prstGeom>
                          <a:ln>
                            <a:noFill/>
                          </a:ln>
                        </wps:spPr>
                        <wps:txbx>
                          <w:txbxContent>
                            <w:p w14:paraId="7400499F"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095" name="Rectangle 2095"/>
                        <wps:cNvSpPr/>
                        <wps:spPr>
                          <a:xfrm>
                            <a:off x="876859" y="1014150"/>
                            <a:ext cx="121070" cy="134489"/>
                          </a:xfrm>
                          <a:prstGeom prst="rect">
                            <a:avLst/>
                          </a:prstGeom>
                          <a:ln>
                            <a:noFill/>
                          </a:ln>
                        </wps:spPr>
                        <wps:txbx>
                          <w:txbxContent>
                            <w:p w14:paraId="2C767659"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2096" name="Rectangle 2096"/>
                        <wps:cNvSpPr/>
                        <wps:spPr>
                          <a:xfrm>
                            <a:off x="1017918" y="1015972"/>
                            <a:ext cx="706521" cy="135398"/>
                          </a:xfrm>
                          <a:prstGeom prst="rect">
                            <a:avLst/>
                          </a:prstGeom>
                          <a:ln>
                            <a:noFill/>
                          </a:ln>
                        </wps:spPr>
                        <wps:txbx>
                          <w:txbxContent>
                            <w:p w14:paraId="39C15A3E" w14:textId="77777777" w:rsidR="00FE0D46" w:rsidRDefault="00FE0D46">
                              <w:pPr>
                                <w:spacing w:after="160" w:line="259" w:lineRule="auto"/>
                                <w:ind w:left="0" w:firstLine="0"/>
                                <w:jc w:val="left"/>
                              </w:pPr>
                              <w:r>
                                <w:rPr>
                                  <w:w w:val="104"/>
                                  <w:sz w:val="18"/>
                                </w:rPr>
                                <w:t>U(m,</w:t>
                              </w:r>
                              <w:r>
                                <w:rPr>
                                  <w:spacing w:val="82"/>
                                  <w:w w:val="104"/>
                                  <w:sz w:val="18"/>
                                </w:rPr>
                                <w:t xml:space="preserve"> </w:t>
                              </w:r>
                              <w:r>
                                <w:rPr>
                                  <w:w w:val="104"/>
                                  <w:sz w:val="18"/>
                                </w:rPr>
                                <w:t>m)</w:t>
                              </w:r>
                              <w:r>
                                <w:rPr>
                                  <w:spacing w:val="-5"/>
                                  <w:w w:val="104"/>
                                  <w:sz w:val="18"/>
                                </w:rPr>
                                <w:t xml:space="preserve"> </w:t>
                              </w:r>
                              <w:r>
                                <w:rPr>
                                  <w:w w:val="104"/>
                                  <w:sz w:val="18"/>
                                </w:rPr>
                                <w:t>;</w:t>
                              </w:r>
                            </w:p>
                          </w:txbxContent>
                        </wps:txbx>
                        <wps:bodyPr horzOverflow="overflow" vert="horz" lIns="0" tIns="0" rIns="0" bIns="0" rtlCol="0">
                          <a:noAutofit/>
                        </wps:bodyPr>
                      </wps:wsp>
                      <wps:wsp>
                        <wps:cNvPr id="139220" name="Shape 139220"/>
                        <wps:cNvSpPr/>
                        <wps:spPr>
                          <a:xfrm>
                            <a:off x="0" y="1151382"/>
                            <a:ext cx="5361178" cy="151829"/>
                          </a:xfrm>
                          <a:custGeom>
                            <a:avLst/>
                            <a:gdLst/>
                            <a:ahLst/>
                            <a:cxnLst/>
                            <a:rect l="0" t="0" r="0" b="0"/>
                            <a:pathLst>
                              <a:path w="5361178" h="151829">
                                <a:moveTo>
                                  <a:pt x="0" y="0"/>
                                </a:moveTo>
                                <a:lnTo>
                                  <a:pt x="5361178" y="0"/>
                                </a:lnTo>
                                <a:lnTo>
                                  <a:pt x="5361178" y="151829"/>
                                </a:lnTo>
                                <a:lnTo>
                                  <a:pt x="0" y="151829"/>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098" name="Rectangle 2098"/>
                        <wps:cNvSpPr/>
                        <wps:spPr>
                          <a:xfrm>
                            <a:off x="150724" y="1180450"/>
                            <a:ext cx="489037" cy="135398"/>
                          </a:xfrm>
                          <a:prstGeom prst="rect">
                            <a:avLst/>
                          </a:prstGeom>
                          <a:ln>
                            <a:noFill/>
                          </a:ln>
                        </wps:spPr>
                        <wps:txbx>
                          <w:txbxContent>
                            <w:p w14:paraId="77BCF69A"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099" name="Rectangle 2099"/>
                        <wps:cNvSpPr/>
                        <wps:spPr>
                          <a:xfrm>
                            <a:off x="535241" y="1178628"/>
                            <a:ext cx="121070" cy="134489"/>
                          </a:xfrm>
                          <a:prstGeom prst="rect">
                            <a:avLst/>
                          </a:prstGeom>
                          <a:ln>
                            <a:noFill/>
                          </a:ln>
                        </wps:spPr>
                        <wps:txbx>
                          <w:txbxContent>
                            <w:p w14:paraId="625FFF45"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100" name="Rectangle 2100"/>
                        <wps:cNvSpPr/>
                        <wps:spPr>
                          <a:xfrm>
                            <a:off x="621462" y="1180450"/>
                            <a:ext cx="337434" cy="135398"/>
                          </a:xfrm>
                          <a:prstGeom prst="rect">
                            <a:avLst/>
                          </a:prstGeom>
                          <a:ln>
                            <a:noFill/>
                          </a:ln>
                        </wps:spPr>
                        <wps:txbx>
                          <w:txbxContent>
                            <w:p w14:paraId="43D3C0A1"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101" name="Rectangle 2101"/>
                        <wps:cNvSpPr/>
                        <wps:spPr>
                          <a:xfrm>
                            <a:off x="876859" y="1178628"/>
                            <a:ext cx="121070" cy="134489"/>
                          </a:xfrm>
                          <a:prstGeom prst="rect">
                            <a:avLst/>
                          </a:prstGeom>
                          <a:ln>
                            <a:noFill/>
                          </a:ln>
                        </wps:spPr>
                        <wps:txbx>
                          <w:txbxContent>
                            <w:p w14:paraId="4D4F3B89"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12650" name="Rectangle 112650"/>
                        <wps:cNvSpPr/>
                        <wps:spPr>
                          <a:xfrm>
                            <a:off x="1035634" y="1180450"/>
                            <a:ext cx="872663" cy="135398"/>
                          </a:xfrm>
                          <a:prstGeom prst="rect">
                            <a:avLst/>
                          </a:prstGeom>
                          <a:ln>
                            <a:noFill/>
                          </a:ln>
                        </wps:spPr>
                        <wps:txbx>
                          <w:txbxContent>
                            <w:p w14:paraId="2479BF4C" w14:textId="77777777" w:rsidR="00FE0D46" w:rsidRDefault="00FE0D46">
                              <w:pPr>
                                <w:spacing w:after="160" w:line="259" w:lineRule="auto"/>
                                <w:ind w:left="0" w:firstLine="0"/>
                                <w:jc w:val="left"/>
                              </w:pPr>
                              <w:r>
                                <w:rPr>
                                  <w:spacing w:val="17"/>
                                  <w:sz w:val="18"/>
                                </w:rPr>
                                <w:t>row1vec</w:t>
                              </w:r>
                              <w:r>
                                <w:rPr>
                                  <w:spacing w:val="-15"/>
                                  <w:sz w:val="18"/>
                                </w:rPr>
                                <w:t xml:space="preserve"> </w:t>
                              </w:r>
                              <w:r>
                                <w:rPr>
                                  <w:spacing w:val="17"/>
                                  <w:sz w:val="18"/>
                                </w:rPr>
                                <w:t>(1</w:t>
                              </w:r>
                              <w:r>
                                <w:rPr>
                                  <w:spacing w:val="-6"/>
                                  <w:sz w:val="18"/>
                                </w:rPr>
                                <w:t xml:space="preserve"> </w:t>
                              </w:r>
                              <w:r>
                                <w:rPr>
                                  <w:spacing w:val="17"/>
                                  <w:sz w:val="18"/>
                                </w:rPr>
                                <w:t>,</w:t>
                              </w:r>
                            </w:p>
                          </w:txbxContent>
                        </wps:txbx>
                        <wps:bodyPr horzOverflow="overflow" vert="horz" lIns="0" tIns="0" rIns="0" bIns="0" rtlCol="0">
                          <a:noAutofit/>
                        </wps:bodyPr>
                      </wps:wsp>
                      <wps:wsp>
                        <wps:cNvPr id="112651" name="Rectangle 112651"/>
                        <wps:cNvSpPr/>
                        <wps:spPr>
                          <a:xfrm>
                            <a:off x="1766245" y="1180450"/>
                            <a:ext cx="256407" cy="135398"/>
                          </a:xfrm>
                          <a:prstGeom prst="rect">
                            <a:avLst/>
                          </a:prstGeom>
                          <a:ln>
                            <a:noFill/>
                          </a:ln>
                        </wps:spPr>
                        <wps:txbx>
                          <w:txbxContent>
                            <w:p w14:paraId="11E1F578" w14:textId="77777777" w:rsidR="00FE0D46" w:rsidRDefault="00FE0D46">
                              <w:pPr>
                                <w:spacing w:after="160" w:line="259" w:lineRule="auto"/>
                                <w:ind w:left="0" w:firstLine="0"/>
                                <w:jc w:val="left"/>
                              </w:pPr>
                              <w:r>
                                <w:rPr>
                                  <w:w w:val="102"/>
                                  <w:sz w:val="18"/>
                                </w:rPr>
                                <w:t>m)</w:t>
                              </w:r>
                              <w:r>
                                <w:rPr>
                                  <w:spacing w:val="-5"/>
                                  <w:w w:val="102"/>
                                  <w:sz w:val="18"/>
                                </w:rPr>
                                <w:t xml:space="preserve"> </w:t>
                              </w:r>
                              <w:r>
                                <w:rPr>
                                  <w:w w:val="102"/>
                                  <w:sz w:val="18"/>
                                </w:rPr>
                                <w:t>;</w:t>
                              </w:r>
                            </w:p>
                          </w:txbxContent>
                        </wps:txbx>
                        <wps:bodyPr horzOverflow="overflow" vert="horz" lIns="0" tIns="0" rIns="0" bIns="0" rtlCol="0">
                          <a:noAutofit/>
                        </wps:bodyPr>
                      </wps:wsp>
                      <wps:wsp>
                        <wps:cNvPr id="139235" name="Shape 139235"/>
                        <wps:cNvSpPr/>
                        <wps:spPr>
                          <a:xfrm>
                            <a:off x="0" y="1315860"/>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12641" name="Rectangle 112641"/>
                        <wps:cNvSpPr/>
                        <wps:spPr>
                          <a:xfrm>
                            <a:off x="129705" y="1344940"/>
                            <a:ext cx="1171023" cy="135398"/>
                          </a:xfrm>
                          <a:prstGeom prst="rect">
                            <a:avLst/>
                          </a:prstGeom>
                          <a:ln>
                            <a:noFill/>
                          </a:ln>
                        </wps:spPr>
                        <wps:txbx>
                          <w:txbxContent>
                            <w:p w14:paraId="2E33C947" w14:textId="77777777" w:rsidR="00FE0D46" w:rsidRDefault="00FE0D46">
                              <w:pPr>
                                <w:spacing w:after="160" w:line="259" w:lineRule="auto"/>
                                <w:ind w:left="0" w:firstLine="0"/>
                                <w:jc w:val="left"/>
                              </w:pPr>
                              <w:r>
                                <w:rPr>
                                  <w:w w:val="102"/>
                                  <w:sz w:val="18"/>
                                </w:rPr>
                                <w:t>U</w:t>
                              </w:r>
                              <w:r>
                                <w:rPr>
                                  <w:spacing w:val="59"/>
                                  <w:w w:val="102"/>
                                  <w:sz w:val="18"/>
                                </w:rPr>
                                <w:t xml:space="preserve"> </w:t>
                              </w:r>
                              <w:r>
                                <w:rPr>
                                  <w:w w:val="102"/>
                                  <w:sz w:val="18"/>
                                </w:rPr>
                                <w:t>=</w:t>
                              </w:r>
                              <w:r>
                                <w:rPr>
                                  <w:spacing w:val="59"/>
                                  <w:w w:val="102"/>
                                  <w:sz w:val="18"/>
                                </w:rPr>
                                <w:t xml:space="preserve"> </w:t>
                              </w:r>
                              <w:r>
                                <w:rPr>
                                  <w:w w:val="102"/>
                                  <w:sz w:val="18"/>
                                </w:rPr>
                                <w:t>U.</w:t>
                              </w:r>
                              <w:r>
                                <w:rPr>
                                  <w:spacing w:val="14"/>
                                  <w:w w:val="102"/>
                                  <w:sz w:val="18"/>
                                </w:rPr>
                                <w:t xml:space="preserve"> </w:t>
                              </w:r>
                              <w:r>
                                <w:rPr>
                                  <w:w w:val="102"/>
                                  <w:sz w:val="18"/>
                                </w:rPr>
                                <w:t>setOnes</w:t>
                              </w:r>
                            </w:p>
                          </w:txbxContent>
                        </wps:txbx>
                        <wps:bodyPr horzOverflow="overflow" vert="horz" lIns="0" tIns="0" rIns="0" bIns="0" rtlCol="0">
                          <a:noAutofit/>
                        </wps:bodyPr>
                      </wps:wsp>
                      <wps:wsp>
                        <wps:cNvPr id="115156" name="Rectangle 115156"/>
                        <wps:cNvSpPr/>
                        <wps:spPr>
                          <a:xfrm>
                            <a:off x="1049232" y="1344940"/>
                            <a:ext cx="133277" cy="135398"/>
                          </a:xfrm>
                          <a:prstGeom prst="rect">
                            <a:avLst/>
                          </a:prstGeom>
                          <a:ln>
                            <a:noFill/>
                          </a:ln>
                        </wps:spPr>
                        <wps:txbx>
                          <w:txbxContent>
                            <w:p w14:paraId="6466BF45" w14:textId="77777777" w:rsidR="00FE0D46" w:rsidRDefault="00FE0D46">
                              <w:pPr>
                                <w:spacing w:after="160" w:line="259" w:lineRule="auto"/>
                                <w:ind w:left="0" w:firstLine="0"/>
                                <w:jc w:val="left"/>
                              </w:pPr>
                              <w:r>
                                <w:rPr>
                                  <w:w w:val="111"/>
                                  <w:sz w:val="18"/>
                                </w:rPr>
                                <w:t>(</w:t>
                              </w:r>
                              <w:r>
                                <w:rPr>
                                  <w:spacing w:val="-2"/>
                                  <w:w w:val="111"/>
                                  <w:sz w:val="18"/>
                                </w:rPr>
                                <w:t xml:space="preserve"> </w:t>
                              </w:r>
                              <w:r>
                                <w:rPr>
                                  <w:w w:val="111"/>
                                  <w:sz w:val="18"/>
                                </w:rPr>
                                <w:t>)</w:t>
                              </w:r>
                            </w:p>
                          </w:txbxContent>
                        </wps:txbx>
                        <wps:bodyPr horzOverflow="overflow" vert="horz" lIns="0" tIns="0" rIns="0" bIns="0" rtlCol="0">
                          <a:noAutofit/>
                        </wps:bodyPr>
                      </wps:wsp>
                      <wps:wsp>
                        <wps:cNvPr id="115158" name="Rectangle 115158"/>
                        <wps:cNvSpPr/>
                        <wps:spPr>
                          <a:xfrm>
                            <a:off x="1173809" y="1344940"/>
                            <a:ext cx="42103" cy="135398"/>
                          </a:xfrm>
                          <a:prstGeom prst="rect">
                            <a:avLst/>
                          </a:prstGeom>
                          <a:ln>
                            <a:noFill/>
                          </a:ln>
                        </wps:spPr>
                        <wps:txbx>
                          <w:txbxContent>
                            <w:p w14:paraId="1550F29C" w14:textId="77777777" w:rsidR="00FE0D46" w:rsidRDefault="00FE0D46">
                              <w:pPr>
                                <w:spacing w:after="160" w:line="259" w:lineRule="auto"/>
                                <w:ind w:left="0" w:firstLine="0"/>
                                <w:jc w:val="left"/>
                              </w:pPr>
                              <w:r>
                                <w:rPr>
                                  <w:w w:val="105"/>
                                  <w:sz w:val="18"/>
                                </w:rPr>
                                <w:t>;</w:t>
                              </w:r>
                            </w:p>
                          </w:txbxContent>
                        </wps:txbx>
                        <wps:bodyPr horzOverflow="overflow" vert="horz" lIns="0" tIns="0" rIns="0" bIns="0" rtlCol="0">
                          <a:noAutofit/>
                        </wps:bodyPr>
                      </wps:wsp>
                      <wps:wsp>
                        <wps:cNvPr id="139248" name="Shape 139248"/>
                        <wps:cNvSpPr/>
                        <wps:spPr>
                          <a:xfrm>
                            <a:off x="0" y="1480351"/>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1269" name="Rectangle 11269"/>
                        <wps:cNvSpPr/>
                        <wps:spPr>
                          <a:xfrm>
                            <a:off x="151854" y="1509418"/>
                            <a:ext cx="50433" cy="135398"/>
                          </a:xfrm>
                          <a:prstGeom prst="rect">
                            <a:avLst/>
                          </a:prstGeom>
                          <a:ln>
                            <a:noFill/>
                          </a:ln>
                        </wps:spPr>
                        <wps:txbx>
                          <w:txbxContent>
                            <w:p w14:paraId="61A26F5A" w14:textId="77777777" w:rsidR="00FE0D46" w:rsidRDefault="00FE0D46">
                              <w:pPr>
                                <w:spacing w:after="160" w:line="259" w:lineRule="auto"/>
                                <w:ind w:left="0" w:firstLine="0"/>
                                <w:jc w:val="left"/>
                              </w:pPr>
                              <w:r>
                                <w:rPr>
                                  <w:w w:val="136"/>
                                  <w:sz w:val="18"/>
                                </w:rPr>
                                <w:t>I</w:t>
                              </w:r>
                            </w:p>
                          </w:txbxContent>
                        </wps:txbx>
                        <wps:bodyPr horzOverflow="overflow" vert="horz" lIns="0" tIns="0" rIns="0" bIns="0" rtlCol="0">
                          <a:noAutofit/>
                        </wps:bodyPr>
                      </wps:wsp>
                      <wps:wsp>
                        <wps:cNvPr id="11270" name="Rectangle 11270"/>
                        <wps:cNvSpPr/>
                        <wps:spPr>
                          <a:xfrm>
                            <a:off x="275293" y="1509418"/>
                            <a:ext cx="85419" cy="135398"/>
                          </a:xfrm>
                          <a:prstGeom prst="rect">
                            <a:avLst/>
                          </a:prstGeom>
                          <a:ln>
                            <a:noFill/>
                          </a:ln>
                        </wps:spPr>
                        <wps:txbx>
                          <w:txbxContent>
                            <w:p w14:paraId="439C2B4D" w14:textId="77777777" w:rsidR="00FE0D46" w:rsidRDefault="00FE0D46">
                              <w:pPr>
                                <w:spacing w:after="160" w:line="259" w:lineRule="auto"/>
                                <w:ind w:left="0" w:firstLine="0"/>
                                <w:jc w:val="left"/>
                              </w:pPr>
                              <w:r>
                                <w:rPr>
                                  <w:w w:val="113"/>
                                  <w:sz w:val="18"/>
                                </w:rPr>
                                <w:t>=</w:t>
                              </w:r>
                            </w:p>
                          </w:txbxContent>
                        </wps:txbx>
                        <wps:bodyPr horzOverflow="overflow" vert="horz" lIns="0" tIns="0" rIns="0" bIns="0" rtlCol="0">
                          <a:noAutofit/>
                        </wps:bodyPr>
                      </wps:wsp>
                      <wps:wsp>
                        <wps:cNvPr id="112636" name="Rectangle 112636"/>
                        <wps:cNvSpPr/>
                        <wps:spPr>
                          <a:xfrm>
                            <a:off x="425150" y="1509418"/>
                            <a:ext cx="703341" cy="135398"/>
                          </a:xfrm>
                          <a:prstGeom prst="rect">
                            <a:avLst/>
                          </a:prstGeom>
                          <a:ln>
                            <a:noFill/>
                          </a:ln>
                        </wps:spPr>
                        <wps:txbx>
                          <w:txbxContent>
                            <w:p w14:paraId="089AF14A" w14:textId="77777777" w:rsidR="00FE0D46" w:rsidRDefault="00FE0D46">
                              <w:pPr>
                                <w:spacing w:after="160" w:line="259" w:lineRule="auto"/>
                                <w:ind w:left="0" w:firstLine="0"/>
                                <w:jc w:val="left"/>
                              </w:pPr>
                              <w:r>
                                <w:rPr>
                                  <w:sz w:val="18"/>
                                </w:rPr>
                                <w:t>I</w:t>
                              </w:r>
                              <w:r>
                                <w:rPr>
                                  <w:spacing w:val="15"/>
                                  <w:sz w:val="18"/>
                                </w:rPr>
                                <w:t xml:space="preserve"> </w:t>
                              </w:r>
                              <w:r>
                                <w:rPr>
                                  <w:sz w:val="18"/>
                                </w:rPr>
                                <w:t>.</w:t>
                              </w:r>
                              <w:r>
                                <w:rPr>
                                  <w:spacing w:val="27"/>
                                  <w:sz w:val="18"/>
                                </w:rPr>
                                <w:t xml:space="preserve"> </w:t>
                              </w:r>
                              <w:r>
                                <w:rPr>
                                  <w:sz w:val="18"/>
                                </w:rPr>
                                <w:t>s</w:t>
                              </w:r>
                              <w:r>
                                <w:rPr>
                                  <w:spacing w:val="-5"/>
                                  <w:sz w:val="18"/>
                                </w:rPr>
                                <w:t xml:space="preserve"> </w:t>
                              </w:r>
                              <w:r>
                                <w:rPr>
                                  <w:sz w:val="18"/>
                                </w:rPr>
                                <w:t>e</w:t>
                              </w:r>
                              <w:r>
                                <w:rPr>
                                  <w:spacing w:val="-5"/>
                                  <w:sz w:val="18"/>
                                </w:rPr>
                                <w:t xml:space="preserve"> </w:t>
                              </w:r>
                              <w:r>
                                <w:rPr>
                                  <w:sz w:val="18"/>
                                </w:rPr>
                                <w:t>t</w:t>
                              </w:r>
                              <w:r>
                                <w:rPr>
                                  <w:spacing w:val="-5"/>
                                  <w:sz w:val="18"/>
                                </w:rPr>
                                <w:t xml:space="preserve"> </w:t>
                              </w:r>
                              <w:r>
                                <w:rPr>
                                  <w:sz w:val="18"/>
                                </w:rPr>
                                <w:t>I</w:t>
                              </w:r>
                              <w:r>
                                <w:rPr>
                                  <w:spacing w:val="-5"/>
                                  <w:sz w:val="18"/>
                                </w:rPr>
                                <w:t xml:space="preserve"> </w:t>
                              </w:r>
                              <w:r>
                                <w:rPr>
                                  <w:sz w:val="18"/>
                                </w:rPr>
                                <w:t>d</w:t>
                              </w:r>
                              <w:r>
                                <w:rPr>
                                  <w:spacing w:val="-5"/>
                                  <w:sz w:val="18"/>
                                </w:rPr>
                                <w:t xml:space="preserve"> </w:t>
                              </w:r>
                              <w:r>
                                <w:rPr>
                                  <w:sz w:val="18"/>
                                </w:rPr>
                                <w:t>e</w:t>
                              </w:r>
                            </w:p>
                          </w:txbxContent>
                        </wps:txbx>
                        <wps:bodyPr horzOverflow="overflow" vert="horz" lIns="0" tIns="0" rIns="0" bIns="0" rtlCol="0">
                          <a:noAutofit/>
                        </wps:bodyPr>
                      </wps:wsp>
                      <wps:wsp>
                        <wps:cNvPr id="112637" name="Rectangle 112637"/>
                        <wps:cNvSpPr/>
                        <wps:spPr>
                          <a:xfrm>
                            <a:off x="976524" y="1509418"/>
                            <a:ext cx="668053" cy="135398"/>
                          </a:xfrm>
                          <a:prstGeom prst="rect">
                            <a:avLst/>
                          </a:prstGeom>
                          <a:ln>
                            <a:noFill/>
                          </a:ln>
                        </wps:spPr>
                        <wps:txbx>
                          <w:txbxContent>
                            <w:p w14:paraId="6F9432FD" w14:textId="77777777" w:rsidR="00FE0D46" w:rsidRDefault="00FE0D46">
                              <w:pPr>
                                <w:spacing w:after="160" w:line="259" w:lineRule="auto"/>
                                <w:ind w:left="0" w:firstLine="0"/>
                                <w:jc w:val="left"/>
                              </w:pPr>
                              <w:r>
                                <w:rPr>
                                  <w:w w:val="102"/>
                                  <w:sz w:val="18"/>
                                </w:rPr>
                                <w:t>n</w:t>
                              </w:r>
                              <w:r>
                                <w:rPr>
                                  <w:spacing w:val="-5"/>
                                  <w:w w:val="102"/>
                                  <w:sz w:val="18"/>
                                </w:rPr>
                                <w:t xml:space="preserve"> </w:t>
                              </w:r>
                              <w:r>
                                <w:rPr>
                                  <w:w w:val="102"/>
                                  <w:sz w:val="18"/>
                                </w:rPr>
                                <w:t>t</w:t>
                              </w:r>
                              <w:r>
                                <w:rPr>
                                  <w:spacing w:val="-5"/>
                                  <w:w w:val="102"/>
                                  <w:sz w:val="18"/>
                                </w:rPr>
                                <w:t xml:space="preserve"> </w:t>
                              </w:r>
                              <w:r>
                                <w:rPr>
                                  <w:w w:val="102"/>
                                  <w:sz w:val="18"/>
                                </w:rPr>
                                <w:t>i</w:t>
                              </w:r>
                              <w:r>
                                <w:rPr>
                                  <w:spacing w:val="-5"/>
                                  <w:w w:val="102"/>
                                  <w:sz w:val="18"/>
                                </w:rPr>
                                <w:t xml:space="preserve"> </w:t>
                              </w:r>
                              <w:r>
                                <w:rPr>
                                  <w:w w:val="102"/>
                                  <w:sz w:val="18"/>
                                </w:rPr>
                                <w:t>t</w:t>
                              </w:r>
                              <w:r>
                                <w:rPr>
                                  <w:spacing w:val="-5"/>
                                  <w:w w:val="102"/>
                                  <w:sz w:val="18"/>
                                </w:rPr>
                                <w:t xml:space="preserve"> </w:t>
                              </w:r>
                              <w:r>
                                <w:rPr>
                                  <w:w w:val="102"/>
                                  <w:sz w:val="18"/>
                                </w:rPr>
                                <w:t>y</w:t>
                              </w:r>
                              <w:r>
                                <w:rPr>
                                  <w:spacing w:val="34"/>
                                  <w:w w:val="102"/>
                                  <w:sz w:val="18"/>
                                </w:rPr>
                                <w:t xml:space="preserve"> </w:t>
                              </w:r>
                              <w:r>
                                <w:rPr>
                                  <w:w w:val="102"/>
                                  <w:sz w:val="18"/>
                                </w:rPr>
                                <w:t>(</w:t>
                              </w:r>
                              <w:r>
                                <w:rPr>
                                  <w:spacing w:val="-2"/>
                                  <w:w w:val="102"/>
                                  <w:sz w:val="18"/>
                                </w:rPr>
                                <w:t xml:space="preserve"> </w:t>
                              </w:r>
                              <w:r>
                                <w:rPr>
                                  <w:w w:val="102"/>
                                  <w:sz w:val="18"/>
                                </w:rPr>
                                <w:t>)</w:t>
                              </w:r>
                              <w:r>
                                <w:rPr>
                                  <w:spacing w:val="-2"/>
                                  <w:w w:val="102"/>
                                  <w:sz w:val="18"/>
                                </w:rPr>
                                <w:t xml:space="preserve"> </w:t>
                              </w:r>
                              <w:r>
                                <w:rPr>
                                  <w:w w:val="102"/>
                                  <w:sz w:val="18"/>
                                </w:rPr>
                                <w:t>;</w:t>
                              </w:r>
                            </w:p>
                          </w:txbxContent>
                        </wps:txbx>
                        <wps:bodyPr horzOverflow="overflow" vert="horz" lIns="0" tIns="0" rIns="0" bIns="0" rtlCol="0">
                          <a:noAutofit/>
                        </wps:bodyPr>
                      </wps:wsp>
                      <wps:wsp>
                        <wps:cNvPr id="139281" name="Shape 139281"/>
                        <wps:cNvSpPr/>
                        <wps:spPr>
                          <a:xfrm>
                            <a:off x="0" y="1644828"/>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12635" name="Rectangle 112635"/>
                        <wps:cNvSpPr/>
                        <wps:spPr>
                          <a:xfrm>
                            <a:off x="965601" y="1673895"/>
                            <a:ext cx="500699" cy="135398"/>
                          </a:xfrm>
                          <a:prstGeom prst="rect">
                            <a:avLst/>
                          </a:prstGeom>
                          <a:ln>
                            <a:noFill/>
                          </a:ln>
                        </wps:spPr>
                        <wps:txbx>
                          <w:txbxContent>
                            <w:p w14:paraId="5A2D5556" w14:textId="77777777" w:rsidR="00FE0D46" w:rsidRDefault="00FE0D46">
                              <w:pPr>
                                <w:spacing w:after="160" w:line="259" w:lineRule="auto"/>
                                <w:ind w:left="0" w:firstLine="0"/>
                                <w:jc w:val="left"/>
                              </w:pPr>
                              <w:r>
                                <w:rPr>
                                  <w:sz w:val="18"/>
                                </w:rPr>
                                <w:t>nes</w:t>
                              </w:r>
                              <w:r>
                                <w:rPr>
                                  <w:spacing w:val="21"/>
                                  <w:sz w:val="18"/>
                                </w:rPr>
                                <w:t xml:space="preserve"> </w:t>
                              </w:r>
                              <w:r>
                                <w:rPr>
                                  <w:sz w:val="18"/>
                                </w:rPr>
                                <w:t>(</w:t>
                              </w:r>
                              <w:r>
                                <w:rPr>
                                  <w:spacing w:val="-2"/>
                                  <w:sz w:val="18"/>
                                </w:rPr>
                                <w:t xml:space="preserve"> </w:t>
                              </w:r>
                              <w:r>
                                <w:rPr>
                                  <w:sz w:val="18"/>
                                </w:rPr>
                                <w:t>)</w:t>
                              </w:r>
                              <w:r>
                                <w:rPr>
                                  <w:spacing w:val="-2"/>
                                  <w:sz w:val="18"/>
                                </w:rPr>
                                <w:t xml:space="preserve"> </w:t>
                              </w:r>
                              <w:r>
                                <w:rPr>
                                  <w:sz w:val="18"/>
                                </w:rPr>
                                <w:t>;</w:t>
                              </w:r>
                            </w:p>
                          </w:txbxContent>
                        </wps:txbx>
                        <wps:bodyPr horzOverflow="overflow" vert="horz" lIns="0" tIns="0" rIns="0" bIns="0" rtlCol="0">
                          <a:noAutofit/>
                        </wps:bodyPr>
                      </wps:wsp>
                      <wps:wsp>
                        <wps:cNvPr id="112634" name="Rectangle 112634"/>
                        <wps:cNvSpPr/>
                        <wps:spPr>
                          <a:xfrm>
                            <a:off x="147422" y="1673895"/>
                            <a:ext cx="1068490" cy="135398"/>
                          </a:xfrm>
                          <a:prstGeom prst="rect">
                            <a:avLst/>
                          </a:prstGeom>
                          <a:ln>
                            <a:noFill/>
                          </a:ln>
                        </wps:spPr>
                        <wps:txbx>
                          <w:txbxContent>
                            <w:p w14:paraId="795414D2" w14:textId="77777777" w:rsidR="00FE0D46" w:rsidRDefault="00FE0D46">
                              <w:pPr>
                                <w:spacing w:after="160" w:line="259" w:lineRule="auto"/>
                                <w:ind w:left="0" w:firstLine="0"/>
                                <w:jc w:val="left"/>
                              </w:pPr>
                              <w:r>
                                <w:rPr>
                                  <w:w w:val="99"/>
                                  <w:sz w:val="18"/>
                                </w:rPr>
                                <w:t>row1vec</w:t>
                              </w:r>
                              <w:r>
                                <w:rPr>
                                  <w:spacing w:val="8"/>
                                  <w:w w:val="99"/>
                                  <w:sz w:val="18"/>
                                </w:rPr>
                                <w:t xml:space="preserve"> </w:t>
                              </w:r>
                              <w:r>
                                <w:rPr>
                                  <w:w w:val="99"/>
                                  <w:sz w:val="18"/>
                                </w:rPr>
                                <w:t>.</w:t>
                              </w:r>
                              <w:r>
                                <w:rPr>
                                  <w:spacing w:val="14"/>
                                  <w:w w:val="99"/>
                                  <w:sz w:val="18"/>
                                </w:rPr>
                                <w:t xml:space="preserve"> </w:t>
                              </w:r>
                              <w:r>
                                <w:rPr>
                                  <w:w w:val="99"/>
                                  <w:sz w:val="18"/>
                                </w:rPr>
                                <w:t>setO</w:t>
                              </w:r>
                            </w:p>
                          </w:txbxContent>
                        </wps:txbx>
                        <wps:bodyPr horzOverflow="overflow" vert="horz" lIns="0" tIns="0" rIns="0" bIns="0" rtlCol="0">
                          <a:noAutofit/>
                        </wps:bodyPr>
                      </wps:wsp>
                      <wps:wsp>
                        <wps:cNvPr id="139296" name="Shape 139296"/>
                        <wps:cNvSpPr/>
                        <wps:spPr>
                          <a:xfrm>
                            <a:off x="0" y="1809306"/>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10" name="Rectangle 2110"/>
                        <wps:cNvSpPr/>
                        <wps:spPr>
                          <a:xfrm>
                            <a:off x="150724" y="1838386"/>
                            <a:ext cx="489037" cy="135398"/>
                          </a:xfrm>
                          <a:prstGeom prst="rect">
                            <a:avLst/>
                          </a:prstGeom>
                          <a:ln>
                            <a:noFill/>
                          </a:ln>
                        </wps:spPr>
                        <wps:txbx>
                          <w:txbxContent>
                            <w:p w14:paraId="5238C9A0"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111" name="Rectangle 2111"/>
                        <wps:cNvSpPr/>
                        <wps:spPr>
                          <a:xfrm>
                            <a:off x="535241" y="1836564"/>
                            <a:ext cx="121070" cy="134489"/>
                          </a:xfrm>
                          <a:prstGeom prst="rect">
                            <a:avLst/>
                          </a:prstGeom>
                          <a:ln>
                            <a:noFill/>
                          </a:ln>
                        </wps:spPr>
                        <wps:txbx>
                          <w:txbxContent>
                            <w:p w14:paraId="62635BF1"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112" name="Rectangle 2112"/>
                        <wps:cNvSpPr/>
                        <wps:spPr>
                          <a:xfrm>
                            <a:off x="621462" y="1838386"/>
                            <a:ext cx="337434" cy="135398"/>
                          </a:xfrm>
                          <a:prstGeom prst="rect">
                            <a:avLst/>
                          </a:prstGeom>
                          <a:ln>
                            <a:noFill/>
                          </a:ln>
                        </wps:spPr>
                        <wps:txbx>
                          <w:txbxContent>
                            <w:p w14:paraId="428CBBCC"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113" name="Rectangle 2113"/>
                        <wps:cNvSpPr/>
                        <wps:spPr>
                          <a:xfrm>
                            <a:off x="876859" y="1836564"/>
                            <a:ext cx="121070" cy="134489"/>
                          </a:xfrm>
                          <a:prstGeom prst="rect">
                            <a:avLst/>
                          </a:prstGeom>
                          <a:ln>
                            <a:noFill/>
                          </a:ln>
                        </wps:spPr>
                        <wps:txbx>
                          <w:txbxContent>
                            <w:p w14:paraId="18C87E0B"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1288" name="Rectangle 11288"/>
                        <wps:cNvSpPr/>
                        <wps:spPr>
                          <a:xfrm>
                            <a:off x="1017918" y="1838386"/>
                            <a:ext cx="279125" cy="135398"/>
                          </a:xfrm>
                          <a:prstGeom prst="rect">
                            <a:avLst/>
                          </a:prstGeom>
                          <a:ln>
                            <a:noFill/>
                          </a:ln>
                        </wps:spPr>
                        <wps:txbx>
                          <w:txbxContent>
                            <w:p w14:paraId="1171634A" w14:textId="77777777" w:rsidR="00FE0D46" w:rsidRDefault="00FE0D46">
                              <w:pPr>
                                <w:spacing w:after="160" w:line="259" w:lineRule="auto"/>
                                <w:ind w:left="0" w:firstLine="0"/>
                                <w:jc w:val="left"/>
                              </w:pPr>
                              <w:r>
                                <w:rPr>
                                  <w:w w:val="121"/>
                                  <w:sz w:val="18"/>
                                </w:rPr>
                                <w:t>A</w:t>
                              </w:r>
                              <w:r>
                                <w:rPr>
                                  <w:spacing w:val="59"/>
                                  <w:w w:val="121"/>
                                  <w:sz w:val="18"/>
                                </w:rPr>
                                <w:t xml:space="preserve"> </w:t>
                              </w:r>
                              <w:r>
                                <w:rPr>
                                  <w:w w:val="121"/>
                                  <w:sz w:val="18"/>
                                </w:rPr>
                                <w:t>=</w:t>
                              </w:r>
                            </w:p>
                          </w:txbxContent>
                        </wps:txbx>
                        <wps:bodyPr horzOverflow="overflow" vert="horz" lIns="0" tIns="0" rIns="0" bIns="0" rtlCol="0">
                          <a:noAutofit/>
                        </wps:bodyPr>
                      </wps:wsp>
                      <wps:wsp>
                        <wps:cNvPr id="11290" name="Rectangle 11290"/>
                        <wps:cNvSpPr/>
                        <wps:spPr>
                          <a:xfrm>
                            <a:off x="1381743" y="1838386"/>
                            <a:ext cx="50433" cy="135398"/>
                          </a:xfrm>
                          <a:prstGeom prst="rect">
                            <a:avLst/>
                          </a:prstGeom>
                          <a:ln>
                            <a:noFill/>
                          </a:ln>
                        </wps:spPr>
                        <wps:txbx>
                          <w:txbxContent>
                            <w:p w14:paraId="41CFC176" w14:textId="77777777" w:rsidR="00FE0D46" w:rsidRDefault="00FE0D46">
                              <w:pPr>
                                <w:spacing w:after="160" w:line="259" w:lineRule="auto"/>
                                <w:ind w:left="0" w:firstLine="0"/>
                                <w:jc w:val="left"/>
                              </w:pPr>
                              <w:r>
                                <w:rPr>
                                  <w:w w:val="136"/>
                                  <w:sz w:val="18"/>
                                </w:rPr>
                                <w:t>I</w:t>
                              </w:r>
                            </w:p>
                          </w:txbxContent>
                        </wps:txbx>
                        <wps:bodyPr horzOverflow="overflow" vert="horz" lIns="0" tIns="0" rIns="0" bIns="0" rtlCol="0">
                          <a:noAutofit/>
                        </wps:bodyPr>
                      </wps:wsp>
                      <wps:wsp>
                        <wps:cNvPr id="2115" name="Rectangle 2115"/>
                        <wps:cNvSpPr/>
                        <wps:spPr>
                          <a:xfrm>
                            <a:off x="1487996" y="1830187"/>
                            <a:ext cx="121070" cy="142970"/>
                          </a:xfrm>
                          <a:prstGeom prst="rect">
                            <a:avLst/>
                          </a:prstGeom>
                          <a:ln>
                            <a:noFill/>
                          </a:ln>
                        </wps:spPr>
                        <wps:txbx>
                          <w:txbxContent>
                            <w:p w14:paraId="0B21B5E2" w14:textId="77777777" w:rsidR="00FE0D46" w:rsidRDefault="00FE0D46">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2116" name="Rectangle 2116"/>
                        <wps:cNvSpPr/>
                        <wps:spPr>
                          <a:xfrm>
                            <a:off x="1640853" y="1838386"/>
                            <a:ext cx="882962" cy="135398"/>
                          </a:xfrm>
                          <a:prstGeom prst="rect">
                            <a:avLst/>
                          </a:prstGeom>
                          <a:ln>
                            <a:noFill/>
                          </a:ln>
                        </wps:spPr>
                        <wps:txbx>
                          <w:txbxContent>
                            <w:p w14:paraId="12F043CF" w14:textId="77777777" w:rsidR="00FE0D46" w:rsidRDefault="00FE0D46">
                              <w:pPr>
                                <w:spacing w:after="160" w:line="259" w:lineRule="auto"/>
                                <w:ind w:left="0" w:firstLine="0"/>
                                <w:jc w:val="left"/>
                              </w:pPr>
                              <w:r>
                                <w:rPr>
                                  <w:w w:val="102"/>
                                  <w:sz w:val="18"/>
                                </w:rPr>
                                <w:t>gamma</w:t>
                              </w:r>
                              <w:r>
                                <w:rPr>
                                  <w:spacing w:val="72"/>
                                  <w:w w:val="102"/>
                                  <w:sz w:val="18"/>
                                </w:rPr>
                                <w:t xml:space="preserve"> </w:t>
                              </w:r>
                              <w:r>
                                <w:rPr>
                                  <w:w w:val="102"/>
                                  <w:sz w:val="18"/>
                                </w:rPr>
                                <w:t>+</w:t>
                              </w:r>
                              <w:r>
                                <w:rPr>
                                  <w:spacing w:val="59"/>
                                  <w:w w:val="102"/>
                                  <w:sz w:val="18"/>
                                </w:rPr>
                                <w:t xml:space="preserve"> </w:t>
                              </w:r>
                              <w:r>
                                <w:rPr>
                                  <w:w w:val="102"/>
                                  <w:sz w:val="18"/>
                                </w:rPr>
                                <w:t>U;</w:t>
                              </w:r>
                            </w:p>
                          </w:txbxContent>
                        </wps:txbx>
                        <wps:bodyPr horzOverflow="overflow" vert="horz" lIns="0" tIns="0" rIns="0" bIns="0" rtlCol="0">
                          <a:noAutofit/>
                        </wps:bodyPr>
                      </wps:wsp>
                      <wps:wsp>
                        <wps:cNvPr id="139311" name="Shape 139311"/>
                        <wps:cNvSpPr/>
                        <wps:spPr>
                          <a:xfrm>
                            <a:off x="0" y="1973796"/>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18" name="Rectangle 2118"/>
                        <wps:cNvSpPr/>
                        <wps:spPr>
                          <a:xfrm>
                            <a:off x="150724" y="2002864"/>
                            <a:ext cx="489037" cy="135398"/>
                          </a:xfrm>
                          <a:prstGeom prst="rect">
                            <a:avLst/>
                          </a:prstGeom>
                          <a:ln>
                            <a:noFill/>
                          </a:ln>
                        </wps:spPr>
                        <wps:txbx>
                          <w:txbxContent>
                            <w:p w14:paraId="32E4A37F"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119" name="Rectangle 2119"/>
                        <wps:cNvSpPr/>
                        <wps:spPr>
                          <a:xfrm>
                            <a:off x="535241" y="2001042"/>
                            <a:ext cx="121070" cy="134489"/>
                          </a:xfrm>
                          <a:prstGeom prst="rect">
                            <a:avLst/>
                          </a:prstGeom>
                          <a:ln>
                            <a:noFill/>
                          </a:ln>
                        </wps:spPr>
                        <wps:txbx>
                          <w:txbxContent>
                            <w:p w14:paraId="0F9225CC"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120" name="Rectangle 2120"/>
                        <wps:cNvSpPr/>
                        <wps:spPr>
                          <a:xfrm>
                            <a:off x="621462" y="2002864"/>
                            <a:ext cx="337434" cy="135398"/>
                          </a:xfrm>
                          <a:prstGeom prst="rect">
                            <a:avLst/>
                          </a:prstGeom>
                          <a:ln>
                            <a:noFill/>
                          </a:ln>
                        </wps:spPr>
                        <wps:txbx>
                          <w:txbxContent>
                            <w:p w14:paraId="226B302C"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121" name="Rectangle 2121"/>
                        <wps:cNvSpPr/>
                        <wps:spPr>
                          <a:xfrm>
                            <a:off x="876859" y="2001042"/>
                            <a:ext cx="121070" cy="134489"/>
                          </a:xfrm>
                          <a:prstGeom prst="rect">
                            <a:avLst/>
                          </a:prstGeom>
                          <a:ln>
                            <a:noFill/>
                          </a:ln>
                        </wps:spPr>
                        <wps:txbx>
                          <w:txbxContent>
                            <w:p w14:paraId="4925D528"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2122" name="Rectangle 2122"/>
                        <wps:cNvSpPr/>
                        <wps:spPr>
                          <a:xfrm>
                            <a:off x="1033971" y="2002864"/>
                            <a:ext cx="1682020" cy="135398"/>
                          </a:xfrm>
                          <a:prstGeom prst="rect">
                            <a:avLst/>
                          </a:prstGeom>
                          <a:ln>
                            <a:noFill/>
                          </a:ln>
                        </wps:spPr>
                        <wps:txbx>
                          <w:txbxContent>
                            <w:p w14:paraId="0565FE46" w14:textId="77777777" w:rsidR="00FE0D46" w:rsidRDefault="00FE0D46">
                              <w:pPr>
                                <w:spacing w:after="160" w:line="259" w:lineRule="auto"/>
                                <w:ind w:left="0" w:firstLine="0"/>
                                <w:jc w:val="left"/>
                              </w:pPr>
                              <w:r>
                                <w:rPr>
                                  <w:w w:val="108"/>
                                  <w:sz w:val="18"/>
                                </w:rPr>
                                <w:t>Ainv</w:t>
                              </w:r>
                              <w:r>
                                <w:rPr>
                                  <w:spacing w:val="85"/>
                                  <w:w w:val="108"/>
                                  <w:sz w:val="18"/>
                                </w:rPr>
                                <w:t xml:space="preserve"> </w:t>
                              </w:r>
                              <w:r>
                                <w:rPr>
                                  <w:w w:val="108"/>
                                  <w:sz w:val="18"/>
                                </w:rPr>
                                <w:t>=</w:t>
                              </w:r>
                              <w:r>
                                <w:rPr>
                                  <w:spacing w:val="59"/>
                                  <w:w w:val="108"/>
                                  <w:sz w:val="18"/>
                                </w:rPr>
                                <w:t xml:space="preserve"> </w:t>
                              </w:r>
                              <w:r>
                                <w:rPr>
                                  <w:w w:val="108"/>
                                  <w:sz w:val="18"/>
                                </w:rPr>
                                <w:t>A.</w:t>
                              </w:r>
                              <w:r>
                                <w:rPr>
                                  <w:spacing w:val="20"/>
                                  <w:w w:val="108"/>
                                  <w:sz w:val="18"/>
                                </w:rPr>
                                <w:t xml:space="preserve"> </w:t>
                              </w:r>
                              <w:r>
                                <w:rPr>
                                  <w:w w:val="108"/>
                                  <w:sz w:val="18"/>
                                </w:rPr>
                                <w:t>inverse</w:t>
                              </w:r>
                              <w:r>
                                <w:rPr>
                                  <w:spacing w:val="27"/>
                                  <w:w w:val="108"/>
                                  <w:sz w:val="18"/>
                                </w:rPr>
                                <w:t xml:space="preserve"> </w:t>
                              </w:r>
                              <w:r>
                                <w:rPr>
                                  <w:w w:val="108"/>
                                  <w:sz w:val="18"/>
                                </w:rPr>
                                <w:t>(</w:t>
                              </w:r>
                              <w:r>
                                <w:rPr>
                                  <w:spacing w:val="-2"/>
                                  <w:w w:val="108"/>
                                  <w:sz w:val="18"/>
                                </w:rPr>
                                <w:t xml:space="preserve"> </w:t>
                              </w:r>
                              <w:r>
                                <w:rPr>
                                  <w:w w:val="108"/>
                                  <w:sz w:val="18"/>
                                </w:rPr>
                                <w:t>)</w:t>
                              </w:r>
                              <w:r>
                                <w:rPr>
                                  <w:spacing w:val="-2"/>
                                  <w:w w:val="108"/>
                                  <w:sz w:val="18"/>
                                </w:rPr>
                                <w:t xml:space="preserve"> </w:t>
                              </w:r>
                              <w:r>
                                <w:rPr>
                                  <w:w w:val="108"/>
                                  <w:sz w:val="18"/>
                                </w:rPr>
                                <w:t>;</w:t>
                              </w:r>
                            </w:p>
                          </w:txbxContent>
                        </wps:txbx>
                        <wps:bodyPr horzOverflow="overflow" vert="horz" lIns="0" tIns="0" rIns="0" bIns="0" rtlCol="0">
                          <a:noAutofit/>
                        </wps:bodyPr>
                      </wps:wsp>
                      <wps:wsp>
                        <wps:cNvPr id="139330" name="Shape 139330"/>
                        <wps:cNvSpPr/>
                        <wps:spPr>
                          <a:xfrm>
                            <a:off x="0" y="2138274"/>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24" name="Rectangle 2124"/>
                        <wps:cNvSpPr/>
                        <wps:spPr>
                          <a:xfrm>
                            <a:off x="150724" y="2167354"/>
                            <a:ext cx="489037" cy="135398"/>
                          </a:xfrm>
                          <a:prstGeom prst="rect">
                            <a:avLst/>
                          </a:prstGeom>
                          <a:ln>
                            <a:noFill/>
                          </a:ln>
                        </wps:spPr>
                        <wps:txbx>
                          <w:txbxContent>
                            <w:p w14:paraId="6ECC7A28" w14:textId="77777777" w:rsidR="00FE0D46" w:rsidRDefault="00FE0D46">
                              <w:pPr>
                                <w:spacing w:after="160" w:line="259" w:lineRule="auto"/>
                                <w:ind w:left="0" w:firstLine="0"/>
                                <w:jc w:val="left"/>
                              </w:pPr>
                              <w:r>
                                <w:rPr>
                                  <w:spacing w:val="22"/>
                                  <w:w w:val="101"/>
                                  <w:sz w:val="18"/>
                                </w:rPr>
                                <w:t>matrix</w:t>
                              </w:r>
                            </w:p>
                          </w:txbxContent>
                        </wps:txbx>
                        <wps:bodyPr horzOverflow="overflow" vert="horz" lIns="0" tIns="0" rIns="0" bIns="0" rtlCol="0">
                          <a:noAutofit/>
                        </wps:bodyPr>
                      </wps:wsp>
                      <wps:wsp>
                        <wps:cNvPr id="2125" name="Rectangle 2125"/>
                        <wps:cNvSpPr/>
                        <wps:spPr>
                          <a:xfrm>
                            <a:off x="535241" y="2165532"/>
                            <a:ext cx="121070" cy="134489"/>
                          </a:xfrm>
                          <a:prstGeom prst="rect">
                            <a:avLst/>
                          </a:prstGeom>
                          <a:ln>
                            <a:noFill/>
                          </a:ln>
                        </wps:spPr>
                        <wps:txbx>
                          <w:txbxContent>
                            <w:p w14:paraId="3E35C479"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126" name="Rectangle 2126"/>
                        <wps:cNvSpPr/>
                        <wps:spPr>
                          <a:xfrm>
                            <a:off x="621462" y="2167354"/>
                            <a:ext cx="337434" cy="135398"/>
                          </a:xfrm>
                          <a:prstGeom prst="rect">
                            <a:avLst/>
                          </a:prstGeom>
                          <a:ln>
                            <a:noFill/>
                          </a:ln>
                        </wps:spPr>
                        <wps:txbx>
                          <w:txbxContent>
                            <w:p w14:paraId="55DE482B"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127" name="Rectangle 2127"/>
                        <wps:cNvSpPr/>
                        <wps:spPr>
                          <a:xfrm>
                            <a:off x="876859" y="2165532"/>
                            <a:ext cx="121070" cy="134489"/>
                          </a:xfrm>
                          <a:prstGeom prst="rect">
                            <a:avLst/>
                          </a:prstGeom>
                          <a:ln>
                            <a:noFill/>
                          </a:ln>
                        </wps:spPr>
                        <wps:txbx>
                          <w:txbxContent>
                            <w:p w14:paraId="0C13F180"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1293" name="Rectangle 11293"/>
                        <wps:cNvSpPr/>
                        <wps:spPr>
                          <a:xfrm>
                            <a:off x="1042022" y="2167354"/>
                            <a:ext cx="681380" cy="135398"/>
                          </a:xfrm>
                          <a:prstGeom prst="rect">
                            <a:avLst/>
                          </a:prstGeom>
                          <a:ln>
                            <a:noFill/>
                          </a:ln>
                        </wps:spPr>
                        <wps:txbx>
                          <w:txbxContent>
                            <w:p w14:paraId="36408D4B" w14:textId="77777777" w:rsidR="00FE0D46" w:rsidRDefault="00FE0D46">
                              <w:pPr>
                                <w:spacing w:after="160" w:line="259" w:lineRule="auto"/>
                                <w:ind w:left="0" w:firstLine="0"/>
                                <w:jc w:val="left"/>
                              </w:pPr>
                              <w:r>
                                <w:rPr>
                                  <w:spacing w:val="27"/>
                                  <w:w w:val="95"/>
                                  <w:sz w:val="18"/>
                                </w:rPr>
                                <w:t>deltamat</w:t>
                              </w:r>
                            </w:p>
                          </w:txbxContent>
                        </wps:txbx>
                        <wps:bodyPr horzOverflow="overflow" vert="horz" lIns="0" tIns="0" rIns="0" bIns="0" rtlCol="0">
                          <a:noAutofit/>
                        </wps:bodyPr>
                      </wps:wsp>
                      <wps:wsp>
                        <wps:cNvPr id="104442" name="Rectangle 104442"/>
                        <wps:cNvSpPr/>
                        <wps:spPr>
                          <a:xfrm>
                            <a:off x="1641793" y="2167354"/>
                            <a:ext cx="85419" cy="135398"/>
                          </a:xfrm>
                          <a:prstGeom prst="rect">
                            <a:avLst/>
                          </a:prstGeom>
                          <a:ln>
                            <a:noFill/>
                          </a:ln>
                        </wps:spPr>
                        <wps:txbx>
                          <w:txbxContent>
                            <w:p w14:paraId="784D4152" w14:textId="77777777" w:rsidR="00FE0D46" w:rsidRDefault="00FE0D46">
                              <w:pPr>
                                <w:spacing w:after="160" w:line="259" w:lineRule="auto"/>
                                <w:ind w:left="0" w:firstLine="0"/>
                                <w:jc w:val="left"/>
                              </w:pPr>
                              <w:r>
                                <w:rPr>
                                  <w:w w:val="113"/>
                                  <w:sz w:val="18"/>
                                </w:rPr>
                                <w:t>=</w:t>
                              </w:r>
                            </w:p>
                          </w:txbxContent>
                        </wps:txbx>
                        <wps:bodyPr horzOverflow="overflow" vert="horz" lIns="0" tIns="0" rIns="0" bIns="0" rtlCol="0">
                          <a:noAutofit/>
                        </wps:bodyPr>
                      </wps:wsp>
                      <wps:wsp>
                        <wps:cNvPr id="104443" name="Rectangle 104443"/>
                        <wps:cNvSpPr/>
                        <wps:spPr>
                          <a:xfrm>
                            <a:off x="1787209" y="2167354"/>
                            <a:ext cx="607472" cy="135398"/>
                          </a:xfrm>
                          <a:prstGeom prst="rect">
                            <a:avLst/>
                          </a:prstGeom>
                          <a:ln>
                            <a:noFill/>
                          </a:ln>
                        </wps:spPr>
                        <wps:txbx>
                          <w:txbxContent>
                            <w:p w14:paraId="2CEF5D49" w14:textId="77777777" w:rsidR="00FE0D46" w:rsidRDefault="00FE0D46">
                              <w:pPr>
                                <w:spacing w:after="160" w:line="259" w:lineRule="auto"/>
                                <w:ind w:left="0" w:firstLine="0"/>
                                <w:jc w:val="left"/>
                              </w:pPr>
                              <w:r>
                                <w:rPr>
                                  <w:spacing w:val="17"/>
                                  <w:sz w:val="18"/>
                                </w:rPr>
                                <w:t>row1vec</w:t>
                              </w:r>
                            </w:p>
                          </w:txbxContent>
                        </wps:txbx>
                        <wps:bodyPr horzOverflow="overflow" vert="horz" lIns="0" tIns="0" rIns="0" bIns="0" rtlCol="0">
                          <a:noAutofit/>
                        </wps:bodyPr>
                      </wps:wsp>
                      <wps:wsp>
                        <wps:cNvPr id="2129" name="Rectangle 2129"/>
                        <wps:cNvSpPr/>
                        <wps:spPr>
                          <a:xfrm>
                            <a:off x="2328723" y="2192513"/>
                            <a:ext cx="75726" cy="135398"/>
                          </a:xfrm>
                          <a:prstGeom prst="rect">
                            <a:avLst/>
                          </a:prstGeom>
                          <a:ln>
                            <a:noFill/>
                          </a:ln>
                        </wps:spPr>
                        <wps:txbx>
                          <w:txbxContent>
                            <w:p w14:paraId="5BFDF17B" w14:textId="77777777" w:rsidR="00FE0D46" w:rsidRDefault="00FE0D46">
                              <w:pPr>
                                <w:spacing w:after="160" w:line="259" w:lineRule="auto"/>
                                <w:ind w:left="0" w:firstLine="0"/>
                                <w:jc w:val="left"/>
                              </w:pPr>
                              <w:r>
                                <w:rPr>
                                  <w:w w:val="42"/>
                                  <w:sz w:val="28"/>
                                  <w:vertAlign w:val="subscript"/>
                                </w:rPr>
                                <w:t>*</w:t>
                              </w:r>
                            </w:p>
                          </w:txbxContent>
                        </wps:txbx>
                        <wps:bodyPr horzOverflow="overflow" vert="horz" lIns="0" tIns="0" rIns="0" bIns="0" rtlCol="0">
                          <a:noAutofit/>
                        </wps:bodyPr>
                      </wps:wsp>
                      <wps:wsp>
                        <wps:cNvPr id="2130" name="Rectangle 2130"/>
                        <wps:cNvSpPr/>
                        <wps:spPr>
                          <a:xfrm>
                            <a:off x="2468791" y="2167354"/>
                            <a:ext cx="417855" cy="135398"/>
                          </a:xfrm>
                          <a:prstGeom prst="rect">
                            <a:avLst/>
                          </a:prstGeom>
                          <a:ln>
                            <a:noFill/>
                          </a:ln>
                        </wps:spPr>
                        <wps:txbx>
                          <w:txbxContent>
                            <w:p w14:paraId="22EF9424" w14:textId="77777777" w:rsidR="00FE0D46" w:rsidRDefault="00FE0D46">
                              <w:pPr>
                                <w:spacing w:after="160" w:line="259" w:lineRule="auto"/>
                                <w:ind w:left="0" w:firstLine="0"/>
                                <w:jc w:val="left"/>
                              </w:pPr>
                              <w:r>
                                <w:rPr>
                                  <w:spacing w:val="14"/>
                                  <w:w w:val="113"/>
                                  <w:sz w:val="18"/>
                                </w:rPr>
                                <w:t>Ainv</w:t>
                              </w:r>
                              <w:r>
                                <w:rPr>
                                  <w:spacing w:val="-11"/>
                                  <w:w w:val="113"/>
                                  <w:sz w:val="18"/>
                                </w:rPr>
                                <w:t xml:space="preserve"> </w:t>
                              </w:r>
                              <w:r>
                                <w:rPr>
                                  <w:spacing w:val="14"/>
                                  <w:w w:val="113"/>
                                  <w:sz w:val="18"/>
                                </w:rPr>
                                <w:t>;</w:t>
                              </w:r>
                            </w:p>
                          </w:txbxContent>
                        </wps:txbx>
                        <wps:bodyPr horzOverflow="overflow" vert="horz" lIns="0" tIns="0" rIns="0" bIns="0" rtlCol="0">
                          <a:noAutofit/>
                        </wps:bodyPr>
                      </wps:wsp>
                      <wps:wsp>
                        <wps:cNvPr id="139343" name="Shape 139343"/>
                        <wps:cNvSpPr/>
                        <wps:spPr>
                          <a:xfrm>
                            <a:off x="0" y="2302764"/>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32" name="Rectangle 2132"/>
                        <wps:cNvSpPr/>
                        <wps:spPr>
                          <a:xfrm>
                            <a:off x="152324" y="2331832"/>
                            <a:ext cx="482676" cy="135398"/>
                          </a:xfrm>
                          <a:prstGeom prst="rect">
                            <a:avLst/>
                          </a:prstGeom>
                          <a:ln>
                            <a:noFill/>
                          </a:ln>
                        </wps:spPr>
                        <wps:txbx>
                          <w:txbxContent>
                            <w:p w14:paraId="5D392783" w14:textId="77777777" w:rsidR="00FE0D46" w:rsidRDefault="00FE0D46">
                              <w:pPr>
                                <w:spacing w:after="160" w:line="259" w:lineRule="auto"/>
                                <w:ind w:left="0" w:firstLine="0"/>
                                <w:jc w:val="left"/>
                              </w:pPr>
                              <w:r>
                                <w:rPr>
                                  <w:spacing w:val="25"/>
                                  <w:w w:val="97"/>
                                  <w:sz w:val="18"/>
                                </w:rPr>
                                <w:t>vector</w:t>
                              </w:r>
                            </w:p>
                          </w:txbxContent>
                        </wps:txbx>
                        <wps:bodyPr horzOverflow="overflow" vert="horz" lIns="0" tIns="0" rIns="0" bIns="0" rtlCol="0">
                          <a:noAutofit/>
                        </wps:bodyPr>
                      </wps:wsp>
                      <wps:wsp>
                        <wps:cNvPr id="2133" name="Rectangle 2133"/>
                        <wps:cNvSpPr/>
                        <wps:spPr>
                          <a:xfrm>
                            <a:off x="535241" y="2330010"/>
                            <a:ext cx="121070" cy="134489"/>
                          </a:xfrm>
                          <a:prstGeom prst="rect">
                            <a:avLst/>
                          </a:prstGeom>
                          <a:ln>
                            <a:noFill/>
                          </a:ln>
                        </wps:spPr>
                        <wps:txbx>
                          <w:txbxContent>
                            <w:p w14:paraId="46748903" w14:textId="77777777" w:rsidR="00FE0D46" w:rsidRDefault="00FE0D46">
                              <w:pPr>
                                <w:spacing w:after="160" w:line="259" w:lineRule="auto"/>
                                <w:ind w:left="0" w:firstLine="0"/>
                                <w:jc w:val="left"/>
                              </w:pPr>
                              <w:r>
                                <w:rPr>
                                  <w:rFonts w:ascii="Cambria" w:eastAsia="Cambria" w:hAnsi="Cambria" w:cs="Cambria"/>
                                  <w:i/>
                                  <w:sz w:val="18"/>
                                </w:rPr>
                                <w:t>&lt;</w:t>
                              </w:r>
                            </w:p>
                          </w:txbxContent>
                        </wps:txbx>
                        <wps:bodyPr horzOverflow="overflow" vert="horz" lIns="0" tIns="0" rIns="0" bIns="0" rtlCol="0">
                          <a:noAutofit/>
                        </wps:bodyPr>
                      </wps:wsp>
                      <wps:wsp>
                        <wps:cNvPr id="2134" name="Rectangle 2134"/>
                        <wps:cNvSpPr/>
                        <wps:spPr>
                          <a:xfrm>
                            <a:off x="621462" y="2331832"/>
                            <a:ext cx="337434" cy="135398"/>
                          </a:xfrm>
                          <a:prstGeom prst="rect">
                            <a:avLst/>
                          </a:prstGeom>
                          <a:ln>
                            <a:noFill/>
                          </a:ln>
                        </wps:spPr>
                        <wps:txbx>
                          <w:txbxContent>
                            <w:p w14:paraId="773448AF" w14:textId="77777777" w:rsidR="00FE0D46" w:rsidRDefault="00FE0D46">
                              <w:pPr>
                                <w:spacing w:after="160" w:line="259" w:lineRule="auto"/>
                                <w:ind w:left="0" w:firstLine="0"/>
                                <w:jc w:val="left"/>
                              </w:pPr>
                              <w:r>
                                <w:rPr>
                                  <w:spacing w:val="10"/>
                                  <w:w w:val="106"/>
                                  <w:sz w:val="18"/>
                                </w:rPr>
                                <w:t>Type</w:t>
                              </w:r>
                            </w:p>
                          </w:txbxContent>
                        </wps:txbx>
                        <wps:bodyPr horzOverflow="overflow" vert="horz" lIns="0" tIns="0" rIns="0" bIns="0" rtlCol="0">
                          <a:noAutofit/>
                        </wps:bodyPr>
                      </wps:wsp>
                      <wps:wsp>
                        <wps:cNvPr id="2135" name="Rectangle 2135"/>
                        <wps:cNvSpPr/>
                        <wps:spPr>
                          <a:xfrm>
                            <a:off x="876859" y="2330010"/>
                            <a:ext cx="121070" cy="134489"/>
                          </a:xfrm>
                          <a:prstGeom prst="rect">
                            <a:avLst/>
                          </a:prstGeom>
                          <a:ln>
                            <a:noFill/>
                          </a:ln>
                        </wps:spPr>
                        <wps:txbx>
                          <w:txbxContent>
                            <w:p w14:paraId="353FD397" w14:textId="77777777" w:rsidR="00FE0D46" w:rsidRDefault="00FE0D46">
                              <w:pPr>
                                <w:spacing w:after="160" w:line="259" w:lineRule="auto"/>
                                <w:ind w:left="0" w:firstLine="0"/>
                                <w:jc w:val="left"/>
                              </w:pPr>
                              <w:r>
                                <w:rPr>
                                  <w:rFonts w:ascii="Cambria" w:eastAsia="Cambria" w:hAnsi="Cambria" w:cs="Cambria"/>
                                  <w:i/>
                                  <w:sz w:val="18"/>
                                </w:rPr>
                                <w:t>&gt;</w:t>
                              </w:r>
                            </w:p>
                          </w:txbxContent>
                        </wps:txbx>
                        <wps:bodyPr horzOverflow="overflow" vert="horz" lIns="0" tIns="0" rIns="0" bIns="0" rtlCol="0">
                          <a:noAutofit/>
                        </wps:bodyPr>
                      </wps:wsp>
                      <wps:wsp>
                        <wps:cNvPr id="11298" name="Rectangle 11298"/>
                        <wps:cNvSpPr/>
                        <wps:spPr>
                          <a:xfrm>
                            <a:off x="1588650" y="2331832"/>
                            <a:ext cx="1402138" cy="135398"/>
                          </a:xfrm>
                          <a:prstGeom prst="rect">
                            <a:avLst/>
                          </a:prstGeom>
                          <a:ln>
                            <a:noFill/>
                          </a:ln>
                        </wps:spPr>
                        <wps:txbx>
                          <w:txbxContent>
                            <w:p w14:paraId="16079B78" w14:textId="77777777" w:rsidR="00FE0D46" w:rsidRDefault="00FE0D46">
                              <w:pPr>
                                <w:spacing w:after="160" w:line="259" w:lineRule="auto"/>
                                <w:ind w:left="0" w:firstLine="0"/>
                                <w:jc w:val="left"/>
                              </w:pPr>
                              <w:r>
                                <w:rPr>
                                  <w:w w:val="98"/>
                                  <w:sz w:val="18"/>
                                </w:rPr>
                                <w:t>deltamat</w:t>
                              </w:r>
                              <w:r>
                                <w:rPr>
                                  <w:spacing w:val="18"/>
                                  <w:w w:val="98"/>
                                  <w:sz w:val="18"/>
                                </w:rPr>
                                <w:t xml:space="preserve"> </w:t>
                              </w:r>
                              <w:r>
                                <w:rPr>
                                  <w:w w:val="98"/>
                                  <w:sz w:val="18"/>
                                </w:rPr>
                                <w:t>.</w:t>
                              </w:r>
                              <w:r>
                                <w:rPr>
                                  <w:spacing w:val="2"/>
                                  <w:w w:val="98"/>
                                  <w:sz w:val="18"/>
                                </w:rPr>
                                <w:t xml:space="preserve"> </w:t>
                              </w:r>
                              <w:r>
                                <w:rPr>
                                  <w:w w:val="98"/>
                                  <w:sz w:val="18"/>
                                </w:rPr>
                                <w:t>row</w:t>
                              </w:r>
                              <w:r>
                                <w:rPr>
                                  <w:spacing w:val="5"/>
                                  <w:w w:val="98"/>
                                  <w:sz w:val="18"/>
                                </w:rPr>
                                <w:t xml:space="preserve"> </w:t>
                              </w:r>
                              <w:r>
                                <w:rPr>
                                  <w:w w:val="98"/>
                                  <w:sz w:val="18"/>
                                </w:rPr>
                                <w:t>(</w:t>
                              </w:r>
                              <w:r>
                                <w:rPr>
                                  <w:spacing w:val="-6"/>
                                  <w:w w:val="98"/>
                                  <w:sz w:val="18"/>
                                </w:rPr>
                                <w:t xml:space="preserve"> </w:t>
                              </w:r>
                              <w:r>
                                <w:rPr>
                                  <w:w w:val="98"/>
                                  <w:sz w:val="18"/>
                                </w:rPr>
                                <w:t>0</w:t>
                              </w:r>
                              <w:r>
                                <w:rPr>
                                  <w:spacing w:val="-6"/>
                                  <w:w w:val="98"/>
                                  <w:sz w:val="18"/>
                                </w:rPr>
                                <w:t xml:space="preserve"> </w:t>
                              </w:r>
                              <w:r>
                                <w:rPr>
                                  <w:w w:val="98"/>
                                  <w:sz w:val="18"/>
                                </w:rPr>
                                <w:t>)</w:t>
                              </w:r>
                              <w:r>
                                <w:rPr>
                                  <w:spacing w:val="-6"/>
                                  <w:w w:val="98"/>
                                  <w:sz w:val="18"/>
                                </w:rPr>
                                <w:t xml:space="preserve"> </w:t>
                              </w:r>
                              <w:r>
                                <w:rPr>
                                  <w:w w:val="98"/>
                                  <w:sz w:val="18"/>
                                </w:rPr>
                                <w:t>;</w:t>
                              </w:r>
                            </w:p>
                          </w:txbxContent>
                        </wps:txbx>
                        <wps:bodyPr horzOverflow="overflow" vert="horz" lIns="0" tIns="0" rIns="0" bIns="0" rtlCol="0">
                          <a:noAutofit/>
                        </wps:bodyPr>
                      </wps:wsp>
                      <wps:wsp>
                        <wps:cNvPr id="11295" name="Rectangle 11295"/>
                        <wps:cNvSpPr/>
                        <wps:spPr>
                          <a:xfrm>
                            <a:off x="1044905" y="2331832"/>
                            <a:ext cx="401043" cy="135398"/>
                          </a:xfrm>
                          <a:prstGeom prst="rect">
                            <a:avLst/>
                          </a:prstGeom>
                          <a:ln>
                            <a:noFill/>
                          </a:ln>
                        </wps:spPr>
                        <wps:txbx>
                          <w:txbxContent>
                            <w:p w14:paraId="122683BF" w14:textId="77777777" w:rsidR="00FE0D46" w:rsidRDefault="00FE0D46">
                              <w:pPr>
                                <w:spacing w:after="160" w:line="259" w:lineRule="auto"/>
                                <w:ind w:left="0" w:firstLine="0"/>
                                <w:jc w:val="left"/>
                              </w:pPr>
                              <w:r>
                                <w:rPr>
                                  <w:w w:val="95"/>
                                  <w:sz w:val="18"/>
                                </w:rPr>
                                <w:t>d</w:t>
                              </w:r>
                              <w:r>
                                <w:rPr>
                                  <w:spacing w:val="-9"/>
                                  <w:w w:val="95"/>
                                  <w:sz w:val="18"/>
                                </w:rPr>
                                <w:t xml:space="preserve"> </w:t>
                              </w:r>
                              <w:r>
                                <w:rPr>
                                  <w:w w:val="95"/>
                                  <w:sz w:val="18"/>
                                </w:rPr>
                                <w:t>e</w:t>
                              </w:r>
                              <w:r>
                                <w:rPr>
                                  <w:spacing w:val="-9"/>
                                  <w:w w:val="95"/>
                                  <w:sz w:val="18"/>
                                </w:rPr>
                                <w:t xml:space="preserve"> </w:t>
                              </w:r>
                              <w:r>
                                <w:rPr>
                                  <w:w w:val="95"/>
                                  <w:sz w:val="18"/>
                                </w:rPr>
                                <w:t>l</w:t>
                              </w:r>
                              <w:r>
                                <w:rPr>
                                  <w:spacing w:val="-9"/>
                                  <w:w w:val="95"/>
                                  <w:sz w:val="18"/>
                                </w:rPr>
                                <w:t xml:space="preserve"> </w:t>
                              </w:r>
                              <w:r>
                                <w:rPr>
                                  <w:w w:val="95"/>
                                  <w:sz w:val="18"/>
                                </w:rPr>
                                <w:t>t</w:t>
                              </w:r>
                              <w:r>
                                <w:rPr>
                                  <w:spacing w:val="-9"/>
                                  <w:w w:val="95"/>
                                  <w:sz w:val="18"/>
                                </w:rPr>
                                <w:t xml:space="preserve"> </w:t>
                              </w:r>
                              <w:r>
                                <w:rPr>
                                  <w:w w:val="95"/>
                                  <w:sz w:val="18"/>
                                </w:rPr>
                                <w:t>a</w:t>
                              </w:r>
                            </w:p>
                          </w:txbxContent>
                        </wps:txbx>
                        <wps:bodyPr horzOverflow="overflow" vert="horz" lIns="0" tIns="0" rIns="0" bIns="0" rtlCol="0">
                          <a:noAutofit/>
                        </wps:bodyPr>
                      </wps:wsp>
                      <wps:wsp>
                        <wps:cNvPr id="11296" name="Rectangle 11296"/>
                        <wps:cNvSpPr/>
                        <wps:spPr>
                          <a:xfrm>
                            <a:off x="1436857" y="2331832"/>
                            <a:ext cx="85419" cy="135398"/>
                          </a:xfrm>
                          <a:prstGeom prst="rect">
                            <a:avLst/>
                          </a:prstGeom>
                          <a:ln>
                            <a:noFill/>
                          </a:ln>
                        </wps:spPr>
                        <wps:txbx>
                          <w:txbxContent>
                            <w:p w14:paraId="0ADCEC18" w14:textId="77777777" w:rsidR="00FE0D46" w:rsidRDefault="00FE0D46">
                              <w:pPr>
                                <w:spacing w:after="160" w:line="259" w:lineRule="auto"/>
                                <w:ind w:left="0" w:firstLine="0"/>
                                <w:jc w:val="left"/>
                              </w:pPr>
                              <w:r>
                                <w:rPr>
                                  <w:w w:val="113"/>
                                  <w:sz w:val="18"/>
                                </w:rPr>
                                <w:t>=</w:t>
                              </w:r>
                            </w:p>
                          </w:txbxContent>
                        </wps:txbx>
                        <wps:bodyPr horzOverflow="overflow" vert="horz" lIns="0" tIns="0" rIns="0" bIns="0" rtlCol="0">
                          <a:noAutofit/>
                        </wps:bodyPr>
                      </wps:wsp>
                      <wps:wsp>
                        <wps:cNvPr id="139372" name="Shape 139372"/>
                        <wps:cNvSpPr/>
                        <wps:spPr>
                          <a:xfrm>
                            <a:off x="0" y="2467242"/>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139373" name="Shape 139373"/>
                        <wps:cNvSpPr/>
                        <wps:spPr>
                          <a:xfrm>
                            <a:off x="0" y="2631733"/>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39" name="Rectangle 2139"/>
                        <wps:cNvSpPr/>
                        <wps:spPr>
                          <a:xfrm>
                            <a:off x="150038" y="2659433"/>
                            <a:ext cx="509634" cy="136155"/>
                          </a:xfrm>
                          <a:prstGeom prst="rect">
                            <a:avLst/>
                          </a:prstGeom>
                          <a:ln>
                            <a:noFill/>
                          </a:ln>
                        </wps:spPr>
                        <wps:txbx>
                          <w:txbxContent>
                            <w:p w14:paraId="113874FE" w14:textId="77777777" w:rsidR="00FE0D46" w:rsidRDefault="00FE0D46">
                              <w:pPr>
                                <w:spacing w:after="160" w:line="259" w:lineRule="auto"/>
                                <w:ind w:left="0" w:firstLine="0"/>
                                <w:jc w:val="left"/>
                              </w:pPr>
                              <w:r>
                                <w:rPr>
                                  <w:spacing w:val="21"/>
                                  <w:w w:val="108"/>
                                  <w:sz w:val="18"/>
                                </w:rPr>
                                <w:t>return</w:t>
                              </w:r>
                            </w:p>
                          </w:txbxContent>
                        </wps:txbx>
                        <wps:bodyPr horzOverflow="overflow" vert="horz" lIns="0" tIns="0" rIns="0" bIns="0" rtlCol="0">
                          <a:noAutofit/>
                        </wps:bodyPr>
                      </wps:wsp>
                      <wps:wsp>
                        <wps:cNvPr id="2140" name="Rectangle 2140"/>
                        <wps:cNvSpPr/>
                        <wps:spPr>
                          <a:xfrm>
                            <a:off x="634962" y="2660800"/>
                            <a:ext cx="494186" cy="135398"/>
                          </a:xfrm>
                          <a:prstGeom prst="rect">
                            <a:avLst/>
                          </a:prstGeom>
                          <a:ln>
                            <a:noFill/>
                          </a:ln>
                        </wps:spPr>
                        <wps:txbx>
                          <w:txbxContent>
                            <w:p w14:paraId="481B590A" w14:textId="77777777" w:rsidR="00FE0D46" w:rsidRDefault="00FE0D46">
                              <w:pPr>
                                <w:spacing w:after="160" w:line="259" w:lineRule="auto"/>
                                <w:ind w:left="0" w:firstLine="0"/>
                                <w:jc w:val="left"/>
                              </w:pPr>
                              <w:r>
                                <w:rPr>
                                  <w:w w:val="96"/>
                                  <w:sz w:val="18"/>
                                </w:rPr>
                                <w:t>d</w:t>
                              </w:r>
                              <w:r>
                                <w:rPr>
                                  <w:spacing w:val="-9"/>
                                  <w:w w:val="96"/>
                                  <w:sz w:val="18"/>
                                </w:rPr>
                                <w:t xml:space="preserve"> </w:t>
                              </w:r>
                              <w:r>
                                <w:rPr>
                                  <w:w w:val="96"/>
                                  <w:sz w:val="18"/>
                                </w:rPr>
                                <w:t>e</w:t>
                              </w:r>
                              <w:r>
                                <w:rPr>
                                  <w:spacing w:val="-9"/>
                                  <w:w w:val="96"/>
                                  <w:sz w:val="18"/>
                                </w:rPr>
                                <w:t xml:space="preserve"> </w:t>
                              </w:r>
                              <w:r>
                                <w:rPr>
                                  <w:w w:val="96"/>
                                  <w:sz w:val="18"/>
                                </w:rPr>
                                <w:t>l</w:t>
                              </w:r>
                              <w:r>
                                <w:rPr>
                                  <w:spacing w:val="-9"/>
                                  <w:w w:val="96"/>
                                  <w:sz w:val="18"/>
                                </w:rPr>
                                <w:t xml:space="preserve"> </w:t>
                              </w:r>
                              <w:r>
                                <w:rPr>
                                  <w:w w:val="96"/>
                                  <w:sz w:val="18"/>
                                </w:rPr>
                                <w:t>t</w:t>
                              </w:r>
                              <w:r>
                                <w:rPr>
                                  <w:spacing w:val="-9"/>
                                  <w:w w:val="96"/>
                                  <w:sz w:val="18"/>
                                </w:rPr>
                                <w:t xml:space="preserve"> </w:t>
                              </w:r>
                              <w:r>
                                <w:rPr>
                                  <w:w w:val="96"/>
                                  <w:sz w:val="18"/>
                                </w:rPr>
                                <w:t>a</w:t>
                              </w:r>
                              <w:r>
                                <w:rPr>
                                  <w:spacing w:val="20"/>
                                  <w:w w:val="96"/>
                                  <w:sz w:val="18"/>
                                </w:rPr>
                                <w:t xml:space="preserve"> </w:t>
                              </w:r>
                              <w:r>
                                <w:rPr>
                                  <w:w w:val="96"/>
                                  <w:sz w:val="18"/>
                                </w:rPr>
                                <w:t>;</w:t>
                              </w:r>
                            </w:p>
                          </w:txbxContent>
                        </wps:txbx>
                        <wps:bodyPr horzOverflow="overflow" vert="horz" lIns="0" tIns="0" rIns="0" bIns="0" rtlCol="0">
                          <a:noAutofit/>
                        </wps:bodyPr>
                      </wps:wsp>
                      <wps:wsp>
                        <wps:cNvPr id="139388" name="Shape 139388"/>
                        <wps:cNvSpPr/>
                        <wps:spPr>
                          <a:xfrm>
                            <a:off x="0" y="2796210"/>
                            <a:ext cx="5361178" cy="151828"/>
                          </a:xfrm>
                          <a:custGeom>
                            <a:avLst/>
                            <a:gdLst/>
                            <a:ahLst/>
                            <a:cxnLst/>
                            <a:rect l="0" t="0" r="0" b="0"/>
                            <a:pathLst>
                              <a:path w="5361178" h="151828">
                                <a:moveTo>
                                  <a:pt x="0" y="0"/>
                                </a:moveTo>
                                <a:lnTo>
                                  <a:pt x="5361178" y="0"/>
                                </a:lnTo>
                                <a:lnTo>
                                  <a:pt x="5361178" y="151828"/>
                                </a:lnTo>
                                <a:lnTo>
                                  <a:pt x="0" y="151828"/>
                                </a:lnTo>
                                <a:lnTo>
                                  <a:pt x="0" y="0"/>
                                </a:lnTo>
                              </a:path>
                            </a:pathLst>
                          </a:custGeom>
                          <a:ln w="0" cap="flat">
                            <a:miter lim="127000"/>
                          </a:ln>
                        </wps:spPr>
                        <wps:style>
                          <a:lnRef idx="0">
                            <a:srgbClr val="000000">
                              <a:alpha val="0"/>
                            </a:srgbClr>
                          </a:lnRef>
                          <a:fillRef idx="1">
                            <a:srgbClr val="F7F5F7"/>
                          </a:fillRef>
                          <a:effectRef idx="0">
                            <a:scrgbClr r="0" g="0" b="0"/>
                          </a:effectRef>
                          <a:fontRef idx="none"/>
                        </wps:style>
                        <wps:bodyPr/>
                      </wps:wsp>
                      <wps:wsp>
                        <wps:cNvPr id="2142" name="Rectangle 2142"/>
                        <wps:cNvSpPr/>
                        <wps:spPr>
                          <a:xfrm>
                            <a:off x="4902" y="2817079"/>
                            <a:ext cx="77831" cy="142970"/>
                          </a:xfrm>
                          <a:prstGeom prst="rect">
                            <a:avLst/>
                          </a:prstGeom>
                          <a:ln>
                            <a:noFill/>
                          </a:ln>
                        </wps:spPr>
                        <wps:txbx>
                          <w:txbxContent>
                            <w:p w14:paraId="4380033C" w14:textId="77777777" w:rsidR="00FE0D46" w:rsidRDefault="00FE0D46">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g:wgp>
                  </a:graphicData>
                </a:graphic>
              </wp:inline>
            </w:drawing>
          </mc:Choice>
          <mc:Fallback>
            <w:pict>
              <v:group w14:anchorId="05F11E80" id="Group 116478" o:spid="_x0000_s1026" style="width:422.15pt;height:232.15pt;mso-position-horizontal-relative:char;mso-position-vertical-relative:line" coordsize="53611,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">
                <v:shape id="Shape 139045" o:spid="_x0000_s1027" style="position:absolute;width:53611;height:1518;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" path="m,l5361178,r,151829l,151829,,e" fillcolor="#f7f5f7" stroked="f" strokeweight="0">
                  <v:stroke miterlimit="83231f" joinstyle="miter"/>
                  <v:path arrowok="t" textboxrect="0,0,5361178,151829"/>
                </v:shape>
                <v:rect id="Rectangle 11143" o:spid="_x0000_s1028" style="position:absolute;left:8332;top:300;width:7823;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" filled="f" stroked="f">
                  <v:textbox inset="0,0,0,0">
                    <w:txbxContent>
                      <w:p w14:paraId="7293110F" w14:textId="77777777" w:rsidR="00FE0D46" w:rsidRDefault="00FE0D46">
                        <w:pPr>
                          <w:spacing w:after="160" w:line="259" w:lineRule="auto"/>
                          <w:ind w:left="0" w:firstLine="0"/>
                          <w:jc w:val="left"/>
                        </w:pPr>
                        <w:r>
                          <w:rPr>
                            <w:i/>
                            <w:spacing w:val="21"/>
                            <w:w w:val="97"/>
                            <w:sz w:val="18"/>
                          </w:rPr>
                          <w:t>computing</w:t>
                        </w:r>
                      </w:p>
                    </w:txbxContent>
                  </v:textbox>
                </v:rect>
                <v:rect id="Rectangle 11137" o:spid="_x0000_s1029" style="position:absolute;left:244;top:300;width:1168;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7AxgAAAN4AAAAPAAAAZHJzL2Rvd25yZXYueG1sRE9La8JA&#10;EL4X+h+WKfTWbNKC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i5YewMYAAADeAAAA&#10;DwAAAAAAAAAAAAAAAAAHAgAAZHJzL2Rvd25yZXYueG1sUEsFBgAAAAADAAMAtwAAAPoCAAAAAA==&#10;" filled="f" stroked="f">
                  <v:textbox inset="0,0,0,0">
                    <w:txbxContent>
                      <w:p w14:paraId="6A543CE5" w14:textId="77777777" w:rsidR="00FE0D46" w:rsidRDefault="00FE0D46">
                        <w:pPr>
                          <w:spacing w:after="160" w:line="259" w:lineRule="auto"/>
                          <w:ind w:left="0" w:firstLine="0"/>
                          <w:jc w:val="left"/>
                        </w:pPr>
                        <w:r>
                          <w:rPr>
                            <w:i/>
                            <w:w w:val="76"/>
                            <w:sz w:val="18"/>
                          </w:rPr>
                          <w:t>/</w:t>
                        </w:r>
                        <w:r>
                          <w:rPr>
                            <w:i/>
                            <w:spacing w:val="-2"/>
                            <w:w w:val="76"/>
                            <w:sz w:val="18"/>
                          </w:rPr>
                          <w:t xml:space="preserve"> </w:t>
                        </w:r>
                        <w:r>
                          <w:rPr>
                            <w:i/>
                            <w:w w:val="76"/>
                            <w:sz w:val="18"/>
                          </w:rPr>
                          <w:t>/</w:t>
                        </w:r>
                      </w:p>
                    </w:txbxContent>
                  </v:textbox>
                </v:rect>
                <v:rect id="Rectangle 11140" o:spid="_x0000_s1030" style="position:absolute;left:2199;top:300;width:6870;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XJxwAAAN4AAAAPAAAAZHJzL2Rvd25yZXYueG1sRI9Ba8JA&#10;EIXvBf/DMoXe6iZFiq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Fx59cnHAAAA3gAA&#10;AA8AAAAAAAAAAAAAAAAABwIAAGRycy9kb3ducmV2LnhtbFBLBQYAAAAAAwADALcAAAD7AgAAAAA=&#10;" filled="f" stroked="f">
                  <v:textbox inset="0,0,0,0">
                    <w:txbxContent>
                      <w:p w14:paraId="6DED4976" w14:textId="77777777" w:rsidR="00FE0D46" w:rsidRDefault="00FE0D46">
                        <w:pPr>
                          <w:spacing w:after="160" w:line="259" w:lineRule="auto"/>
                          <w:ind w:left="0" w:firstLine="0"/>
                          <w:jc w:val="left"/>
                        </w:pPr>
                        <w:r>
                          <w:rPr>
                            <w:i/>
                            <w:spacing w:val="24"/>
                            <w:w w:val="102"/>
                            <w:sz w:val="18"/>
                          </w:rPr>
                          <w:t>Function</w:t>
                        </w:r>
                      </w:p>
                    </w:txbxContent>
                  </v:textbox>
                </v:rect>
                <v:rect id="Rectangle 11150" o:spid="_x0000_s1031" style="position:absolute;left:36269;top:300;width:757;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GMUxwAAAN4AAAAPAAAAZHJzL2Rvd25yZXYueG1sRI9Ba8JA&#10;EIXvBf/DMoXe6iYFi6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NmgYxTHAAAA3gAA&#10;AA8AAAAAAAAAAAAAAAAABwIAAGRycy9kb3ducmV2LnhtbFBLBQYAAAAAAwADALcAAAD7AgAAAAA=&#10;" filled="f" stroked="f">
                  <v:textbox inset="0,0,0,0">
                    <w:txbxContent>
                      <w:p w14:paraId="7631E16D" w14:textId="77777777" w:rsidR="00FE0D46" w:rsidRDefault="00FE0D46">
                        <w:pPr>
                          <w:spacing w:after="160" w:line="259" w:lineRule="auto"/>
                          <w:ind w:left="0" w:firstLine="0"/>
                          <w:jc w:val="left"/>
                        </w:pPr>
                        <w:r>
                          <w:rPr>
                            <w:i/>
                            <w:w w:val="106"/>
                            <w:sz w:val="18"/>
                          </w:rPr>
                          <w:t>a</w:t>
                        </w:r>
                      </w:p>
                    </w:txbxContent>
                  </v:textbox>
                </v:rect>
                <v:rect id="Rectangle 11144" o:spid="_x0000_s1032" style="position:absolute;left:15196;top:300;width:2288;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" filled="f" stroked="f">
                  <v:textbox inset="0,0,0,0">
                    <w:txbxContent>
                      <w:p w14:paraId="4E593890" w14:textId="77777777" w:rsidR="00FE0D46" w:rsidRDefault="00FE0D46">
                        <w:pPr>
                          <w:spacing w:after="160" w:line="259" w:lineRule="auto"/>
                          <w:ind w:left="0" w:firstLine="0"/>
                          <w:jc w:val="left"/>
                        </w:pPr>
                        <w:r>
                          <w:rPr>
                            <w:i/>
                            <w:spacing w:val="26"/>
                            <w:w w:val="91"/>
                            <w:sz w:val="18"/>
                          </w:rPr>
                          <w:t>the</w:t>
                        </w:r>
                      </w:p>
                    </w:txbxContent>
                  </v:textbox>
                </v:rect>
                <v:rect id="Rectangle 11145" o:spid="_x0000_s1033" style="position:absolute;left:17965;top:300;width:8552;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ZRxgAAAN4AAAAPAAAAZHJzL2Rvd25yZXYueG1sRE9La8JA&#10;EL4X+h+WKfTWbFJq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TA5WUcYAAADeAAAA&#10;DwAAAAAAAAAAAAAAAAAHAgAAZHJzL2Rvd25yZXYueG1sUEsFBgAAAAADAAMAtwAAAPoCAAAAAA==&#10;" filled="f" stroked="f">
                  <v:textbox inset="0,0,0,0">
                    <w:txbxContent>
                      <w:p w14:paraId="3CB81E91" w14:textId="77777777" w:rsidR="00FE0D46" w:rsidRDefault="00FE0D46">
                        <w:pPr>
                          <w:spacing w:after="160" w:line="259" w:lineRule="auto"/>
                          <w:ind w:left="0" w:firstLine="0"/>
                          <w:jc w:val="left"/>
                        </w:pPr>
                        <w:r>
                          <w:rPr>
                            <w:i/>
                            <w:sz w:val="18"/>
                          </w:rPr>
                          <w:t>s</w:t>
                        </w:r>
                        <w:r>
                          <w:rPr>
                            <w:i/>
                            <w:spacing w:val="-9"/>
                            <w:sz w:val="18"/>
                          </w:rPr>
                          <w:t xml:space="preserve"> </w:t>
                        </w:r>
                        <w:r>
                          <w:rPr>
                            <w:i/>
                            <w:sz w:val="18"/>
                          </w:rPr>
                          <w:t>t</w:t>
                        </w:r>
                        <w:r>
                          <w:rPr>
                            <w:i/>
                            <w:spacing w:val="-9"/>
                            <w:sz w:val="18"/>
                          </w:rPr>
                          <w:t xml:space="preserve"> </w:t>
                        </w:r>
                        <w:r>
                          <w:rPr>
                            <w:i/>
                            <w:sz w:val="18"/>
                          </w:rPr>
                          <w:t>a</w:t>
                        </w:r>
                        <w:r>
                          <w:rPr>
                            <w:i/>
                            <w:spacing w:val="-9"/>
                            <w:sz w:val="18"/>
                          </w:rPr>
                          <w:t xml:space="preserve"> </w:t>
                        </w:r>
                        <w:r>
                          <w:rPr>
                            <w:i/>
                            <w:sz w:val="18"/>
                          </w:rPr>
                          <w:t>t</w:t>
                        </w:r>
                        <w:r>
                          <w:rPr>
                            <w:i/>
                            <w:spacing w:val="-9"/>
                            <w:sz w:val="18"/>
                          </w:rPr>
                          <w:t xml:space="preserve"> </w:t>
                        </w:r>
                        <w:r>
                          <w:rPr>
                            <w:i/>
                            <w:sz w:val="18"/>
                          </w:rPr>
                          <w:t>i</w:t>
                        </w:r>
                        <w:r>
                          <w:rPr>
                            <w:i/>
                            <w:spacing w:val="-9"/>
                            <w:sz w:val="18"/>
                          </w:rPr>
                          <w:t xml:space="preserve"> </w:t>
                        </w:r>
                        <w:r>
                          <w:rPr>
                            <w:i/>
                            <w:sz w:val="18"/>
                          </w:rPr>
                          <w:t>o</w:t>
                        </w:r>
                        <w:r>
                          <w:rPr>
                            <w:i/>
                            <w:spacing w:val="-9"/>
                            <w:sz w:val="18"/>
                          </w:rPr>
                          <w:t xml:space="preserve"> </w:t>
                        </w:r>
                        <w:r>
                          <w:rPr>
                            <w:i/>
                            <w:sz w:val="18"/>
                          </w:rPr>
                          <w:t>n</w:t>
                        </w:r>
                        <w:r>
                          <w:rPr>
                            <w:i/>
                            <w:spacing w:val="-9"/>
                            <w:sz w:val="18"/>
                          </w:rPr>
                          <w:t xml:space="preserve"> </w:t>
                        </w:r>
                        <w:r>
                          <w:rPr>
                            <w:i/>
                            <w:sz w:val="18"/>
                          </w:rPr>
                          <w:t>a</w:t>
                        </w:r>
                        <w:r>
                          <w:rPr>
                            <w:i/>
                            <w:spacing w:val="-9"/>
                            <w:sz w:val="18"/>
                          </w:rPr>
                          <w:t xml:space="preserve"> </w:t>
                        </w:r>
                        <w:r>
                          <w:rPr>
                            <w:i/>
                            <w:sz w:val="18"/>
                          </w:rPr>
                          <w:t>r</w:t>
                        </w:r>
                        <w:r>
                          <w:rPr>
                            <w:i/>
                            <w:spacing w:val="-9"/>
                            <w:sz w:val="18"/>
                          </w:rPr>
                          <w:t xml:space="preserve"> </w:t>
                        </w:r>
                        <w:r>
                          <w:rPr>
                            <w:i/>
                            <w:sz w:val="18"/>
                          </w:rPr>
                          <w:t>y</w:t>
                        </w:r>
                      </w:p>
                    </w:txbxContent>
                  </v:textbox>
                </v:rect>
                <v:rect id="Rectangle 11146" o:spid="_x0000_s1034" style="position:absolute;left:25501;top:300;width:10315;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" filled="f" stroked="f">
                  <v:textbox inset="0,0,0,0">
                    <w:txbxContent>
                      <w:p w14:paraId="12EB47D2" w14:textId="77777777" w:rsidR="00FE0D46" w:rsidRDefault="00FE0D46">
                        <w:pPr>
                          <w:spacing w:after="160" w:line="259" w:lineRule="auto"/>
                          <w:ind w:left="0" w:firstLine="0"/>
                          <w:jc w:val="left"/>
                        </w:pPr>
                        <w:r>
                          <w:rPr>
                            <w:i/>
                            <w:sz w:val="18"/>
                          </w:rPr>
                          <w:t>d</w:t>
                        </w:r>
                        <w:r>
                          <w:rPr>
                            <w:i/>
                            <w:spacing w:val="-6"/>
                            <w:sz w:val="18"/>
                          </w:rPr>
                          <w:t xml:space="preserve"> </w:t>
                        </w:r>
                        <w:r>
                          <w:rPr>
                            <w:i/>
                            <w:sz w:val="18"/>
                          </w:rPr>
                          <w:t>i</w:t>
                        </w:r>
                        <w:r>
                          <w:rPr>
                            <w:i/>
                            <w:spacing w:val="-6"/>
                            <w:sz w:val="18"/>
                          </w:rPr>
                          <w:t xml:space="preserve"> </w:t>
                        </w:r>
                        <w:r>
                          <w:rPr>
                            <w:i/>
                            <w:sz w:val="18"/>
                          </w:rPr>
                          <w:t>s</w:t>
                        </w:r>
                        <w:r>
                          <w:rPr>
                            <w:i/>
                            <w:spacing w:val="-6"/>
                            <w:sz w:val="18"/>
                          </w:rPr>
                          <w:t xml:space="preserve"> </w:t>
                        </w:r>
                        <w:r>
                          <w:rPr>
                            <w:i/>
                            <w:sz w:val="18"/>
                          </w:rPr>
                          <w:t>t</w:t>
                        </w:r>
                        <w:r>
                          <w:rPr>
                            <w:i/>
                            <w:spacing w:val="-6"/>
                            <w:sz w:val="18"/>
                          </w:rPr>
                          <w:t xml:space="preserve"> </w:t>
                        </w:r>
                        <w:r>
                          <w:rPr>
                            <w:i/>
                            <w:sz w:val="18"/>
                          </w:rPr>
                          <w:t>r</w:t>
                        </w:r>
                        <w:r>
                          <w:rPr>
                            <w:i/>
                            <w:spacing w:val="-6"/>
                            <w:sz w:val="18"/>
                          </w:rPr>
                          <w:t xml:space="preserve"> </w:t>
                        </w:r>
                        <w:r>
                          <w:rPr>
                            <w:i/>
                            <w:sz w:val="18"/>
                          </w:rPr>
                          <w:t>i</w:t>
                        </w:r>
                        <w:r>
                          <w:rPr>
                            <w:i/>
                            <w:spacing w:val="-6"/>
                            <w:sz w:val="18"/>
                          </w:rPr>
                          <w:t xml:space="preserve"> </w:t>
                        </w:r>
                        <w:r>
                          <w:rPr>
                            <w:i/>
                            <w:sz w:val="18"/>
                          </w:rPr>
                          <w:t>b</w:t>
                        </w:r>
                        <w:r>
                          <w:rPr>
                            <w:i/>
                            <w:spacing w:val="-6"/>
                            <w:sz w:val="18"/>
                          </w:rPr>
                          <w:t xml:space="preserve"> </w:t>
                        </w:r>
                        <w:r>
                          <w:rPr>
                            <w:i/>
                            <w:sz w:val="18"/>
                          </w:rPr>
                          <w:t>u</w:t>
                        </w:r>
                        <w:r>
                          <w:rPr>
                            <w:i/>
                            <w:spacing w:val="-6"/>
                            <w:sz w:val="18"/>
                          </w:rPr>
                          <w:t xml:space="preserve"> </w:t>
                        </w:r>
                        <w:r>
                          <w:rPr>
                            <w:i/>
                            <w:sz w:val="18"/>
                          </w:rPr>
                          <w:t>t</w:t>
                        </w:r>
                        <w:r>
                          <w:rPr>
                            <w:i/>
                            <w:spacing w:val="-6"/>
                            <w:sz w:val="18"/>
                          </w:rPr>
                          <w:t xml:space="preserve"> </w:t>
                        </w:r>
                        <w:r>
                          <w:rPr>
                            <w:i/>
                            <w:sz w:val="18"/>
                          </w:rPr>
                          <w:t>i</w:t>
                        </w:r>
                        <w:r>
                          <w:rPr>
                            <w:i/>
                            <w:spacing w:val="-6"/>
                            <w:sz w:val="18"/>
                          </w:rPr>
                          <w:t xml:space="preserve"> </w:t>
                        </w:r>
                        <w:r>
                          <w:rPr>
                            <w:i/>
                            <w:sz w:val="18"/>
                          </w:rPr>
                          <w:t>o</w:t>
                        </w:r>
                        <w:r>
                          <w:rPr>
                            <w:i/>
                            <w:spacing w:val="-6"/>
                            <w:sz w:val="18"/>
                          </w:rPr>
                          <w:t xml:space="preserve"> </w:t>
                        </w:r>
                        <w:r>
                          <w:rPr>
                            <w:i/>
                            <w:sz w:val="18"/>
                          </w:rPr>
                          <w:t>n</w:t>
                        </w:r>
                      </w:p>
                    </w:txbxContent>
                  </v:textbox>
                </v:rect>
                <v:rect id="Rectangle 11147" o:spid="_x0000_s1035" style="position:absolute;left:34322;top:300;width:1392;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29xgAAAN4AAAAPAAAAZHJzL2Rvd25yZXYueG1sRE9La8JA&#10;EL4X+h+WKfTWbFKK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05BtvcYAAADeAAAA&#10;DwAAAAAAAAAAAAAAAAAHAgAAZHJzL2Rvd25yZXYueG1sUEsFBgAAAAADAAMAtwAAAPoCAAAAAA==&#10;" filled="f" stroked="f">
                  <v:textbox inset="0,0,0,0">
                    <w:txbxContent>
                      <w:p w14:paraId="121373FA" w14:textId="77777777" w:rsidR="00FE0D46" w:rsidRDefault="00FE0D46">
                        <w:pPr>
                          <w:spacing w:after="160" w:line="259" w:lineRule="auto"/>
                          <w:ind w:left="0" w:firstLine="0"/>
                          <w:jc w:val="left"/>
                        </w:pPr>
                        <w:r>
                          <w:rPr>
                            <w:i/>
                            <w:spacing w:val="25"/>
                            <w:w w:val="94"/>
                            <w:sz w:val="18"/>
                          </w:rPr>
                          <w:t>of</w:t>
                        </w:r>
                      </w:p>
                    </w:txbxContent>
                  </v:textbox>
                </v:rect>
                <v:rect id="Rectangle 11160" o:spid="_x0000_s1036" style="position:absolute;left:37658;top:300;width:5240;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" filled="f" stroked="f">
                  <v:textbox inset="0,0,0,0">
                    <w:txbxContent>
                      <w:p w14:paraId="4C6E579A" w14:textId="77777777" w:rsidR="00FE0D46" w:rsidRDefault="00FE0D46">
                        <w:pPr>
                          <w:spacing w:after="160" w:line="259" w:lineRule="auto"/>
                          <w:ind w:left="0" w:firstLine="0"/>
                          <w:jc w:val="left"/>
                        </w:pPr>
                        <w:r>
                          <w:rPr>
                            <w:i/>
                            <w:spacing w:val="13"/>
                            <w:w w:val="101"/>
                            <w:sz w:val="18"/>
                          </w:rPr>
                          <w:t>Markov</w:t>
                        </w:r>
                      </w:p>
                    </w:txbxContent>
                  </v:textbox>
                </v:rect>
                <v:rect id="Rectangle 11163" o:spid="_x0000_s1037" style="position:absolute;left:42508;top:300;width:4151;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" filled="f" stroked="f">
                  <v:textbox inset="0,0,0,0">
                    <w:txbxContent>
                      <w:p w14:paraId="315CB500" w14:textId="77777777" w:rsidR="00FE0D46" w:rsidRDefault="00FE0D46">
                        <w:pPr>
                          <w:spacing w:after="160" w:line="259" w:lineRule="auto"/>
                          <w:ind w:left="0" w:firstLine="0"/>
                          <w:jc w:val="left"/>
                        </w:pPr>
                        <w:r>
                          <w:rPr>
                            <w:i/>
                            <w:spacing w:val="23"/>
                            <w:w w:val="103"/>
                            <w:sz w:val="18"/>
                          </w:rPr>
                          <w:t>chain</w:t>
                        </w:r>
                      </w:p>
                    </w:txbxContent>
                  </v:textbox>
                </v:rect>
                <v:shape id="Shape 139106" o:spid="_x0000_s1038" style="position:absolute;top:1644;width:53611;height:1519;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" path="m,l5361178,r,151829l,151829,,e" fillcolor="#f7f5f7" stroked="f" strokeweight="0">
                  <v:stroke miterlimit="83231f" joinstyle="miter"/>
                  <v:path arrowok="t" textboxrect="0,0,5361178,151829"/>
                </v:shape>
                <v:rect id="Rectangle 2062" o:spid="_x0000_s1039" style="position:absolute;left:122;top:1921;width:6779;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11AD677E" w14:textId="77777777" w:rsidR="00FE0D46" w:rsidRDefault="00FE0D46">
                        <w:pPr>
                          <w:spacing w:after="160" w:line="259" w:lineRule="auto"/>
                          <w:ind w:left="0" w:firstLine="0"/>
                          <w:jc w:val="left"/>
                        </w:pPr>
                        <w:r>
                          <w:rPr>
                            <w:spacing w:val="19"/>
                            <w:w w:val="102"/>
                            <w:sz w:val="18"/>
                          </w:rPr>
                          <w:t>template</w:t>
                        </w:r>
                      </w:p>
                    </w:txbxContent>
                  </v:textbox>
                </v:rect>
                <v:rect id="Rectangle 2063" o:spid="_x0000_s1040" style="position:absolute;left:5352;top:1917;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66935543"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064" o:spid="_x0000_s1041" style="position:absolute;left:6338;top:1921;width:4040;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1676DBAC" w14:textId="77777777" w:rsidR="00FE0D46" w:rsidRDefault="00FE0D46">
                        <w:pPr>
                          <w:spacing w:after="160" w:line="259" w:lineRule="auto"/>
                          <w:ind w:left="0" w:firstLine="0"/>
                          <w:jc w:val="left"/>
                        </w:pPr>
                        <w:r>
                          <w:rPr>
                            <w:spacing w:val="30"/>
                            <w:w w:val="105"/>
                            <w:sz w:val="18"/>
                          </w:rPr>
                          <w:t>class</w:t>
                        </w:r>
                      </w:p>
                    </w:txbxContent>
                  </v:textbox>
                </v:rect>
                <v:rect id="Rectangle 2065" o:spid="_x0000_s1042" style="position:absolute;left:10314;top:1935;width:337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7A0AEA08" w14:textId="77777777" w:rsidR="00FE0D46" w:rsidRDefault="00FE0D46">
                        <w:pPr>
                          <w:spacing w:after="160" w:line="259" w:lineRule="auto"/>
                          <w:ind w:left="0" w:firstLine="0"/>
                          <w:jc w:val="left"/>
                        </w:pPr>
                        <w:r>
                          <w:rPr>
                            <w:spacing w:val="10"/>
                            <w:w w:val="106"/>
                            <w:sz w:val="18"/>
                          </w:rPr>
                          <w:t>Type</w:t>
                        </w:r>
                      </w:p>
                    </w:txbxContent>
                  </v:textbox>
                </v:rect>
                <v:rect id="Rectangle 2066" o:spid="_x0000_s1043" style="position:absolute;left:12868;top:1917;width:121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7FDA9F0A" w14:textId="77777777" w:rsidR="00FE0D46" w:rsidRDefault="00FE0D46">
                        <w:pPr>
                          <w:spacing w:after="160" w:line="259" w:lineRule="auto"/>
                          <w:ind w:left="0" w:firstLine="0"/>
                          <w:jc w:val="left"/>
                        </w:pPr>
                        <w:r>
                          <w:rPr>
                            <w:rFonts w:ascii="Cambria" w:eastAsia="Cambria" w:hAnsi="Cambria" w:cs="Cambria"/>
                            <w:i/>
                            <w:sz w:val="18"/>
                          </w:rPr>
                          <w:t>&gt;</w:t>
                        </w:r>
                      </w:p>
                    </w:txbxContent>
                  </v:textbox>
                </v:rect>
                <v:shape id="Shape 139113" o:spid="_x0000_s1044" style="position:absolute;top:3289;width:53611;height:1518;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" path="m,l5361178,r,151829l,151829,,e" fillcolor="#f7f5f7" stroked="f" strokeweight="0">
                  <v:stroke miterlimit="83231f" joinstyle="miter"/>
                  <v:path arrowok="t" textboxrect="0,0,5361178,151829"/>
                </v:shape>
                <v:rect id="Rectangle 2068" o:spid="_x0000_s1045" style="position:absolute;left:156;top:3580;width:482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00944615" w14:textId="77777777" w:rsidR="00FE0D46" w:rsidRDefault="00FE0D46">
                        <w:pPr>
                          <w:spacing w:after="160" w:line="259" w:lineRule="auto"/>
                          <w:ind w:left="0" w:firstLine="0"/>
                          <w:jc w:val="left"/>
                        </w:pPr>
                        <w:r>
                          <w:rPr>
                            <w:spacing w:val="25"/>
                            <w:w w:val="97"/>
                            <w:sz w:val="18"/>
                          </w:rPr>
                          <w:t>vector</w:t>
                        </w:r>
                      </w:p>
                    </w:txbxContent>
                  </v:textbox>
                </v:rect>
                <v:rect id="Rectangle 2069" o:spid="_x0000_s1046" style="position:absolute;left:3985;top:3562;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7132C7B1"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070" o:spid="_x0000_s1047" style="position:absolute;left:4848;top:3580;width:337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2AAAF052" w14:textId="77777777" w:rsidR="00FE0D46" w:rsidRDefault="00FE0D46">
                        <w:pPr>
                          <w:spacing w:after="160" w:line="259" w:lineRule="auto"/>
                          <w:ind w:left="0" w:firstLine="0"/>
                          <w:jc w:val="left"/>
                        </w:pPr>
                        <w:r>
                          <w:rPr>
                            <w:spacing w:val="10"/>
                            <w:w w:val="106"/>
                            <w:sz w:val="18"/>
                          </w:rPr>
                          <w:t>Type</w:t>
                        </w:r>
                      </w:p>
                    </w:txbxContent>
                  </v:textbox>
                </v:rect>
                <v:rect id="Rectangle 2071" o:spid="_x0000_s1048" style="position:absolute;left:7402;top:3562;width:121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71F8F7FE"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112647" o:spid="_x0000_s1049" style="position:absolute;left:9979;top:3580;width:213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" filled="f" stroked="f">
                  <v:textbox inset="0,0,0,0">
                    <w:txbxContent>
                      <w:p w14:paraId="25035784" w14:textId="77777777" w:rsidR="00FE0D46" w:rsidRDefault="00FE0D46">
                        <w:pPr>
                          <w:spacing w:after="160" w:line="259" w:lineRule="auto"/>
                          <w:ind w:left="0" w:firstLine="0"/>
                          <w:jc w:val="left"/>
                        </w:pPr>
                        <w:r>
                          <w:rPr>
                            <w:w w:val="88"/>
                            <w:sz w:val="18"/>
                          </w:rPr>
                          <w:t>t</w:t>
                        </w:r>
                        <w:r>
                          <w:rPr>
                            <w:spacing w:val="-4"/>
                            <w:w w:val="88"/>
                            <w:sz w:val="18"/>
                          </w:rPr>
                          <w:t xml:space="preserve"> </w:t>
                        </w:r>
                        <w:r>
                          <w:rPr>
                            <w:w w:val="88"/>
                            <w:sz w:val="18"/>
                          </w:rPr>
                          <w:t>a</w:t>
                        </w:r>
                        <w:r>
                          <w:rPr>
                            <w:spacing w:val="-4"/>
                            <w:w w:val="88"/>
                            <w:sz w:val="18"/>
                          </w:rPr>
                          <w:t xml:space="preserve"> </w:t>
                        </w:r>
                        <w:r>
                          <w:rPr>
                            <w:w w:val="88"/>
                            <w:sz w:val="18"/>
                          </w:rPr>
                          <w:t>t</w:t>
                        </w:r>
                      </w:p>
                    </w:txbxContent>
                  </v:textbox>
                </v:rect>
                <v:rect id="Rectangle 112646" o:spid="_x0000_s1050" style="position:absolute;left:9114;top:3580;width:84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" filled="f" stroked="f">
                  <v:textbox inset="0,0,0,0">
                    <w:txbxContent>
                      <w:p w14:paraId="3D19912E" w14:textId="77777777" w:rsidR="00FE0D46" w:rsidRDefault="00FE0D46">
                        <w:pPr>
                          <w:spacing w:after="160" w:line="259" w:lineRule="auto"/>
                          <w:ind w:left="0" w:firstLine="0"/>
                          <w:jc w:val="left"/>
                        </w:pPr>
                        <w:r>
                          <w:rPr>
                            <w:w w:val="122"/>
                            <w:sz w:val="18"/>
                          </w:rPr>
                          <w:t>S</w:t>
                        </w:r>
                      </w:p>
                    </w:txbxContent>
                  </v:textbox>
                </v:rect>
                <v:shape id="Shape 2073" o:spid="_x0000_s1051" style="position:absolute;left:11883;top:4327;width:341;height:0;visibility:visible;mso-wrap-style:square;v-text-anchor:top" coordsize="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" path="m,l34163,e" filled="f" strokeweight=".14042mm">
                  <v:stroke miterlimit="83231f" joinstyle="miter"/>
                  <v:path arrowok="t" textboxrect="0,0,34163,0"/>
                </v:shape>
                <v:rect id="Rectangle 2074" o:spid="_x0000_s1052" style="position:absolute;left:12457;top:3580;width:413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64603766" w14:textId="77777777" w:rsidR="00FE0D46" w:rsidRDefault="00FE0D46">
                        <w:pPr>
                          <w:spacing w:after="160" w:line="259" w:lineRule="auto"/>
                          <w:ind w:left="0" w:firstLine="0"/>
                          <w:jc w:val="left"/>
                        </w:pPr>
                        <w:r>
                          <w:rPr>
                            <w:w w:val="101"/>
                            <w:sz w:val="18"/>
                          </w:rPr>
                          <w:t>d</w:t>
                        </w:r>
                        <w:r>
                          <w:rPr>
                            <w:spacing w:val="-4"/>
                            <w:w w:val="101"/>
                            <w:sz w:val="18"/>
                          </w:rPr>
                          <w:t xml:space="preserve"> </w:t>
                        </w:r>
                        <w:r>
                          <w:rPr>
                            <w:w w:val="101"/>
                            <w:sz w:val="18"/>
                          </w:rPr>
                          <w:t>i</w:t>
                        </w:r>
                        <w:r>
                          <w:rPr>
                            <w:spacing w:val="-4"/>
                            <w:w w:val="101"/>
                            <w:sz w:val="18"/>
                          </w:rPr>
                          <w:t xml:space="preserve"> </w:t>
                        </w:r>
                        <w:r>
                          <w:rPr>
                            <w:w w:val="101"/>
                            <w:sz w:val="18"/>
                          </w:rPr>
                          <w:t>s</w:t>
                        </w:r>
                        <w:r>
                          <w:rPr>
                            <w:spacing w:val="-4"/>
                            <w:w w:val="101"/>
                            <w:sz w:val="18"/>
                          </w:rPr>
                          <w:t xml:space="preserve"> </w:t>
                        </w:r>
                        <w:r>
                          <w:rPr>
                            <w:w w:val="101"/>
                            <w:sz w:val="18"/>
                          </w:rPr>
                          <w:t>t</w:t>
                        </w:r>
                        <w:r>
                          <w:rPr>
                            <w:spacing w:val="20"/>
                            <w:w w:val="101"/>
                            <w:sz w:val="18"/>
                          </w:rPr>
                          <w:t xml:space="preserve"> </w:t>
                        </w:r>
                        <w:r>
                          <w:rPr>
                            <w:w w:val="101"/>
                            <w:sz w:val="18"/>
                          </w:rPr>
                          <w:t>(</w:t>
                        </w:r>
                      </w:p>
                    </w:txbxContent>
                  </v:textbox>
                </v:rect>
                <v:rect id="Rectangle 2075" o:spid="_x0000_s1053" style="position:absolute;left:15894;top:3566;width:2248;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0368A28E" w14:textId="77777777" w:rsidR="00FE0D46" w:rsidRDefault="00FE0D46">
                        <w:pPr>
                          <w:spacing w:after="160" w:line="259" w:lineRule="auto"/>
                          <w:ind w:left="0" w:firstLine="0"/>
                          <w:jc w:val="left"/>
                        </w:pPr>
                        <w:r>
                          <w:rPr>
                            <w:w w:val="109"/>
                            <w:sz w:val="18"/>
                          </w:rPr>
                          <w:t>int</w:t>
                        </w:r>
                      </w:p>
                    </w:txbxContent>
                  </v:textbox>
                </v:rect>
                <v:rect id="Rectangle 11203" o:spid="_x0000_s1054" style="position:absolute;left:20638;top:3580;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" filled="f" stroked="f">
                  <v:textbox inset="0,0,0,0">
                    <w:txbxContent>
                      <w:p w14:paraId="4DE047AC" w14:textId="77777777" w:rsidR="00FE0D46" w:rsidRDefault="00FE0D46">
                        <w:pPr>
                          <w:spacing w:after="160" w:line="259" w:lineRule="auto"/>
                          <w:ind w:left="0" w:firstLine="0"/>
                          <w:jc w:val="left"/>
                        </w:pPr>
                        <w:r>
                          <w:rPr>
                            <w:spacing w:val="22"/>
                            <w:w w:val="101"/>
                            <w:sz w:val="18"/>
                          </w:rPr>
                          <w:t>matrix</w:t>
                        </w:r>
                      </w:p>
                    </w:txbxContent>
                  </v:textbox>
                </v:rect>
                <v:rect id="Rectangle 11198" o:spid="_x0000_s1055" style="position:absolute;left:18380;top:3580;width:164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" filled="f" stroked="f">
                  <v:textbox inset="0,0,0,0">
                    <w:txbxContent>
                      <w:p w14:paraId="66869F45" w14:textId="77777777" w:rsidR="00FE0D46" w:rsidRDefault="00FE0D46">
                        <w:pPr>
                          <w:spacing w:after="160" w:line="259" w:lineRule="auto"/>
                          <w:ind w:left="0" w:firstLine="0"/>
                          <w:jc w:val="left"/>
                        </w:pPr>
                        <w:r>
                          <w:rPr>
                            <w:spacing w:val="10"/>
                            <w:w w:val="99"/>
                            <w:sz w:val="18"/>
                          </w:rPr>
                          <w:t>m,</w:t>
                        </w:r>
                      </w:p>
                    </w:txbxContent>
                  </v:textbox>
                </v:rect>
                <v:rect id="Rectangle 2077" o:spid="_x0000_s1056" style="position:absolute;left:24483;top:3562;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6BD6EEA7"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078" o:spid="_x0000_s1057" style="position:absolute;left:25345;top:3580;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05A767CD" w14:textId="77777777" w:rsidR="00FE0D46" w:rsidRDefault="00FE0D46">
                        <w:pPr>
                          <w:spacing w:after="160" w:line="259" w:lineRule="auto"/>
                          <w:ind w:left="0" w:firstLine="0"/>
                          <w:jc w:val="left"/>
                        </w:pPr>
                        <w:r>
                          <w:rPr>
                            <w:spacing w:val="10"/>
                            <w:w w:val="106"/>
                            <w:sz w:val="18"/>
                          </w:rPr>
                          <w:t>Type</w:t>
                        </w:r>
                      </w:p>
                    </w:txbxContent>
                  </v:textbox>
                </v:rect>
                <v:rect id="Rectangle 2079" o:spid="_x0000_s1058" style="position:absolute;left:27899;top:3562;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4C0C1D2F"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2080" o:spid="_x0000_s1059" style="position:absolute;left:29390;top:3580;width:523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2D4D8848" w14:textId="77777777" w:rsidR="00FE0D46" w:rsidRDefault="00FE0D46">
                        <w:pPr>
                          <w:spacing w:after="160" w:line="259" w:lineRule="auto"/>
                          <w:ind w:left="0" w:firstLine="0"/>
                          <w:jc w:val="left"/>
                        </w:pPr>
                        <w:r>
                          <w:rPr>
                            <w:spacing w:val="2"/>
                            <w:w w:val="99"/>
                            <w:sz w:val="18"/>
                          </w:rPr>
                          <w:t>gamma)</w:t>
                        </w:r>
                      </w:p>
                    </w:txbxContent>
                  </v:textbox>
                </v:rect>
                <v:rect id="Rectangle 2081" o:spid="_x0000_s1060" style="position:absolute;left:34211;top:3498;width:778;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3A7CDBBE" w14:textId="77777777" w:rsidR="00FE0D46" w:rsidRDefault="00FE0D46">
                        <w:pPr>
                          <w:spacing w:after="160" w:line="259" w:lineRule="auto"/>
                          <w:ind w:left="0" w:firstLine="0"/>
                          <w:jc w:val="left"/>
                        </w:pPr>
                        <w:r>
                          <w:rPr>
                            <w:rFonts w:ascii="Cambria" w:eastAsia="Cambria" w:hAnsi="Cambria" w:cs="Cambria"/>
                            <w:sz w:val="18"/>
                          </w:rPr>
                          <w:t>{</w:t>
                        </w:r>
                      </w:p>
                    </w:txbxContent>
                  </v:textbox>
                </v:rect>
                <v:shape id="Shape 139144" o:spid="_x0000_s1061" style="position:absolute;top:4934;width:53611;height:1518;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" path="m,l5361178,r,151829l,151829,,e" fillcolor="#f7f5f7" stroked="f" strokeweight="0">
                  <v:stroke miterlimit="83231f" joinstyle="miter"/>
                  <v:path arrowok="t" textboxrect="0,0,5361178,151829"/>
                </v:shape>
                <v:shape id="Shape 139145" o:spid="_x0000_s1062" style="position:absolute;top:6579;width:53611;height:1518;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" path="m,l5361178,r,151829l,151829,,e" fillcolor="#f7f5f7" stroked="f" strokeweight="0">
                  <v:stroke miterlimit="83231f" joinstyle="miter"/>
                  <v:path arrowok="t" textboxrect="0,0,5361178,151829"/>
                </v:shape>
                <v:rect id="Rectangle 11244" o:spid="_x0000_s1063" style="position:absolute;left:17985;top:6880;width:10316;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K2xQAAAN4AAAAPAAAAZHJzL2Rvd25yZXYueG1sRE9Na8JA&#10;EL0X/A/LFHprNhEp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D4Z5K2xQAAAN4AAAAP&#10;AAAAAAAAAAAAAAAAAAcCAABkcnMvZG93bnJldi54bWxQSwUGAAAAAAMAAwC3AAAA+QIAAAAA&#10;" filled="f" stroked="f">
                  <v:textbox inset="0,0,0,0">
                    <w:txbxContent>
                      <w:p w14:paraId="19DA2F8C" w14:textId="77777777" w:rsidR="00FE0D46" w:rsidRDefault="00FE0D46">
                        <w:pPr>
                          <w:spacing w:after="160" w:line="259" w:lineRule="auto"/>
                          <w:ind w:left="0" w:firstLine="0"/>
                          <w:jc w:val="left"/>
                        </w:pPr>
                        <w:r>
                          <w:rPr>
                            <w:i/>
                            <w:sz w:val="18"/>
                          </w:rPr>
                          <w:t>d</w:t>
                        </w:r>
                        <w:r>
                          <w:rPr>
                            <w:i/>
                            <w:spacing w:val="-6"/>
                            <w:sz w:val="18"/>
                          </w:rPr>
                          <w:t xml:space="preserve"> </w:t>
                        </w:r>
                        <w:r>
                          <w:rPr>
                            <w:i/>
                            <w:sz w:val="18"/>
                          </w:rPr>
                          <w:t>i</w:t>
                        </w:r>
                        <w:r>
                          <w:rPr>
                            <w:i/>
                            <w:spacing w:val="-6"/>
                            <w:sz w:val="18"/>
                          </w:rPr>
                          <w:t xml:space="preserve"> </w:t>
                        </w:r>
                        <w:r>
                          <w:rPr>
                            <w:i/>
                            <w:sz w:val="18"/>
                          </w:rPr>
                          <w:t>s</w:t>
                        </w:r>
                        <w:r>
                          <w:rPr>
                            <w:i/>
                            <w:spacing w:val="-6"/>
                            <w:sz w:val="18"/>
                          </w:rPr>
                          <w:t xml:space="preserve"> </w:t>
                        </w:r>
                        <w:r>
                          <w:rPr>
                            <w:i/>
                            <w:sz w:val="18"/>
                          </w:rPr>
                          <w:t>t</w:t>
                        </w:r>
                        <w:r>
                          <w:rPr>
                            <w:i/>
                            <w:spacing w:val="-6"/>
                            <w:sz w:val="18"/>
                          </w:rPr>
                          <w:t xml:space="preserve"> </w:t>
                        </w:r>
                        <w:r>
                          <w:rPr>
                            <w:i/>
                            <w:sz w:val="18"/>
                          </w:rPr>
                          <w:t>r</w:t>
                        </w:r>
                        <w:r>
                          <w:rPr>
                            <w:i/>
                            <w:spacing w:val="-6"/>
                            <w:sz w:val="18"/>
                          </w:rPr>
                          <w:t xml:space="preserve"> </w:t>
                        </w:r>
                        <w:r>
                          <w:rPr>
                            <w:i/>
                            <w:sz w:val="18"/>
                          </w:rPr>
                          <w:t>i</w:t>
                        </w:r>
                        <w:r>
                          <w:rPr>
                            <w:i/>
                            <w:spacing w:val="-6"/>
                            <w:sz w:val="18"/>
                          </w:rPr>
                          <w:t xml:space="preserve"> </w:t>
                        </w:r>
                        <w:r>
                          <w:rPr>
                            <w:i/>
                            <w:sz w:val="18"/>
                          </w:rPr>
                          <w:t>b</w:t>
                        </w:r>
                        <w:r>
                          <w:rPr>
                            <w:i/>
                            <w:spacing w:val="-6"/>
                            <w:sz w:val="18"/>
                          </w:rPr>
                          <w:t xml:space="preserve"> </w:t>
                        </w:r>
                        <w:r>
                          <w:rPr>
                            <w:i/>
                            <w:sz w:val="18"/>
                          </w:rPr>
                          <w:t>u</w:t>
                        </w:r>
                        <w:r>
                          <w:rPr>
                            <w:i/>
                            <w:spacing w:val="-6"/>
                            <w:sz w:val="18"/>
                          </w:rPr>
                          <w:t xml:space="preserve"> </w:t>
                        </w:r>
                        <w:r>
                          <w:rPr>
                            <w:i/>
                            <w:sz w:val="18"/>
                          </w:rPr>
                          <w:t>t</w:t>
                        </w:r>
                        <w:r>
                          <w:rPr>
                            <w:i/>
                            <w:spacing w:val="-6"/>
                            <w:sz w:val="18"/>
                          </w:rPr>
                          <w:t xml:space="preserve"> </w:t>
                        </w:r>
                        <w:r>
                          <w:rPr>
                            <w:i/>
                            <w:sz w:val="18"/>
                          </w:rPr>
                          <w:t>i</w:t>
                        </w:r>
                        <w:r>
                          <w:rPr>
                            <w:i/>
                            <w:spacing w:val="-6"/>
                            <w:sz w:val="18"/>
                          </w:rPr>
                          <w:t xml:space="preserve"> </w:t>
                        </w:r>
                        <w:r>
                          <w:rPr>
                            <w:i/>
                            <w:sz w:val="18"/>
                          </w:rPr>
                          <w:t>o</w:t>
                        </w:r>
                        <w:r>
                          <w:rPr>
                            <w:i/>
                            <w:spacing w:val="-6"/>
                            <w:sz w:val="18"/>
                          </w:rPr>
                          <w:t xml:space="preserve"> </w:t>
                        </w:r>
                        <w:r>
                          <w:rPr>
                            <w:i/>
                            <w:sz w:val="18"/>
                          </w:rPr>
                          <w:t>n</w:t>
                        </w:r>
                      </w:p>
                    </w:txbxContent>
                  </v:textbox>
                </v:rect>
                <v:rect id="Rectangle 11240" o:spid="_x0000_s1064" style="position:absolute;left:3582;top:6880;width:7737;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S1xwAAAN4AAAAPAAAAZHJzL2Rvd25yZXYueG1sRI9Pa8JA&#10;EMXvQr/DMoXedKOU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IdclLXHAAAA3gAA&#10;AA8AAAAAAAAAAAAAAAAABwIAAGRycy9kb3ducmV2LnhtbFBLBQYAAAAAAwADALcAAAD7AgAAAAA=&#10;" filled="f" stroked="f">
                  <v:textbox inset="0,0,0,0">
                    <w:txbxContent>
                      <w:p w14:paraId="68F508DC" w14:textId="77777777" w:rsidR="00FE0D46" w:rsidRDefault="00FE0D46">
                        <w:pPr>
                          <w:spacing w:after="160" w:line="259" w:lineRule="auto"/>
                          <w:ind w:left="0" w:firstLine="0"/>
                          <w:jc w:val="left"/>
                        </w:pPr>
                        <w:r>
                          <w:rPr>
                            <w:i/>
                            <w:spacing w:val="26"/>
                            <w:sz w:val="18"/>
                          </w:rPr>
                          <w:t>Construct</w:t>
                        </w:r>
                      </w:p>
                    </w:txbxContent>
                  </v:textbox>
                </v:rect>
                <v:rect id="Rectangle 11237" o:spid="_x0000_s1065" style="position:absolute;left:1610;top:6880;width:1168;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8xAAAAN4AAAAPAAAAZHJzL2Rvd25yZXYueG1sRE9Li8Iw&#10;EL4L+x/CLHjTVAU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FCzf7zEAAAA3gAAAA8A&#10;AAAAAAAAAAAAAAAABwIAAGRycy9kb3ducmV2LnhtbFBLBQYAAAAAAwADALcAAAD4AgAAAAA=&#10;" filled="f" stroked="f">
                  <v:textbox inset="0,0,0,0">
                    <w:txbxContent>
                      <w:p w14:paraId="11D2207A" w14:textId="77777777" w:rsidR="00FE0D46" w:rsidRDefault="00FE0D46">
                        <w:pPr>
                          <w:spacing w:after="160" w:line="259" w:lineRule="auto"/>
                          <w:ind w:left="0" w:firstLine="0"/>
                          <w:jc w:val="left"/>
                        </w:pPr>
                        <w:r>
                          <w:rPr>
                            <w:i/>
                            <w:w w:val="76"/>
                            <w:sz w:val="18"/>
                          </w:rPr>
                          <w:t>/</w:t>
                        </w:r>
                        <w:r>
                          <w:rPr>
                            <w:i/>
                            <w:spacing w:val="-2"/>
                            <w:w w:val="76"/>
                            <w:sz w:val="18"/>
                          </w:rPr>
                          <w:t xml:space="preserve"> </w:t>
                        </w:r>
                        <w:r>
                          <w:rPr>
                            <w:i/>
                            <w:w w:val="76"/>
                            <w:sz w:val="18"/>
                          </w:rPr>
                          <w:t>/</w:t>
                        </w:r>
                      </w:p>
                    </w:txbxContent>
                  </v:textbox>
                </v:rect>
                <v:rect id="Rectangle 11242" o:spid="_x0000_s1066" style="position:absolute;left:10449;top:6880;width:8553;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9ZxQAAAN4AAAAPAAAAZHJzL2Rvd25yZXYueG1sRE9Na8JA&#10;EL0X/A/LCL3VjaEU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AYwq9ZxQAAAN4AAAAP&#10;AAAAAAAAAAAAAAAAAAcCAABkcnMvZG93bnJldi54bWxQSwUGAAAAAAMAAwC3AAAA+QIAAAAA&#10;" filled="f" stroked="f">
                  <v:textbox inset="0,0,0,0">
                    <w:txbxContent>
                      <w:p w14:paraId="0F7A6513" w14:textId="77777777" w:rsidR="00FE0D46" w:rsidRDefault="00FE0D46">
                        <w:pPr>
                          <w:spacing w:after="160" w:line="259" w:lineRule="auto"/>
                          <w:ind w:left="0" w:firstLine="0"/>
                          <w:jc w:val="left"/>
                        </w:pPr>
                        <w:r>
                          <w:rPr>
                            <w:i/>
                            <w:sz w:val="18"/>
                          </w:rPr>
                          <w:t>s</w:t>
                        </w:r>
                        <w:r>
                          <w:rPr>
                            <w:i/>
                            <w:spacing w:val="-9"/>
                            <w:sz w:val="18"/>
                          </w:rPr>
                          <w:t xml:space="preserve"> </w:t>
                        </w:r>
                        <w:r>
                          <w:rPr>
                            <w:i/>
                            <w:sz w:val="18"/>
                          </w:rPr>
                          <w:t>t</w:t>
                        </w:r>
                        <w:r>
                          <w:rPr>
                            <w:i/>
                            <w:spacing w:val="-9"/>
                            <w:sz w:val="18"/>
                          </w:rPr>
                          <w:t xml:space="preserve"> </w:t>
                        </w:r>
                        <w:r>
                          <w:rPr>
                            <w:i/>
                            <w:sz w:val="18"/>
                          </w:rPr>
                          <w:t>a</w:t>
                        </w:r>
                        <w:r>
                          <w:rPr>
                            <w:i/>
                            <w:spacing w:val="-9"/>
                            <w:sz w:val="18"/>
                          </w:rPr>
                          <w:t xml:space="preserve"> </w:t>
                        </w:r>
                        <w:r>
                          <w:rPr>
                            <w:i/>
                            <w:sz w:val="18"/>
                          </w:rPr>
                          <w:t>t</w:t>
                        </w:r>
                        <w:r>
                          <w:rPr>
                            <w:i/>
                            <w:spacing w:val="-9"/>
                            <w:sz w:val="18"/>
                          </w:rPr>
                          <w:t xml:space="preserve"> </w:t>
                        </w:r>
                        <w:r>
                          <w:rPr>
                            <w:i/>
                            <w:sz w:val="18"/>
                          </w:rPr>
                          <w:t>i</w:t>
                        </w:r>
                        <w:r>
                          <w:rPr>
                            <w:i/>
                            <w:spacing w:val="-9"/>
                            <w:sz w:val="18"/>
                          </w:rPr>
                          <w:t xml:space="preserve"> </w:t>
                        </w:r>
                        <w:r>
                          <w:rPr>
                            <w:i/>
                            <w:sz w:val="18"/>
                          </w:rPr>
                          <w:t>o</w:t>
                        </w:r>
                        <w:r>
                          <w:rPr>
                            <w:i/>
                            <w:spacing w:val="-9"/>
                            <w:sz w:val="18"/>
                          </w:rPr>
                          <w:t xml:space="preserve"> </w:t>
                        </w:r>
                        <w:r>
                          <w:rPr>
                            <w:i/>
                            <w:sz w:val="18"/>
                          </w:rPr>
                          <w:t>n</w:t>
                        </w:r>
                        <w:r>
                          <w:rPr>
                            <w:i/>
                            <w:spacing w:val="-9"/>
                            <w:sz w:val="18"/>
                          </w:rPr>
                          <w:t xml:space="preserve"> </w:t>
                        </w:r>
                        <w:r>
                          <w:rPr>
                            <w:i/>
                            <w:sz w:val="18"/>
                          </w:rPr>
                          <w:t>a</w:t>
                        </w:r>
                        <w:r>
                          <w:rPr>
                            <w:i/>
                            <w:spacing w:val="-9"/>
                            <w:sz w:val="18"/>
                          </w:rPr>
                          <w:t xml:space="preserve"> </w:t>
                        </w:r>
                        <w:r>
                          <w:rPr>
                            <w:i/>
                            <w:sz w:val="18"/>
                          </w:rPr>
                          <w:t>r</w:t>
                        </w:r>
                        <w:r>
                          <w:rPr>
                            <w:i/>
                            <w:spacing w:val="-9"/>
                            <w:sz w:val="18"/>
                          </w:rPr>
                          <w:t xml:space="preserve"> </w:t>
                        </w:r>
                        <w:r>
                          <w:rPr>
                            <w:i/>
                            <w:sz w:val="18"/>
                          </w:rPr>
                          <w:t>y</w:t>
                        </w:r>
                      </w:p>
                    </w:txbxContent>
                  </v:textbox>
                </v:rect>
                <v:shape id="Shape 139196" o:spid="_x0000_s1067" style="position:absolute;top:8224;width:53611;height:1518;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" path="m,l5361178,r,151829l,151829,,e" fillcolor="#f7f5f7" stroked="f" strokeweight="0">
                  <v:stroke miterlimit="83231f" joinstyle="miter"/>
                  <v:path arrowok="t" textboxrect="0,0,5361178,151829"/>
                </v:shape>
                <v:rect id="Rectangle 2086" o:spid="_x0000_s1068" style="position:absolute;left:1507;top:8514;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20A8DC14" w14:textId="77777777" w:rsidR="00FE0D46" w:rsidRDefault="00FE0D46">
                        <w:pPr>
                          <w:spacing w:after="160" w:line="259" w:lineRule="auto"/>
                          <w:ind w:left="0" w:firstLine="0"/>
                          <w:jc w:val="left"/>
                        </w:pPr>
                        <w:r>
                          <w:rPr>
                            <w:spacing w:val="22"/>
                            <w:w w:val="101"/>
                            <w:sz w:val="18"/>
                          </w:rPr>
                          <w:t>matrix</w:t>
                        </w:r>
                      </w:p>
                    </w:txbxContent>
                  </v:textbox>
                </v:rect>
                <v:rect id="Rectangle 2087" o:spid="_x0000_s1069" style="position:absolute;left:5352;top:8496;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3C79B4F3"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088" o:spid="_x0000_s1070" style="position:absolute;left:6214;top:8514;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69D282FD" w14:textId="77777777" w:rsidR="00FE0D46" w:rsidRDefault="00FE0D46">
                        <w:pPr>
                          <w:spacing w:after="160" w:line="259" w:lineRule="auto"/>
                          <w:ind w:left="0" w:firstLine="0"/>
                          <w:jc w:val="left"/>
                        </w:pPr>
                        <w:r>
                          <w:rPr>
                            <w:spacing w:val="10"/>
                            <w:w w:val="106"/>
                            <w:sz w:val="18"/>
                          </w:rPr>
                          <w:t>Type</w:t>
                        </w:r>
                      </w:p>
                    </w:txbxContent>
                  </v:textbox>
                </v:rect>
                <v:rect id="Rectangle 2089" o:spid="_x0000_s1071" style="position:absolute;left:8768;top:8496;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051631AF"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2090" o:spid="_x0000_s1072" style="position:absolute;left:10400;top:8514;width:677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2D7EE778" w14:textId="77777777" w:rsidR="00FE0D46" w:rsidRDefault="00FE0D46">
                        <w:pPr>
                          <w:spacing w:after="160" w:line="259" w:lineRule="auto"/>
                          <w:ind w:left="0" w:firstLine="0"/>
                          <w:jc w:val="left"/>
                        </w:pPr>
                        <w:r>
                          <w:rPr>
                            <w:w w:val="105"/>
                            <w:sz w:val="18"/>
                          </w:rPr>
                          <w:t>I</w:t>
                        </w:r>
                        <w:r>
                          <w:rPr>
                            <w:spacing w:val="7"/>
                            <w:w w:val="105"/>
                            <w:sz w:val="18"/>
                          </w:rPr>
                          <w:t xml:space="preserve"> </w:t>
                        </w:r>
                        <w:r>
                          <w:rPr>
                            <w:w w:val="105"/>
                            <w:sz w:val="18"/>
                          </w:rPr>
                          <w:t>(m,</w:t>
                        </w:r>
                        <w:r>
                          <w:rPr>
                            <w:spacing w:val="82"/>
                            <w:w w:val="105"/>
                            <w:sz w:val="18"/>
                          </w:rPr>
                          <w:t xml:space="preserve"> </w:t>
                        </w:r>
                        <w:r>
                          <w:rPr>
                            <w:w w:val="105"/>
                            <w:sz w:val="18"/>
                          </w:rPr>
                          <w:t>m)</w:t>
                        </w:r>
                        <w:r>
                          <w:rPr>
                            <w:spacing w:val="-5"/>
                            <w:w w:val="105"/>
                            <w:sz w:val="18"/>
                          </w:rPr>
                          <w:t xml:space="preserve"> </w:t>
                        </w:r>
                        <w:r>
                          <w:rPr>
                            <w:w w:val="105"/>
                            <w:sz w:val="18"/>
                          </w:rPr>
                          <w:t>;</w:t>
                        </w:r>
                      </w:p>
                    </w:txbxContent>
                  </v:textbox>
                </v:rect>
                <v:shape id="Shape 139209" o:spid="_x0000_s1073" style="position:absolute;top:9868;width:53611;height:1519;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" path="m,l5361178,r,151829l,151829,,e" fillcolor="#f7f5f7" stroked="f" strokeweight="0">
                  <v:stroke miterlimit="83231f" joinstyle="miter"/>
                  <v:path arrowok="t" textboxrect="0,0,5361178,151829"/>
                </v:shape>
                <v:rect id="Rectangle 2092" o:spid="_x0000_s1074" style="position:absolute;left:1507;top:10159;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4654AB17" w14:textId="77777777" w:rsidR="00FE0D46" w:rsidRDefault="00FE0D46">
                        <w:pPr>
                          <w:spacing w:after="160" w:line="259" w:lineRule="auto"/>
                          <w:ind w:left="0" w:firstLine="0"/>
                          <w:jc w:val="left"/>
                        </w:pPr>
                        <w:r>
                          <w:rPr>
                            <w:spacing w:val="22"/>
                            <w:w w:val="101"/>
                            <w:sz w:val="18"/>
                          </w:rPr>
                          <w:t>matrix</w:t>
                        </w:r>
                      </w:p>
                    </w:txbxContent>
                  </v:textbox>
                </v:rect>
                <v:rect id="Rectangle 2093" o:spid="_x0000_s1075" style="position:absolute;left:5352;top:10141;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29913F64"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094" o:spid="_x0000_s1076" style="position:absolute;left:6214;top:10159;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7400499F" w14:textId="77777777" w:rsidR="00FE0D46" w:rsidRDefault="00FE0D46">
                        <w:pPr>
                          <w:spacing w:after="160" w:line="259" w:lineRule="auto"/>
                          <w:ind w:left="0" w:firstLine="0"/>
                          <w:jc w:val="left"/>
                        </w:pPr>
                        <w:r>
                          <w:rPr>
                            <w:spacing w:val="10"/>
                            <w:w w:val="106"/>
                            <w:sz w:val="18"/>
                          </w:rPr>
                          <w:t>Type</w:t>
                        </w:r>
                      </w:p>
                    </w:txbxContent>
                  </v:textbox>
                </v:rect>
                <v:rect id="Rectangle 2095" o:spid="_x0000_s1077" style="position:absolute;left:8768;top:10141;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2C767659"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2096" o:spid="_x0000_s1078" style="position:absolute;left:10179;top:10159;width:706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39C15A3E" w14:textId="77777777" w:rsidR="00FE0D46" w:rsidRDefault="00FE0D46">
                        <w:pPr>
                          <w:spacing w:after="160" w:line="259" w:lineRule="auto"/>
                          <w:ind w:left="0" w:firstLine="0"/>
                          <w:jc w:val="left"/>
                        </w:pPr>
                        <w:r>
                          <w:rPr>
                            <w:w w:val="104"/>
                            <w:sz w:val="18"/>
                          </w:rPr>
                          <w:t>U(m,</w:t>
                        </w:r>
                        <w:r>
                          <w:rPr>
                            <w:spacing w:val="82"/>
                            <w:w w:val="104"/>
                            <w:sz w:val="18"/>
                          </w:rPr>
                          <w:t xml:space="preserve"> </w:t>
                        </w:r>
                        <w:r>
                          <w:rPr>
                            <w:w w:val="104"/>
                            <w:sz w:val="18"/>
                          </w:rPr>
                          <w:t>m)</w:t>
                        </w:r>
                        <w:r>
                          <w:rPr>
                            <w:spacing w:val="-5"/>
                            <w:w w:val="104"/>
                            <w:sz w:val="18"/>
                          </w:rPr>
                          <w:t xml:space="preserve"> </w:t>
                        </w:r>
                        <w:r>
                          <w:rPr>
                            <w:w w:val="104"/>
                            <w:sz w:val="18"/>
                          </w:rPr>
                          <w:t>;</w:t>
                        </w:r>
                      </w:p>
                    </w:txbxContent>
                  </v:textbox>
                </v:rect>
                <v:shape id="Shape 139220" o:spid="_x0000_s1079" style="position:absolute;top:11513;width:53611;height:1519;visibility:visible;mso-wrap-style:square;v-text-anchor:top" coordsize="5361178,1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" path="m,l5361178,r,151829l,151829,,e" fillcolor="#f7f5f7" stroked="f" strokeweight="0">
                  <v:stroke miterlimit="83231f" joinstyle="miter"/>
                  <v:path arrowok="t" textboxrect="0,0,5361178,151829"/>
                </v:shape>
                <v:rect id="Rectangle 2098" o:spid="_x0000_s1080" style="position:absolute;left:1507;top:11804;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77BCF69A" w14:textId="77777777" w:rsidR="00FE0D46" w:rsidRDefault="00FE0D46">
                        <w:pPr>
                          <w:spacing w:after="160" w:line="259" w:lineRule="auto"/>
                          <w:ind w:left="0" w:firstLine="0"/>
                          <w:jc w:val="left"/>
                        </w:pPr>
                        <w:r>
                          <w:rPr>
                            <w:spacing w:val="22"/>
                            <w:w w:val="101"/>
                            <w:sz w:val="18"/>
                          </w:rPr>
                          <w:t>matrix</w:t>
                        </w:r>
                      </w:p>
                    </w:txbxContent>
                  </v:textbox>
                </v:rect>
                <v:rect id="Rectangle 2099" o:spid="_x0000_s1081" style="position:absolute;left:5352;top:11786;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625FFF45"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100" o:spid="_x0000_s1082" style="position:absolute;left:6214;top:11804;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3D3C0A1" w14:textId="77777777" w:rsidR="00FE0D46" w:rsidRDefault="00FE0D46">
                        <w:pPr>
                          <w:spacing w:after="160" w:line="259" w:lineRule="auto"/>
                          <w:ind w:left="0" w:firstLine="0"/>
                          <w:jc w:val="left"/>
                        </w:pPr>
                        <w:r>
                          <w:rPr>
                            <w:spacing w:val="10"/>
                            <w:w w:val="106"/>
                            <w:sz w:val="18"/>
                          </w:rPr>
                          <w:t>Type</w:t>
                        </w:r>
                      </w:p>
                    </w:txbxContent>
                  </v:textbox>
                </v:rect>
                <v:rect id="Rectangle 2101" o:spid="_x0000_s1083" style="position:absolute;left:8768;top:11786;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4D4F3B89"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112650" o:spid="_x0000_s1084" style="position:absolute;left:10356;top:11804;width:8726;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" filled="f" stroked="f">
                  <v:textbox inset="0,0,0,0">
                    <w:txbxContent>
                      <w:p w14:paraId="2479BF4C" w14:textId="77777777" w:rsidR="00FE0D46" w:rsidRDefault="00FE0D46">
                        <w:pPr>
                          <w:spacing w:after="160" w:line="259" w:lineRule="auto"/>
                          <w:ind w:left="0" w:firstLine="0"/>
                          <w:jc w:val="left"/>
                        </w:pPr>
                        <w:r>
                          <w:rPr>
                            <w:spacing w:val="17"/>
                            <w:sz w:val="18"/>
                          </w:rPr>
                          <w:t>row1vec</w:t>
                        </w:r>
                        <w:r>
                          <w:rPr>
                            <w:spacing w:val="-15"/>
                            <w:sz w:val="18"/>
                          </w:rPr>
                          <w:t xml:space="preserve"> </w:t>
                        </w:r>
                        <w:r>
                          <w:rPr>
                            <w:spacing w:val="17"/>
                            <w:sz w:val="18"/>
                          </w:rPr>
                          <w:t>(1</w:t>
                        </w:r>
                        <w:r>
                          <w:rPr>
                            <w:spacing w:val="-6"/>
                            <w:sz w:val="18"/>
                          </w:rPr>
                          <w:t xml:space="preserve"> </w:t>
                        </w:r>
                        <w:r>
                          <w:rPr>
                            <w:spacing w:val="17"/>
                            <w:sz w:val="18"/>
                          </w:rPr>
                          <w:t>,</w:t>
                        </w:r>
                      </w:p>
                    </w:txbxContent>
                  </v:textbox>
                </v:rect>
                <v:rect id="Rectangle 112651" o:spid="_x0000_s1085" style="position:absolute;left:17662;top:11804;width:256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" filled="f" stroked="f">
                  <v:textbox inset="0,0,0,0">
                    <w:txbxContent>
                      <w:p w14:paraId="11E1F578" w14:textId="77777777" w:rsidR="00FE0D46" w:rsidRDefault="00FE0D46">
                        <w:pPr>
                          <w:spacing w:after="160" w:line="259" w:lineRule="auto"/>
                          <w:ind w:left="0" w:firstLine="0"/>
                          <w:jc w:val="left"/>
                        </w:pPr>
                        <w:r>
                          <w:rPr>
                            <w:w w:val="102"/>
                            <w:sz w:val="18"/>
                          </w:rPr>
                          <w:t>m)</w:t>
                        </w:r>
                        <w:r>
                          <w:rPr>
                            <w:spacing w:val="-5"/>
                            <w:w w:val="102"/>
                            <w:sz w:val="18"/>
                          </w:rPr>
                          <w:t xml:space="preserve"> </w:t>
                        </w:r>
                        <w:r>
                          <w:rPr>
                            <w:w w:val="102"/>
                            <w:sz w:val="18"/>
                          </w:rPr>
                          <w:t>;</w:t>
                        </w:r>
                      </w:p>
                    </w:txbxContent>
                  </v:textbox>
                </v:rect>
                <v:shape id="Shape 139235" o:spid="_x0000_s1086" style="position:absolute;top:13158;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" path="m,l5361178,r,151828l,151828,,e" fillcolor="#f7f5f7" stroked="f" strokeweight="0">
                  <v:stroke miterlimit="83231f" joinstyle="miter"/>
                  <v:path arrowok="t" textboxrect="0,0,5361178,151828"/>
                </v:shape>
                <v:rect id="Rectangle 112641" o:spid="_x0000_s1087" style="position:absolute;left:1297;top:13449;width:1171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" filled="f" stroked="f">
                  <v:textbox inset="0,0,0,0">
                    <w:txbxContent>
                      <w:p w14:paraId="2E33C947" w14:textId="77777777" w:rsidR="00FE0D46" w:rsidRDefault="00FE0D46">
                        <w:pPr>
                          <w:spacing w:after="160" w:line="259" w:lineRule="auto"/>
                          <w:ind w:left="0" w:firstLine="0"/>
                          <w:jc w:val="left"/>
                        </w:pPr>
                        <w:r>
                          <w:rPr>
                            <w:w w:val="102"/>
                            <w:sz w:val="18"/>
                          </w:rPr>
                          <w:t>U</w:t>
                        </w:r>
                        <w:r>
                          <w:rPr>
                            <w:spacing w:val="59"/>
                            <w:w w:val="102"/>
                            <w:sz w:val="18"/>
                          </w:rPr>
                          <w:t xml:space="preserve"> </w:t>
                        </w:r>
                        <w:r>
                          <w:rPr>
                            <w:w w:val="102"/>
                            <w:sz w:val="18"/>
                          </w:rPr>
                          <w:t>=</w:t>
                        </w:r>
                        <w:r>
                          <w:rPr>
                            <w:spacing w:val="59"/>
                            <w:w w:val="102"/>
                            <w:sz w:val="18"/>
                          </w:rPr>
                          <w:t xml:space="preserve"> </w:t>
                        </w:r>
                        <w:r>
                          <w:rPr>
                            <w:w w:val="102"/>
                            <w:sz w:val="18"/>
                          </w:rPr>
                          <w:t>U.</w:t>
                        </w:r>
                        <w:r>
                          <w:rPr>
                            <w:spacing w:val="14"/>
                            <w:w w:val="102"/>
                            <w:sz w:val="18"/>
                          </w:rPr>
                          <w:t xml:space="preserve"> </w:t>
                        </w:r>
                        <w:r>
                          <w:rPr>
                            <w:w w:val="102"/>
                            <w:sz w:val="18"/>
                          </w:rPr>
                          <w:t>setOnes</w:t>
                        </w:r>
                      </w:p>
                    </w:txbxContent>
                  </v:textbox>
                </v:rect>
                <v:rect id="Rectangle 115156" o:spid="_x0000_s1088" style="position:absolute;left:10492;top:13449;width:133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" filled="f" stroked="f">
                  <v:textbox inset="0,0,0,0">
                    <w:txbxContent>
                      <w:p w14:paraId="6466BF45" w14:textId="77777777" w:rsidR="00FE0D46" w:rsidRDefault="00FE0D46">
                        <w:pPr>
                          <w:spacing w:after="160" w:line="259" w:lineRule="auto"/>
                          <w:ind w:left="0" w:firstLine="0"/>
                          <w:jc w:val="left"/>
                        </w:pPr>
                        <w:r>
                          <w:rPr>
                            <w:w w:val="111"/>
                            <w:sz w:val="18"/>
                          </w:rPr>
                          <w:t>(</w:t>
                        </w:r>
                        <w:r>
                          <w:rPr>
                            <w:spacing w:val="-2"/>
                            <w:w w:val="111"/>
                            <w:sz w:val="18"/>
                          </w:rPr>
                          <w:t xml:space="preserve"> </w:t>
                        </w:r>
                        <w:r>
                          <w:rPr>
                            <w:w w:val="111"/>
                            <w:sz w:val="18"/>
                          </w:rPr>
                          <w:t>)</w:t>
                        </w:r>
                      </w:p>
                    </w:txbxContent>
                  </v:textbox>
                </v:rect>
                <v:rect id="Rectangle 115158" o:spid="_x0000_s1089" style="position:absolute;left:11738;top:13449;width:42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" filled="f" stroked="f">
                  <v:textbox inset="0,0,0,0">
                    <w:txbxContent>
                      <w:p w14:paraId="1550F29C" w14:textId="77777777" w:rsidR="00FE0D46" w:rsidRDefault="00FE0D46">
                        <w:pPr>
                          <w:spacing w:after="160" w:line="259" w:lineRule="auto"/>
                          <w:ind w:left="0" w:firstLine="0"/>
                          <w:jc w:val="left"/>
                        </w:pPr>
                        <w:r>
                          <w:rPr>
                            <w:w w:val="105"/>
                            <w:sz w:val="18"/>
                          </w:rPr>
                          <w:t>;</w:t>
                        </w:r>
                      </w:p>
                    </w:txbxContent>
                  </v:textbox>
                </v:rect>
                <v:shape id="Shape 139248" o:spid="_x0000_s1090" style="position:absolute;top:14803;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" path="m,l5361178,r,151828l,151828,,e" fillcolor="#f7f5f7" stroked="f" strokeweight="0">
                  <v:stroke miterlimit="83231f" joinstyle="miter"/>
                  <v:path arrowok="t" textboxrect="0,0,5361178,151828"/>
                </v:shape>
                <v:rect id="Rectangle 11269" o:spid="_x0000_s1091" style="position:absolute;left:1518;top:15094;width:50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" filled="f" stroked="f">
                  <v:textbox inset="0,0,0,0">
                    <w:txbxContent>
                      <w:p w14:paraId="61A26F5A" w14:textId="77777777" w:rsidR="00FE0D46" w:rsidRDefault="00FE0D46">
                        <w:pPr>
                          <w:spacing w:after="160" w:line="259" w:lineRule="auto"/>
                          <w:ind w:left="0" w:firstLine="0"/>
                          <w:jc w:val="left"/>
                        </w:pPr>
                        <w:r>
                          <w:rPr>
                            <w:w w:val="136"/>
                            <w:sz w:val="18"/>
                          </w:rPr>
                          <w:t>I</w:t>
                        </w:r>
                      </w:p>
                    </w:txbxContent>
                  </v:textbox>
                </v:rect>
                <v:rect id="Rectangle 11270" o:spid="_x0000_s1092" style="position:absolute;left:2752;top:15094;width:85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" filled="f" stroked="f">
                  <v:textbox inset="0,0,0,0">
                    <w:txbxContent>
                      <w:p w14:paraId="439C2B4D" w14:textId="77777777" w:rsidR="00FE0D46" w:rsidRDefault="00FE0D46">
                        <w:pPr>
                          <w:spacing w:after="160" w:line="259" w:lineRule="auto"/>
                          <w:ind w:left="0" w:firstLine="0"/>
                          <w:jc w:val="left"/>
                        </w:pPr>
                        <w:r>
                          <w:rPr>
                            <w:w w:val="113"/>
                            <w:sz w:val="18"/>
                          </w:rPr>
                          <w:t>=</w:t>
                        </w:r>
                      </w:p>
                    </w:txbxContent>
                  </v:textbox>
                </v:rect>
                <v:rect id="Rectangle 112636" o:spid="_x0000_s1093" style="position:absolute;left:4251;top:15094;width:703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" filled="f" stroked="f">
                  <v:textbox inset="0,0,0,0">
                    <w:txbxContent>
                      <w:p w14:paraId="089AF14A" w14:textId="77777777" w:rsidR="00FE0D46" w:rsidRDefault="00FE0D46">
                        <w:pPr>
                          <w:spacing w:after="160" w:line="259" w:lineRule="auto"/>
                          <w:ind w:left="0" w:firstLine="0"/>
                          <w:jc w:val="left"/>
                        </w:pPr>
                        <w:r>
                          <w:rPr>
                            <w:sz w:val="18"/>
                          </w:rPr>
                          <w:t>I</w:t>
                        </w:r>
                        <w:r>
                          <w:rPr>
                            <w:spacing w:val="15"/>
                            <w:sz w:val="18"/>
                          </w:rPr>
                          <w:t xml:space="preserve"> </w:t>
                        </w:r>
                        <w:r>
                          <w:rPr>
                            <w:sz w:val="18"/>
                          </w:rPr>
                          <w:t>.</w:t>
                        </w:r>
                        <w:r>
                          <w:rPr>
                            <w:spacing w:val="27"/>
                            <w:sz w:val="18"/>
                          </w:rPr>
                          <w:t xml:space="preserve"> </w:t>
                        </w:r>
                        <w:r>
                          <w:rPr>
                            <w:sz w:val="18"/>
                          </w:rPr>
                          <w:t>s</w:t>
                        </w:r>
                        <w:r>
                          <w:rPr>
                            <w:spacing w:val="-5"/>
                            <w:sz w:val="18"/>
                          </w:rPr>
                          <w:t xml:space="preserve"> </w:t>
                        </w:r>
                        <w:r>
                          <w:rPr>
                            <w:sz w:val="18"/>
                          </w:rPr>
                          <w:t>e</w:t>
                        </w:r>
                        <w:r>
                          <w:rPr>
                            <w:spacing w:val="-5"/>
                            <w:sz w:val="18"/>
                          </w:rPr>
                          <w:t xml:space="preserve"> </w:t>
                        </w:r>
                        <w:r>
                          <w:rPr>
                            <w:sz w:val="18"/>
                          </w:rPr>
                          <w:t>t</w:t>
                        </w:r>
                        <w:r>
                          <w:rPr>
                            <w:spacing w:val="-5"/>
                            <w:sz w:val="18"/>
                          </w:rPr>
                          <w:t xml:space="preserve"> </w:t>
                        </w:r>
                        <w:r>
                          <w:rPr>
                            <w:sz w:val="18"/>
                          </w:rPr>
                          <w:t>I</w:t>
                        </w:r>
                        <w:r>
                          <w:rPr>
                            <w:spacing w:val="-5"/>
                            <w:sz w:val="18"/>
                          </w:rPr>
                          <w:t xml:space="preserve"> </w:t>
                        </w:r>
                        <w:r>
                          <w:rPr>
                            <w:sz w:val="18"/>
                          </w:rPr>
                          <w:t>d</w:t>
                        </w:r>
                        <w:r>
                          <w:rPr>
                            <w:spacing w:val="-5"/>
                            <w:sz w:val="18"/>
                          </w:rPr>
                          <w:t xml:space="preserve"> </w:t>
                        </w:r>
                        <w:r>
                          <w:rPr>
                            <w:sz w:val="18"/>
                          </w:rPr>
                          <w:t>e</w:t>
                        </w:r>
                      </w:p>
                    </w:txbxContent>
                  </v:textbox>
                </v:rect>
                <v:rect id="Rectangle 112637" o:spid="_x0000_s1094" style="position:absolute;left:9765;top:15094;width:668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" filled="f" stroked="f">
                  <v:textbox inset="0,0,0,0">
                    <w:txbxContent>
                      <w:p w14:paraId="6F9432FD" w14:textId="77777777" w:rsidR="00FE0D46" w:rsidRDefault="00FE0D46">
                        <w:pPr>
                          <w:spacing w:after="160" w:line="259" w:lineRule="auto"/>
                          <w:ind w:left="0" w:firstLine="0"/>
                          <w:jc w:val="left"/>
                        </w:pPr>
                        <w:r>
                          <w:rPr>
                            <w:w w:val="102"/>
                            <w:sz w:val="18"/>
                          </w:rPr>
                          <w:t>n</w:t>
                        </w:r>
                        <w:r>
                          <w:rPr>
                            <w:spacing w:val="-5"/>
                            <w:w w:val="102"/>
                            <w:sz w:val="18"/>
                          </w:rPr>
                          <w:t xml:space="preserve"> </w:t>
                        </w:r>
                        <w:r>
                          <w:rPr>
                            <w:w w:val="102"/>
                            <w:sz w:val="18"/>
                          </w:rPr>
                          <w:t>t</w:t>
                        </w:r>
                        <w:r>
                          <w:rPr>
                            <w:spacing w:val="-5"/>
                            <w:w w:val="102"/>
                            <w:sz w:val="18"/>
                          </w:rPr>
                          <w:t xml:space="preserve"> </w:t>
                        </w:r>
                        <w:r>
                          <w:rPr>
                            <w:w w:val="102"/>
                            <w:sz w:val="18"/>
                          </w:rPr>
                          <w:t>i</w:t>
                        </w:r>
                        <w:r>
                          <w:rPr>
                            <w:spacing w:val="-5"/>
                            <w:w w:val="102"/>
                            <w:sz w:val="18"/>
                          </w:rPr>
                          <w:t xml:space="preserve"> </w:t>
                        </w:r>
                        <w:r>
                          <w:rPr>
                            <w:w w:val="102"/>
                            <w:sz w:val="18"/>
                          </w:rPr>
                          <w:t>t</w:t>
                        </w:r>
                        <w:r>
                          <w:rPr>
                            <w:spacing w:val="-5"/>
                            <w:w w:val="102"/>
                            <w:sz w:val="18"/>
                          </w:rPr>
                          <w:t xml:space="preserve"> </w:t>
                        </w:r>
                        <w:r>
                          <w:rPr>
                            <w:w w:val="102"/>
                            <w:sz w:val="18"/>
                          </w:rPr>
                          <w:t>y</w:t>
                        </w:r>
                        <w:r>
                          <w:rPr>
                            <w:spacing w:val="34"/>
                            <w:w w:val="102"/>
                            <w:sz w:val="18"/>
                          </w:rPr>
                          <w:t xml:space="preserve"> </w:t>
                        </w:r>
                        <w:r>
                          <w:rPr>
                            <w:w w:val="102"/>
                            <w:sz w:val="18"/>
                          </w:rPr>
                          <w:t>(</w:t>
                        </w:r>
                        <w:r>
                          <w:rPr>
                            <w:spacing w:val="-2"/>
                            <w:w w:val="102"/>
                            <w:sz w:val="18"/>
                          </w:rPr>
                          <w:t xml:space="preserve"> </w:t>
                        </w:r>
                        <w:r>
                          <w:rPr>
                            <w:w w:val="102"/>
                            <w:sz w:val="18"/>
                          </w:rPr>
                          <w:t>)</w:t>
                        </w:r>
                        <w:r>
                          <w:rPr>
                            <w:spacing w:val="-2"/>
                            <w:w w:val="102"/>
                            <w:sz w:val="18"/>
                          </w:rPr>
                          <w:t xml:space="preserve"> </w:t>
                        </w:r>
                        <w:r>
                          <w:rPr>
                            <w:w w:val="102"/>
                            <w:sz w:val="18"/>
                          </w:rPr>
                          <w:t>;</w:t>
                        </w:r>
                      </w:p>
                    </w:txbxContent>
                  </v:textbox>
                </v:rect>
                <v:shape id="Shape 139281" o:spid="_x0000_s1095" style="position:absolute;top:16448;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" path="m,l5361178,r,151828l,151828,,e" fillcolor="#f7f5f7" stroked="f" strokeweight="0">
                  <v:stroke miterlimit="83231f" joinstyle="miter"/>
                  <v:path arrowok="t" textboxrect="0,0,5361178,151828"/>
                </v:shape>
                <v:rect id="Rectangle 112635" o:spid="_x0000_s1096" style="position:absolute;left:9656;top:16738;width:500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" filled="f" stroked="f">
                  <v:textbox inset="0,0,0,0">
                    <w:txbxContent>
                      <w:p w14:paraId="5A2D5556" w14:textId="77777777" w:rsidR="00FE0D46" w:rsidRDefault="00FE0D46">
                        <w:pPr>
                          <w:spacing w:after="160" w:line="259" w:lineRule="auto"/>
                          <w:ind w:left="0" w:firstLine="0"/>
                          <w:jc w:val="left"/>
                        </w:pPr>
                        <w:r>
                          <w:rPr>
                            <w:sz w:val="18"/>
                          </w:rPr>
                          <w:t>nes</w:t>
                        </w:r>
                        <w:r>
                          <w:rPr>
                            <w:spacing w:val="21"/>
                            <w:sz w:val="18"/>
                          </w:rPr>
                          <w:t xml:space="preserve"> </w:t>
                        </w:r>
                        <w:r>
                          <w:rPr>
                            <w:sz w:val="18"/>
                          </w:rPr>
                          <w:t>(</w:t>
                        </w:r>
                        <w:r>
                          <w:rPr>
                            <w:spacing w:val="-2"/>
                            <w:sz w:val="18"/>
                          </w:rPr>
                          <w:t xml:space="preserve"> </w:t>
                        </w:r>
                        <w:r>
                          <w:rPr>
                            <w:sz w:val="18"/>
                          </w:rPr>
                          <w:t>)</w:t>
                        </w:r>
                        <w:r>
                          <w:rPr>
                            <w:spacing w:val="-2"/>
                            <w:sz w:val="18"/>
                          </w:rPr>
                          <w:t xml:space="preserve"> </w:t>
                        </w:r>
                        <w:r>
                          <w:rPr>
                            <w:sz w:val="18"/>
                          </w:rPr>
                          <w:t>;</w:t>
                        </w:r>
                      </w:p>
                    </w:txbxContent>
                  </v:textbox>
                </v:rect>
                <v:rect id="Rectangle 112634" o:spid="_x0000_s1097" style="position:absolute;left:1474;top:16738;width:1068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" filled="f" stroked="f">
                  <v:textbox inset="0,0,0,0">
                    <w:txbxContent>
                      <w:p w14:paraId="795414D2" w14:textId="77777777" w:rsidR="00FE0D46" w:rsidRDefault="00FE0D46">
                        <w:pPr>
                          <w:spacing w:after="160" w:line="259" w:lineRule="auto"/>
                          <w:ind w:left="0" w:firstLine="0"/>
                          <w:jc w:val="left"/>
                        </w:pPr>
                        <w:r>
                          <w:rPr>
                            <w:w w:val="99"/>
                            <w:sz w:val="18"/>
                          </w:rPr>
                          <w:t>row1vec</w:t>
                        </w:r>
                        <w:r>
                          <w:rPr>
                            <w:spacing w:val="8"/>
                            <w:w w:val="99"/>
                            <w:sz w:val="18"/>
                          </w:rPr>
                          <w:t xml:space="preserve"> </w:t>
                        </w:r>
                        <w:r>
                          <w:rPr>
                            <w:w w:val="99"/>
                            <w:sz w:val="18"/>
                          </w:rPr>
                          <w:t>.</w:t>
                        </w:r>
                        <w:r>
                          <w:rPr>
                            <w:spacing w:val="14"/>
                            <w:w w:val="99"/>
                            <w:sz w:val="18"/>
                          </w:rPr>
                          <w:t xml:space="preserve"> </w:t>
                        </w:r>
                        <w:r>
                          <w:rPr>
                            <w:w w:val="99"/>
                            <w:sz w:val="18"/>
                          </w:rPr>
                          <w:t>setO</w:t>
                        </w:r>
                      </w:p>
                    </w:txbxContent>
                  </v:textbox>
                </v:rect>
                <v:shape id="Shape 139296" o:spid="_x0000_s1098" style="position:absolute;top:18093;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" path="m,l5361178,r,151828l,151828,,e" fillcolor="#f7f5f7" stroked="f" strokeweight="0">
                  <v:stroke miterlimit="83231f" joinstyle="miter"/>
                  <v:path arrowok="t" textboxrect="0,0,5361178,151828"/>
                </v:shape>
                <v:rect id="Rectangle 2110" o:spid="_x0000_s1099" style="position:absolute;left:1507;top:18383;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5238C9A0" w14:textId="77777777" w:rsidR="00FE0D46" w:rsidRDefault="00FE0D46">
                        <w:pPr>
                          <w:spacing w:after="160" w:line="259" w:lineRule="auto"/>
                          <w:ind w:left="0" w:firstLine="0"/>
                          <w:jc w:val="left"/>
                        </w:pPr>
                        <w:r>
                          <w:rPr>
                            <w:spacing w:val="22"/>
                            <w:w w:val="101"/>
                            <w:sz w:val="18"/>
                          </w:rPr>
                          <w:t>matrix</w:t>
                        </w:r>
                      </w:p>
                    </w:txbxContent>
                  </v:textbox>
                </v:rect>
                <v:rect id="Rectangle 2111" o:spid="_x0000_s1100" style="position:absolute;left:5352;top:18365;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62635BF1"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112" o:spid="_x0000_s1101" style="position:absolute;left:6214;top:18383;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428CBBCC" w14:textId="77777777" w:rsidR="00FE0D46" w:rsidRDefault="00FE0D46">
                        <w:pPr>
                          <w:spacing w:after="160" w:line="259" w:lineRule="auto"/>
                          <w:ind w:left="0" w:firstLine="0"/>
                          <w:jc w:val="left"/>
                        </w:pPr>
                        <w:r>
                          <w:rPr>
                            <w:spacing w:val="10"/>
                            <w:w w:val="106"/>
                            <w:sz w:val="18"/>
                          </w:rPr>
                          <w:t>Type</w:t>
                        </w:r>
                      </w:p>
                    </w:txbxContent>
                  </v:textbox>
                </v:rect>
                <v:rect id="Rectangle 2113" o:spid="_x0000_s1102" style="position:absolute;left:8768;top:18365;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18C87E0B"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11288" o:spid="_x0000_s1103" style="position:absolute;left:10179;top:18383;width:279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" filled="f" stroked="f">
                  <v:textbox inset="0,0,0,0">
                    <w:txbxContent>
                      <w:p w14:paraId="1171634A" w14:textId="77777777" w:rsidR="00FE0D46" w:rsidRDefault="00FE0D46">
                        <w:pPr>
                          <w:spacing w:after="160" w:line="259" w:lineRule="auto"/>
                          <w:ind w:left="0" w:firstLine="0"/>
                          <w:jc w:val="left"/>
                        </w:pPr>
                        <w:r>
                          <w:rPr>
                            <w:w w:val="121"/>
                            <w:sz w:val="18"/>
                          </w:rPr>
                          <w:t>A</w:t>
                        </w:r>
                        <w:r>
                          <w:rPr>
                            <w:spacing w:val="59"/>
                            <w:w w:val="121"/>
                            <w:sz w:val="18"/>
                          </w:rPr>
                          <w:t xml:space="preserve"> </w:t>
                        </w:r>
                        <w:r>
                          <w:rPr>
                            <w:w w:val="121"/>
                            <w:sz w:val="18"/>
                          </w:rPr>
                          <w:t>=</w:t>
                        </w:r>
                      </w:p>
                    </w:txbxContent>
                  </v:textbox>
                </v:rect>
                <v:rect id="Rectangle 11290" o:spid="_x0000_s1104" style="position:absolute;left:13817;top:18383;width:50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" filled="f" stroked="f">
                  <v:textbox inset="0,0,0,0">
                    <w:txbxContent>
                      <w:p w14:paraId="41CFC176" w14:textId="77777777" w:rsidR="00FE0D46" w:rsidRDefault="00FE0D46">
                        <w:pPr>
                          <w:spacing w:after="160" w:line="259" w:lineRule="auto"/>
                          <w:ind w:left="0" w:firstLine="0"/>
                          <w:jc w:val="left"/>
                        </w:pPr>
                        <w:r>
                          <w:rPr>
                            <w:w w:val="136"/>
                            <w:sz w:val="18"/>
                          </w:rPr>
                          <w:t>I</w:t>
                        </w:r>
                      </w:p>
                    </w:txbxContent>
                  </v:textbox>
                </v:rect>
                <v:rect id="Rectangle 2115" o:spid="_x0000_s1105" style="position:absolute;left:14879;top:18301;width:1211;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0B21B5E2" w14:textId="77777777" w:rsidR="00FE0D46" w:rsidRDefault="00FE0D46">
                        <w:pPr>
                          <w:spacing w:after="160" w:line="259" w:lineRule="auto"/>
                          <w:ind w:left="0" w:firstLine="0"/>
                          <w:jc w:val="left"/>
                        </w:pPr>
                        <w:r>
                          <w:rPr>
                            <w:rFonts w:ascii="Cambria" w:eastAsia="Cambria" w:hAnsi="Cambria" w:cs="Cambria"/>
                            <w:sz w:val="18"/>
                          </w:rPr>
                          <w:t>−</w:t>
                        </w:r>
                      </w:p>
                    </w:txbxContent>
                  </v:textbox>
                </v:rect>
                <v:rect id="Rectangle 2116" o:spid="_x0000_s1106" style="position:absolute;left:16408;top:18383;width:883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12F043CF" w14:textId="77777777" w:rsidR="00FE0D46" w:rsidRDefault="00FE0D46">
                        <w:pPr>
                          <w:spacing w:after="160" w:line="259" w:lineRule="auto"/>
                          <w:ind w:left="0" w:firstLine="0"/>
                          <w:jc w:val="left"/>
                        </w:pPr>
                        <w:r>
                          <w:rPr>
                            <w:w w:val="102"/>
                            <w:sz w:val="18"/>
                          </w:rPr>
                          <w:t>gamma</w:t>
                        </w:r>
                        <w:r>
                          <w:rPr>
                            <w:spacing w:val="72"/>
                            <w:w w:val="102"/>
                            <w:sz w:val="18"/>
                          </w:rPr>
                          <w:t xml:space="preserve"> </w:t>
                        </w:r>
                        <w:r>
                          <w:rPr>
                            <w:w w:val="102"/>
                            <w:sz w:val="18"/>
                          </w:rPr>
                          <w:t>+</w:t>
                        </w:r>
                        <w:r>
                          <w:rPr>
                            <w:spacing w:val="59"/>
                            <w:w w:val="102"/>
                            <w:sz w:val="18"/>
                          </w:rPr>
                          <w:t xml:space="preserve"> </w:t>
                        </w:r>
                        <w:r>
                          <w:rPr>
                            <w:w w:val="102"/>
                            <w:sz w:val="18"/>
                          </w:rPr>
                          <w:t>U;</w:t>
                        </w:r>
                      </w:p>
                    </w:txbxContent>
                  </v:textbox>
                </v:rect>
                <v:shape id="Shape 139311" o:spid="_x0000_s1107" style="position:absolute;top:19737;width:53611;height:1519;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" path="m,l5361178,r,151828l,151828,,e" fillcolor="#f7f5f7" stroked="f" strokeweight="0">
                  <v:stroke miterlimit="83231f" joinstyle="miter"/>
                  <v:path arrowok="t" textboxrect="0,0,5361178,151828"/>
                </v:shape>
                <v:rect id="Rectangle 2118" o:spid="_x0000_s1108" style="position:absolute;left:1507;top:20028;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32E4A37F" w14:textId="77777777" w:rsidR="00FE0D46" w:rsidRDefault="00FE0D46">
                        <w:pPr>
                          <w:spacing w:after="160" w:line="259" w:lineRule="auto"/>
                          <w:ind w:left="0" w:firstLine="0"/>
                          <w:jc w:val="left"/>
                        </w:pPr>
                        <w:r>
                          <w:rPr>
                            <w:spacing w:val="22"/>
                            <w:w w:val="101"/>
                            <w:sz w:val="18"/>
                          </w:rPr>
                          <w:t>matrix</w:t>
                        </w:r>
                      </w:p>
                    </w:txbxContent>
                  </v:textbox>
                </v:rect>
                <v:rect id="Rectangle 2119" o:spid="_x0000_s1109" style="position:absolute;left:5352;top:20010;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0F9225CC"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120" o:spid="_x0000_s1110" style="position:absolute;left:6214;top:20028;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226B302C" w14:textId="77777777" w:rsidR="00FE0D46" w:rsidRDefault="00FE0D46">
                        <w:pPr>
                          <w:spacing w:after="160" w:line="259" w:lineRule="auto"/>
                          <w:ind w:left="0" w:firstLine="0"/>
                          <w:jc w:val="left"/>
                        </w:pPr>
                        <w:r>
                          <w:rPr>
                            <w:spacing w:val="10"/>
                            <w:w w:val="106"/>
                            <w:sz w:val="18"/>
                          </w:rPr>
                          <w:t>Type</w:t>
                        </w:r>
                      </w:p>
                    </w:txbxContent>
                  </v:textbox>
                </v:rect>
                <v:rect id="Rectangle 2121" o:spid="_x0000_s1111" style="position:absolute;left:8768;top:20010;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4925D528"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2122" o:spid="_x0000_s1112" style="position:absolute;left:10339;top:20028;width:1682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565FE46" w14:textId="77777777" w:rsidR="00FE0D46" w:rsidRDefault="00FE0D46">
                        <w:pPr>
                          <w:spacing w:after="160" w:line="259" w:lineRule="auto"/>
                          <w:ind w:left="0" w:firstLine="0"/>
                          <w:jc w:val="left"/>
                        </w:pPr>
                        <w:r>
                          <w:rPr>
                            <w:w w:val="108"/>
                            <w:sz w:val="18"/>
                          </w:rPr>
                          <w:t>Ainv</w:t>
                        </w:r>
                        <w:r>
                          <w:rPr>
                            <w:spacing w:val="85"/>
                            <w:w w:val="108"/>
                            <w:sz w:val="18"/>
                          </w:rPr>
                          <w:t xml:space="preserve"> </w:t>
                        </w:r>
                        <w:r>
                          <w:rPr>
                            <w:w w:val="108"/>
                            <w:sz w:val="18"/>
                          </w:rPr>
                          <w:t>=</w:t>
                        </w:r>
                        <w:r>
                          <w:rPr>
                            <w:spacing w:val="59"/>
                            <w:w w:val="108"/>
                            <w:sz w:val="18"/>
                          </w:rPr>
                          <w:t xml:space="preserve"> </w:t>
                        </w:r>
                        <w:r>
                          <w:rPr>
                            <w:w w:val="108"/>
                            <w:sz w:val="18"/>
                          </w:rPr>
                          <w:t>A.</w:t>
                        </w:r>
                        <w:r>
                          <w:rPr>
                            <w:spacing w:val="20"/>
                            <w:w w:val="108"/>
                            <w:sz w:val="18"/>
                          </w:rPr>
                          <w:t xml:space="preserve"> </w:t>
                        </w:r>
                        <w:r>
                          <w:rPr>
                            <w:w w:val="108"/>
                            <w:sz w:val="18"/>
                          </w:rPr>
                          <w:t>inverse</w:t>
                        </w:r>
                        <w:r>
                          <w:rPr>
                            <w:spacing w:val="27"/>
                            <w:w w:val="108"/>
                            <w:sz w:val="18"/>
                          </w:rPr>
                          <w:t xml:space="preserve"> </w:t>
                        </w:r>
                        <w:r>
                          <w:rPr>
                            <w:w w:val="108"/>
                            <w:sz w:val="18"/>
                          </w:rPr>
                          <w:t>(</w:t>
                        </w:r>
                        <w:r>
                          <w:rPr>
                            <w:spacing w:val="-2"/>
                            <w:w w:val="108"/>
                            <w:sz w:val="18"/>
                          </w:rPr>
                          <w:t xml:space="preserve"> </w:t>
                        </w:r>
                        <w:r>
                          <w:rPr>
                            <w:w w:val="108"/>
                            <w:sz w:val="18"/>
                          </w:rPr>
                          <w:t>)</w:t>
                        </w:r>
                        <w:r>
                          <w:rPr>
                            <w:spacing w:val="-2"/>
                            <w:w w:val="108"/>
                            <w:sz w:val="18"/>
                          </w:rPr>
                          <w:t xml:space="preserve"> </w:t>
                        </w:r>
                        <w:r>
                          <w:rPr>
                            <w:w w:val="108"/>
                            <w:sz w:val="18"/>
                          </w:rPr>
                          <w:t>;</w:t>
                        </w:r>
                      </w:p>
                    </w:txbxContent>
                  </v:textbox>
                </v:rect>
                <v:shape id="Shape 139330" o:spid="_x0000_s1113" style="position:absolute;top:21382;width:53611;height:1519;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" path="m,l5361178,r,151828l,151828,,e" fillcolor="#f7f5f7" stroked="f" strokeweight="0">
                  <v:stroke miterlimit="83231f" joinstyle="miter"/>
                  <v:path arrowok="t" textboxrect="0,0,5361178,151828"/>
                </v:shape>
                <v:rect id="Rectangle 2124" o:spid="_x0000_s1114" style="position:absolute;left:1507;top:21673;width:489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6ECC7A28" w14:textId="77777777" w:rsidR="00FE0D46" w:rsidRDefault="00FE0D46">
                        <w:pPr>
                          <w:spacing w:after="160" w:line="259" w:lineRule="auto"/>
                          <w:ind w:left="0" w:firstLine="0"/>
                          <w:jc w:val="left"/>
                        </w:pPr>
                        <w:r>
                          <w:rPr>
                            <w:spacing w:val="22"/>
                            <w:w w:val="101"/>
                            <w:sz w:val="18"/>
                          </w:rPr>
                          <w:t>matrix</w:t>
                        </w:r>
                      </w:p>
                    </w:txbxContent>
                  </v:textbox>
                </v:rect>
                <v:rect id="Rectangle 2125" o:spid="_x0000_s1115" style="position:absolute;left:5352;top:21655;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3E35C479"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126" o:spid="_x0000_s1116" style="position:absolute;left:6214;top:21673;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55DE482B" w14:textId="77777777" w:rsidR="00FE0D46" w:rsidRDefault="00FE0D46">
                        <w:pPr>
                          <w:spacing w:after="160" w:line="259" w:lineRule="auto"/>
                          <w:ind w:left="0" w:firstLine="0"/>
                          <w:jc w:val="left"/>
                        </w:pPr>
                        <w:r>
                          <w:rPr>
                            <w:spacing w:val="10"/>
                            <w:w w:val="106"/>
                            <w:sz w:val="18"/>
                          </w:rPr>
                          <w:t>Type</w:t>
                        </w:r>
                      </w:p>
                    </w:txbxContent>
                  </v:textbox>
                </v:rect>
                <v:rect id="Rectangle 2127" o:spid="_x0000_s1117" style="position:absolute;left:8768;top:21655;width:12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0C13F180"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11293" o:spid="_x0000_s1118" style="position:absolute;left:10420;top:21673;width:681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aFxAAAAN4AAAAPAAAAZHJzL2Rvd25yZXYueG1sRE9Li8Iw&#10;EL4L+x/CLHjTVAW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AnuJoXEAAAA3gAAAA8A&#10;AAAAAAAAAAAAAAAABwIAAGRycy9kb3ducmV2LnhtbFBLBQYAAAAAAwADALcAAAD4AgAAAAA=&#10;" filled="f" stroked="f">
                  <v:textbox inset="0,0,0,0">
                    <w:txbxContent>
                      <w:p w14:paraId="36408D4B" w14:textId="77777777" w:rsidR="00FE0D46" w:rsidRDefault="00FE0D46">
                        <w:pPr>
                          <w:spacing w:after="160" w:line="259" w:lineRule="auto"/>
                          <w:ind w:left="0" w:firstLine="0"/>
                          <w:jc w:val="left"/>
                        </w:pPr>
                        <w:r>
                          <w:rPr>
                            <w:spacing w:val="27"/>
                            <w:w w:val="95"/>
                            <w:sz w:val="18"/>
                          </w:rPr>
                          <w:t>deltamat</w:t>
                        </w:r>
                      </w:p>
                    </w:txbxContent>
                  </v:textbox>
                </v:rect>
                <v:rect id="Rectangle 104442" o:spid="_x0000_s1119" style="position:absolute;left:16417;top:21673;width:85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" filled="f" stroked="f">
                  <v:textbox inset="0,0,0,0">
                    <w:txbxContent>
                      <w:p w14:paraId="784D4152" w14:textId="77777777" w:rsidR="00FE0D46" w:rsidRDefault="00FE0D46">
                        <w:pPr>
                          <w:spacing w:after="160" w:line="259" w:lineRule="auto"/>
                          <w:ind w:left="0" w:firstLine="0"/>
                          <w:jc w:val="left"/>
                        </w:pPr>
                        <w:r>
                          <w:rPr>
                            <w:w w:val="113"/>
                            <w:sz w:val="18"/>
                          </w:rPr>
                          <w:t>=</w:t>
                        </w:r>
                      </w:p>
                    </w:txbxContent>
                  </v:textbox>
                </v:rect>
                <v:rect id="Rectangle 104443" o:spid="_x0000_s1120" style="position:absolute;left:17872;top:21673;width:60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" filled="f" stroked="f">
                  <v:textbox inset="0,0,0,0">
                    <w:txbxContent>
                      <w:p w14:paraId="2CEF5D49" w14:textId="77777777" w:rsidR="00FE0D46" w:rsidRDefault="00FE0D46">
                        <w:pPr>
                          <w:spacing w:after="160" w:line="259" w:lineRule="auto"/>
                          <w:ind w:left="0" w:firstLine="0"/>
                          <w:jc w:val="left"/>
                        </w:pPr>
                        <w:r>
                          <w:rPr>
                            <w:spacing w:val="17"/>
                            <w:sz w:val="18"/>
                          </w:rPr>
                          <w:t>row1vec</w:t>
                        </w:r>
                      </w:p>
                    </w:txbxContent>
                  </v:textbox>
                </v:rect>
                <v:rect id="Rectangle 2129" o:spid="_x0000_s1121" style="position:absolute;left:23287;top:21925;width:75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5BFDF17B" w14:textId="77777777" w:rsidR="00FE0D46" w:rsidRDefault="00FE0D46">
                        <w:pPr>
                          <w:spacing w:after="160" w:line="259" w:lineRule="auto"/>
                          <w:ind w:left="0" w:firstLine="0"/>
                          <w:jc w:val="left"/>
                        </w:pPr>
                        <w:r>
                          <w:rPr>
                            <w:w w:val="42"/>
                            <w:sz w:val="28"/>
                            <w:vertAlign w:val="subscript"/>
                          </w:rPr>
                          <w:t>*</w:t>
                        </w:r>
                      </w:p>
                    </w:txbxContent>
                  </v:textbox>
                </v:rect>
                <v:rect id="Rectangle 2130" o:spid="_x0000_s1122" style="position:absolute;left:24687;top:21673;width:4179;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22EF9424" w14:textId="77777777" w:rsidR="00FE0D46" w:rsidRDefault="00FE0D46">
                        <w:pPr>
                          <w:spacing w:after="160" w:line="259" w:lineRule="auto"/>
                          <w:ind w:left="0" w:firstLine="0"/>
                          <w:jc w:val="left"/>
                        </w:pPr>
                        <w:r>
                          <w:rPr>
                            <w:spacing w:val="14"/>
                            <w:w w:val="113"/>
                            <w:sz w:val="18"/>
                          </w:rPr>
                          <w:t>Ainv</w:t>
                        </w:r>
                        <w:r>
                          <w:rPr>
                            <w:spacing w:val="-11"/>
                            <w:w w:val="113"/>
                            <w:sz w:val="18"/>
                          </w:rPr>
                          <w:t xml:space="preserve"> </w:t>
                        </w:r>
                        <w:r>
                          <w:rPr>
                            <w:spacing w:val="14"/>
                            <w:w w:val="113"/>
                            <w:sz w:val="18"/>
                          </w:rPr>
                          <w:t>;</w:t>
                        </w:r>
                      </w:p>
                    </w:txbxContent>
                  </v:textbox>
                </v:rect>
                <v:shape id="Shape 139343" o:spid="_x0000_s1123" style="position:absolute;top:23027;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" path="m,l5361178,r,151828l,151828,,e" fillcolor="#f7f5f7" stroked="f" strokeweight="0">
                  <v:stroke miterlimit="83231f" joinstyle="miter"/>
                  <v:path arrowok="t" textboxrect="0,0,5361178,151828"/>
                </v:shape>
                <v:rect id="Rectangle 2132" o:spid="_x0000_s1124" style="position:absolute;left:1523;top:23318;width:482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5D392783" w14:textId="77777777" w:rsidR="00FE0D46" w:rsidRDefault="00FE0D46">
                        <w:pPr>
                          <w:spacing w:after="160" w:line="259" w:lineRule="auto"/>
                          <w:ind w:left="0" w:firstLine="0"/>
                          <w:jc w:val="left"/>
                        </w:pPr>
                        <w:r>
                          <w:rPr>
                            <w:spacing w:val="25"/>
                            <w:w w:val="97"/>
                            <w:sz w:val="18"/>
                          </w:rPr>
                          <w:t>vector</w:t>
                        </w:r>
                      </w:p>
                    </w:txbxContent>
                  </v:textbox>
                </v:rect>
                <v:rect id="Rectangle 2133" o:spid="_x0000_s1125" style="position:absolute;left:5352;top:23300;width:121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46748903" w14:textId="77777777" w:rsidR="00FE0D46" w:rsidRDefault="00FE0D46">
                        <w:pPr>
                          <w:spacing w:after="160" w:line="259" w:lineRule="auto"/>
                          <w:ind w:left="0" w:firstLine="0"/>
                          <w:jc w:val="left"/>
                        </w:pPr>
                        <w:r>
                          <w:rPr>
                            <w:rFonts w:ascii="Cambria" w:eastAsia="Cambria" w:hAnsi="Cambria" w:cs="Cambria"/>
                            <w:i/>
                            <w:sz w:val="18"/>
                          </w:rPr>
                          <w:t>&lt;</w:t>
                        </w:r>
                      </w:p>
                    </w:txbxContent>
                  </v:textbox>
                </v:rect>
                <v:rect id="Rectangle 2134" o:spid="_x0000_s1126" style="position:absolute;left:6214;top:23318;width:33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773448AF" w14:textId="77777777" w:rsidR="00FE0D46" w:rsidRDefault="00FE0D46">
                        <w:pPr>
                          <w:spacing w:after="160" w:line="259" w:lineRule="auto"/>
                          <w:ind w:left="0" w:firstLine="0"/>
                          <w:jc w:val="left"/>
                        </w:pPr>
                        <w:r>
                          <w:rPr>
                            <w:spacing w:val="10"/>
                            <w:w w:val="106"/>
                            <w:sz w:val="18"/>
                          </w:rPr>
                          <w:t>Type</w:t>
                        </w:r>
                      </w:p>
                    </w:txbxContent>
                  </v:textbox>
                </v:rect>
                <v:rect id="Rectangle 2135" o:spid="_x0000_s1127" style="position:absolute;left:8768;top:23300;width:121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353FD397" w14:textId="77777777" w:rsidR="00FE0D46" w:rsidRDefault="00FE0D46">
                        <w:pPr>
                          <w:spacing w:after="160" w:line="259" w:lineRule="auto"/>
                          <w:ind w:left="0" w:firstLine="0"/>
                          <w:jc w:val="left"/>
                        </w:pPr>
                        <w:r>
                          <w:rPr>
                            <w:rFonts w:ascii="Cambria" w:eastAsia="Cambria" w:hAnsi="Cambria" w:cs="Cambria"/>
                            <w:i/>
                            <w:sz w:val="18"/>
                          </w:rPr>
                          <w:t>&gt;</w:t>
                        </w:r>
                      </w:p>
                    </w:txbxContent>
                  </v:textbox>
                </v:rect>
                <v:rect id="Rectangle 11298" o:spid="_x0000_s1128" style="position:absolute;left:15886;top:23318;width:1402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" filled="f" stroked="f">
                  <v:textbox inset="0,0,0,0">
                    <w:txbxContent>
                      <w:p w14:paraId="16079B78" w14:textId="77777777" w:rsidR="00FE0D46" w:rsidRDefault="00FE0D46">
                        <w:pPr>
                          <w:spacing w:after="160" w:line="259" w:lineRule="auto"/>
                          <w:ind w:left="0" w:firstLine="0"/>
                          <w:jc w:val="left"/>
                        </w:pPr>
                        <w:r>
                          <w:rPr>
                            <w:w w:val="98"/>
                            <w:sz w:val="18"/>
                          </w:rPr>
                          <w:t>deltamat</w:t>
                        </w:r>
                        <w:r>
                          <w:rPr>
                            <w:spacing w:val="18"/>
                            <w:w w:val="98"/>
                            <w:sz w:val="18"/>
                          </w:rPr>
                          <w:t xml:space="preserve"> </w:t>
                        </w:r>
                        <w:r>
                          <w:rPr>
                            <w:w w:val="98"/>
                            <w:sz w:val="18"/>
                          </w:rPr>
                          <w:t>.</w:t>
                        </w:r>
                        <w:r>
                          <w:rPr>
                            <w:spacing w:val="2"/>
                            <w:w w:val="98"/>
                            <w:sz w:val="18"/>
                          </w:rPr>
                          <w:t xml:space="preserve"> </w:t>
                        </w:r>
                        <w:r>
                          <w:rPr>
                            <w:w w:val="98"/>
                            <w:sz w:val="18"/>
                          </w:rPr>
                          <w:t>row</w:t>
                        </w:r>
                        <w:r>
                          <w:rPr>
                            <w:spacing w:val="5"/>
                            <w:w w:val="98"/>
                            <w:sz w:val="18"/>
                          </w:rPr>
                          <w:t xml:space="preserve"> </w:t>
                        </w:r>
                        <w:r>
                          <w:rPr>
                            <w:w w:val="98"/>
                            <w:sz w:val="18"/>
                          </w:rPr>
                          <w:t>(</w:t>
                        </w:r>
                        <w:r>
                          <w:rPr>
                            <w:spacing w:val="-6"/>
                            <w:w w:val="98"/>
                            <w:sz w:val="18"/>
                          </w:rPr>
                          <w:t xml:space="preserve"> </w:t>
                        </w:r>
                        <w:r>
                          <w:rPr>
                            <w:w w:val="98"/>
                            <w:sz w:val="18"/>
                          </w:rPr>
                          <w:t>0</w:t>
                        </w:r>
                        <w:r>
                          <w:rPr>
                            <w:spacing w:val="-6"/>
                            <w:w w:val="98"/>
                            <w:sz w:val="18"/>
                          </w:rPr>
                          <w:t xml:space="preserve"> </w:t>
                        </w:r>
                        <w:r>
                          <w:rPr>
                            <w:w w:val="98"/>
                            <w:sz w:val="18"/>
                          </w:rPr>
                          <w:t>)</w:t>
                        </w:r>
                        <w:r>
                          <w:rPr>
                            <w:spacing w:val="-6"/>
                            <w:w w:val="98"/>
                            <w:sz w:val="18"/>
                          </w:rPr>
                          <w:t xml:space="preserve"> </w:t>
                        </w:r>
                        <w:r>
                          <w:rPr>
                            <w:w w:val="98"/>
                            <w:sz w:val="18"/>
                          </w:rPr>
                          <w:t>;</w:t>
                        </w:r>
                      </w:p>
                    </w:txbxContent>
                  </v:textbox>
                </v:rect>
                <v:rect id="Rectangle 11295" o:spid="_x0000_s1129" style="position:absolute;left:10449;top:23318;width:401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xtqxAAAAN4AAAAPAAAAZHJzL2Rvd25yZXYueG1sRE9Li8Iw&#10;EL4L+x/CLHjTVEG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OlLG2rEAAAA3gAAAA8A&#10;AAAAAAAAAAAAAAAABwIAAGRycy9kb3ducmV2LnhtbFBLBQYAAAAAAwADALcAAAD4AgAAAAA=&#10;" filled="f" stroked="f">
                  <v:textbox inset="0,0,0,0">
                    <w:txbxContent>
                      <w:p w14:paraId="122683BF" w14:textId="77777777" w:rsidR="00FE0D46" w:rsidRDefault="00FE0D46">
                        <w:pPr>
                          <w:spacing w:after="160" w:line="259" w:lineRule="auto"/>
                          <w:ind w:left="0" w:firstLine="0"/>
                          <w:jc w:val="left"/>
                        </w:pPr>
                        <w:r>
                          <w:rPr>
                            <w:w w:val="95"/>
                            <w:sz w:val="18"/>
                          </w:rPr>
                          <w:t>d</w:t>
                        </w:r>
                        <w:r>
                          <w:rPr>
                            <w:spacing w:val="-9"/>
                            <w:w w:val="95"/>
                            <w:sz w:val="18"/>
                          </w:rPr>
                          <w:t xml:space="preserve"> </w:t>
                        </w:r>
                        <w:r>
                          <w:rPr>
                            <w:w w:val="95"/>
                            <w:sz w:val="18"/>
                          </w:rPr>
                          <w:t>e</w:t>
                        </w:r>
                        <w:r>
                          <w:rPr>
                            <w:spacing w:val="-9"/>
                            <w:w w:val="95"/>
                            <w:sz w:val="18"/>
                          </w:rPr>
                          <w:t xml:space="preserve"> </w:t>
                        </w:r>
                        <w:r>
                          <w:rPr>
                            <w:w w:val="95"/>
                            <w:sz w:val="18"/>
                          </w:rPr>
                          <w:t>l</w:t>
                        </w:r>
                        <w:r>
                          <w:rPr>
                            <w:spacing w:val="-9"/>
                            <w:w w:val="95"/>
                            <w:sz w:val="18"/>
                          </w:rPr>
                          <w:t xml:space="preserve"> </w:t>
                        </w:r>
                        <w:r>
                          <w:rPr>
                            <w:w w:val="95"/>
                            <w:sz w:val="18"/>
                          </w:rPr>
                          <w:t>t</w:t>
                        </w:r>
                        <w:r>
                          <w:rPr>
                            <w:spacing w:val="-9"/>
                            <w:w w:val="95"/>
                            <w:sz w:val="18"/>
                          </w:rPr>
                          <w:t xml:space="preserve"> </w:t>
                        </w:r>
                        <w:r>
                          <w:rPr>
                            <w:w w:val="95"/>
                            <w:sz w:val="18"/>
                          </w:rPr>
                          <w:t>a</w:t>
                        </w:r>
                      </w:p>
                    </w:txbxContent>
                  </v:textbox>
                </v:rect>
                <v:rect id="Rectangle 11296" o:spid="_x0000_s1130" style="position:absolute;left:14368;top:23318;width:85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" filled="f" stroked="f">
                  <v:textbox inset="0,0,0,0">
                    <w:txbxContent>
                      <w:p w14:paraId="0ADCEC18" w14:textId="77777777" w:rsidR="00FE0D46" w:rsidRDefault="00FE0D46">
                        <w:pPr>
                          <w:spacing w:after="160" w:line="259" w:lineRule="auto"/>
                          <w:ind w:left="0" w:firstLine="0"/>
                          <w:jc w:val="left"/>
                        </w:pPr>
                        <w:r>
                          <w:rPr>
                            <w:w w:val="113"/>
                            <w:sz w:val="18"/>
                          </w:rPr>
                          <w:t>=</w:t>
                        </w:r>
                      </w:p>
                    </w:txbxContent>
                  </v:textbox>
                </v:rect>
                <v:shape id="Shape 139372" o:spid="_x0000_s1131" style="position:absolute;top:24672;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" path="m,l5361178,r,151828l,151828,,e" fillcolor="#f7f5f7" stroked="f" strokeweight="0">
                  <v:stroke miterlimit="83231f" joinstyle="miter"/>
                  <v:path arrowok="t" textboxrect="0,0,5361178,151828"/>
                </v:shape>
                <v:shape id="Shape 139373" o:spid="_x0000_s1132" style="position:absolute;top:26317;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" path="m,l5361178,r,151828l,151828,,e" fillcolor="#f7f5f7" stroked="f" strokeweight="0">
                  <v:stroke miterlimit="83231f" joinstyle="miter"/>
                  <v:path arrowok="t" textboxrect="0,0,5361178,151828"/>
                </v:shape>
                <v:rect id="Rectangle 2139" o:spid="_x0000_s1133" style="position:absolute;left:1500;top:26594;width:5096;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113874FE" w14:textId="77777777" w:rsidR="00FE0D46" w:rsidRDefault="00FE0D46">
                        <w:pPr>
                          <w:spacing w:after="160" w:line="259" w:lineRule="auto"/>
                          <w:ind w:left="0" w:firstLine="0"/>
                          <w:jc w:val="left"/>
                        </w:pPr>
                        <w:r>
                          <w:rPr>
                            <w:spacing w:val="21"/>
                            <w:w w:val="108"/>
                            <w:sz w:val="18"/>
                          </w:rPr>
                          <w:t>return</w:t>
                        </w:r>
                      </w:p>
                    </w:txbxContent>
                  </v:textbox>
                </v:rect>
                <v:rect id="Rectangle 2140" o:spid="_x0000_s1134" style="position:absolute;left:6349;top:26608;width:4942;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481B590A" w14:textId="77777777" w:rsidR="00FE0D46" w:rsidRDefault="00FE0D46">
                        <w:pPr>
                          <w:spacing w:after="160" w:line="259" w:lineRule="auto"/>
                          <w:ind w:left="0" w:firstLine="0"/>
                          <w:jc w:val="left"/>
                        </w:pPr>
                        <w:r>
                          <w:rPr>
                            <w:w w:val="96"/>
                            <w:sz w:val="18"/>
                          </w:rPr>
                          <w:t>d</w:t>
                        </w:r>
                        <w:r>
                          <w:rPr>
                            <w:spacing w:val="-9"/>
                            <w:w w:val="96"/>
                            <w:sz w:val="18"/>
                          </w:rPr>
                          <w:t xml:space="preserve"> </w:t>
                        </w:r>
                        <w:r>
                          <w:rPr>
                            <w:w w:val="96"/>
                            <w:sz w:val="18"/>
                          </w:rPr>
                          <w:t>e</w:t>
                        </w:r>
                        <w:r>
                          <w:rPr>
                            <w:spacing w:val="-9"/>
                            <w:w w:val="96"/>
                            <w:sz w:val="18"/>
                          </w:rPr>
                          <w:t xml:space="preserve"> </w:t>
                        </w:r>
                        <w:r>
                          <w:rPr>
                            <w:w w:val="96"/>
                            <w:sz w:val="18"/>
                          </w:rPr>
                          <w:t>l</w:t>
                        </w:r>
                        <w:r>
                          <w:rPr>
                            <w:spacing w:val="-9"/>
                            <w:w w:val="96"/>
                            <w:sz w:val="18"/>
                          </w:rPr>
                          <w:t xml:space="preserve"> </w:t>
                        </w:r>
                        <w:r>
                          <w:rPr>
                            <w:w w:val="96"/>
                            <w:sz w:val="18"/>
                          </w:rPr>
                          <w:t>t</w:t>
                        </w:r>
                        <w:r>
                          <w:rPr>
                            <w:spacing w:val="-9"/>
                            <w:w w:val="96"/>
                            <w:sz w:val="18"/>
                          </w:rPr>
                          <w:t xml:space="preserve"> </w:t>
                        </w:r>
                        <w:r>
                          <w:rPr>
                            <w:w w:val="96"/>
                            <w:sz w:val="18"/>
                          </w:rPr>
                          <w:t>a</w:t>
                        </w:r>
                        <w:r>
                          <w:rPr>
                            <w:spacing w:val="20"/>
                            <w:w w:val="96"/>
                            <w:sz w:val="18"/>
                          </w:rPr>
                          <w:t xml:space="preserve"> </w:t>
                        </w:r>
                        <w:r>
                          <w:rPr>
                            <w:w w:val="96"/>
                            <w:sz w:val="18"/>
                          </w:rPr>
                          <w:t>;</w:t>
                        </w:r>
                      </w:p>
                    </w:txbxContent>
                  </v:textbox>
                </v:rect>
                <v:shape id="Shape 139388" o:spid="_x0000_s1135" style="position:absolute;top:27962;width:53611;height:1518;visibility:visible;mso-wrap-style:square;v-text-anchor:top" coordsize="5361178,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" path="m,l5361178,r,151828l,151828,,e" fillcolor="#f7f5f7" stroked="f" strokeweight="0">
                  <v:stroke miterlimit="83231f" joinstyle="miter"/>
                  <v:path arrowok="t" textboxrect="0,0,5361178,151828"/>
                </v:shape>
                <v:rect id="Rectangle 2142" o:spid="_x0000_s1136" style="position:absolute;left:49;top:28170;width:778;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4380033C" w14:textId="77777777" w:rsidR="00FE0D46" w:rsidRDefault="00FE0D46">
                        <w:pPr>
                          <w:spacing w:after="160" w:line="259" w:lineRule="auto"/>
                          <w:ind w:left="0" w:firstLine="0"/>
                          <w:jc w:val="left"/>
                        </w:pPr>
                        <w:r>
                          <w:rPr>
                            <w:rFonts w:ascii="Cambria" w:eastAsia="Cambria" w:hAnsi="Cambria" w:cs="Cambria"/>
                            <w:sz w:val="18"/>
                          </w:rPr>
                          <w:t>}</w:t>
                        </w:r>
                      </w:p>
                    </w:txbxContent>
                  </v:textbox>
                </v:rect>
                <w10:anchorlock/>
              </v:group>
            </w:pict>
          </mc:Fallback>
        </mc:AlternateContent>
      </w:r>
    </w:p>
    <w:p w14:paraId="5E372E4C" w14:textId="77777777" w:rsidR="00F56008" w:rsidRPr="00DB5C50" w:rsidRDefault="00835842">
      <w:pPr>
        <w:tabs>
          <w:tab w:val="center" w:pos="1066"/>
          <w:tab w:val="center" w:pos="2303"/>
        </w:tabs>
        <w:spacing w:after="73" w:line="260" w:lineRule="auto"/>
        <w:ind w:left="0" w:firstLine="0"/>
        <w:jc w:val="left"/>
        <w:rPr>
          <w:lang w:val="en-US"/>
        </w:rPr>
      </w:pPr>
      <w:r>
        <w:rPr>
          <w:sz w:val="22"/>
        </w:rPr>
        <w:tab/>
      </w:r>
      <w:r w:rsidRPr="00DB5C50">
        <w:rPr>
          <w:lang w:val="en-US"/>
        </w:rPr>
        <w:t>3.3.2</w:t>
      </w:r>
      <w:r w:rsidRPr="00DB5C50">
        <w:rPr>
          <w:lang w:val="en-US"/>
        </w:rPr>
        <w:tab/>
        <w:t>Likelihood function</w:t>
      </w:r>
    </w:p>
    <w:p w14:paraId="05F7F27A" w14:textId="77777777" w:rsidR="00F56008" w:rsidRDefault="00835842">
      <w:pPr>
        <w:ind w:left="340" w:right="3409" w:hanging="239"/>
      </w:pPr>
      <w:r w:rsidRPr="00DB5C50">
        <w:rPr>
          <w:lang w:val="en-US"/>
        </w:rPr>
        <w:lastRenderedPageBreak/>
        <w:t xml:space="preserve">Now we will show how to calculate the negative log-likelihood using TMB. </w:t>
      </w:r>
      <w:r>
        <w:t xml:space="preserve">C++ </w:t>
      </w:r>
      <w:proofErr w:type="spellStart"/>
      <w:r>
        <w:t>code</w:t>
      </w:r>
      <w:proofErr w:type="spellEnd"/>
      <w:r>
        <w:t xml:space="preserve"> in file </w:t>
      </w:r>
      <w:proofErr w:type="spellStart"/>
      <w:r>
        <w:t>poi</w:t>
      </w:r>
      <w:proofErr w:type="spellEnd"/>
      <w:r>
        <w:t xml:space="preserve"> hmm.cpp:</w:t>
      </w:r>
    </w:p>
    <w:tbl>
      <w:tblPr>
        <w:tblStyle w:val="TableGrid"/>
        <w:tblW w:w="8443" w:type="dxa"/>
        <w:tblInd w:w="100" w:type="dxa"/>
        <w:tblCellMar>
          <w:top w:w="43" w:type="dxa"/>
          <w:right w:w="115" w:type="dxa"/>
        </w:tblCellMar>
        <w:tblLook w:val="04A0" w:firstRow="1" w:lastRow="0" w:firstColumn="1" w:lastColumn="0" w:noHBand="0" w:noVBand="1"/>
      </w:tblPr>
      <w:tblGrid>
        <w:gridCol w:w="2944"/>
        <w:gridCol w:w="968"/>
        <w:gridCol w:w="1603"/>
        <w:gridCol w:w="1504"/>
        <w:gridCol w:w="1424"/>
      </w:tblGrid>
      <w:tr w:rsidR="00F56008" w14:paraId="5C6A64C9" w14:textId="77777777">
        <w:trPr>
          <w:trHeight w:val="249"/>
        </w:trPr>
        <w:tc>
          <w:tcPr>
            <w:tcW w:w="5515" w:type="dxa"/>
            <w:gridSpan w:val="3"/>
            <w:tcBorders>
              <w:top w:val="nil"/>
              <w:left w:val="nil"/>
              <w:bottom w:val="nil"/>
              <w:right w:val="nil"/>
            </w:tcBorders>
            <w:shd w:val="clear" w:color="auto" w:fill="F7F5F7"/>
          </w:tcPr>
          <w:p w14:paraId="141DF622" w14:textId="77777777" w:rsidR="00F56008" w:rsidRDefault="00835842">
            <w:pPr>
              <w:spacing w:after="0" w:line="259" w:lineRule="auto"/>
              <w:ind w:left="9" w:firstLine="0"/>
              <w:jc w:val="left"/>
            </w:pPr>
            <w:r>
              <w:rPr>
                <w:sz w:val="18"/>
              </w:rPr>
              <w:t>#</w:t>
            </w:r>
            <w:proofErr w:type="spellStart"/>
            <w:r>
              <w:rPr>
                <w:sz w:val="18"/>
              </w:rPr>
              <w:t>include</w:t>
            </w:r>
            <w:proofErr w:type="spellEnd"/>
            <w:r>
              <w:rPr>
                <w:sz w:val="18"/>
              </w:rPr>
              <w:t xml:space="preserve"> </w:t>
            </w:r>
            <w:r>
              <w:rPr>
                <w:rFonts w:ascii="Cambria" w:eastAsia="Cambria" w:hAnsi="Cambria" w:cs="Cambria"/>
                <w:i/>
                <w:sz w:val="18"/>
              </w:rPr>
              <w:t>&lt;</w:t>
            </w:r>
            <w:r>
              <w:rPr>
                <w:sz w:val="18"/>
              </w:rPr>
              <w:t xml:space="preserve">TMB. </w:t>
            </w:r>
            <w:proofErr w:type="spellStart"/>
            <w:r>
              <w:rPr>
                <w:sz w:val="18"/>
              </w:rPr>
              <w:t>hpp</w:t>
            </w:r>
            <w:proofErr w:type="spellEnd"/>
            <w:r>
              <w:rPr>
                <w:rFonts w:ascii="Cambria" w:eastAsia="Cambria" w:hAnsi="Cambria" w:cs="Cambria"/>
                <w:i/>
                <w:sz w:val="18"/>
              </w:rPr>
              <w:t>&gt;</w:t>
            </w:r>
          </w:p>
        </w:tc>
        <w:tc>
          <w:tcPr>
            <w:tcW w:w="1504" w:type="dxa"/>
            <w:tcBorders>
              <w:top w:val="nil"/>
              <w:left w:val="nil"/>
              <w:bottom w:val="nil"/>
              <w:right w:val="nil"/>
            </w:tcBorders>
            <w:shd w:val="clear" w:color="auto" w:fill="F7F5F7"/>
          </w:tcPr>
          <w:p w14:paraId="5C783896"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0B1FC237" w14:textId="77777777" w:rsidR="00F56008" w:rsidRDefault="00F56008">
            <w:pPr>
              <w:spacing w:after="160" w:line="259" w:lineRule="auto"/>
              <w:ind w:left="0" w:firstLine="0"/>
              <w:jc w:val="left"/>
            </w:pPr>
          </w:p>
        </w:tc>
      </w:tr>
      <w:tr w:rsidR="00F56008" w:rsidRPr="00CE2C02" w14:paraId="37A73C61" w14:textId="77777777">
        <w:trPr>
          <w:trHeight w:val="249"/>
        </w:trPr>
        <w:tc>
          <w:tcPr>
            <w:tcW w:w="5515" w:type="dxa"/>
            <w:gridSpan w:val="3"/>
            <w:tcBorders>
              <w:top w:val="nil"/>
              <w:left w:val="nil"/>
              <w:bottom w:val="nil"/>
              <w:right w:val="nil"/>
            </w:tcBorders>
            <w:shd w:val="clear" w:color="auto" w:fill="F7F5F7"/>
          </w:tcPr>
          <w:p w14:paraId="78A964AF" w14:textId="77777777" w:rsidR="00F56008" w:rsidRPr="00DB5C50" w:rsidRDefault="00835842">
            <w:pPr>
              <w:spacing w:after="0" w:line="259" w:lineRule="auto"/>
              <w:ind w:left="9" w:firstLine="0"/>
              <w:jc w:val="left"/>
              <w:rPr>
                <w:lang w:val="en-US"/>
              </w:rPr>
            </w:pPr>
            <w:r w:rsidRPr="00DB5C50">
              <w:rPr>
                <w:sz w:val="18"/>
                <w:lang w:val="en-US"/>
              </w:rPr>
              <w:t xml:space="preserve">#include ” . . / functions / u t </w:t>
            </w:r>
            <w:proofErr w:type="spellStart"/>
            <w:r w:rsidRPr="00DB5C50">
              <w:rPr>
                <w:sz w:val="18"/>
                <w:lang w:val="en-US"/>
              </w:rPr>
              <w:t>i</w:t>
            </w:r>
            <w:proofErr w:type="spellEnd"/>
            <w:r w:rsidRPr="00DB5C50">
              <w:rPr>
                <w:sz w:val="18"/>
                <w:lang w:val="en-US"/>
              </w:rPr>
              <w:t xml:space="preserve"> l s . </w:t>
            </w:r>
            <w:proofErr w:type="spellStart"/>
            <w:r w:rsidRPr="00DB5C50">
              <w:rPr>
                <w:sz w:val="18"/>
                <w:lang w:val="en-US"/>
              </w:rPr>
              <w:t>cpp</w:t>
            </w:r>
            <w:proofErr w:type="spellEnd"/>
            <w:r w:rsidRPr="00DB5C50">
              <w:rPr>
                <w:sz w:val="18"/>
                <w:lang w:val="en-US"/>
              </w:rPr>
              <w:t>”</w:t>
            </w:r>
          </w:p>
        </w:tc>
        <w:tc>
          <w:tcPr>
            <w:tcW w:w="1504" w:type="dxa"/>
            <w:tcBorders>
              <w:top w:val="nil"/>
              <w:left w:val="nil"/>
              <w:bottom w:val="nil"/>
              <w:right w:val="nil"/>
            </w:tcBorders>
            <w:shd w:val="clear" w:color="auto" w:fill="F7F5F7"/>
          </w:tcPr>
          <w:p w14:paraId="15887C79"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301BDAD7" w14:textId="77777777" w:rsidR="00F56008" w:rsidRPr="00DB5C50" w:rsidRDefault="00F56008">
            <w:pPr>
              <w:spacing w:after="160" w:line="259" w:lineRule="auto"/>
              <w:ind w:left="0" w:firstLine="0"/>
              <w:jc w:val="left"/>
              <w:rPr>
                <w:lang w:val="en-US"/>
              </w:rPr>
            </w:pPr>
          </w:p>
        </w:tc>
      </w:tr>
      <w:tr w:rsidR="00F56008" w:rsidRPr="00CE2C02" w14:paraId="66042D13" w14:textId="77777777">
        <w:trPr>
          <w:trHeight w:val="279"/>
        </w:trPr>
        <w:tc>
          <w:tcPr>
            <w:tcW w:w="5515" w:type="dxa"/>
            <w:gridSpan w:val="3"/>
            <w:tcBorders>
              <w:top w:val="nil"/>
              <w:left w:val="nil"/>
              <w:bottom w:val="nil"/>
              <w:right w:val="nil"/>
            </w:tcBorders>
            <w:shd w:val="clear" w:color="auto" w:fill="F7F5F7"/>
          </w:tcPr>
          <w:p w14:paraId="25C419A6" w14:textId="77777777" w:rsidR="00F56008" w:rsidRPr="00DB5C50" w:rsidRDefault="00F56008">
            <w:pPr>
              <w:spacing w:after="160" w:line="259" w:lineRule="auto"/>
              <w:ind w:left="0" w:firstLine="0"/>
              <w:jc w:val="left"/>
              <w:rPr>
                <w:lang w:val="en-US"/>
              </w:rPr>
            </w:pPr>
          </w:p>
        </w:tc>
        <w:tc>
          <w:tcPr>
            <w:tcW w:w="1504" w:type="dxa"/>
            <w:tcBorders>
              <w:top w:val="nil"/>
              <w:left w:val="nil"/>
              <w:bottom w:val="nil"/>
              <w:right w:val="nil"/>
            </w:tcBorders>
            <w:shd w:val="clear" w:color="auto" w:fill="F7F5F7"/>
          </w:tcPr>
          <w:p w14:paraId="6F18C8EC"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24E0FAD9" w14:textId="77777777" w:rsidR="00F56008" w:rsidRPr="00DB5C50" w:rsidRDefault="00F56008">
            <w:pPr>
              <w:spacing w:after="160" w:line="259" w:lineRule="auto"/>
              <w:ind w:left="0" w:firstLine="0"/>
              <w:jc w:val="left"/>
              <w:rPr>
                <w:lang w:val="en-US"/>
              </w:rPr>
            </w:pPr>
          </w:p>
        </w:tc>
      </w:tr>
      <w:tr w:rsidR="00F56008" w14:paraId="66ACDD68" w14:textId="77777777">
        <w:trPr>
          <w:trHeight w:val="249"/>
        </w:trPr>
        <w:tc>
          <w:tcPr>
            <w:tcW w:w="5515" w:type="dxa"/>
            <w:gridSpan w:val="3"/>
            <w:tcBorders>
              <w:top w:val="nil"/>
              <w:left w:val="nil"/>
              <w:bottom w:val="nil"/>
              <w:right w:val="nil"/>
            </w:tcBorders>
            <w:shd w:val="clear" w:color="auto" w:fill="F7F5F7"/>
          </w:tcPr>
          <w:p w14:paraId="49420E5D" w14:textId="77777777" w:rsidR="00F56008" w:rsidRDefault="00835842">
            <w:pPr>
              <w:tabs>
                <w:tab w:val="center" w:pos="861"/>
                <w:tab w:val="center" w:pos="1668"/>
                <w:tab w:val="center" w:pos="1990"/>
                <w:tab w:val="center" w:pos="2528"/>
                <w:tab w:val="center" w:pos="3336"/>
                <w:tab w:val="center" w:pos="4089"/>
                <w:tab w:val="center" w:pos="4835"/>
              </w:tabs>
              <w:spacing w:after="0" w:line="259" w:lineRule="auto"/>
              <w:ind w:left="0" w:firstLine="0"/>
              <w:jc w:val="left"/>
            </w:pPr>
            <w:r>
              <w:rPr>
                <w:i/>
                <w:sz w:val="18"/>
              </w:rPr>
              <w:t>/ /</w:t>
            </w:r>
            <w:r>
              <w:rPr>
                <w:i/>
                <w:sz w:val="18"/>
              </w:rPr>
              <w:tab/>
              <w:t xml:space="preserve">L i k e l i h o </w:t>
            </w:r>
            <w:proofErr w:type="spellStart"/>
            <w:r>
              <w:rPr>
                <w:i/>
                <w:sz w:val="18"/>
              </w:rPr>
              <w:t>o</w:t>
            </w:r>
            <w:proofErr w:type="spellEnd"/>
            <w:r>
              <w:rPr>
                <w:i/>
                <w:sz w:val="18"/>
              </w:rPr>
              <w:t xml:space="preserve"> d</w:t>
            </w:r>
            <w:r>
              <w:rPr>
                <w:i/>
                <w:sz w:val="18"/>
              </w:rPr>
              <w:tab/>
              <w:t>f o r</w:t>
            </w:r>
            <w:r>
              <w:rPr>
                <w:i/>
                <w:sz w:val="18"/>
              </w:rPr>
              <w:tab/>
              <w:t>a</w:t>
            </w:r>
            <w:r>
              <w:rPr>
                <w:i/>
                <w:sz w:val="18"/>
              </w:rPr>
              <w:tab/>
            </w:r>
            <w:proofErr w:type="spellStart"/>
            <w:r>
              <w:rPr>
                <w:i/>
                <w:sz w:val="18"/>
              </w:rPr>
              <w:t>poisson</w:t>
            </w:r>
            <w:proofErr w:type="spellEnd"/>
            <w:r>
              <w:rPr>
                <w:i/>
                <w:sz w:val="18"/>
              </w:rPr>
              <w:tab/>
            </w:r>
            <w:proofErr w:type="spellStart"/>
            <w:r>
              <w:rPr>
                <w:i/>
                <w:sz w:val="18"/>
              </w:rPr>
              <w:t>hidden</w:t>
            </w:r>
            <w:proofErr w:type="spellEnd"/>
            <w:r>
              <w:rPr>
                <w:i/>
                <w:sz w:val="18"/>
              </w:rPr>
              <w:tab/>
            </w:r>
            <w:proofErr w:type="spellStart"/>
            <w:r>
              <w:rPr>
                <w:i/>
                <w:sz w:val="18"/>
              </w:rPr>
              <w:t>markov</w:t>
            </w:r>
            <w:proofErr w:type="spellEnd"/>
            <w:r>
              <w:rPr>
                <w:i/>
                <w:sz w:val="18"/>
              </w:rPr>
              <w:tab/>
            </w:r>
            <w:proofErr w:type="spellStart"/>
            <w:r>
              <w:rPr>
                <w:i/>
                <w:sz w:val="18"/>
              </w:rPr>
              <w:t>model</w:t>
            </w:r>
            <w:proofErr w:type="spellEnd"/>
            <w:r>
              <w:rPr>
                <w:i/>
                <w:sz w:val="18"/>
              </w:rPr>
              <w:t xml:space="preserve"> .</w:t>
            </w:r>
          </w:p>
        </w:tc>
        <w:tc>
          <w:tcPr>
            <w:tcW w:w="1504" w:type="dxa"/>
            <w:tcBorders>
              <w:top w:val="nil"/>
              <w:left w:val="nil"/>
              <w:bottom w:val="nil"/>
              <w:right w:val="nil"/>
            </w:tcBorders>
            <w:shd w:val="clear" w:color="auto" w:fill="F7F5F7"/>
          </w:tcPr>
          <w:p w14:paraId="062DE52C"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29BD853A" w14:textId="77777777" w:rsidR="00F56008" w:rsidRDefault="00F56008">
            <w:pPr>
              <w:spacing w:after="160" w:line="259" w:lineRule="auto"/>
              <w:ind w:left="0" w:firstLine="0"/>
              <w:jc w:val="left"/>
            </w:pPr>
          </w:p>
        </w:tc>
      </w:tr>
      <w:tr w:rsidR="00F56008" w14:paraId="4E1F6A4D" w14:textId="77777777">
        <w:trPr>
          <w:trHeight w:val="259"/>
        </w:trPr>
        <w:tc>
          <w:tcPr>
            <w:tcW w:w="5515" w:type="dxa"/>
            <w:gridSpan w:val="3"/>
            <w:tcBorders>
              <w:top w:val="nil"/>
              <w:left w:val="nil"/>
              <w:bottom w:val="nil"/>
              <w:right w:val="nil"/>
            </w:tcBorders>
            <w:shd w:val="clear" w:color="auto" w:fill="F7F5F7"/>
          </w:tcPr>
          <w:p w14:paraId="10B6C8BC" w14:textId="77777777" w:rsidR="00F56008" w:rsidRDefault="00835842">
            <w:pPr>
              <w:spacing w:after="0" w:line="259" w:lineRule="auto"/>
              <w:ind w:left="19" w:firstLine="0"/>
              <w:jc w:val="left"/>
            </w:pPr>
            <w:proofErr w:type="spellStart"/>
            <w:r>
              <w:rPr>
                <w:sz w:val="18"/>
              </w:rPr>
              <w:t>template</w:t>
            </w:r>
            <w:proofErr w:type="spellEnd"/>
            <w:r>
              <w:rPr>
                <w:rFonts w:ascii="Cambria" w:eastAsia="Cambria" w:hAnsi="Cambria" w:cs="Cambria"/>
                <w:i/>
                <w:sz w:val="18"/>
              </w:rPr>
              <w:t>&lt;</w:t>
            </w:r>
            <w:proofErr w:type="spellStart"/>
            <w:r>
              <w:rPr>
                <w:sz w:val="18"/>
              </w:rPr>
              <w:t>class</w:t>
            </w:r>
            <w:proofErr w:type="spellEnd"/>
            <w:r>
              <w:rPr>
                <w:sz w:val="18"/>
              </w:rPr>
              <w:t xml:space="preserve"> Type</w:t>
            </w:r>
            <w:r>
              <w:rPr>
                <w:rFonts w:ascii="Cambria" w:eastAsia="Cambria" w:hAnsi="Cambria" w:cs="Cambria"/>
                <w:i/>
                <w:sz w:val="18"/>
              </w:rPr>
              <w:t>&gt;</w:t>
            </w:r>
          </w:p>
        </w:tc>
        <w:tc>
          <w:tcPr>
            <w:tcW w:w="1504" w:type="dxa"/>
            <w:tcBorders>
              <w:top w:val="nil"/>
              <w:left w:val="nil"/>
              <w:bottom w:val="nil"/>
              <w:right w:val="nil"/>
            </w:tcBorders>
            <w:shd w:val="clear" w:color="auto" w:fill="F7F5F7"/>
          </w:tcPr>
          <w:p w14:paraId="4F3F81A1"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525CD335" w14:textId="77777777" w:rsidR="00F56008" w:rsidRDefault="00F56008">
            <w:pPr>
              <w:spacing w:after="160" w:line="259" w:lineRule="auto"/>
              <w:ind w:left="0" w:firstLine="0"/>
              <w:jc w:val="left"/>
            </w:pPr>
          </w:p>
        </w:tc>
      </w:tr>
      <w:tr w:rsidR="00F56008" w:rsidRPr="00CE2C02" w14:paraId="6C909DEA" w14:textId="77777777">
        <w:trPr>
          <w:trHeight w:val="259"/>
        </w:trPr>
        <w:tc>
          <w:tcPr>
            <w:tcW w:w="5515" w:type="dxa"/>
            <w:gridSpan w:val="3"/>
            <w:tcBorders>
              <w:top w:val="nil"/>
              <w:left w:val="nil"/>
              <w:bottom w:val="nil"/>
              <w:right w:val="nil"/>
            </w:tcBorders>
            <w:shd w:val="clear" w:color="auto" w:fill="F7F5F7"/>
          </w:tcPr>
          <w:p w14:paraId="263DE1D8" w14:textId="77777777" w:rsidR="00F56008" w:rsidRPr="00DB5C50" w:rsidRDefault="00835842">
            <w:pPr>
              <w:tabs>
                <w:tab w:val="center" w:pos="2474"/>
                <w:tab w:val="center" w:pos="4627"/>
              </w:tabs>
              <w:spacing w:after="0" w:line="259" w:lineRule="auto"/>
              <w:ind w:left="0" w:firstLine="0"/>
              <w:jc w:val="left"/>
              <w:rPr>
                <w:lang w:val="en-US"/>
              </w:rPr>
            </w:pPr>
            <w:r w:rsidRPr="00DB5C50">
              <w:rPr>
                <w:sz w:val="18"/>
                <w:lang w:val="en-US"/>
              </w:rPr>
              <w:t>Type</w:t>
            </w:r>
            <w:r w:rsidRPr="00DB5C50">
              <w:rPr>
                <w:sz w:val="18"/>
                <w:lang w:val="en-US"/>
              </w:rPr>
              <w:tab/>
              <w:t xml:space="preserve">objective </w:t>
            </w:r>
            <w:r>
              <w:rPr>
                <w:noProof/>
                <w:sz w:val="22"/>
              </w:rPr>
              <mc:AlternateContent>
                <mc:Choice Requires="wpg">
                  <w:drawing>
                    <wp:inline distT="0" distB="0" distL="0" distR="0" wp14:anchorId="40AF12FA" wp14:editId="1777C9BA">
                      <wp:extent cx="34163" cy="5055"/>
                      <wp:effectExtent l="0" t="0" r="0" b="0"/>
                      <wp:docPr id="107995" name="Group 107995"/>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167" name="Shape 216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995" style="width:2.69pt;height:0.398pt;mso-position-horizontal-relative:char;mso-position-vertical-relative:line" coordsize="341,50">
                      <v:shape id="Shape 2167" style="position:absolute;width:341;height:0;left:0;top:0;" coordsize="34163,0" path="m0,0l34163,0">
                        <v:stroke weight="0.398pt" endcap="flat" joinstyle="miter" miterlimit="10" on="true" color="#000000"/>
                        <v:fill on="false" color="#000000" opacity="0"/>
                      </v:shape>
                    </v:group>
                  </w:pict>
                </mc:Fallback>
              </mc:AlternateContent>
            </w:r>
            <w:r w:rsidRPr="00DB5C50">
              <w:rPr>
                <w:sz w:val="18"/>
                <w:lang w:val="en-US"/>
              </w:rPr>
              <w:t xml:space="preserve">function </w:t>
            </w:r>
            <w:r w:rsidRPr="00DB5C50">
              <w:rPr>
                <w:rFonts w:ascii="Cambria" w:eastAsia="Cambria" w:hAnsi="Cambria" w:cs="Cambria"/>
                <w:i/>
                <w:sz w:val="18"/>
                <w:lang w:val="en-US"/>
              </w:rPr>
              <w:t>&lt;</w:t>
            </w:r>
            <w:r w:rsidRPr="00DB5C50">
              <w:rPr>
                <w:sz w:val="18"/>
                <w:lang w:val="en-US"/>
              </w:rPr>
              <w:t xml:space="preserve">Type </w:t>
            </w:r>
            <w:r w:rsidRPr="00DB5C50">
              <w:rPr>
                <w:rFonts w:ascii="Cambria" w:eastAsia="Cambria" w:hAnsi="Cambria" w:cs="Cambria"/>
                <w:i/>
                <w:sz w:val="18"/>
                <w:lang w:val="en-US"/>
              </w:rPr>
              <w:t>&gt;</w:t>
            </w:r>
            <w:r w:rsidRPr="00DB5C50">
              <w:rPr>
                <w:sz w:val="18"/>
                <w:lang w:val="en-US"/>
              </w:rPr>
              <w:t>:: operator ( )</w:t>
            </w:r>
            <w:r w:rsidRPr="00DB5C50">
              <w:rPr>
                <w:sz w:val="18"/>
                <w:lang w:val="en-US"/>
              </w:rPr>
              <w:tab/>
              <w:t>( )</w:t>
            </w:r>
          </w:p>
        </w:tc>
        <w:tc>
          <w:tcPr>
            <w:tcW w:w="1504" w:type="dxa"/>
            <w:tcBorders>
              <w:top w:val="nil"/>
              <w:left w:val="nil"/>
              <w:bottom w:val="nil"/>
              <w:right w:val="nil"/>
            </w:tcBorders>
            <w:shd w:val="clear" w:color="auto" w:fill="F7F5F7"/>
          </w:tcPr>
          <w:p w14:paraId="2F0DD517"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40B4A0FB" w14:textId="77777777" w:rsidR="00F56008" w:rsidRPr="00DB5C50" w:rsidRDefault="00F56008">
            <w:pPr>
              <w:spacing w:after="160" w:line="259" w:lineRule="auto"/>
              <w:ind w:left="0" w:firstLine="0"/>
              <w:jc w:val="left"/>
              <w:rPr>
                <w:lang w:val="en-US"/>
              </w:rPr>
            </w:pPr>
          </w:p>
        </w:tc>
      </w:tr>
      <w:tr w:rsidR="00F56008" w14:paraId="48FF51A7" w14:textId="77777777">
        <w:trPr>
          <w:trHeight w:val="249"/>
        </w:trPr>
        <w:tc>
          <w:tcPr>
            <w:tcW w:w="2944" w:type="dxa"/>
            <w:tcBorders>
              <w:top w:val="nil"/>
              <w:left w:val="nil"/>
              <w:bottom w:val="nil"/>
              <w:right w:val="nil"/>
            </w:tcBorders>
            <w:shd w:val="clear" w:color="auto" w:fill="F7F5F7"/>
          </w:tcPr>
          <w:p w14:paraId="030706F5" w14:textId="77777777" w:rsidR="00F56008" w:rsidRDefault="00835842">
            <w:pPr>
              <w:spacing w:after="0" w:line="259" w:lineRule="auto"/>
              <w:ind w:left="8" w:firstLine="0"/>
              <w:jc w:val="left"/>
            </w:pPr>
            <w:r>
              <w:rPr>
                <w:rFonts w:ascii="Cambria" w:eastAsia="Cambria" w:hAnsi="Cambria" w:cs="Cambria"/>
                <w:sz w:val="18"/>
              </w:rPr>
              <w:t>{</w:t>
            </w:r>
          </w:p>
        </w:tc>
        <w:tc>
          <w:tcPr>
            <w:tcW w:w="2571" w:type="dxa"/>
            <w:gridSpan w:val="2"/>
            <w:tcBorders>
              <w:top w:val="nil"/>
              <w:left w:val="nil"/>
              <w:bottom w:val="nil"/>
              <w:right w:val="nil"/>
            </w:tcBorders>
            <w:shd w:val="clear" w:color="auto" w:fill="F7F5F7"/>
          </w:tcPr>
          <w:p w14:paraId="3FA29CAD" w14:textId="77777777" w:rsidR="00F56008" w:rsidRDefault="00F56008">
            <w:pPr>
              <w:spacing w:after="160" w:line="259" w:lineRule="auto"/>
              <w:ind w:left="0" w:firstLine="0"/>
              <w:jc w:val="left"/>
            </w:pPr>
          </w:p>
        </w:tc>
        <w:tc>
          <w:tcPr>
            <w:tcW w:w="1504" w:type="dxa"/>
            <w:tcBorders>
              <w:top w:val="nil"/>
              <w:left w:val="nil"/>
              <w:bottom w:val="nil"/>
              <w:right w:val="nil"/>
            </w:tcBorders>
            <w:shd w:val="clear" w:color="auto" w:fill="F7F5F7"/>
          </w:tcPr>
          <w:p w14:paraId="5C61711D"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213D5555" w14:textId="77777777" w:rsidR="00F56008" w:rsidRDefault="00F56008">
            <w:pPr>
              <w:spacing w:after="160" w:line="259" w:lineRule="auto"/>
              <w:ind w:left="0" w:firstLine="0"/>
              <w:jc w:val="left"/>
            </w:pPr>
          </w:p>
        </w:tc>
      </w:tr>
      <w:tr w:rsidR="00F56008" w14:paraId="79EC25E0" w14:textId="77777777">
        <w:trPr>
          <w:trHeight w:val="279"/>
        </w:trPr>
        <w:tc>
          <w:tcPr>
            <w:tcW w:w="2944" w:type="dxa"/>
            <w:tcBorders>
              <w:top w:val="nil"/>
              <w:left w:val="nil"/>
              <w:bottom w:val="nil"/>
              <w:right w:val="nil"/>
            </w:tcBorders>
            <w:shd w:val="clear" w:color="auto" w:fill="F7F5F7"/>
          </w:tcPr>
          <w:p w14:paraId="05EC6138" w14:textId="77777777" w:rsidR="00F56008" w:rsidRDefault="00F56008">
            <w:pPr>
              <w:spacing w:after="160" w:line="259" w:lineRule="auto"/>
              <w:ind w:left="0" w:firstLine="0"/>
              <w:jc w:val="left"/>
            </w:pPr>
          </w:p>
        </w:tc>
        <w:tc>
          <w:tcPr>
            <w:tcW w:w="2571" w:type="dxa"/>
            <w:gridSpan w:val="2"/>
            <w:tcBorders>
              <w:top w:val="nil"/>
              <w:left w:val="nil"/>
              <w:bottom w:val="nil"/>
              <w:right w:val="nil"/>
            </w:tcBorders>
            <w:shd w:val="clear" w:color="auto" w:fill="F7F5F7"/>
          </w:tcPr>
          <w:p w14:paraId="585A43E2" w14:textId="77777777" w:rsidR="00F56008" w:rsidRDefault="00F56008">
            <w:pPr>
              <w:spacing w:after="160" w:line="259" w:lineRule="auto"/>
              <w:ind w:left="0" w:firstLine="0"/>
              <w:jc w:val="left"/>
            </w:pPr>
          </w:p>
        </w:tc>
        <w:tc>
          <w:tcPr>
            <w:tcW w:w="1504" w:type="dxa"/>
            <w:tcBorders>
              <w:top w:val="nil"/>
              <w:left w:val="nil"/>
              <w:bottom w:val="nil"/>
              <w:right w:val="nil"/>
            </w:tcBorders>
            <w:shd w:val="clear" w:color="auto" w:fill="F7F5F7"/>
          </w:tcPr>
          <w:p w14:paraId="19EB2B31"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6DE4B477" w14:textId="77777777" w:rsidR="00F56008" w:rsidRDefault="00F56008">
            <w:pPr>
              <w:spacing w:after="160" w:line="259" w:lineRule="auto"/>
              <w:ind w:left="0" w:firstLine="0"/>
              <w:jc w:val="left"/>
            </w:pPr>
          </w:p>
        </w:tc>
      </w:tr>
      <w:tr w:rsidR="00F56008" w14:paraId="1E3ED705" w14:textId="77777777">
        <w:trPr>
          <w:trHeight w:val="249"/>
        </w:trPr>
        <w:tc>
          <w:tcPr>
            <w:tcW w:w="2944" w:type="dxa"/>
            <w:tcBorders>
              <w:top w:val="nil"/>
              <w:left w:val="nil"/>
              <w:bottom w:val="nil"/>
              <w:right w:val="nil"/>
            </w:tcBorders>
            <w:shd w:val="clear" w:color="auto" w:fill="F7F5F7"/>
          </w:tcPr>
          <w:p w14:paraId="7375EAE6" w14:textId="77777777" w:rsidR="00F56008" w:rsidRDefault="00835842">
            <w:pPr>
              <w:tabs>
                <w:tab w:val="center" w:pos="323"/>
                <w:tab w:val="center" w:pos="753"/>
              </w:tabs>
              <w:spacing w:after="0" w:line="259" w:lineRule="auto"/>
              <w:ind w:left="0" w:firstLine="0"/>
              <w:jc w:val="left"/>
            </w:pPr>
            <w:r>
              <w:rPr>
                <w:sz w:val="22"/>
              </w:rPr>
              <w:tab/>
            </w:r>
            <w:r>
              <w:rPr>
                <w:i/>
                <w:sz w:val="18"/>
              </w:rPr>
              <w:t>/ /</w:t>
            </w:r>
            <w:r>
              <w:rPr>
                <w:i/>
                <w:sz w:val="18"/>
              </w:rPr>
              <w:tab/>
              <w:t>Data</w:t>
            </w:r>
          </w:p>
        </w:tc>
        <w:tc>
          <w:tcPr>
            <w:tcW w:w="2571" w:type="dxa"/>
            <w:gridSpan w:val="2"/>
            <w:tcBorders>
              <w:top w:val="nil"/>
              <w:left w:val="nil"/>
              <w:bottom w:val="nil"/>
              <w:right w:val="nil"/>
            </w:tcBorders>
            <w:shd w:val="clear" w:color="auto" w:fill="F7F5F7"/>
          </w:tcPr>
          <w:p w14:paraId="0DC16262" w14:textId="77777777" w:rsidR="00F56008" w:rsidRDefault="00F56008">
            <w:pPr>
              <w:spacing w:after="160" w:line="259" w:lineRule="auto"/>
              <w:ind w:left="0" w:firstLine="0"/>
              <w:jc w:val="left"/>
            </w:pPr>
          </w:p>
        </w:tc>
        <w:tc>
          <w:tcPr>
            <w:tcW w:w="1504" w:type="dxa"/>
            <w:tcBorders>
              <w:top w:val="nil"/>
              <w:left w:val="nil"/>
              <w:bottom w:val="nil"/>
              <w:right w:val="nil"/>
            </w:tcBorders>
            <w:shd w:val="clear" w:color="auto" w:fill="F7F5F7"/>
          </w:tcPr>
          <w:p w14:paraId="4EE80193"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3591322E" w14:textId="77777777" w:rsidR="00F56008" w:rsidRDefault="00F56008">
            <w:pPr>
              <w:spacing w:after="160" w:line="259" w:lineRule="auto"/>
              <w:ind w:left="0" w:firstLine="0"/>
              <w:jc w:val="left"/>
            </w:pPr>
          </w:p>
        </w:tc>
      </w:tr>
      <w:tr w:rsidR="00F56008" w:rsidRPr="00CE2C02" w14:paraId="2E06ED32" w14:textId="77777777">
        <w:trPr>
          <w:trHeight w:val="259"/>
        </w:trPr>
        <w:tc>
          <w:tcPr>
            <w:tcW w:w="2944" w:type="dxa"/>
            <w:tcBorders>
              <w:top w:val="nil"/>
              <w:left w:val="nil"/>
              <w:bottom w:val="nil"/>
              <w:right w:val="nil"/>
            </w:tcBorders>
            <w:shd w:val="clear" w:color="auto" w:fill="F7F5F7"/>
          </w:tcPr>
          <w:p w14:paraId="6BCB9928" w14:textId="77777777" w:rsidR="00F56008" w:rsidRDefault="00835842">
            <w:pPr>
              <w:spacing w:after="0" w:line="259" w:lineRule="auto"/>
              <w:ind w:left="207" w:firstLine="0"/>
              <w:jc w:val="left"/>
            </w:pPr>
            <w:r>
              <w:rPr>
                <w:sz w:val="18"/>
              </w:rPr>
              <w:t>DATA VECTOR( x ) ;</w:t>
            </w:r>
          </w:p>
        </w:tc>
        <w:tc>
          <w:tcPr>
            <w:tcW w:w="2571" w:type="dxa"/>
            <w:gridSpan w:val="2"/>
            <w:tcBorders>
              <w:top w:val="nil"/>
              <w:left w:val="nil"/>
              <w:bottom w:val="nil"/>
              <w:right w:val="nil"/>
            </w:tcBorders>
            <w:shd w:val="clear" w:color="auto" w:fill="F7F5F7"/>
          </w:tcPr>
          <w:p w14:paraId="7CBF722A" w14:textId="77777777" w:rsidR="00F56008" w:rsidRPr="00DB5C50" w:rsidRDefault="00835842">
            <w:pPr>
              <w:tabs>
                <w:tab w:val="center" w:pos="822"/>
                <w:tab w:val="center" w:pos="1791"/>
              </w:tabs>
              <w:spacing w:after="0" w:line="259" w:lineRule="auto"/>
              <w:ind w:left="0" w:firstLine="0"/>
              <w:jc w:val="left"/>
              <w:rPr>
                <w:lang w:val="en-US"/>
              </w:rPr>
            </w:pPr>
            <w:r w:rsidRPr="00DB5C50">
              <w:rPr>
                <w:i/>
                <w:sz w:val="18"/>
                <w:lang w:val="en-US"/>
              </w:rPr>
              <w:t>/ /</w:t>
            </w:r>
            <w:r w:rsidRPr="00DB5C50">
              <w:rPr>
                <w:i/>
                <w:sz w:val="18"/>
                <w:lang w:val="en-US"/>
              </w:rPr>
              <w:tab/>
              <w:t xml:space="preserve">t </w:t>
            </w:r>
            <w:proofErr w:type="spellStart"/>
            <w:r w:rsidRPr="00DB5C50">
              <w:rPr>
                <w:i/>
                <w:sz w:val="18"/>
                <w:lang w:val="en-US"/>
              </w:rPr>
              <w:t>i</w:t>
            </w:r>
            <w:proofErr w:type="spellEnd"/>
            <w:r w:rsidRPr="00DB5C50">
              <w:rPr>
                <w:i/>
                <w:sz w:val="18"/>
                <w:lang w:val="en-US"/>
              </w:rPr>
              <w:t xml:space="preserve"> m e s e r </w:t>
            </w:r>
            <w:proofErr w:type="spellStart"/>
            <w:r w:rsidRPr="00DB5C50">
              <w:rPr>
                <w:i/>
                <w:sz w:val="18"/>
                <w:lang w:val="en-US"/>
              </w:rPr>
              <w:t>i</w:t>
            </w:r>
            <w:proofErr w:type="spellEnd"/>
            <w:r w:rsidRPr="00DB5C50">
              <w:rPr>
                <w:i/>
                <w:sz w:val="18"/>
                <w:lang w:val="en-US"/>
              </w:rPr>
              <w:t xml:space="preserve"> e s</w:t>
            </w:r>
            <w:r w:rsidRPr="00DB5C50">
              <w:rPr>
                <w:i/>
                <w:sz w:val="18"/>
                <w:lang w:val="en-US"/>
              </w:rPr>
              <w:tab/>
              <w:t>v e c t o r</w:t>
            </w:r>
          </w:p>
        </w:tc>
        <w:tc>
          <w:tcPr>
            <w:tcW w:w="1504" w:type="dxa"/>
            <w:tcBorders>
              <w:top w:val="nil"/>
              <w:left w:val="nil"/>
              <w:bottom w:val="nil"/>
              <w:right w:val="nil"/>
            </w:tcBorders>
            <w:shd w:val="clear" w:color="auto" w:fill="F7F5F7"/>
          </w:tcPr>
          <w:p w14:paraId="578B9EFB"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225EE86A" w14:textId="77777777" w:rsidR="00F56008" w:rsidRPr="00DB5C50" w:rsidRDefault="00F56008">
            <w:pPr>
              <w:spacing w:after="160" w:line="259" w:lineRule="auto"/>
              <w:ind w:left="0" w:firstLine="0"/>
              <w:jc w:val="left"/>
              <w:rPr>
                <w:lang w:val="en-US"/>
              </w:rPr>
            </w:pPr>
          </w:p>
        </w:tc>
      </w:tr>
      <w:tr w:rsidR="00F56008" w:rsidRPr="00CE2C02" w14:paraId="4B1B9575" w14:textId="77777777">
        <w:trPr>
          <w:trHeight w:val="249"/>
        </w:trPr>
        <w:tc>
          <w:tcPr>
            <w:tcW w:w="2944" w:type="dxa"/>
            <w:tcBorders>
              <w:top w:val="nil"/>
              <w:left w:val="nil"/>
              <w:bottom w:val="nil"/>
              <w:right w:val="nil"/>
            </w:tcBorders>
            <w:shd w:val="clear" w:color="auto" w:fill="F7F5F7"/>
          </w:tcPr>
          <w:p w14:paraId="5AC663F7" w14:textId="77777777" w:rsidR="00F56008" w:rsidRDefault="00835842">
            <w:pPr>
              <w:spacing w:after="0" w:line="259" w:lineRule="auto"/>
              <w:ind w:left="212" w:firstLine="0"/>
              <w:jc w:val="left"/>
            </w:pPr>
            <w:r>
              <w:rPr>
                <w:sz w:val="18"/>
              </w:rPr>
              <w:t>DATA INTEGER(m) ;</w:t>
            </w:r>
          </w:p>
        </w:tc>
        <w:tc>
          <w:tcPr>
            <w:tcW w:w="2571" w:type="dxa"/>
            <w:gridSpan w:val="2"/>
            <w:tcBorders>
              <w:top w:val="nil"/>
              <w:left w:val="nil"/>
              <w:bottom w:val="nil"/>
              <w:right w:val="nil"/>
            </w:tcBorders>
            <w:shd w:val="clear" w:color="auto" w:fill="F7F5F7"/>
          </w:tcPr>
          <w:p w14:paraId="07F5DB8B" w14:textId="77777777" w:rsidR="00F56008" w:rsidRPr="00DB5C50" w:rsidRDefault="00835842">
            <w:pPr>
              <w:tabs>
                <w:tab w:val="center" w:pos="607"/>
                <w:tab w:val="center" w:pos="1145"/>
                <w:tab w:val="center" w:pos="1683"/>
                <w:tab w:val="center" w:pos="2167"/>
              </w:tabs>
              <w:spacing w:after="0" w:line="259" w:lineRule="auto"/>
              <w:ind w:left="0" w:firstLine="0"/>
              <w:jc w:val="left"/>
              <w:rPr>
                <w:lang w:val="en-US"/>
              </w:rPr>
            </w:pPr>
            <w:r w:rsidRPr="00DB5C50">
              <w:rPr>
                <w:i/>
                <w:sz w:val="18"/>
                <w:lang w:val="en-US"/>
              </w:rPr>
              <w:t>/ /</w:t>
            </w:r>
            <w:r w:rsidRPr="00DB5C50">
              <w:rPr>
                <w:i/>
                <w:sz w:val="18"/>
                <w:lang w:val="en-US"/>
              </w:rPr>
              <w:tab/>
              <w:t>Number</w:t>
            </w:r>
            <w:r w:rsidRPr="00DB5C50">
              <w:rPr>
                <w:i/>
                <w:sz w:val="18"/>
                <w:lang w:val="en-US"/>
              </w:rPr>
              <w:tab/>
              <w:t>of</w:t>
            </w:r>
            <w:r w:rsidRPr="00DB5C50">
              <w:rPr>
                <w:i/>
                <w:sz w:val="18"/>
                <w:lang w:val="en-US"/>
              </w:rPr>
              <w:tab/>
              <w:t>s t a t e s</w:t>
            </w:r>
            <w:r w:rsidRPr="00DB5C50">
              <w:rPr>
                <w:i/>
                <w:sz w:val="18"/>
                <w:lang w:val="en-US"/>
              </w:rPr>
              <w:tab/>
              <w:t>m</w:t>
            </w:r>
          </w:p>
        </w:tc>
        <w:tc>
          <w:tcPr>
            <w:tcW w:w="1504" w:type="dxa"/>
            <w:tcBorders>
              <w:top w:val="nil"/>
              <w:left w:val="nil"/>
              <w:bottom w:val="nil"/>
              <w:right w:val="nil"/>
            </w:tcBorders>
            <w:shd w:val="clear" w:color="auto" w:fill="F7F5F7"/>
          </w:tcPr>
          <w:p w14:paraId="7DF40AAE"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164AB557" w14:textId="77777777" w:rsidR="00F56008" w:rsidRPr="00DB5C50" w:rsidRDefault="00F56008">
            <w:pPr>
              <w:spacing w:after="160" w:line="259" w:lineRule="auto"/>
              <w:ind w:left="0" w:firstLine="0"/>
              <w:jc w:val="left"/>
              <w:rPr>
                <w:lang w:val="en-US"/>
              </w:rPr>
            </w:pPr>
          </w:p>
        </w:tc>
      </w:tr>
      <w:tr w:rsidR="00F56008" w:rsidRPr="00CE2C02" w14:paraId="4897EF04" w14:textId="77777777">
        <w:trPr>
          <w:trHeight w:val="279"/>
        </w:trPr>
        <w:tc>
          <w:tcPr>
            <w:tcW w:w="3912" w:type="dxa"/>
            <w:gridSpan w:val="2"/>
            <w:tcBorders>
              <w:top w:val="nil"/>
              <w:left w:val="nil"/>
              <w:bottom w:val="nil"/>
              <w:right w:val="nil"/>
            </w:tcBorders>
            <w:shd w:val="clear" w:color="auto" w:fill="F7F5F7"/>
          </w:tcPr>
          <w:p w14:paraId="7C4194F3" w14:textId="77777777" w:rsidR="00F56008" w:rsidRPr="00DB5C50" w:rsidRDefault="00F56008">
            <w:pPr>
              <w:spacing w:after="160" w:line="259" w:lineRule="auto"/>
              <w:ind w:left="0" w:firstLine="0"/>
              <w:jc w:val="left"/>
              <w:rPr>
                <w:lang w:val="en-US"/>
              </w:rPr>
            </w:pPr>
          </w:p>
        </w:tc>
        <w:tc>
          <w:tcPr>
            <w:tcW w:w="1603" w:type="dxa"/>
            <w:tcBorders>
              <w:top w:val="nil"/>
              <w:left w:val="nil"/>
              <w:bottom w:val="nil"/>
              <w:right w:val="nil"/>
            </w:tcBorders>
            <w:shd w:val="clear" w:color="auto" w:fill="F7F5F7"/>
          </w:tcPr>
          <w:p w14:paraId="7AFC1A3F" w14:textId="77777777" w:rsidR="00F56008" w:rsidRPr="00DB5C50" w:rsidRDefault="00F56008">
            <w:pPr>
              <w:spacing w:after="160" w:line="259" w:lineRule="auto"/>
              <w:ind w:left="0" w:firstLine="0"/>
              <w:jc w:val="left"/>
              <w:rPr>
                <w:lang w:val="en-US"/>
              </w:rPr>
            </w:pPr>
          </w:p>
        </w:tc>
        <w:tc>
          <w:tcPr>
            <w:tcW w:w="1504" w:type="dxa"/>
            <w:tcBorders>
              <w:top w:val="nil"/>
              <w:left w:val="nil"/>
              <w:bottom w:val="nil"/>
              <w:right w:val="nil"/>
            </w:tcBorders>
            <w:shd w:val="clear" w:color="auto" w:fill="F7F5F7"/>
          </w:tcPr>
          <w:p w14:paraId="3487D959" w14:textId="77777777" w:rsidR="00F56008" w:rsidRPr="00DB5C50" w:rsidRDefault="00F56008">
            <w:pPr>
              <w:spacing w:after="160" w:line="259" w:lineRule="auto"/>
              <w:ind w:left="0" w:firstLine="0"/>
              <w:jc w:val="left"/>
              <w:rPr>
                <w:lang w:val="en-US"/>
              </w:rPr>
            </w:pPr>
          </w:p>
        </w:tc>
        <w:tc>
          <w:tcPr>
            <w:tcW w:w="1424" w:type="dxa"/>
            <w:tcBorders>
              <w:top w:val="nil"/>
              <w:left w:val="nil"/>
              <w:bottom w:val="nil"/>
              <w:right w:val="nil"/>
            </w:tcBorders>
            <w:shd w:val="clear" w:color="auto" w:fill="F7F5F7"/>
          </w:tcPr>
          <w:p w14:paraId="5AAA0BEA" w14:textId="77777777" w:rsidR="00F56008" w:rsidRPr="00DB5C50" w:rsidRDefault="00F56008">
            <w:pPr>
              <w:spacing w:after="160" w:line="259" w:lineRule="auto"/>
              <w:ind w:left="0" w:firstLine="0"/>
              <w:jc w:val="left"/>
              <w:rPr>
                <w:lang w:val="en-US"/>
              </w:rPr>
            </w:pPr>
          </w:p>
        </w:tc>
      </w:tr>
      <w:tr w:rsidR="00F56008" w14:paraId="2FCBB751" w14:textId="77777777">
        <w:trPr>
          <w:trHeight w:val="249"/>
        </w:trPr>
        <w:tc>
          <w:tcPr>
            <w:tcW w:w="3912" w:type="dxa"/>
            <w:gridSpan w:val="2"/>
            <w:tcBorders>
              <w:top w:val="nil"/>
              <w:left w:val="nil"/>
              <w:bottom w:val="nil"/>
              <w:right w:val="nil"/>
            </w:tcBorders>
            <w:shd w:val="clear" w:color="auto" w:fill="F7F5F7"/>
          </w:tcPr>
          <w:p w14:paraId="07B95296" w14:textId="77777777" w:rsidR="00F56008" w:rsidRDefault="00835842">
            <w:pPr>
              <w:tabs>
                <w:tab w:val="center" w:pos="323"/>
                <w:tab w:val="center" w:pos="1076"/>
              </w:tabs>
              <w:spacing w:after="0" w:line="259" w:lineRule="auto"/>
              <w:ind w:left="0" w:firstLine="0"/>
              <w:jc w:val="left"/>
            </w:pPr>
            <w:r w:rsidRPr="00DB5C50">
              <w:rPr>
                <w:sz w:val="22"/>
                <w:lang w:val="en-US"/>
              </w:rPr>
              <w:tab/>
            </w:r>
            <w:r>
              <w:rPr>
                <w:i/>
                <w:sz w:val="18"/>
              </w:rPr>
              <w:t>/ /</w:t>
            </w:r>
            <w:r>
              <w:rPr>
                <w:i/>
                <w:sz w:val="18"/>
              </w:rPr>
              <w:tab/>
              <w:t>Parameters</w:t>
            </w:r>
          </w:p>
        </w:tc>
        <w:tc>
          <w:tcPr>
            <w:tcW w:w="1603" w:type="dxa"/>
            <w:tcBorders>
              <w:top w:val="nil"/>
              <w:left w:val="nil"/>
              <w:bottom w:val="nil"/>
              <w:right w:val="nil"/>
            </w:tcBorders>
            <w:shd w:val="clear" w:color="auto" w:fill="F7F5F7"/>
          </w:tcPr>
          <w:p w14:paraId="6BA1E7B5" w14:textId="77777777" w:rsidR="00F56008" w:rsidRDefault="00F56008">
            <w:pPr>
              <w:spacing w:after="160" w:line="259" w:lineRule="auto"/>
              <w:ind w:left="0" w:firstLine="0"/>
              <w:jc w:val="left"/>
            </w:pPr>
          </w:p>
        </w:tc>
        <w:tc>
          <w:tcPr>
            <w:tcW w:w="1504" w:type="dxa"/>
            <w:tcBorders>
              <w:top w:val="nil"/>
              <w:left w:val="nil"/>
              <w:bottom w:val="nil"/>
              <w:right w:val="nil"/>
            </w:tcBorders>
            <w:shd w:val="clear" w:color="auto" w:fill="F7F5F7"/>
          </w:tcPr>
          <w:p w14:paraId="3D42F2D4"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4C6A9465" w14:textId="77777777" w:rsidR="00F56008" w:rsidRDefault="00F56008">
            <w:pPr>
              <w:spacing w:after="160" w:line="259" w:lineRule="auto"/>
              <w:ind w:left="0" w:firstLine="0"/>
              <w:jc w:val="left"/>
            </w:pPr>
          </w:p>
        </w:tc>
      </w:tr>
      <w:tr w:rsidR="00F56008" w14:paraId="59AEED6B" w14:textId="77777777">
        <w:trPr>
          <w:trHeight w:val="259"/>
        </w:trPr>
        <w:tc>
          <w:tcPr>
            <w:tcW w:w="3912" w:type="dxa"/>
            <w:gridSpan w:val="2"/>
            <w:tcBorders>
              <w:top w:val="nil"/>
              <w:left w:val="nil"/>
              <w:bottom w:val="nil"/>
              <w:right w:val="nil"/>
            </w:tcBorders>
            <w:shd w:val="clear" w:color="auto" w:fill="F7F5F7"/>
          </w:tcPr>
          <w:p w14:paraId="354462FC" w14:textId="77777777" w:rsidR="00F56008" w:rsidRDefault="00835842">
            <w:pPr>
              <w:spacing w:after="0" w:line="259" w:lineRule="auto"/>
              <w:ind w:left="207" w:firstLine="0"/>
              <w:jc w:val="left"/>
            </w:pPr>
            <w:r>
              <w:rPr>
                <w:sz w:val="18"/>
              </w:rPr>
              <w:t xml:space="preserve">PARAMETER VECTOR( log </w:t>
            </w:r>
            <w:r>
              <w:rPr>
                <w:noProof/>
                <w:sz w:val="22"/>
              </w:rPr>
              <mc:AlternateContent>
                <mc:Choice Requires="wpg">
                  <w:drawing>
                    <wp:inline distT="0" distB="0" distL="0" distR="0" wp14:anchorId="6982B44B" wp14:editId="564B8546">
                      <wp:extent cx="34163" cy="5055"/>
                      <wp:effectExtent l="0" t="0" r="0" b="0"/>
                      <wp:docPr id="109045" name="Group 109045"/>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197" name="Shape 219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45" style="width:2.69pt;height:0.398pt;mso-position-horizontal-relative:char;mso-position-vertical-relative:line" coordsize="341,50">
                      <v:shape id="Shape 2197" style="position:absolute;width:341;height:0;left:0;top:0;" coordsize="34163,0" path="m0,0l34163,0">
                        <v:stroke weight="0.398pt" endcap="flat" joinstyle="miter" miterlimit="10" on="true" color="#000000"/>
                        <v:fill on="false" color="#000000" opacity="0"/>
                      </v:shape>
                    </v:group>
                  </w:pict>
                </mc:Fallback>
              </mc:AlternateContent>
            </w:r>
            <w:r>
              <w:rPr>
                <w:sz w:val="18"/>
              </w:rPr>
              <w:t>lambda ) ;</w:t>
            </w:r>
          </w:p>
        </w:tc>
        <w:tc>
          <w:tcPr>
            <w:tcW w:w="1603" w:type="dxa"/>
            <w:tcBorders>
              <w:top w:val="nil"/>
              <w:left w:val="nil"/>
              <w:bottom w:val="nil"/>
              <w:right w:val="nil"/>
            </w:tcBorders>
            <w:shd w:val="clear" w:color="auto" w:fill="F7F5F7"/>
          </w:tcPr>
          <w:p w14:paraId="1B963F1B" w14:textId="77777777" w:rsidR="00F56008" w:rsidRDefault="00835842">
            <w:pPr>
              <w:tabs>
                <w:tab w:val="right" w:pos="1488"/>
              </w:tabs>
              <w:spacing w:after="0" w:line="259" w:lineRule="auto"/>
              <w:ind w:left="0" w:firstLine="0"/>
              <w:jc w:val="left"/>
            </w:pPr>
            <w:r>
              <w:rPr>
                <w:i/>
                <w:sz w:val="18"/>
              </w:rPr>
              <w:t>/ /</w:t>
            </w:r>
            <w:r>
              <w:rPr>
                <w:i/>
                <w:sz w:val="18"/>
              </w:rPr>
              <w:tab/>
              <w:t>c o n d i t i o n a l</w:t>
            </w:r>
          </w:p>
        </w:tc>
        <w:tc>
          <w:tcPr>
            <w:tcW w:w="1504" w:type="dxa"/>
            <w:tcBorders>
              <w:top w:val="nil"/>
              <w:left w:val="nil"/>
              <w:bottom w:val="nil"/>
              <w:right w:val="nil"/>
            </w:tcBorders>
            <w:shd w:val="clear" w:color="auto" w:fill="F7F5F7"/>
          </w:tcPr>
          <w:p w14:paraId="6DFFB550" w14:textId="77777777" w:rsidR="00F56008" w:rsidRDefault="00835842">
            <w:pPr>
              <w:tabs>
                <w:tab w:val="center" w:pos="568"/>
              </w:tabs>
              <w:spacing w:after="0" w:line="259" w:lineRule="auto"/>
              <w:ind w:left="0" w:firstLine="0"/>
              <w:jc w:val="left"/>
            </w:pPr>
            <w:r>
              <w:rPr>
                <w:i/>
                <w:sz w:val="18"/>
              </w:rPr>
              <w:t>l o g</w:t>
            </w:r>
            <w:r>
              <w:rPr>
                <w:i/>
                <w:sz w:val="18"/>
              </w:rPr>
              <w:tab/>
            </w:r>
            <w:r>
              <w:rPr>
                <w:noProof/>
                <w:sz w:val="22"/>
              </w:rPr>
              <mc:AlternateContent>
                <mc:Choice Requires="wpg">
                  <w:drawing>
                    <wp:inline distT="0" distB="0" distL="0" distR="0" wp14:anchorId="2A44BB14" wp14:editId="29C9B047">
                      <wp:extent cx="34163" cy="5055"/>
                      <wp:effectExtent l="0" t="0" r="0" b="0"/>
                      <wp:docPr id="109170" name="Group 109170"/>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200" name="Shape 2200"/>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170" style="width:2.69pt;height:0.398pt;mso-position-horizontal-relative:char;mso-position-vertical-relative:line" coordsize="341,50">
                      <v:shape id="Shape 2200" style="position:absolute;width:341;height:0;left:0;top:0;" coordsize="34163,0" path="m0,0l34163,0">
                        <v:stroke weight="0.398pt" endcap="flat" joinstyle="miter" miterlimit="10" on="true" color="#000000"/>
                        <v:fill on="false" color="#000000" opacity="0"/>
                      </v:shape>
                    </v:group>
                  </w:pict>
                </mc:Fallback>
              </mc:AlternateContent>
            </w:r>
            <w:r>
              <w:rPr>
                <w:i/>
                <w:sz w:val="18"/>
              </w:rPr>
              <w:t xml:space="preserve"> s d ' s</w:t>
            </w:r>
          </w:p>
        </w:tc>
        <w:tc>
          <w:tcPr>
            <w:tcW w:w="1424" w:type="dxa"/>
            <w:tcBorders>
              <w:top w:val="nil"/>
              <w:left w:val="nil"/>
              <w:bottom w:val="nil"/>
              <w:right w:val="nil"/>
            </w:tcBorders>
            <w:shd w:val="clear" w:color="auto" w:fill="F7F5F7"/>
          </w:tcPr>
          <w:p w14:paraId="05DBBB59" w14:textId="77777777" w:rsidR="00F56008" w:rsidRDefault="00F56008">
            <w:pPr>
              <w:spacing w:after="160" w:line="259" w:lineRule="auto"/>
              <w:ind w:left="0" w:firstLine="0"/>
              <w:jc w:val="left"/>
            </w:pPr>
          </w:p>
        </w:tc>
      </w:tr>
      <w:tr w:rsidR="00F56008" w14:paraId="3828D89B" w14:textId="77777777">
        <w:trPr>
          <w:trHeight w:val="249"/>
        </w:trPr>
        <w:tc>
          <w:tcPr>
            <w:tcW w:w="3912" w:type="dxa"/>
            <w:gridSpan w:val="2"/>
            <w:tcBorders>
              <w:top w:val="nil"/>
              <w:left w:val="nil"/>
              <w:bottom w:val="nil"/>
              <w:right w:val="nil"/>
            </w:tcBorders>
            <w:shd w:val="clear" w:color="auto" w:fill="F7F5F7"/>
          </w:tcPr>
          <w:p w14:paraId="26D70288" w14:textId="77777777" w:rsidR="00F56008" w:rsidRDefault="00835842">
            <w:pPr>
              <w:spacing w:after="0" w:line="259" w:lineRule="auto"/>
              <w:ind w:left="207" w:firstLine="0"/>
              <w:jc w:val="left"/>
            </w:pPr>
            <w:r>
              <w:rPr>
                <w:sz w:val="18"/>
              </w:rPr>
              <w:t xml:space="preserve">PARAMETER VECTOR( </w:t>
            </w:r>
            <w:proofErr w:type="spellStart"/>
            <w:r>
              <w:rPr>
                <w:sz w:val="18"/>
              </w:rPr>
              <w:t>tgamma</w:t>
            </w:r>
            <w:proofErr w:type="spellEnd"/>
            <w:r>
              <w:rPr>
                <w:sz w:val="18"/>
              </w:rPr>
              <w:t xml:space="preserve"> ) ;</w:t>
            </w:r>
          </w:p>
        </w:tc>
        <w:tc>
          <w:tcPr>
            <w:tcW w:w="3107" w:type="dxa"/>
            <w:gridSpan w:val="2"/>
            <w:tcBorders>
              <w:top w:val="nil"/>
              <w:left w:val="nil"/>
              <w:bottom w:val="nil"/>
              <w:right w:val="nil"/>
            </w:tcBorders>
            <w:shd w:val="clear" w:color="auto" w:fill="F7F5F7"/>
          </w:tcPr>
          <w:p w14:paraId="2188DB06" w14:textId="77777777" w:rsidR="00F56008" w:rsidRDefault="00835842">
            <w:pPr>
              <w:tabs>
                <w:tab w:val="center" w:pos="598"/>
                <w:tab w:val="center" w:pos="1414"/>
                <w:tab w:val="right" w:pos="2992"/>
              </w:tabs>
              <w:spacing w:after="0" w:line="259" w:lineRule="auto"/>
              <w:ind w:left="0" w:firstLine="0"/>
              <w:jc w:val="left"/>
            </w:pPr>
            <w:r>
              <w:rPr>
                <w:i/>
                <w:sz w:val="18"/>
              </w:rPr>
              <w:t>/ /</w:t>
            </w:r>
            <w:r>
              <w:rPr>
                <w:i/>
                <w:sz w:val="18"/>
              </w:rPr>
              <w:tab/>
              <w:t>m(m</w:t>
            </w:r>
            <w:r>
              <w:rPr>
                <w:rFonts w:ascii="Cambria" w:eastAsia="Cambria" w:hAnsi="Cambria" w:cs="Cambria"/>
                <w:sz w:val="18"/>
              </w:rPr>
              <w:t>−</w:t>
            </w:r>
            <w:r>
              <w:rPr>
                <w:i/>
                <w:sz w:val="18"/>
              </w:rPr>
              <w:t>1)</w:t>
            </w:r>
            <w:r>
              <w:rPr>
                <w:i/>
                <w:sz w:val="18"/>
              </w:rPr>
              <w:tab/>
            </w:r>
            <w:proofErr w:type="spellStart"/>
            <w:r>
              <w:rPr>
                <w:i/>
                <w:sz w:val="18"/>
              </w:rPr>
              <w:t>working</w:t>
            </w:r>
            <w:proofErr w:type="spellEnd"/>
            <w:r>
              <w:rPr>
                <w:i/>
                <w:sz w:val="18"/>
              </w:rPr>
              <w:tab/>
              <w:t>parameters</w:t>
            </w:r>
          </w:p>
        </w:tc>
        <w:tc>
          <w:tcPr>
            <w:tcW w:w="1424" w:type="dxa"/>
            <w:tcBorders>
              <w:top w:val="nil"/>
              <w:left w:val="nil"/>
              <w:bottom w:val="nil"/>
              <w:right w:val="nil"/>
            </w:tcBorders>
            <w:shd w:val="clear" w:color="auto" w:fill="F7F5F7"/>
          </w:tcPr>
          <w:p w14:paraId="1A4730D3" w14:textId="77777777" w:rsidR="00F56008" w:rsidRDefault="00835842">
            <w:pPr>
              <w:tabs>
                <w:tab w:val="center" w:pos="459"/>
              </w:tabs>
              <w:spacing w:after="0" w:line="259" w:lineRule="auto"/>
              <w:ind w:left="0" w:firstLine="0"/>
              <w:jc w:val="left"/>
            </w:pPr>
            <w:proofErr w:type="spellStart"/>
            <w:r>
              <w:rPr>
                <w:i/>
                <w:sz w:val="18"/>
              </w:rPr>
              <w:t>of</w:t>
            </w:r>
            <w:proofErr w:type="spellEnd"/>
            <w:r>
              <w:rPr>
                <w:i/>
                <w:sz w:val="18"/>
              </w:rPr>
              <w:tab/>
              <w:t>TPM</w:t>
            </w:r>
          </w:p>
        </w:tc>
      </w:tr>
      <w:tr w:rsidR="00F56008" w14:paraId="3143CB13" w14:textId="77777777">
        <w:trPr>
          <w:trHeight w:val="279"/>
        </w:trPr>
        <w:tc>
          <w:tcPr>
            <w:tcW w:w="7019" w:type="dxa"/>
            <w:gridSpan w:val="4"/>
            <w:tcBorders>
              <w:top w:val="nil"/>
              <w:left w:val="nil"/>
              <w:bottom w:val="nil"/>
              <w:right w:val="nil"/>
            </w:tcBorders>
            <w:shd w:val="clear" w:color="auto" w:fill="F7F5F7"/>
          </w:tcPr>
          <w:p w14:paraId="120A96DE"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3B4A6CFC" w14:textId="77777777" w:rsidR="00F56008" w:rsidRDefault="00F56008">
            <w:pPr>
              <w:spacing w:after="160" w:line="259" w:lineRule="auto"/>
              <w:ind w:left="0" w:firstLine="0"/>
              <w:jc w:val="left"/>
            </w:pPr>
          </w:p>
        </w:tc>
      </w:tr>
      <w:tr w:rsidR="00F56008" w:rsidRPr="00CE2C02" w14:paraId="28FEFBCF" w14:textId="77777777">
        <w:trPr>
          <w:trHeight w:val="249"/>
        </w:trPr>
        <w:tc>
          <w:tcPr>
            <w:tcW w:w="7019" w:type="dxa"/>
            <w:gridSpan w:val="4"/>
            <w:tcBorders>
              <w:top w:val="nil"/>
              <w:left w:val="nil"/>
              <w:bottom w:val="nil"/>
              <w:right w:val="nil"/>
            </w:tcBorders>
            <w:shd w:val="clear" w:color="auto" w:fill="F7F5F7"/>
          </w:tcPr>
          <w:p w14:paraId="10D27557" w14:textId="77777777" w:rsidR="00F56008" w:rsidRPr="00DB5C50" w:rsidRDefault="00835842">
            <w:pPr>
              <w:tabs>
                <w:tab w:val="center" w:pos="323"/>
                <w:tab w:val="center" w:pos="1022"/>
                <w:tab w:val="center" w:pos="1991"/>
                <w:tab w:val="center" w:pos="3013"/>
                <w:tab w:val="center" w:pos="3766"/>
                <w:tab w:val="center" w:pos="4358"/>
                <w:tab w:val="center" w:pos="5433"/>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Transform</w:t>
            </w:r>
            <w:r w:rsidRPr="00DB5C50">
              <w:rPr>
                <w:i/>
                <w:sz w:val="18"/>
                <w:lang w:val="en-US"/>
              </w:rPr>
              <w:tab/>
              <w:t>working</w:t>
            </w:r>
            <w:r w:rsidRPr="00DB5C50">
              <w:rPr>
                <w:i/>
                <w:sz w:val="18"/>
                <w:lang w:val="en-US"/>
              </w:rPr>
              <w:tab/>
              <w:t>parameters</w:t>
            </w:r>
            <w:r w:rsidRPr="00DB5C50">
              <w:rPr>
                <w:i/>
                <w:sz w:val="18"/>
                <w:lang w:val="en-US"/>
              </w:rPr>
              <w:tab/>
              <w:t>to</w:t>
            </w:r>
            <w:r w:rsidRPr="00DB5C50">
              <w:rPr>
                <w:i/>
                <w:sz w:val="18"/>
                <w:lang w:val="en-US"/>
              </w:rPr>
              <w:tab/>
              <w:t>n a t u r a l</w:t>
            </w:r>
            <w:r w:rsidRPr="00DB5C50">
              <w:rPr>
                <w:i/>
                <w:sz w:val="18"/>
                <w:lang w:val="en-US"/>
              </w:rPr>
              <w:tab/>
            </w:r>
            <w:proofErr w:type="gramStart"/>
            <w:r w:rsidRPr="00DB5C50">
              <w:rPr>
                <w:i/>
                <w:sz w:val="18"/>
                <w:lang w:val="en-US"/>
              </w:rPr>
              <w:t>parameters</w:t>
            </w:r>
            <w:proofErr w:type="gramEnd"/>
            <w:r w:rsidRPr="00DB5C50">
              <w:rPr>
                <w:i/>
                <w:sz w:val="18"/>
                <w:lang w:val="en-US"/>
              </w:rPr>
              <w:t xml:space="preserve"> :</w:t>
            </w:r>
          </w:p>
        </w:tc>
        <w:tc>
          <w:tcPr>
            <w:tcW w:w="1424" w:type="dxa"/>
            <w:tcBorders>
              <w:top w:val="nil"/>
              <w:left w:val="nil"/>
              <w:bottom w:val="nil"/>
              <w:right w:val="nil"/>
            </w:tcBorders>
            <w:shd w:val="clear" w:color="auto" w:fill="F7F5F7"/>
          </w:tcPr>
          <w:p w14:paraId="74EC517C" w14:textId="77777777" w:rsidR="00F56008" w:rsidRPr="00DB5C50" w:rsidRDefault="00F56008">
            <w:pPr>
              <w:spacing w:after="160" w:line="259" w:lineRule="auto"/>
              <w:ind w:left="0" w:firstLine="0"/>
              <w:jc w:val="left"/>
              <w:rPr>
                <w:lang w:val="en-US"/>
              </w:rPr>
            </w:pPr>
          </w:p>
        </w:tc>
      </w:tr>
      <w:tr w:rsidR="00F56008" w14:paraId="0A4DBF4E" w14:textId="77777777">
        <w:trPr>
          <w:trHeight w:val="259"/>
        </w:trPr>
        <w:tc>
          <w:tcPr>
            <w:tcW w:w="7019" w:type="dxa"/>
            <w:gridSpan w:val="4"/>
            <w:tcBorders>
              <w:top w:val="nil"/>
              <w:left w:val="nil"/>
              <w:bottom w:val="nil"/>
              <w:right w:val="nil"/>
            </w:tcBorders>
            <w:shd w:val="clear" w:color="auto" w:fill="F7F5F7"/>
          </w:tcPr>
          <w:p w14:paraId="590EEE1E" w14:textId="77777777" w:rsidR="00F56008" w:rsidRDefault="00835842">
            <w:pPr>
              <w:spacing w:after="0" w:line="259" w:lineRule="auto"/>
              <w:ind w:left="240" w:firstLine="0"/>
              <w:jc w:val="left"/>
            </w:pPr>
            <w:proofErr w:type="spellStart"/>
            <w:r>
              <w:rPr>
                <w:sz w:val="18"/>
              </w:rPr>
              <w:t>vector</w:t>
            </w:r>
            <w:proofErr w:type="spellEnd"/>
            <w:r>
              <w:rPr>
                <w:sz w:val="18"/>
              </w:rPr>
              <w:t xml:space="preserve"> </w:t>
            </w:r>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lambda = log </w:t>
            </w:r>
            <w:r>
              <w:rPr>
                <w:noProof/>
                <w:sz w:val="22"/>
              </w:rPr>
              <mc:AlternateContent>
                <mc:Choice Requires="wpg">
                  <w:drawing>
                    <wp:inline distT="0" distB="0" distL="0" distR="0" wp14:anchorId="397C6E9B" wp14:editId="75AC0FD7">
                      <wp:extent cx="34163" cy="5055"/>
                      <wp:effectExtent l="0" t="0" r="0" b="0"/>
                      <wp:docPr id="109772" name="Group 10977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218" name="Shape 2218"/>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72" style="width:2.69pt;height:0.398pt;mso-position-horizontal-relative:char;mso-position-vertical-relative:line" coordsize="341,50">
                      <v:shape id="Shape 2218" style="position:absolute;width:341;height:0;left:0;top:0;" coordsize="34163,0" path="m0,0l34163,0">
                        <v:stroke weight="0.398pt" endcap="flat" joinstyle="miter" miterlimit="10" on="true" color="#000000"/>
                        <v:fill on="false" color="#000000" opacity="0"/>
                      </v:shape>
                    </v:group>
                  </w:pict>
                </mc:Fallback>
              </mc:AlternateContent>
            </w:r>
            <w:r>
              <w:rPr>
                <w:sz w:val="18"/>
              </w:rPr>
              <w:t xml:space="preserve">lambda . </w:t>
            </w:r>
            <w:proofErr w:type="spellStart"/>
            <w:r>
              <w:rPr>
                <w:sz w:val="18"/>
              </w:rPr>
              <w:t>exp</w:t>
            </w:r>
            <w:proofErr w:type="spellEnd"/>
            <w:r>
              <w:rPr>
                <w:sz w:val="18"/>
              </w:rPr>
              <w:t xml:space="preserve"> ( ) ;</w:t>
            </w:r>
          </w:p>
        </w:tc>
        <w:tc>
          <w:tcPr>
            <w:tcW w:w="1424" w:type="dxa"/>
            <w:tcBorders>
              <w:top w:val="nil"/>
              <w:left w:val="nil"/>
              <w:bottom w:val="nil"/>
              <w:right w:val="nil"/>
            </w:tcBorders>
            <w:shd w:val="clear" w:color="auto" w:fill="F7F5F7"/>
          </w:tcPr>
          <w:p w14:paraId="2CD1DE66" w14:textId="77777777" w:rsidR="00F56008" w:rsidRDefault="00F56008">
            <w:pPr>
              <w:spacing w:after="160" w:line="259" w:lineRule="auto"/>
              <w:ind w:left="0" w:firstLine="0"/>
              <w:jc w:val="left"/>
            </w:pPr>
          </w:p>
        </w:tc>
      </w:tr>
      <w:tr w:rsidR="00F56008" w14:paraId="793BF61E" w14:textId="77777777">
        <w:trPr>
          <w:trHeight w:val="249"/>
        </w:trPr>
        <w:tc>
          <w:tcPr>
            <w:tcW w:w="7019" w:type="dxa"/>
            <w:gridSpan w:val="4"/>
            <w:tcBorders>
              <w:top w:val="nil"/>
              <w:left w:val="nil"/>
              <w:bottom w:val="nil"/>
              <w:right w:val="nil"/>
            </w:tcBorders>
            <w:shd w:val="clear" w:color="auto" w:fill="F7F5F7"/>
          </w:tcPr>
          <w:p w14:paraId="63B0DB6A" w14:textId="77777777" w:rsidR="00F56008" w:rsidRDefault="00835842">
            <w:pPr>
              <w:tabs>
                <w:tab w:val="center" w:pos="1986"/>
                <w:tab w:val="center" w:pos="4291"/>
              </w:tabs>
              <w:spacing w:after="0" w:line="259" w:lineRule="auto"/>
              <w:ind w:left="0" w:firstLine="0"/>
              <w:jc w:val="left"/>
            </w:pPr>
            <w:r>
              <w:rPr>
                <w:sz w:val="22"/>
              </w:rPr>
              <w:tab/>
            </w:r>
            <w:proofErr w:type="spellStart"/>
            <w:r>
              <w:rPr>
                <w:sz w:val="18"/>
              </w:rPr>
              <w:t>matrix</w:t>
            </w:r>
            <w:proofErr w:type="spellEnd"/>
            <w:r>
              <w:rPr>
                <w:rFonts w:ascii="Cambria" w:eastAsia="Cambria" w:hAnsi="Cambria" w:cs="Cambria"/>
                <w:i/>
                <w:sz w:val="18"/>
              </w:rPr>
              <w:t>&lt;</w:t>
            </w:r>
            <w:r>
              <w:rPr>
                <w:sz w:val="18"/>
              </w:rPr>
              <w:t>Type</w:t>
            </w:r>
            <w:r>
              <w:rPr>
                <w:rFonts w:ascii="Cambria" w:eastAsia="Cambria" w:hAnsi="Cambria" w:cs="Cambria"/>
                <w:i/>
                <w:sz w:val="18"/>
              </w:rPr>
              <w:t xml:space="preserve">&gt; </w:t>
            </w:r>
            <w:r>
              <w:rPr>
                <w:sz w:val="18"/>
              </w:rPr>
              <w:t xml:space="preserve">gamma = Gamma </w:t>
            </w:r>
            <w:r>
              <w:rPr>
                <w:noProof/>
                <w:sz w:val="22"/>
              </w:rPr>
              <mc:AlternateContent>
                <mc:Choice Requires="wpg">
                  <w:drawing>
                    <wp:inline distT="0" distB="0" distL="0" distR="0" wp14:anchorId="64E89BA5" wp14:editId="4AA8028D">
                      <wp:extent cx="34163" cy="5055"/>
                      <wp:effectExtent l="0" t="0" r="0" b="0"/>
                      <wp:docPr id="110030" name="Group 110030"/>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226" name="Shape 2226"/>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30" style="width:2.69pt;height:0.398pt;mso-position-horizontal-relative:char;mso-position-vertical-relative:line" coordsize="341,50">
                      <v:shape id="Shape 2226" style="position:absolute;width:341;height:0;left:0;top:0;" coordsize="34163,0" path="m0,0l34163,0">
                        <v:stroke weight="0.398pt" endcap="flat" joinstyle="miter" miterlimit="10" on="true" color="#000000"/>
                        <v:fill on="false" color="#000000" opacity="0"/>
                      </v:shape>
                    </v:group>
                  </w:pict>
                </mc:Fallback>
              </mc:AlternateContent>
            </w:r>
            <w:r>
              <w:rPr>
                <w:sz w:val="18"/>
              </w:rPr>
              <w:t>w2n(m,</w:t>
            </w:r>
            <w:r>
              <w:rPr>
                <w:sz w:val="18"/>
              </w:rPr>
              <w:tab/>
            </w:r>
            <w:proofErr w:type="spellStart"/>
            <w:r>
              <w:rPr>
                <w:sz w:val="18"/>
              </w:rPr>
              <w:t>tgamma</w:t>
            </w:r>
            <w:proofErr w:type="spellEnd"/>
            <w:r>
              <w:rPr>
                <w:sz w:val="18"/>
              </w:rPr>
              <w:t xml:space="preserve"> ) ;</w:t>
            </w:r>
          </w:p>
        </w:tc>
        <w:tc>
          <w:tcPr>
            <w:tcW w:w="1424" w:type="dxa"/>
            <w:tcBorders>
              <w:top w:val="nil"/>
              <w:left w:val="nil"/>
              <w:bottom w:val="nil"/>
              <w:right w:val="nil"/>
            </w:tcBorders>
            <w:shd w:val="clear" w:color="auto" w:fill="F7F5F7"/>
          </w:tcPr>
          <w:p w14:paraId="12DE67AC" w14:textId="77777777" w:rsidR="00F56008" w:rsidRDefault="00F56008">
            <w:pPr>
              <w:spacing w:after="160" w:line="259" w:lineRule="auto"/>
              <w:ind w:left="0" w:firstLine="0"/>
              <w:jc w:val="left"/>
            </w:pPr>
          </w:p>
        </w:tc>
      </w:tr>
      <w:tr w:rsidR="00F56008" w14:paraId="314182B6" w14:textId="77777777">
        <w:trPr>
          <w:trHeight w:val="259"/>
        </w:trPr>
        <w:tc>
          <w:tcPr>
            <w:tcW w:w="7019" w:type="dxa"/>
            <w:gridSpan w:val="4"/>
            <w:tcBorders>
              <w:top w:val="nil"/>
              <w:left w:val="nil"/>
              <w:bottom w:val="nil"/>
              <w:right w:val="nil"/>
            </w:tcBorders>
            <w:shd w:val="clear" w:color="auto" w:fill="F7F5F7"/>
          </w:tcPr>
          <w:p w14:paraId="0C5DC56D" w14:textId="77777777" w:rsidR="00F56008" w:rsidRDefault="00F56008">
            <w:pPr>
              <w:spacing w:after="160" w:line="259" w:lineRule="auto"/>
              <w:ind w:left="0" w:firstLine="0"/>
              <w:jc w:val="left"/>
            </w:pPr>
          </w:p>
        </w:tc>
        <w:tc>
          <w:tcPr>
            <w:tcW w:w="1424" w:type="dxa"/>
            <w:tcBorders>
              <w:top w:val="nil"/>
              <w:left w:val="nil"/>
              <w:bottom w:val="nil"/>
              <w:right w:val="nil"/>
            </w:tcBorders>
            <w:shd w:val="clear" w:color="auto" w:fill="F7F5F7"/>
          </w:tcPr>
          <w:p w14:paraId="046BA910" w14:textId="77777777" w:rsidR="00F56008" w:rsidRDefault="00F56008">
            <w:pPr>
              <w:spacing w:after="160" w:line="259" w:lineRule="auto"/>
              <w:ind w:left="0" w:firstLine="0"/>
              <w:jc w:val="left"/>
            </w:pPr>
          </w:p>
        </w:tc>
      </w:tr>
    </w:tbl>
    <w:p w14:paraId="394046ED" w14:textId="77777777" w:rsidR="00F56008" w:rsidRDefault="00835842">
      <w:pPr>
        <w:spacing w:after="0" w:line="259" w:lineRule="auto"/>
        <w:ind w:left="89" w:firstLine="0"/>
        <w:jc w:val="left"/>
      </w:pPr>
      <w:r>
        <w:rPr>
          <w:noProof/>
        </w:rPr>
        <w:lastRenderedPageBreak/>
        <w:drawing>
          <wp:inline distT="0" distB="0" distL="0" distR="0" wp14:anchorId="2A76AD7F" wp14:editId="25EAA58C">
            <wp:extent cx="5367529" cy="7562089"/>
            <wp:effectExtent l="0" t="0" r="0" b="0"/>
            <wp:docPr id="135105" name="Picture 135105"/>
            <wp:cNvGraphicFramePr/>
            <a:graphic xmlns:a="http://schemas.openxmlformats.org/drawingml/2006/main">
              <a:graphicData uri="http://schemas.openxmlformats.org/drawingml/2006/picture">
                <pic:pic xmlns:pic="http://schemas.openxmlformats.org/drawingml/2006/picture">
                  <pic:nvPicPr>
                    <pic:cNvPr id="135105" name="Picture 135105"/>
                    <pic:cNvPicPr/>
                  </pic:nvPicPr>
                  <pic:blipFill>
                    <a:blip r:embed="rId12"/>
                    <a:stretch>
                      <a:fillRect/>
                    </a:stretch>
                  </pic:blipFill>
                  <pic:spPr>
                    <a:xfrm>
                      <a:off x="0" y="0"/>
                      <a:ext cx="5367529" cy="7562089"/>
                    </a:xfrm>
                    <a:prstGeom prst="rect">
                      <a:avLst/>
                    </a:prstGeom>
                  </pic:spPr>
                </pic:pic>
              </a:graphicData>
            </a:graphic>
          </wp:inline>
        </w:drawing>
      </w:r>
    </w:p>
    <w:tbl>
      <w:tblPr>
        <w:tblStyle w:val="TableGrid"/>
        <w:tblW w:w="8443" w:type="dxa"/>
        <w:tblInd w:w="100" w:type="dxa"/>
        <w:tblCellMar>
          <w:top w:w="43" w:type="dxa"/>
          <w:left w:w="8" w:type="dxa"/>
          <w:right w:w="115" w:type="dxa"/>
        </w:tblCellMar>
        <w:tblLook w:val="04A0" w:firstRow="1" w:lastRow="0" w:firstColumn="1" w:lastColumn="0" w:noHBand="0" w:noVBand="1"/>
      </w:tblPr>
      <w:tblGrid>
        <w:gridCol w:w="8443"/>
      </w:tblGrid>
      <w:tr w:rsidR="00F56008" w:rsidRPr="00CE2C02" w14:paraId="48B2FF02" w14:textId="77777777">
        <w:trPr>
          <w:trHeight w:val="249"/>
        </w:trPr>
        <w:tc>
          <w:tcPr>
            <w:tcW w:w="8443" w:type="dxa"/>
            <w:tcBorders>
              <w:top w:val="nil"/>
              <w:left w:val="nil"/>
              <w:bottom w:val="nil"/>
              <w:right w:val="nil"/>
            </w:tcBorders>
            <w:shd w:val="clear" w:color="auto" w:fill="F7F5F7"/>
          </w:tcPr>
          <w:p w14:paraId="71EDBE86" w14:textId="77777777" w:rsidR="00F56008" w:rsidRPr="00DB5C50" w:rsidRDefault="00835842">
            <w:pPr>
              <w:tabs>
                <w:tab w:val="center" w:pos="485"/>
                <w:tab w:val="center" w:pos="1172"/>
                <w:tab w:val="center" w:pos="1660"/>
                <w:tab w:val="center" w:pos="4289"/>
              </w:tabs>
              <w:spacing w:after="0" w:line="259" w:lineRule="auto"/>
              <w:ind w:left="0" w:firstLine="0"/>
              <w:jc w:val="left"/>
              <w:rPr>
                <w:lang w:val="en-US"/>
              </w:rPr>
            </w:pPr>
            <w:r>
              <w:rPr>
                <w:sz w:val="22"/>
              </w:rPr>
              <w:lastRenderedPageBreak/>
              <w:tab/>
            </w:r>
            <w:r w:rsidRPr="00DB5C50">
              <w:rPr>
                <w:sz w:val="18"/>
                <w:lang w:val="en-US"/>
              </w:rPr>
              <w:t>foo =</w:t>
            </w:r>
            <w:r w:rsidRPr="00DB5C50">
              <w:rPr>
                <w:sz w:val="18"/>
                <w:lang w:val="en-US"/>
              </w:rPr>
              <w:tab/>
              <w:t>( d e l t a</w:t>
            </w:r>
            <w:r w:rsidRPr="00DB5C50">
              <w:rPr>
                <w:sz w:val="18"/>
                <w:lang w:val="en-US"/>
              </w:rPr>
              <w:tab/>
            </w:r>
            <w:r w:rsidRPr="00DB5C50">
              <w:rPr>
                <w:sz w:val="28"/>
                <w:vertAlign w:val="subscript"/>
                <w:lang w:val="en-US"/>
              </w:rPr>
              <w:t>*</w:t>
            </w:r>
            <w:r w:rsidRPr="00DB5C50">
              <w:rPr>
                <w:sz w:val="28"/>
                <w:vertAlign w:val="subscript"/>
                <w:lang w:val="en-US"/>
              </w:rPr>
              <w:tab/>
            </w:r>
            <w:r w:rsidRPr="00DB5C50">
              <w:rPr>
                <w:sz w:val="18"/>
                <w:lang w:val="en-US"/>
              </w:rPr>
              <w:t xml:space="preserve">vector </w:t>
            </w:r>
            <w:r w:rsidRPr="00DB5C50">
              <w:rPr>
                <w:rFonts w:ascii="Cambria" w:eastAsia="Cambria" w:hAnsi="Cambria" w:cs="Cambria"/>
                <w:i/>
                <w:sz w:val="18"/>
                <w:lang w:val="en-US"/>
              </w:rPr>
              <w:t>&lt;</w:t>
            </w:r>
            <w:r w:rsidRPr="00DB5C50">
              <w:rPr>
                <w:sz w:val="18"/>
                <w:lang w:val="en-US"/>
              </w:rPr>
              <w:t>Type</w:t>
            </w:r>
            <w:r w:rsidRPr="00DB5C50">
              <w:rPr>
                <w:rFonts w:ascii="Cambria" w:eastAsia="Cambria" w:hAnsi="Cambria" w:cs="Cambria"/>
                <w:i/>
                <w:sz w:val="18"/>
                <w:lang w:val="en-US"/>
              </w:rPr>
              <w:t>&gt;</w:t>
            </w:r>
            <w:r w:rsidRPr="00DB5C50">
              <w:rPr>
                <w:sz w:val="18"/>
                <w:lang w:val="en-US"/>
              </w:rPr>
              <w:t xml:space="preserve">(emission </w:t>
            </w:r>
            <w:r>
              <w:rPr>
                <w:noProof/>
                <w:sz w:val="22"/>
              </w:rPr>
              <mc:AlternateContent>
                <mc:Choice Requires="wpg">
                  <w:drawing>
                    <wp:inline distT="0" distB="0" distL="0" distR="0" wp14:anchorId="35DDBF7B" wp14:editId="1707A070">
                      <wp:extent cx="34163" cy="5055"/>
                      <wp:effectExtent l="0" t="0" r="0" b="0"/>
                      <wp:docPr id="107162" name="Group 10716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393" name="Shape 2393"/>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162" style="width:2.69pt;height:0.398pt;mso-position-horizontal-relative:char;mso-position-vertical-relative:line" coordsize="341,50">
                      <v:shape id="Shape 2393" style="position:absolute;width:341;height:0;left:0;top:0;" coordsize="34163,0" path="m0,0l34163,0">
                        <v:stroke weight="0.398pt" endcap="flat" joinstyle="miter" miterlimit="10" on="true" color="#000000"/>
                        <v:fill on="false" color="#000000" opacity="0"/>
                      </v:shape>
                    </v:group>
                  </w:pict>
                </mc:Fallback>
              </mc:AlternateContent>
            </w:r>
            <w:r w:rsidRPr="00DB5C50">
              <w:rPr>
                <w:sz w:val="18"/>
                <w:lang w:val="en-US"/>
              </w:rPr>
              <w:t>probs . row ( 0 ) ) ) . matrix ( ) ;</w:t>
            </w:r>
          </w:p>
        </w:tc>
      </w:tr>
      <w:tr w:rsidR="00F56008" w14:paraId="5F9C82DD" w14:textId="77777777">
        <w:trPr>
          <w:trHeight w:val="259"/>
        </w:trPr>
        <w:tc>
          <w:tcPr>
            <w:tcW w:w="8443" w:type="dxa"/>
            <w:tcBorders>
              <w:top w:val="nil"/>
              <w:left w:val="nil"/>
              <w:bottom w:val="nil"/>
              <w:right w:val="nil"/>
            </w:tcBorders>
            <w:shd w:val="clear" w:color="auto" w:fill="F7F5F7"/>
          </w:tcPr>
          <w:p w14:paraId="15EDD1F6" w14:textId="77777777" w:rsidR="00F56008" w:rsidRDefault="00835842">
            <w:pPr>
              <w:spacing w:after="0" w:line="259" w:lineRule="auto"/>
              <w:ind w:left="223" w:firstLine="0"/>
              <w:jc w:val="left"/>
            </w:pPr>
            <w:proofErr w:type="spellStart"/>
            <w:r>
              <w:rPr>
                <w:sz w:val="18"/>
              </w:rPr>
              <w:t>sumfoo</w:t>
            </w:r>
            <w:proofErr w:type="spellEnd"/>
            <w:r>
              <w:rPr>
                <w:sz w:val="18"/>
              </w:rPr>
              <w:t xml:space="preserve"> = </w:t>
            </w:r>
            <w:proofErr w:type="spellStart"/>
            <w:r>
              <w:rPr>
                <w:sz w:val="18"/>
              </w:rPr>
              <w:t>foo</w:t>
            </w:r>
            <w:proofErr w:type="spellEnd"/>
            <w:r>
              <w:rPr>
                <w:sz w:val="18"/>
              </w:rPr>
              <w:t xml:space="preserve"> . sum ( ) ;</w:t>
            </w:r>
          </w:p>
        </w:tc>
      </w:tr>
      <w:tr w:rsidR="00F56008" w:rsidRPr="00CE2C02" w14:paraId="69318A24" w14:textId="77777777">
        <w:trPr>
          <w:trHeight w:val="259"/>
        </w:trPr>
        <w:tc>
          <w:tcPr>
            <w:tcW w:w="8443" w:type="dxa"/>
            <w:tcBorders>
              <w:top w:val="nil"/>
              <w:left w:val="nil"/>
              <w:bottom w:val="nil"/>
              <w:right w:val="nil"/>
            </w:tcBorders>
            <w:shd w:val="clear" w:color="auto" w:fill="F7F5F7"/>
          </w:tcPr>
          <w:p w14:paraId="1255307B" w14:textId="77777777" w:rsidR="00F56008" w:rsidRPr="00DB5C50" w:rsidRDefault="00835842">
            <w:pPr>
              <w:tabs>
                <w:tab w:val="center" w:pos="530"/>
                <w:tab w:val="center" w:pos="1698"/>
              </w:tabs>
              <w:spacing w:after="0" w:line="259" w:lineRule="auto"/>
              <w:ind w:left="0" w:firstLine="0"/>
              <w:jc w:val="left"/>
              <w:rPr>
                <w:lang w:val="en-US"/>
              </w:rPr>
            </w:pPr>
            <w:r w:rsidRPr="00DB5C50">
              <w:rPr>
                <w:sz w:val="22"/>
                <w:lang w:val="en-US"/>
              </w:rPr>
              <w:tab/>
            </w:r>
            <w:r w:rsidRPr="00DB5C50">
              <w:rPr>
                <w:sz w:val="18"/>
                <w:lang w:val="en-US"/>
              </w:rPr>
              <w:t>l s c a l e</w:t>
            </w:r>
            <w:r w:rsidRPr="00DB5C50">
              <w:rPr>
                <w:sz w:val="18"/>
                <w:lang w:val="en-US"/>
              </w:rPr>
              <w:tab/>
              <w:t xml:space="preserve">= log ( </w:t>
            </w:r>
            <w:proofErr w:type="spellStart"/>
            <w:r w:rsidRPr="00DB5C50">
              <w:rPr>
                <w:sz w:val="18"/>
                <w:lang w:val="en-US"/>
              </w:rPr>
              <w:t>sumfoo</w:t>
            </w:r>
            <w:proofErr w:type="spellEnd"/>
            <w:r w:rsidRPr="00DB5C50">
              <w:rPr>
                <w:sz w:val="18"/>
                <w:lang w:val="en-US"/>
              </w:rPr>
              <w:t xml:space="preserve"> ) ;</w:t>
            </w:r>
          </w:p>
        </w:tc>
      </w:tr>
      <w:tr w:rsidR="00F56008" w14:paraId="48D151C4" w14:textId="77777777">
        <w:trPr>
          <w:trHeight w:val="259"/>
        </w:trPr>
        <w:tc>
          <w:tcPr>
            <w:tcW w:w="8443" w:type="dxa"/>
            <w:tcBorders>
              <w:top w:val="nil"/>
              <w:left w:val="nil"/>
              <w:bottom w:val="nil"/>
              <w:right w:val="nil"/>
            </w:tcBorders>
            <w:shd w:val="clear" w:color="auto" w:fill="F7F5F7"/>
          </w:tcPr>
          <w:p w14:paraId="2C8D6E68" w14:textId="77777777" w:rsidR="00F56008" w:rsidRDefault="00835842">
            <w:pPr>
              <w:spacing w:after="0" w:line="259" w:lineRule="auto"/>
              <w:ind w:left="228" w:firstLine="0"/>
              <w:jc w:val="left"/>
            </w:pPr>
            <w:proofErr w:type="spellStart"/>
            <w:r>
              <w:rPr>
                <w:sz w:val="18"/>
              </w:rPr>
              <w:t>foo</w:t>
            </w:r>
            <w:proofErr w:type="spellEnd"/>
            <w:r>
              <w:rPr>
                <w:sz w:val="18"/>
              </w:rPr>
              <w:t xml:space="preserve"> . </w:t>
            </w:r>
            <w:proofErr w:type="spellStart"/>
            <w:r>
              <w:rPr>
                <w:sz w:val="18"/>
              </w:rPr>
              <w:t>transposeInPlace</w:t>
            </w:r>
            <w:proofErr w:type="spellEnd"/>
            <w:r>
              <w:rPr>
                <w:sz w:val="18"/>
              </w:rPr>
              <w:t xml:space="preserve"> ( ) ;</w:t>
            </w:r>
          </w:p>
        </w:tc>
      </w:tr>
      <w:tr w:rsidR="00F56008" w14:paraId="60011CB0" w14:textId="77777777">
        <w:trPr>
          <w:trHeight w:val="259"/>
        </w:trPr>
        <w:tc>
          <w:tcPr>
            <w:tcW w:w="8443" w:type="dxa"/>
            <w:tcBorders>
              <w:top w:val="nil"/>
              <w:left w:val="nil"/>
              <w:bottom w:val="nil"/>
              <w:right w:val="nil"/>
            </w:tcBorders>
            <w:shd w:val="clear" w:color="auto" w:fill="F7F5F7"/>
          </w:tcPr>
          <w:p w14:paraId="213A98B5" w14:textId="77777777" w:rsidR="00F56008" w:rsidRDefault="00835842">
            <w:pPr>
              <w:tabs>
                <w:tab w:val="center" w:pos="369"/>
                <w:tab w:val="center" w:pos="745"/>
                <w:tab w:val="center" w:pos="1330"/>
              </w:tabs>
              <w:spacing w:after="0" w:line="259" w:lineRule="auto"/>
              <w:ind w:left="0" w:firstLine="0"/>
              <w:jc w:val="left"/>
            </w:pPr>
            <w:r>
              <w:rPr>
                <w:sz w:val="22"/>
              </w:rPr>
              <w:tab/>
            </w:r>
            <w:proofErr w:type="spellStart"/>
            <w:r>
              <w:rPr>
                <w:sz w:val="18"/>
              </w:rPr>
              <w:t>foo</w:t>
            </w:r>
            <w:proofErr w:type="spellEnd"/>
            <w:r>
              <w:rPr>
                <w:sz w:val="18"/>
              </w:rPr>
              <w:tab/>
              <w:t>/=</w:t>
            </w:r>
            <w:r>
              <w:rPr>
                <w:sz w:val="18"/>
              </w:rPr>
              <w:tab/>
            </w:r>
            <w:proofErr w:type="spellStart"/>
            <w:r>
              <w:rPr>
                <w:sz w:val="18"/>
              </w:rPr>
              <w:t>sumfoo</w:t>
            </w:r>
            <w:proofErr w:type="spellEnd"/>
            <w:r>
              <w:rPr>
                <w:sz w:val="18"/>
              </w:rPr>
              <w:t xml:space="preserve"> ;</w:t>
            </w:r>
          </w:p>
        </w:tc>
      </w:tr>
      <w:tr w:rsidR="00F56008" w14:paraId="620C4DB9" w14:textId="77777777">
        <w:trPr>
          <w:trHeight w:val="259"/>
        </w:trPr>
        <w:tc>
          <w:tcPr>
            <w:tcW w:w="8443" w:type="dxa"/>
            <w:tcBorders>
              <w:top w:val="nil"/>
              <w:left w:val="nil"/>
              <w:bottom w:val="nil"/>
              <w:right w:val="nil"/>
            </w:tcBorders>
            <w:shd w:val="clear" w:color="auto" w:fill="F7F5F7"/>
          </w:tcPr>
          <w:p w14:paraId="25B669F9" w14:textId="77777777" w:rsidR="00F56008" w:rsidRDefault="00835842">
            <w:pPr>
              <w:tabs>
                <w:tab w:val="center" w:pos="369"/>
                <w:tab w:val="center" w:pos="851"/>
                <w:tab w:val="center" w:pos="1230"/>
                <w:tab w:val="center" w:pos="1445"/>
                <w:tab w:val="center" w:pos="1714"/>
                <w:tab w:val="center" w:pos="2306"/>
                <w:tab w:val="center" w:pos="3123"/>
              </w:tabs>
              <w:spacing w:after="0" w:line="259" w:lineRule="auto"/>
              <w:ind w:left="0" w:firstLine="0"/>
              <w:jc w:val="left"/>
            </w:pPr>
            <w:r>
              <w:rPr>
                <w:sz w:val="22"/>
              </w:rPr>
              <w:tab/>
            </w:r>
            <w:r>
              <w:rPr>
                <w:sz w:val="18"/>
              </w:rPr>
              <w:t>for</w:t>
            </w:r>
            <w:r>
              <w:rPr>
                <w:sz w:val="18"/>
              </w:rPr>
              <w:tab/>
              <w:t xml:space="preserve">( </w:t>
            </w:r>
            <w:proofErr w:type="spellStart"/>
            <w:r>
              <w:rPr>
                <w:sz w:val="18"/>
              </w:rPr>
              <w:t>int</w:t>
            </w:r>
            <w:proofErr w:type="spellEnd"/>
            <w:r>
              <w:rPr>
                <w:sz w:val="18"/>
              </w:rPr>
              <w:tab/>
              <w:t>i</w:t>
            </w:r>
            <w:r>
              <w:rPr>
                <w:sz w:val="18"/>
              </w:rPr>
              <w:tab/>
              <w:t>=</w:t>
            </w:r>
            <w:r>
              <w:rPr>
                <w:sz w:val="18"/>
              </w:rPr>
              <w:tab/>
              <w:t>2;</w:t>
            </w:r>
            <w:r>
              <w:rPr>
                <w:sz w:val="18"/>
              </w:rPr>
              <w:tab/>
              <w:t xml:space="preserve">i </w:t>
            </w:r>
            <w:r>
              <w:rPr>
                <w:rFonts w:ascii="Cambria" w:eastAsia="Cambria" w:hAnsi="Cambria" w:cs="Cambria"/>
                <w:i/>
                <w:sz w:val="18"/>
              </w:rPr>
              <w:t>&lt;</w:t>
            </w:r>
            <w:r>
              <w:rPr>
                <w:sz w:val="18"/>
              </w:rPr>
              <w:t>= n ;</w:t>
            </w:r>
            <w:r>
              <w:rPr>
                <w:sz w:val="18"/>
              </w:rPr>
              <w:tab/>
              <w:t xml:space="preserve">i ++) </w:t>
            </w:r>
            <w:r>
              <w:rPr>
                <w:rFonts w:ascii="Cambria" w:eastAsia="Cambria" w:hAnsi="Cambria" w:cs="Cambria"/>
                <w:sz w:val="18"/>
              </w:rPr>
              <w:t>{</w:t>
            </w:r>
          </w:p>
        </w:tc>
      </w:tr>
      <w:tr w:rsidR="00F56008" w:rsidRPr="00CE2C02" w14:paraId="01F73BD9" w14:textId="77777777">
        <w:trPr>
          <w:trHeight w:val="259"/>
        </w:trPr>
        <w:tc>
          <w:tcPr>
            <w:tcW w:w="8443" w:type="dxa"/>
            <w:tcBorders>
              <w:top w:val="nil"/>
              <w:left w:val="nil"/>
              <w:bottom w:val="nil"/>
              <w:right w:val="nil"/>
            </w:tcBorders>
            <w:shd w:val="clear" w:color="auto" w:fill="F7F5F7"/>
          </w:tcPr>
          <w:p w14:paraId="0D0E8B00" w14:textId="77777777" w:rsidR="00F56008" w:rsidRPr="00DB5C50" w:rsidRDefault="00835842">
            <w:pPr>
              <w:tabs>
                <w:tab w:val="center" w:pos="584"/>
                <w:tab w:val="center" w:pos="2250"/>
              </w:tabs>
              <w:spacing w:after="0" w:line="259" w:lineRule="auto"/>
              <w:ind w:left="0" w:firstLine="0"/>
              <w:jc w:val="left"/>
              <w:rPr>
                <w:lang w:val="en-US"/>
              </w:rPr>
            </w:pPr>
            <w:r>
              <w:rPr>
                <w:sz w:val="22"/>
              </w:rPr>
              <w:tab/>
            </w:r>
            <w:r w:rsidRPr="00DB5C50">
              <w:rPr>
                <w:sz w:val="18"/>
                <w:lang w:val="en-US"/>
              </w:rPr>
              <w:t>P =</w:t>
            </w:r>
            <w:r w:rsidRPr="00DB5C50">
              <w:rPr>
                <w:sz w:val="18"/>
                <w:lang w:val="en-US"/>
              </w:rPr>
              <w:tab/>
              <w:t xml:space="preserve">emission </w:t>
            </w:r>
            <w:r>
              <w:rPr>
                <w:noProof/>
                <w:sz w:val="22"/>
              </w:rPr>
              <mc:AlternateContent>
                <mc:Choice Requires="wpg">
                  <w:drawing>
                    <wp:inline distT="0" distB="0" distL="0" distR="0" wp14:anchorId="1AA2987F" wp14:editId="6AC0EF44">
                      <wp:extent cx="34163" cy="5055"/>
                      <wp:effectExtent l="0" t="0" r="0" b="0"/>
                      <wp:docPr id="107883" name="Group 107883"/>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413" name="Shape 2413"/>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83" style="width:2.69pt;height:0.398pt;mso-position-horizontal-relative:char;mso-position-vertical-relative:line" coordsize="341,50">
                      <v:shape id="Shape 2413" style="position:absolute;width:341;height:0;left:0;top:0;" coordsize="34163,0" path="m0,0l34163,0">
                        <v:stroke weight="0.398pt" endcap="flat" joinstyle="miter" miterlimit="10" on="true" color="#000000"/>
                        <v:fill on="false" color="#000000" opacity="0"/>
                      </v:shape>
                    </v:group>
                  </w:pict>
                </mc:Fallback>
              </mc:AlternateContent>
            </w:r>
            <w:r w:rsidRPr="00DB5C50">
              <w:rPr>
                <w:sz w:val="18"/>
                <w:lang w:val="en-US"/>
              </w:rPr>
              <w:t xml:space="preserve">probs . row ( </w:t>
            </w:r>
            <w:proofErr w:type="spellStart"/>
            <w:r w:rsidRPr="00DB5C50">
              <w:rPr>
                <w:sz w:val="18"/>
                <w:lang w:val="en-US"/>
              </w:rPr>
              <w:t>i</w:t>
            </w:r>
            <w:proofErr w:type="spellEnd"/>
            <w:r w:rsidRPr="00DB5C50">
              <w:rPr>
                <w:sz w:val="18"/>
                <w:lang w:val="en-US"/>
              </w:rPr>
              <w:t xml:space="preserve"> </w:t>
            </w:r>
            <w:r w:rsidRPr="00DB5C50">
              <w:rPr>
                <w:rFonts w:ascii="Cambria" w:eastAsia="Cambria" w:hAnsi="Cambria" w:cs="Cambria"/>
                <w:sz w:val="18"/>
                <w:lang w:val="en-US"/>
              </w:rPr>
              <w:t xml:space="preserve">− </w:t>
            </w:r>
            <w:r w:rsidRPr="00DB5C50">
              <w:rPr>
                <w:sz w:val="18"/>
                <w:lang w:val="en-US"/>
              </w:rPr>
              <w:t>1);</w:t>
            </w:r>
          </w:p>
        </w:tc>
      </w:tr>
      <w:tr w:rsidR="00F56008" w:rsidRPr="00CE2C02" w14:paraId="4496F500" w14:textId="77777777">
        <w:trPr>
          <w:trHeight w:val="259"/>
        </w:trPr>
        <w:tc>
          <w:tcPr>
            <w:tcW w:w="8443" w:type="dxa"/>
            <w:tcBorders>
              <w:top w:val="nil"/>
              <w:left w:val="nil"/>
              <w:bottom w:val="nil"/>
              <w:right w:val="nil"/>
            </w:tcBorders>
            <w:shd w:val="clear" w:color="auto" w:fill="F7F5F7"/>
          </w:tcPr>
          <w:p w14:paraId="04BF93D5" w14:textId="77777777" w:rsidR="00F56008" w:rsidRPr="00DB5C50" w:rsidRDefault="00835842">
            <w:pPr>
              <w:tabs>
                <w:tab w:val="center" w:pos="700"/>
                <w:tab w:val="center" w:pos="1343"/>
                <w:tab w:val="center" w:pos="2563"/>
                <w:tab w:val="center" w:pos="4712"/>
              </w:tabs>
              <w:spacing w:after="0" w:line="259" w:lineRule="auto"/>
              <w:ind w:left="0" w:firstLine="0"/>
              <w:jc w:val="left"/>
              <w:rPr>
                <w:lang w:val="en-US"/>
              </w:rPr>
            </w:pPr>
            <w:r w:rsidRPr="00DB5C50">
              <w:rPr>
                <w:sz w:val="22"/>
                <w:lang w:val="en-US"/>
              </w:rPr>
              <w:tab/>
            </w:r>
            <w:r w:rsidRPr="00DB5C50">
              <w:rPr>
                <w:sz w:val="18"/>
                <w:lang w:val="en-US"/>
              </w:rPr>
              <w:t>foo =</w:t>
            </w:r>
            <w:r w:rsidRPr="00DB5C50">
              <w:rPr>
                <w:sz w:val="18"/>
                <w:lang w:val="en-US"/>
              </w:rPr>
              <w:tab/>
              <w:t>( ( foo</w:t>
            </w:r>
            <w:r w:rsidRPr="00DB5C50">
              <w:rPr>
                <w:sz w:val="18"/>
                <w:lang w:val="en-US"/>
              </w:rPr>
              <w:tab/>
            </w:r>
            <w:r w:rsidRPr="00DB5C50">
              <w:rPr>
                <w:sz w:val="28"/>
                <w:vertAlign w:val="subscript"/>
                <w:lang w:val="en-US"/>
              </w:rPr>
              <w:t xml:space="preserve">* </w:t>
            </w:r>
            <w:r w:rsidRPr="00DB5C50">
              <w:rPr>
                <w:sz w:val="18"/>
                <w:lang w:val="en-US"/>
              </w:rPr>
              <w:t>gamma ) . array ( )</w:t>
            </w:r>
            <w:r w:rsidRPr="00DB5C50">
              <w:rPr>
                <w:sz w:val="18"/>
                <w:lang w:val="en-US"/>
              </w:rPr>
              <w:tab/>
            </w:r>
            <w:r w:rsidRPr="00DB5C50">
              <w:rPr>
                <w:sz w:val="28"/>
                <w:vertAlign w:val="subscript"/>
                <w:lang w:val="en-US"/>
              </w:rPr>
              <w:t xml:space="preserve">* </w:t>
            </w:r>
            <w:r w:rsidRPr="00DB5C50">
              <w:rPr>
                <w:sz w:val="18"/>
                <w:lang w:val="en-US"/>
              </w:rPr>
              <w:t>P . array ( ) ) . matrix ( ) ;</w:t>
            </w:r>
          </w:p>
        </w:tc>
      </w:tr>
      <w:tr w:rsidR="00F56008" w14:paraId="6CAEDFB5" w14:textId="77777777">
        <w:trPr>
          <w:trHeight w:val="259"/>
        </w:trPr>
        <w:tc>
          <w:tcPr>
            <w:tcW w:w="8443" w:type="dxa"/>
            <w:tcBorders>
              <w:top w:val="nil"/>
              <w:left w:val="nil"/>
              <w:bottom w:val="nil"/>
              <w:right w:val="nil"/>
            </w:tcBorders>
            <w:shd w:val="clear" w:color="auto" w:fill="F7F5F7"/>
          </w:tcPr>
          <w:p w14:paraId="6E41C852" w14:textId="77777777" w:rsidR="00F56008" w:rsidRDefault="00835842">
            <w:pPr>
              <w:spacing w:after="0" w:line="259" w:lineRule="auto"/>
              <w:ind w:left="438" w:firstLine="0"/>
              <w:jc w:val="left"/>
            </w:pPr>
            <w:proofErr w:type="spellStart"/>
            <w:r>
              <w:rPr>
                <w:sz w:val="18"/>
              </w:rPr>
              <w:t>sumfoo</w:t>
            </w:r>
            <w:proofErr w:type="spellEnd"/>
            <w:r>
              <w:rPr>
                <w:sz w:val="18"/>
              </w:rPr>
              <w:t xml:space="preserve"> = </w:t>
            </w:r>
            <w:proofErr w:type="spellStart"/>
            <w:r>
              <w:rPr>
                <w:sz w:val="18"/>
              </w:rPr>
              <w:t>foo</w:t>
            </w:r>
            <w:proofErr w:type="spellEnd"/>
            <w:r>
              <w:rPr>
                <w:sz w:val="18"/>
              </w:rPr>
              <w:t xml:space="preserve"> . sum ( ) ;</w:t>
            </w:r>
          </w:p>
        </w:tc>
      </w:tr>
      <w:tr w:rsidR="00F56008" w:rsidRPr="00CE2C02" w14:paraId="3B4105EE" w14:textId="77777777">
        <w:trPr>
          <w:trHeight w:val="259"/>
        </w:trPr>
        <w:tc>
          <w:tcPr>
            <w:tcW w:w="8443" w:type="dxa"/>
            <w:tcBorders>
              <w:top w:val="nil"/>
              <w:left w:val="nil"/>
              <w:bottom w:val="nil"/>
              <w:right w:val="nil"/>
            </w:tcBorders>
            <w:shd w:val="clear" w:color="auto" w:fill="F7F5F7"/>
          </w:tcPr>
          <w:p w14:paraId="0BC90E94" w14:textId="77777777" w:rsidR="00F56008" w:rsidRPr="00DB5C50" w:rsidRDefault="00835842">
            <w:pPr>
              <w:tabs>
                <w:tab w:val="center" w:pos="745"/>
                <w:tab w:val="center" w:pos="1283"/>
                <w:tab w:val="center" w:pos="2138"/>
              </w:tabs>
              <w:spacing w:after="0" w:line="259" w:lineRule="auto"/>
              <w:ind w:left="0" w:firstLine="0"/>
              <w:jc w:val="left"/>
              <w:rPr>
                <w:lang w:val="en-US"/>
              </w:rPr>
            </w:pPr>
            <w:r w:rsidRPr="00DB5C50">
              <w:rPr>
                <w:sz w:val="22"/>
                <w:lang w:val="en-US"/>
              </w:rPr>
              <w:tab/>
            </w:r>
            <w:r w:rsidRPr="00DB5C50">
              <w:rPr>
                <w:sz w:val="18"/>
                <w:lang w:val="en-US"/>
              </w:rPr>
              <w:t>l s c a l e</w:t>
            </w:r>
            <w:r w:rsidRPr="00DB5C50">
              <w:rPr>
                <w:sz w:val="18"/>
                <w:lang w:val="en-US"/>
              </w:rPr>
              <w:tab/>
              <w:t>+=</w:t>
            </w:r>
            <w:r w:rsidRPr="00DB5C50">
              <w:rPr>
                <w:sz w:val="18"/>
                <w:lang w:val="en-US"/>
              </w:rPr>
              <w:tab/>
              <w:t xml:space="preserve">log ( </w:t>
            </w:r>
            <w:proofErr w:type="spellStart"/>
            <w:r w:rsidRPr="00DB5C50">
              <w:rPr>
                <w:sz w:val="18"/>
                <w:lang w:val="en-US"/>
              </w:rPr>
              <w:t>sumfoo</w:t>
            </w:r>
            <w:proofErr w:type="spellEnd"/>
            <w:r w:rsidRPr="00DB5C50">
              <w:rPr>
                <w:sz w:val="18"/>
                <w:lang w:val="en-US"/>
              </w:rPr>
              <w:t xml:space="preserve"> ) ;</w:t>
            </w:r>
          </w:p>
        </w:tc>
      </w:tr>
      <w:tr w:rsidR="00F56008" w14:paraId="6D8A851F" w14:textId="77777777">
        <w:trPr>
          <w:trHeight w:val="259"/>
        </w:trPr>
        <w:tc>
          <w:tcPr>
            <w:tcW w:w="8443" w:type="dxa"/>
            <w:tcBorders>
              <w:top w:val="nil"/>
              <w:left w:val="nil"/>
              <w:bottom w:val="nil"/>
              <w:right w:val="nil"/>
            </w:tcBorders>
            <w:shd w:val="clear" w:color="auto" w:fill="F7F5F7"/>
          </w:tcPr>
          <w:p w14:paraId="488D3DD9" w14:textId="77777777" w:rsidR="00F56008" w:rsidRDefault="00835842">
            <w:pPr>
              <w:tabs>
                <w:tab w:val="center" w:pos="584"/>
                <w:tab w:val="center" w:pos="961"/>
                <w:tab w:val="center" w:pos="1546"/>
              </w:tabs>
              <w:spacing w:after="0" w:line="259" w:lineRule="auto"/>
              <w:ind w:left="0" w:firstLine="0"/>
              <w:jc w:val="left"/>
            </w:pPr>
            <w:r w:rsidRPr="00DB5C50">
              <w:rPr>
                <w:sz w:val="22"/>
                <w:lang w:val="en-US"/>
              </w:rPr>
              <w:tab/>
            </w:r>
            <w:proofErr w:type="spellStart"/>
            <w:r>
              <w:rPr>
                <w:sz w:val="18"/>
              </w:rPr>
              <w:t>foo</w:t>
            </w:r>
            <w:proofErr w:type="spellEnd"/>
            <w:r>
              <w:rPr>
                <w:sz w:val="18"/>
              </w:rPr>
              <w:tab/>
              <w:t>/=</w:t>
            </w:r>
            <w:r>
              <w:rPr>
                <w:sz w:val="18"/>
              </w:rPr>
              <w:tab/>
            </w:r>
            <w:proofErr w:type="spellStart"/>
            <w:r>
              <w:rPr>
                <w:sz w:val="18"/>
              </w:rPr>
              <w:t>sumfoo</w:t>
            </w:r>
            <w:proofErr w:type="spellEnd"/>
            <w:r>
              <w:rPr>
                <w:sz w:val="18"/>
              </w:rPr>
              <w:t xml:space="preserve"> ;</w:t>
            </w:r>
          </w:p>
        </w:tc>
      </w:tr>
      <w:tr w:rsidR="00F56008" w14:paraId="0DBCFEA4" w14:textId="77777777">
        <w:trPr>
          <w:trHeight w:val="259"/>
        </w:trPr>
        <w:tc>
          <w:tcPr>
            <w:tcW w:w="8443" w:type="dxa"/>
            <w:tcBorders>
              <w:top w:val="nil"/>
              <w:left w:val="nil"/>
              <w:bottom w:val="nil"/>
              <w:right w:val="nil"/>
            </w:tcBorders>
            <w:shd w:val="clear" w:color="auto" w:fill="F7F5F7"/>
          </w:tcPr>
          <w:p w14:paraId="7621E78D" w14:textId="77777777" w:rsidR="00F56008" w:rsidRDefault="00835842">
            <w:pPr>
              <w:spacing w:after="0" w:line="259" w:lineRule="auto"/>
              <w:ind w:left="215" w:firstLine="0"/>
              <w:jc w:val="left"/>
            </w:pPr>
            <w:r>
              <w:rPr>
                <w:rFonts w:ascii="Cambria" w:eastAsia="Cambria" w:hAnsi="Cambria" w:cs="Cambria"/>
                <w:sz w:val="18"/>
              </w:rPr>
              <w:t>}</w:t>
            </w:r>
          </w:p>
        </w:tc>
      </w:tr>
      <w:tr w:rsidR="00F56008" w:rsidRPr="00CE2C02" w14:paraId="55298B72" w14:textId="77777777">
        <w:trPr>
          <w:trHeight w:val="249"/>
        </w:trPr>
        <w:tc>
          <w:tcPr>
            <w:tcW w:w="8443" w:type="dxa"/>
            <w:tcBorders>
              <w:top w:val="nil"/>
              <w:left w:val="nil"/>
              <w:bottom w:val="nil"/>
              <w:right w:val="nil"/>
            </w:tcBorders>
            <w:shd w:val="clear" w:color="auto" w:fill="F7F5F7"/>
          </w:tcPr>
          <w:p w14:paraId="26819B24" w14:textId="77777777" w:rsidR="00F56008" w:rsidRPr="00DB5C50" w:rsidRDefault="00835842">
            <w:pPr>
              <w:spacing w:after="0" w:line="259" w:lineRule="auto"/>
              <w:ind w:left="228" w:firstLine="0"/>
              <w:jc w:val="left"/>
              <w:rPr>
                <w:lang w:val="en-US"/>
              </w:rPr>
            </w:pPr>
            <w:proofErr w:type="spellStart"/>
            <w:r w:rsidRPr="00DB5C50">
              <w:rPr>
                <w:sz w:val="18"/>
                <w:lang w:val="en-US"/>
              </w:rPr>
              <w:t>mllk</w:t>
            </w:r>
            <w:proofErr w:type="spellEnd"/>
            <w:r w:rsidRPr="00DB5C50">
              <w:rPr>
                <w:sz w:val="18"/>
                <w:lang w:val="en-US"/>
              </w:rPr>
              <w:t xml:space="preserve"> = </w:t>
            </w:r>
            <w:r w:rsidRPr="00DB5C50">
              <w:rPr>
                <w:rFonts w:ascii="Cambria" w:eastAsia="Cambria" w:hAnsi="Cambria" w:cs="Cambria"/>
                <w:sz w:val="18"/>
                <w:lang w:val="en-US"/>
              </w:rPr>
              <w:t>−</w:t>
            </w:r>
            <w:r w:rsidRPr="00DB5C50">
              <w:rPr>
                <w:sz w:val="18"/>
                <w:lang w:val="en-US"/>
              </w:rPr>
              <w:t>l s c a l e ;</w:t>
            </w:r>
          </w:p>
        </w:tc>
      </w:tr>
      <w:tr w:rsidR="00F56008" w:rsidRPr="00CE2C02" w14:paraId="237CD2FF" w14:textId="77777777">
        <w:trPr>
          <w:trHeight w:val="279"/>
        </w:trPr>
        <w:tc>
          <w:tcPr>
            <w:tcW w:w="8443" w:type="dxa"/>
            <w:tcBorders>
              <w:top w:val="nil"/>
              <w:left w:val="nil"/>
              <w:bottom w:val="nil"/>
              <w:right w:val="nil"/>
            </w:tcBorders>
            <w:shd w:val="clear" w:color="auto" w:fill="F7F5F7"/>
          </w:tcPr>
          <w:p w14:paraId="35D76650" w14:textId="77777777" w:rsidR="00F56008" w:rsidRPr="00DB5C50" w:rsidRDefault="00F56008">
            <w:pPr>
              <w:spacing w:after="160" w:line="259" w:lineRule="auto"/>
              <w:ind w:left="0" w:firstLine="0"/>
              <w:jc w:val="left"/>
              <w:rPr>
                <w:lang w:val="en-US"/>
              </w:rPr>
            </w:pPr>
          </w:p>
        </w:tc>
      </w:tr>
      <w:tr w:rsidR="00F56008" w:rsidRPr="00CE2C02" w14:paraId="3F7EF560" w14:textId="77777777">
        <w:trPr>
          <w:trHeight w:val="249"/>
        </w:trPr>
        <w:tc>
          <w:tcPr>
            <w:tcW w:w="8443" w:type="dxa"/>
            <w:tcBorders>
              <w:top w:val="nil"/>
              <w:left w:val="nil"/>
              <w:bottom w:val="nil"/>
              <w:right w:val="nil"/>
            </w:tcBorders>
            <w:shd w:val="clear" w:color="auto" w:fill="F7F5F7"/>
          </w:tcPr>
          <w:p w14:paraId="06B74281" w14:textId="77777777" w:rsidR="00F56008" w:rsidRPr="00DB5C50" w:rsidRDefault="00835842">
            <w:pPr>
              <w:tabs>
                <w:tab w:val="center" w:pos="315"/>
                <w:tab w:val="center" w:pos="692"/>
                <w:tab w:val="center" w:pos="1391"/>
                <w:tab w:val="center" w:pos="2037"/>
                <w:tab w:val="center" w:pos="2736"/>
                <w:tab w:val="center" w:pos="3489"/>
                <w:tab w:val="center" w:pos="4027"/>
                <w:tab w:val="center" w:pos="4511"/>
                <w:tab w:val="center" w:pos="4942"/>
                <w:tab w:val="center" w:pos="5695"/>
                <w:tab w:val="center" w:pos="6556"/>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Use</w:t>
            </w:r>
            <w:r w:rsidRPr="00DB5C50">
              <w:rPr>
                <w:i/>
                <w:sz w:val="18"/>
                <w:lang w:val="en-US"/>
              </w:rPr>
              <w:tab/>
            </w:r>
            <w:proofErr w:type="spellStart"/>
            <w:r w:rsidRPr="00DB5C50">
              <w:rPr>
                <w:i/>
                <w:sz w:val="18"/>
                <w:lang w:val="en-US"/>
              </w:rPr>
              <w:t>adreport</w:t>
            </w:r>
            <w:proofErr w:type="spellEnd"/>
            <w:r w:rsidRPr="00DB5C50">
              <w:rPr>
                <w:i/>
                <w:sz w:val="18"/>
                <w:lang w:val="en-US"/>
              </w:rPr>
              <w:tab/>
              <w:t>on</w:t>
            </w:r>
            <w:r w:rsidRPr="00DB5C50">
              <w:rPr>
                <w:i/>
                <w:sz w:val="18"/>
                <w:lang w:val="en-US"/>
              </w:rPr>
              <w:tab/>
              <w:t xml:space="preserve">v a r </w:t>
            </w:r>
            <w:proofErr w:type="spellStart"/>
            <w:r w:rsidRPr="00DB5C50">
              <w:rPr>
                <w:i/>
                <w:sz w:val="18"/>
                <w:lang w:val="en-US"/>
              </w:rPr>
              <w:t>i</w:t>
            </w:r>
            <w:proofErr w:type="spellEnd"/>
            <w:r w:rsidRPr="00DB5C50">
              <w:rPr>
                <w:i/>
                <w:sz w:val="18"/>
                <w:lang w:val="en-US"/>
              </w:rPr>
              <w:t xml:space="preserve"> a b l e s</w:t>
            </w:r>
            <w:r w:rsidRPr="00DB5C50">
              <w:rPr>
                <w:i/>
                <w:sz w:val="18"/>
                <w:lang w:val="en-US"/>
              </w:rPr>
              <w:tab/>
              <w:t>f o r</w:t>
            </w:r>
            <w:r w:rsidRPr="00DB5C50">
              <w:rPr>
                <w:i/>
                <w:sz w:val="18"/>
                <w:lang w:val="en-US"/>
              </w:rPr>
              <w:tab/>
              <w:t>which</w:t>
            </w:r>
            <w:r w:rsidRPr="00DB5C50">
              <w:rPr>
                <w:i/>
                <w:sz w:val="18"/>
                <w:lang w:val="en-US"/>
              </w:rPr>
              <w:tab/>
              <w:t>we</w:t>
            </w:r>
            <w:r w:rsidRPr="00DB5C50">
              <w:rPr>
                <w:i/>
                <w:sz w:val="18"/>
                <w:lang w:val="en-US"/>
              </w:rPr>
              <w:tab/>
              <w:t>want</w:t>
            </w:r>
            <w:r w:rsidRPr="00DB5C50">
              <w:rPr>
                <w:i/>
                <w:sz w:val="18"/>
                <w:lang w:val="en-US"/>
              </w:rPr>
              <w:tab/>
              <w:t>standard</w:t>
            </w:r>
            <w:r w:rsidRPr="00DB5C50">
              <w:rPr>
                <w:i/>
                <w:sz w:val="18"/>
                <w:lang w:val="en-US"/>
              </w:rPr>
              <w:tab/>
              <w:t xml:space="preserve">e r </w:t>
            </w:r>
            <w:proofErr w:type="spellStart"/>
            <w:r w:rsidRPr="00DB5C50">
              <w:rPr>
                <w:i/>
                <w:sz w:val="18"/>
                <w:lang w:val="en-US"/>
              </w:rPr>
              <w:t>r</w:t>
            </w:r>
            <w:proofErr w:type="spellEnd"/>
            <w:r w:rsidRPr="00DB5C50">
              <w:rPr>
                <w:i/>
                <w:sz w:val="18"/>
                <w:lang w:val="en-US"/>
              </w:rPr>
              <w:t xml:space="preserve"> o r s</w:t>
            </w:r>
          </w:p>
        </w:tc>
      </w:tr>
      <w:tr w:rsidR="00F56008" w14:paraId="619B0F19" w14:textId="77777777">
        <w:trPr>
          <w:trHeight w:val="259"/>
        </w:trPr>
        <w:tc>
          <w:tcPr>
            <w:tcW w:w="8443" w:type="dxa"/>
            <w:tcBorders>
              <w:top w:val="nil"/>
              <w:left w:val="nil"/>
              <w:bottom w:val="nil"/>
              <w:right w:val="nil"/>
            </w:tcBorders>
            <w:shd w:val="clear" w:color="auto" w:fill="F7F5F7"/>
          </w:tcPr>
          <w:p w14:paraId="04984BA8" w14:textId="77777777" w:rsidR="00F56008" w:rsidRDefault="00835842">
            <w:pPr>
              <w:spacing w:after="0" w:line="259" w:lineRule="auto"/>
              <w:ind w:left="198" w:firstLine="0"/>
              <w:jc w:val="left"/>
            </w:pPr>
            <w:r>
              <w:rPr>
                <w:sz w:val="18"/>
              </w:rPr>
              <w:t>ADREPORT( lambda ) ;</w:t>
            </w:r>
          </w:p>
        </w:tc>
      </w:tr>
      <w:tr w:rsidR="00F56008" w14:paraId="34A4ADE4" w14:textId="77777777">
        <w:trPr>
          <w:trHeight w:val="259"/>
        </w:trPr>
        <w:tc>
          <w:tcPr>
            <w:tcW w:w="8443" w:type="dxa"/>
            <w:tcBorders>
              <w:top w:val="nil"/>
              <w:left w:val="nil"/>
              <w:bottom w:val="nil"/>
              <w:right w:val="nil"/>
            </w:tcBorders>
            <w:shd w:val="clear" w:color="auto" w:fill="F7F5F7"/>
          </w:tcPr>
          <w:p w14:paraId="149F0C39" w14:textId="77777777" w:rsidR="00F56008" w:rsidRDefault="00835842">
            <w:pPr>
              <w:spacing w:after="0" w:line="259" w:lineRule="auto"/>
              <w:ind w:left="198" w:firstLine="0"/>
              <w:jc w:val="left"/>
            </w:pPr>
            <w:r>
              <w:rPr>
                <w:sz w:val="18"/>
              </w:rPr>
              <w:t>ADREPORT(gamma ) ;</w:t>
            </w:r>
          </w:p>
        </w:tc>
      </w:tr>
      <w:tr w:rsidR="00F56008" w:rsidRPr="00CE2C02" w14:paraId="6F4E1805" w14:textId="77777777">
        <w:trPr>
          <w:trHeight w:val="249"/>
        </w:trPr>
        <w:tc>
          <w:tcPr>
            <w:tcW w:w="8443" w:type="dxa"/>
            <w:tcBorders>
              <w:top w:val="nil"/>
              <w:left w:val="nil"/>
              <w:bottom w:val="nil"/>
              <w:right w:val="nil"/>
            </w:tcBorders>
            <w:shd w:val="clear" w:color="auto" w:fill="F7F5F7"/>
          </w:tcPr>
          <w:p w14:paraId="2CAFCCBC" w14:textId="77777777" w:rsidR="00F56008" w:rsidRPr="00DB5C50" w:rsidRDefault="00835842">
            <w:pPr>
              <w:spacing w:after="0" w:line="259" w:lineRule="auto"/>
              <w:ind w:left="198" w:firstLine="0"/>
              <w:jc w:val="left"/>
              <w:rPr>
                <w:lang w:val="en-US"/>
              </w:rPr>
            </w:pPr>
            <w:r w:rsidRPr="00DB5C50">
              <w:rPr>
                <w:sz w:val="18"/>
                <w:lang w:val="en-US"/>
              </w:rPr>
              <w:t>ADREPORT( d e l t a ) ;</w:t>
            </w:r>
          </w:p>
        </w:tc>
      </w:tr>
      <w:tr w:rsidR="00F56008" w:rsidRPr="00CE2C02" w14:paraId="695C5A30" w14:textId="77777777">
        <w:trPr>
          <w:trHeight w:val="279"/>
        </w:trPr>
        <w:tc>
          <w:tcPr>
            <w:tcW w:w="8443" w:type="dxa"/>
            <w:tcBorders>
              <w:top w:val="nil"/>
              <w:left w:val="nil"/>
              <w:bottom w:val="nil"/>
              <w:right w:val="nil"/>
            </w:tcBorders>
            <w:shd w:val="clear" w:color="auto" w:fill="F7F5F7"/>
          </w:tcPr>
          <w:p w14:paraId="21FC5BD9" w14:textId="77777777" w:rsidR="00F56008" w:rsidRPr="00DB5C50" w:rsidRDefault="00F56008">
            <w:pPr>
              <w:spacing w:after="160" w:line="259" w:lineRule="auto"/>
              <w:ind w:left="0" w:firstLine="0"/>
              <w:jc w:val="left"/>
              <w:rPr>
                <w:lang w:val="en-US"/>
              </w:rPr>
            </w:pPr>
          </w:p>
        </w:tc>
      </w:tr>
      <w:tr w:rsidR="00F56008" w:rsidRPr="00CE2C02" w14:paraId="7C2F1958" w14:textId="77777777">
        <w:trPr>
          <w:trHeight w:val="249"/>
        </w:trPr>
        <w:tc>
          <w:tcPr>
            <w:tcW w:w="8443" w:type="dxa"/>
            <w:tcBorders>
              <w:top w:val="nil"/>
              <w:left w:val="nil"/>
              <w:bottom w:val="nil"/>
              <w:right w:val="nil"/>
            </w:tcBorders>
            <w:shd w:val="clear" w:color="auto" w:fill="F7F5F7"/>
          </w:tcPr>
          <w:p w14:paraId="16FCD2C9" w14:textId="77777777" w:rsidR="00F56008" w:rsidRPr="00DB5C50" w:rsidRDefault="00835842">
            <w:pPr>
              <w:tabs>
                <w:tab w:val="center" w:pos="315"/>
                <w:tab w:val="center" w:pos="1014"/>
                <w:tab w:val="center" w:pos="1714"/>
                <w:tab w:val="center" w:pos="2144"/>
                <w:tab w:val="center" w:pos="2628"/>
                <w:tab w:val="center" w:pos="3489"/>
              </w:tabs>
              <w:spacing w:after="0" w:line="259" w:lineRule="auto"/>
              <w:ind w:left="0" w:firstLine="0"/>
              <w:jc w:val="left"/>
              <w:rPr>
                <w:lang w:val="en-US"/>
              </w:rPr>
            </w:pPr>
            <w:r w:rsidRPr="00DB5C50">
              <w:rPr>
                <w:sz w:val="22"/>
                <w:lang w:val="en-US"/>
              </w:rPr>
              <w:tab/>
            </w:r>
            <w:r w:rsidRPr="00DB5C50">
              <w:rPr>
                <w:i/>
                <w:sz w:val="18"/>
                <w:lang w:val="en-US"/>
              </w:rPr>
              <w:t>/ /</w:t>
            </w:r>
            <w:r w:rsidRPr="00DB5C50">
              <w:rPr>
                <w:i/>
                <w:sz w:val="18"/>
                <w:lang w:val="en-US"/>
              </w:rPr>
              <w:tab/>
              <w:t xml:space="preserve">V a r </w:t>
            </w:r>
            <w:proofErr w:type="spellStart"/>
            <w:r w:rsidRPr="00DB5C50">
              <w:rPr>
                <w:i/>
                <w:sz w:val="18"/>
                <w:lang w:val="en-US"/>
              </w:rPr>
              <w:t>i</w:t>
            </w:r>
            <w:proofErr w:type="spellEnd"/>
            <w:r w:rsidRPr="00DB5C50">
              <w:rPr>
                <w:i/>
                <w:sz w:val="18"/>
                <w:lang w:val="en-US"/>
              </w:rPr>
              <w:t xml:space="preserve"> a b l e s</w:t>
            </w:r>
            <w:r w:rsidRPr="00DB5C50">
              <w:rPr>
                <w:i/>
                <w:sz w:val="18"/>
                <w:lang w:val="en-US"/>
              </w:rPr>
              <w:tab/>
              <w:t>we</w:t>
            </w:r>
            <w:r w:rsidRPr="00DB5C50">
              <w:rPr>
                <w:i/>
                <w:sz w:val="18"/>
                <w:lang w:val="en-US"/>
              </w:rPr>
              <w:tab/>
              <w:t>need</w:t>
            </w:r>
            <w:r w:rsidRPr="00DB5C50">
              <w:rPr>
                <w:i/>
                <w:sz w:val="18"/>
                <w:lang w:val="en-US"/>
              </w:rPr>
              <w:tab/>
              <w:t>f o r</w:t>
            </w:r>
            <w:r w:rsidRPr="00DB5C50">
              <w:rPr>
                <w:i/>
                <w:sz w:val="18"/>
                <w:lang w:val="en-US"/>
              </w:rPr>
              <w:tab/>
            </w:r>
            <w:proofErr w:type="spellStart"/>
            <w:r w:rsidRPr="00DB5C50">
              <w:rPr>
                <w:i/>
                <w:sz w:val="18"/>
                <w:lang w:val="en-US"/>
              </w:rPr>
              <w:t>conveniency</w:t>
            </w:r>
            <w:proofErr w:type="spellEnd"/>
          </w:p>
        </w:tc>
      </w:tr>
      <w:tr w:rsidR="00F56008" w14:paraId="450F502E" w14:textId="77777777">
        <w:trPr>
          <w:trHeight w:val="259"/>
        </w:trPr>
        <w:tc>
          <w:tcPr>
            <w:tcW w:w="8443" w:type="dxa"/>
            <w:tcBorders>
              <w:top w:val="nil"/>
              <w:left w:val="nil"/>
              <w:bottom w:val="nil"/>
              <w:right w:val="nil"/>
            </w:tcBorders>
            <w:shd w:val="clear" w:color="auto" w:fill="F7F5F7"/>
          </w:tcPr>
          <w:p w14:paraId="35EC4B3E" w14:textId="77777777" w:rsidR="00F56008" w:rsidRDefault="00835842">
            <w:pPr>
              <w:spacing w:after="0" w:line="259" w:lineRule="auto"/>
              <w:ind w:left="201" w:firstLine="0"/>
              <w:jc w:val="left"/>
            </w:pPr>
            <w:r>
              <w:rPr>
                <w:sz w:val="18"/>
              </w:rPr>
              <w:t>REPORT( lambda ) ;</w:t>
            </w:r>
          </w:p>
        </w:tc>
      </w:tr>
      <w:tr w:rsidR="00F56008" w14:paraId="183E55E3" w14:textId="77777777">
        <w:trPr>
          <w:trHeight w:val="259"/>
        </w:trPr>
        <w:tc>
          <w:tcPr>
            <w:tcW w:w="8443" w:type="dxa"/>
            <w:tcBorders>
              <w:top w:val="nil"/>
              <w:left w:val="nil"/>
              <w:bottom w:val="nil"/>
              <w:right w:val="nil"/>
            </w:tcBorders>
            <w:shd w:val="clear" w:color="auto" w:fill="F7F5F7"/>
          </w:tcPr>
          <w:p w14:paraId="7783D990" w14:textId="77777777" w:rsidR="00F56008" w:rsidRDefault="00835842">
            <w:pPr>
              <w:spacing w:after="0" w:line="259" w:lineRule="auto"/>
              <w:ind w:left="201" w:firstLine="0"/>
              <w:jc w:val="left"/>
            </w:pPr>
            <w:r>
              <w:rPr>
                <w:sz w:val="18"/>
              </w:rPr>
              <w:t>REPORT(gamma ) ;</w:t>
            </w:r>
          </w:p>
        </w:tc>
      </w:tr>
      <w:tr w:rsidR="00F56008" w:rsidRPr="00CE2C02" w14:paraId="642A5A08" w14:textId="77777777">
        <w:trPr>
          <w:trHeight w:val="259"/>
        </w:trPr>
        <w:tc>
          <w:tcPr>
            <w:tcW w:w="8443" w:type="dxa"/>
            <w:tcBorders>
              <w:top w:val="nil"/>
              <w:left w:val="nil"/>
              <w:bottom w:val="nil"/>
              <w:right w:val="nil"/>
            </w:tcBorders>
            <w:shd w:val="clear" w:color="auto" w:fill="F7F5F7"/>
          </w:tcPr>
          <w:p w14:paraId="2A71A096" w14:textId="77777777" w:rsidR="00F56008" w:rsidRPr="00DB5C50" w:rsidRDefault="00835842">
            <w:pPr>
              <w:spacing w:after="0" w:line="259" w:lineRule="auto"/>
              <w:ind w:left="201" w:firstLine="0"/>
              <w:jc w:val="left"/>
              <w:rPr>
                <w:lang w:val="en-US"/>
              </w:rPr>
            </w:pPr>
            <w:r w:rsidRPr="00DB5C50">
              <w:rPr>
                <w:sz w:val="18"/>
                <w:lang w:val="en-US"/>
              </w:rPr>
              <w:t>REPORT( d e l t a ) ;</w:t>
            </w:r>
          </w:p>
        </w:tc>
      </w:tr>
      <w:tr w:rsidR="00F56008" w14:paraId="14EC74FE" w14:textId="77777777">
        <w:trPr>
          <w:trHeight w:val="259"/>
        </w:trPr>
        <w:tc>
          <w:tcPr>
            <w:tcW w:w="8443" w:type="dxa"/>
            <w:tcBorders>
              <w:top w:val="nil"/>
              <w:left w:val="nil"/>
              <w:bottom w:val="nil"/>
              <w:right w:val="nil"/>
            </w:tcBorders>
            <w:shd w:val="clear" w:color="auto" w:fill="F7F5F7"/>
          </w:tcPr>
          <w:p w14:paraId="47CCBFF2" w14:textId="77777777" w:rsidR="00F56008" w:rsidRDefault="00835842">
            <w:pPr>
              <w:spacing w:after="0" w:line="259" w:lineRule="auto"/>
              <w:ind w:left="201" w:firstLine="0"/>
              <w:jc w:val="left"/>
            </w:pPr>
            <w:r>
              <w:rPr>
                <w:sz w:val="18"/>
              </w:rPr>
              <w:t>REPORT( n ) ;</w:t>
            </w:r>
          </w:p>
        </w:tc>
      </w:tr>
      <w:tr w:rsidR="00F56008" w14:paraId="12643094" w14:textId="77777777">
        <w:trPr>
          <w:trHeight w:val="259"/>
        </w:trPr>
        <w:tc>
          <w:tcPr>
            <w:tcW w:w="8443" w:type="dxa"/>
            <w:tcBorders>
              <w:top w:val="nil"/>
              <w:left w:val="nil"/>
              <w:bottom w:val="nil"/>
              <w:right w:val="nil"/>
            </w:tcBorders>
            <w:shd w:val="clear" w:color="auto" w:fill="F7F5F7"/>
          </w:tcPr>
          <w:p w14:paraId="4E50F217" w14:textId="77777777" w:rsidR="00F56008" w:rsidRDefault="00835842">
            <w:pPr>
              <w:spacing w:after="0" w:line="259" w:lineRule="auto"/>
              <w:ind w:left="201" w:firstLine="0"/>
              <w:jc w:val="left"/>
            </w:pPr>
            <w:r>
              <w:rPr>
                <w:sz w:val="18"/>
              </w:rPr>
              <w:t xml:space="preserve">REPORT( </w:t>
            </w:r>
            <w:proofErr w:type="spellStart"/>
            <w:r>
              <w:rPr>
                <w:sz w:val="18"/>
              </w:rPr>
              <w:t>emission</w:t>
            </w:r>
            <w:proofErr w:type="spellEnd"/>
            <w:r>
              <w:rPr>
                <w:sz w:val="18"/>
              </w:rPr>
              <w:t xml:space="preserve"> </w:t>
            </w:r>
            <w:r>
              <w:rPr>
                <w:noProof/>
                <w:sz w:val="22"/>
              </w:rPr>
              <mc:AlternateContent>
                <mc:Choice Requires="wpg">
                  <w:drawing>
                    <wp:inline distT="0" distB="0" distL="0" distR="0" wp14:anchorId="06A7E736" wp14:editId="725DBE7B">
                      <wp:extent cx="34163" cy="5055"/>
                      <wp:effectExtent l="0" t="0" r="0" b="0"/>
                      <wp:docPr id="109177" name="Group 109177"/>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457" name="Shape 245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177" style="width:2.69pt;height:0.398pt;mso-position-horizontal-relative:char;mso-position-vertical-relative:line" coordsize="341,50">
                      <v:shape id="Shape 2457" style="position:absolute;width:341;height:0;left:0;top:0;" coordsize="34163,0" path="m0,0l34163,0">
                        <v:stroke weight="0.398pt" endcap="flat" joinstyle="miter" miterlimit="10" on="true" color="#000000"/>
                        <v:fill on="false" color="#000000" opacity="0"/>
                      </v:shape>
                    </v:group>
                  </w:pict>
                </mc:Fallback>
              </mc:AlternateContent>
            </w:r>
            <w:proofErr w:type="spellStart"/>
            <w:r>
              <w:rPr>
                <w:sz w:val="18"/>
              </w:rPr>
              <w:t>probs</w:t>
            </w:r>
            <w:proofErr w:type="spellEnd"/>
            <w:r>
              <w:rPr>
                <w:sz w:val="18"/>
              </w:rPr>
              <w:t xml:space="preserve"> ) ;</w:t>
            </w:r>
          </w:p>
        </w:tc>
      </w:tr>
      <w:tr w:rsidR="00F56008" w14:paraId="5D32FE55" w14:textId="77777777">
        <w:trPr>
          <w:trHeight w:val="249"/>
        </w:trPr>
        <w:tc>
          <w:tcPr>
            <w:tcW w:w="8443" w:type="dxa"/>
            <w:tcBorders>
              <w:top w:val="nil"/>
              <w:left w:val="nil"/>
              <w:bottom w:val="nil"/>
              <w:right w:val="nil"/>
            </w:tcBorders>
            <w:shd w:val="clear" w:color="auto" w:fill="F7F5F7"/>
          </w:tcPr>
          <w:p w14:paraId="28A85789" w14:textId="77777777" w:rsidR="00F56008" w:rsidRDefault="00835842">
            <w:pPr>
              <w:spacing w:after="0" w:line="259" w:lineRule="auto"/>
              <w:ind w:left="201" w:firstLine="0"/>
              <w:jc w:val="left"/>
            </w:pPr>
            <w:r>
              <w:rPr>
                <w:sz w:val="18"/>
              </w:rPr>
              <w:t xml:space="preserve">REPORT( </w:t>
            </w:r>
            <w:proofErr w:type="spellStart"/>
            <w:r>
              <w:rPr>
                <w:sz w:val="18"/>
              </w:rPr>
              <w:t>mllk</w:t>
            </w:r>
            <w:proofErr w:type="spellEnd"/>
            <w:r>
              <w:rPr>
                <w:sz w:val="18"/>
              </w:rPr>
              <w:t xml:space="preserve"> ) ;</w:t>
            </w:r>
          </w:p>
        </w:tc>
      </w:tr>
      <w:tr w:rsidR="00F56008" w14:paraId="141392D9" w14:textId="77777777">
        <w:trPr>
          <w:trHeight w:val="279"/>
        </w:trPr>
        <w:tc>
          <w:tcPr>
            <w:tcW w:w="8443" w:type="dxa"/>
            <w:tcBorders>
              <w:top w:val="nil"/>
              <w:left w:val="nil"/>
              <w:bottom w:val="nil"/>
              <w:right w:val="nil"/>
            </w:tcBorders>
            <w:shd w:val="clear" w:color="auto" w:fill="F7F5F7"/>
          </w:tcPr>
          <w:p w14:paraId="0853DB5F" w14:textId="77777777" w:rsidR="00F56008" w:rsidRDefault="00F56008">
            <w:pPr>
              <w:spacing w:after="160" w:line="259" w:lineRule="auto"/>
              <w:ind w:left="0" w:firstLine="0"/>
              <w:jc w:val="left"/>
            </w:pPr>
          </w:p>
        </w:tc>
      </w:tr>
      <w:tr w:rsidR="00F56008" w14:paraId="548AA78B" w14:textId="77777777">
        <w:trPr>
          <w:trHeight w:val="249"/>
        </w:trPr>
        <w:tc>
          <w:tcPr>
            <w:tcW w:w="8443" w:type="dxa"/>
            <w:tcBorders>
              <w:top w:val="nil"/>
              <w:left w:val="nil"/>
              <w:bottom w:val="nil"/>
              <w:right w:val="nil"/>
            </w:tcBorders>
            <w:shd w:val="clear" w:color="auto" w:fill="F7F5F7"/>
          </w:tcPr>
          <w:p w14:paraId="4DF53F4F" w14:textId="77777777" w:rsidR="00F56008" w:rsidRDefault="00835842">
            <w:pPr>
              <w:spacing w:after="0" w:line="259" w:lineRule="auto"/>
              <w:ind w:left="229" w:firstLine="0"/>
              <w:jc w:val="left"/>
            </w:pPr>
            <w:proofErr w:type="spellStart"/>
            <w:r>
              <w:rPr>
                <w:sz w:val="18"/>
              </w:rPr>
              <w:t>return</w:t>
            </w:r>
            <w:proofErr w:type="spellEnd"/>
            <w:r>
              <w:rPr>
                <w:sz w:val="18"/>
              </w:rPr>
              <w:t xml:space="preserve"> </w:t>
            </w:r>
            <w:proofErr w:type="spellStart"/>
            <w:r>
              <w:rPr>
                <w:sz w:val="18"/>
              </w:rPr>
              <w:t>mllk</w:t>
            </w:r>
            <w:proofErr w:type="spellEnd"/>
            <w:r>
              <w:rPr>
                <w:sz w:val="18"/>
              </w:rPr>
              <w:t xml:space="preserve"> ;</w:t>
            </w:r>
          </w:p>
        </w:tc>
      </w:tr>
      <w:tr w:rsidR="00F56008" w14:paraId="4EF5B708" w14:textId="77777777">
        <w:trPr>
          <w:trHeight w:val="249"/>
        </w:trPr>
        <w:tc>
          <w:tcPr>
            <w:tcW w:w="8443" w:type="dxa"/>
            <w:tcBorders>
              <w:top w:val="nil"/>
              <w:left w:val="nil"/>
              <w:bottom w:val="nil"/>
              <w:right w:val="nil"/>
            </w:tcBorders>
            <w:shd w:val="clear" w:color="auto" w:fill="F7F5F7"/>
          </w:tcPr>
          <w:p w14:paraId="664A6446" w14:textId="77777777" w:rsidR="00F56008" w:rsidRDefault="00835842">
            <w:pPr>
              <w:spacing w:after="0" w:line="259" w:lineRule="auto"/>
              <w:ind w:left="0" w:firstLine="0"/>
              <w:jc w:val="left"/>
            </w:pPr>
            <w:r>
              <w:rPr>
                <w:rFonts w:ascii="Cambria" w:eastAsia="Cambria" w:hAnsi="Cambria" w:cs="Cambria"/>
                <w:sz w:val="18"/>
              </w:rPr>
              <w:t>}</w:t>
            </w:r>
          </w:p>
        </w:tc>
      </w:tr>
    </w:tbl>
    <w:p w14:paraId="437B936F" w14:textId="77777777" w:rsidR="00F56008" w:rsidRPr="00DB5C50" w:rsidRDefault="00835842">
      <w:pPr>
        <w:ind w:left="111" w:right="1345"/>
        <w:rPr>
          <w:lang w:val="en-US"/>
        </w:rPr>
      </w:pPr>
      <w:r w:rsidRPr="00DB5C50">
        <w:rPr>
          <w:lang w:val="en-US"/>
        </w:rPr>
        <w:t xml:space="preserve">It should be noted that within TMB, testing if the value is missing (i.e. testing for </w:t>
      </w:r>
      <w:proofErr w:type="spellStart"/>
      <w:r w:rsidRPr="00DB5C50">
        <w:rPr>
          <w:lang w:val="en-US"/>
        </w:rPr>
        <w:t>NaN</w:t>
      </w:r>
      <w:proofErr w:type="spellEnd"/>
      <w:r w:rsidRPr="00DB5C50">
        <w:rPr>
          <w:lang w:val="en-US"/>
        </w:rPr>
        <w:t xml:space="preserve"> (Not A Number) values) requires a little trick. The reason is that the standard test function std::</w:t>
      </w:r>
      <w:proofErr w:type="spellStart"/>
      <w:r w:rsidRPr="00DB5C50">
        <w:rPr>
          <w:lang w:val="en-US"/>
        </w:rPr>
        <w:t>isnan</w:t>
      </w:r>
      <w:proofErr w:type="spellEnd"/>
      <w:r w:rsidRPr="00DB5C50">
        <w:rPr>
          <w:lang w:val="en-US"/>
        </w:rPr>
        <w:t>() doesn’t currently work on a single data value inside TMB.</w:t>
      </w:r>
    </w:p>
    <w:p w14:paraId="76D3E7E1" w14:textId="77777777" w:rsidR="00F56008" w:rsidRPr="00DB5C50" w:rsidRDefault="00835842">
      <w:pPr>
        <w:spacing w:after="348"/>
        <w:ind w:left="111" w:right="1345"/>
        <w:rPr>
          <w:lang w:val="en-US"/>
        </w:rPr>
      </w:pPr>
      <w:r w:rsidRPr="00DB5C50">
        <w:rPr>
          <w:lang w:val="en-US"/>
        </w:rPr>
        <w:t xml:space="preserve">In C++, comparisons involving </w:t>
      </w:r>
      <w:proofErr w:type="spellStart"/>
      <w:r w:rsidRPr="00DB5C50">
        <w:rPr>
          <w:lang w:val="en-US"/>
        </w:rPr>
        <w:t>NaN</w:t>
      </w:r>
      <w:proofErr w:type="spellEnd"/>
      <w:r w:rsidRPr="00DB5C50">
        <w:rPr>
          <w:lang w:val="en-US"/>
        </w:rPr>
        <w:t xml:space="preserve"> values are always false, except when testing inequality between 2 </w:t>
      </w:r>
      <w:proofErr w:type="spellStart"/>
      <w:r w:rsidRPr="00DB5C50">
        <w:rPr>
          <w:lang w:val="en-US"/>
        </w:rPr>
        <w:t>NaN</w:t>
      </w:r>
      <w:proofErr w:type="spellEnd"/>
      <w:r w:rsidRPr="00DB5C50">
        <w:rPr>
          <w:lang w:val="en-US"/>
        </w:rPr>
        <w:t xml:space="preserve"> values. </w:t>
      </w:r>
      <w:proofErr w:type="gramStart"/>
      <w:r w:rsidRPr="00DB5C50">
        <w:rPr>
          <w:lang w:val="en-US"/>
        </w:rPr>
        <w:t>In particular, for</w:t>
      </w:r>
      <w:proofErr w:type="gramEnd"/>
      <w:r w:rsidRPr="00DB5C50">
        <w:rPr>
          <w:lang w:val="en-US"/>
        </w:rPr>
        <w:t xml:space="preserve"> a float f, the expression f != f will be true only if f is a </w:t>
      </w:r>
      <w:proofErr w:type="spellStart"/>
      <w:r w:rsidRPr="00DB5C50">
        <w:rPr>
          <w:lang w:val="en-US"/>
        </w:rPr>
        <w:t>NaN</w:t>
      </w:r>
      <w:proofErr w:type="spellEnd"/>
      <w:r w:rsidRPr="00DB5C50">
        <w:rPr>
          <w:lang w:val="en-US"/>
        </w:rPr>
        <w:t xml:space="preserve"> value. Similarly, f == f returns false if and only if f is a </w:t>
      </w:r>
      <w:proofErr w:type="spellStart"/>
      <w:r w:rsidRPr="00DB5C50">
        <w:rPr>
          <w:lang w:val="en-US"/>
        </w:rPr>
        <w:t>NaN</w:t>
      </w:r>
      <w:proofErr w:type="spellEnd"/>
      <w:r w:rsidRPr="00DB5C50">
        <w:rPr>
          <w:lang w:val="en-US"/>
        </w:rPr>
        <w:t xml:space="preserve"> value.</w:t>
      </w:r>
    </w:p>
    <w:p w14:paraId="3A73ABC8" w14:textId="77777777" w:rsidR="00F56008" w:rsidRPr="00DB5C50" w:rsidRDefault="00835842">
      <w:pPr>
        <w:tabs>
          <w:tab w:val="center" w:pos="1066"/>
          <w:tab w:val="center" w:pos="2029"/>
        </w:tabs>
        <w:spacing w:after="98" w:line="260" w:lineRule="auto"/>
        <w:ind w:left="0" w:firstLine="0"/>
        <w:jc w:val="left"/>
        <w:rPr>
          <w:lang w:val="en-US"/>
        </w:rPr>
      </w:pPr>
      <w:r w:rsidRPr="00DB5C50">
        <w:rPr>
          <w:sz w:val="22"/>
          <w:lang w:val="en-US"/>
        </w:rPr>
        <w:tab/>
      </w:r>
      <w:r w:rsidRPr="00DB5C50">
        <w:rPr>
          <w:lang w:val="en-US"/>
        </w:rPr>
        <w:t>3.3.3</w:t>
      </w:r>
      <w:r w:rsidRPr="00DB5C50">
        <w:rPr>
          <w:lang w:val="en-US"/>
        </w:rPr>
        <w:tab/>
        <w:t>Optimization</w:t>
      </w:r>
    </w:p>
    <w:p w14:paraId="0291FA0B" w14:textId="77777777" w:rsidR="00F56008" w:rsidRPr="00DB5C50" w:rsidRDefault="00835842">
      <w:pPr>
        <w:spacing w:after="243"/>
        <w:ind w:left="111" w:right="1345"/>
        <w:rPr>
          <w:lang w:val="en-US"/>
        </w:rPr>
      </w:pPr>
      <w:r w:rsidRPr="00DB5C50">
        <w:rPr>
          <w:lang w:val="en-US"/>
        </w:rPr>
        <w:t>Once the likelihood function is written in C++, we can tell R to optimize its parameters.</w:t>
      </w:r>
    </w:p>
    <w:p w14:paraId="35321811" w14:textId="77777777" w:rsidR="00F56008" w:rsidRDefault="00835842">
      <w:pPr>
        <w:numPr>
          <w:ilvl w:val="0"/>
          <w:numId w:val="5"/>
        </w:numPr>
        <w:ind w:right="1345" w:hanging="498"/>
      </w:pPr>
      <w:proofErr w:type="spellStart"/>
      <w:r>
        <w:lastRenderedPageBreak/>
        <w:t>Loading</w:t>
      </w:r>
      <w:proofErr w:type="spellEnd"/>
      <w:r>
        <w:t xml:space="preserve"> </w:t>
      </w:r>
      <w:proofErr w:type="spellStart"/>
      <w:r>
        <w:t>packages</w:t>
      </w:r>
      <w:proofErr w:type="spellEnd"/>
    </w:p>
    <w:tbl>
      <w:tblPr>
        <w:tblStyle w:val="TableGrid"/>
        <w:tblW w:w="8164" w:type="dxa"/>
        <w:tblInd w:w="438" w:type="dxa"/>
        <w:tblCellMar>
          <w:top w:w="67" w:type="dxa"/>
          <w:left w:w="60" w:type="dxa"/>
          <w:right w:w="115" w:type="dxa"/>
        </w:tblCellMar>
        <w:tblLook w:val="04A0" w:firstRow="1" w:lastRow="0" w:firstColumn="1" w:lastColumn="0" w:noHBand="0" w:noVBand="1"/>
      </w:tblPr>
      <w:tblGrid>
        <w:gridCol w:w="8164"/>
      </w:tblGrid>
      <w:tr w:rsidR="00F56008" w:rsidRPr="00CE2C02" w14:paraId="4B1E9359" w14:textId="77777777">
        <w:trPr>
          <w:trHeight w:val="1208"/>
        </w:trPr>
        <w:tc>
          <w:tcPr>
            <w:tcW w:w="8164" w:type="dxa"/>
            <w:tcBorders>
              <w:top w:val="nil"/>
              <w:left w:val="nil"/>
              <w:bottom w:val="nil"/>
              <w:right w:val="nil"/>
            </w:tcBorders>
            <w:shd w:val="clear" w:color="auto" w:fill="F7F7F7"/>
          </w:tcPr>
          <w:p w14:paraId="5DD21420" w14:textId="77777777" w:rsidR="00F56008" w:rsidRPr="00DB5C50" w:rsidRDefault="00835842">
            <w:pPr>
              <w:spacing w:after="1" w:line="237" w:lineRule="auto"/>
              <w:ind w:left="0" w:right="3685" w:firstLine="0"/>
              <w:jc w:val="left"/>
              <w:rPr>
                <w:lang w:val="en-US"/>
              </w:rPr>
            </w:pPr>
            <w:r w:rsidRPr="00DB5C50">
              <w:rPr>
                <w:i/>
                <w:color w:val="AD95AF"/>
                <w:lang w:val="en-US"/>
              </w:rPr>
              <w:t xml:space="preserve"># Load TMB and optimization packages </w:t>
            </w:r>
            <w:r w:rsidRPr="00DB5C50">
              <w:rPr>
                <w:b/>
                <w:color w:val="BC5A65"/>
                <w:lang w:val="en-US"/>
              </w:rPr>
              <w:t>library</w:t>
            </w:r>
            <w:r w:rsidRPr="00DB5C50">
              <w:rPr>
                <w:color w:val="585858"/>
                <w:lang w:val="en-US"/>
              </w:rPr>
              <w:t xml:space="preserve">(TMB) </w:t>
            </w:r>
            <w:r w:rsidRPr="00DB5C50">
              <w:rPr>
                <w:b/>
                <w:color w:val="BC5A65"/>
                <w:lang w:val="en-US"/>
              </w:rPr>
              <w:t>library</w:t>
            </w:r>
            <w:r w:rsidRPr="00DB5C50">
              <w:rPr>
                <w:color w:val="585858"/>
                <w:lang w:val="en-US"/>
              </w:rPr>
              <w:t>(</w:t>
            </w:r>
            <w:proofErr w:type="spellStart"/>
            <w:r w:rsidRPr="00DB5C50">
              <w:rPr>
                <w:color w:val="585858"/>
                <w:lang w:val="en-US"/>
              </w:rPr>
              <w:t>optimr</w:t>
            </w:r>
            <w:proofErr w:type="spellEnd"/>
            <w:r w:rsidRPr="00DB5C50">
              <w:rPr>
                <w:color w:val="585858"/>
                <w:lang w:val="en-US"/>
              </w:rPr>
              <w:t>)</w:t>
            </w:r>
          </w:p>
          <w:p w14:paraId="5F5AF933" w14:textId="77777777" w:rsidR="00F56008" w:rsidRPr="00DB5C50" w:rsidRDefault="00835842">
            <w:pPr>
              <w:spacing w:after="14" w:line="259" w:lineRule="auto"/>
              <w:ind w:left="0" w:firstLine="0"/>
              <w:jc w:val="left"/>
              <w:rPr>
                <w:lang w:val="en-US"/>
              </w:rPr>
            </w:pPr>
            <w:r w:rsidRPr="00DB5C50">
              <w:rPr>
                <w:i/>
                <w:color w:val="AD95AF"/>
                <w:lang w:val="en-US"/>
              </w:rPr>
              <w:t># Run the C++ file containing the TMB code</w:t>
            </w:r>
          </w:p>
          <w:p w14:paraId="4016F0BF" w14:textId="77777777" w:rsidR="00F56008" w:rsidRPr="00DB5C50" w:rsidRDefault="00835842">
            <w:pPr>
              <w:spacing w:after="0" w:line="259" w:lineRule="auto"/>
              <w:ind w:left="0" w:firstLine="0"/>
              <w:jc w:val="left"/>
              <w:rPr>
                <w:lang w:val="en-US"/>
              </w:rPr>
            </w:pPr>
            <w:r w:rsidRPr="00DB5C50">
              <w:rPr>
                <w:color w:val="585858"/>
                <w:lang w:val="en-US"/>
              </w:rPr>
              <w:t>TMB</w:t>
            </w:r>
            <w:r w:rsidRPr="00DB5C50">
              <w:rPr>
                <w:lang w:val="en-US"/>
              </w:rPr>
              <w:t>::</w:t>
            </w:r>
            <w:r w:rsidRPr="00DB5C50">
              <w:rPr>
                <w:b/>
                <w:color w:val="BC5A65"/>
                <w:lang w:val="en-US"/>
              </w:rPr>
              <w:t>compile</w:t>
            </w:r>
            <w:r w:rsidRPr="00DB5C50">
              <w:rPr>
                <w:color w:val="585858"/>
                <w:lang w:val="en-US"/>
              </w:rPr>
              <w:t>(</w:t>
            </w:r>
            <w:r w:rsidRPr="00DB5C50">
              <w:rPr>
                <w:color w:val="317ECC"/>
                <w:lang w:val="en-US"/>
              </w:rPr>
              <w:t>"code/poi_hmm.cpp"</w:t>
            </w:r>
            <w:r w:rsidRPr="00DB5C50">
              <w:rPr>
                <w:color w:val="585858"/>
                <w:lang w:val="en-US"/>
              </w:rPr>
              <w:t xml:space="preserve">, </w:t>
            </w:r>
            <w:r w:rsidRPr="00DB5C50">
              <w:rPr>
                <w:color w:val="317ECC"/>
                <w:lang w:val="en-US"/>
              </w:rPr>
              <w:t>"-O1 -g"</w:t>
            </w:r>
            <w:r w:rsidRPr="00DB5C50">
              <w:rPr>
                <w:color w:val="585858"/>
                <w:lang w:val="en-US"/>
              </w:rPr>
              <w:t xml:space="preserve">, </w:t>
            </w:r>
            <w:r w:rsidRPr="00DB5C50">
              <w:rPr>
                <w:color w:val="55AA55"/>
                <w:lang w:val="en-US"/>
              </w:rPr>
              <w:t xml:space="preserve">DLLFLAGS </w:t>
            </w:r>
            <w:r w:rsidRPr="00DB5C50">
              <w:rPr>
                <w:color w:val="585858"/>
                <w:lang w:val="en-US"/>
              </w:rPr>
              <w:t xml:space="preserve">= </w:t>
            </w:r>
            <w:r w:rsidRPr="00DB5C50">
              <w:rPr>
                <w:color w:val="317ECC"/>
                <w:lang w:val="en-US"/>
              </w:rPr>
              <w:t>""</w:t>
            </w:r>
            <w:r w:rsidRPr="00DB5C50">
              <w:rPr>
                <w:color w:val="585858"/>
                <w:lang w:val="en-US"/>
              </w:rPr>
              <w:t>)</w:t>
            </w:r>
          </w:p>
        </w:tc>
      </w:tr>
    </w:tbl>
    <w:p w14:paraId="6F078D81" w14:textId="77777777" w:rsidR="00F56008" w:rsidRPr="00DB5C50" w:rsidRDefault="00835842">
      <w:pPr>
        <w:shd w:val="clear" w:color="auto" w:fill="F7F7F7"/>
        <w:spacing w:after="246" w:line="271" w:lineRule="auto"/>
        <w:ind w:left="508" w:right="2065"/>
        <w:jc w:val="left"/>
        <w:rPr>
          <w:lang w:val="en-US"/>
        </w:rPr>
      </w:pPr>
      <w:r w:rsidRPr="00DB5C50">
        <w:rPr>
          <w:color w:val="585858"/>
          <w:lang w:val="en-US"/>
        </w:rPr>
        <w:t>## [1] 0</w:t>
      </w:r>
    </w:p>
    <w:p w14:paraId="0FCC7558" w14:textId="77777777" w:rsidR="00F56008" w:rsidRPr="00DB5C50" w:rsidRDefault="00835842">
      <w:pPr>
        <w:shd w:val="clear" w:color="auto" w:fill="F7F7F7"/>
        <w:spacing w:after="408"/>
        <w:ind w:left="508" w:right="2065"/>
        <w:jc w:val="left"/>
        <w:rPr>
          <w:lang w:val="en-US"/>
        </w:rPr>
      </w:pPr>
      <w:r w:rsidRPr="00DB5C50">
        <w:rPr>
          <w:i/>
          <w:color w:val="AD95AF"/>
          <w:lang w:val="en-US"/>
        </w:rPr>
        <w:t xml:space="preserve"># Load it </w:t>
      </w:r>
      <w:proofErr w:type="spellStart"/>
      <w:r w:rsidRPr="00DB5C50">
        <w:rPr>
          <w:b/>
          <w:color w:val="BC5A65"/>
          <w:lang w:val="en-US"/>
        </w:rPr>
        <w:t>dyn.load</w:t>
      </w:r>
      <w:proofErr w:type="spellEnd"/>
      <w:r w:rsidRPr="00DB5C50">
        <w:rPr>
          <w:color w:val="585858"/>
          <w:lang w:val="en-US"/>
        </w:rPr>
        <w:t>(</w:t>
      </w:r>
      <w:proofErr w:type="spellStart"/>
      <w:r w:rsidRPr="00DB5C50">
        <w:rPr>
          <w:b/>
          <w:color w:val="BC5A65"/>
          <w:lang w:val="en-US"/>
        </w:rPr>
        <w:t>dynlib</w:t>
      </w:r>
      <w:proofErr w:type="spellEnd"/>
      <w:r w:rsidRPr="00DB5C50">
        <w:rPr>
          <w:color w:val="585858"/>
          <w:lang w:val="en-US"/>
        </w:rPr>
        <w:t>(</w:t>
      </w:r>
      <w:r w:rsidRPr="00DB5C50">
        <w:rPr>
          <w:color w:val="317ECC"/>
          <w:lang w:val="en-US"/>
        </w:rPr>
        <w:t>"code/</w:t>
      </w:r>
      <w:proofErr w:type="spellStart"/>
      <w:r w:rsidRPr="00DB5C50">
        <w:rPr>
          <w:color w:val="317ECC"/>
          <w:lang w:val="en-US"/>
        </w:rPr>
        <w:t>poi_hmm</w:t>
      </w:r>
      <w:proofErr w:type="spellEnd"/>
      <w:r w:rsidRPr="00DB5C50">
        <w:rPr>
          <w:color w:val="317ECC"/>
          <w:lang w:val="en-US"/>
        </w:rPr>
        <w:t>"</w:t>
      </w:r>
      <w:r w:rsidRPr="00DB5C50">
        <w:rPr>
          <w:color w:val="585858"/>
          <w:lang w:val="en-US"/>
        </w:rPr>
        <w:t xml:space="preserve">)) </w:t>
      </w:r>
      <w:r w:rsidRPr="00DB5C50">
        <w:rPr>
          <w:i/>
          <w:color w:val="AD95AF"/>
          <w:lang w:val="en-US"/>
        </w:rPr>
        <w:t xml:space="preserve"># Load the parameter transformation function </w:t>
      </w:r>
      <w:r w:rsidRPr="00DB5C50">
        <w:rPr>
          <w:b/>
          <w:color w:val="BC5A65"/>
          <w:lang w:val="en-US"/>
        </w:rPr>
        <w:t>source</w:t>
      </w:r>
      <w:r w:rsidRPr="00DB5C50">
        <w:rPr>
          <w:color w:val="585858"/>
          <w:lang w:val="en-US"/>
        </w:rPr>
        <w:t>(</w:t>
      </w:r>
      <w:r w:rsidRPr="00DB5C50">
        <w:rPr>
          <w:color w:val="317ECC"/>
          <w:lang w:val="en-US"/>
        </w:rPr>
        <w:t>"functions/</w:t>
      </w:r>
      <w:proofErr w:type="spellStart"/>
      <w:r w:rsidRPr="00DB5C50">
        <w:rPr>
          <w:color w:val="317ECC"/>
          <w:lang w:val="en-US"/>
        </w:rPr>
        <w:t>utils_no_tmb.R</w:t>
      </w:r>
      <w:proofErr w:type="spellEnd"/>
      <w:r w:rsidRPr="00DB5C50">
        <w:rPr>
          <w:color w:val="317ECC"/>
          <w:lang w:val="en-US"/>
        </w:rPr>
        <w:t>"</w:t>
      </w:r>
      <w:r w:rsidRPr="00DB5C50">
        <w:rPr>
          <w:color w:val="585858"/>
          <w:lang w:val="en-US"/>
        </w:rPr>
        <w:t>)</w:t>
      </w:r>
    </w:p>
    <w:p w14:paraId="31BE5E9A" w14:textId="77777777" w:rsidR="00F56008" w:rsidRPr="00DB5C50" w:rsidRDefault="00835842">
      <w:pPr>
        <w:numPr>
          <w:ilvl w:val="0"/>
          <w:numId w:val="5"/>
        </w:numPr>
        <w:spacing w:after="207"/>
        <w:ind w:right="1345" w:hanging="498"/>
        <w:rPr>
          <w:lang w:val="en-US"/>
        </w:rPr>
      </w:pPr>
      <w:r w:rsidRPr="00DB5C50">
        <w:rPr>
          <w:lang w:val="en-US"/>
        </w:rPr>
        <w:t>Loading the dataset, see Section 6.1 for more details.</w:t>
      </w:r>
    </w:p>
    <w:p w14:paraId="6F40052C" w14:textId="77777777" w:rsidR="00F56008" w:rsidRPr="00DB5C50" w:rsidRDefault="00835842">
      <w:pPr>
        <w:shd w:val="clear" w:color="auto" w:fill="F7F7F7"/>
        <w:spacing w:after="399" w:line="270" w:lineRule="auto"/>
        <w:ind w:left="498" w:right="4862" w:firstLine="0"/>
        <w:jc w:val="left"/>
        <w:rPr>
          <w:lang w:val="en-US"/>
        </w:rPr>
      </w:pPr>
      <w:r w:rsidRPr="00DB5C50">
        <w:rPr>
          <w:b/>
          <w:color w:val="BC5A65"/>
          <w:lang w:val="en-US"/>
        </w:rPr>
        <w:t>load</w:t>
      </w:r>
      <w:r w:rsidRPr="00DB5C50">
        <w:rPr>
          <w:color w:val="585858"/>
          <w:lang w:val="en-US"/>
        </w:rPr>
        <w:t>(</w:t>
      </w:r>
      <w:r w:rsidRPr="00DB5C50">
        <w:rPr>
          <w:color w:val="317ECC"/>
          <w:lang w:val="en-US"/>
        </w:rPr>
        <w:t>"data/fetal-</w:t>
      </w:r>
      <w:proofErr w:type="spellStart"/>
      <w:r w:rsidRPr="00DB5C50">
        <w:rPr>
          <w:color w:val="317ECC"/>
          <w:lang w:val="en-US"/>
        </w:rPr>
        <w:t>lamb.RData</w:t>
      </w:r>
      <w:proofErr w:type="spellEnd"/>
      <w:r w:rsidRPr="00DB5C50">
        <w:rPr>
          <w:color w:val="317ECC"/>
          <w:lang w:val="en-US"/>
        </w:rPr>
        <w:t>"</w:t>
      </w:r>
      <w:r w:rsidRPr="00DB5C50">
        <w:rPr>
          <w:color w:val="585858"/>
          <w:lang w:val="en-US"/>
        </w:rPr>
        <w:t xml:space="preserve">) </w:t>
      </w:r>
      <w:proofErr w:type="spellStart"/>
      <w:r w:rsidRPr="00DB5C50">
        <w:rPr>
          <w:color w:val="585858"/>
          <w:lang w:val="en-US"/>
        </w:rPr>
        <w:t>lamb_data</w:t>
      </w:r>
      <w:proofErr w:type="spellEnd"/>
      <w:r w:rsidRPr="00DB5C50">
        <w:rPr>
          <w:color w:val="585858"/>
          <w:lang w:val="en-US"/>
        </w:rPr>
        <w:t xml:space="preserve"> </w:t>
      </w:r>
      <w:r w:rsidRPr="00DB5C50">
        <w:rPr>
          <w:color w:val="B05A65"/>
          <w:lang w:val="en-US"/>
        </w:rPr>
        <w:t xml:space="preserve">&lt;- </w:t>
      </w:r>
      <w:r w:rsidRPr="00DB5C50">
        <w:rPr>
          <w:color w:val="585858"/>
          <w:lang w:val="en-US"/>
        </w:rPr>
        <w:t>lamb</w:t>
      </w:r>
    </w:p>
    <w:p w14:paraId="061350EA" w14:textId="77777777" w:rsidR="00F56008" w:rsidRPr="00DB5C50" w:rsidRDefault="00835842">
      <w:pPr>
        <w:numPr>
          <w:ilvl w:val="0"/>
          <w:numId w:val="5"/>
        </w:numPr>
        <w:ind w:right="1345" w:hanging="498"/>
        <w:rPr>
          <w:lang w:val="en-US"/>
        </w:rPr>
      </w:pPr>
      <w:r w:rsidRPr="00DB5C50">
        <w:rPr>
          <w:lang w:val="en-US"/>
        </w:rPr>
        <w:t>Creating natural parameters as initial values for the optimizer.</w:t>
      </w:r>
    </w:p>
    <w:p w14:paraId="2E13D216" w14:textId="77777777" w:rsidR="00F56008" w:rsidRPr="00DB5C50" w:rsidRDefault="00835842">
      <w:pPr>
        <w:ind w:left="508" w:right="1345"/>
        <w:rPr>
          <w:lang w:val="en-US"/>
        </w:rPr>
      </w:pPr>
      <w:r w:rsidRPr="00DB5C50">
        <w:rPr>
          <w:lang w:val="en-US"/>
        </w:rPr>
        <w:t xml:space="preserve">We use the best amount of hidden states (2) according to the BIC that Leroux and </w:t>
      </w:r>
      <w:proofErr w:type="spellStart"/>
      <w:r w:rsidRPr="00DB5C50">
        <w:rPr>
          <w:lang w:val="en-US"/>
        </w:rPr>
        <w:t>Puterman</w:t>
      </w:r>
      <w:proofErr w:type="spellEnd"/>
      <w:r w:rsidRPr="00DB5C50">
        <w:rPr>
          <w:lang w:val="en-US"/>
        </w:rPr>
        <w:t xml:space="preserve"> (1992) reported. Although the AIC selects 3 hidden states, our goal is to show a simple example.</w:t>
      </w:r>
    </w:p>
    <w:tbl>
      <w:tblPr>
        <w:tblStyle w:val="TableGrid"/>
        <w:tblW w:w="8164" w:type="dxa"/>
        <w:tblInd w:w="438" w:type="dxa"/>
        <w:tblCellMar>
          <w:top w:w="67" w:type="dxa"/>
          <w:left w:w="60" w:type="dxa"/>
          <w:right w:w="115" w:type="dxa"/>
        </w:tblCellMar>
        <w:tblLook w:val="04A0" w:firstRow="1" w:lastRow="0" w:firstColumn="1" w:lastColumn="0" w:noHBand="0" w:noVBand="1"/>
      </w:tblPr>
      <w:tblGrid>
        <w:gridCol w:w="8164"/>
      </w:tblGrid>
      <w:tr w:rsidR="00F56008" w14:paraId="71425ECB" w14:textId="77777777">
        <w:trPr>
          <w:trHeight w:val="1957"/>
        </w:trPr>
        <w:tc>
          <w:tcPr>
            <w:tcW w:w="8164" w:type="dxa"/>
            <w:tcBorders>
              <w:top w:val="nil"/>
              <w:left w:val="nil"/>
              <w:bottom w:val="nil"/>
              <w:right w:val="nil"/>
            </w:tcBorders>
            <w:shd w:val="clear" w:color="auto" w:fill="F7F7F7"/>
          </w:tcPr>
          <w:p w14:paraId="496F6EDB" w14:textId="77777777" w:rsidR="00F56008" w:rsidRPr="00DB5C50" w:rsidRDefault="00835842">
            <w:pPr>
              <w:spacing w:after="19" w:line="273" w:lineRule="auto"/>
              <w:ind w:left="0" w:right="5359" w:firstLine="0"/>
              <w:jc w:val="left"/>
              <w:rPr>
                <w:lang w:val="en-US"/>
              </w:rPr>
            </w:pPr>
            <w:r w:rsidRPr="00DB5C50">
              <w:rPr>
                <w:i/>
                <w:color w:val="AD95AF"/>
                <w:lang w:val="en-US"/>
              </w:rPr>
              <w:t xml:space="preserve"># Model with 2 states </w:t>
            </w:r>
            <w:r w:rsidRPr="00DB5C50">
              <w:rPr>
                <w:color w:val="585858"/>
                <w:lang w:val="en-US"/>
              </w:rPr>
              <w:t xml:space="preserve">m </w:t>
            </w:r>
            <w:r w:rsidRPr="00DB5C50">
              <w:rPr>
                <w:color w:val="B05A65"/>
                <w:lang w:val="en-US"/>
              </w:rPr>
              <w:t xml:space="preserve">&lt;- </w:t>
            </w:r>
            <w:r w:rsidRPr="00DB5C50">
              <w:rPr>
                <w:color w:val="AF0F91"/>
                <w:lang w:val="en-US"/>
              </w:rPr>
              <w:t>2</w:t>
            </w:r>
          </w:p>
          <w:p w14:paraId="52FCB1BB" w14:textId="77777777" w:rsidR="00F56008" w:rsidRPr="00DB5C50" w:rsidRDefault="00835842">
            <w:pPr>
              <w:spacing w:after="235" w:line="259" w:lineRule="auto"/>
              <w:ind w:left="0" w:firstLine="0"/>
              <w:jc w:val="left"/>
              <w:rPr>
                <w:lang w:val="en-US"/>
              </w:rPr>
            </w:pPr>
            <w:proofErr w:type="spellStart"/>
            <w:r w:rsidRPr="00DB5C50">
              <w:rPr>
                <w:color w:val="585858"/>
                <w:lang w:val="en-US"/>
              </w:rPr>
              <w:t>TMB_data</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x </w:t>
            </w:r>
            <w:r w:rsidRPr="00DB5C50">
              <w:rPr>
                <w:color w:val="585858"/>
                <w:lang w:val="en-US"/>
              </w:rPr>
              <w:t xml:space="preserve">= </w:t>
            </w:r>
            <w:proofErr w:type="spellStart"/>
            <w:r w:rsidRPr="00DB5C50">
              <w:rPr>
                <w:color w:val="585858"/>
                <w:lang w:val="en-US"/>
              </w:rPr>
              <w:t>lamb_data</w:t>
            </w:r>
            <w:proofErr w:type="spellEnd"/>
            <w:r w:rsidRPr="00DB5C50">
              <w:rPr>
                <w:color w:val="585858"/>
                <w:lang w:val="en-US"/>
              </w:rPr>
              <w:t xml:space="preserve">, </w:t>
            </w:r>
            <w:r w:rsidRPr="00DB5C50">
              <w:rPr>
                <w:color w:val="55AA55"/>
                <w:lang w:val="en-US"/>
              </w:rPr>
              <w:t xml:space="preserve">m </w:t>
            </w:r>
            <w:r w:rsidRPr="00DB5C50">
              <w:rPr>
                <w:color w:val="585858"/>
                <w:lang w:val="en-US"/>
              </w:rPr>
              <w:t>= m)</w:t>
            </w:r>
          </w:p>
          <w:p w14:paraId="433B3B89" w14:textId="77777777" w:rsidR="00F56008" w:rsidRPr="00DB5C50" w:rsidRDefault="00835842">
            <w:pPr>
              <w:spacing w:after="11" w:line="283" w:lineRule="auto"/>
              <w:ind w:left="0" w:right="1653" w:firstLine="0"/>
              <w:jc w:val="left"/>
              <w:rPr>
                <w:lang w:val="en-US"/>
              </w:rPr>
            </w:pPr>
            <w:r w:rsidRPr="00DB5C50">
              <w:rPr>
                <w:i/>
                <w:color w:val="AD95AF"/>
                <w:lang w:val="en-US"/>
              </w:rPr>
              <w:t xml:space="preserve"># Generate initial set of parameters for optimization </w:t>
            </w:r>
            <w:r w:rsidRPr="00DB5C50">
              <w:rPr>
                <w:color w:val="585858"/>
                <w:lang w:val="en-US"/>
              </w:rPr>
              <w:t xml:space="preserve">lambda </w:t>
            </w:r>
            <w:r w:rsidRPr="00DB5C50">
              <w:rPr>
                <w:color w:val="B05A65"/>
                <w:lang w:val="en-US"/>
              </w:rPr>
              <w:t xml:space="preserve">&lt;- </w:t>
            </w:r>
            <w:r w:rsidRPr="00DB5C50">
              <w:rPr>
                <w:b/>
                <w:color w:val="BC5A65"/>
                <w:lang w:val="en-US"/>
              </w:rPr>
              <w:t>c</w:t>
            </w:r>
            <w:r w:rsidRPr="00DB5C50">
              <w:rPr>
                <w:color w:val="585858"/>
                <w:lang w:val="en-US"/>
              </w:rPr>
              <w:t>(</w:t>
            </w:r>
            <w:r w:rsidRPr="00DB5C50">
              <w:rPr>
                <w:color w:val="AF0F91"/>
                <w:lang w:val="en-US"/>
              </w:rPr>
              <w:t>1</w:t>
            </w:r>
            <w:r w:rsidRPr="00DB5C50">
              <w:rPr>
                <w:color w:val="585858"/>
                <w:lang w:val="en-US"/>
              </w:rPr>
              <w:t xml:space="preserve">, </w:t>
            </w:r>
            <w:r w:rsidRPr="00DB5C50">
              <w:rPr>
                <w:color w:val="AF0F91"/>
                <w:lang w:val="en-US"/>
              </w:rPr>
              <w:t>3</w:t>
            </w:r>
            <w:r w:rsidRPr="00DB5C50">
              <w:rPr>
                <w:color w:val="585858"/>
                <w:lang w:val="en-US"/>
              </w:rPr>
              <w:t xml:space="preserve">) gamma </w:t>
            </w:r>
            <w:r w:rsidRPr="00DB5C50">
              <w:rPr>
                <w:color w:val="B05A65"/>
                <w:lang w:val="en-US"/>
              </w:rPr>
              <w:t xml:space="preserve">&lt;- </w:t>
            </w:r>
            <w:r w:rsidRPr="00DB5C50">
              <w:rPr>
                <w:b/>
                <w:color w:val="BC5A65"/>
                <w:lang w:val="en-US"/>
              </w:rPr>
              <w:t>matrix</w:t>
            </w:r>
            <w:r w:rsidRPr="00DB5C50">
              <w:rPr>
                <w:color w:val="585858"/>
                <w:lang w:val="en-US"/>
              </w:rPr>
              <w:t>(</w:t>
            </w:r>
            <w:r w:rsidRPr="00DB5C50">
              <w:rPr>
                <w:b/>
                <w:color w:val="BC5A65"/>
                <w:lang w:val="en-US"/>
              </w:rPr>
              <w:t>c</w:t>
            </w:r>
            <w:r w:rsidRPr="00DB5C50">
              <w:rPr>
                <w:color w:val="585858"/>
                <w:lang w:val="en-US"/>
              </w:rPr>
              <w:t>(</w:t>
            </w:r>
            <w:r w:rsidRPr="00DB5C50">
              <w:rPr>
                <w:color w:val="AF0F91"/>
                <w:lang w:val="en-US"/>
              </w:rPr>
              <w:t>0.8</w:t>
            </w:r>
            <w:r w:rsidRPr="00DB5C50">
              <w:rPr>
                <w:color w:val="585858"/>
                <w:lang w:val="en-US"/>
              </w:rPr>
              <w:t xml:space="preserve">, </w:t>
            </w:r>
            <w:r w:rsidRPr="00DB5C50">
              <w:rPr>
                <w:color w:val="AF0F91"/>
                <w:lang w:val="en-US"/>
              </w:rPr>
              <w:t>0.2</w:t>
            </w:r>
            <w:r w:rsidRPr="00DB5C50">
              <w:rPr>
                <w:color w:val="585858"/>
                <w:lang w:val="en-US"/>
              </w:rPr>
              <w:t>,</w:t>
            </w:r>
          </w:p>
          <w:p w14:paraId="5267C020" w14:textId="77777777" w:rsidR="00F56008" w:rsidRDefault="00835842">
            <w:pPr>
              <w:spacing w:after="0" w:line="259" w:lineRule="auto"/>
              <w:ind w:left="380" w:firstLine="0"/>
              <w:jc w:val="center"/>
            </w:pPr>
            <w:r>
              <w:rPr>
                <w:color w:val="AF0F91"/>
              </w:rPr>
              <w:t>0.2</w:t>
            </w:r>
            <w:r>
              <w:rPr>
                <w:color w:val="585858"/>
              </w:rPr>
              <w:t xml:space="preserve">, </w:t>
            </w:r>
            <w:r>
              <w:rPr>
                <w:color w:val="AF0F91"/>
              </w:rPr>
              <w:t>0.8</w:t>
            </w:r>
            <w:r>
              <w:rPr>
                <w:color w:val="585858"/>
              </w:rPr>
              <w:t xml:space="preserve">), </w:t>
            </w:r>
            <w:proofErr w:type="spellStart"/>
            <w:r>
              <w:rPr>
                <w:color w:val="55AA55"/>
              </w:rPr>
              <w:t>byrow</w:t>
            </w:r>
            <w:proofErr w:type="spellEnd"/>
            <w:r>
              <w:rPr>
                <w:color w:val="55AA55"/>
              </w:rPr>
              <w:t xml:space="preserve"> </w:t>
            </w:r>
            <w:r>
              <w:rPr>
                <w:color w:val="585858"/>
              </w:rPr>
              <w:t xml:space="preserve">= </w:t>
            </w:r>
            <w:r>
              <w:rPr>
                <w:color w:val="AF0F91"/>
              </w:rPr>
              <w:t>TRUE</w:t>
            </w:r>
            <w:r>
              <w:rPr>
                <w:color w:val="585858"/>
              </w:rPr>
              <w:t xml:space="preserve">, </w:t>
            </w:r>
            <w:proofErr w:type="spellStart"/>
            <w:r>
              <w:rPr>
                <w:color w:val="55AA55"/>
              </w:rPr>
              <w:t>nrow</w:t>
            </w:r>
            <w:proofErr w:type="spellEnd"/>
            <w:r>
              <w:rPr>
                <w:color w:val="55AA55"/>
              </w:rPr>
              <w:t xml:space="preserve"> </w:t>
            </w:r>
            <w:r>
              <w:rPr>
                <w:color w:val="585858"/>
              </w:rPr>
              <w:t>= m)</w:t>
            </w:r>
          </w:p>
        </w:tc>
      </w:tr>
    </w:tbl>
    <w:p w14:paraId="1A3B836A" w14:textId="77777777" w:rsidR="00F56008" w:rsidRPr="00DB5C50" w:rsidRDefault="00835842">
      <w:pPr>
        <w:ind w:left="508" w:right="1345"/>
        <w:rPr>
          <w:lang w:val="en-US"/>
        </w:rPr>
      </w:pPr>
      <w:r w:rsidRPr="00DB5C50">
        <w:rPr>
          <w:lang w:val="en-US"/>
        </w:rPr>
        <w:t xml:space="preserve">Below is a possible way to automate the creation of initial parameters given </w:t>
      </w:r>
      <w:r w:rsidRPr="00DB5C50">
        <w:rPr>
          <w:rFonts w:ascii="Cambria" w:eastAsia="Cambria" w:hAnsi="Cambria" w:cs="Cambria"/>
          <w:i/>
          <w:lang w:val="en-US"/>
        </w:rPr>
        <w:t>m</w:t>
      </w:r>
      <w:r w:rsidRPr="00DB5C50">
        <w:rPr>
          <w:lang w:val="en-US"/>
        </w:rPr>
        <w:t>.</w:t>
      </w:r>
    </w:p>
    <w:tbl>
      <w:tblPr>
        <w:tblStyle w:val="TableGrid"/>
        <w:tblW w:w="8164" w:type="dxa"/>
        <w:tblInd w:w="438" w:type="dxa"/>
        <w:tblCellMar>
          <w:top w:w="82" w:type="dxa"/>
          <w:left w:w="60" w:type="dxa"/>
          <w:right w:w="115" w:type="dxa"/>
        </w:tblCellMar>
        <w:tblLook w:val="04A0" w:firstRow="1" w:lastRow="0" w:firstColumn="1" w:lastColumn="0" w:noHBand="0" w:noVBand="1"/>
      </w:tblPr>
      <w:tblGrid>
        <w:gridCol w:w="8164"/>
      </w:tblGrid>
      <w:tr w:rsidR="00F56008" w:rsidRPr="00CE2C02" w14:paraId="0A6BD35A" w14:textId="77777777">
        <w:trPr>
          <w:trHeight w:val="1735"/>
        </w:trPr>
        <w:tc>
          <w:tcPr>
            <w:tcW w:w="8164" w:type="dxa"/>
            <w:tcBorders>
              <w:top w:val="nil"/>
              <w:left w:val="nil"/>
              <w:bottom w:val="nil"/>
              <w:right w:val="nil"/>
            </w:tcBorders>
            <w:shd w:val="clear" w:color="auto" w:fill="F7F7F7"/>
          </w:tcPr>
          <w:p w14:paraId="782D421C" w14:textId="77777777" w:rsidR="00F56008" w:rsidRPr="00DB5C50" w:rsidRDefault="00835842">
            <w:pPr>
              <w:spacing w:after="34" w:line="259" w:lineRule="auto"/>
              <w:ind w:left="0" w:firstLine="0"/>
              <w:jc w:val="left"/>
              <w:rPr>
                <w:lang w:val="en-US"/>
              </w:rPr>
            </w:pPr>
            <w:r w:rsidRPr="00DB5C50">
              <w:rPr>
                <w:b/>
                <w:color w:val="295F94"/>
                <w:lang w:val="en-US"/>
              </w:rPr>
              <w:t xml:space="preserve">if </w:t>
            </w:r>
            <w:r w:rsidRPr="00DB5C50">
              <w:rPr>
                <w:color w:val="585858"/>
                <w:lang w:val="en-US"/>
              </w:rPr>
              <w:t xml:space="preserve">(m </w:t>
            </w:r>
            <w:r w:rsidRPr="00DB5C50">
              <w:rPr>
                <w:lang w:val="en-US"/>
              </w:rPr>
              <w:t xml:space="preserve">== </w:t>
            </w:r>
            <w:r w:rsidRPr="00DB5C50">
              <w:rPr>
                <w:color w:val="AF0F91"/>
                <w:lang w:val="en-US"/>
              </w:rPr>
              <w:t>1</w:t>
            </w:r>
            <w:r w:rsidRPr="00DB5C50">
              <w:rPr>
                <w:color w:val="585858"/>
                <w:lang w:val="en-US"/>
              </w:rPr>
              <w:t xml:space="preserve">) </w:t>
            </w:r>
            <w:r w:rsidRPr="00DB5C50">
              <w:rPr>
                <w:rFonts w:ascii="Cambria" w:eastAsia="Cambria" w:hAnsi="Cambria" w:cs="Cambria"/>
                <w:color w:val="585858"/>
                <w:lang w:val="en-US"/>
              </w:rPr>
              <w:t>{</w:t>
            </w:r>
          </w:p>
          <w:p w14:paraId="7B4E2CBF" w14:textId="77777777" w:rsidR="00F56008" w:rsidRPr="00DB5C50" w:rsidRDefault="00835842">
            <w:pPr>
              <w:spacing w:after="28" w:line="259" w:lineRule="auto"/>
              <w:ind w:left="239" w:firstLine="0"/>
              <w:jc w:val="left"/>
              <w:rPr>
                <w:lang w:val="en-US"/>
              </w:rPr>
            </w:pPr>
            <w:r w:rsidRPr="00DB5C50">
              <w:rPr>
                <w:color w:val="585858"/>
                <w:lang w:val="en-US"/>
              </w:rPr>
              <w:t xml:space="preserve">gamma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1</w:t>
            </w:r>
            <w:r w:rsidRPr="00DB5C50">
              <w:rPr>
                <w:color w:val="585858"/>
                <w:lang w:val="en-US"/>
              </w:rPr>
              <w:t>)</w:t>
            </w:r>
          </w:p>
          <w:p w14:paraId="01178FE8" w14:textId="77777777" w:rsidR="00F56008" w:rsidRPr="00DB5C50" w:rsidRDefault="00835842">
            <w:pPr>
              <w:spacing w:after="0" w:line="293" w:lineRule="auto"/>
              <w:ind w:left="239" w:right="1772" w:hanging="239"/>
              <w:jc w:val="left"/>
              <w:rPr>
                <w:lang w:val="en-US"/>
              </w:rPr>
            </w:pPr>
            <w:r w:rsidRPr="00DB5C50">
              <w:rPr>
                <w:rFonts w:ascii="Cambria" w:eastAsia="Cambria" w:hAnsi="Cambria" w:cs="Cambria"/>
                <w:color w:val="585858"/>
                <w:lang w:val="en-US"/>
              </w:rPr>
              <w:t xml:space="preserve">} </w:t>
            </w:r>
            <w:r w:rsidRPr="00DB5C50">
              <w:rPr>
                <w:b/>
                <w:color w:val="295F94"/>
                <w:lang w:val="en-US"/>
              </w:rPr>
              <w:t xml:space="preserve">else </w:t>
            </w:r>
            <w:r w:rsidRPr="00DB5C50">
              <w:rPr>
                <w:rFonts w:ascii="Cambria" w:eastAsia="Cambria" w:hAnsi="Cambria" w:cs="Cambria"/>
                <w:color w:val="585858"/>
                <w:lang w:val="en-US"/>
              </w:rPr>
              <w:t xml:space="preserve">{ </w:t>
            </w:r>
            <w:r w:rsidRPr="00DB5C50">
              <w:rPr>
                <w:color w:val="585858"/>
                <w:lang w:val="en-US"/>
              </w:rPr>
              <w:t xml:space="preserve">gamma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 xml:space="preserve">0.2 </w:t>
            </w:r>
            <w:r w:rsidRPr="00DB5C50">
              <w:rPr>
                <w:lang w:val="en-US"/>
              </w:rPr>
              <w:t xml:space="preserve">/ </w:t>
            </w:r>
            <w:r w:rsidRPr="00DB5C50">
              <w:rPr>
                <w:color w:val="585858"/>
                <w:lang w:val="en-US"/>
              </w:rPr>
              <w:t xml:space="preserve">(m </w:t>
            </w:r>
            <w:r w:rsidRPr="00DB5C50">
              <w:rPr>
                <w:lang w:val="en-US"/>
              </w:rPr>
              <w:t xml:space="preserve">- </w:t>
            </w:r>
            <w:r w:rsidRPr="00DB5C50">
              <w:rPr>
                <w:color w:val="AF0F91"/>
                <w:lang w:val="en-US"/>
              </w:rPr>
              <w:t>1</w:t>
            </w:r>
            <w:r w:rsidRPr="00DB5C50">
              <w:rPr>
                <w:color w:val="585858"/>
                <w:lang w:val="en-US"/>
              </w:rPr>
              <w:t xml:space="preserve">), </w:t>
            </w:r>
            <w:proofErr w:type="spellStart"/>
            <w:r w:rsidRPr="00DB5C50">
              <w:rPr>
                <w:color w:val="55AA55"/>
                <w:lang w:val="en-US"/>
              </w:rPr>
              <w:t>nrow</w:t>
            </w:r>
            <w:proofErr w:type="spellEnd"/>
            <w:r w:rsidRPr="00DB5C50">
              <w:rPr>
                <w:color w:val="55AA55"/>
                <w:lang w:val="en-US"/>
              </w:rPr>
              <w:t xml:space="preserve"> </w:t>
            </w:r>
            <w:r w:rsidRPr="00DB5C50">
              <w:rPr>
                <w:color w:val="585858"/>
                <w:lang w:val="en-US"/>
              </w:rPr>
              <w:t xml:space="preserve">= m, </w:t>
            </w:r>
            <w:proofErr w:type="spellStart"/>
            <w:r w:rsidRPr="00DB5C50">
              <w:rPr>
                <w:color w:val="55AA55"/>
                <w:lang w:val="en-US"/>
              </w:rPr>
              <w:t>ncol</w:t>
            </w:r>
            <w:proofErr w:type="spellEnd"/>
            <w:r w:rsidRPr="00DB5C50">
              <w:rPr>
                <w:color w:val="55AA55"/>
                <w:lang w:val="en-US"/>
              </w:rPr>
              <w:t xml:space="preserve"> </w:t>
            </w:r>
            <w:r w:rsidRPr="00DB5C50">
              <w:rPr>
                <w:color w:val="585858"/>
                <w:lang w:val="en-US"/>
              </w:rPr>
              <w:t xml:space="preserve">= m) </w:t>
            </w:r>
            <w:proofErr w:type="spellStart"/>
            <w:r w:rsidRPr="00DB5C50">
              <w:rPr>
                <w:b/>
                <w:color w:val="BC5A65"/>
                <w:lang w:val="en-US"/>
              </w:rPr>
              <w:t>diag</w:t>
            </w:r>
            <w:proofErr w:type="spellEnd"/>
            <w:r w:rsidRPr="00DB5C50">
              <w:rPr>
                <w:color w:val="585858"/>
                <w:lang w:val="en-US"/>
              </w:rPr>
              <w:t xml:space="preserve">(gamma) </w:t>
            </w:r>
            <w:r w:rsidRPr="00DB5C50">
              <w:rPr>
                <w:color w:val="B05A65"/>
                <w:lang w:val="en-US"/>
              </w:rPr>
              <w:t xml:space="preserve">&lt;- </w:t>
            </w:r>
            <w:r w:rsidRPr="00DB5C50">
              <w:rPr>
                <w:color w:val="AF0F91"/>
                <w:lang w:val="en-US"/>
              </w:rPr>
              <w:t>0.8</w:t>
            </w:r>
          </w:p>
          <w:p w14:paraId="7FF855C6" w14:textId="77777777" w:rsidR="00F56008" w:rsidRPr="00DB5C50" w:rsidRDefault="00835842">
            <w:pPr>
              <w:spacing w:after="23" w:line="259" w:lineRule="auto"/>
              <w:ind w:left="0" w:firstLine="0"/>
              <w:jc w:val="left"/>
              <w:rPr>
                <w:lang w:val="en-US"/>
              </w:rPr>
            </w:pPr>
            <w:r w:rsidRPr="00DB5C50">
              <w:rPr>
                <w:rFonts w:ascii="Cambria" w:eastAsia="Cambria" w:hAnsi="Cambria" w:cs="Cambria"/>
                <w:color w:val="585858"/>
                <w:lang w:val="en-US"/>
              </w:rPr>
              <w:t>}</w:t>
            </w:r>
          </w:p>
          <w:p w14:paraId="74FF8A5C" w14:textId="77777777" w:rsidR="00F56008" w:rsidRPr="00DB5C50" w:rsidRDefault="00835842">
            <w:pPr>
              <w:spacing w:after="0" w:line="259" w:lineRule="auto"/>
              <w:ind w:left="0" w:firstLine="0"/>
              <w:jc w:val="left"/>
              <w:rPr>
                <w:lang w:val="en-US"/>
              </w:rPr>
            </w:pPr>
            <w:r w:rsidRPr="00DB5C50">
              <w:rPr>
                <w:color w:val="585858"/>
                <w:lang w:val="en-US"/>
              </w:rPr>
              <w:t xml:space="preserve">lambda </w:t>
            </w:r>
            <w:r w:rsidRPr="00DB5C50">
              <w:rPr>
                <w:color w:val="B05A65"/>
                <w:lang w:val="en-US"/>
              </w:rPr>
              <w:t xml:space="preserve">&lt;- </w:t>
            </w:r>
            <w:r w:rsidRPr="00DB5C50">
              <w:rPr>
                <w:b/>
                <w:color w:val="BC5A65"/>
                <w:lang w:val="en-US"/>
              </w:rPr>
              <w:t>seq</w:t>
            </w:r>
            <w:r w:rsidRPr="00DB5C50">
              <w:rPr>
                <w:color w:val="585858"/>
                <w:lang w:val="en-US"/>
              </w:rPr>
              <w:t>(</w:t>
            </w:r>
            <w:r w:rsidRPr="00DB5C50">
              <w:rPr>
                <w:color w:val="AF0F91"/>
                <w:lang w:val="en-US"/>
              </w:rPr>
              <w:t>0.1</w:t>
            </w:r>
            <w:r w:rsidRPr="00DB5C50">
              <w:rPr>
                <w:color w:val="585858"/>
                <w:lang w:val="en-US"/>
              </w:rPr>
              <w:t xml:space="preserve">, </w:t>
            </w:r>
            <w:r w:rsidRPr="00DB5C50">
              <w:rPr>
                <w:color w:val="AF0F91"/>
                <w:lang w:val="en-US"/>
              </w:rPr>
              <w:t>4</w:t>
            </w:r>
            <w:r w:rsidRPr="00DB5C50">
              <w:rPr>
                <w:color w:val="585858"/>
                <w:lang w:val="en-US"/>
              </w:rPr>
              <w:t xml:space="preserve">, </w:t>
            </w:r>
            <w:proofErr w:type="spellStart"/>
            <w:r w:rsidRPr="00DB5C50">
              <w:rPr>
                <w:color w:val="55AA55"/>
                <w:lang w:val="en-US"/>
              </w:rPr>
              <w:t>length.out</w:t>
            </w:r>
            <w:proofErr w:type="spellEnd"/>
            <w:r w:rsidRPr="00DB5C50">
              <w:rPr>
                <w:color w:val="55AA55"/>
                <w:lang w:val="en-US"/>
              </w:rPr>
              <w:t xml:space="preserve"> </w:t>
            </w:r>
            <w:r w:rsidRPr="00DB5C50">
              <w:rPr>
                <w:color w:val="585858"/>
                <w:lang w:val="en-US"/>
              </w:rPr>
              <w:t>= m)</w:t>
            </w:r>
          </w:p>
        </w:tc>
      </w:tr>
    </w:tbl>
    <w:p w14:paraId="6597D4C5" w14:textId="77777777" w:rsidR="00F56008" w:rsidRDefault="00835842">
      <w:pPr>
        <w:numPr>
          <w:ilvl w:val="0"/>
          <w:numId w:val="5"/>
        </w:numPr>
        <w:spacing w:after="213"/>
        <w:ind w:right="1345" w:hanging="498"/>
      </w:pPr>
      <w:r>
        <w:t xml:space="preserve">Transforming </w:t>
      </w:r>
      <w:proofErr w:type="spellStart"/>
      <w:r>
        <w:t>them</w:t>
      </w:r>
      <w:proofErr w:type="spellEnd"/>
      <w:r>
        <w:t xml:space="preserve"> to </w:t>
      </w:r>
      <w:proofErr w:type="spellStart"/>
      <w:r>
        <w:t>working</w:t>
      </w:r>
      <w:proofErr w:type="spellEnd"/>
      <w:r>
        <w:t xml:space="preserve"> parameters</w:t>
      </w:r>
    </w:p>
    <w:p w14:paraId="0CCA88CC" w14:textId="77777777" w:rsidR="00F56008" w:rsidRPr="00DB5C50" w:rsidRDefault="00835842">
      <w:pPr>
        <w:shd w:val="clear" w:color="auto" w:fill="F7F7F7"/>
        <w:spacing w:line="271" w:lineRule="auto"/>
        <w:ind w:left="259" w:right="2281"/>
        <w:jc w:val="left"/>
        <w:rPr>
          <w:lang w:val="en-US"/>
        </w:rPr>
      </w:pPr>
      <w:r w:rsidRPr="00DB5C50">
        <w:rPr>
          <w:i/>
          <w:color w:val="AD95AF"/>
          <w:lang w:val="en-US"/>
        </w:rPr>
        <w:t xml:space="preserve"># Turn them into working parameters </w:t>
      </w:r>
      <w:proofErr w:type="spellStart"/>
      <w:r w:rsidRPr="00DB5C50">
        <w:rPr>
          <w:color w:val="585858"/>
          <w:lang w:val="en-US"/>
        </w:rPr>
        <w:t>parameters</w:t>
      </w:r>
      <w:proofErr w:type="spellEnd"/>
      <w:r w:rsidRPr="00DB5C50">
        <w:rPr>
          <w:color w:val="585858"/>
          <w:lang w:val="en-US"/>
        </w:rPr>
        <w:t xml:space="preserve"> </w:t>
      </w:r>
      <w:r w:rsidRPr="00DB5C50">
        <w:rPr>
          <w:color w:val="B05A65"/>
          <w:lang w:val="en-US"/>
        </w:rPr>
        <w:t xml:space="preserve">&lt;- </w:t>
      </w:r>
      <w:r w:rsidRPr="00DB5C50">
        <w:rPr>
          <w:b/>
          <w:color w:val="BC5A65"/>
          <w:lang w:val="en-US"/>
        </w:rPr>
        <w:t>pois.HMM.pn2pw</w:t>
      </w:r>
      <w:r w:rsidRPr="00DB5C50">
        <w:rPr>
          <w:color w:val="585858"/>
          <w:lang w:val="en-US"/>
        </w:rPr>
        <w:t xml:space="preserve">(m, lambda, gamma) parameters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parameters[</w:t>
      </w:r>
      <w:r w:rsidRPr="00DB5C50">
        <w:rPr>
          <w:color w:val="AF0F91"/>
          <w:lang w:val="en-US"/>
        </w:rPr>
        <w:t>1</w:t>
      </w:r>
      <w:r w:rsidRPr="00DB5C50">
        <w:rPr>
          <w:lang w:val="en-US"/>
        </w:rPr>
        <w:t>:</w:t>
      </w:r>
      <w:r w:rsidRPr="00DB5C50">
        <w:rPr>
          <w:color w:val="585858"/>
          <w:lang w:val="en-US"/>
        </w:rPr>
        <w:t>m],</w:t>
      </w:r>
    </w:p>
    <w:p w14:paraId="50EEBDEB" w14:textId="77777777" w:rsidR="00F56008" w:rsidRDefault="00835842">
      <w:pPr>
        <w:shd w:val="clear" w:color="auto" w:fill="F7F7F7"/>
        <w:spacing w:after="412" w:line="265" w:lineRule="auto"/>
        <w:ind w:left="259" w:right="2281"/>
        <w:jc w:val="center"/>
      </w:pPr>
      <w:proofErr w:type="spellStart"/>
      <w:r>
        <w:rPr>
          <w:color w:val="55AA55"/>
        </w:rPr>
        <w:t>tgamma</w:t>
      </w:r>
      <w:proofErr w:type="spellEnd"/>
      <w:r>
        <w:rPr>
          <w:color w:val="55AA55"/>
        </w:rPr>
        <w:t xml:space="preserve"> </w:t>
      </w:r>
      <w:r>
        <w:rPr>
          <w:color w:val="585858"/>
        </w:rPr>
        <w:t>= parameters[</w:t>
      </w:r>
      <w:r>
        <w:t xml:space="preserve">- </w:t>
      </w:r>
      <w:r>
        <w:rPr>
          <w:color w:val="585858"/>
        </w:rPr>
        <w:t>(</w:t>
      </w:r>
      <w:r>
        <w:rPr>
          <w:color w:val="AF0F91"/>
        </w:rPr>
        <w:t>1</w:t>
      </w:r>
      <w:r>
        <w:t>:</w:t>
      </w:r>
      <w:r>
        <w:rPr>
          <w:color w:val="585858"/>
        </w:rPr>
        <w:t>m)])</w:t>
      </w:r>
    </w:p>
    <w:p w14:paraId="71F8C8F8" w14:textId="77777777" w:rsidR="00F56008" w:rsidRPr="00DB5C50" w:rsidRDefault="00835842">
      <w:pPr>
        <w:numPr>
          <w:ilvl w:val="0"/>
          <w:numId w:val="5"/>
        </w:numPr>
        <w:spacing w:after="248"/>
        <w:ind w:right="1345" w:hanging="498"/>
        <w:rPr>
          <w:lang w:val="en-US"/>
        </w:rPr>
      </w:pPr>
      <w:r w:rsidRPr="00DB5C50">
        <w:rPr>
          <w:lang w:val="en-US"/>
        </w:rPr>
        <w:t>Creating the TMB likelihood function object</w:t>
      </w:r>
    </w:p>
    <w:p w14:paraId="7042C1CF" w14:textId="77777777" w:rsidR="00F56008" w:rsidRPr="00DB5C50" w:rsidRDefault="00835842">
      <w:pPr>
        <w:shd w:val="clear" w:color="auto" w:fill="F7F7F7"/>
        <w:spacing w:line="271" w:lineRule="auto"/>
        <w:ind w:left="1763"/>
        <w:jc w:val="left"/>
        <w:rPr>
          <w:lang w:val="en-US"/>
        </w:rPr>
      </w:pPr>
      <w:proofErr w:type="spellStart"/>
      <w:r w:rsidRPr="00DB5C50">
        <w:rPr>
          <w:color w:val="585858"/>
          <w:lang w:val="en-US"/>
        </w:rPr>
        <w:t>obj_tmb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w:t>
      </w:r>
      <w:proofErr w:type="spellStart"/>
      <w:r w:rsidRPr="00DB5C50">
        <w:rPr>
          <w:color w:val="585858"/>
          <w:lang w:val="en-US"/>
        </w:rPr>
        <w:t>TMB_data</w:t>
      </w:r>
      <w:proofErr w:type="spellEnd"/>
      <w:r w:rsidRPr="00DB5C50">
        <w:rPr>
          <w:color w:val="585858"/>
          <w:lang w:val="en-US"/>
        </w:rPr>
        <w:t xml:space="preserve">, parameters, </w:t>
      </w: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poi_hmm</w:t>
      </w:r>
      <w:proofErr w:type="spellEnd"/>
      <w:r w:rsidRPr="00DB5C50">
        <w:rPr>
          <w:color w:val="317ECC"/>
          <w:lang w:val="en-US"/>
        </w:rPr>
        <w:t>"</w:t>
      </w:r>
      <w:r w:rsidRPr="00DB5C50">
        <w:rPr>
          <w:color w:val="585858"/>
          <w:lang w:val="en-US"/>
        </w:rPr>
        <w:t>,</w:t>
      </w:r>
    </w:p>
    <w:p w14:paraId="4C121BCF" w14:textId="77777777" w:rsidR="00F56008" w:rsidRDefault="00835842">
      <w:pPr>
        <w:shd w:val="clear" w:color="auto" w:fill="F7F7F7"/>
        <w:spacing w:after="0" w:line="259" w:lineRule="auto"/>
        <w:ind w:left="1753" w:firstLine="0"/>
        <w:jc w:val="left"/>
      </w:pPr>
      <w:r>
        <w:rPr>
          <w:color w:val="55AA55"/>
        </w:rPr>
        <w:t xml:space="preserve">silent </w:t>
      </w:r>
      <w:r>
        <w:rPr>
          <w:color w:val="585858"/>
        </w:rPr>
        <w:t xml:space="preserve">= </w:t>
      </w:r>
      <w:r>
        <w:rPr>
          <w:color w:val="AF0F91"/>
        </w:rPr>
        <w:t>TRUE</w:t>
      </w:r>
      <w:r>
        <w:rPr>
          <w:color w:val="585858"/>
        </w:rPr>
        <w:t>)</w:t>
      </w:r>
    </w:p>
    <w:p w14:paraId="6DC1A68B" w14:textId="77777777" w:rsidR="00F56008" w:rsidRDefault="00835842">
      <w:pPr>
        <w:numPr>
          <w:ilvl w:val="0"/>
          <w:numId w:val="5"/>
        </w:numPr>
        <w:spacing w:after="280"/>
        <w:ind w:right="1345" w:hanging="498"/>
      </w:pPr>
      <w:r>
        <w:t>Optimizing</w:t>
      </w:r>
    </w:p>
    <w:p w14:paraId="391F143D" w14:textId="77777777" w:rsidR="00F56008" w:rsidRPr="00DB5C50" w:rsidRDefault="00835842">
      <w:pPr>
        <w:shd w:val="clear" w:color="auto" w:fill="F7F7F7"/>
        <w:spacing w:after="390" w:line="271" w:lineRule="auto"/>
        <w:ind w:left="508"/>
        <w:jc w:val="left"/>
        <w:rPr>
          <w:lang w:val="en-US"/>
        </w:rPr>
      </w:pPr>
      <w:proofErr w:type="spellStart"/>
      <w:r w:rsidRPr="00DB5C50">
        <w:rPr>
          <w:color w:val="585858"/>
          <w:lang w:val="en-US"/>
        </w:rPr>
        <w:lastRenderedPageBreak/>
        <w:t>mod_tmb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fn</w:t>
      </w:r>
      <w:proofErr w:type="spellEnd"/>
      <w:r w:rsidRPr="00DB5C50">
        <w:rPr>
          <w:color w:val="585858"/>
          <w:lang w:val="en-US"/>
        </w:rPr>
        <w:t>)</w:t>
      </w:r>
    </w:p>
    <w:p w14:paraId="785837CE" w14:textId="77777777" w:rsidR="00F56008" w:rsidRPr="00DB5C50" w:rsidRDefault="00835842">
      <w:pPr>
        <w:spacing w:after="228"/>
        <w:ind w:left="508" w:right="1345"/>
        <w:rPr>
          <w:lang w:val="en-US"/>
        </w:rPr>
      </w:pPr>
      <w:r w:rsidRPr="00DB5C50">
        <w:rPr>
          <w:lang w:val="en-US"/>
        </w:rPr>
        <w:t xml:space="preserve">We are using </w:t>
      </w:r>
      <w:proofErr w:type="spellStart"/>
      <w:r w:rsidRPr="00DB5C50">
        <w:rPr>
          <w:lang w:val="en-US"/>
        </w:rPr>
        <w:t>nlminb</w:t>
      </w:r>
      <w:proofErr w:type="spellEnd"/>
      <w:r w:rsidRPr="00DB5C50">
        <w:rPr>
          <w:lang w:val="en-US"/>
        </w:rPr>
        <w:t xml:space="preserve"> because it is the fastest we have tested. Details are available in item (iii).</w:t>
      </w:r>
    </w:p>
    <w:p w14:paraId="6B61DD42" w14:textId="77777777" w:rsidR="00F56008" w:rsidRPr="00DB5C50" w:rsidRDefault="00835842">
      <w:pPr>
        <w:numPr>
          <w:ilvl w:val="0"/>
          <w:numId w:val="5"/>
        </w:numPr>
        <w:spacing w:after="283"/>
        <w:ind w:right="1345" w:hanging="498"/>
        <w:rPr>
          <w:lang w:val="en-US"/>
        </w:rPr>
      </w:pPr>
      <w:r w:rsidRPr="00DB5C50">
        <w:rPr>
          <w:lang w:val="en-US"/>
        </w:rPr>
        <w:t>Getting the ML estimates of the natural parameters and their standard errors, sent by ADREPORT It should be noted that the gamma parameter is shown column-wise below.</w:t>
      </w:r>
    </w:p>
    <w:p w14:paraId="24721DE5" w14:textId="77777777" w:rsidR="00F56008" w:rsidRPr="00DB5C50" w:rsidRDefault="00835842">
      <w:pPr>
        <w:shd w:val="clear" w:color="auto" w:fill="F7F7F7"/>
        <w:spacing w:after="314" w:line="259" w:lineRule="auto"/>
        <w:ind w:left="498" w:firstLine="0"/>
        <w:jc w:val="left"/>
        <w:rPr>
          <w:lang w:val="en-US"/>
        </w:rPr>
      </w:pP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obj_tmb</w:t>
      </w:r>
      <w:proofErr w:type="spellEnd"/>
      <w:r w:rsidRPr="00DB5C50">
        <w:rPr>
          <w:color w:val="585858"/>
          <w:lang w:val="en-US"/>
        </w:rPr>
        <w:t xml:space="preserve">), </w:t>
      </w:r>
      <w:r w:rsidRPr="00DB5C50">
        <w:rPr>
          <w:color w:val="317ECC"/>
          <w:lang w:val="en-US"/>
        </w:rPr>
        <w:t>"report"</w:t>
      </w:r>
      <w:r w:rsidRPr="00DB5C50">
        <w:rPr>
          <w:color w:val="585858"/>
          <w:lang w:val="en-US"/>
        </w:rPr>
        <w:t>)</w:t>
      </w:r>
    </w:p>
    <w:p w14:paraId="48F1A9D7" w14:textId="77777777" w:rsidR="00F56008" w:rsidRPr="00DB5C50" w:rsidRDefault="00835842">
      <w:pPr>
        <w:shd w:val="clear" w:color="auto" w:fill="F7F7F7"/>
        <w:tabs>
          <w:tab w:val="center" w:pos="3068"/>
        </w:tabs>
        <w:spacing w:line="271" w:lineRule="auto"/>
        <w:ind w:left="498" w:firstLine="0"/>
        <w:jc w:val="left"/>
        <w:rPr>
          <w:lang w:val="en-US"/>
        </w:rPr>
      </w:pPr>
      <w:r w:rsidRPr="00DB5C50">
        <w:rPr>
          <w:color w:val="585858"/>
          <w:lang w:val="en-US"/>
        </w:rPr>
        <w:t>##</w:t>
      </w:r>
      <w:r w:rsidRPr="00DB5C50">
        <w:rPr>
          <w:color w:val="585858"/>
          <w:lang w:val="en-US"/>
        </w:rPr>
        <w:tab/>
        <w:t>Estimate Std. Error</w:t>
      </w:r>
    </w:p>
    <w:p w14:paraId="7A0D7A2A" w14:textId="77777777" w:rsidR="00F56008" w:rsidRPr="00DB5C50" w:rsidRDefault="00835842">
      <w:pPr>
        <w:shd w:val="clear" w:color="auto" w:fill="F7F7F7"/>
        <w:spacing w:line="271" w:lineRule="auto"/>
        <w:ind w:left="508"/>
        <w:jc w:val="left"/>
        <w:rPr>
          <w:lang w:val="en-US"/>
        </w:rPr>
      </w:pPr>
      <w:r w:rsidRPr="00DB5C50">
        <w:rPr>
          <w:color w:val="585858"/>
          <w:lang w:val="en-US"/>
        </w:rPr>
        <w:t>## lambda 0.25636530 0.04016451</w:t>
      </w:r>
    </w:p>
    <w:p w14:paraId="72148E06" w14:textId="77777777" w:rsidR="00F56008" w:rsidRPr="00DB5C50" w:rsidRDefault="00835842">
      <w:pPr>
        <w:shd w:val="clear" w:color="auto" w:fill="F7F7F7"/>
        <w:spacing w:line="271" w:lineRule="auto"/>
        <w:ind w:left="508"/>
        <w:jc w:val="left"/>
        <w:rPr>
          <w:lang w:val="en-US"/>
        </w:rPr>
      </w:pPr>
      <w:r w:rsidRPr="00DB5C50">
        <w:rPr>
          <w:color w:val="585858"/>
          <w:lang w:val="en-US"/>
        </w:rPr>
        <w:t>## lambda 3.11475069 1.02131434</w:t>
      </w:r>
    </w:p>
    <w:p w14:paraId="19996442" w14:textId="77777777" w:rsidR="00F56008" w:rsidRDefault="00835842">
      <w:pPr>
        <w:shd w:val="clear" w:color="auto" w:fill="F7F7F7"/>
        <w:spacing w:line="271" w:lineRule="auto"/>
        <w:ind w:left="508"/>
        <w:jc w:val="left"/>
      </w:pPr>
      <w:r>
        <w:rPr>
          <w:color w:val="585858"/>
        </w:rPr>
        <w:t>## gamma 0.98872130 0.01063573</w:t>
      </w:r>
    </w:p>
    <w:p w14:paraId="2CA7F6FE" w14:textId="77777777" w:rsidR="00F56008" w:rsidRDefault="00835842">
      <w:pPr>
        <w:shd w:val="clear" w:color="auto" w:fill="F7F7F7"/>
        <w:spacing w:line="271" w:lineRule="auto"/>
        <w:ind w:left="508"/>
        <w:jc w:val="left"/>
      </w:pPr>
      <w:r>
        <w:rPr>
          <w:color w:val="585858"/>
        </w:rPr>
        <w:t>## gamma 0.31033874 0.18468645</w:t>
      </w:r>
    </w:p>
    <w:p w14:paraId="42BB3EE5" w14:textId="77777777" w:rsidR="00F56008" w:rsidRDefault="00835842">
      <w:pPr>
        <w:shd w:val="clear" w:color="auto" w:fill="F7F7F7"/>
        <w:spacing w:line="271" w:lineRule="auto"/>
        <w:ind w:left="508"/>
        <w:jc w:val="left"/>
      </w:pPr>
      <w:r>
        <w:rPr>
          <w:color w:val="585858"/>
        </w:rPr>
        <w:t>## gamma 0.01127870 0.01063573</w:t>
      </w:r>
    </w:p>
    <w:p w14:paraId="2468C21E" w14:textId="77777777" w:rsidR="00F56008" w:rsidRDefault="00835842">
      <w:pPr>
        <w:shd w:val="clear" w:color="auto" w:fill="F7F7F7"/>
        <w:spacing w:line="271" w:lineRule="auto"/>
        <w:ind w:left="508"/>
        <w:jc w:val="left"/>
      </w:pPr>
      <w:r>
        <w:rPr>
          <w:color w:val="585858"/>
        </w:rPr>
        <w:t>## gamma 0.68966126 0.18468645</w:t>
      </w:r>
    </w:p>
    <w:p w14:paraId="61EBB417" w14:textId="77777777" w:rsidR="00F56008" w:rsidRDefault="00835842">
      <w:pPr>
        <w:shd w:val="clear" w:color="auto" w:fill="F7F7F7"/>
        <w:spacing w:line="271" w:lineRule="auto"/>
        <w:ind w:left="508"/>
        <w:jc w:val="left"/>
      </w:pPr>
      <w:r>
        <w:rPr>
          <w:color w:val="585858"/>
        </w:rPr>
        <w:t>## delta 0.96493132 0.03181447</w:t>
      </w:r>
    </w:p>
    <w:p w14:paraId="2A68C33A" w14:textId="77777777" w:rsidR="00F56008" w:rsidRDefault="00835842">
      <w:pPr>
        <w:shd w:val="clear" w:color="auto" w:fill="F7F7F7"/>
        <w:spacing w:after="450" w:line="271" w:lineRule="auto"/>
        <w:ind w:left="508"/>
        <w:jc w:val="left"/>
      </w:pPr>
      <w:r>
        <w:rPr>
          <w:color w:val="585858"/>
        </w:rPr>
        <w:t>## delta 0.03506868 0.03181447</w:t>
      </w:r>
    </w:p>
    <w:p w14:paraId="10165EFE" w14:textId="77777777" w:rsidR="00F56008" w:rsidRPr="00DB5C50" w:rsidRDefault="00835842">
      <w:pPr>
        <w:numPr>
          <w:ilvl w:val="0"/>
          <w:numId w:val="5"/>
        </w:numPr>
        <w:spacing w:after="284"/>
        <w:ind w:right="1345" w:hanging="498"/>
        <w:rPr>
          <w:lang w:val="en-US"/>
        </w:rPr>
      </w:pPr>
      <w:r w:rsidRPr="00DB5C50">
        <w:rPr>
          <w:lang w:val="en-US"/>
        </w:rPr>
        <w:t>Getting the ML estimates of the natural parameters, sent by REPORT, in a format easy to work with</w:t>
      </w:r>
    </w:p>
    <w:p w14:paraId="4546DE5C" w14:textId="77777777" w:rsidR="00F56008" w:rsidRPr="00DB5C50" w:rsidRDefault="00835842">
      <w:pPr>
        <w:shd w:val="clear" w:color="auto" w:fill="F7F7F7"/>
        <w:spacing w:line="271" w:lineRule="auto"/>
        <w:ind w:left="508"/>
        <w:jc w:val="left"/>
        <w:rPr>
          <w:lang w:val="en-US"/>
        </w:rPr>
      </w:pPr>
      <w:proofErr w:type="spellStart"/>
      <w:r w:rsidRPr="00DB5C50">
        <w:rPr>
          <w:color w:val="585858"/>
          <w:lang w:val="en-US"/>
        </w:rPr>
        <w:t>ML_working_estimates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color w:val="585858"/>
          <w:lang w:val="en-US"/>
        </w:rPr>
        <w:t>env</w:t>
      </w:r>
      <w:r w:rsidRPr="00DB5C50">
        <w:rPr>
          <w:lang w:val="en-US"/>
        </w:rPr>
        <w:t>$</w:t>
      </w:r>
      <w:r w:rsidRPr="00DB5C50">
        <w:rPr>
          <w:color w:val="585858"/>
          <w:lang w:val="en-US"/>
        </w:rPr>
        <w:t>last.par</w:t>
      </w:r>
      <w:proofErr w:type="spellEnd"/>
    </w:p>
    <w:p w14:paraId="4ACD5014" w14:textId="77777777" w:rsidR="00F56008" w:rsidRPr="00DB5C50" w:rsidRDefault="00835842">
      <w:pPr>
        <w:shd w:val="clear" w:color="auto" w:fill="F7F7F7"/>
        <w:spacing w:line="271" w:lineRule="auto"/>
        <w:ind w:left="508"/>
        <w:jc w:val="left"/>
        <w:rPr>
          <w:lang w:val="en-US"/>
        </w:rPr>
      </w:pPr>
      <w:proofErr w:type="spellStart"/>
      <w:r w:rsidRPr="00DB5C50">
        <w:rPr>
          <w:color w:val="585858"/>
          <w:lang w:val="en-US"/>
        </w:rPr>
        <w:t>ML_natural_estimates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ML_working_estimates</w:t>
      </w:r>
      <w:proofErr w:type="spellEnd"/>
      <w:r w:rsidRPr="00DB5C50">
        <w:rPr>
          <w:color w:val="585858"/>
          <w:lang w:val="en-US"/>
        </w:rPr>
        <w:t>)</w:t>
      </w:r>
    </w:p>
    <w:p w14:paraId="4185F53E" w14:textId="77777777" w:rsidR="00F56008" w:rsidRPr="00DB5C50" w:rsidRDefault="00835842">
      <w:pPr>
        <w:shd w:val="clear" w:color="auto" w:fill="F7F7F7"/>
        <w:spacing w:after="246" w:line="271" w:lineRule="auto"/>
        <w:ind w:left="508"/>
        <w:jc w:val="left"/>
        <w:rPr>
          <w:lang w:val="en-US"/>
        </w:rPr>
      </w:pPr>
      <w:proofErr w:type="spellStart"/>
      <w:r w:rsidRPr="00DB5C50">
        <w:rPr>
          <w:color w:val="585858"/>
          <w:lang w:val="en-US"/>
        </w:rPr>
        <w:t>ML_natural_estimates</w:t>
      </w:r>
      <w:r w:rsidRPr="00DB5C50">
        <w:rPr>
          <w:lang w:val="en-US"/>
        </w:rPr>
        <w:t>$</w:t>
      </w:r>
      <w:r w:rsidRPr="00DB5C50">
        <w:rPr>
          <w:color w:val="585858"/>
          <w:lang w:val="en-US"/>
        </w:rPr>
        <w:t>lambda</w:t>
      </w:r>
      <w:proofErr w:type="spellEnd"/>
    </w:p>
    <w:p w14:paraId="4B1E2D87" w14:textId="77777777" w:rsidR="00F56008" w:rsidRPr="00DB5C50" w:rsidRDefault="00835842">
      <w:pPr>
        <w:shd w:val="clear" w:color="auto" w:fill="F7F7F7"/>
        <w:spacing w:after="246" w:line="271" w:lineRule="auto"/>
        <w:ind w:left="508"/>
        <w:jc w:val="left"/>
        <w:rPr>
          <w:lang w:val="en-US"/>
        </w:rPr>
      </w:pPr>
      <w:r w:rsidRPr="00DB5C50">
        <w:rPr>
          <w:color w:val="585858"/>
          <w:lang w:val="en-US"/>
        </w:rPr>
        <w:t>## [1] 0.2563653 3.1147507</w:t>
      </w:r>
    </w:p>
    <w:p w14:paraId="5FC5845C" w14:textId="77777777" w:rsidR="00F56008" w:rsidRPr="00DB5C50" w:rsidRDefault="00835842">
      <w:pPr>
        <w:shd w:val="clear" w:color="auto" w:fill="F7F7F7"/>
        <w:spacing w:after="284" w:line="271" w:lineRule="auto"/>
        <w:ind w:left="508"/>
        <w:jc w:val="left"/>
        <w:rPr>
          <w:lang w:val="en-US"/>
        </w:rPr>
      </w:pPr>
      <w:proofErr w:type="spellStart"/>
      <w:r w:rsidRPr="00DB5C50">
        <w:rPr>
          <w:color w:val="585858"/>
          <w:lang w:val="en-US"/>
        </w:rPr>
        <w:t>ML_natural_estimates</w:t>
      </w:r>
      <w:r w:rsidRPr="00DB5C50">
        <w:rPr>
          <w:lang w:val="en-US"/>
        </w:rPr>
        <w:t>$</w:t>
      </w:r>
      <w:r w:rsidRPr="00DB5C50">
        <w:rPr>
          <w:color w:val="585858"/>
          <w:lang w:val="en-US"/>
        </w:rPr>
        <w:t>gamma</w:t>
      </w:r>
      <w:proofErr w:type="spellEnd"/>
    </w:p>
    <w:p w14:paraId="3773A1FA" w14:textId="77777777" w:rsidR="00F56008" w:rsidRDefault="00835842">
      <w:pPr>
        <w:shd w:val="clear" w:color="auto" w:fill="F7F7F7"/>
        <w:tabs>
          <w:tab w:val="center" w:pos="2291"/>
          <w:tab w:val="center" w:pos="3606"/>
        </w:tabs>
        <w:spacing w:line="271" w:lineRule="auto"/>
        <w:ind w:left="498" w:firstLine="0"/>
        <w:jc w:val="left"/>
      </w:pPr>
      <w:r>
        <w:rPr>
          <w:color w:val="585858"/>
        </w:rPr>
        <w:t>##</w:t>
      </w:r>
      <w:r>
        <w:rPr>
          <w:color w:val="585858"/>
        </w:rPr>
        <w:tab/>
        <w:t>[,1]</w:t>
      </w:r>
      <w:r>
        <w:rPr>
          <w:color w:val="585858"/>
        </w:rPr>
        <w:tab/>
        <w:t>[,2]</w:t>
      </w:r>
    </w:p>
    <w:p w14:paraId="6A19C484" w14:textId="77777777" w:rsidR="00F56008" w:rsidRDefault="00835842">
      <w:pPr>
        <w:shd w:val="clear" w:color="auto" w:fill="F7F7F7"/>
        <w:spacing w:line="271" w:lineRule="auto"/>
        <w:ind w:left="508"/>
        <w:jc w:val="left"/>
      </w:pPr>
      <w:r>
        <w:rPr>
          <w:color w:val="585858"/>
        </w:rPr>
        <w:t>## [1,] 0.9887324 0.01126755</w:t>
      </w:r>
    </w:p>
    <w:p w14:paraId="7994EDD7" w14:textId="77777777" w:rsidR="00F56008" w:rsidRDefault="00835842">
      <w:pPr>
        <w:shd w:val="clear" w:color="auto" w:fill="F7F7F7"/>
        <w:spacing w:after="246" w:line="271" w:lineRule="auto"/>
        <w:ind w:left="508"/>
        <w:jc w:val="left"/>
      </w:pPr>
      <w:r>
        <w:rPr>
          <w:color w:val="585858"/>
        </w:rPr>
        <w:t>## [2,] 0.3103387 0.68966126</w:t>
      </w:r>
    </w:p>
    <w:p w14:paraId="617554E7" w14:textId="77777777" w:rsidR="00F56008" w:rsidRDefault="00835842">
      <w:pPr>
        <w:shd w:val="clear" w:color="auto" w:fill="F7F7F7"/>
        <w:spacing w:after="246" w:line="271" w:lineRule="auto"/>
        <w:ind w:left="508"/>
        <w:jc w:val="left"/>
      </w:pPr>
      <w:proofErr w:type="spellStart"/>
      <w:r>
        <w:rPr>
          <w:color w:val="585858"/>
        </w:rPr>
        <w:t>ML_natural_estimates</w:t>
      </w:r>
      <w:r>
        <w:t>$</w:t>
      </w:r>
      <w:r>
        <w:rPr>
          <w:color w:val="585858"/>
        </w:rPr>
        <w:t>delta</w:t>
      </w:r>
      <w:proofErr w:type="spellEnd"/>
    </w:p>
    <w:p w14:paraId="6D470F3C" w14:textId="77777777" w:rsidR="00F56008" w:rsidRDefault="00835842">
      <w:pPr>
        <w:shd w:val="clear" w:color="auto" w:fill="F7F7F7"/>
        <w:spacing w:after="465" w:line="271" w:lineRule="auto"/>
        <w:ind w:left="508"/>
        <w:jc w:val="left"/>
      </w:pPr>
      <w:r>
        <w:rPr>
          <w:color w:val="585858"/>
        </w:rPr>
        <w:t>## [1] 0.96496476 0.03503524</w:t>
      </w:r>
    </w:p>
    <w:p w14:paraId="5A207186" w14:textId="77777777" w:rsidR="00F56008" w:rsidRPr="00DB5C50" w:rsidRDefault="00835842">
      <w:pPr>
        <w:numPr>
          <w:ilvl w:val="0"/>
          <w:numId w:val="5"/>
        </w:numPr>
        <w:ind w:right="1345" w:hanging="498"/>
        <w:rPr>
          <w:lang w:val="en-US"/>
        </w:rPr>
      </w:pPr>
      <w:r w:rsidRPr="00DB5C50">
        <w:rPr>
          <w:lang w:val="en-US"/>
        </w:rPr>
        <w:t>It is possible to tell the optimizer to use the gradient and/or hessian computed by TMB:</w:t>
      </w:r>
    </w:p>
    <w:tbl>
      <w:tblPr>
        <w:tblStyle w:val="TableGrid"/>
        <w:tblW w:w="8164" w:type="dxa"/>
        <w:tblInd w:w="438" w:type="dxa"/>
        <w:tblCellMar>
          <w:top w:w="67" w:type="dxa"/>
          <w:left w:w="60" w:type="dxa"/>
          <w:right w:w="115" w:type="dxa"/>
        </w:tblCellMar>
        <w:tblLook w:val="04A0" w:firstRow="1" w:lastRow="0" w:firstColumn="1" w:lastColumn="0" w:noHBand="0" w:noVBand="1"/>
      </w:tblPr>
      <w:tblGrid>
        <w:gridCol w:w="8164"/>
      </w:tblGrid>
      <w:tr w:rsidR="00F56008" w:rsidRPr="00CE2C02" w14:paraId="07BA75CE" w14:textId="77777777">
        <w:trPr>
          <w:trHeight w:val="1248"/>
        </w:trPr>
        <w:tc>
          <w:tcPr>
            <w:tcW w:w="8164" w:type="dxa"/>
            <w:tcBorders>
              <w:top w:val="nil"/>
              <w:left w:val="nil"/>
              <w:bottom w:val="nil"/>
              <w:right w:val="nil"/>
            </w:tcBorders>
            <w:shd w:val="clear" w:color="auto" w:fill="F7F7F7"/>
          </w:tcPr>
          <w:p w14:paraId="29AFFDEB" w14:textId="77777777" w:rsidR="00F56008" w:rsidRPr="00DB5C50" w:rsidRDefault="00835842">
            <w:pPr>
              <w:spacing w:after="0" w:line="259" w:lineRule="auto"/>
              <w:ind w:left="0" w:firstLine="0"/>
              <w:jc w:val="left"/>
              <w:rPr>
                <w:lang w:val="en-US"/>
              </w:rPr>
            </w:pPr>
            <w:r w:rsidRPr="00DB5C50">
              <w:rPr>
                <w:i/>
                <w:color w:val="AD95AF"/>
                <w:lang w:val="en-US"/>
              </w:rPr>
              <w:lastRenderedPageBreak/>
              <w:t># The negative log-likelihood is accessed by the objective</w:t>
            </w:r>
          </w:p>
          <w:p w14:paraId="5FACEAD9" w14:textId="77777777" w:rsidR="00F56008" w:rsidRPr="00DB5C50" w:rsidRDefault="00835842">
            <w:pPr>
              <w:spacing w:after="0" w:line="259" w:lineRule="auto"/>
              <w:ind w:left="0" w:right="3805" w:firstLine="0"/>
              <w:jc w:val="left"/>
              <w:rPr>
                <w:lang w:val="en-US"/>
              </w:rPr>
            </w:pPr>
            <w:r w:rsidRPr="00DB5C50">
              <w:rPr>
                <w:i/>
                <w:color w:val="AD95AF"/>
                <w:lang w:val="en-US"/>
              </w:rPr>
              <w:t xml:space="preserve"># attribute of the optimized object </w:t>
            </w:r>
            <w:proofErr w:type="spellStart"/>
            <w:r w:rsidRPr="00DB5C50">
              <w:rPr>
                <w:color w:val="585858"/>
                <w:lang w:val="en-US"/>
              </w:rPr>
              <w:t>mod_tmb</w:t>
            </w:r>
            <w:r w:rsidRPr="00DB5C50">
              <w:rPr>
                <w:lang w:val="en-US"/>
              </w:rPr>
              <w:t>$</w:t>
            </w:r>
            <w:r w:rsidRPr="00DB5C50">
              <w:rPr>
                <w:color w:val="585858"/>
                <w:lang w:val="en-US"/>
              </w:rPr>
              <w:t>objective</w:t>
            </w:r>
            <w:proofErr w:type="spellEnd"/>
            <w:r w:rsidRPr="00DB5C50">
              <w:rPr>
                <w:color w:val="585858"/>
                <w:lang w:val="en-US"/>
              </w:rPr>
              <w:t xml:space="preserve"> ## [1] 177.5188</w:t>
            </w:r>
          </w:p>
        </w:tc>
      </w:tr>
    </w:tbl>
    <w:p w14:paraId="174613B0" w14:textId="77777777" w:rsidR="00F56008" w:rsidRPr="00DB5C50" w:rsidRDefault="00835842">
      <w:pPr>
        <w:shd w:val="clear" w:color="auto" w:fill="F7F7F7"/>
        <w:spacing w:after="0" w:line="286" w:lineRule="auto"/>
        <w:ind w:left="498" w:firstLine="0"/>
        <w:jc w:val="right"/>
        <w:rPr>
          <w:lang w:val="en-US"/>
        </w:rPr>
      </w:pPr>
      <w:proofErr w:type="spellStart"/>
      <w:r w:rsidRPr="00DB5C50">
        <w:rPr>
          <w:color w:val="585858"/>
          <w:lang w:val="en-US"/>
        </w:rPr>
        <w:t>mod_tmb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fn</w:t>
      </w:r>
      <w:proofErr w:type="spellEnd"/>
      <w:r w:rsidRPr="00DB5C50">
        <w:rPr>
          <w:color w:val="585858"/>
          <w:lang w:val="en-US"/>
        </w:rPr>
        <w:t xml:space="preserve">, </w:t>
      </w:r>
      <w:r w:rsidRPr="00DB5C50">
        <w:rPr>
          <w:color w:val="55AA55"/>
          <w:lang w:val="en-US"/>
        </w:rPr>
        <w:t xml:space="preserve">gradient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gr</w:t>
      </w:r>
      <w:proofErr w:type="spellEnd"/>
      <w:r w:rsidRPr="00DB5C50">
        <w:rPr>
          <w:color w:val="585858"/>
          <w:lang w:val="en-US"/>
        </w:rPr>
        <w:t xml:space="preserve">, </w:t>
      </w:r>
      <w:r w:rsidRPr="00DB5C50">
        <w:rPr>
          <w:color w:val="55AA55"/>
          <w:lang w:val="en-US"/>
        </w:rPr>
        <w:t xml:space="preserve">hessian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he</w:t>
      </w:r>
      <w:proofErr w:type="spellEnd"/>
      <w:r w:rsidRPr="00DB5C50">
        <w:rPr>
          <w:color w:val="585858"/>
          <w:lang w:val="en-US"/>
        </w:rPr>
        <w:t>)</w:t>
      </w:r>
    </w:p>
    <w:p w14:paraId="766E1516" w14:textId="77777777" w:rsidR="00F56008" w:rsidRPr="00DB5C50" w:rsidRDefault="00835842">
      <w:pPr>
        <w:shd w:val="clear" w:color="auto" w:fill="F7F7F7"/>
        <w:spacing w:after="36" w:line="511" w:lineRule="auto"/>
        <w:ind w:left="508"/>
        <w:jc w:val="left"/>
        <w:rPr>
          <w:lang w:val="en-US"/>
        </w:rPr>
      </w:pPr>
      <w:proofErr w:type="spellStart"/>
      <w:r w:rsidRPr="00DB5C50">
        <w:rPr>
          <w:color w:val="585858"/>
          <w:lang w:val="en-US"/>
        </w:rPr>
        <w:t>mod_tmb</w:t>
      </w:r>
      <w:r w:rsidRPr="00DB5C50">
        <w:rPr>
          <w:lang w:val="en-US"/>
        </w:rPr>
        <w:t>$</w:t>
      </w:r>
      <w:r w:rsidRPr="00DB5C50">
        <w:rPr>
          <w:color w:val="585858"/>
          <w:lang w:val="en-US"/>
        </w:rPr>
        <w:t>objective</w:t>
      </w:r>
      <w:proofErr w:type="spellEnd"/>
      <w:r w:rsidRPr="00DB5C50">
        <w:rPr>
          <w:color w:val="585858"/>
          <w:lang w:val="en-US"/>
        </w:rPr>
        <w:t xml:space="preserve"> ## [1] 177.5188</w:t>
      </w:r>
    </w:p>
    <w:p w14:paraId="782BD823" w14:textId="77777777" w:rsidR="00F56008" w:rsidRPr="00DB5C50" w:rsidRDefault="00835842">
      <w:pPr>
        <w:shd w:val="clear" w:color="auto" w:fill="F7F7F7"/>
        <w:spacing w:line="271" w:lineRule="auto"/>
        <w:ind w:left="508"/>
        <w:jc w:val="left"/>
        <w:rPr>
          <w:lang w:val="en-US"/>
        </w:rPr>
      </w:pPr>
      <w:proofErr w:type="spellStart"/>
      <w:r w:rsidRPr="00DB5C50">
        <w:rPr>
          <w:color w:val="585858"/>
          <w:lang w:val="en-US"/>
        </w:rPr>
        <w:t>ML_working_estimates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color w:val="585858"/>
          <w:lang w:val="en-US"/>
        </w:rPr>
        <w:t>env</w:t>
      </w:r>
      <w:r w:rsidRPr="00DB5C50">
        <w:rPr>
          <w:lang w:val="en-US"/>
        </w:rPr>
        <w:t>$</w:t>
      </w:r>
      <w:r w:rsidRPr="00DB5C50">
        <w:rPr>
          <w:color w:val="585858"/>
          <w:lang w:val="en-US"/>
        </w:rPr>
        <w:t>last.par</w:t>
      </w:r>
      <w:proofErr w:type="spellEnd"/>
    </w:p>
    <w:p w14:paraId="450FAD54" w14:textId="77777777" w:rsidR="00F56008" w:rsidRPr="00DB5C50" w:rsidRDefault="00835842">
      <w:pPr>
        <w:shd w:val="clear" w:color="auto" w:fill="F7F7F7"/>
        <w:spacing w:line="271" w:lineRule="auto"/>
        <w:ind w:left="508"/>
        <w:jc w:val="left"/>
        <w:rPr>
          <w:lang w:val="en-US"/>
        </w:rPr>
      </w:pPr>
      <w:proofErr w:type="spellStart"/>
      <w:r w:rsidRPr="00DB5C50">
        <w:rPr>
          <w:color w:val="585858"/>
          <w:lang w:val="en-US"/>
        </w:rPr>
        <w:t>ML_natural_estimates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ML_working_estimates</w:t>
      </w:r>
      <w:proofErr w:type="spellEnd"/>
      <w:r w:rsidRPr="00DB5C50">
        <w:rPr>
          <w:color w:val="585858"/>
          <w:lang w:val="en-US"/>
        </w:rPr>
        <w:t>)</w:t>
      </w:r>
    </w:p>
    <w:p w14:paraId="057937AD" w14:textId="77777777" w:rsidR="00F56008" w:rsidRPr="00DB5C50" w:rsidRDefault="00835842">
      <w:pPr>
        <w:shd w:val="clear" w:color="auto" w:fill="F7F7F7"/>
        <w:spacing w:after="246" w:line="271" w:lineRule="auto"/>
        <w:ind w:left="508"/>
        <w:jc w:val="left"/>
        <w:rPr>
          <w:lang w:val="en-US"/>
        </w:rPr>
      </w:pPr>
      <w:proofErr w:type="spellStart"/>
      <w:r w:rsidRPr="00DB5C50">
        <w:rPr>
          <w:color w:val="585858"/>
          <w:lang w:val="en-US"/>
        </w:rPr>
        <w:t>ML_natural_estimates</w:t>
      </w:r>
      <w:r w:rsidRPr="00DB5C50">
        <w:rPr>
          <w:lang w:val="en-US"/>
        </w:rPr>
        <w:t>$</w:t>
      </w:r>
      <w:r w:rsidRPr="00DB5C50">
        <w:rPr>
          <w:color w:val="585858"/>
          <w:lang w:val="en-US"/>
        </w:rPr>
        <w:t>lambda</w:t>
      </w:r>
      <w:proofErr w:type="spellEnd"/>
    </w:p>
    <w:p w14:paraId="16599841" w14:textId="77777777" w:rsidR="00F56008" w:rsidRPr="00DB5C50" w:rsidRDefault="00835842">
      <w:pPr>
        <w:shd w:val="clear" w:color="auto" w:fill="F7F7F7"/>
        <w:spacing w:after="246" w:line="271" w:lineRule="auto"/>
        <w:ind w:left="508"/>
        <w:jc w:val="left"/>
        <w:rPr>
          <w:lang w:val="en-US"/>
        </w:rPr>
      </w:pPr>
      <w:r w:rsidRPr="00DB5C50">
        <w:rPr>
          <w:color w:val="585858"/>
          <w:lang w:val="en-US"/>
        </w:rPr>
        <w:t>## [1] 0.2563654 3.1147543</w:t>
      </w:r>
    </w:p>
    <w:p w14:paraId="0632B621" w14:textId="77777777" w:rsidR="00F56008" w:rsidRPr="00DB5C50" w:rsidRDefault="00835842">
      <w:pPr>
        <w:shd w:val="clear" w:color="auto" w:fill="F7F7F7"/>
        <w:spacing w:after="284" w:line="271" w:lineRule="auto"/>
        <w:ind w:left="508"/>
        <w:jc w:val="left"/>
        <w:rPr>
          <w:lang w:val="en-US"/>
        </w:rPr>
      </w:pPr>
      <w:proofErr w:type="spellStart"/>
      <w:r w:rsidRPr="00DB5C50">
        <w:rPr>
          <w:color w:val="585858"/>
          <w:lang w:val="en-US"/>
        </w:rPr>
        <w:t>ML_natural_estimates</w:t>
      </w:r>
      <w:r w:rsidRPr="00DB5C50">
        <w:rPr>
          <w:lang w:val="en-US"/>
        </w:rPr>
        <w:t>$</w:t>
      </w:r>
      <w:r w:rsidRPr="00DB5C50">
        <w:rPr>
          <w:color w:val="585858"/>
          <w:lang w:val="en-US"/>
        </w:rPr>
        <w:t>gamma</w:t>
      </w:r>
      <w:proofErr w:type="spellEnd"/>
    </w:p>
    <w:p w14:paraId="6281D286" w14:textId="77777777" w:rsidR="00F56008" w:rsidRPr="00DB5C50" w:rsidRDefault="00835842">
      <w:pPr>
        <w:shd w:val="clear" w:color="auto" w:fill="F7F7F7"/>
        <w:tabs>
          <w:tab w:val="center" w:pos="2291"/>
          <w:tab w:val="center" w:pos="3606"/>
        </w:tabs>
        <w:spacing w:line="271" w:lineRule="auto"/>
        <w:ind w:left="498" w:firstLine="0"/>
        <w:jc w:val="left"/>
        <w:rPr>
          <w:lang w:val="en-US"/>
        </w:rPr>
      </w:pPr>
      <w:r w:rsidRPr="00DB5C50">
        <w:rPr>
          <w:color w:val="585858"/>
          <w:lang w:val="en-US"/>
        </w:rPr>
        <w:t>##</w:t>
      </w:r>
      <w:r w:rsidRPr="00DB5C50">
        <w:rPr>
          <w:color w:val="585858"/>
          <w:lang w:val="en-US"/>
        </w:rPr>
        <w:tab/>
        <w:t>[,1]</w:t>
      </w:r>
      <w:r w:rsidRPr="00DB5C50">
        <w:rPr>
          <w:color w:val="585858"/>
          <w:lang w:val="en-US"/>
        </w:rPr>
        <w:tab/>
        <w:t>[,2]</w:t>
      </w:r>
    </w:p>
    <w:p w14:paraId="297643E9" w14:textId="77777777" w:rsidR="00F56008" w:rsidRPr="00DB5C50" w:rsidRDefault="00835842">
      <w:pPr>
        <w:shd w:val="clear" w:color="auto" w:fill="F7F7F7"/>
        <w:spacing w:line="271" w:lineRule="auto"/>
        <w:ind w:left="508"/>
        <w:jc w:val="left"/>
        <w:rPr>
          <w:lang w:val="en-US"/>
        </w:rPr>
      </w:pPr>
      <w:r w:rsidRPr="00DB5C50">
        <w:rPr>
          <w:color w:val="585858"/>
          <w:lang w:val="en-US"/>
        </w:rPr>
        <w:t>## [1,] 0.9887213 0.01127872</w:t>
      </w:r>
    </w:p>
    <w:p w14:paraId="39180455" w14:textId="77777777" w:rsidR="00F56008" w:rsidRPr="00DB5C50" w:rsidRDefault="00835842">
      <w:pPr>
        <w:shd w:val="clear" w:color="auto" w:fill="F7F7F7"/>
        <w:spacing w:after="246" w:line="271" w:lineRule="auto"/>
        <w:ind w:left="508"/>
        <w:jc w:val="left"/>
        <w:rPr>
          <w:lang w:val="en-US"/>
        </w:rPr>
      </w:pPr>
      <w:r w:rsidRPr="00DB5C50">
        <w:rPr>
          <w:color w:val="585858"/>
          <w:lang w:val="en-US"/>
        </w:rPr>
        <w:t>## [2,] 0.3103385 0.68966147</w:t>
      </w:r>
    </w:p>
    <w:p w14:paraId="696AFDAE" w14:textId="77777777" w:rsidR="00F56008" w:rsidRPr="00DB5C50" w:rsidRDefault="00835842">
      <w:pPr>
        <w:shd w:val="clear" w:color="auto" w:fill="F7F7F7"/>
        <w:spacing w:after="246" w:line="271" w:lineRule="auto"/>
        <w:ind w:left="508"/>
        <w:jc w:val="left"/>
        <w:rPr>
          <w:lang w:val="en-US"/>
        </w:rPr>
      </w:pPr>
      <w:proofErr w:type="spellStart"/>
      <w:r w:rsidRPr="00DB5C50">
        <w:rPr>
          <w:color w:val="585858"/>
          <w:lang w:val="en-US"/>
        </w:rPr>
        <w:t>ML_natural_estimates</w:t>
      </w:r>
      <w:r w:rsidRPr="00DB5C50">
        <w:rPr>
          <w:lang w:val="en-US"/>
        </w:rPr>
        <w:t>$</w:t>
      </w:r>
      <w:r w:rsidRPr="00DB5C50">
        <w:rPr>
          <w:color w:val="585858"/>
          <w:lang w:val="en-US"/>
        </w:rPr>
        <w:t>delta</w:t>
      </w:r>
      <w:proofErr w:type="spellEnd"/>
    </w:p>
    <w:p w14:paraId="4892DD05" w14:textId="77777777" w:rsidR="00F56008" w:rsidRPr="00DB5C50" w:rsidRDefault="00835842">
      <w:pPr>
        <w:shd w:val="clear" w:color="auto" w:fill="F7F7F7"/>
        <w:spacing w:after="390" w:line="271" w:lineRule="auto"/>
        <w:ind w:left="508"/>
        <w:jc w:val="left"/>
        <w:rPr>
          <w:lang w:val="en-US"/>
        </w:rPr>
      </w:pPr>
      <w:r w:rsidRPr="00DB5C50">
        <w:rPr>
          <w:color w:val="585858"/>
          <w:lang w:val="en-US"/>
        </w:rPr>
        <w:t>## [1] 0.96493123 0.03506877</w:t>
      </w:r>
    </w:p>
    <w:p w14:paraId="4535D65E" w14:textId="77777777" w:rsidR="00F56008" w:rsidRPr="00DB5C50" w:rsidRDefault="00835842">
      <w:pPr>
        <w:ind w:left="111" w:right="1345"/>
        <w:rPr>
          <w:lang w:val="en-US"/>
        </w:rPr>
      </w:pPr>
      <w:r w:rsidRPr="00DB5C50">
        <w:rPr>
          <w:lang w:val="en-US"/>
        </w:rPr>
        <w:t>The use of an exact gradient and hessian provided by TMB can make the model fit better, although in our case it doesn’t make a difference.</w:t>
      </w:r>
    </w:p>
    <w:p w14:paraId="3D6DADEA" w14:textId="77777777" w:rsidR="00F56008" w:rsidRPr="00DB5C50" w:rsidRDefault="00835842">
      <w:pPr>
        <w:ind w:left="101" w:right="1345" w:firstLine="239"/>
        <w:rPr>
          <w:lang w:val="en-US"/>
        </w:rPr>
      </w:pPr>
      <w:r w:rsidRPr="00DB5C50">
        <w:rPr>
          <w:lang w:val="en-US"/>
        </w:rPr>
        <w:t xml:space="preserve">The dataset used is provided by Leroux and </w:t>
      </w:r>
      <w:proofErr w:type="spellStart"/>
      <w:r w:rsidRPr="00DB5C50">
        <w:rPr>
          <w:lang w:val="en-US"/>
        </w:rPr>
        <w:t>Puterman</w:t>
      </w:r>
      <w:proofErr w:type="spellEnd"/>
      <w:r w:rsidRPr="00DB5C50">
        <w:rPr>
          <w:lang w:val="en-US"/>
        </w:rPr>
        <w:t xml:space="preserve"> (1992). Although our estimates are close to the paper’s estimates, they’re not </w:t>
      </w:r>
      <w:proofErr w:type="gramStart"/>
      <w:r w:rsidRPr="00DB5C50">
        <w:rPr>
          <w:lang w:val="en-US"/>
        </w:rPr>
        <w:t>exactly the same</w:t>
      </w:r>
      <w:proofErr w:type="gramEnd"/>
      <w:r w:rsidRPr="00DB5C50">
        <w:rPr>
          <w:lang w:val="en-US"/>
        </w:rPr>
        <w:t>. The reason is that they use a modified likelihood and we don’t. This is clear when comparing the likelihoods with only 1 hidden state.</w:t>
      </w:r>
    </w:p>
    <w:p w14:paraId="33B5B4B6" w14:textId="77777777" w:rsidR="00F56008" w:rsidRPr="00DB5C50" w:rsidRDefault="00835842">
      <w:pPr>
        <w:spacing w:after="81"/>
        <w:ind w:left="101" w:right="1345" w:firstLine="239"/>
        <w:rPr>
          <w:lang w:val="en-US"/>
        </w:rPr>
      </w:pPr>
      <w:r w:rsidRPr="00DB5C50">
        <w:rPr>
          <w:lang w:val="en-US"/>
        </w:rPr>
        <w:t>A 1 state Poisson HMM is the same as a Poisson regression model, for which the log-likelihood has the expression</w:t>
      </w:r>
    </w:p>
    <w:p w14:paraId="5CE287A0" w14:textId="77777777" w:rsidR="00F56008" w:rsidRPr="00DB5C50" w:rsidRDefault="00835842">
      <w:pPr>
        <w:spacing w:after="148" w:line="259" w:lineRule="auto"/>
        <w:ind w:left="0" w:right="4314" w:firstLine="0"/>
        <w:jc w:val="center"/>
        <w:rPr>
          <w:lang w:val="en-US"/>
        </w:rPr>
      </w:pPr>
      <w:r>
        <w:rPr>
          <w:noProof/>
        </w:rPr>
        <w:drawing>
          <wp:inline distT="0" distB="0" distL="0" distR="0" wp14:anchorId="116179E9" wp14:editId="638E919F">
            <wp:extent cx="2417064" cy="822960"/>
            <wp:effectExtent l="0" t="0" r="0" b="0"/>
            <wp:docPr id="135110" name="Picture 135110"/>
            <wp:cNvGraphicFramePr/>
            <a:graphic xmlns:a="http://schemas.openxmlformats.org/drawingml/2006/main">
              <a:graphicData uri="http://schemas.openxmlformats.org/drawingml/2006/picture">
                <pic:pic xmlns:pic="http://schemas.openxmlformats.org/drawingml/2006/picture">
                  <pic:nvPicPr>
                    <pic:cNvPr id="135110" name="Picture 135110"/>
                    <pic:cNvPicPr/>
                  </pic:nvPicPr>
                  <pic:blipFill>
                    <a:blip r:embed="rId13"/>
                    <a:stretch>
                      <a:fillRect/>
                    </a:stretch>
                  </pic:blipFill>
                  <pic:spPr>
                    <a:xfrm>
                      <a:off x="0" y="0"/>
                      <a:ext cx="2417064" cy="822960"/>
                    </a:xfrm>
                    <a:prstGeom prst="rect">
                      <a:avLst/>
                    </a:prstGeom>
                  </pic:spPr>
                </pic:pic>
              </a:graphicData>
            </a:graphic>
          </wp:inline>
        </w:drawing>
      </w:r>
      <w:r w:rsidRPr="00DB5C50">
        <w:rPr>
          <w:rFonts w:ascii="Cambria" w:eastAsia="Cambria" w:hAnsi="Cambria" w:cs="Cambria"/>
          <w:i/>
          <w:lang w:val="en-US"/>
        </w:rPr>
        <w:t>.</w:t>
      </w:r>
    </w:p>
    <w:p w14:paraId="7979F956" w14:textId="77777777" w:rsidR="00F56008" w:rsidRPr="00DB5C50" w:rsidRDefault="00835842">
      <w:pPr>
        <w:ind w:left="111" w:right="1345"/>
        <w:rPr>
          <w:lang w:val="en-US"/>
        </w:rPr>
      </w:pPr>
      <w:r w:rsidRPr="00DB5C50">
        <w:rPr>
          <w:lang w:val="en-US"/>
        </w:rPr>
        <w:t xml:space="preserve">They find a ML estimate </w:t>
      </w:r>
      <w:r>
        <w:rPr>
          <w:rFonts w:ascii="Cambria" w:eastAsia="Cambria" w:hAnsi="Cambria" w:cs="Cambria"/>
          <w:i/>
        </w:rPr>
        <w:t>λ</w:t>
      </w:r>
      <w:r w:rsidRPr="00DB5C50">
        <w:rPr>
          <w:rFonts w:ascii="Cambria" w:eastAsia="Cambria" w:hAnsi="Cambria" w:cs="Cambria"/>
          <w:i/>
          <w:lang w:val="en-US"/>
        </w:rPr>
        <w:t xml:space="preserve"> </w:t>
      </w:r>
      <w:r w:rsidRPr="00DB5C50">
        <w:rPr>
          <w:rFonts w:ascii="Cambria" w:eastAsia="Cambria" w:hAnsi="Cambria" w:cs="Cambria"/>
          <w:lang w:val="en-US"/>
        </w:rPr>
        <w:t>= 0</w:t>
      </w:r>
      <w:r w:rsidRPr="00DB5C50">
        <w:rPr>
          <w:rFonts w:ascii="Cambria" w:eastAsia="Cambria" w:hAnsi="Cambria" w:cs="Cambria"/>
          <w:i/>
          <w:lang w:val="en-US"/>
        </w:rPr>
        <w:t>.</w:t>
      </w:r>
      <w:r w:rsidRPr="00DB5C50">
        <w:rPr>
          <w:rFonts w:ascii="Cambria" w:eastAsia="Cambria" w:hAnsi="Cambria" w:cs="Cambria"/>
          <w:lang w:val="en-US"/>
        </w:rPr>
        <w:t xml:space="preserve">3583 </w:t>
      </w:r>
      <w:r w:rsidRPr="00DB5C50">
        <w:rPr>
          <w:lang w:val="en-US"/>
        </w:rPr>
        <w:t>and a log-likelihood of -174.26.</w:t>
      </w:r>
    </w:p>
    <w:tbl>
      <w:tblPr>
        <w:tblStyle w:val="TableGrid"/>
        <w:tblW w:w="8562" w:type="dxa"/>
        <w:tblInd w:w="40" w:type="dxa"/>
        <w:tblCellMar>
          <w:top w:w="61" w:type="dxa"/>
          <w:left w:w="60" w:type="dxa"/>
          <w:right w:w="115" w:type="dxa"/>
        </w:tblCellMar>
        <w:tblLook w:val="04A0" w:firstRow="1" w:lastRow="0" w:firstColumn="1" w:lastColumn="0" w:noHBand="0" w:noVBand="1"/>
      </w:tblPr>
      <w:tblGrid>
        <w:gridCol w:w="8562"/>
      </w:tblGrid>
      <w:tr w:rsidR="00F56008" w14:paraId="519DAD2B" w14:textId="77777777">
        <w:trPr>
          <w:trHeight w:val="1423"/>
        </w:trPr>
        <w:tc>
          <w:tcPr>
            <w:tcW w:w="8562" w:type="dxa"/>
            <w:tcBorders>
              <w:top w:val="nil"/>
              <w:left w:val="nil"/>
              <w:bottom w:val="nil"/>
              <w:right w:val="nil"/>
            </w:tcBorders>
            <w:shd w:val="clear" w:color="auto" w:fill="F7F7F7"/>
          </w:tcPr>
          <w:p w14:paraId="575F4DE1" w14:textId="77777777" w:rsidR="00F56008" w:rsidRPr="00DB5C50" w:rsidRDefault="00835842">
            <w:pPr>
              <w:spacing w:line="293" w:lineRule="auto"/>
              <w:ind w:left="0" w:right="6475" w:firstLine="0"/>
              <w:jc w:val="left"/>
              <w:rPr>
                <w:lang w:val="en-US"/>
              </w:rPr>
            </w:pPr>
            <w:r w:rsidRPr="00DB5C50">
              <w:rPr>
                <w:color w:val="585858"/>
                <w:lang w:val="en-US"/>
              </w:rPr>
              <w:t xml:space="preserve">x </w:t>
            </w:r>
            <w:r w:rsidRPr="00DB5C50">
              <w:rPr>
                <w:color w:val="B05A65"/>
                <w:lang w:val="en-US"/>
              </w:rPr>
              <w:t xml:space="preserve">&lt;- </w:t>
            </w:r>
            <w:proofErr w:type="spellStart"/>
            <w:r w:rsidRPr="00DB5C50">
              <w:rPr>
                <w:color w:val="585858"/>
                <w:lang w:val="en-US"/>
              </w:rPr>
              <w:t>lamb_data</w:t>
            </w:r>
            <w:proofErr w:type="spellEnd"/>
            <w:r w:rsidRPr="00DB5C50">
              <w:rPr>
                <w:color w:val="585858"/>
                <w:lang w:val="en-US"/>
              </w:rPr>
              <w:t xml:space="preserve"> n </w:t>
            </w:r>
            <w:r w:rsidRPr="00DB5C50">
              <w:rPr>
                <w:color w:val="B05A65"/>
                <w:lang w:val="en-US"/>
              </w:rPr>
              <w:t xml:space="preserve">&lt;- </w:t>
            </w:r>
            <w:r w:rsidRPr="00DB5C50">
              <w:rPr>
                <w:b/>
                <w:color w:val="BC5A65"/>
                <w:lang w:val="en-US"/>
              </w:rPr>
              <w:t>length</w:t>
            </w:r>
            <w:r w:rsidRPr="00DB5C50">
              <w:rPr>
                <w:color w:val="585858"/>
                <w:lang w:val="en-US"/>
              </w:rPr>
              <w:t xml:space="preserve">(x) lambda </w:t>
            </w:r>
            <w:r w:rsidRPr="00DB5C50">
              <w:rPr>
                <w:color w:val="B05A65"/>
                <w:lang w:val="en-US"/>
              </w:rPr>
              <w:t xml:space="preserve">&lt;- </w:t>
            </w:r>
            <w:r w:rsidRPr="00DB5C50">
              <w:rPr>
                <w:color w:val="AF0F91"/>
                <w:lang w:val="en-US"/>
              </w:rPr>
              <w:t>0.3583</w:t>
            </w:r>
          </w:p>
          <w:p w14:paraId="7E3B9178" w14:textId="77777777" w:rsidR="00F56008" w:rsidRPr="00DB5C50" w:rsidRDefault="00835842">
            <w:pPr>
              <w:spacing w:after="225" w:line="259" w:lineRule="auto"/>
              <w:ind w:left="0" w:firstLine="0"/>
              <w:jc w:val="left"/>
              <w:rPr>
                <w:lang w:val="en-US"/>
              </w:rPr>
            </w:pPr>
            <w:r w:rsidRPr="00DB5C50">
              <w:rPr>
                <w:lang w:val="en-US"/>
              </w:rPr>
              <w:t xml:space="preserve">- </w:t>
            </w:r>
            <w:r w:rsidRPr="00DB5C50">
              <w:rPr>
                <w:color w:val="585858"/>
                <w:lang w:val="en-US"/>
              </w:rPr>
              <w:t xml:space="preserve">n </w:t>
            </w:r>
            <w:r w:rsidRPr="00DB5C50">
              <w:rPr>
                <w:lang w:val="en-US"/>
              </w:rPr>
              <w:t xml:space="preserve">* </w:t>
            </w:r>
            <w:r w:rsidRPr="00DB5C50">
              <w:rPr>
                <w:color w:val="585858"/>
                <w:lang w:val="en-US"/>
              </w:rPr>
              <w:t xml:space="preserve">lambda </w:t>
            </w:r>
            <w:r w:rsidRPr="00DB5C50">
              <w:rPr>
                <w:lang w:val="en-US"/>
              </w:rPr>
              <w:t xml:space="preserve">+ </w:t>
            </w:r>
            <w:r w:rsidRPr="00DB5C50">
              <w:rPr>
                <w:b/>
                <w:color w:val="BC5A65"/>
                <w:lang w:val="en-US"/>
              </w:rPr>
              <w:t>log</w:t>
            </w:r>
            <w:r w:rsidRPr="00DB5C50">
              <w:rPr>
                <w:color w:val="585858"/>
                <w:lang w:val="en-US"/>
              </w:rPr>
              <w:t xml:space="preserve">(lambda) </w:t>
            </w:r>
            <w:r w:rsidRPr="00DB5C50">
              <w:rPr>
                <w:lang w:val="en-US"/>
              </w:rPr>
              <w:t xml:space="preserve">* </w:t>
            </w:r>
            <w:r w:rsidRPr="00DB5C50">
              <w:rPr>
                <w:b/>
                <w:color w:val="BC5A65"/>
                <w:lang w:val="en-US"/>
              </w:rPr>
              <w:t>sum</w:t>
            </w:r>
            <w:r w:rsidRPr="00DB5C50">
              <w:rPr>
                <w:color w:val="585858"/>
                <w:lang w:val="en-US"/>
              </w:rPr>
              <w:t xml:space="preserve">(x) </w:t>
            </w:r>
            <w:r w:rsidRPr="00DB5C50">
              <w:rPr>
                <w:lang w:val="en-US"/>
              </w:rPr>
              <w:t xml:space="preserve">- </w:t>
            </w:r>
            <w:r w:rsidRPr="00DB5C50">
              <w:rPr>
                <w:b/>
                <w:color w:val="BC5A65"/>
                <w:lang w:val="en-US"/>
              </w:rPr>
              <w:t>sum</w:t>
            </w:r>
            <w:r w:rsidRPr="00DB5C50">
              <w:rPr>
                <w:color w:val="585858"/>
                <w:lang w:val="en-US"/>
              </w:rPr>
              <w:t>(</w:t>
            </w:r>
            <w:r w:rsidRPr="00DB5C50">
              <w:rPr>
                <w:b/>
                <w:color w:val="BC5A65"/>
                <w:lang w:val="en-US"/>
              </w:rPr>
              <w:t>log</w:t>
            </w:r>
            <w:r w:rsidRPr="00DB5C50">
              <w:rPr>
                <w:color w:val="585858"/>
                <w:lang w:val="en-US"/>
              </w:rPr>
              <w:t>(</w:t>
            </w:r>
            <w:r w:rsidRPr="00DB5C50">
              <w:rPr>
                <w:b/>
                <w:color w:val="BC5A65"/>
                <w:lang w:val="en-US"/>
              </w:rPr>
              <w:t>factorial</w:t>
            </w:r>
            <w:r w:rsidRPr="00DB5C50">
              <w:rPr>
                <w:color w:val="585858"/>
                <w:lang w:val="en-US"/>
              </w:rPr>
              <w:t>(x)))</w:t>
            </w:r>
          </w:p>
          <w:p w14:paraId="4E48958A" w14:textId="77777777" w:rsidR="00F56008" w:rsidRDefault="00835842">
            <w:pPr>
              <w:spacing w:after="0" w:line="259" w:lineRule="auto"/>
              <w:ind w:left="0" w:firstLine="0"/>
              <w:jc w:val="left"/>
            </w:pPr>
            <w:r>
              <w:rPr>
                <w:color w:val="585858"/>
              </w:rPr>
              <w:t>## [1] -201.0436</w:t>
            </w:r>
          </w:p>
        </w:tc>
      </w:tr>
    </w:tbl>
    <w:p w14:paraId="290922E3" w14:textId="77777777" w:rsidR="00F56008" w:rsidRPr="00DB5C50" w:rsidRDefault="00835842">
      <w:pPr>
        <w:ind w:left="101" w:right="1345" w:firstLine="239"/>
        <w:rPr>
          <w:lang w:val="en-US"/>
        </w:rPr>
      </w:pPr>
      <w:r w:rsidRPr="00DB5C50">
        <w:rPr>
          <w:lang w:val="en-US"/>
        </w:rPr>
        <w:lastRenderedPageBreak/>
        <w:t xml:space="preserve">We can see that the log-likelihood is different, but when we remove the constant </w:t>
      </w:r>
      <w:r>
        <w:rPr>
          <w:noProof/>
        </w:rPr>
        <w:drawing>
          <wp:inline distT="0" distB="0" distL="0" distR="0" wp14:anchorId="6F756084" wp14:editId="0504AD68">
            <wp:extent cx="838200" cy="149352"/>
            <wp:effectExtent l="0" t="0" r="0" b="0"/>
            <wp:docPr id="135111" name="Picture 135111"/>
            <wp:cNvGraphicFramePr/>
            <a:graphic xmlns:a="http://schemas.openxmlformats.org/drawingml/2006/main">
              <a:graphicData uri="http://schemas.openxmlformats.org/drawingml/2006/picture">
                <pic:pic xmlns:pic="http://schemas.openxmlformats.org/drawingml/2006/picture">
                  <pic:nvPicPr>
                    <pic:cNvPr id="135111" name="Picture 135111"/>
                    <pic:cNvPicPr/>
                  </pic:nvPicPr>
                  <pic:blipFill>
                    <a:blip r:embed="rId14"/>
                    <a:stretch>
                      <a:fillRect/>
                    </a:stretch>
                  </pic:blipFill>
                  <pic:spPr>
                    <a:xfrm>
                      <a:off x="0" y="0"/>
                      <a:ext cx="838200" cy="149352"/>
                    </a:xfrm>
                    <a:prstGeom prst="rect">
                      <a:avLst/>
                    </a:prstGeom>
                  </pic:spPr>
                </pic:pic>
              </a:graphicData>
            </a:graphic>
          </wp:inline>
        </w:drawing>
      </w:r>
      <w:r w:rsidRPr="00DB5C50">
        <w:rPr>
          <w:lang w:val="en-US"/>
        </w:rPr>
        <w:t>, it becomes</w:t>
      </w:r>
    </w:p>
    <w:p w14:paraId="5E8C3741" w14:textId="77777777" w:rsidR="00F56008" w:rsidRDefault="00835842">
      <w:pPr>
        <w:shd w:val="clear" w:color="auto" w:fill="F7F7F7"/>
        <w:spacing w:after="206" w:line="271" w:lineRule="auto"/>
        <w:ind w:left="95"/>
        <w:jc w:val="left"/>
      </w:pPr>
      <w:r>
        <w:t xml:space="preserve">- </w:t>
      </w:r>
      <w:r>
        <w:rPr>
          <w:color w:val="585858"/>
        </w:rPr>
        <w:t xml:space="preserve">n </w:t>
      </w:r>
      <w:r>
        <w:t xml:space="preserve">* </w:t>
      </w:r>
      <w:r>
        <w:rPr>
          <w:color w:val="585858"/>
        </w:rPr>
        <w:t xml:space="preserve">lambda </w:t>
      </w:r>
      <w:r>
        <w:t xml:space="preserve">+ </w:t>
      </w:r>
      <w:r>
        <w:rPr>
          <w:b/>
          <w:color w:val="BC5A65"/>
        </w:rPr>
        <w:t>log</w:t>
      </w:r>
      <w:r>
        <w:rPr>
          <w:color w:val="585858"/>
        </w:rPr>
        <w:t xml:space="preserve">(lambda) </w:t>
      </w:r>
      <w:r>
        <w:t xml:space="preserve">* </w:t>
      </w:r>
      <w:r>
        <w:rPr>
          <w:b/>
          <w:color w:val="BC5A65"/>
        </w:rPr>
        <w:t>sum</w:t>
      </w:r>
      <w:r>
        <w:rPr>
          <w:color w:val="585858"/>
        </w:rPr>
        <w:t>(x)</w:t>
      </w:r>
    </w:p>
    <w:p w14:paraId="44309BD2" w14:textId="77777777" w:rsidR="00F56008" w:rsidRPr="00DB5C50" w:rsidRDefault="00835842">
      <w:pPr>
        <w:shd w:val="clear" w:color="auto" w:fill="F7F7F7"/>
        <w:spacing w:after="249" w:line="271" w:lineRule="auto"/>
        <w:ind w:left="95"/>
        <w:jc w:val="left"/>
        <w:rPr>
          <w:lang w:val="en-US"/>
        </w:rPr>
      </w:pPr>
      <w:r w:rsidRPr="00DB5C50">
        <w:rPr>
          <w:color w:val="585858"/>
          <w:lang w:val="en-US"/>
        </w:rPr>
        <w:t>## [1] -174.2611</w:t>
      </w:r>
    </w:p>
    <w:p w14:paraId="17D68DA6" w14:textId="77777777" w:rsidR="00F56008" w:rsidRPr="00DB5C50" w:rsidRDefault="00835842">
      <w:pPr>
        <w:spacing w:after="383"/>
        <w:ind w:left="101" w:right="1345" w:firstLine="239"/>
        <w:rPr>
          <w:lang w:val="en-US"/>
        </w:rPr>
      </w:pPr>
      <w:r w:rsidRPr="00DB5C50">
        <w:rPr>
          <w:lang w:val="en-US"/>
        </w:rPr>
        <w:t xml:space="preserve">In our estimation procedures, we use the complete formula for the log-likelihood. In </w:t>
      </w:r>
      <w:proofErr w:type="gramStart"/>
      <w:r w:rsidRPr="00DB5C50">
        <w:rPr>
          <w:lang w:val="en-US"/>
        </w:rPr>
        <w:t>addition</w:t>
      </w:r>
      <w:proofErr w:type="gramEnd"/>
      <w:r w:rsidRPr="00DB5C50">
        <w:rPr>
          <w:lang w:val="en-US"/>
        </w:rPr>
        <w:t xml:space="preserve"> we don’t use the Expectation-Maximization (EM) algorithm like they do. </w:t>
      </w:r>
      <w:proofErr w:type="gramStart"/>
      <w:r w:rsidRPr="00DB5C50">
        <w:rPr>
          <w:lang w:val="en-US"/>
        </w:rPr>
        <w:t>Therefore</w:t>
      </w:r>
      <w:proofErr w:type="gramEnd"/>
      <w:r w:rsidRPr="00DB5C50">
        <w:rPr>
          <w:lang w:val="en-US"/>
        </w:rPr>
        <w:t xml:space="preserve"> our likelihood differs </w:t>
      </w:r>
      <w:proofErr w:type="spellStart"/>
      <w:r w:rsidRPr="00DB5C50">
        <w:rPr>
          <w:lang w:val="en-US"/>
        </w:rPr>
        <w:t>sligthly</w:t>
      </w:r>
      <w:proofErr w:type="spellEnd"/>
      <w:r w:rsidRPr="00DB5C50">
        <w:rPr>
          <w:lang w:val="en-US"/>
        </w:rPr>
        <w:t xml:space="preserve"> from the paper.</w:t>
      </w:r>
    </w:p>
    <w:p w14:paraId="1D04E24A" w14:textId="77777777" w:rsidR="00F56008" w:rsidRPr="00DB5C50" w:rsidRDefault="00835842">
      <w:pPr>
        <w:tabs>
          <w:tab w:val="center" w:pos="992"/>
          <w:tab w:val="center" w:pos="2439"/>
        </w:tabs>
        <w:spacing w:after="98" w:line="260" w:lineRule="auto"/>
        <w:ind w:left="0" w:firstLine="0"/>
        <w:jc w:val="left"/>
        <w:rPr>
          <w:lang w:val="en-US"/>
        </w:rPr>
      </w:pPr>
      <w:r w:rsidRPr="00DB5C50">
        <w:rPr>
          <w:sz w:val="22"/>
          <w:lang w:val="en-US"/>
        </w:rPr>
        <w:tab/>
      </w:r>
      <w:r w:rsidRPr="00DB5C50">
        <w:rPr>
          <w:lang w:val="en-US"/>
        </w:rPr>
        <w:t>3.4</w:t>
      </w:r>
      <w:r w:rsidRPr="00DB5C50">
        <w:rPr>
          <w:lang w:val="en-US"/>
        </w:rPr>
        <w:tab/>
        <w:t>Nested model specification</w:t>
      </w:r>
    </w:p>
    <w:p w14:paraId="5F69E136" w14:textId="77777777" w:rsidR="00F56008" w:rsidRPr="00DB5C50" w:rsidRDefault="00835842">
      <w:pPr>
        <w:ind w:left="111" w:right="1345"/>
        <w:rPr>
          <w:lang w:val="en-US"/>
        </w:rPr>
      </w:pPr>
      <w:r w:rsidRPr="00DB5C50">
        <w:rPr>
          <w:lang w:val="en-US"/>
        </w:rPr>
        <w:t>Nested models can be useful for multiple reasons. For example, there can be a need to fix some parameters because of some biological or physical constraints.</w:t>
      </w:r>
    </w:p>
    <w:p w14:paraId="7BF1B486" w14:textId="77777777" w:rsidR="00F56008" w:rsidRPr="00DB5C50" w:rsidRDefault="00835842">
      <w:pPr>
        <w:ind w:left="101" w:right="1345" w:firstLine="239"/>
        <w:rPr>
          <w:lang w:val="en-US"/>
        </w:rPr>
      </w:pPr>
      <w:r w:rsidRPr="00DB5C50">
        <w:rPr>
          <w:lang w:val="en-US"/>
        </w:rPr>
        <w:t xml:space="preserve">In our situation, using a nested model solves this issue at the cost of having a worse fit. The reason is that some parameters are </w:t>
      </w:r>
      <w:proofErr w:type="gramStart"/>
      <w:r w:rsidRPr="00DB5C50">
        <w:rPr>
          <w:lang w:val="en-US"/>
        </w:rPr>
        <w:t>fixed</w:t>
      </w:r>
      <w:proofErr w:type="gramEnd"/>
      <w:r w:rsidRPr="00DB5C50">
        <w:rPr>
          <w:lang w:val="en-US"/>
        </w:rPr>
        <w:t xml:space="preserve"> and the others’ estimates have different values than in the original model.</w:t>
      </w:r>
    </w:p>
    <w:p w14:paraId="02A765B4" w14:textId="77777777" w:rsidR="00F56008" w:rsidRPr="00DB5C50" w:rsidRDefault="00835842">
      <w:pPr>
        <w:ind w:left="111" w:right="1345"/>
        <w:rPr>
          <w:lang w:val="en-US"/>
        </w:rPr>
      </w:pPr>
      <w:r w:rsidRPr="00DB5C50">
        <w:rPr>
          <w:lang w:val="en-US"/>
        </w:rPr>
        <w:t>Since the estimates can be different, the fit worsens.</w:t>
      </w:r>
    </w:p>
    <w:p w14:paraId="6AF568F4" w14:textId="77777777" w:rsidR="00F56008" w:rsidRPr="00DB5C50" w:rsidRDefault="00835842">
      <w:pPr>
        <w:ind w:left="349" w:right="1345"/>
        <w:rPr>
          <w:lang w:val="en-US"/>
        </w:rPr>
      </w:pPr>
      <w:r w:rsidRPr="00DB5C50">
        <w:rPr>
          <w:lang w:val="en-US"/>
        </w:rPr>
        <w:t>To showcase the advantage of nested models, we will make a model with 2 hidden states.</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rsidRPr="00CE2C02" w14:paraId="6F33DF1E" w14:textId="77777777">
        <w:trPr>
          <w:trHeight w:val="6972"/>
        </w:trPr>
        <w:tc>
          <w:tcPr>
            <w:tcW w:w="8562" w:type="dxa"/>
            <w:tcBorders>
              <w:top w:val="nil"/>
              <w:left w:val="nil"/>
              <w:bottom w:val="nil"/>
              <w:right w:val="nil"/>
            </w:tcBorders>
            <w:shd w:val="clear" w:color="auto" w:fill="F7F7F7"/>
          </w:tcPr>
          <w:p w14:paraId="63C84C2E" w14:textId="77777777" w:rsidR="00F56008" w:rsidRPr="00DB5C50" w:rsidRDefault="00835842">
            <w:pPr>
              <w:spacing w:after="19" w:line="273" w:lineRule="auto"/>
              <w:ind w:left="0" w:right="5757" w:firstLine="0"/>
              <w:jc w:val="left"/>
              <w:rPr>
                <w:lang w:val="en-US"/>
              </w:rPr>
            </w:pPr>
            <w:r w:rsidRPr="00DB5C50">
              <w:rPr>
                <w:i/>
                <w:color w:val="AD95AF"/>
                <w:lang w:val="en-US"/>
              </w:rPr>
              <w:t xml:space="preserve"># Model with 2 states </w:t>
            </w:r>
            <w:r w:rsidRPr="00DB5C50">
              <w:rPr>
                <w:color w:val="585858"/>
                <w:lang w:val="en-US"/>
              </w:rPr>
              <w:t xml:space="preserve">m </w:t>
            </w:r>
            <w:r w:rsidRPr="00DB5C50">
              <w:rPr>
                <w:color w:val="B05A65"/>
                <w:lang w:val="en-US"/>
              </w:rPr>
              <w:t xml:space="preserve">&lt;- </w:t>
            </w:r>
            <w:r w:rsidRPr="00DB5C50">
              <w:rPr>
                <w:color w:val="AF0F91"/>
                <w:lang w:val="en-US"/>
              </w:rPr>
              <w:t>2</w:t>
            </w:r>
          </w:p>
          <w:p w14:paraId="161F7514" w14:textId="77777777" w:rsidR="00F56008" w:rsidRPr="00DB5C50" w:rsidRDefault="00835842">
            <w:pPr>
              <w:spacing w:after="235" w:line="259" w:lineRule="auto"/>
              <w:ind w:left="0" w:firstLine="0"/>
              <w:jc w:val="left"/>
              <w:rPr>
                <w:lang w:val="en-US"/>
              </w:rPr>
            </w:pPr>
            <w:proofErr w:type="spellStart"/>
            <w:r w:rsidRPr="00DB5C50">
              <w:rPr>
                <w:color w:val="585858"/>
                <w:lang w:val="en-US"/>
              </w:rPr>
              <w:t>TMB_data</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x </w:t>
            </w:r>
            <w:r w:rsidRPr="00DB5C50">
              <w:rPr>
                <w:color w:val="585858"/>
                <w:lang w:val="en-US"/>
              </w:rPr>
              <w:t xml:space="preserve">= </w:t>
            </w:r>
            <w:proofErr w:type="spellStart"/>
            <w:r w:rsidRPr="00DB5C50">
              <w:rPr>
                <w:color w:val="585858"/>
                <w:lang w:val="en-US"/>
              </w:rPr>
              <w:t>lamb_data</w:t>
            </w:r>
            <w:proofErr w:type="spellEnd"/>
            <w:r w:rsidRPr="00DB5C50">
              <w:rPr>
                <w:color w:val="585858"/>
                <w:lang w:val="en-US"/>
              </w:rPr>
              <w:t xml:space="preserve">, </w:t>
            </w:r>
            <w:r w:rsidRPr="00DB5C50">
              <w:rPr>
                <w:color w:val="55AA55"/>
                <w:lang w:val="en-US"/>
              </w:rPr>
              <w:t xml:space="preserve">m </w:t>
            </w:r>
            <w:r w:rsidRPr="00DB5C50">
              <w:rPr>
                <w:color w:val="585858"/>
                <w:lang w:val="en-US"/>
              </w:rPr>
              <w:t>= m)</w:t>
            </w:r>
          </w:p>
          <w:p w14:paraId="4FDB371D" w14:textId="77777777" w:rsidR="00F56008" w:rsidRPr="00DB5C50" w:rsidRDefault="00835842">
            <w:pPr>
              <w:spacing w:after="11" w:line="282" w:lineRule="auto"/>
              <w:ind w:left="0" w:right="2051" w:firstLine="0"/>
              <w:jc w:val="left"/>
              <w:rPr>
                <w:lang w:val="en-US"/>
              </w:rPr>
            </w:pPr>
            <w:r w:rsidRPr="00DB5C50">
              <w:rPr>
                <w:i/>
                <w:color w:val="AD95AF"/>
                <w:lang w:val="en-US"/>
              </w:rPr>
              <w:t xml:space="preserve"># Generate initial set of parameters for optimization </w:t>
            </w:r>
            <w:r w:rsidRPr="00DB5C50">
              <w:rPr>
                <w:color w:val="585858"/>
                <w:lang w:val="en-US"/>
              </w:rPr>
              <w:t xml:space="preserve">lambda </w:t>
            </w:r>
            <w:r w:rsidRPr="00DB5C50">
              <w:rPr>
                <w:color w:val="B05A65"/>
                <w:lang w:val="en-US"/>
              </w:rPr>
              <w:t xml:space="preserve">&lt;- </w:t>
            </w:r>
            <w:r w:rsidRPr="00DB5C50">
              <w:rPr>
                <w:b/>
                <w:color w:val="BC5A65"/>
                <w:lang w:val="en-US"/>
              </w:rPr>
              <w:t>c</w:t>
            </w:r>
            <w:r w:rsidRPr="00DB5C50">
              <w:rPr>
                <w:color w:val="585858"/>
                <w:lang w:val="en-US"/>
              </w:rPr>
              <w:t>(</w:t>
            </w:r>
            <w:r w:rsidRPr="00DB5C50">
              <w:rPr>
                <w:color w:val="AF0F91"/>
                <w:lang w:val="en-US"/>
              </w:rPr>
              <w:t>1</w:t>
            </w:r>
            <w:r w:rsidRPr="00DB5C50">
              <w:rPr>
                <w:color w:val="585858"/>
                <w:lang w:val="en-US"/>
              </w:rPr>
              <w:t xml:space="preserve">, </w:t>
            </w:r>
            <w:r w:rsidRPr="00DB5C50">
              <w:rPr>
                <w:color w:val="AF0F91"/>
                <w:lang w:val="en-US"/>
              </w:rPr>
              <w:t>3</w:t>
            </w:r>
            <w:r w:rsidRPr="00DB5C50">
              <w:rPr>
                <w:color w:val="585858"/>
                <w:lang w:val="en-US"/>
              </w:rPr>
              <w:t xml:space="preserve">) </w:t>
            </w:r>
            <w:r w:rsidRPr="00DB5C50">
              <w:rPr>
                <w:b/>
                <w:color w:val="295F94"/>
                <w:lang w:val="en-US"/>
              </w:rPr>
              <w:t xml:space="preserve">if </w:t>
            </w:r>
            <w:r w:rsidRPr="00DB5C50">
              <w:rPr>
                <w:color w:val="585858"/>
                <w:lang w:val="en-US"/>
              </w:rPr>
              <w:t xml:space="preserve">(m </w:t>
            </w:r>
            <w:r w:rsidRPr="00DB5C50">
              <w:rPr>
                <w:lang w:val="en-US"/>
              </w:rPr>
              <w:t xml:space="preserve">== </w:t>
            </w:r>
            <w:r w:rsidRPr="00DB5C50">
              <w:rPr>
                <w:color w:val="AF0F91"/>
                <w:lang w:val="en-US"/>
              </w:rPr>
              <w:t>1</w:t>
            </w:r>
            <w:r w:rsidRPr="00DB5C50">
              <w:rPr>
                <w:color w:val="585858"/>
                <w:lang w:val="en-US"/>
              </w:rPr>
              <w:t xml:space="preserve">) </w:t>
            </w:r>
            <w:r w:rsidRPr="00DB5C50">
              <w:rPr>
                <w:rFonts w:ascii="Cambria" w:eastAsia="Cambria" w:hAnsi="Cambria" w:cs="Cambria"/>
                <w:color w:val="585858"/>
                <w:lang w:val="en-US"/>
              </w:rPr>
              <w:t>{</w:t>
            </w:r>
          </w:p>
          <w:p w14:paraId="27DE2BE1" w14:textId="77777777" w:rsidR="00F56008" w:rsidRDefault="00835842">
            <w:pPr>
              <w:spacing w:after="28" w:line="259" w:lineRule="auto"/>
              <w:ind w:left="239" w:firstLine="0"/>
              <w:jc w:val="left"/>
            </w:pPr>
            <w:r>
              <w:rPr>
                <w:color w:val="585858"/>
              </w:rPr>
              <w:t xml:space="preserve">gamma </w:t>
            </w:r>
            <w:r>
              <w:rPr>
                <w:color w:val="B05A65"/>
              </w:rPr>
              <w:t xml:space="preserve">&lt;- </w:t>
            </w:r>
            <w:proofErr w:type="spellStart"/>
            <w:r>
              <w:rPr>
                <w:b/>
                <w:color w:val="BC5A65"/>
              </w:rPr>
              <w:t>matrix</w:t>
            </w:r>
            <w:proofErr w:type="spellEnd"/>
            <w:r>
              <w:rPr>
                <w:color w:val="585858"/>
              </w:rPr>
              <w:t>(</w:t>
            </w:r>
            <w:r>
              <w:rPr>
                <w:color w:val="AF0F91"/>
              </w:rPr>
              <w:t>1</w:t>
            </w:r>
            <w:r>
              <w:rPr>
                <w:color w:val="585858"/>
              </w:rPr>
              <w:t>)</w:t>
            </w:r>
          </w:p>
          <w:p w14:paraId="11461023" w14:textId="77777777" w:rsidR="00F56008" w:rsidRDefault="00835842">
            <w:pPr>
              <w:spacing w:after="0" w:line="293" w:lineRule="auto"/>
              <w:ind w:left="239" w:right="2171" w:hanging="239"/>
              <w:jc w:val="left"/>
            </w:pPr>
            <w:r>
              <w:rPr>
                <w:rFonts w:ascii="Cambria" w:eastAsia="Cambria" w:hAnsi="Cambria" w:cs="Cambria"/>
                <w:color w:val="585858"/>
              </w:rPr>
              <w:t xml:space="preserve">} </w:t>
            </w:r>
            <w:proofErr w:type="spellStart"/>
            <w:r>
              <w:rPr>
                <w:b/>
                <w:color w:val="295F94"/>
              </w:rPr>
              <w:t>else</w:t>
            </w:r>
            <w:proofErr w:type="spellEnd"/>
            <w:r>
              <w:rPr>
                <w:b/>
                <w:color w:val="295F94"/>
              </w:rPr>
              <w:t xml:space="preserve"> </w:t>
            </w:r>
            <w:r>
              <w:rPr>
                <w:rFonts w:ascii="Cambria" w:eastAsia="Cambria" w:hAnsi="Cambria" w:cs="Cambria"/>
                <w:color w:val="585858"/>
              </w:rPr>
              <w:t xml:space="preserve">{ </w:t>
            </w:r>
            <w:r>
              <w:rPr>
                <w:color w:val="585858"/>
              </w:rPr>
              <w:t xml:space="preserve">gamma </w:t>
            </w:r>
            <w:r>
              <w:rPr>
                <w:color w:val="B05A65"/>
              </w:rPr>
              <w:t xml:space="preserve">&lt;- </w:t>
            </w:r>
            <w:proofErr w:type="spellStart"/>
            <w:r>
              <w:rPr>
                <w:b/>
                <w:color w:val="BC5A65"/>
              </w:rPr>
              <w:t>matrix</w:t>
            </w:r>
            <w:proofErr w:type="spellEnd"/>
            <w:r>
              <w:rPr>
                <w:color w:val="585858"/>
              </w:rPr>
              <w:t>(</w:t>
            </w:r>
            <w:r>
              <w:rPr>
                <w:color w:val="AF0F91"/>
              </w:rPr>
              <w:t xml:space="preserve">0.2 </w:t>
            </w:r>
            <w:r>
              <w:t xml:space="preserve">/ </w:t>
            </w:r>
            <w:r>
              <w:rPr>
                <w:color w:val="585858"/>
              </w:rPr>
              <w:t xml:space="preserve">(m </w:t>
            </w:r>
            <w:r>
              <w:t xml:space="preserve">- </w:t>
            </w:r>
            <w:r>
              <w:rPr>
                <w:color w:val="AF0F91"/>
              </w:rPr>
              <w:t>1</w:t>
            </w:r>
            <w:r>
              <w:rPr>
                <w:color w:val="585858"/>
              </w:rPr>
              <w:t xml:space="preserve">), </w:t>
            </w:r>
            <w:proofErr w:type="spellStart"/>
            <w:r>
              <w:rPr>
                <w:color w:val="55AA55"/>
              </w:rPr>
              <w:t>nrow</w:t>
            </w:r>
            <w:proofErr w:type="spellEnd"/>
            <w:r>
              <w:rPr>
                <w:color w:val="55AA55"/>
              </w:rPr>
              <w:t xml:space="preserve"> </w:t>
            </w:r>
            <w:r>
              <w:rPr>
                <w:color w:val="585858"/>
              </w:rPr>
              <w:t xml:space="preserve">= m, </w:t>
            </w:r>
            <w:proofErr w:type="spellStart"/>
            <w:r>
              <w:rPr>
                <w:color w:val="55AA55"/>
              </w:rPr>
              <w:t>ncol</w:t>
            </w:r>
            <w:proofErr w:type="spellEnd"/>
            <w:r>
              <w:rPr>
                <w:color w:val="55AA55"/>
              </w:rPr>
              <w:t xml:space="preserve"> </w:t>
            </w:r>
            <w:r>
              <w:rPr>
                <w:color w:val="585858"/>
              </w:rPr>
              <w:t xml:space="preserve">= m) </w:t>
            </w:r>
            <w:proofErr w:type="spellStart"/>
            <w:r>
              <w:rPr>
                <w:b/>
                <w:color w:val="BC5A65"/>
              </w:rPr>
              <w:t>diag</w:t>
            </w:r>
            <w:proofErr w:type="spellEnd"/>
            <w:r>
              <w:rPr>
                <w:color w:val="585858"/>
              </w:rPr>
              <w:t xml:space="preserve">(gamma) </w:t>
            </w:r>
            <w:r>
              <w:rPr>
                <w:color w:val="B05A65"/>
              </w:rPr>
              <w:t xml:space="preserve">&lt;- </w:t>
            </w:r>
            <w:r>
              <w:rPr>
                <w:color w:val="AF0F91"/>
              </w:rPr>
              <w:t>0.8</w:t>
            </w:r>
          </w:p>
          <w:p w14:paraId="47E5C76F" w14:textId="77777777" w:rsidR="00F56008" w:rsidRPr="00DB5C50" w:rsidRDefault="00835842">
            <w:pPr>
              <w:spacing w:after="224" w:line="259" w:lineRule="auto"/>
              <w:ind w:left="0" w:firstLine="0"/>
              <w:jc w:val="left"/>
              <w:rPr>
                <w:lang w:val="en-US"/>
              </w:rPr>
            </w:pPr>
            <w:r w:rsidRPr="00DB5C50">
              <w:rPr>
                <w:rFonts w:ascii="Cambria" w:eastAsia="Cambria" w:hAnsi="Cambria" w:cs="Cambria"/>
                <w:color w:val="585858"/>
                <w:lang w:val="en-US"/>
              </w:rPr>
              <w:t>}</w:t>
            </w:r>
          </w:p>
          <w:p w14:paraId="5520DA6B" w14:textId="77777777" w:rsidR="00F56008" w:rsidRPr="00DB5C50" w:rsidRDefault="00835842">
            <w:pPr>
              <w:spacing w:after="245" w:line="287" w:lineRule="auto"/>
              <w:ind w:left="0" w:right="2649" w:firstLine="0"/>
              <w:jc w:val="left"/>
              <w:rPr>
                <w:lang w:val="en-US"/>
              </w:rPr>
            </w:pPr>
            <w:r w:rsidRPr="00DB5C50">
              <w:rPr>
                <w:i/>
                <w:color w:val="AD95AF"/>
                <w:lang w:val="en-US"/>
              </w:rPr>
              <w:t xml:space="preserve"># Turn them into working parameters </w:t>
            </w:r>
            <w:proofErr w:type="spellStart"/>
            <w:r w:rsidRPr="00DB5C50">
              <w:rPr>
                <w:color w:val="585858"/>
                <w:lang w:val="en-US"/>
              </w:rPr>
              <w:t>parameters</w:t>
            </w:r>
            <w:proofErr w:type="spellEnd"/>
            <w:r w:rsidRPr="00DB5C50">
              <w:rPr>
                <w:color w:val="585858"/>
                <w:lang w:val="en-US"/>
              </w:rPr>
              <w:t xml:space="preserve"> </w:t>
            </w:r>
            <w:r w:rsidRPr="00DB5C50">
              <w:rPr>
                <w:color w:val="B05A65"/>
                <w:lang w:val="en-US"/>
              </w:rPr>
              <w:t xml:space="preserve">&lt;- </w:t>
            </w:r>
            <w:r w:rsidRPr="00DB5C50">
              <w:rPr>
                <w:b/>
                <w:color w:val="BC5A65"/>
                <w:lang w:val="en-US"/>
              </w:rPr>
              <w:t>pois.HMM.pn2pw</w:t>
            </w:r>
            <w:r w:rsidRPr="00DB5C50">
              <w:rPr>
                <w:color w:val="585858"/>
                <w:lang w:val="en-US"/>
              </w:rPr>
              <w:t xml:space="preserve">(m, lambda, gamma) parameters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parameters[</w:t>
            </w:r>
            <w:r w:rsidRPr="00DB5C50">
              <w:rPr>
                <w:color w:val="AF0F91"/>
                <w:lang w:val="en-US"/>
              </w:rPr>
              <w:t>1</w:t>
            </w:r>
            <w:r w:rsidRPr="00DB5C50">
              <w:rPr>
                <w:lang w:val="en-US"/>
              </w:rPr>
              <w:t>:</w:t>
            </w:r>
            <w:r w:rsidRPr="00DB5C50">
              <w:rPr>
                <w:color w:val="585858"/>
                <w:lang w:val="en-US"/>
              </w:rPr>
              <w:t xml:space="preserve">m], </w:t>
            </w:r>
            <w:proofErr w:type="spellStart"/>
            <w:r w:rsidRPr="00DB5C50">
              <w:rPr>
                <w:color w:val="55AA55"/>
                <w:lang w:val="en-US"/>
              </w:rPr>
              <w:t>tgamma</w:t>
            </w:r>
            <w:proofErr w:type="spellEnd"/>
            <w:r w:rsidRPr="00DB5C50">
              <w:rPr>
                <w:color w:val="55AA55"/>
                <w:lang w:val="en-US"/>
              </w:rPr>
              <w:t xml:space="preserve"> </w:t>
            </w:r>
            <w:r w:rsidRPr="00DB5C50">
              <w:rPr>
                <w:color w:val="585858"/>
                <w:lang w:val="en-US"/>
              </w:rPr>
              <w:t>= parameters[</w:t>
            </w:r>
            <w:r w:rsidRPr="00DB5C50">
              <w:rPr>
                <w:lang w:val="en-US"/>
              </w:rPr>
              <w:t xml:space="preserve">- </w:t>
            </w:r>
            <w:r w:rsidRPr="00DB5C50">
              <w:rPr>
                <w:color w:val="585858"/>
                <w:lang w:val="en-US"/>
              </w:rPr>
              <w:t>(</w:t>
            </w:r>
            <w:r w:rsidRPr="00DB5C50">
              <w:rPr>
                <w:color w:val="AF0F91"/>
                <w:lang w:val="en-US"/>
              </w:rPr>
              <w:t>1</w:t>
            </w:r>
            <w:r w:rsidRPr="00DB5C50">
              <w:rPr>
                <w:lang w:val="en-US"/>
              </w:rPr>
              <w:t>:</w:t>
            </w:r>
            <w:r w:rsidRPr="00DB5C50">
              <w:rPr>
                <w:color w:val="585858"/>
                <w:lang w:val="en-US"/>
              </w:rPr>
              <w:t>m)])</w:t>
            </w:r>
          </w:p>
          <w:p w14:paraId="686826B1" w14:textId="77777777" w:rsidR="00F56008" w:rsidRPr="00DB5C50" w:rsidRDefault="00835842">
            <w:pPr>
              <w:spacing w:after="0" w:line="293" w:lineRule="auto"/>
              <w:ind w:left="2511" w:right="3247" w:hanging="2511"/>
              <w:jc w:val="left"/>
              <w:rPr>
                <w:lang w:val="en-US"/>
              </w:rPr>
            </w:pPr>
            <w:proofErr w:type="spellStart"/>
            <w:r w:rsidRPr="00DB5C50">
              <w:rPr>
                <w:color w:val="585858"/>
                <w:lang w:val="en-US"/>
              </w:rPr>
              <w:t>obj_tmb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w:t>
            </w:r>
            <w:proofErr w:type="spellStart"/>
            <w:r w:rsidRPr="00DB5C50">
              <w:rPr>
                <w:color w:val="585858"/>
                <w:lang w:val="en-US"/>
              </w:rPr>
              <w:t>TMB_data</w:t>
            </w:r>
            <w:proofErr w:type="spellEnd"/>
            <w:r w:rsidRPr="00DB5C50">
              <w:rPr>
                <w:color w:val="585858"/>
                <w:lang w:val="en-US"/>
              </w:rPr>
              <w:t xml:space="preserve">, parameters, </w:t>
            </w: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poi_hmm</w:t>
            </w:r>
            <w:proofErr w:type="spellEnd"/>
            <w:r w:rsidRPr="00DB5C50">
              <w:rPr>
                <w:color w:val="317ECC"/>
                <w:lang w:val="en-US"/>
              </w:rPr>
              <w:t>"</w:t>
            </w:r>
            <w:r w:rsidRPr="00DB5C50">
              <w:rPr>
                <w:color w:val="585858"/>
                <w:lang w:val="en-US"/>
              </w:rPr>
              <w:t xml:space="preserve">, </w:t>
            </w:r>
            <w:r w:rsidRPr="00DB5C50">
              <w:rPr>
                <w:color w:val="55AA55"/>
                <w:lang w:val="en-US"/>
              </w:rPr>
              <w:t xml:space="preserve">silent </w:t>
            </w:r>
            <w:r w:rsidRPr="00DB5C50">
              <w:rPr>
                <w:color w:val="585858"/>
                <w:lang w:val="en-US"/>
              </w:rPr>
              <w:t xml:space="preserve">= </w:t>
            </w:r>
            <w:r w:rsidRPr="00DB5C50">
              <w:rPr>
                <w:color w:val="AF0F91"/>
                <w:lang w:val="en-US"/>
              </w:rPr>
              <w:t>TRUE</w:t>
            </w:r>
            <w:r w:rsidRPr="00DB5C50">
              <w:rPr>
                <w:color w:val="585858"/>
                <w:lang w:val="en-US"/>
              </w:rPr>
              <w:t>)</w:t>
            </w:r>
          </w:p>
          <w:p w14:paraId="7EA13CBF" w14:textId="77777777" w:rsidR="00F56008" w:rsidRPr="00DB5C50" w:rsidRDefault="00835842">
            <w:pPr>
              <w:spacing w:after="34" w:line="259" w:lineRule="auto"/>
              <w:ind w:left="0" w:firstLine="0"/>
              <w:jc w:val="left"/>
              <w:rPr>
                <w:lang w:val="en-US"/>
              </w:rPr>
            </w:pPr>
            <w:proofErr w:type="spellStart"/>
            <w:r w:rsidRPr="00DB5C50">
              <w:rPr>
                <w:color w:val="585858"/>
                <w:lang w:val="en-US"/>
              </w:rPr>
              <w:t>mod_tmb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fn</w:t>
            </w:r>
            <w:proofErr w:type="spellEnd"/>
            <w:r w:rsidRPr="00DB5C50">
              <w:rPr>
                <w:color w:val="585858"/>
                <w:lang w:val="en-US"/>
              </w:rPr>
              <w:t>,</w:t>
            </w:r>
          </w:p>
          <w:p w14:paraId="0AA47389" w14:textId="77777777" w:rsidR="00F56008" w:rsidRPr="00DB5C50" w:rsidRDefault="00835842">
            <w:pPr>
              <w:spacing w:after="273" w:line="259" w:lineRule="auto"/>
              <w:ind w:left="2152" w:firstLine="0"/>
              <w:jc w:val="left"/>
              <w:rPr>
                <w:lang w:val="en-US"/>
              </w:rPr>
            </w:pPr>
            <w:r w:rsidRPr="00DB5C50">
              <w:rPr>
                <w:color w:val="55AA55"/>
                <w:lang w:val="en-US"/>
              </w:rPr>
              <w:t xml:space="preserve">gradient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gr</w:t>
            </w:r>
            <w:proofErr w:type="spellEnd"/>
            <w:r w:rsidRPr="00DB5C50">
              <w:rPr>
                <w:color w:val="585858"/>
                <w:lang w:val="en-US"/>
              </w:rPr>
              <w:t xml:space="preserve">, </w:t>
            </w:r>
            <w:r w:rsidRPr="00DB5C50">
              <w:rPr>
                <w:color w:val="55AA55"/>
                <w:lang w:val="en-US"/>
              </w:rPr>
              <w:t xml:space="preserve">hessian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he</w:t>
            </w:r>
            <w:proofErr w:type="spellEnd"/>
            <w:r w:rsidRPr="00DB5C50">
              <w:rPr>
                <w:color w:val="585858"/>
                <w:lang w:val="en-US"/>
              </w:rPr>
              <w:t>)</w:t>
            </w:r>
          </w:p>
          <w:p w14:paraId="61F103E4"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ML_working_estimates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color w:val="585858"/>
                <w:lang w:val="en-US"/>
              </w:rPr>
              <w:t>env</w:t>
            </w:r>
            <w:r w:rsidRPr="00DB5C50">
              <w:rPr>
                <w:lang w:val="en-US"/>
              </w:rPr>
              <w:t>$</w:t>
            </w:r>
            <w:r w:rsidRPr="00DB5C50">
              <w:rPr>
                <w:color w:val="585858"/>
                <w:lang w:val="en-US"/>
              </w:rPr>
              <w:t>last.par.best</w:t>
            </w:r>
            <w:proofErr w:type="spellEnd"/>
          </w:p>
          <w:p w14:paraId="762F39B6"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ML_natural_estimates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ML_working_estimates</w:t>
            </w:r>
            <w:proofErr w:type="spellEnd"/>
            <w:r w:rsidRPr="00DB5C50">
              <w:rPr>
                <w:color w:val="585858"/>
                <w:lang w:val="en-US"/>
              </w:rPr>
              <w:t>)</w:t>
            </w:r>
          </w:p>
          <w:p w14:paraId="0CC5ECF0"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ML_gamma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gamma</w:t>
            </w:r>
            <w:proofErr w:type="spellEnd"/>
          </w:p>
          <w:p w14:paraId="201F635E" w14:textId="77777777" w:rsidR="00F56008" w:rsidRPr="00DB5C50" w:rsidRDefault="00835842">
            <w:pPr>
              <w:spacing w:after="0" w:line="259" w:lineRule="auto"/>
              <w:ind w:left="0" w:right="2649" w:firstLine="0"/>
              <w:jc w:val="left"/>
              <w:rPr>
                <w:lang w:val="en-US"/>
              </w:rPr>
            </w:pPr>
            <w:proofErr w:type="spellStart"/>
            <w:r w:rsidRPr="00DB5C50">
              <w:rPr>
                <w:color w:val="585858"/>
                <w:lang w:val="en-US"/>
              </w:rPr>
              <w:t>ML_lambda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lambda</w:t>
            </w:r>
            <w:proofErr w:type="spellEnd"/>
            <w:r w:rsidRPr="00DB5C50">
              <w:rPr>
                <w:color w:val="585858"/>
                <w:lang w:val="en-US"/>
              </w:rPr>
              <w:t xml:space="preserve"> </w:t>
            </w:r>
            <w:proofErr w:type="spellStart"/>
            <w:r w:rsidRPr="00DB5C50">
              <w:rPr>
                <w:color w:val="585858"/>
                <w:lang w:val="en-US"/>
              </w:rPr>
              <w:t>ML_delta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delta</w:t>
            </w:r>
            <w:proofErr w:type="spellEnd"/>
          </w:p>
        </w:tc>
      </w:tr>
    </w:tbl>
    <w:p w14:paraId="3403772A" w14:textId="77777777" w:rsidR="00F56008" w:rsidRPr="00DB5C50" w:rsidRDefault="00835842">
      <w:pPr>
        <w:ind w:left="349" w:right="1345"/>
        <w:rPr>
          <w:lang w:val="en-US"/>
        </w:rPr>
      </w:pPr>
      <w:r w:rsidRPr="00DB5C50">
        <w:rPr>
          <w:lang w:val="en-US"/>
        </w:rPr>
        <w:t xml:space="preserve">TMB can be instructed to treat some parameters as constants. We will arbitrarily fix </w:t>
      </w:r>
      <w:r>
        <w:rPr>
          <w:rFonts w:ascii="Cambria" w:eastAsia="Cambria" w:hAnsi="Cambria" w:cs="Cambria"/>
          <w:i/>
        </w:rPr>
        <w:t>λ</w:t>
      </w:r>
      <w:r w:rsidRPr="00DB5C50">
        <w:rPr>
          <w:rFonts w:ascii="Cambria" w:eastAsia="Cambria" w:hAnsi="Cambria" w:cs="Cambria"/>
          <w:vertAlign w:val="subscript"/>
          <w:lang w:val="en-US"/>
        </w:rPr>
        <w:t xml:space="preserve">1 </w:t>
      </w:r>
      <w:r w:rsidRPr="00DB5C50">
        <w:rPr>
          <w:lang w:val="en-US"/>
        </w:rPr>
        <w:t>to 1.</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rsidRPr="00CE2C02" w14:paraId="02E8EEB0" w14:textId="77777777">
        <w:trPr>
          <w:trHeight w:val="8431"/>
        </w:trPr>
        <w:tc>
          <w:tcPr>
            <w:tcW w:w="8562" w:type="dxa"/>
            <w:tcBorders>
              <w:top w:val="nil"/>
              <w:left w:val="nil"/>
              <w:bottom w:val="nil"/>
              <w:right w:val="nil"/>
            </w:tcBorders>
            <w:shd w:val="clear" w:color="auto" w:fill="F7F7F7"/>
          </w:tcPr>
          <w:p w14:paraId="03FF4414" w14:textId="77777777" w:rsidR="00F56008" w:rsidRPr="00DB5C50" w:rsidRDefault="00835842">
            <w:pPr>
              <w:spacing w:after="0" w:line="259" w:lineRule="auto"/>
              <w:ind w:left="0" w:firstLine="0"/>
              <w:jc w:val="left"/>
              <w:rPr>
                <w:lang w:val="en-US"/>
              </w:rPr>
            </w:pPr>
            <w:r w:rsidRPr="00DB5C50">
              <w:rPr>
                <w:i/>
                <w:color w:val="AD95AF"/>
                <w:lang w:val="en-US"/>
              </w:rPr>
              <w:lastRenderedPageBreak/>
              <w:t># # Replace low values with 0</w:t>
            </w:r>
          </w:p>
          <w:p w14:paraId="72E3611E" w14:textId="77777777" w:rsidR="00F56008" w:rsidRPr="00DB5C50" w:rsidRDefault="00835842">
            <w:pPr>
              <w:spacing w:after="0" w:line="259" w:lineRule="auto"/>
              <w:ind w:left="0" w:firstLine="0"/>
              <w:jc w:val="left"/>
              <w:rPr>
                <w:lang w:val="en-US"/>
              </w:rPr>
            </w:pPr>
            <w:r w:rsidRPr="00DB5C50">
              <w:rPr>
                <w:i/>
                <w:color w:val="AD95AF"/>
                <w:lang w:val="en-US"/>
              </w:rPr>
              <w:t># threshold &lt;- 0.02</w:t>
            </w:r>
          </w:p>
          <w:p w14:paraId="1811C266" w14:textId="77777777" w:rsidR="00F56008" w:rsidRPr="00DB5C50" w:rsidRDefault="00835842">
            <w:pPr>
              <w:spacing w:after="14" w:line="259" w:lineRule="auto"/>
              <w:ind w:left="0" w:firstLine="0"/>
              <w:jc w:val="left"/>
              <w:rPr>
                <w:lang w:val="en-US"/>
              </w:rPr>
            </w:pPr>
            <w:r w:rsidRPr="00DB5C50">
              <w:rPr>
                <w:i/>
                <w:color w:val="AD95AF"/>
                <w:lang w:val="en-US"/>
              </w:rPr>
              <w:t xml:space="preserve"># </w:t>
            </w:r>
            <w:proofErr w:type="spellStart"/>
            <w:r w:rsidRPr="00DB5C50">
              <w:rPr>
                <w:i/>
                <w:color w:val="AD95AF"/>
                <w:lang w:val="en-US"/>
              </w:rPr>
              <w:t>fixed_par_gamma</w:t>
            </w:r>
            <w:proofErr w:type="spellEnd"/>
            <w:r w:rsidRPr="00DB5C50">
              <w:rPr>
                <w:i/>
                <w:color w:val="AD95AF"/>
                <w:lang w:val="en-US"/>
              </w:rPr>
              <w:t xml:space="preserve"> &lt;- replace(</w:t>
            </w:r>
            <w:proofErr w:type="spellStart"/>
            <w:r w:rsidRPr="00DB5C50">
              <w:rPr>
                <w:i/>
                <w:color w:val="AD95AF"/>
                <w:lang w:val="en-US"/>
              </w:rPr>
              <w:t>ML_gamma</w:t>
            </w:r>
            <w:proofErr w:type="spellEnd"/>
            <w:r w:rsidRPr="00DB5C50">
              <w:rPr>
                <w:i/>
                <w:color w:val="AD95AF"/>
                <w:lang w:val="en-US"/>
              </w:rPr>
              <w:t>,</w:t>
            </w:r>
          </w:p>
          <w:p w14:paraId="7C5B7853" w14:textId="77777777" w:rsidR="00F56008" w:rsidRPr="00DB5C50" w:rsidRDefault="00835842">
            <w:pPr>
              <w:tabs>
                <w:tab w:val="center" w:pos="5440"/>
              </w:tabs>
              <w:spacing w:after="34" w:line="259" w:lineRule="auto"/>
              <w:ind w:left="0" w:firstLine="0"/>
              <w:jc w:val="left"/>
              <w:rPr>
                <w:lang w:val="en-US"/>
              </w:rPr>
            </w:pPr>
            <w:r w:rsidRPr="00DB5C50">
              <w:rPr>
                <w:i/>
                <w:color w:val="AD95AF"/>
                <w:lang w:val="en-US"/>
              </w:rPr>
              <w:t>#</w:t>
            </w:r>
            <w:r w:rsidRPr="00DB5C50">
              <w:rPr>
                <w:i/>
                <w:color w:val="AD95AF"/>
                <w:lang w:val="en-US"/>
              </w:rPr>
              <w:tab/>
              <w:t>list = which(</w:t>
            </w:r>
            <w:proofErr w:type="spellStart"/>
            <w:r w:rsidRPr="00DB5C50">
              <w:rPr>
                <w:i/>
                <w:color w:val="AD95AF"/>
                <w:lang w:val="en-US"/>
              </w:rPr>
              <w:t>ML_gamma</w:t>
            </w:r>
            <w:proofErr w:type="spellEnd"/>
            <w:r w:rsidRPr="00DB5C50">
              <w:rPr>
                <w:i/>
                <w:color w:val="AD95AF"/>
                <w:lang w:val="en-US"/>
              </w:rPr>
              <w:t xml:space="preserve"> &lt; threshold),</w:t>
            </w:r>
          </w:p>
          <w:p w14:paraId="5C240DF9" w14:textId="77777777" w:rsidR="00F56008" w:rsidRPr="00DB5C50" w:rsidRDefault="00835842">
            <w:pPr>
              <w:tabs>
                <w:tab w:val="center" w:pos="4005"/>
              </w:tabs>
              <w:spacing w:after="0" w:line="259" w:lineRule="auto"/>
              <w:ind w:left="0" w:firstLine="0"/>
              <w:jc w:val="left"/>
              <w:rPr>
                <w:lang w:val="en-US"/>
              </w:rPr>
            </w:pPr>
            <w:r w:rsidRPr="00DB5C50">
              <w:rPr>
                <w:i/>
                <w:color w:val="AD95AF"/>
                <w:lang w:val="en-US"/>
              </w:rPr>
              <w:t>#</w:t>
            </w:r>
            <w:r w:rsidRPr="00DB5C50">
              <w:rPr>
                <w:i/>
                <w:color w:val="AD95AF"/>
                <w:lang w:val="en-US"/>
              </w:rPr>
              <w:tab/>
              <w:t>values = 0)</w:t>
            </w:r>
          </w:p>
          <w:p w14:paraId="6E38F32E" w14:textId="77777777" w:rsidR="00F56008" w:rsidRPr="00DB5C50" w:rsidRDefault="00835842">
            <w:pPr>
              <w:spacing w:after="14" w:line="259" w:lineRule="auto"/>
              <w:ind w:left="0" w:firstLine="0"/>
              <w:jc w:val="left"/>
              <w:rPr>
                <w:lang w:val="en-US"/>
              </w:rPr>
            </w:pPr>
            <w:r w:rsidRPr="00DB5C50">
              <w:rPr>
                <w:i/>
                <w:color w:val="AD95AF"/>
                <w:lang w:val="en-US"/>
              </w:rPr>
              <w:t xml:space="preserve"># </w:t>
            </w:r>
            <w:proofErr w:type="spellStart"/>
            <w:r w:rsidRPr="00DB5C50">
              <w:rPr>
                <w:i/>
                <w:color w:val="AD95AF"/>
                <w:lang w:val="en-US"/>
              </w:rPr>
              <w:t>fixed_par_lambda</w:t>
            </w:r>
            <w:proofErr w:type="spellEnd"/>
            <w:r w:rsidRPr="00DB5C50">
              <w:rPr>
                <w:i/>
                <w:color w:val="AD95AF"/>
                <w:lang w:val="en-US"/>
              </w:rPr>
              <w:t xml:space="preserve"> &lt;- replace(</w:t>
            </w:r>
            <w:proofErr w:type="spellStart"/>
            <w:r w:rsidRPr="00DB5C50">
              <w:rPr>
                <w:i/>
                <w:color w:val="AD95AF"/>
                <w:lang w:val="en-US"/>
              </w:rPr>
              <w:t>ML_lambda</w:t>
            </w:r>
            <w:proofErr w:type="spellEnd"/>
            <w:r w:rsidRPr="00DB5C50">
              <w:rPr>
                <w:i/>
                <w:color w:val="AD95AF"/>
                <w:lang w:val="en-US"/>
              </w:rPr>
              <w:t>,</w:t>
            </w:r>
          </w:p>
          <w:p w14:paraId="19D610DE" w14:textId="77777777" w:rsidR="00F56008" w:rsidRPr="00DB5C50" w:rsidRDefault="00835842">
            <w:pPr>
              <w:tabs>
                <w:tab w:val="center" w:pos="5619"/>
              </w:tabs>
              <w:spacing w:after="34" w:line="259" w:lineRule="auto"/>
              <w:ind w:left="0" w:firstLine="0"/>
              <w:jc w:val="left"/>
              <w:rPr>
                <w:lang w:val="en-US"/>
              </w:rPr>
            </w:pPr>
            <w:r w:rsidRPr="00DB5C50">
              <w:rPr>
                <w:i/>
                <w:color w:val="AD95AF"/>
                <w:lang w:val="en-US"/>
              </w:rPr>
              <w:t>#</w:t>
            </w:r>
            <w:r w:rsidRPr="00DB5C50">
              <w:rPr>
                <w:i/>
                <w:color w:val="AD95AF"/>
                <w:lang w:val="en-US"/>
              </w:rPr>
              <w:tab/>
              <w:t>list = which(</w:t>
            </w:r>
            <w:proofErr w:type="spellStart"/>
            <w:r w:rsidRPr="00DB5C50">
              <w:rPr>
                <w:i/>
                <w:color w:val="AD95AF"/>
                <w:lang w:val="en-US"/>
              </w:rPr>
              <w:t>ML_lambda</w:t>
            </w:r>
            <w:proofErr w:type="spellEnd"/>
            <w:r w:rsidRPr="00DB5C50">
              <w:rPr>
                <w:i/>
                <w:color w:val="AD95AF"/>
                <w:lang w:val="en-US"/>
              </w:rPr>
              <w:t xml:space="preserve"> &lt; threshold),</w:t>
            </w:r>
          </w:p>
          <w:p w14:paraId="4451D084" w14:textId="77777777" w:rsidR="00F56008" w:rsidRPr="00DB5C50" w:rsidRDefault="00835842">
            <w:pPr>
              <w:tabs>
                <w:tab w:val="center" w:pos="4125"/>
              </w:tabs>
              <w:spacing w:after="0" w:line="259" w:lineRule="auto"/>
              <w:ind w:left="0" w:firstLine="0"/>
              <w:jc w:val="left"/>
              <w:rPr>
                <w:lang w:val="en-US"/>
              </w:rPr>
            </w:pPr>
            <w:r w:rsidRPr="00DB5C50">
              <w:rPr>
                <w:i/>
                <w:color w:val="AD95AF"/>
                <w:lang w:val="en-US"/>
              </w:rPr>
              <w:t>#</w:t>
            </w:r>
            <w:r w:rsidRPr="00DB5C50">
              <w:rPr>
                <w:i/>
                <w:color w:val="AD95AF"/>
                <w:lang w:val="en-US"/>
              </w:rPr>
              <w:tab/>
              <w:t>values = 0)</w:t>
            </w:r>
          </w:p>
          <w:p w14:paraId="11B936D1" w14:textId="77777777" w:rsidR="00F56008" w:rsidRPr="00DB5C50" w:rsidRDefault="00835842">
            <w:pPr>
              <w:spacing w:after="0" w:line="259" w:lineRule="auto"/>
              <w:ind w:left="0" w:firstLine="0"/>
              <w:jc w:val="left"/>
              <w:rPr>
                <w:lang w:val="en-US"/>
              </w:rPr>
            </w:pPr>
            <w:r w:rsidRPr="00DB5C50">
              <w:rPr>
                <w:i/>
                <w:color w:val="AD95AF"/>
                <w:lang w:val="en-US"/>
              </w:rPr>
              <w:t>#</w:t>
            </w:r>
          </w:p>
          <w:p w14:paraId="0978A1C2" w14:textId="77777777" w:rsidR="00F56008" w:rsidRPr="00DB5C50" w:rsidRDefault="00835842">
            <w:pPr>
              <w:spacing w:after="0" w:line="259" w:lineRule="auto"/>
              <w:ind w:left="0" w:firstLine="0"/>
              <w:jc w:val="left"/>
              <w:rPr>
                <w:lang w:val="en-US"/>
              </w:rPr>
            </w:pPr>
            <w:r w:rsidRPr="00DB5C50">
              <w:rPr>
                <w:i/>
                <w:color w:val="AD95AF"/>
                <w:lang w:val="en-US"/>
              </w:rPr>
              <w:t># # Each row of gamma needs to sum to 1, so we distribute</w:t>
            </w:r>
          </w:p>
          <w:p w14:paraId="73E23AEF" w14:textId="77777777" w:rsidR="00F56008" w:rsidRPr="00DB5C50" w:rsidRDefault="00835842">
            <w:pPr>
              <w:spacing w:after="14" w:line="259" w:lineRule="auto"/>
              <w:ind w:left="0" w:firstLine="0"/>
              <w:jc w:val="left"/>
              <w:rPr>
                <w:lang w:val="en-US"/>
              </w:rPr>
            </w:pPr>
            <w:r w:rsidRPr="00DB5C50">
              <w:rPr>
                <w:i/>
                <w:color w:val="AD95AF"/>
                <w:lang w:val="en-US"/>
              </w:rPr>
              <w:t># # the difference on each value that is not fixed to 0</w:t>
            </w:r>
          </w:p>
          <w:p w14:paraId="48FBCA26" w14:textId="77777777" w:rsidR="00F56008" w:rsidRPr="00DB5C50" w:rsidRDefault="00835842">
            <w:pPr>
              <w:spacing w:after="33" w:line="259" w:lineRule="auto"/>
              <w:ind w:left="0" w:firstLine="0"/>
              <w:jc w:val="left"/>
              <w:rPr>
                <w:lang w:val="en-US"/>
              </w:rPr>
            </w:pPr>
            <w:r w:rsidRPr="00DB5C50">
              <w:rPr>
                <w:i/>
                <w:color w:val="AD95AF"/>
                <w:lang w:val="en-US"/>
              </w:rPr>
              <w:t># for (row in 1:nrow(</w:t>
            </w:r>
            <w:proofErr w:type="spellStart"/>
            <w:r w:rsidRPr="00DB5C50">
              <w:rPr>
                <w:i/>
                <w:color w:val="AD95AF"/>
                <w:lang w:val="en-US"/>
              </w:rPr>
              <w:t>fixed_par_gamma</w:t>
            </w:r>
            <w:proofErr w:type="spellEnd"/>
            <w:r w:rsidRPr="00DB5C50">
              <w:rPr>
                <w:i/>
                <w:color w:val="AD95AF"/>
                <w:lang w:val="en-US"/>
              </w:rPr>
              <w:t xml:space="preserve">)) </w:t>
            </w:r>
            <w:r w:rsidRPr="00DB5C50">
              <w:rPr>
                <w:rFonts w:ascii="Cambria" w:eastAsia="Cambria" w:hAnsi="Cambria" w:cs="Cambria"/>
                <w:color w:val="AD95AF"/>
                <w:lang w:val="en-US"/>
              </w:rPr>
              <w:t>{</w:t>
            </w:r>
          </w:p>
          <w:p w14:paraId="7E870039" w14:textId="77777777" w:rsidR="00F56008" w:rsidRPr="00DB5C50" w:rsidRDefault="00835842">
            <w:pPr>
              <w:tabs>
                <w:tab w:val="center" w:pos="3646"/>
              </w:tabs>
              <w:spacing w:after="34" w:line="259" w:lineRule="auto"/>
              <w:ind w:left="0"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idx_replacement</w:t>
            </w:r>
            <w:proofErr w:type="spellEnd"/>
            <w:r w:rsidRPr="00DB5C50">
              <w:rPr>
                <w:i/>
                <w:color w:val="AD95AF"/>
                <w:lang w:val="en-US"/>
              </w:rPr>
              <w:t xml:space="preserve"> &lt;- which(</w:t>
            </w:r>
            <w:proofErr w:type="spellStart"/>
            <w:r w:rsidRPr="00DB5C50">
              <w:rPr>
                <w:i/>
                <w:color w:val="AD95AF"/>
                <w:lang w:val="en-US"/>
              </w:rPr>
              <w:t>ML_gamma</w:t>
            </w:r>
            <w:proofErr w:type="spellEnd"/>
            <w:r w:rsidRPr="00DB5C50">
              <w:rPr>
                <w:i/>
                <w:color w:val="AD95AF"/>
                <w:lang w:val="en-US"/>
              </w:rPr>
              <w:t>[row, ] &lt; threshold)</w:t>
            </w:r>
          </w:p>
          <w:p w14:paraId="1C20848B" w14:textId="77777777" w:rsidR="00F56008" w:rsidRPr="00DB5C50" w:rsidRDefault="00835842">
            <w:pPr>
              <w:tabs>
                <w:tab w:val="center" w:pos="3168"/>
              </w:tabs>
              <w:spacing w:after="34" w:line="259" w:lineRule="auto"/>
              <w:ind w:left="0" w:firstLine="0"/>
              <w:jc w:val="left"/>
              <w:rPr>
                <w:lang w:val="en-US"/>
              </w:rPr>
            </w:pPr>
            <w:r w:rsidRPr="00DB5C50">
              <w:rPr>
                <w:i/>
                <w:color w:val="AD95AF"/>
                <w:lang w:val="en-US"/>
              </w:rPr>
              <w:t>#</w:t>
            </w:r>
            <w:r w:rsidRPr="00DB5C50">
              <w:rPr>
                <w:i/>
                <w:color w:val="AD95AF"/>
                <w:lang w:val="en-US"/>
              </w:rPr>
              <w:tab/>
              <w:t>difference &lt;- 1 - sum(</w:t>
            </w:r>
            <w:proofErr w:type="spellStart"/>
            <w:r w:rsidRPr="00DB5C50">
              <w:rPr>
                <w:i/>
                <w:color w:val="AD95AF"/>
                <w:lang w:val="en-US"/>
              </w:rPr>
              <w:t>fixed_par_gamma</w:t>
            </w:r>
            <w:proofErr w:type="spellEnd"/>
            <w:r w:rsidRPr="00DB5C50">
              <w:rPr>
                <w:i/>
                <w:color w:val="AD95AF"/>
                <w:lang w:val="en-US"/>
              </w:rPr>
              <w:t>[row, ])</w:t>
            </w:r>
          </w:p>
          <w:p w14:paraId="26898976" w14:textId="77777777" w:rsidR="00F56008" w:rsidRPr="00DB5C50" w:rsidRDefault="00835842">
            <w:pPr>
              <w:spacing w:after="19" w:line="255" w:lineRule="auto"/>
              <w:ind w:left="0" w:right="1095" w:firstLine="0"/>
              <w:jc w:val="left"/>
              <w:rPr>
                <w:lang w:val="en-US"/>
              </w:rPr>
            </w:pPr>
            <w:r w:rsidRPr="00DB5C50">
              <w:rPr>
                <w:i/>
                <w:color w:val="AD95AF"/>
                <w:lang w:val="en-US"/>
              </w:rPr>
              <w:t>#</w:t>
            </w:r>
            <w:r w:rsidRPr="00DB5C50">
              <w:rPr>
                <w:i/>
                <w:color w:val="AD95AF"/>
                <w:lang w:val="en-US"/>
              </w:rPr>
              <w:tab/>
              <w:t>difference &lt;- difference / (m - length(</w:t>
            </w:r>
            <w:proofErr w:type="spellStart"/>
            <w:r w:rsidRPr="00DB5C50">
              <w:rPr>
                <w:i/>
                <w:color w:val="AD95AF"/>
                <w:lang w:val="en-US"/>
              </w:rPr>
              <w:t>idx_replacement</w:t>
            </w:r>
            <w:proofErr w:type="spellEnd"/>
            <w:r w:rsidRPr="00DB5C50">
              <w:rPr>
                <w:i/>
                <w:color w:val="AD95AF"/>
                <w:lang w:val="en-US"/>
              </w:rPr>
              <w:t>)) #</w:t>
            </w:r>
          </w:p>
          <w:p w14:paraId="056B39DB" w14:textId="77777777" w:rsidR="00F56008" w:rsidRPr="00DB5C50" w:rsidRDefault="00835842">
            <w:pPr>
              <w:tabs>
                <w:tab w:val="center" w:pos="3527"/>
              </w:tabs>
              <w:spacing w:after="34" w:line="259" w:lineRule="auto"/>
              <w:ind w:left="0"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old_value</w:t>
            </w:r>
            <w:proofErr w:type="spellEnd"/>
            <w:r w:rsidRPr="00DB5C50">
              <w:rPr>
                <w:i/>
                <w:color w:val="AD95AF"/>
                <w:lang w:val="en-US"/>
              </w:rPr>
              <w:t xml:space="preserve"> &lt;- </w:t>
            </w:r>
            <w:proofErr w:type="spellStart"/>
            <w:r w:rsidRPr="00DB5C50">
              <w:rPr>
                <w:i/>
                <w:color w:val="AD95AF"/>
                <w:lang w:val="en-US"/>
              </w:rPr>
              <w:t>fixed_par_gamma</w:t>
            </w:r>
            <w:proofErr w:type="spellEnd"/>
            <w:r w:rsidRPr="00DB5C50">
              <w:rPr>
                <w:i/>
                <w:color w:val="AD95AF"/>
                <w:lang w:val="en-US"/>
              </w:rPr>
              <w:t>[row, -</w:t>
            </w:r>
            <w:proofErr w:type="spellStart"/>
            <w:r w:rsidRPr="00DB5C50">
              <w:rPr>
                <w:i/>
                <w:color w:val="AD95AF"/>
                <w:lang w:val="en-US"/>
              </w:rPr>
              <w:t>idx_replacement</w:t>
            </w:r>
            <w:proofErr w:type="spellEnd"/>
            <w:r w:rsidRPr="00DB5C50">
              <w:rPr>
                <w:i/>
                <w:color w:val="AD95AF"/>
                <w:lang w:val="en-US"/>
              </w:rPr>
              <w:t>]</w:t>
            </w:r>
          </w:p>
          <w:p w14:paraId="7D972CB2" w14:textId="77777777" w:rsidR="00F56008" w:rsidRPr="00DB5C50" w:rsidRDefault="00835842">
            <w:pPr>
              <w:spacing w:after="208" w:line="281" w:lineRule="auto"/>
              <w:ind w:left="0" w:right="138"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fixed_par_gamma</w:t>
            </w:r>
            <w:proofErr w:type="spellEnd"/>
            <w:r w:rsidRPr="00DB5C50">
              <w:rPr>
                <w:i/>
                <w:color w:val="AD95AF"/>
                <w:lang w:val="en-US"/>
              </w:rPr>
              <w:t>[row, -</w:t>
            </w:r>
            <w:proofErr w:type="spellStart"/>
            <w:r w:rsidRPr="00DB5C50">
              <w:rPr>
                <w:i/>
                <w:color w:val="AD95AF"/>
                <w:lang w:val="en-US"/>
              </w:rPr>
              <w:t>idx_replacement</w:t>
            </w:r>
            <w:proofErr w:type="spellEnd"/>
            <w:r w:rsidRPr="00DB5C50">
              <w:rPr>
                <w:i/>
                <w:color w:val="AD95AF"/>
                <w:lang w:val="en-US"/>
              </w:rPr>
              <w:t xml:space="preserve">] &lt;- </w:t>
            </w:r>
            <w:proofErr w:type="spellStart"/>
            <w:r w:rsidRPr="00DB5C50">
              <w:rPr>
                <w:i/>
                <w:color w:val="AD95AF"/>
                <w:lang w:val="en-US"/>
              </w:rPr>
              <w:t>old_value</w:t>
            </w:r>
            <w:proofErr w:type="spellEnd"/>
            <w:r w:rsidRPr="00DB5C50">
              <w:rPr>
                <w:i/>
                <w:color w:val="AD95AF"/>
                <w:lang w:val="en-US"/>
              </w:rPr>
              <w:t xml:space="preserve"> + difference # </w:t>
            </w:r>
            <w:r w:rsidRPr="00DB5C50">
              <w:rPr>
                <w:rFonts w:ascii="Cambria" w:eastAsia="Cambria" w:hAnsi="Cambria" w:cs="Cambria"/>
                <w:color w:val="AD95AF"/>
                <w:lang w:val="en-US"/>
              </w:rPr>
              <w:t>}</w:t>
            </w:r>
          </w:p>
          <w:p w14:paraId="2B9A93F7" w14:textId="77777777" w:rsidR="00F56008" w:rsidRPr="00DB5C50" w:rsidRDefault="00835842">
            <w:pPr>
              <w:spacing w:after="207" w:line="286" w:lineRule="auto"/>
              <w:ind w:left="0" w:right="3725" w:firstLine="0"/>
              <w:jc w:val="left"/>
              <w:rPr>
                <w:lang w:val="en-US"/>
              </w:rPr>
            </w:pPr>
            <w:r w:rsidRPr="00DB5C50">
              <w:rPr>
                <w:i/>
                <w:color w:val="AD95AF"/>
                <w:lang w:val="en-US"/>
              </w:rPr>
              <w:t xml:space="preserve"># Get the previous values, and fix some </w:t>
            </w:r>
            <w:proofErr w:type="spellStart"/>
            <w:r w:rsidRPr="00DB5C50">
              <w:rPr>
                <w:color w:val="585858"/>
                <w:lang w:val="en-US"/>
              </w:rPr>
              <w:t>fixed_par_lambda</w:t>
            </w:r>
            <w:proofErr w:type="spellEnd"/>
            <w:r w:rsidRPr="00DB5C50">
              <w:rPr>
                <w:color w:val="585858"/>
                <w:lang w:val="en-US"/>
              </w:rPr>
              <w:t xml:space="preserve"> </w:t>
            </w:r>
            <w:r w:rsidRPr="00DB5C50">
              <w:rPr>
                <w:color w:val="B05A65"/>
                <w:lang w:val="en-US"/>
              </w:rPr>
              <w:t xml:space="preserve">&lt;- </w:t>
            </w:r>
            <w:r w:rsidRPr="00DB5C50">
              <w:rPr>
                <w:color w:val="585858"/>
                <w:lang w:val="en-US"/>
              </w:rPr>
              <w:t xml:space="preserve">lambda </w:t>
            </w:r>
            <w:proofErr w:type="spellStart"/>
            <w:r w:rsidRPr="00DB5C50">
              <w:rPr>
                <w:color w:val="585858"/>
                <w:lang w:val="en-US"/>
              </w:rPr>
              <w:t>fixed_par_lambda</w:t>
            </w:r>
            <w:proofErr w:type="spellEnd"/>
            <w:r w:rsidRPr="00DB5C50">
              <w:rPr>
                <w:color w:val="585858"/>
                <w:lang w:val="en-US"/>
              </w:rPr>
              <w:t>[</w:t>
            </w:r>
            <w:r w:rsidRPr="00DB5C50">
              <w:rPr>
                <w:color w:val="AF0F91"/>
                <w:lang w:val="en-US"/>
              </w:rPr>
              <w:t>1</w:t>
            </w:r>
            <w:r w:rsidRPr="00DB5C50">
              <w:rPr>
                <w:color w:val="585858"/>
                <w:lang w:val="en-US"/>
              </w:rPr>
              <w:t xml:space="preserve">] </w:t>
            </w:r>
            <w:r w:rsidRPr="00DB5C50">
              <w:rPr>
                <w:color w:val="B05A65"/>
                <w:lang w:val="en-US"/>
              </w:rPr>
              <w:t xml:space="preserve">&lt;- </w:t>
            </w:r>
            <w:r w:rsidRPr="00DB5C50">
              <w:rPr>
                <w:color w:val="AF0F91"/>
                <w:lang w:val="en-US"/>
              </w:rPr>
              <w:t xml:space="preserve">1 </w:t>
            </w:r>
            <w:proofErr w:type="spellStart"/>
            <w:r w:rsidRPr="00DB5C50">
              <w:rPr>
                <w:color w:val="585858"/>
                <w:lang w:val="en-US"/>
              </w:rPr>
              <w:t>fixed_par_gamma</w:t>
            </w:r>
            <w:proofErr w:type="spellEnd"/>
            <w:r w:rsidRPr="00DB5C50">
              <w:rPr>
                <w:color w:val="585858"/>
                <w:lang w:val="en-US"/>
              </w:rPr>
              <w:t xml:space="preserve"> </w:t>
            </w:r>
            <w:r w:rsidRPr="00DB5C50">
              <w:rPr>
                <w:color w:val="B05A65"/>
                <w:lang w:val="en-US"/>
              </w:rPr>
              <w:t xml:space="preserve">&lt;- </w:t>
            </w:r>
            <w:r w:rsidRPr="00DB5C50">
              <w:rPr>
                <w:color w:val="585858"/>
                <w:lang w:val="en-US"/>
              </w:rPr>
              <w:t>gamma</w:t>
            </w:r>
          </w:p>
          <w:p w14:paraId="642B2266" w14:textId="77777777" w:rsidR="00F56008" w:rsidRPr="00DB5C50" w:rsidRDefault="00835842">
            <w:pPr>
              <w:spacing w:after="0" w:line="259" w:lineRule="auto"/>
              <w:ind w:left="0" w:firstLine="0"/>
              <w:jc w:val="left"/>
              <w:rPr>
                <w:lang w:val="en-US"/>
              </w:rPr>
            </w:pPr>
            <w:r w:rsidRPr="00DB5C50">
              <w:rPr>
                <w:i/>
                <w:color w:val="AD95AF"/>
                <w:lang w:val="en-US"/>
              </w:rPr>
              <w:t># # Each row of gamma needs to sum to 1, so we distribute</w:t>
            </w:r>
          </w:p>
          <w:p w14:paraId="65D3A1AE" w14:textId="77777777" w:rsidR="00F56008" w:rsidRPr="00DB5C50" w:rsidRDefault="00835842">
            <w:pPr>
              <w:spacing w:after="14" w:line="259" w:lineRule="auto"/>
              <w:ind w:left="0" w:firstLine="0"/>
              <w:jc w:val="left"/>
              <w:rPr>
                <w:lang w:val="en-US"/>
              </w:rPr>
            </w:pPr>
            <w:r w:rsidRPr="00DB5C50">
              <w:rPr>
                <w:i/>
                <w:color w:val="AD95AF"/>
                <w:lang w:val="en-US"/>
              </w:rPr>
              <w:t># # the difference on each value that is not fixed</w:t>
            </w:r>
          </w:p>
          <w:p w14:paraId="02EE8F5E" w14:textId="77777777" w:rsidR="00F56008" w:rsidRPr="00DB5C50" w:rsidRDefault="00835842">
            <w:pPr>
              <w:spacing w:after="33" w:line="259" w:lineRule="auto"/>
              <w:ind w:left="0" w:firstLine="0"/>
              <w:jc w:val="left"/>
              <w:rPr>
                <w:lang w:val="en-US"/>
              </w:rPr>
            </w:pPr>
            <w:r w:rsidRPr="00DB5C50">
              <w:rPr>
                <w:i/>
                <w:color w:val="AD95AF"/>
                <w:lang w:val="en-US"/>
              </w:rPr>
              <w:t xml:space="preserve"># for (row in c(1, 3)) </w:t>
            </w:r>
            <w:r w:rsidRPr="00DB5C50">
              <w:rPr>
                <w:rFonts w:ascii="Cambria" w:eastAsia="Cambria" w:hAnsi="Cambria" w:cs="Cambria"/>
                <w:color w:val="AD95AF"/>
                <w:lang w:val="en-US"/>
              </w:rPr>
              <w:t>{</w:t>
            </w:r>
          </w:p>
          <w:p w14:paraId="14FEC5FE" w14:textId="77777777" w:rsidR="00F56008" w:rsidRPr="00DB5C50" w:rsidRDefault="00835842">
            <w:pPr>
              <w:tabs>
                <w:tab w:val="center" w:pos="1793"/>
              </w:tabs>
              <w:spacing w:after="34" w:line="259" w:lineRule="auto"/>
              <w:ind w:left="0"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idx_replacement</w:t>
            </w:r>
            <w:proofErr w:type="spellEnd"/>
            <w:r w:rsidRPr="00DB5C50">
              <w:rPr>
                <w:i/>
                <w:color w:val="AD95AF"/>
                <w:lang w:val="en-US"/>
              </w:rPr>
              <w:t xml:space="preserve"> &lt;- row</w:t>
            </w:r>
          </w:p>
          <w:p w14:paraId="0CFE67A3" w14:textId="77777777" w:rsidR="00F56008" w:rsidRPr="00DB5C50" w:rsidRDefault="00835842">
            <w:pPr>
              <w:tabs>
                <w:tab w:val="center" w:pos="3168"/>
              </w:tabs>
              <w:spacing w:after="34" w:line="259" w:lineRule="auto"/>
              <w:ind w:left="0" w:firstLine="0"/>
              <w:jc w:val="left"/>
              <w:rPr>
                <w:lang w:val="en-US"/>
              </w:rPr>
            </w:pPr>
            <w:r w:rsidRPr="00DB5C50">
              <w:rPr>
                <w:i/>
                <w:color w:val="AD95AF"/>
                <w:lang w:val="en-US"/>
              </w:rPr>
              <w:t>#</w:t>
            </w:r>
            <w:r w:rsidRPr="00DB5C50">
              <w:rPr>
                <w:i/>
                <w:color w:val="AD95AF"/>
                <w:lang w:val="en-US"/>
              </w:rPr>
              <w:tab/>
              <w:t>difference &lt;- 1 - sum(</w:t>
            </w:r>
            <w:proofErr w:type="spellStart"/>
            <w:r w:rsidRPr="00DB5C50">
              <w:rPr>
                <w:i/>
                <w:color w:val="AD95AF"/>
                <w:lang w:val="en-US"/>
              </w:rPr>
              <w:t>fixed_par_gamma</w:t>
            </w:r>
            <w:proofErr w:type="spellEnd"/>
            <w:r w:rsidRPr="00DB5C50">
              <w:rPr>
                <w:i/>
                <w:color w:val="AD95AF"/>
                <w:lang w:val="en-US"/>
              </w:rPr>
              <w:t>[row, ])</w:t>
            </w:r>
          </w:p>
          <w:p w14:paraId="16DA91D6" w14:textId="77777777" w:rsidR="00F56008" w:rsidRPr="00DB5C50" w:rsidRDefault="00835842">
            <w:pPr>
              <w:spacing w:after="19" w:line="255" w:lineRule="auto"/>
              <w:ind w:left="0" w:right="1095" w:firstLine="0"/>
              <w:jc w:val="left"/>
              <w:rPr>
                <w:lang w:val="en-US"/>
              </w:rPr>
            </w:pPr>
            <w:r w:rsidRPr="00DB5C50">
              <w:rPr>
                <w:i/>
                <w:color w:val="AD95AF"/>
                <w:lang w:val="en-US"/>
              </w:rPr>
              <w:t>#</w:t>
            </w:r>
            <w:r w:rsidRPr="00DB5C50">
              <w:rPr>
                <w:i/>
                <w:color w:val="AD95AF"/>
                <w:lang w:val="en-US"/>
              </w:rPr>
              <w:tab/>
              <w:t>difference &lt;- difference / (m - length(</w:t>
            </w:r>
            <w:proofErr w:type="spellStart"/>
            <w:r w:rsidRPr="00DB5C50">
              <w:rPr>
                <w:i/>
                <w:color w:val="AD95AF"/>
                <w:lang w:val="en-US"/>
              </w:rPr>
              <w:t>idx_replacement</w:t>
            </w:r>
            <w:proofErr w:type="spellEnd"/>
            <w:r w:rsidRPr="00DB5C50">
              <w:rPr>
                <w:i/>
                <w:color w:val="AD95AF"/>
                <w:lang w:val="en-US"/>
              </w:rPr>
              <w:t>)) #</w:t>
            </w:r>
          </w:p>
          <w:p w14:paraId="5A198C5E" w14:textId="77777777" w:rsidR="00F56008" w:rsidRPr="00DB5C50" w:rsidRDefault="00835842">
            <w:pPr>
              <w:tabs>
                <w:tab w:val="center" w:pos="3527"/>
              </w:tabs>
              <w:spacing w:after="34" w:line="259" w:lineRule="auto"/>
              <w:ind w:left="0"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old_value</w:t>
            </w:r>
            <w:proofErr w:type="spellEnd"/>
            <w:r w:rsidRPr="00DB5C50">
              <w:rPr>
                <w:i/>
                <w:color w:val="AD95AF"/>
                <w:lang w:val="en-US"/>
              </w:rPr>
              <w:t xml:space="preserve"> &lt;- </w:t>
            </w:r>
            <w:proofErr w:type="spellStart"/>
            <w:r w:rsidRPr="00DB5C50">
              <w:rPr>
                <w:i/>
                <w:color w:val="AD95AF"/>
                <w:lang w:val="en-US"/>
              </w:rPr>
              <w:t>fixed_par_gamma</w:t>
            </w:r>
            <w:proofErr w:type="spellEnd"/>
            <w:r w:rsidRPr="00DB5C50">
              <w:rPr>
                <w:i/>
                <w:color w:val="AD95AF"/>
                <w:lang w:val="en-US"/>
              </w:rPr>
              <w:t>[row, -</w:t>
            </w:r>
            <w:proofErr w:type="spellStart"/>
            <w:r w:rsidRPr="00DB5C50">
              <w:rPr>
                <w:i/>
                <w:color w:val="AD95AF"/>
                <w:lang w:val="en-US"/>
              </w:rPr>
              <w:t>idx_replacement</w:t>
            </w:r>
            <w:proofErr w:type="spellEnd"/>
            <w:r w:rsidRPr="00DB5C50">
              <w:rPr>
                <w:i/>
                <w:color w:val="AD95AF"/>
                <w:lang w:val="en-US"/>
              </w:rPr>
              <w:t>]</w:t>
            </w:r>
          </w:p>
          <w:p w14:paraId="212AD2E2" w14:textId="77777777" w:rsidR="00F56008" w:rsidRPr="00DB5C50" w:rsidRDefault="00835842">
            <w:pPr>
              <w:spacing w:after="0" w:line="259" w:lineRule="auto"/>
              <w:ind w:left="0" w:right="138" w:firstLine="0"/>
              <w:jc w:val="left"/>
              <w:rPr>
                <w:lang w:val="en-US"/>
              </w:rPr>
            </w:pPr>
            <w:r w:rsidRPr="00DB5C50">
              <w:rPr>
                <w:i/>
                <w:color w:val="AD95AF"/>
                <w:lang w:val="en-US"/>
              </w:rPr>
              <w:t>#</w:t>
            </w:r>
            <w:r w:rsidRPr="00DB5C50">
              <w:rPr>
                <w:i/>
                <w:color w:val="AD95AF"/>
                <w:lang w:val="en-US"/>
              </w:rPr>
              <w:tab/>
            </w:r>
            <w:proofErr w:type="spellStart"/>
            <w:r w:rsidRPr="00DB5C50">
              <w:rPr>
                <w:i/>
                <w:color w:val="AD95AF"/>
                <w:lang w:val="en-US"/>
              </w:rPr>
              <w:t>fixed_par_gamma</w:t>
            </w:r>
            <w:proofErr w:type="spellEnd"/>
            <w:r w:rsidRPr="00DB5C50">
              <w:rPr>
                <w:i/>
                <w:color w:val="AD95AF"/>
                <w:lang w:val="en-US"/>
              </w:rPr>
              <w:t>[row, -</w:t>
            </w:r>
            <w:proofErr w:type="spellStart"/>
            <w:r w:rsidRPr="00DB5C50">
              <w:rPr>
                <w:i/>
                <w:color w:val="AD95AF"/>
                <w:lang w:val="en-US"/>
              </w:rPr>
              <w:t>idx_replacement</w:t>
            </w:r>
            <w:proofErr w:type="spellEnd"/>
            <w:r w:rsidRPr="00DB5C50">
              <w:rPr>
                <w:i/>
                <w:color w:val="AD95AF"/>
                <w:lang w:val="en-US"/>
              </w:rPr>
              <w:t xml:space="preserve">] &lt;- </w:t>
            </w:r>
            <w:proofErr w:type="spellStart"/>
            <w:r w:rsidRPr="00DB5C50">
              <w:rPr>
                <w:i/>
                <w:color w:val="AD95AF"/>
                <w:lang w:val="en-US"/>
              </w:rPr>
              <w:t>old_value</w:t>
            </w:r>
            <w:proofErr w:type="spellEnd"/>
            <w:r w:rsidRPr="00DB5C50">
              <w:rPr>
                <w:i/>
                <w:color w:val="AD95AF"/>
                <w:lang w:val="en-US"/>
              </w:rPr>
              <w:t xml:space="preserve"> + difference # </w:t>
            </w:r>
            <w:r w:rsidRPr="00DB5C50">
              <w:rPr>
                <w:rFonts w:ascii="Cambria" w:eastAsia="Cambria" w:hAnsi="Cambria" w:cs="Cambria"/>
                <w:color w:val="AD95AF"/>
                <w:lang w:val="en-US"/>
              </w:rPr>
              <w:t>}</w:t>
            </w:r>
          </w:p>
        </w:tc>
      </w:tr>
    </w:tbl>
    <w:p w14:paraId="3D198D76" w14:textId="77777777" w:rsidR="00F56008" w:rsidRPr="00DB5C50" w:rsidRDefault="00835842">
      <w:pPr>
        <w:ind w:left="101" w:right="1345" w:firstLine="239"/>
        <w:rPr>
          <w:lang w:val="en-US"/>
        </w:rPr>
      </w:pPr>
      <w:r w:rsidRPr="00DB5C50">
        <w:rPr>
          <w:lang w:val="en-US"/>
        </w:rPr>
        <w:t>Since we can only fix working parameters, we chose to fix a natural parameter for which we can easily identify the corresponding working parameter to fix, for simplicity. Fixing a value in the transition probability matrix would be tricky, so we chose a Poisson mean instead.</w:t>
      </w:r>
    </w:p>
    <w:p w14:paraId="1854B233" w14:textId="77777777" w:rsidR="00F56008" w:rsidRPr="00DB5C50" w:rsidRDefault="00835842">
      <w:pPr>
        <w:ind w:left="101" w:right="1345" w:firstLine="239"/>
        <w:rPr>
          <w:lang w:val="en-US"/>
        </w:rPr>
      </w:pPr>
      <w:r w:rsidRPr="00DB5C50">
        <w:rPr>
          <w:lang w:val="en-US"/>
        </w:rPr>
        <w:t>Now that the nested model parameters have been made, we need to transform them into a set of working parameters.</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rsidRPr="00CE2C02" w14:paraId="3F158E99" w14:textId="77777777">
        <w:trPr>
          <w:trHeight w:val="1718"/>
        </w:trPr>
        <w:tc>
          <w:tcPr>
            <w:tcW w:w="8562" w:type="dxa"/>
            <w:tcBorders>
              <w:top w:val="nil"/>
              <w:left w:val="nil"/>
              <w:bottom w:val="nil"/>
              <w:right w:val="nil"/>
            </w:tcBorders>
            <w:shd w:val="clear" w:color="auto" w:fill="F7F7F7"/>
          </w:tcPr>
          <w:p w14:paraId="04452034" w14:textId="77777777" w:rsidR="00F56008" w:rsidRPr="00DB5C50" w:rsidRDefault="00835842">
            <w:pPr>
              <w:spacing w:after="6" w:line="287" w:lineRule="auto"/>
              <w:ind w:left="0" w:right="1334" w:firstLine="0"/>
              <w:jc w:val="left"/>
              <w:rPr>
                <w:lang w:val="en-US"/>
              </w:rPr>
            </w:pPr>
            <w:r w:rsidRPr="00DB5C50">
              <w:rPr>
                <w:i/>
                <w:color w:val="AD95AF"/>
                <w:lang w:val="en-US"/>
              </w:rPr>
              <w:t xml:space="preserve"># Transform them into working parameters </w:t>
            </w:r>
            <w:proofErr w:type="spellStart"/>
            <w:r w:rsidRPr="00DB5C50">
              <w:rPr>
                <w:color w:val="585858"/>
                <w:lang w:val="en-US"/>
              </w:rPr>
              <w:t>new_parameters</w:t>
            </w:r>
            <w:proofErr w:type="spellEnd"/>
            <w:r w:rsidRPr="00DB5C50">
              <w:rPr>
                <w:color w:val="585858"/>
                <w:lang w:val="en-US"/>
              </w:rPr>
              <w:t xml:space="preserve"> </w:t>
            </w:r>
            <w:r w:rsidRPr="00DB5C50">
              <w:rPr>
                <w:color w:val="B05A65"/>
                <w:lang w:val="en-US"/>
              </w:rPr>
              <w:t xml:space="preserve">&lt;- </w:t>
            </w:r>
            <w:r w:rsidRPr="00DB5C50">
              <w:rPr>
                <w:b/>
                <w:color w:val="BC5A65"/>
                <w:lang w:val="en-US"/>
              </w:rPr>
              <w:t>pois.HMM.pn2pw</w:t>
            </w:r>
            <w:r w:rsidRPr="00DB5C50">
              <w:rPr>
                <w:color w:val="585858"/>
                <w:lang w:val="en-US"/>
              </w:rPr>
              <w:t>(</w:t>
            </w:r>
            <w:r w:rsidRPr="00DB5C50">
              <w:rPr>
                <w:color w:val="55AA55"/>
                <w:lang w:val="en-US"/>
              </w:rPr>
              <w:t xml:space="preserve">m </w:t>
            </w:r>
            <w:r w:rsidRPr="00DB5C50">
              <w:rPr>
                <w:color w:val="585858"/>
                <w:lang w:val="en-US"/>
              </w:rPr>
              <w:t xml:space="preserve">= m, </w:t>
            </w:r>
            <w:r w:rsidRPr="00DB5C50">
              <w:rPr>
                <w:color w:val="55AA55"/>
                <w:lang w:val="en-US"/>
              </w:rPr>
              <w:t xml:space="preserve">lambda </w:t>
            </w:r>
            <w:r w:rsidRPr="00DB5C50">
              <w:rPr>
                <w:color w:val="585858"/>
                <w:lang w:val="en-US"/>
              </w:rPr>
              <w:t xml:space="preserve">= </w:t>
            </w:r>
            <w:proofErr w:type="spellStart"/>
            <w:r w:rsidRPr="00DB5C50">
              <w:rPr>
                <w:color w:val="585858"/>
                <w:lang w:val="en-US"/>
              </w:rPr>
              <w:t>fixed_par_lambda</w:t>
            </w:r>
            <w:proofErr w:type="spellEnd"/>
            <w:r w:rsidRPr="00DB5C50">
              <w:rPr>
                <w:color w:val="585858"/>
                <w:lang w:val="en-US"/>
              </w:rPr>
              <w:t xml:space="preserve">, </w:t>
            </w:r>
            <w:r w:rsidRPr="00DB5C50">
              <w:rPr>
                <w:color w:val="55AA55"/>
                <w:lang w:val="en-US"/>
              </w:rPr>
              <w:t xml:space="preserve">gamma </w:t>
            </w:r>
            <w:r w:rsidRPr="00DB5C50">
              <w:rPr>
                <w:color w:val="585858"/>
                <w:lang w:val="en-US"/>
              </w:rPr>
              <w:t xml:space="preserve">= </w:t>
            </w:r>
            <w:proofErr w:type="spellStart"/>
            <w:r w:rsidRPr="00DB5C50">
              <w:rPr>
                <w:color w:val="585858"/>
                <w:lang w:val="en-US"/>
              </w:rPr>
              <w:t>fixed_par_gamma</w:t>
            </w:r>
            <w:proofErr w:type="spellEnd"/>
            <w:r w:rsidRPr="00DB5C50">
              <w:rPr>
                <w:color w:val="585858"/>
                <w:lang w:val="en-US"/>
              </w:rPr>
              <w:t>)</w:t>
            </w:r>
          </w:p>
          <w:p w14:paraId="6AF11DEA" w14:textId="77777777" w:rsidR="00F56008" w:rsidRPr="00DB5C50" w:rsidRDefault="00835842">
            <w:pPr>
              <w:spacing w:after="0" w:line="259" w:lineRule="auto"/>
              <w:ind w:left="0" w:right="1693" w:firstLine="0"/>
              <w:jc w:val="left"/>
              <w:rPr>
                <w:lang w:val="en-US"/>
              </w:rPr>
            </w:pPr>
            <w:proofErr w:type="spellStart"/>
            <w:r w:rsidRPr="00DB5C50">
              <w:rPr>
                <w:color w:val="585858"/>
                <w:lang w:val="en-US"/>
              </w:rPr>
              <w:t>fixed_wpar_lambda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new_parameters</w:t>
            </w:r>
            <w:proofErr w:type="spellEnd"/>
            <w:r w:rsidRPr="00DB5C50">
              <w:rPr>
                <w:color w:val="585858"/>
                <w:lang w:val="en-US"/>
              </w:rPr>
              <w:t>[</w:t>
            </w:r>
            <w:r w:rsidRPr="00DB5C50">
              <w:rPr>
                <w:color w:val="AF0F91"/>
                <w:lang w:val="en-US"/>
              </w:rPr>
              <w:t>1</w:t>
            </w:r>
            <w:r w:rsidRPr="00DB5C50">
              <w:rPr>
                <w:lang w:val="en-US"/>
              </w:rPr>
              <w:t>:</w:t>
            </w:r>
            <w:r w:rsidRPr="00DB5C50">
              <w:rPr>
                <w:color w:val="585858"/>
                <w:lang w:val="en-US"/>
              </w:rPr>
              <w:t xml:space="preserve">m] </w:t>
            </w:r>
            <w:proofErr w:type="spellStart"/>
            <w:r w:rsidRPr="00DB5C50">
              <w:rPr>
                <w:color w:val="585858"/>
                <w:lang w:val="en-US"/>
              </w:rPr>
              <w:t>fixed_wpar_gamma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new_parameters</w:t>
            </w:r>
            <w:proofErr w:type="spellEnd"/>
            <w:r w:rsidRPr="00DB5C50">
              <w:rPr>
                <w:color w:val="585858"/>
                <w:lang w:val="en-US"/>
              </w:rPr>
              <w:t>[</w:t>
            </w:r>
            <w:r w:rsidRPr="00DB5C50">
              <w:rPr>
                <w:lang w:val="en-US"/>
              </w:rPr>
              <w:t>-</w:t>
            </w:r>
            <w:r w:rsidRPr="00DB5C50">
              <w:rPr>
                <w:color w:val="585858"/>
                <w:lang w:val="en-US"/>
              </w:rPr>
              <w:t>(</w:t>
            </w:r>
            <w:r w:rsidRPr="00DB5C50">
              <w:rPr>
                <w:color w:val="AF0F91"/>
                <w:lang w:val="en-US"/>
              </w:rPr>
              <w:t>1</w:t>
            </w:r>
            <w:r w:rsidRPr="00DB5C50">
              <w:rPr>
                <w:lang w:val="en-US"/>
              </w:rPr>
              <w:t>:</w:t>
            </w:r>
            <w:r w:rsidRPr="00DB5C50">
              <w:rPr>
                <w:color w:val="585858"/>
                <w:lang w:val="en-US"/>
              </w:rPr>
              <w:t xml:space="preserve">m)] </w:t>
            </w:r>
            <w:proofErr w:type="spellStart"/>
            <w:r w:rsidRPr="00DB5C50">
              <w:rPr>
                <w:color w:val="585858"/>
                <w:lang w:val="en-US"/>
              </w:rPr>
              <w:t>new_parameters</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fixed_wpar_lambda</w:t>
            </w:r>
            <w:proofErr w:type="spellEnd"/>
            <w:r w:rsidRPr="00DB5C50">
              <w:rPr>
                <w:color w:val="585858"/>
                <w:lang w:val="en-US"/>
              </w:rPr>
              <w:t>,</w:t>
            </w:r>
          </w:p>
        </w:tc>
      </w:tr>
    </w:tbl>
    <w:p w14:paraId="390C4F56" w14:textId="77777777" w:rsidR="00F56008" w:rsidRPr="00DB5C50" w:rsidRDefault="00835842">
      <w:pPr>
        <w:shd w:val="clear" w:color="auto" w:fill="F7F7F7"/>
        <w:spacing w:after="205" w:line="265" w:lineRule="auto"/>
        <w:ind w:left="10" w:right="1096"/>
        <w:jc w:val="center"/>
        <w:rPr>
          <w:lang w:val="en-US"/>
        </w:rPr>
      </w:pPr>
      <w:proofErr w:type="spellStart"/>
      <w:r w:rsidRPr="00DB5C50">
        <w:rPr>
          <w:color w:val="55AA55"/>
          <w:lang w:val="en-US"/>
        </w:rPr>
        <w:t>tgamma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fixed_wpar_gamma</w:t>
      </w:r>
      <w:proofErr w:type="spellEnd"/>
      <w:r w:rsidRPr="00DB5C50">
        <w:rPr>
          <w:color w:val="585858"/>
          <w:lang w:val="en-US"/>
        </w:rPr>
        <w:t>)</w:t>
      </w:r>
    </w:p>
    <w:p w14:paraId="284C6239" w14:textId="77777777" w:rsidR="00F56008" w:rsidRPr="00DB5C50" w:rsidRDefault="00835842">
      <w:pPr>
        <w:ind w:left="101" w:right="1345" w:firstLine="239"/>
        <w:rPr>
          <w:lang w:val="en-US"/>
        </w:rPr>
      </w:pPr>
      <w:r w:rsidRPr="00DB5C50">
        <w:rPr>
          <w:lang w:val="en-US"/>
        </w:rPr>
        <w:lastRenderedPageBreak/>
        <w:t xml:space="preserve">In order to have TMB treat parameters as constants, the map argument of the </w:t>
      </w:r>
      <w:proofErr w:type="spellStart"/>
      <w:r w:rsidRPr="00DB5C50">
        <w:rPr>
          <w:lang w:val="en-US"/>
        </w:rPr>
        <w:t>MakeADFun</w:t>
      </w:r>
      <w:proofErr w:type="spellEnd"/>
      <w:r w:rsidRPr="00DB5C50">
        <w:rPr>
          <w:lang w:val="en-US"/>
        </w:rPr>
        <w:t xml:space="preserve"> function must be a list. This list must contain named vectors filled with NA if the parameter is to be treated as a constant, or factor levels.</w:t>
      </w:r>
    </w:p>
    <w:p w14:paraId="1560DF3B" w14:textId="77777777" w:rsidR="00F56008" w:rsidRPr="00DB5C50" w:rsidRDefault="00835842">
      <w:pPr>
        <w:ind w:left="101" w:right="1345" w:firstLine="239"/>
        <w:rPr>
          <w:lang w:val="en-US"/>
        </w:rPr>
      </w:pPr>
      <w:r w:rsidRPr="00DB5C50">
        <w:rPr>
          <w:lang w:val="en-US"/>
        </w:rPr>
        <w:t xml:space="preserve">Equal factor level is collected to a common value, so we want 1 factor level for each non-fixed parameter, and NA for each fixed parameter. We take increasing numbers to make </w:t>
      </w:r>
      <w:proofErr w:type="gramStart"/>
      <w:r w:rsidRPr="00DB5C50">
        <w:rPr>
          <w:lang w:val="en-US"/>
        </w:rPr>
        <w:t>factors, and</w:t>
      </w:r>
      <w:proofErr w:type="gramEnd"/>
      <w:r w:rsidRPr="00DB5C50">
        <w:rPr>
          <w:lang w:val="en-US"/>
        </w:rPr>
        <w:t xml:space="preserve"> replace with NA where necessary.</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rsidRPr="00CE2C02" w14:paraId="1B734931" w14:textId="77777777">
        <w:trPr>
          <w:trHeight w:val="7695"/>
        </w:trPr>
        <w:tc>
          <w:tcPr>
            <w:tcW w:w="8562" w:type="dxa"/>
            <w:tcBorders>
              <w:top w:val="nil"/>
              <w:left w:val="nil"/>
              <w:bottom w:val="nil"/>
              <w:right w:val="nil"/>
            </w:tcBorders>
            <w:shd w:val="clear" w:color="auto" w:fill="F7F7F7"/>
          </w:tcPr>
          <w:p w14:paraId="40608897" w14:textId="77777777" w:rsidR="00F56008" w:rsidRDefault="00835842">
            <w:pPr>
              <w:spacing w:after="0" w:line="259" w:lineRule="auto"/>
              <w:ind w:left="0" w:firstLine="0"/>
              <w:jc w:val="left"/>
            </w:pPr>
            <w:r>
              <w:rPr>
                <w:i/>
                <w:color w:val="AD95AF"/>
              </w:rPr>
              <w:t xml:space="preserve"># </w:t>
            </w:r>
            <w:proofErr w:type="spellStart"/>
            <w:r>
              <w:rPr>
                <w:i/>
                <w:color w:val="AD95AF"/>
              </w:rPr>
              <w:t>map_tgamma</w:t>
            </w:r>
            <w:proofErr w:type="spellEnd"/>
            <w:r>
              <w:rPr>
                <w:i/>
                <w:color w:val="AD95AF"/>
              </w:rPr>
              <w:t xml:space="preserve"> &lt;- 1:(m ˆ 2 - m)</w:t>
            </w:r>
          </w:p>
          <w:p w14:paraId="5264DE7F" w14:textId="77777777" w:rsidR="00F56008" w:rsidRPr="00DB5C50" w:rsidRDefault="00835842">
            <w:pPr>
              <w:spacing w:after="0" w:line="259" w:lineRule="auto"/>
              <w:ind w:left="0" w:firstLine="0"/>
              <w:jc w:val="left"/>
              <w:rPr>
                <w:lang w:val="en-US"/>
              </w:rPr>
            </w:pPr>
            <w:r w:rsidRPr="00DB5C50">
              <w:rPr>
                <w:i/>
                <w:color w:val="AD95AF"/>
                <w:lang w:val="en-US"/>
              </w:rPr>
              <w:t xml:space="preserve"># </w:t>
            </w:r>
            <w:proofErr w:type="spellStart"/>
            <w:r w:rsidRPr="00DB5C50">
              <w:rPr>
                <w:i/>
                <w:color w:val="AD95AF"/>
                <w:lang w:val="en-US"/>
              </w:rPr>
              <w:t>replacement_idx</w:t>
            </w:r>
            <w:proofErr w:type="spellEnd"/>
            <w:r w:rsidRPr="00DB5C50">
              <w:rPr>
                <w:i/>
                <w:color w:val="AD95AF"/>
                <w:lang w:val="en-US"/>
              </w:rPr>
              <w:t xml:space="preserve"> &lt;- which(</w:t>
            </w:r>
            <w:proofErr w:type="spellStart"/>
            <w:r w:rsidRPr="00DB5C50">
              <w:rPr>
                <w:i/>
                <w:color w:val="AD95AF"/>
                <w:lang w:val="en-US"/>
              </w:rPr>
              <w:t>new_parameters$tgamma</w:t>
            </w:r>
            <w:proofErr w:type="spellEnd"/>
            <w:r w:rsidRPr="00DB5C50">
              <w:rPr>
                <w:i/>
                <w:color w:val="AD95AF"/>
                <w:lang w:val="en-US"/>
              </w:rPr>
              <w:t xml:space="preserve"> == -Inf)</w:t>
            </w:r>
          </w:p>
          <w:p w14:paraId="02B89F95" w14:textId="77777777" w:rsidR="00F56008" w:rsidRPr="00DB5C50" w:rsidRDefault="00835842">
            <w:pPr>
              <w:spacing w:after="0" w:line="259" w:lineRule="auto"/>
              <w:ind w:left="0" w:firstLine="0"/>
              <w:jc w:val="left"/>
              <w:rPr>
                <w:lang w:val="en-US"/>
              </w:rPr>
            </w:pPr>
            <w:r w:rsidRPr="00DB5C50">
              <w:rPr>
                <w:i/>
                <w:color w:val="AD95AF"/>
                <w:lang w:val="en-US"/>
              </w:rPr>
              <w:t xml:space="preserve"># </w:t>
            </w:r>
            <w:proofErr w:type="spellStart"/>
            <w:r w:rsidRPr="00DB5C50">
              <w:rPr>
                <w:i/>
                <w:color w:val="AD95AF"/>
                <w:lang w:val="en-US"/>
              </w:rPr>
              <w:t>map_tgamma</w:t>
            </w:r>
            <w:proofErr w:type="spellEnd"/>
            <w:r w:rsidRPr="00DB5C50">
              <w:rPr>
                <w:i/>
                <w:color w:val="AD95AF"/>
                <w:lang w:val="en-US"/>
              </w:rPr>
              <w:t>[</w:t>
            </w:r>
            <w:proofErr w:type="spellStart"/>
            <w:r w:rsidRPr="00DB5C50">
              <w:rPr>
                <w:i/>
                <w:color w:val="AD95AF"/>
                <w:lang w:val="en-US"/>
              </w:rPr>
              <w:t>replacement_idx</w:t>
            </w:r>
            <w:proofErr w:type="spellEnd"/>
            <w:r w:rsidRPr="00DB5C50">
              <w:rPr>
                <w:i/>
                <w:color w:val="AD95AF"/>
                <w:lang w:val="en-US"/>
              </w:rPr>
              <w:t>] &lt;- NA</w:t>
            </w:r>
          </w:p>
          <w:p w14:paraId="7FCECAC0" w14:textId="77777777" w:rsidR="00F56008" w:rsidRPr="00DB5C50" w:rsidRDefault="00835842">
            <w:pPr>
              <w:spacing w:after="0" w:line="259" w:lineRule="auto"/>
              <w:ind w:left="0" w:firstLine="0"/>
              <w:jc w:val="left"/>
              <w:rPr>
                <w:lang w:val="en-US"/>
              </w:rPr>
            </w:pPr>
            <w:r w:rsidRPr="00DB5C50">
              <w:rPr>
                <w:i/>
                <w:color w:val="AD95AF"/>
                <w:lang w:val="en-US"/>
              </w:rPr>
              <w:t xml:space="preserve"># </w:t>
            </w:r>
            <w:proofErr w:type="spellStart"/>
            <w:r w:rsidRPr="00DB5C50">
              <w:rPr>
                <w:i/>
                <w:color w:val="AD95AF"/>
                <w:lang w:val="en-US"/>
              </w:rPr>
              <w:t>map_tgamma</w:t>
            </w:r>
            <w:proofErr w:type="spellEnd"/>
            <w:r w:rsidRPr="00DB5C50">
              <w:rPr>
                <w:i/>
                <w:color w:val="AD95AF"/>
                <w:lang w:val="en-US"/>
              </w:rPr>
              <w:t xml:space="preserve"> &lt;- </w:t>
            </w:r>
            <w:proofErr w:type="spellStart"/>
            <w:r w:rsidRPr="00DB5C50">
              <w:rPr>
                <w:i/>
                <w:color w:val="AD95AF"/>
                <w:lang w:val="en-US"/>
              </w:rPr>
              <w:t>as.factor</w:t>
            </w:r>
            <w:proofErr w:type="spellEnd"/>
            <w:r w:rsidRPr="00DB5C50">
              <w:rPr>
                <w:i/>
                <w:color w:val="AD95AF"/>
                <w:lang w:val="en-US"/>
              </w:rPr>
              <w:t>(</w:t>
            </w:r>
            <w:proofErr w:type="spellStart"/>
            <w:r w:rsidRPr="00DB5C50">
              <w:rPr>
                <w:i/>
                <w:color w:val="AD95AF"/>
                <w:lang w:val="en-US"/>
              </w:rPr>
              <w:t>map_tgamma</w:t>
            </w:r>
            <w:proofErr w:type="spellEnd"/>
            <w:r w:rsidRPr="00DB5C50">
              <w:rPr>
                <w:i/>
                <w:color w:val="AD95AF"/>
                <w:lang w:val="en-US"/>
              </w:rPr>
              <w:t>)</w:t>
            </w:r>
          </w:p>
          <w:p w14:paraId="3B452DBA" w14:textId="77777777" w:rsidR="00F56008" w:rsidRDefault="00835842">
            <w:pPr>
              <w:spacing w:after="0" w:line="259" w:lineRule="auto"/>
              <w:ind w:left="0" w:firstLine="0"/>
              <w:jc w:val="left"/>
            </w:pPr>
            <w:r>
              <w:rPr>
                <w:i/>
                <w:color w:val="AD95AF"/>
              </w:rPr>
              <w:t>#</w:t>
            </w:r>
          </w:p>
          <w:p w14:paraId="67F7FA6E" w14:textId="77777777" w:rsidR="00F56008" w:rsidRDefault="00835842">
            <w:pPr>
              <w:spacing w:after="0" w:line="259" w:lineRule="auto"/>
              <w:ind w:left="0" w:firstLine="0"/>
              <w:jc w:val="left"/>
            </w:pPr>
            <w:r>
              <w:rPr>
                <w:i/>
                <w:color w:val="AD95AF"/>
              </w:rPr>
              <w:t xml:space="preserve"># </w:t>
            </w:r>
            <w:proofErr w:type="spellStart"/>
            <w:r>
              <w:rPr>
                <w:i/>
                <w:color w:val="AD95AF"/>
              </w:rPr>
              <w:t>map_log_lambda</w:t>
            </w:r>
            <w:proofErr w:type="spellEnd"/>
            <w:r>
              <w:rPr>
                <w:i/>
                <w:color w:val="AD95AF"/>
              </w:rPr>
              <w:t xml:space="preserve"> &lt;- (m ˆ 2 - m) + 1:m</w:t>
            </w:r>
          </w:p>
          <w:p w14:paraId="2F4F4134" w14:textId="77777777" w:rsidR="00F56008" w:rsidRPr="00DB5C50" w:rsidRDefault="00835842">
            <w:pPr>
              <w:spacing w:after="0" w:line="259" w:lineRule="auto"/>
              <w:ind w:left="0" w:firstLine="0"/>
              <w:jc w:val="left"/>
              <w:rPr>
                <w:lang w:val="en-US"/>
              </w:rPr>
            </w:pPr>
            <w:r w:rsidRPr="00DB5C50">
              <w:rPr>
                <w:i/>
                <w:color w:val="AD95AF"/>
                <w:lang w:val="en-US"/>
              </w:rPr>
              <w:t xml:space="preserve"># </w:t>
            </w:r>
            <w:proofErr w:type="spellStart"/>
            <w:r w:rsidRPr="00DB5C50">
              <w:rPr>
                <w:i/>
                <w:color w:val="AD95AF"/>
                <w:lang w:val="en-US"/>
              </w:rPr>
              <w:t>replacement_idx</w:t>
            </w:r>
            <w:proofErr w:type="spellEnd"/>
            <w:r w:rsidRPr="00DB5C50">
              <w:rPr>
                <w:i/>
                <w:color w:val="AD95AF"/>
                <w:lang w:val="en-US"/>
              </w:rPr>
              <w:t xml:space="preserve"> &lt;- which(</w:t>
            </w:r>
            <w:proofErr w:type="spellStart"/>
            <w:r w:rsidRPr="00DB5C50">
              <w:rPr>
                <w:i/>
                <w:color w:val="AD95AF"/>
                <w:lang w:val="en-US"/>
              </w:rPr>
              <w:t>new_parameters$log_lambda</w:t>
            </w:r>
            <w:proofErr w:type="spellEnd"/>
            <w:r w:rsidRPr="00DB5C50">
              <w:rPr>
                <w:i/>
                <w:color w:val="AD95AF"/>
                <w:lang w:val="en-US"/>
              </w:rPr>
              <w:t xml:space="preserve"> == -Inf)</w:t>
            </w:r>
          </w:p>
          <w:p w14:paraId="0E85294E" w14:textId="77777777" w:rsidR="00F56008" w:rsidRPr="00DB5C50" w:rsidRDefault="00835842">
            <w:pPr>
              <w:spacing w:after="0" w:line="259" w:lineRule="auto"/>
              <w:ind w:left="0" w:firstLine="0"/>
              <w:jc w:val="left"/>
              <w:rPr>
                <w:lang w:val="en-US"/>
              </w:rPr>
            </w:pPr>
            <w:r w:rsidRPr="00DB5C50">
              <w:rPr>
                <w:i/>
                <w:color w:val="AD95AF"/>
                <w:lang w:val="en-US"/>
              </w:rPr>
              <w:t xml:space="preserve"># </w:t>
            </w:r>
            <w:proofErr w:type="spellStart"/>
            <w:r w:rsidRPr="00DB5C50">
              <w:rPr>
                <w:i/>
                <w:color w:val="AD95AF"/>
                <w:lang w:val="en-US"/>
              </w:rPr>
              <w:t>map_log_lambda</w:t>
            </w:r>
            <w:proofErr w:type="spellEnd"/>
            <w:r w:rsidRPr="00DB5C50">
              <w:rPr>
                <w:i/>
                <w:color w:val="AD95AF"/>
                <w:lang w:val="en-US"/>
              </w:rPr>
              <w:t>[</w:t>
            </w:r>
            <w:proofErr w:type="spellStart"/>
            <w:r w:rsidRPr="00DB5C50">
              <w:rPr>
                <w:i/>
                <w:color w:val="AD95AF"/>
                <w:lang w:val="en-US"/>
              </w:rPr>
              <w:t>replacement_idx</w:t>
            </w:r>
            <w:proofErr w:type="spellEnd"/>
            <w:r w:rsidRPr="00DB5C50">
              <w:rPr>
                <w:i/>
                <w:color w:val="AD95AF"/>
                <w:lang w:val="en-US"/>
              </w:rPr>
              <w:t>] &lt;- NA</w:t>
            </w:r>
          </w:p>
          <w:p w14:paraId="258E5EC5" w14:textId="77777777" w:rsidR="00F56008" w:rsidRDefault="00835842">
            <w:pPr>
              <w:spacing w:after="254" w:line="259" w:lineRule="auto"/>
              <w:ind w:left="0" w:firstLine="0"/>
              <w:jc w:val="left"/>
            </w:pPr>
            <w:r>
              <w:rPr>
                <w:i/>
                <w:color w:val="AD95AF"/>
              </w:rPr>
              <w:t xml:space="preserve"># </w:t>
            </w:r>
            <w:proofErr w:type="spellStart"/>
            <w:r>
              <w:rPr>
                <w:i/>
                <w:color w:val="AD95AF"/>
              </w:rPr>
              <w:t>map_log_lambda</w:t>
            </w:r>
            <w:proofErr w:type="spellEnd"/>
            <w:r>
              <w:rPr>
                <w:i/>
                <w:color w:val="AD95AF"/>
              </w:rPr>
              <w:t xml:space="preserve"> &lt;- </w:t>
            </w:r>
            <w:proofErr w:type="spellStart"/>
            <w:r>
              <w:rPr>
                <w:i/>
                <w:color w:val="AD95AF"/>
              </w:rPr>
              <w:t>as.factor</w:t>
            </w:r>
            <w:proofErr w:type="spellEnd"/>
            <w:r>
              <w:rPr>
                <w:i/>
                <w:color w:val="AD95AF"/>
              </w:rPr>
              <w:t>(</w:t>
            </w:r>
            <w:proofErr w:type="spellStart"/>
            <w:r>
              <w:rPr>
                <w:i/>
                <w:color w:val="AD95AF"/>
              </w:rPr>
              <w:t>map_log_lambda</w:t>
            </w:r>
            <w:proofErr w:type="spellEnd"/>
            <w:r>
              <w:rPr>
                <w:i/>
                <w:color w:val="AD95AF"/>
              </w:rPr>
              <w:t>)</w:t>
            </w:r>
          </w:p>
          <w:p w14:paraId="61D65F57" w14:textId="77777777" w:rsidR="00F56008" w:rsidRPr="00DB5C50" w:rsidRDefault="00835842">
            <w:pPr>
              <w:spacing w:after="273" w:line="259" w:lineRule="auto"/>
              <w:ind w:left="0" w:firstLine="0"/>
              <w:jc w:val="left"/>
              <w:rPr>
                <w:lang w:val="en-US"/>
              </w:rPr>
            </w:pPr>
            <w:proofErr w:type="spellStart"/>
            <w:r w:rsidRPr="00DB5C50">
              <w:rPr>
                <w:color w:val="585858"/>
                <w:lang w:val="en-US"/>
              </w:rPr>
              <w:t>replacement_idx</w:t>
            </w:r>
            <w:proofErr w:type="spellEnd"/>
            <w:r w:rsidRPr="00DB5C50">
              <w:rPr>
                <w:color w:val="585858"/>
                <w:lang w:val="en-US"/>
              </w:rPr>
              <w:t xml:space="preserve"> </w:t>
            </w:r>
            <w:r w:rsidRPr="00DB5C50">
              <w:rPr>
                <w:color w:val="B05A65"/>
                <w:lang w:val="en-US"/>
              </w:rPr>
              <w:t xml:space="preserve">&lt;- </w:t>
            </w:r>
            <w:r w:rsidRPr="00DB5C50">
              <w:rPr>
                <w:b/>
                <w:color w:val="BC5A65"/>
                <w:lang w:val="en-US"/>
              </w:rPr>
              <w:t>c</w:t>
            </w:r>
            <w:r w:rsidRPr="00DB5C50">
              <w:rPr>
                <w:color w:val="585858"/>
                <w:lang w:val="en-US"/>
              </w:rPr>
              <w:t>(</w:t>
            </w:r>
            <w:r w:rsidRPr="00DB5C50">
              <w:rPr>
                <w:color w:val="AF0F91"/>
                <w:lang w:val="en-US"/>
              </w:rPr>
              <w:t>TRUE</w:t>
            </w:r>
            <w:r w:rsidRPr="00DB5C50">
              <w:rPr>
                <w:color w:val="585858"/>
                <w:lang w:val="en-US"/>
              </w:rPr>
              <w:t xml:space="preserve">, </w:t>
            </w:r>
            <w:r w:rsidRPr="00DB5C50">
              <w:rPr>
                <w:b/>
                <w:color w:val="BC5A65"/>
                <w:lang w:val="en-US"/>
              </w:rPr>
              <w:t>rep</w:t>
            </w:r>
            <w:r w:rsidRPr="00DB5C50">
              <w:rPr>
                <w:color w:val="585858"/>
                <w:lang w:val="en-US"/>
              </w:rPr>
              <w:t>(</w:t>
            </w:r>
            <w:r w:rsidRPr="00DB5C50">
              <w:rPr>
                <w:color w:val="AF0F91"/>
                <w:lang w:val="en-US"/>
              </w:rPr>
              <w:t>FALSE</w:t>
            </w:r>
            <w:r w:rsidRPr="00DB5C50">
              <w:rPr>
                <w:color w:val="585858"/>
                <w:lang w:val="en-US"/>
              </w:rPr>
              <w:t xml:space="preserve">, m </w:t>
            </w:r>
            <w:r w:rsidRPr="00DB5C50">
              <w:rPr>
                <w:lang w:val="en-US"/>
              </w:rPr>
              <w:t xml:space="preserve">- </w:t>
            </w:r>
            <w:r w:rsidRPr="00DB5C50">
              <w:rPr>
                <w:color w:val="AF0F91"/>
                <w:lang w:val="en-US"/>
              </w:rPr>
              <w:t>1</w:t>
            </w:r>
            <w:r w:rsidRPr="00DB5C50">
              <w:rPr>
                <w:color w:val="585858"/>
                <w:lang w:val="en-US"/>
              </w:rPr>
              <w:t>))</w:t>
            </w:r>
          </w:p>
          <w:p w14:paraId="78147A26" w14:textId="77777777" w:rsidR="00F56008" w:rsidRDefault="00835842">
            <w:pPr>
              <w:spacing w:after="34" w:line="259" w:lineRule="auto"/>
              <w:ind w:left="0" w:firstLine="0"/>
              <w:jc w:val="left"/>
            </w:pPr>
            <w:proofErr w:type="spellStart"/>
            <w:r>
              <w:rPr>
                <w:color w:val="585858"/>
              </w:rPr>
              <w:t>map_tgamma</w:t>
            </w:r>
            <w:proofErr w:type="spellEnd"/>
            <w:r>
              <w:rPr>
                <w:color w:val="585858"/>
              </w:rPr>
              <w:t xml:space="preserve"> </w:t>
            </w:r>
            <w:r>
              <w:rPr>
                <w:color w:val="B05A65"/>
              </w:rPr>
              <w:t xml:space="preserve">&lt;- </w:t>
            </w:r>
            <w:r>
              <w:rPr>
                <w:color w:val="AF0F91"/>
              </w:rPr>
              <w:t>1</w:t>
            </w:r>
            <w:r>
              <w:t>:</w:t>
            </w:r>
            <w:r>
              <w:rPr>
                <w:color w:val="585858"/>
              </w:rPr>
              <w:t xml:space="preserve">(m </w:t>
            </w:r>
            <w:r>
              <w:t xml:space="preserve">ˆ </w:t>
            </w:r>
            <w:r>
              <w:rPr>
                <w:color w:val="AF0F91"/>
              </w:rPr>
              <w:t xml:space="preserve">2 </w:t>
            </w:r>
            <w:r>
              <w:t xml:space="preserve">- </w:t>
            </w:r>
            <w:r>
              <w:rPr>
                <w:color w:val="585858"/>
              </w:rPr>
              <w:t>m)</w:t>
            </w:r>
          </w:p>
          <w:p w14:paraId="449EF313" w14:textId="77777777" w:rsidR="00F56008" w:rsidRDefault="00835842">
            <w:pPr>
              <w:spacing w:after="274" w:line="259" w:lineRule="auto"/>
              <w:ind w:left="0" w:firstLine="0"/>
              <w:jc w:val="left"/>
            </w:pPr>
            <w:proofErr w:type="spellStart"/>
            <w:r>
              <w:rPr>
                <w:color w:val="585858"/>
              </w:rPr>
              <w:t>map_tgamma</w:t>
            </w:r>
            <w:proofErr w:type="spellEnd"/>
            <w:r>
              <w:rPr>
                <w:color w:val="585858"/>
              </w:rPr>
              <w:t xml:space="preserve"> </w:t>
            </w:r>
            <w:r>
              <w:rPr>
                <w:color w:val="B05A65"/>
              </w:rPr>
              <w:t xml:space="preserve">&lt;- </w:t>
            </w:r>
            <w:proofErr w:type="spellStart"/>
            <w:r>
              <w:rPr>
                <w:b/>
                <w:color w:val="BC5A65"/>
              </w:rPr>
              <w:t>as.factor</w:t>
            </w:r>
            <w:proofErr w:type="spellEnd"/>
            <w:r>
              <w:rPr>
                <w:color w:val="585858"/>
              </w:rPr>
              <w:t>(</w:t>
            </w:r>
            <w:proofErr w:type="spellStart"/>
            <w:r>
              <w:rPr>
                <w:color w:val="585858"/>
              </w:rPr>
              <w:t>map_tgamma</w:t>
            </w:r>
            <w:proofErr w:type="spellEnd"/>
            <w:r>
              <w:rPr>
                <w:color w:val="585858"/>
              </w:rPr>
              <w:t>)</w:t>
            </w:r>
          </w:p>
          <w:p w14:paraId="20DFEFB4" w14:textId="77777777" w:rsidR="00F56008" w:rsidRPr="00DB5C50" w:rsidRDefault="00835842">
            <w:pPr>
              <w:spacing w:after="0" w:line="293" w:lineRule="auto"/>
              <w:ind w:left="0" w:right="1573" w:firstLine="0"/>
              <w:jc w:val="left"/>
              <w:rPr>
                <w:lang w:val="en-US"/>
              </w:rPr>
            </w:pPr>
            <w:proofErr w:type="spellStart"/>
            <w:r w:rsidRPr="00DB5C50">
              <w:rPr>
                <w:color w:val="585858"/>
                <w:lang w:val="en-US"/>
              </w:rPr>
              <w:t>replacement_idx</w:t>
            </w:r>
            <w:proofErr w:type="spellEnd"/>
            <w:r w:rsidRPr="00DB5C50">
              <w:rPr>
                <w:color w:val="585858"/>
                <w:lang w:val="en-US"/>
              </w:rPr>
              <w:t xml:space="preserve"> </w:t>
            </w:r>
            <w:r w:rsidRPr="00DB5C50">
              <w:rPr>
                <w:color w:val="B05A65"/>
                <w:lang w:val="en-US"/>
              </w:rPr>
              <w:t xml:space="preserve">&lt;- </w:t>
            </w:r>
            <w:r w:rsidRPr="00DB5C50">
              <w:rPr>
                <w:b/>
                <w:color w:val="BC5A65"/>
                <w:lang w:val="en-US"/>
              </w:rPr>
              <w:t>head</w:t>
            </w:r>
            <w:r w:rsidRPr="00DB5C50">
              <w:rPr>
                <w:color w:val="585858"/>
                <w:lang w:val="en-US"/>
              </w:rPr>
              <w:t>(</w:t>
            </w:r>
            <w:proofErr w:type="spellStart"/>
            <w:r w:rsidRPr="00DB5C50">
              <w:rPr>
                <w:color w:val="585858"/>
                <w:lang w:val="en-US"/>
              </w:rPr>
              <w:t>replacement_idx</w:t>
            </w:r>
            <w:proofErr w:type="spellEnd"/>
            <w:r w:rsidRPr="00DB5C50">
              <w:rPr>
                <w:color w:val="585858"/>
                <w:lang w:val="en-US"/>
              </w:rPr>
              <w:t xml:space="preserve">, m) </w:t>
            </w:r>
            <w:proofErr w:type="spellStart"/>
            <w:r w:rsidRPr="00DB5C50">
              <w:rPr>
                <w:color w:val="585858"/>
                <w:lang w:val="en-US"/>
              </w:rPr>
              <w:t>map_log_lambda</w:t>
            </w:r>
            <w:proofErr w:type="spellEnd"/>
            <w:r w:rsidRPr="00DB5C50">
              <w:rPr>
                <w:color w:val="585858"/>
                <w:lang w:val="en-US"/>
              </w:rPr>
              <w:t xml:space="preserve"> </w:t>
            </w:r>
            <w:r w:rsidRPr="00DB5C50">
              <w:rPr>
                <w:color w:val="B05A65"/>
                <w:lang w:val="en-US"/>
              </w:rPr>
              <w:t xml:space="preserve">&lt;- </w:t>
            </w:r>
            <w:r w:rsidRPr="00DB5C50">
              <w:rPr>
                <w:color w:val="585858"/>
                <w:lang w:val="en-US"/>
              </w:rPr>
              <w:t xml:space="preserve">(m </w:t>
            </w:r>
            <w:r w:rsidRPr="00DB5C50">
              <w:rPr>
                <w:lang w:val="en-US"/>
              </w:rPr>
              <w:t xml:space="preserve">ˆ </w:t>
            </w:r>
            <w:r w:rsidRPr="00DB5C50">
              <w:rPr>
                <w:color w:val="AF0F91"/>
                <w:lang w:val="en-US"/>
              </w:rPr>
              <w:t xml:space="preserve">2 </w:t>
            </w:r>
            <w:r w:rsidRPr="00DB5C50">
              <w:rPr>
                <w:lang w:val="en-US"/>
              </w:rPr>
              <w:t xml:space="preserve">- </w:t>
            </w:r>
            <w:r w:rsidRPr="00DB5C50">
              <w:rPr>
                <w:color w:val="585858"/>
                <w:lang w:val="en-US"/>
              </w:rPr>
              <w:t xml:space="preserve">m) </w:t>
            </w:r>
            <w:r w:rsidRPr="00DB5C50">
              <w:rPr>
                <w:lang w:val="en-US"/>
              </w:rPr>
              <w:t xml:space="preserve">+ </w:t>
            </w:r>
            <w:r w:rsidRPr="00DB5C50">
              <w:rPr>
                <w:color w:val="AF0F91"/>
                <w:lang w:val="en-US"/>
              </w:rPr>
              <w:t>1</w:t>
            </w:r>
            <w:r w:rsidRPr="00DB5C50">
              <w:rPr>
                <w:lang w:val="en-US"/>
              </w:rPr>
              <w:t>:</w:t>
            </w:r>
            <w:r w:rsidRPr="00DB5C50">
              <w:rPr>
                <w:color w:val="585858"/>
                <w:lang w:val="en-US"/>
              </w:rPr>
              <w:t>m</w:t>
            </w:r>
          </w:p>
          <w:p w14:paraId="49FB9106" w14:textId="77777777" w:rsidR="00F56008" w:rsidRPr="00DB5C50" w:rsidRDefault="00835842">
            <w:pPr>
              <w:spacing w:after="240" w:line="292" w:lineRule="auto"/>
              <w:ind w:left="0" w:right="2290" w:firstLine="0"/>
              <w:jc w:val="left"/>
              <w:rPr>
                <w:lang w:val="en-US"/>
              </w:rPr>
            </w:pPr>
            <w:proofErr w:type="spellStart"/>
            <w:r w:rsidRPr="00DB5C50">
              <w:rPr>
                <w:color w:val="585858"/>
                <w:lang w:val="en-US"/>
              </w:rPr>
              <w:t>map_log_lambda</w:t>
            </w:r>
            <w:proofErr w:type="spellEnd"/>
            <w:r w:rsidRPr="00DB5C50">
              <w:rPr>
                <w:color w:val="585858"/>
                <w:lang w:val="en-US"/>
              </w:rPr>
              <w:t>[</w:t>
            </w:r>
            <w:proofErr w:type="spellStart"/>
            <w:r w:rsidRPr="00DB5C50">
              <w:rPr>
                <w:color w:val="585858"/>
                <w:lang w:val="en-US"/>
              </w:rPr>
              <w:t>replacement_idx</w:t>
            </w:r>
            <w:proofErr w:type="spellEnd"/>
            <w:r w:rsidRPr="00DB5C50">
              <w:rPr>
                <w:color w:val="585858"/>
                <w:lang w:val="en-US"/>
              </w:rPr>
              <w:t xml:space="preserve">] </w:t>
            </w:r>
            <w:r w:rsidRPr="00DB5C50">
              <w:rPr>
                <w:color w:val="B05A65"/>
                <w:lang w:val="en-US"/>
              </w:rPr>
              <w:t xml:space="preserve">&lt;- </w:t>
            </w:r>
            <w:r w:rsidRPr="00DB5C50">
              <w:rPr>
                <w:color w:val="AF0F91"/>
                <w:lang w:val="en-US"/>
              </w:rPr>
              <w:t xml:space="preserve">NA </w:t>
            </w:r>
            <w:proofErr w:type="spellStart"/>
            <w:r w:rsidRPr="00DB5C50">
              <w:rPr>
                <w:color w:val="585858"/>
                <w:lang w:val="en-US"/>
              </w:rPr>
              <w:t>map_log_lambda</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as.factor</w:t>
            </w:r>
            <w:proofErr w:type="spellEnd"/>
            <w:r w:rsidRPr="00DB5C50">
              <w:rPr>
                <w:color w:val="585858"/>
                <w:lang w:val="en-US"/>
              </w:rPr>
              <w:t>(</w:t>
            </w:r>
            <w:proofErr w:type="spellStart"/>
            <w:r w:rsidRPr="00DB5C50">
              <w:rPr>
                <w:color w:val="585858"/>
                <w:lang w:val="en-US"/>
              </w:rPr>
              <w:t>map_log_lambda</w:t>
            </w:r>
            <w:proofErr w:type="spellEnd"/>
            <w:r w:rsidRPr="00DB5C50">
              <w:rPr>
                <w:color w:val="585858"/>
                <w:lang w:val="en-US"/>
              </w:rPr>
              <w:t>)</w:t>
            </w:r>
          </w:p>
          <w:p w14:paraId="52F77BB4" w14:textId="77777777" w:rsidR="00F56008" w:rsidRPr="00DB5C50" w:rsidRDefault="00835842">
            <w:pPr>
              <w:spacing w:after="201" w:line="293" w:lineRule="auto"/>
              <w:ind w:left="1435" w:right="2888" w:hanging="1435"/>
              <w:jc w:val="left"/>
              <w:rPr>
                <w:lang w:val="en-US"/>
              </w:rPr>
            </w:pPr>
            <w:r w:rsidRPr="00DB5C50">
              <w:rPr>
                <w:color w:val="585858"/>
                <w:lang w:val="en-US"/>
              </w:rPr>
              <w:t xml:space="preserve">map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map_log_lambda</w:t>
            </w:r>
            <w:proofErr w:type="spellEnd"/>
            <w:r w:rsidRPr="00DB5C50">
              <w:rPr>
                <w:color w:val="585858"/>
                <w:lang w:val="en-US"/>
              </w:rPr>
              <w:t xml:space="preserve">, </w:t>
            </w:r>
            <w:proofErr w:type="spellStart"/>
            <w:r w:rsidRPr="00DB5C50">
              <w:rPr>
                <w:color w:val="55AA55"/>
                <w:lang w:val="en-US"/>
              </w:rPr>
              <w:t>tgamma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map_tgamma</w:t>
            </w:r>
            <w:proofErr w:type="spellEnd"/>
            <w:r w:rsidRPr="00DB5C50">
              <w:rPr>
                <w:color w:val="585858"/>
                <w:lang w:val="en-US"/>
              </w:rPr>
              <w:t>)</w:t>
            </w:r>
          </w:p>
          <w:p w14:paraId="7B519123" w14:textId="77777777" w:rsidR="00F56008" w:rsidRPr="00DB5C50" w:rsidRDefault="00835842">
            <w:pPr>
              <w:spacing w:after="15" w:line="259" w:lineRule="auto"/>
              <w:ind w:left="0" w:firstLine="0"/>
              <w:jc w:val="left"/>
              <w:rPr>
                <w:lang w:val="en-US"/>
              </w:rPr>
            </w:pPr>
            <w:r w:rsidRPr="00DB5C50">
              <w:rPr>
                <w:i/>
                <w:color w:val="AD95AF"/>
                <w:lang w:val="en-US"/>
              </w:rPr>
              <w:t xml:space="preserve"># The map is fed to the </w:t>
            </w:r>
            <w:proofErr w:type="spellStart"/>
            <w:r w:rsidRPr="00DB5C50">
              <w:rPr>
                <w:i/>
                <w:color w:val="AD95AF"/>
                <w:lang w:val="en-US"/>
              </w:rPr>
              <w:t>MakeADFun</w:t>
            </w:r>
            <w:proofErr w:type="spellEnd"/>
            <w:r w:rsidRPr="00DB5C50">
              <w:rPr>
                <w:i/>
                <w:color w:val="AD95AF"/>
                <w:lang w:val="en-US"/>
              </w:rPr>
              <w:t xml:space="preserve"> function</w:t>
            </w:r>
          </w:p>
          <w:p w14:paraId="0339E960" w14:textId="77777777" w:rsidR="00F56008" w:rsidRPr="00DB5C50" w:rsidRDefault="00835842">
            <w:pPr>
              <w:spacing w:after="34" w:line="259" w:lineRule="auto"/>
              <w:ind w:left="0" w:firstLine="0"/>
              <w:jc w:val="left"/>
              <w:rPr>
                <w:lang w:val="en-US"/>
              </w:rPr>
            </w:pPr>
            <w:proofErr w:type="spellStart"/>
            <w:r w:rsidRPr="00DB5C50">
              <w:rPr>
                <w:color w:val="585858"/>
                <w:lang w:val="en-US"/>
              </w:rPr>
              <w:t>fixed_par_obj_tmb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w:t>
            </w:r>
            <w:proofErr w:type="spellStart"/>
            <w:r w:rsidRPr="00DB5C50">
              <w:rPr>
                <w:color w:val="585858"/>
                <w:lang w:val="en-US"/>
              </w:rPr>
              <w:t>TMB_data</w:t>
            </w:r>
            <w:proofErr w:type="spellEnd"/>
            <w:r w:rsidRPr="00DB5C50">
              <w:rPr>
                <w:color w:val="585858"/>
                <w:lang w:val="en-US"/>
              </w:rPr>
              <w:t xml:space="preserve">, </w:t>
            </w:r>
            <w:proofErr w:type="spellStart"/>
            <w:r w:rsidRPr="00DB5C50">
              <w:rPr>
                <w:color w:val="585858"/>
                <w:lang w:val="en-US"/>
              </w:rPr>
              <w:t>new_parameters</w:t>
            </w:r>
            <w:proofErr w:type="spellEnd"/>
            <w:r w:rsidRPr="00DB5C50">
              <w:rPr>
                <w:color w:val="585858"/>
                <w:lang w:val="en-US"/>
              </w:rPr>
              <w:t>,</w:t>
            </w:r>
          </w:p>
          <w:p w14:paraId="5FBAAC83" w14:textId="77777777" w:rsidR="00F56008" w:rsidRPr="00DB5C50" w:rsidRDefault="00835842">
            <w:pPr>
              <w:spacing w:after="0" w:line="292" w:lineRule="auto"/>
              <w:ind w:left="3706" w:right="2649" w:firstLine="0"/>
              <w:jc w:val="left"/>
              <w:rPr>
                <w:lang w:val="en-US"/>
              </w:rPr>
            </w:pP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poi_hmm</w:t>
            </w:r>
            <w:proofErr w:type="spellEnd"/>
            <w:r w:rsidRPr="00DB5C50">
              <w:rPr>
                <w:color w:val="317ECC"/>
                <w:lang w:val="en-US"/>
              </w:rPr>
              <w:t>"</w:t>
            </w:r>
            <w:r w:rsidRPr="00DB5C50">
              <w:rPr>
                <w:color w:val="585858"/>
                <w:lang w:val="en-US"/>
              </w:rPr>
              <w:t xml:space="preserve">, </w:t>
            </w:r>
            <w:r w:rsidRPr="00DB5C50">
              <w:rPr>
                <w:color w:val="55AA55"/>
                <w:lang w:val="en-US"/>
              </w:rPr>
              <w:t xml:space="preserve">silent </w:t>
            </w:r>
            <w:r w:rsidRPr="00DB5C50">
              <w:rPr>
                <w:color w:val="585858"/>
                <w:lang w:val="en-US"/>
              </w:rPr>
              <w:t xml:space="preserve">= </w:t>
            </w:r>
            <w:r w:rsidRPr="00DB5C50">
              <w:rPr>
                <w:color w:val="AF0F91"/>
                <w:lang w:val="en-US"/>
              </w:rPr>
              <w:t>TRUE</w:t>
            </w:r>
            <w:r w:rsidRPr="00DB5C50">
              <w:rPr>
                <w:color w:val="585858"/>
                <w:lang w:val="en-US"/>
              </w:rPr>
              <w:t xml:space="preserve">, </w:t>
            </w:r>
            <w:r w:rsidRPr="00DB5C50">
              <w:rPr>
                <w:color w:val="55AA55"/>
                <w:lang w:val="en-US"/>
              </w:rPr>
              <w:t xml:space="preserve">map </w:t>
            </w:r>
            <w:r w:rsidRPr="00DB5C50">
              <w:rPr>
                <w:color w:val="585858"/>
                <w:lang w:val="en-US"/>
              </w:rPr>
              <w:t>= map)</w:t>
            </w:r>
          </w:p>
          <w:p w14:paraId="177916FB" w14:textId="77777777" w:rsidR="00F56008" w:rsidRPr="00DB5C50" w:rsidRDefault="00835842">
            <w:pPr>
              <w:spacing w:after="0" w:line="259" w:lineRule="auto"/>
              <w:ind w:left="3347" w:right="377" w:hanging="3347"/>
              <w:jc w:val="left"/>
              <w:rPr>
                <w:lang w:val="en-US"/>
              </w:rPr>
            </w:pPr>
            <w:proofErr w:type="spellStart"/>
            <w:r w:rsidRPr="00DB5C50">
              <w:rPr>
                <w:color w:val="585858"/>
                <w:lang w:val="en-US"/>
              </w:rPr>
              <w:t>fixed_par_mod_tmb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fixed_par_obj_tmb</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fixed_par_obj_tmb</w:t>
            </w:r>
            <w:r w:rsidRPr="00DB5C50">
              <w:rPr>
                <w:lang w:val="en-US"/>
              </w:rPr>
              <w:t>$</w:t>
            </w:r>
            <w:r w:rsidRPr="00DB5C50">
              <w:rPr>
                <w:color w:val="585858"/>
                <w:lang w:val="en-US"/>
              </w:rPr>
              <w:t>fn</w:t>
            </w:r>
            <w:proofErr w:type="spellEnd"/>
            <w:r w:rsidRPr="00DB5C50">
              <w:rPr>
                <w:color w:val="585858"/>
                <w:lang w:val="en-US"/>
              </w:rPr>
              <w:t xml:space="preserve">, </w:t>
            </w:r>
            <w:r w:rsidRPr="00DB5C50">
              <w:rPr>
                <w:color w:val="55AA55"/>
                <w:lang w:val="en-US"/>
              </w:rPr>
              <w:t xml:space="preserve">gradient </w:t>
            </w:r>
            <w:r w:rsidRPr="00DB5C50">
              <w:rPr>
                <w:color w:val="585858"/>
                <w:lang w:val="en-US"/>
              </w:rPr>
              <w:t xml:space="preserve">= </w:t>
            </w:r>
            <w:proofErr w:type="spellStart"/>
            <w:r w:rsidRPr="00DB5C50">
              <w:rPr>
                <w:color w:val="585858"/>
                <w:lang w:val="en-US"/>
              </w:rPr>
              <w:t>fixed_par_obj_tmb</w:t>
            </w:r>
            <w:r w:rsidRPr="00DB5C50">
              <w:rPr>
                <w:lang w:val="en-US"/>
              </w:rPr>
              <w:t>$</w:t>
            </w:r>
            <w:r w:rsidRPr="00DB5C50">
              <w:rPr>
                <w:color w:val="585858"/>
                <w:lang w:val="en-US"/>
              </w:rPr>
              <w:t>gr</w:t>
            </w:r>
            <w:proofErr w:type="spellEnd"/>
            <w:r w:rsidRPr="00DB5C50">
              <w:rPr>
                <w:color w:val="585858"/>
                <w:lang w:val="en-US"/>
              </w:rPr>
              <w:t xml:space="preserve">, </w:t>
            </w:r>
            <w:r w:rsidRPr="00DB5C50">
              <w:rPr>
                <w:color w:val="55AA55"/>
                <w:lang w:val="en-US"/>
              </w:rPr>
              <w:t xml:space="preserve">hessian </w:t>
            </w:r>
            <w:r w:rsidRPr="00DB5C50">
              <w:rPr>
                <w:color w:val="585858"/>
                <w:lang w:val="en-US"/>
              </w:rPr>
              <w:t xml:space="preserve">= </w:t>
            </w:r>
            <w:proofErr w:type="spellStart"/>
            <w:r w:rsidRPr="00DB5C50">
              <w:rPr>
                <w:color w:val="585858"/>
                <w:lang w:val="en-US"/>
              </w:rPr>
              <w:t>fixed_par_obj_tmb</w:t>
            </w:r>
            <w:r w:rsidRPr="00DB5C50">
              <w:rPr>
                <w:lang w:val="en-US"/>
              </w:rPr>
              <w:t>$</w:t>
            </w:r>
            <w:r w:rsidRPr="00DB5C50">
              <w:rPr>
                <w:color w:val="585858"/>
                <w:lang w:val="en-US"/>
              </w:rPr>
              <w:t>he</w:t>
            </w:r>
            <w:proofErr w:type="spellEnd"/>
            <w:r w:rsidRPr="00DB5C50">
              <w:rPr>
                <w:color w:val="585858"/>
                <w:lang w:val="en-US"/>
              </w:rPr>
              <w:t>)</w:t>
            </w:r>
          </w:p>
        </w:tc>
      </w:tr>
    </w:tbl>
    <w:p w14:paraId="30CBA482" w14:textId="77777777" w:rsidR="00F56008" w:rsidRPr="00DB5C50" w:rsidRDefault="00835842">
      <w:pPr>
        <w:ind w:left="349" w:right="1345"/>
        <w:rPr>
          <w:lang w:val="en-US"/>
        </w:rPr>
      </w:pPr>
      <w:r w:rsidRPr="00DB5C50">
        <w:rPr>
          <w:lang w:val="en-US"/>
        </w:rPr>
        <w:t>Old estimates and standard errors, and the new ones</w:t>
      </w:r>
    </w:p>
    <w:p w14:paraId="0F72E28D" w14:textId="77777777" w:rsidR="00F56008" w:rsidRPr="00DB5C50" w:rsidRDefault="00835842">
      <w:pPr>
        <w:spacing w:after="154"/>
        <w:ind w:left="349" w:right="1345"/>
        <w:rPr>
          <w:lang w:val="en-US"/>
        </w:rPr>
      </w:pPr>
      <w:r w:rsidRPr="00DB5C50">
        <w:rPr>
          <w:lang w:val="en-US"/>
        </w:rPr>
        <w:t>We can see that both approaches converged properly:</w:t>
      </w:r>
    </w:p>
    <w:p w14:paraId="4569EE19" w14:textId="77777777" w:rsidR="00F56008" w:rsidRPr="00DB5C50" w:rsidRDefault="00835842">
      <w:pPr>
        <w:shd w:val="clear" w:color="auto" w:fill="F7F7F7"/>
        <w:spacing w:line="345" w:lineRule="auto"/>
        <w:ind w:left="95" w:right="3168"/>
        <w:jc w:val="left"/>
        <w:rPr>
          <w:lang w:val="en-US"/>
        </w:rPr>
      </w:pPr>
      <w:proofErr w:type="spellStart"/>
      <w:r w:rsidRPr="00DB5C50">
        <w:rPr>
          <w:color w:val="585858"/>
          <w:lang w:val="en-US"/>
        </w:rPr>
        <w:t>mod_tmb</w:t>
      </w:r>
      <w:r w:rsidRPr="00DB5C50">
        <w:rPr>
          <w:lang w:val="en-US"/>
        </w:rPr>
        <w:t>$</w:t>
      </w:r>
      <w:r w:rsidRPr="00DB5C50">
        <w:rPr>
          <w:color w:val="585858"/>
          <w:lang w:val="en-US"/>
        </w:rPr>
        <w:t>convergence</w:t>
      </w:r>
      <w:proofErr w:type="spellEnd"/>
      <w:r w:rsidRPr="00DB5C50">
        <w:rPr>
          <w:color w:val="585858"/>
          <w:lang w:val="en-US"/>
        </w:rPr>
        <w:t xml:space="preserve"> ## [1] 0 </w:t>
      </w:r>
      <w:proofErr w:type="spellStart"/>
      <w:r w:rsidRPr="00DB5C50">
        <w:rPr>
          <w:color w:val="585858"/>
          <w:lang w:val="en-US"/>
        </w:rPr>
        <w:t>fixed_par_mod_tmb</w:t>
      </w:r>
      <w:r w:rsidRPr="00DB5C50">
        <w:rPr>
          <w:lang w:val="en-US"/>
        </w:rPr>
        <w:t>$</w:t>
      </w:r>
      <w:r w:rsidRPr="00DB5C50">
        <w:rPr>
          <w:color w:val="585858"/>
          <w:lang w:val="en-US"/>
        </w:rPr>
        <w:t>convergence</w:t>
      </w:r>
      <w:proofErr w:type="spellEnd"/>
    </w:p>
    <w:p w14:paraId="0BE01BBD" w14:textId="77777777" w:rsidR="00F56008" w:rsidRDefault="00835842">
      <w:pPr>
        <w:shd w:val="clear" w:color="auto" w:fill="F7F7F7"/>
        <w:spacing w:line="271" w:lineRule="auto"/>
        <w:ind w:left="95" w:right="3168"/>
        <w:jc w:val="left"/>
      </w:pPr>
      <w:r>
        <w:rPr>
          <w:color w:val="585858"/>
        </w:rPr>
        <w:t>## [1] 0</w:t>
      </w:r>
    </w:p>
    <w:p w14:paraId="2F94CF4B" w14:textId="77777777" w:rsidR="00F56008" w:rsidRDefault="00835842">
      <w:pPr>
        <w:tabs>
          <w:tab w:val="center" w:pos="3614"/>
          <w:tab w:val="center" w:pos="5587"/>
        </w:tabs>
        <w:spacing w:after="3" w:line="265" w:lineRule="auto"/>
        <w:ind w:left="0" w:firstLine="0"/>
        <w:jc w:val="left"/>
      </w:pPr>
      <w:r>
        <w:rPr>
          <w:sz w:val="22"/>
        </w:rPr>
        <w:tab/>
      </w:r>
      <w:proofErr w:type="spellStart"/>
      <w:r>
        <w:t>Before</w:t>
      </w:r>
      <w:proofErr w:type="spellEnd"/>
      <w:r>
        <w:tab/>
      </w:r>
      <w:proofErr w:type="spellStart"/>
      <w:r>
        <w:t>After</w:t>
      </w:r>
      <w:proofErr w:type="spellEnd"/>
    </w:p>
    <w:tbl>
      <w:tblPr>
        <w:tblStyle w:val="TableGrid"/>
        <w:tblW w:w="4505" w:type="dxa"/>
        <w:tblInd w:w="2068" w:type="dxa"/>
        <w:tblCellMar>
          <w:top w:w="25" w:type="dxa"/>
          <w:right w:w="115" w:type="dxa"/>
        </w:tblCellMar>
        <w:tblLook w:val="04A0" w:firstRow="1" w:lastRow="0" w:firstColumn="1" w:lastColumn="0" w:noHBand="0" w:noVBand="1"/>
      </w:tblPr>
      <w:tblGrid>
        <w:gridCol w:w="677"/>
        <w:gridCol w:w="936"/>
        <w:gridCol w:w="1037"/>
        <w:gridCol w:w="936"/>
        <w:gridCol w:w="919"/>
      </w:tblGrid>
      <w:tr w:rsidR="00F56008" w14:paraId="60B10CD1" w14:textId="77777777">
        <w:trPr>
          <w:trHeight w:val="247"/>
        </w:trPr>
        <w:tc>
          <w:tcPr>
            <w:tcW w:w="678" w:type="dxa"/>
            <w:tcBorders>
              <w:top w:val="single" w:sz="3" w:space="0" w:color="000000"/>
              <w:left w:val="nil"/>
              <w:bottom w:val="single" w:sz="3" w:space="0" w:color="000000"/>
              <w:right w:val="nil"/>
            </w:tcBorders>
          </w:tcPr>
          <w:p w14:paraId="7AE13B79" w14:textId="77777777" w:rsidR="00F56008" w:rsidRDefault="00F56008">
            <w:pPr>
              <w:spacing w:after="160" w:line="259" w:lineRule="auto"/>
              <w:ind w:left="0" w:firstLine="0"/>
              <w:jc w:val="left"/>
            </w:pPr>
          </w:p>
        </w:tc>
        <w:tc>
          <w:tcPr>
            <w:tcW w:w="936" w:type="dxa"/>
            <w:tcBorders>
              <w:top w:val="single" w:sz="3" w:space="0" w:color="000000"/>
              <w:left w:val="nil"/>
              <w:bottom w:val="single" w:sz="3" w:space="0" w:color="000000"/>
              <w:right w:val="nil"/>
            </w:tcBorders>
          </w:tcPr>
          <w:p w14:paraId="2DB378E2" w14:textId="77777777" w:rsidR="00F56008" w:rsidRDefault="00835842">
            <w:pPr>
              <w:spacing w:after="0" w:line="259" w:lineRule="auto"/>
              <w:ind w:left="0" w:firstLine="0"/>
              <w:jc w:val="left"/>
            </w:pPr>
            <w:proofErr w:type="spellStart"/>
            <w:r>
              <w:t>Estimate</w:t>
            </w:r>
            <w:proofErr w:type="spellEnd"/>
          </w:p>
        </w:tc>
        <w:tc>
          <w:tcPr>
            <w:tcW w:w="1037" w:type="dxa"/>
            <w:tcBorders>
              <w:top w:val="single" w:sz="3" w:space="0" w:color="000000"/>
              <w:left w:val="nil"/>
              <w:bottom w:val="single" w:sz="3" w:space="0" w:color="000000"/>
              <w:right w:val="nil"/>
            </w:tcBorders>
          </w:tcPr>
          <w:p w14:paraId="59314D8B" w14:textId="77777777" w:rsidR="00F56008" w:rsidRDefault="00835842">
            <w:pPr>
              <w:spacing w:after="0" w:line="259" w:lineRule="auto"/>
              <w:ind w:left="0" w:firstLine="0"/>
              <w:jc w:val="left"/>
            </w:pPr>
            <w:proofErr w:type="spellStart"/>
            <w:r>
              <w:t>Std</w:t>
            </w:r>
            <w:proofErr w:type="spellEnd"/>
            <w:r>
              <w:t xml:space="preserve">. </w:t>
            </w:r>
            <w:proofErr w:type="spellStart"/>
            <w:r>
              <w:t>Error</w:t>
            </w:r>
            <w:proofErr w:type="spellEnd"/>
          </w:p>
        </w:tc>
        <w:tc>
          <w:tcPr>
            <w:tcW w:w="936" w:type="dxa"/>
            <w:tcBorders>
              <w:top w:val="single" w:sz="3" w:space="0" w:color="000000"/>
              <w:left w:val="nil"/>
              <w:bottom w:val="single" w:sz="3" w:space="0" w:color="000000"/>
              <w:right w:val="nil"/>
            </w:tcBorders>
          </w:tcPr>
          <w:p w14:paraId="5378A65C" w14:textId="77777777" w:rsidR="00F56008" w:rsidRDefault="00835842">
            <w:pPr>
              <w:spacing w:after="0" w:line="259" w:lineRule="auto"/>
              <w:ind w:left="0" w:firstLine="0"/>
              <w:jc w:val="left"/>
            </w:pPr>
            <w:proofErr w:type="spellStart"/>
            <w:r>
              <w:t>Estimate</w:t>
            </w:r>
            <w:proofErr w:type="spellEnd"/>
          </w:p>
        </w:tc>
        <w:tc>
          <w:tcPr>
            <w:tcW w:w="917" w:type="dxa"/>
            <w:tcBorders>
              <w:top w:val="single" w:sz="3" w:space="0" w:color="000000"/>
              <w:left w:val="nil"/>
              <w:bottom w:val="single" w:sz="3" w:space="0" w:color="000000"/>
              <w:right w:val="nil"/>
            </w:tcBorders>
          </w:tcPr>
          <w:p w14:paraId="56930198" w14:textId="77777777" w:rsidR="00F56008" w:rsidRDefault="00835842">
            <w:pPr>
              <w:spacing w:after="0" w:line="259" w:lineRule="auto"/>
              <w:ind w:left="0" w:firstLine="0"/>
              <w:jc w:val="left"/>
            </w:pPr>
            <w:proofErr w:type="spellStart"/>
            <w:r>
              <w:t>Std</w:t>
            </w:r>
            <w:proofErr w:type="spellEnd"/>
            <w:r>
              <w:t xml:space="preserve">. </w:t>
            </w:r>
            <w:proofErr w:type="spellStart"/>
            <w:r>
              <w:t>Error</w:t>
            </w:r>
            <w:proofErr w:type="spellEnd"/>
          </w:p>
        </w:tc>
      </w:tr>
      <w:tr w:rsidR="00F56008" w14:paraId="52BBE292" w14:textId="77777777">
        <w:trPr>
          <w:trHeight w:val="250"/>
        </w:trPr>
        <w:tc>
          <w:tcPr>
            <w:tcW w:w="678" w:type="dxa"/>
            <w:tcBorders>
              <w:top w:val="single" w:sz="3" w:space="0" w:color="000000"/>
              <w:left w:val="nil"/>
              <w:bottom w:val="nil"/>
              <w:right w:val="nil"/>
            </w:tcBorders>
          </w:tcPr>
          <w:p w14:paraId="03459DA6" w14:textId="77777777" w:rsidR="00F56008" w:rsidRDefault="00835842">
            <w:pPr>
              <w:spacing w:after="0" w:line="259" w:lineRule="auto"/>
              <w:ind w:left="99" w:firstLine="0"/>
              <w:jc w:val="center"/>
            </w:pPr>
            <w:r>
              <w:rPr>
                <w:rFonts w:ascii="Cambria" w:eastAsia="Cambria" w:hAnsi="Cambria" w:cs="Cambria"/>
                <w:i/>
              </w:rPr>
              <w:lastRenderedPageBreak/>
              <w:t>λ</w:t>
            </w:r>
            <w:r>
              <w:rPr>
                <w:rFonts w:ascii="Cambria" w:eastAsia="Cambria" w:hAnsi="Cambria" w:cs="Cambria"/>
                <w:vertAlign w:val="subscript"/>
              </w:rPr>
              <w:t>1</w:t>
            </w:r>
          </w:p>
        </w:tc>
        <w:tc>
          <w:tcPr>
            <w:tcW w:w="936" w:type="dxa"/>
            <w:tcBorders>
              <w:top w:val="single" w:sz="3" w:space="0" w:color="000000"/>
              <w:left w:val="nil"/>
              <w:bottom w:val="nil"/>
              <w:right w:val="nil"/>
            </w:tcBorders>
          </w:tcPr>
          <w:p w14:paraId="20BD961D" w14:textId="77777777" w:rsidR="00F56008" w:rsidRDefault="00835842">
            <w:pPr>
              <w:spacing w:after="0" w:line="259" w:lineRule="auto"/>
              <w:ind w:left="225" w:firstLine="0"/>
              <w:jc w:val="center"/>
            </w:pPr>
            <w:r>
              <w:t>0.26</w:t>
            </w:r>
          </w:p>
        </w:tc>
        <w:tc>
          <w:tcPr>
            <w:tcW w:w="1037" w:type="dxa"/>
            <w:tcBorders>
              <w:top w:val="single" w:sz="3" w:space="0" w:color="000000"/>
              <w:left w:val="nil"/>
              <w:bottom w:val="nil"/>
              <w:right w:val="nil"/>
            </w:tcBorders>
          </w:tcPr>
          <w:p w14:paraId="2434A1D8" w14:textId="77777777" w:rsidR="00F56008" w:rsidRDefault="00835842">
            <w:pPr>
              <w:spacing w:after="0" w:line="259" w:lineRule="auto"/>
              <w:ind w:left="325" w:firstLine="0"/>
              <w:jc w:val="center"/>
            </w:pPr>
            <w:r>
              <w:t>0.04</w:t>
            </w:r>
          </w:p>
        </w:tc>
        <w:tc>
          <w:tcPr>
            <w:tcW w:w="936" w:type="dxa"/>
            <w:tcBorders>
              <w:top w:val="single" w:sz="3" w:space="0" w:color="000000"/>
              <w:left w:val="nil"/>
              <w:bottom w:val="nil"/>
              <w:right w:val="nil"/>
            </w:tcBorders>
          </w:tcPr>
          <w:p w14:paraId="123194A4" w14:textId="77777777" w:rsidR="00F56008" w:rsidRDefault="00835842">
            <w:pPr>
              <w:spacing w:after="0" w:line="259" w:lineRule="auto"/>
              <w:ind w:left="225" w:firstLine="0"/>
              <w:jc w:val="center"/>
            </w:pPr>
            <w:r>
              <w:t>1.00</w:t>
            </w:r>
          </w:p>
        </w:tc>
        <w:tc>
          <w:tcPr>
            <w:tcW w:w="917" w:type="dxa"/>
            <w:tcBorders>
              <w:top w:val="single" w:sz="3" w:space="0" w:color="000000"/>
              <w:left w:val="nil"/>
              <w:bottom w:val="nil"/>
              <w:right w:val="nil"/>
            </w:tcBorders>
          </w:tcPr>
          <w:p w14:paraId="132021C3" w14:textId="77777777" w:rsidR="00F56008" w:rsidRDefault="00835842">
            <w:pPr>
              <w:spacing w:after="0" w:line="259" w:lineRule="auto"/>
              <w:ind w:left="449" w:firstLine="0"/>
              <w:jc w:val="left"/>
            </w:pPr>
            <w:r>
              <w:t>0.00</w:t>
            </w:r>
          </w:p>
        </w:tc>
      </w:tr>
      <w:tr w:rsidR="00F56008" w14:paraId="6B881341" w14:textId="77777777">
        <w:trPr>
          <w:trHeight w:val="239"/>
        </w:trPr>
        <w:tc>
          <w:tcPr>
            <w:tcW w:w="678" w:type="dxa"/>
            <w:tcBorders>
              <w:top w:val="nil"/>
              <w:left w:val="nil"/>
              <w:bottom w:val="nil"/>
              <w:right w:val="nil"/>
            </w:tcBorders>
          </w:tcPr>
          <w:p w14:paraId="0CEFE5BE" w14:textId="77777777" w:rsidR="00F56008" w:rsidRDefault="00835842">
            <w:pPr>
              <w:spacing w:after="0" w:line="259" w:lineRule="auto"/>
              <w:ind w:left="99" w:firstLine="0"/>
              <w:jc w:val="center"/>
            </w:pPr>
            <w:r>
              <w:rPr>
                <w:rFonts w:ascii="Cambria" w:eastAsia="Cambria" w:hAnsi="Cambria" w:cs="Cambria"/>
                <w:i/>
              </w:rPr>
              <w:t>λ</w:t>
            </w:r>
            <w:r>
              <w:rPr>
                <w:rFonts w:ascii="Cambria" w:eastAsia="Cambria" w:hAnsi="Cambria" w:cs="Cambria"/>
                <w:vertAlign w:val="subscript"/>
              </w:rPr>
              <w:t>2</w:t>
            </w:r>
          </w:p>
        </w:tc>
        <w:tc>
          <w:tcPr>
            <w:tcW w:w="936" w:type="dxa"/>
            <w:tcBorders>
              <w:top w:val="nil"/>
              <w:left w:val="nil"/>
              <w:bottom w:val="nil"/>
              <w:right w:val="nil"/>
            </w:tcBorders>
          </w:tcPr>
          <w:p w14:paraId="6A4D504F" w14:textId="77777777" w:rsidR="00F56008" w:rsidRDefault="00835842">
            <w:pPr>
              <w:spacing w:after="0" w:line="259" w:lineRule="auto"/>
              <w:ind w:left="225" w:firstLine="0"/>
              <w:jc w:val="center"/>
            </w:pPr>
            <w:r>
              <w:t>3.11</w:t>
            </w:r>
          </w:p>
        </w:tc>
        <w:tc>
          <w:tcPr>
            <w:tcW w:w="1037" w:type="dxa"/>
            <w:tcBorders>
              <w:top w:val="nil"/>
              <w:left w:val="nil"/>
              <w:bottom w:val="nil"/>
              <w:right w:val="nil"/>
            </w:tcBorders>
          </w:tcPr>
          <w:p w14:paraId="330EDFEF" w14:textId="77777777" w:rsidR="00F56008" w:rsidRDefault="00835842">
            <w:pPr>
              <w:spacing w:after="0" w:line="259" w:lineRule="auto"/>
              <w:ind w:left="325" w:firstLine="0"/>
              <w:jc w:val="center"/>
            </w:pPr>
            <w:r>
              <w:t>1.02</w:t>
            </w:r>
          </w:p>
        </w:tc>
        <w:tc>
          <w:tcPr>
            <w:tcW w:w="936" w:type="dxa"/>
            <w:tcBorders>
              <w:top w:val="nil"/>
              <w:left w:val="nil"/>
              <w:bottom w:val="nil"/>
              <w:right w:val="nil"/>
            </w:tcBorders>
          </w:tcPr>
          <w:p w14:paraId="5CB1A99E" w14:textId="77777777" w:rsidR="00F56008" w:rsidRDefault="00835842">
            <w:pPr>
              <w:spacing w:after="0" w:line="259" w:lineRule="auto"/>
              <w:ind w:left="225" w:firstLine="0"/>
              <w:jc w:val="center"/>
            </w:pPr>
            <w:r>
              <w:t>3.44</w:t>
            </w:r>
          </w:p>
        </w:tc>
        <w:tc>
          <w:tcPr>
            <w:tcW w:w="917" w:type="dxa"/>
            <w:tcBorders>
              <w:top w:val="nil"/>
              <w:left w:val="nil"/>
              <w:bottom w:val="nil"/>
              <w:right w:val="nil"/>
            </w:tcBorders>
          </w:tcPr>
          <w:p w14:paraId="26C4EB6A" w14:textId="77777777" w:rsidR="00F56008" w:rsidRDefault="00835842">
            <w:pPr>
              <w:spacing w:after="0" w:line="259" w:lineRule="auto"/>
              <w:ind w:left="449" w:firstLine="0"/>
              <w:jc w:val="left"/>
            </w:pPr>
            <w:r>
              <w:t>0.86</w:t>
            </w:r>
          </w:p>
        </w:tc>
      </w:tr>
      <w:tr w:rsidR="00F56008" w14:paraId="0413A1FF" w14:textId="77777777">
        <w:trPr>
          <w:trHeight w:val="239"/>
        </w:trPr>
        <w:tc>
          <w:tcPr>
            <w:tcW w:w="678" w:type="dxa"/>
            <w:tcBorders>
              <w:top w:val="nil"/>
              <w:left w:val="nil"/>
              <w:bottom w:val="nil"/>
              <w:right w:val="nil"/>
            </w:tcBorders>
          </w:tcPr>
          <w:p w14:paraId="5E5784F8" w14:textId="77777777" w:rsidR="00F56008" w:rsidRDefault="00835842">
            <w:pPr>
              <w:spacing w:after="0" w:line="259" w:lineRule="auto"/>
              <w:ind w:left="120" w:firstLine="0"/>
              <w:jc w:val="left"/>
            </w:pPr>
            <w:r>
              <w:rPr>
                <w:rFonts w:ascii="Cambria" w:eastAsia="Cambria" w:hAnsi="Cambria" w:cs="Cambria"/>
                <w:i/>
              </w:rPr>
              <w:t>γ</w:t>
            </w:r>
            <w:r>
              <w:rPr>
                <w:rFonts w:ascii="Cambria" w:eastAsia="Cambria" w:hAnsi="Cambria" w:cs="Cambria"/>
                <w:sz w:val="14"/>
              </w:rPr>
              <w:t>1</w:t>
            </w:r>
            <w:r>
              <w:rPr>
                <w:rFonts w:ascii="Cambria" w:eastAsia="Cambria" w:hAnsi="Cambria" w:cs="Cambria"/>
                <w:i/>
                <w:sz w:val="14"/>
              </w:rPr>
              <w:t>,</w:t>
            </w:r>
            <w:r>
              <w:rPr>
                <w:rFonts w:ascii="Cambria" w:eastAsia="Cambria" w:hAnsi="Cambria" w:cs="Cambria"/>
                <w:sz w:val="14"/>
              </w:rPr>
              <w:t>1</w:t>
            </w:r>
          </w:p>
        </w:tc>
        <w:tc>
          <w:tcPr>
            <w:tcW w:w="936" w:type="dxa"/>
            <w:tcBorders>
              <w:top w:val="nil"/>
              <w:left w:val="nil"/>
              <w:bottom w:val="nil"/>
              <w:right w:val="nil"/>
            </w:tcBorders>
          </w:tcPr>
          <w:p w14:paraId="5E950EB6" w14:textId="77777777" w:rsidR="00F56008" w:rsidRDefault="00835842">
            <w:pPr>
              <w:spacing w:after="0" w:line="259" w:lineRule="auto"/>
              <w:ind w:left="225" w:firstLine="0"/>
              <w:jc w:val="center"/>
            </w:pPr>
            <w:r>
              <w:t>0.99</w:t>
            </w:r>
          </w:p>
        </w:tc>
        <w:tc>
          <w:tcPr>
            <w:tcW w:w="1037" w:type="dxa"/>
            <w:tcBorders>
              <w:top w:val="nil"/>
              <w:left w:val="nil"/>
              <w:bottom w:val="nil"/>
              <w:right w:val="nil"/>
            </w:tcBorders>
          </w:tcPr>
          <w:p w14:paraId="1762362F" w14:textId="77777777" w:rsidR="00F56008" w:rsidRDefault="00835842">
            <w:pPr>
              <w:spacing w:after="0" w:line="259" w:lineRule="auto"/>
              <w:ind w:left="325" w:firstLine="0"/>
              <w:jc w:val="center"/>
            </w:pPr>
            <w:r>
              <w:t>0.01</w:t>
            </w:r>
          </w:p>
        </w:tc>
        <w:tc>
          <w:tcPr>
            <w:tcW w:w="936" w:type="dxa"/>
            <w:tcBorders>
              <w:top w:val="nil"/>
              <w:left w:val="nil"/>
              <w:bottom w:val="nil"/>
              <w:right w:val="nil"/>
            </w:tcBorders>
          </w:tcPr>
          <w:p w14:paraId="2DC5694A" w14:textId="77777777" w:rsidR="00F56008" w:rsidRDefault="00835842">
            <w:pPr>
              <w:spacing w:after="0" w:line="259" w:lineRule="auto"/>
              <w:ind w:left="225" w:firstLine="0"/>
              <w:jc w:val="center"/>
            </w:pPr>
            <w:r>
              <w:t>1.00</w:t>
            </w:r>
          </w:p>
        </w:tc>
        <w:tc>
          <w:tcPr>
            <w:tcW w:w="917" w:type="dxa"/>
            <w:tcBorders>
              <w:top w:val="nil"/>
              <w:left w:val="nil"/>
              <w:bottom w:val="nil"/>
              <w:right w:val="nil"/>
            </w:tcBorders>
          </w:tcPr>
          <w:p w14:paraId="096508EA" w14:textId="77777777" w:rsidR="00F56008" w:rsidRDefault="00835842">
            <w:pPr>
              <w:spacing w:after="0" w:line="259" w:lineRule="auto"/>
              <w:ind w:left="449" w:firstLine="0"/>
              <w:jc w:val="left"/>
            </w:pPr>
            <w:r>
              <w:t>0.00</w:t>
            </w:r>
          </w:p>
        </w:tc>
      </w:tr>
      <w:tr w:rsidR="00F56008" w14:paraId="5FC8D59B" w14:textId="77777777">
        <w:trPr>
          <w:trHeight w:val="239"/>
        </w:trPr>
        <w:tc>
          <w:tcPr>
            <w:tcW w:w="678" w:type="dxa"/>
            <w:tcBorders>
              <w:top w:val="nil"/>
              <w:left w:val="nil"/>
              <w:bottom w:val="nil"/>
              <w:right w:val="nil"/>
            </w:tcBorders>
          </w:tcPr>
          <w:p w14:paraId="003A74D4" w14:textId="77777777" w:rsidR="00F56008" w:rsidRDefault="00835842">
            <w:pPr>
              <w:spacing w:after="0" w:line="259" w:lineRule="auto"/>
              <w:ind w:left="120" w:firstLine="0"/>
              <w:jc w:val="left"/>
            </w:pPr>
            <w:r>
              <w:rPr>
                <w:rFonts w:ascii="Cambria" w:eastAsia="Cambria" w:hAnsi="Cambria" w:cs="Cambria"/>
                <w:i/>
              </w:rPr>
              <w:t>γ</w:t>
            </w:r>
            <w:r>
              <w:rPr>
                <w:rFonts w:ascii="Cambria" w:eastAsia="Cambria" w:hAnsi="Cambria" w:cs="Cambria"/>
                <w:sz w:val="14"/>
              </w:rPr>
              <w:t>2</w:t>
            </w:r>
            <w:r>
              <w:rPr>
                <w:rFonts w:ascii="Cambria" w:eastAsia="Cambria" w:hAnsi="Cambria" w:cs="Cambria"/>
                <w:i/>
                <w:sz w:val="14"/>
              </w:rPr>
              <w:t>,</w:t>
            </w:r>
            <w:r>
              <w:rPr>
                <w:rFonts w:ascii="Cambria" w:eastAsia="Cambria" w:hAnsi="Cambria" w:cs="Cambria"/>
                <w:sz w:val="14"/>
              </w:rPr>
              <w:t>1</w:t>
            </w:r>
          </w:p>
        </w:tc>
        <w:tc>
          <w:tcPr>
            <w:tcW w:w="936" w:type="dxa"/>
            <w:tcBorders>
              <w:top w:val="nil"/>
              <w:left w:val="nil"/>
              <w:bottom w:val="nil"/>
              <w:right w:val="nil"/>
            </w:tcBorders>
          </w:tcPr>
          <w:p w14:paraId="5DA09D8A" w14:textId="77777777" w:rsidR="00F56008" w:rsidRDefault="00835842">
            <w:pPr>
              <w:spacing w:after="0" w:line="259" w:lineRule="auto"/>
              <w:ind w:left="225" w:firstLine="0"/>
              <w:jc w:val="center"/>
            </w:pPr>
            <w:r>
              <w:t>0.31</w:t>
            </w:r>
          </w:p>
        </w:tc>
        <w:tc>
          <w:tcPr>
            <w:tcW w:w="1037" w:type="dxa"/>
            <w:tcBorders>
              <w:top w:val="nil"/>
              <w:left w:val="nil"/>
              <w:bottom w:val="nil"/>
              <w:right w:val="nil"/>
            </w:tcBorders>
          </w:tcPr>
          <w:p w14:paraId="75C89DA2" w14:textId="77777777" w:rsidR="00F56008" w:rsidRDefault="00835842">
            <w:pPr>
              <w:spacing w:after="0" w:line="259" w:lineRule="auto"/>
              <w:ind w:left="325" w:firstLine="0"/>
              <w:jc w:val="center"/>
            </w:pPr>
            <w:r>
              <w:t>0.18</w:t>
            </w:r>
          </w:p>
        </w:tc>
        <w:tc>
          <w:tcPr>
            <w:tcW w:w="936" w:type="dxa"/>
            <w:tcBorders>
              <w:top w:val="nil"/>
              <w:left w:val="nil"/>
              <w:bottom w:val="nil"/>
              <w:right w:val="nil"/>
            </w:tcBorders>
          </w:tcPr>
          <w:p w14:paraId="2C544AA9" w14:textId="77777777" w:rsidR="00F56008" w:rsidRDefault="00835842">
            <w:pPr>
              <w:spacing w:after="0" w:line="259" w:lineRule="auto"/>
              <w:ind w:left="225" w:firstLine="0"/>
              <w:jc w:val="center"/>
            </w:pPr>
            <w:r>
              <w:t>0.19</w:t>
            </w:r>
          </w:p>
        </w:tc>
        <w:tc>
          <w:tcPr>
            <w:tcW w:w="917" w:type="dxa"/>
            <w:tcBorders>
              <w:top w:val="nil"/>
              <w:left w:val="nil"/>
              <w:bottom w:val="nil"/>
              <w:right w:val="nil"/>
            </w:tcBorders>
          </w:tcPr>
          <w:p w14:paraId="38C10425" w14:textId="77777777" w:rsidR="00F56008" w:rsidRDefault="00835842">
            <w:pPr>
              <w:spacing w:after="0" w:line="259" w:lineRule="auto"/>
              <w:ind w:left="449" w:firstLine="0"/>
              <w:jc w:val="left"/>
            </w:pPr>
            <w:r>
              <w:t>0.18</w:t>
            </w:r>
          </w:p>
        </w:tc>
      </w:tr>
      <w:tr w:rsidR="00F56008" w14:paraId="6A6FB886" w14:textId="77777777">
        <w:trPr>
          <w:trHeight w:val="239"/>
        </w:trPr>
        <w:tc>
          <w:tcPr>
            <w:tcW w:w="678" w:type="dxa"/>
            <w:tcBorders>
              <w:top w:val="nil"/>
              <w:left w:val="nil"/>
              <w:bottom w:val="nil"/>
              <w:right w:val="nil"/>
            </w:tcBorders>
          </w:tcPr>
          <w:p w14:paraId="36B7972A" w14:textId="77777777" w:rsidR="00F56008" w:rsidRDefault="00835842">
            <w:pPr>
              <w:spacing w:after="0" w:line="259" w:lineRule="auto"/>
              <w:ind w:left="120" w:firstLine="0"/>
              <w:jc w:val="left"/>
            </w:pPr>
            <w:r>
              <w:rPr>
                <w:rFonts w:ascii="Cambria" w:eastAsia="Cambria" w:hAnsi="Cambria" w:cs="Cambria"/>
                <w:i/>
              </w:rPr>
              <w:t>γ</w:t>
            </w:r>
            <w:r>
              <w:rPr>
                <w:rFonts w:ascii="Cambria" w:eastAsia="Cambria" w:hAnsi="Cambria" w:cs="Cambria"/>
                <w:sz w:val="14"/>
              </w:rPr>
              <w:t>1</w:t>
            </w:r>
            <w:r>
              <w:rPr>
                <w:rFonts w:ascii="Cambria" w:eastAsia="Cambria" w:hAnsi="Cambria" w:cs="Cambria"/>
                <w:i/>
                <w:sz w:val="14"/>
              </w:rPr>
              <w:t>,</w:t>
            </w:r>
            <w:r>
              <w:rPr>
                <w:rFonts w:ascii="Cambria" w:eastAsia="Cambria" w:hAnsi="Cambria" w:cs="Cambria"/>
                <w:sz w:val="14"/>
              </w:rPr>
              <w:t>2</w:t>
            </w:r>
          </w:p>
        </w:tc>
        <w:tc>
          <w:tcPr>
            <w:tcW w:w="936" w:type="dxa"/>
            <w:tcBorders>
              <w:top w:val="nil"/>
              <w:left w:val="nil"/>
              <w:bottom w:val="nil"/>
              <w:right w:val="nil"/>
            </w:tcBorders>
          </w:tcPr>
          <w:p w14:paraId="3C2F09C3" w14:textId="77777777" w:rsidR="00F56008" w:rsidRDefault="00835842">
            <w:pPr>
              <w:spacing w:after="0" w:line="259" w:lineRule="auto"/>
              <w:ind w:left="225" w:firstLine="0"/>
              <w:jc w:val="center"/>
            </w:pPr>
            <w:r>
              <w:t>0.01</w:t>
            </w:r>
          </w:p>
        </w:tc>
        <w:tc>
          <w:tcPr>
            <w:tcW w:w="1037" w:type="dxa"/>
            <w:tcBorders>
              <w:top w:val="nil"/>
              <w:left w:val="nil"/>
              <w:bottom w:val="nil"/>
              <w:right w:val="nil"/>
            </w:tcBorders>
          </w:tcPr>
          <w:p w14:paraId="73966011" w14:textId="77777777" w:rsidR="00F56008" w:rsidRDefault="00835842">
            <w:pPr>
              <w:spacing w:after="0" w:line="259" w:lineRule="auto"/>
              <w:ind w:left="325" w:firstLine="0"/>
              <w:jc w:val="center"/>
            </w:pPr>
            <w:r>
              <w:t>0.01</w:t>
            </w:r>
          </w:p>
        </w:tc>
        <w:tc>
          <w:tcPr>
            <w:tcW w:w="936" w:type="dxa"/>
            <w:tcBorders>
              <w:top w:val="nil"/>
              <w:left w:val="nil"/>
              <w:bottom w:val="nil"/>
              <w:right w:val="nil"/>
            </w:tcBorders>
          </w:tcPr>
          <w:p w14:paraId="6AF07165" w14:textId="77777777" w:rsidR="00F56008" w:rsidRDefault="00835842">
            <w:pPr>
              <w:spacing w:after="0" w:line="259" w:lineRule="auto"/>
              <w:ind w:left="225" w:firstLine="0"/>
              <w:jc w:val="center"/>
            </w:pPr>
            <w:r>
              <w:t>0.00</w:t>
            </w:r>
          </w:p>
        </w:tc>
        <w:tc>
          <w:tcPr>
            <w:tcW w:w="917" w:type="dxa"/>
            <w:tcBorders>
              <w:top w:val="nil"/>
              <w:left w:val="nil"/>
              <w:bottom w:val="nil"/>
              <w:right w:val="nil"/>
            </w:tcBorders>
          </w:tcPr>
          <w:p w14:paraId="253B2E66" w14:textId="77777777" w:rsidR="00F56008" w:rsidRDefault="00835842">
            <w:pPr>
              <w:spacing w:after="0" w:line="259" w:lineRule="auto"/>
              <w:ind w:left="449" w:firstLine="0"/>
              <w:jc w:val="left"/>
            </w:pPr>
            <w:r>
              <w:t>0.00</w:t>
            </w:r>
          </w:p>
        </w:tc>
      </w:tr>
      <w:tr w:rsidR="00F56008" w14:paraId="68EE03E2" w14:textId="77777777">
        <w:trPr>
          <w:trHeight w:val="239"/>
        </w:trPr>
        <w:tc>
          <w:tcPr>
            <w:tcW w:w="678" w:type="dxa"/>
            <w:tcBorders>
              <w:top w:val="nil"/>
              <w:left w:val="nil"/>
              <w:bottom w:val="nil"/>
              <w:right w:val="nil"/>
            </w:tcBorders>
          </w:tcPr>
          <w:p w14:paraId="5B06D2BB" w14:textId="77777777" w:rsidR="00F56008" w:rsidRDefault="00835842">
            <w:pPr>
              <w:spacing w:after="0" w:line="259" w:lineRule="auto"/>
              <w:ind w:left="120" w:firstLine="0"/>
              <w:jc w:val="left"/>
            </w:pPr>
            <w:r>
              <w:rPr>
                <w:rFonts w:ascii="Cambria" w:eastAsia="Cambria" w:hAnsi="Cambria" w:cs="Cambria"/>
                <w:i/>
              </w:rPr>
              <w:t>γ</w:t>
            </w:r>
            <w:r>
              <w:rPr>
                <w:rFonts w:ascii="Cambria" w:eastAsia="Cambria" w:hAnsi="Cambria" w:cs="Cambria"/>
                <w:sz w:val="14"/>
              </w:rPr>
              <w:t>2</w:t>
            </w:r>
            <w:r>
              <w:rPr>
                <w:rFonts w:ascii="Cambria" w:eastAsia="Cambria" w:hAnsi="Cambria" w:cs="Cambria"/>
                <w:i/>
                <w:sz w:val="14"/>
              </w:rPr>
              <w:t>,</w:t>
            </w:r>
            <w:r>
              <w:rPr>
                <w:rFonts w:ascii="Cambria" w:eastAsia="Cambria" w:hAnsi="Cambria" w:cs="Cambria"/>
                <w:sz w:val="14"/>
              </w:rPr>
              <w:t>2</w:t>
            </w:r>
          </w:p>
        </w:tc>
        <w:tc>
          <w:tcPr>
            <w:tcW w:w="936" w:type="dxa"/>
            <w:tcBorders>
              <w:top w:val="nil"/>
              <w:left w:val="nil"/>
              <w:bottom w:val="nil"/>
              <w:right w:val="nil"/>
            </w:tcBorders>
          </w:tcPr>
          <w:p w14:paraId="2FCF38E9" w14:textId="77777777" w:rsidR="00F56008" w:rsidRDefault="00835842">
            <w:pPr>
              <w:spacing w:after="0" w:line="259" w:lineRule="auto"/>
              <w:ind w:left="225" w:firstLine="0"/>
              <w:jc w:val="center"/>
            </w:pPr>
            <w:r>
              <w:t>0.69</w:t>
            </w:r>
          </w:p>
        </w:tc>
        <w:tc>
          <w:tcPr>
            <w:tcW w:w="1037" w:type="dxa"/>
            <w:tcBorders>
              <w:top w:val="nil"/>
              <w:left w:val="nil"/>
              <w:bottom w:val="nil"/>
              <w:right w:val="nil"/>
            </w:tcBorders>
          </w:tcPr>
          <w:p w14:paraId="3BC7087A" w14:textId="77777777" w:rsidR="00F56008" w:rsidRDefault="00835842">
            <w:pPr>
              <w:spacing w:after="0" w:line="259" w:lineRule="auto"/>
              <w:ind w:left="325" w:firstLine="0"/>
              <w:jc w:val="center"/>
            </w:pPr>
            <w:r>
              <w:t>0.18</w:t>
            </w:r>
          </w:p>
        </w:tc>
        <w:tc>
          <w:tcPr>
            <w:tcW w:w="936" w:type="dxa"/>
            <w:tcBorders>
              <w:top w:val="nil"/>
              <w:left w:val="nil"/>
              <w:bottom w:val="nil"/>
              <w:right w:val="nil"/>
            </w:tcBorders>
          </w:tcPr>
          <w:p w14:paraId="5D9D153F" w14:textId="77777777" w:rsidR="00F56008" w:rsidRDefault="00835842">
            <w:pPr>
              <w:spacing w:after="0" w:line="259" w:lineRule="auto"/>
              <w:ind w:left="225" w:firstLine="0"/>
              <w:jc w:val="center"/>
            </w:pPr>
            <w:r>
              <w:t>0.81</w:t>
            </w:r>
          </w:p>
        </w:tc>
        <w:tc>
          <w:tcPr>
            <w:tcW w:w="917" w:type="dxa"/>
            <w:tcBorders>
              <w:top w:val="nil"/>
              <w:left w:val="nil"/>
              <w:bottom w:val="nil"/>
              <w:right w:val="nil"/>
            </w:tcBorders>
          </w:tcPr>
          <w:p w14:paraId="6E45056C" w14:textId="77777777" w:rsidR="00F56008" w:rsidRDefault="00835842">
            <w:pPr>
              <w:spacing w:after="0" w:line="259" w:lineRule="auto"/>
              <w:ind w:left="449" w:firstLine="0"/>
              <w:jc w:val="left"/>
            </w:pPr>
            <w:r>
              <w:t>0.18</w:t>
            </w:r>
          </w:p>
        </w:tc>
      </w:tr>
      <w:tr w:rsidR="00F56008" w14:paraId="2BC29CF0" w14:textId="77777777">
        <w:trPr>
          <w:trHeight w:val="239"/>
        </w:trPr>
        <w:tc>
          <w:tcPr>
            <w:tcW w:w="678" w:type="dxa"/>
            <w:tcBorders>
              <w:top w:val="nil"/>
              <w:left w:val="nil"/>
              <w:bottom w:val="nil"/>
              <w:right w:val="nil"/>
            </w:tcBorders>
          </w:tcPr>
          <w:p w14:paraId="0E17D47D" w14:textId="77777777" w:rsidR="00F56008" w:rsidRDefault="00835842">
            <w:pPr>
              <w:spacing w:after="0" w:line="259" w:lineRule="auto"/>
              <w:ind w:left="127" w:firstLine="0"/>
              <w:jc w:val="center"/>
            </w:pPr>
            <w:r>
              <w:rPr>
                <w:rFonts w:ascii="Cambria" w:eastAsia="Cambria" w:hAnsi="Cambria" w:cs="Cambria"/>
                <w:i/>
              </w:rPr>
              <w:t>δ</w:t>
            </w:r>
            <w:r>
              <w:rPr>
                <w:rFonts w:ascii="Cambria" w:eastAsia="Cambria" w:hAnsi="Cambria" w:cs="Cambria"/>
                <w:vertAlign w:val="subscript"/>
              </w:rPr>
              <w:t>1</w:t>
            </w:r>
          </w:p>
        </w:tc>
        <w:tc>
          <w:tcPr>
            <w:tcW w:w="936" w:type="dxa"/>
            <w:tcBorders>
              <w:top w:val="nil"/>
              <w:left w:val="nil"/>
              <w:bottom w:val="nil"/>
              <w:right w:val="nil"/>
            </w:tcBorders>
          </w:tcPr>
          <w:p w14:paraId="433F7BA7" w14:textId="77777777" w:rsidR="00F56008" w:rsidRDefault="00835842">
            <w:pPr>
              <w:spacing w:after="0" w:line="259" w:lineRule="auto"/>
              <w:ind w:left="225" w:firstLine="0"/>
              <w:jc w:val="center"/>
            </w:pPr>
            <w:r>
              <w:t>0.96</w:t>
            </w:r>
          </w:p>
        </w:tc>
        <w:tc>
          <w:tcPr>
            <w:tcW w:w="1037" w:type="dxa"/>
            <w:tcBorders>
              <w:top w:val="nil"/>
              <w:left w:val="nil"/>
              <w:bottom w:val="nil"/>
              <w:right w:val="nil"/>
            </w:tcBorders>
          </w:tcPr>
          <w:p w14:paraId="75779101" w14:textId="77777777" w:rsidR="00F56008" w:rsidRDefault="00835842">
            <w:pPr>
              <w:spacing w:after="0" w:line="259" w:lineRule="auto"/>
              <w:ind w:left="325" w:firstLine="0"/>
              <w:jc w:val="center"/>
            </w:pPr>
            <w:r>
              <w:t>0.03</w:t>
            </w:r>
          </w:p>
        </w:tc>
        <w:tc>
          <w:tcPr>
            <w:tcW w:w="936" w:type="dxa"/>
            <w:tcBorders>
              <w:top w:val="nil"/>
              <w:left w:val="nil"/>
              <w:bottom w:val="nil"/>
              <w:right w:val="nil"/>
            </w:tcBorders>
          </w:tcPr>
          <w:p w14:paraId="0702BD51" w14:textId="77777777" w:rsidR="00F56008" w:rsidRDefault="00835842">
            <w:pPr>
              <w:spacing w:after="0" w:line="259" w:lineRule="auto"/>
              <w:ind w:left="225" w:firstLine="0"/>
              <w:jc w:val="center"/>
            </w:pPr>
            <w:r>
              <w:t>0.98</w:t>
            </w:r>
          </w:p>
        </w:tc>
        <w:tc>
          <w:tcPr>
            <w:tcW w:w="917" w:type="dxa"/>
            <w:tcBorders>
              <w:top w:val="nil"/>
              <w:left w:val="nil"/>
              <w:bottom w:val="nil"/>
              <w:right w:val="nil"/>
            </w:tcBorders>
          </w:tcPr>
          <w:p w14:paraId="0F2579E9" w14:textId="77777777" w:rsidR="00F56008" w:rsidRDefault="00835842">
            <w:pPr>
              <w:spacing w:after="0" w:line="259" w:lineRule="auto"/>
              <w:ind w:left="449" w:firstLine="0"/>
              <w:jc w:val="left"/>
            </w:pPr>
            <w:r>
              <w:t>0.03</w:t>
            </w:r>
          </w:p>
        </w:tc>
      </w:tr>
      <w:tr w:rsidR="00F56008" w14:paraId="2815EA82" w14:textId="77777777">
        <w:trPr>
          <w:trHeight w:val="236"/>
        </w:trPr>
        <w:tc>
          <w:tcPr>
            <w:tcW w:w="678" w:type="dxa"/>
            <w:tcBorders>
              <w:top w:val="nil"/>
              <w:left w:val="nil"/>
              <w:bottom w:val="single" w:sz="3" w:space="0" w:color="000000"/>
              <w:right w:val="nil"/>
            </w:tcBorders>
          </w:tcPr>
          <w:p w14:paraId="640B6CFD" w14:textId="77777777" w:rsidR="00F56008" w:rsidRDefault="00835842">
            <w:pPr>
              <w:spacing w:after="0" w:line="259" w:lineRule="auto"/>
              <w:ind w:left="127" w:firstLine="0"/>
              <w:jc w:val="center"/>
            </w:pPr>
            <w:r>
              <w:rPr>
                <w:rFonts w:ascii="Cambria" w:eastAsia="Cambria" w:hAnsi="Cambria" w:cs="Cambria"/>
                <w:i/>
              </w:rPr>
              <w:t>δ</w:t>
            </w:r>
            <w:r>
              <w:rPr>
                <w:rFonts w:ascii="Cambria" w:eastAsia="Cambria" w:hAnsi="Cambria" w:cs="Cambria"/>
                <w:vertAlign w:val="subscript"/>
              </w:rPr>
              <w:t>2</w:t>
            </w:r>
          </w:p>
        </w:tc>
        <w:tc>
          <w:tcPr>
            <w:tcW w:w="936" w:type="dxa"/>
            <w:tcBorders>
              <w:top w:val="nil"/>
              <w:left w:val="nil"/>
              <w:bottom w:val="single" w:sz="3" w:space="0" w:color="000000"/>
              <w:right w:val="nil"/>
            </w:tcBorders>
          </w:tcPr>
          <w:p w14:paraId="256122E4" w14:textId="77777777" w:rsidR="00F56008" w:rsidRDefault="00835842">
            <w:pPr>
              <w:spacing w:after="0" w:line="259" w:lineRule="auto"/>
              <w:ind w:left="225" w:firstLine="0"/>
              <w:jc w:val="center"/>
            </w:pPr>
            <w:r>
              <w:t>0.04</w:t>
            </w:r>
          </w:p>
        </w:tc>
        <w:tc>
          <w:tcPr>
            <w:tcW w:w="1037" w:type="dxa"/>
            <w:tcBorders>
              <w:top w:val="nil"/>
              <w:left w:val="nil"/>
              <w:bottom w:val="single" w:sz="3" w:space="0" w:color="000000"/>
              <w:right w:val="nil"/>
            </w:tcBorders>
          </w:tcPr>
          <w:p w14:paraId="1A845DC5" w14:textId="77777777" w:rsidR="00F56008" w:rsidRDefault="00835842">
            <w:pPr>
              <w:spacing w:after="0" w:line="259" w:lineRule="auto"/>
              <w:ind w:left="325" w:firstLine="0"/>
              <w:jc w:val="center"/>
            </w:pPr>
            <w:r>
              <w:t>0.03</w:t>
            </w:r>
          </w:p>
        </w:tc>
        <w:tc>
          <w:tcPr>
            <w:tcW w:w="936" w:type="dxa"/>
            <w:tcBorders>
              <w:top w:val="nil"/>
              <w:left w:val="nil"/>
              <w:bottom w:val="single" w:sz="3" w:space="0" w:color="000000"/>
              <w:right w:val="nil"/>
            </w:tcBorders>
          </w:tcPr>
          <w:p w14:paraId="630E1958" w14:textId="77777777" w:rsidR="00F56008" w:rsidRDefault="00835842">
            <w:pPr>
              <w:spacing w:after="0" w:line="259" w:lineRule="auto"/>
              <w:ind w:left="225" w:firstLine="0"/>
              <w:jc w:val="center"/>
            </w:pPr>
            <w:r>
              <w:t>0.02</w:t>
            </w:r>
          </w:p>
        </w:tc>
        <w:tc>
          <w:tcPr>
            <w:tcW w:w="917" w:type="dxa"/>
            <w:tcBorders>
              <w:top w:val="nil"/>
              <w:left w:val="nil"/>
              <w:bottom w:val="single" w:sz="3" w:space="0" w:color="000000"/>
              <w:right w:val="nil"/>
            </w:tcBorders>
          </w:tcPr>
          <w:p w14:paraId="2EEF2973" w14:textId="77777777" w:rsidR="00F56008" w:rsidRDefault="00835842">
            <w:pPr>
              <w:spacing w:after="0" w:line="259" w:lineRule="auto"/>
              <w:ind w:left="449" w:firstLine="0"/>
              <w:jc w:val="left"/>
            </w:pPr>
            <w:r>
              <w:t>0.03</w:t>
            </w:r>
          </w:p>
        </w:tc>
      </w:tr>
    </w:tbl>
    <w:p w14:paraId="6BD24CDF" w14:textId="77777777" w:rsidR="00F56008" w:rsidRPr="00DB5C50" w:rsidRDefault="00835842">
      <w:pPr>
        <w:tabs>
          <w:tab w:val="center" w:pos="2511"/>
          <w:tab w:val="center" w:pos="4725"/>
        </w:tabs>
        <w:spacing w:after="336" w:line="265" w:lineRule="auto"/>
        <w:ind w:left="0" w:firstLine="0"/>
        <w:jc w:val="left"/>
        <w:rPr>
          <w:lang w:val="en-US"/>
        </w:rPr>
      </w:pPr>
      <w:r w:rsidRPr="00DB5C50">
        <w:rPr>
          <w:sz w:val="22"/>
          <w:lang w:val="en-US"/>
        </w:rPr>
        <w:tab/>
      </w:r>
      <w:r w:rsidRPr="00DB5C50">
        <w:rPr>
          <w:lang w:val="en-US"/>
        </w:rPr>
        <w:t>Table 1</w:t>
      </w:r>
      <w:r w:rsidRPr="00DB5C50">
        <w:rPr>
          <w:lang w:val="en-US"/>
        </w:rPr>
        <w:tab/>
        <w:t>Before and after fixing low parameters to 0</w:t>
      </w:r>
    </w:p>
    <w:p w14:paraId="7DDC0A6F" w14:textId="77777777" w:rsidR="00F56008" w:rsidRPr="00DB5C50" w:rsidRDefault="00835842">
      <w:pPr>
        <w:ind w:left="349" w:right="1345"/>
        <w:rPr>
          <w:lang w:val="en-US"/>
        </w:rPr>
      </w:pPr>
      <w:r w:rsidRPr="00DB5C50">
        <w:rPr>
          <w:lang w:val="en-US"/>
        </w:rPr>
        <w:t>and the likelihood got worse as expected.</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14:paraId="24236AA3" w14:textId="77777777">
        <w:trPr>
          <w:trHeight w:val="2067"/>
        </w:trPr>
        <w:tc>
          <w:tcPr>
            <w:tcW w:w="8562" w:type="dxa"/>
            <w:tcBorders>
              <w:top w:val="nil"/>
              <w:left w:val="nil"/>
              <w:bottom w:val="nil"/>
              <w:right w:val="nil"/>
            </w:tcBorders>
            <w:shd w:val="clear" w:color="auto" w:fill="F7F7F7"/>
          </w:tcPr>
          <w:p w14:paraId="7D89353D" w14:textId="77777777" w:rsidR="00F56008" w:rsidRPr="00DB5C50" w:rsidRDefault="00835842">
            <w:pPr>
              <w:spacing w:after="0" w:line="259" w:lineRule="auto"/>
              <w:ind w:left="0" w:firstLine="0"/>
              <w:jc w:val="left"/>
              <w:rPr>
                <w:lang w:val="en-US"/>
              </w:rPr>
            </w:pPr>
            <w:r w:rsidRPr="00DB5C50">
              <w:rPr>
                <w:i/>
                <w:color w:val="AD95AF"/>
                <w:lang w:val="en-US"/>
              </w:rPr>
              <w:t># The negative log-likelihood is accessed by the attribute</w:t>
            </w:r>
          </w:p>
          <w:p w14:paraId="13CC5B2D" w14:textId="77777777" w:rsidR="00F56008" w:rsidRPr="00DB5C50" w:rsidRDefault="00835842">
            <w:pPr>
              <w:spacing w:after="66" w:line="367" w:lineRule="auto"/>
              <w:ind w:left="0" w:right="3964" w:firstLine="0"/>
              <w:jc w:val="left"/>
              <w:rPr>
                <w:lang w:val="en-US"/>
              </w:rPr>
            </w:pPr>
            <w:r w:rsidRPr="00DB5C50">
              <w:rPr>
                <w:i/>
                <w:color w:val="AD95AF"/>
                <w:lang w:val="en-US"/>
              </w:rPr>
              <w:t xml:space="preserve"># "objective" of the optimized object </w:t>
            </w:r>
            <w:proofErr w:type="spellStart"/>
            <w:r w:rsidRPr="00DB5C50">
              <w:rPr>
                <w:color w:val="585858"/>
                <w:lang w:val="en-US"/>
              </w:rPr>
              <w:t>mod_tmb</w:t>
            </w:r>
            <w:r w:rsidRPr="00DB5C50">
              <w:rPr>
                <w:lang w:val="en-US"/>
              </w:rPr>
              <w:t>$</w:t>
            </w:r>
            <w:r w:rsidRPr="00DB5C50">
              <w:rPr>
                <w:color w:val="585858"/>
                <w:lang w:val="en-US"/>
              </w:rPr>
              <w:t>objective</w:t>
            </w:r>
            <w:proofErr w:type="spellEnd"/>
            <w:r w:rsidRPr="00DB5C50">
              <w:rPr>
                <w:color w:val="585858"/>
                <w:lang w:val="en-US"/>
              </w:rPr>
              <w:t xml:space="preserve"> ## [1] 177.5188 </w:t>
            </w:r>
            <w:proofErr w:type="spellStart"/>
            <w:r w:rsidRPr="00DB5C50">
              <w:rPr>
                <w:color w:val="585858"/>
                <w:lang w:val="en-US"/>
              </w:rPr>
              <w:t>fixed_par_mod_tmb</w:t>
            </w:r>
            <w:r w:rsidRPr="00DB5C50">
              <w:rPr>
                <w:lang w:val="en-US"/>
              </w:rPr>
              <w:t>$</w:t>
            </w:r>
            <w:r w:rsidRPr="00DB5C50">
              <w:rPr>
                <w:color w:val="585858"/>
                <w:lang w:val="en-US"/>
              </w:rPr>
              <w:t>objective</w:t>
            </w:r>
            <w:proofErr w:type="spellEnd"/>
          </w:p>
          <w:p w14:paraId="21D2841F" w14:textId="77777777" w:rsidR="00F56008" w:rsidRDefault="00835842">
            <w:pPr>
              <w:spacing w:after="0" w:line="259" w:lineRule="auto"/>
              <w:ind w:left="0" w:firstLine="0"/>
              <w:jc w:val="left"/>
            </w:pPr>
            <w:r>
              <w:rPr>
                <w:color w:val="585858"/>
              </w:rPr>
              <w:t>## [1] 264.1636</w:t>
            </w:r>
          </w:p>
        </w:tc>
      </w:tr>
    </w:tbl>
    <w:p w14:paraId="7DBEACBA" w14:textId="77777777" w:rsidR="00F56008" w:rsidRPr="00DB5C50" w:rsidRDefault="00835842">
      <w:pPr>
        <w:spacing w:after="215"/>
        <w:ind w:left="101" w:right="1345" w:firstLine="239"/>
        <w:rPr>
          <w:lang w:val="en-US"/>
        </w:rPr>
      </w:pPr>
      <w:r w:rsidRPr="00DB5C50">
        <w:rPr>
          <w:lang w:val="en-US"/>
        </w:rPr>
        <w:t>It should be noted that some inconsistencies can happen. For example, the stationary distribution is a vector of probabilities and should sum to 1. However, we can see that it doesn’t exactly sum to 1.</w:t>
      </w:r>
    </w:p>
    <w:p w14:paraId="16F560A5" w14:textId="77777777" w:rsidR="00F56008" w:rsidRPr="00DB5C50" w:rsidRDefault="00835842">
      <w:pPr>
        <w:shd w:val="clear" w:color="auto" w:fill="F7F7F7"/>
        <w:spacing w:after="54" w:line="379" w:lineRule="auto"/>
        <w:ind w:left="95" w:right="2271"/>
        <w:jc w:val="left"/>
        <w:rPr>
          <w:lang w:val="en-US"/>
        </w:rPr>
      </w:pPr>
      <w:proofErr w:type="spellStart"/>
      <w:r w:rsidRPr="00DB5C50">
        <w:rPr>
          <w:color w:val="585858"/>
          <w:lang w:val="en-US"/>
        </w:rPr>
        <w:t>adrep</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obj_tmb</w:t>
      </w:r>
      <w:proofErr w:type="spellEnd"/>
      <w:r w:rsidRPr="00DB5C50">
        <w:rPr>
          <w:color w:val="585858"/>
          <w:lang w:val="en-US"/>
        </w:rPr>
        <w:t xml:space="preserve">), </w:t>
      </w:r>
      <w:r w:rsidRPr="00DB5C50">
        <w:rPr>
          <w:color w:val="317ECC"/>
          <w:lang w:val="en-US"/>
        </w:rPr>
        <w:t>"report"</w:t>
      </w:r>
      <w:r w:rsidRPr="00DB5C50">
        <w:rPr>
          <w:color w:val="585858"/>
          <w:lang w:val="en-US"/>
        </w:rPr>
        <w:t xml:space="preserve">) </w:t>
      </w:r>
      <w:proofErr w:type="spellStart"/>
      <w:r w:rsidRPr="00DB5C50">
        <w:rPr>
          <w:color w:val="585858"/>
          <w:lang w:val="en-US"/>
        </w:rPr>
        <w:t>estimate_delta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adrep</w:t>
      </w:r>
      <w:proofErr w:type="spellEnd"/>
      <w:r w:rsidRPr="00DB5C50">
        <w:rPr>
          <w:color w:val="585858"/>
          <w:lang w:val="en-US"/>
        </w:rPr>
        <w:t>[</w:t>
      </w:r>
      <w:proofErr w:type="spellStart"/>
      <w:r w:rsidRPr="00DB5C50">
        <w:rPr>
          <w:b/>
          <w:color w:val="BC5A65"/>
          <w:lang w:val="en-US"/>
        </w:rPr>
        <w:t>rownames</w:t>
      </w:r>
      <w:proofErr w:type="spellEnd"/>
      <w:r w:rsidRPr="00DB5C50">
        <w:rPr>
          <w:color w:val="585858"/>
          <w:lang w:val="en-US"/>
        </w:rPr>
        <w:t>(</w:t>
      </w:r>
      <w:proofErr w:type="spellStart"/>
      <w:r w:rsidRPr="00DB5C50">
        <w:rPr>
          <w:color w:val="585858"/>
          <w:lang w:val="en-US"/>
        </w:rPr>
        <w:t>adrep</w:t>
      </w:r>
      <w:proofErr w:type="spellEnd"/>
      <w:r w:rsidRPr="00DB5C50">
        <w:rPr>
          <w:color w:val="585858"/>
          <w:lang w:val="en-US"/>
        </w:rPr>
        <w:t xml:space="preserve">) </w:t>
      </w:r>
      <w:r w:rsidRPr="00DB5C50">
        <w:rPr>
          <w:lang w:val="en-US"/>
        </w:rPr>
        <w:t xml:space="preserve">== </w:t>
      </w:r>
      <w:r w:rsidRPr="00DB5C50">
        <w:rPr>
          <w:color w:val="317ECC"/>
          <w:lang w:val="en-US"/>
        </w:rPr>
        <w:t>"delta"</w:t>
      </w:r>
      <w:r w:rsidRPr="00DB5C50">
        <w:rPr>
          <w:color w:val="585858"/>
          <w:lang w:val="en-US"/>
        </w:rPr>
        <w:t xml:space="preserve">, </w:t>
      </w:r>
      <w:r w:rsidRPr="00DB5C50">
        <w:rPr>
          <w:color w:val="317ECC"/>
          <w:lang w:val="en-US"/>
        </w:rPr>
        <w:t>"Estimate"</w:t>
      </w:r>
      <w:r w:rsidRPr="00DB5C50">
        <w:rPr>
          <w:color w:val="585858"/>
          <w:lang w:val="en-US"/>
        </w:rPr>
        <w:t xml:space="preserve">] </w:t>
      </w:r>
      <w:r w:rsidRPr="00DB5C50">
        <w:rPr>
          <w:b/>
          <w:color w:val="BC5A65"/>
          <w:lang w:val="en-US"/>
        </w:rPr>
        <w:t>sum</w:t>
      </w:r>
      <w:r w:rsidRPr="00DB5C50">
        <w:rPr>
          <w:color w:val="585858"/>
          <w:lang w:val="en-US"/>
        </w:rPr>
        <w:t>(</w:t>
      </w:r>
      <w:proofErr w:type="spellStart"/>
      <w:r w:rsidRPr="00DB5C50">
        <w:rPr>
          <w:color w:val="585858"/>
          <w:lang w:val="en-US"/>
        </w:rPr>
        <w:t>estimate_delta</w:t>
      </w:r>
      <w:proofErr w:type="spellEnd"/>
      <w:r w:rsidRPr="00DB5C50">
        <w:rPr>
          <w:color w:val="585858"/>
          <w:lang w:val="en-US"/>
        </w:rPr>
        <w:t xml:space="preserve">) ## [1] 1 </w:t>
      </w:r>
      <w:r w:rsidRPr="00DB5C50">
        <w:rPr>
          <w:b/>
          <w:color w:val="BC5A65"/>
          <w:lang w:val="en-US"/>
        </w:rPr>
        <w:t>sum</w:t>
      </w:r>
      <w:r w:rsidRPr="00DB5C50">
        <w:rPr>
          <w:color w:val="585858"/>
          <w:lang w:val="en-US"/>
        </w:rPr>
        <w:t>(</w:t>
      </w:r>
      <w:proofErr w:type="spellStart"/>
      <w:r w:rsidRPr="00DB5C50">
        <w:rPr>
          <w:color w:val="585858"/>
          <w:lang w:val="en-US"/>
        </w:rPr>
        <w:t>estimate_delta</w:t>
      </w:r>
      <w:proofErr w:type="spellEnd"/>
      <w:r w:rsidRPr="00DB5C50">
        <w:rPr>
          <w:color w:val="585858"/>
          <w:lang w:val="en-US"/>
        </w:rPr>
        <w:t xml:space="preserve">) </w:t>
      </w:r>
      <w:r w:rsidRPr="00DB5C50">
        <w:rPr>
          <w:lang w:val="en-US"/>
        </w:rPr>
        <w:t xml:space="preserve">== </w:t>
      </w:r>
      <w:r w:rsidRPr="00DB5C50">
        <w:rPr>
          <w:color w:val="AF0F91"/>
          <w:lang w:val="en-US"/>
        </w:rPr>
        <w:t xml:space="preserve">1 </w:t>
      </w:r>
      <w:r w:rsidRPr="00DB5C50">
        <w:rPr>
          <w:color w:val="585858"/>
          <w:lang w:val="en-US"/>
        </w:rPr>
        <w:t>## [1] FALSE</w:t>
      </w:r>
    </w:p>
    <w:p w14:paraId="5E896432" w14:textId="77777777" w:rsidR="00F56008" w:rsidRPr="00DB5C50" w:rsidRDefault="00835842">
      <w:pPr>
        <w:spacing w:after="201"/>
        <w:ind w:left="101" w:right="1345" w:firstLine="239"/>
        <w:rPr>
          <w:lang w:val="en-US"/>
        </w:rPr>
      </w:pPr>
      <w:r w:rsidRPr="00DB5C50">
        <w:rPr>
          <w:lang w:val="en-US"/>
        </w:rPr>
        <w:t>This is most likely due to machine approximations when making numbers far apart from each other interact together. For example, in R a small number is not 0</w:t>
      </w:r>
    </w:p>
    <w:p w14:paraId="57D5AC3A" w14:textId="77777777" w:rsidR="00F56008" w:rsidRPr="00DB5C50" w:rsidRDefault="00835842">
      <w:pPr>
        <w:shd w:val="clear" w:color="auto" w:fill="F7F7F7"/>
        <w:spacing w:after="190" w:line="259" w:lineRule="auto"/>
        <w:ind w:left="95"/>
        <w:jc w:val="left"/>
        <w:rPr>
          <w:lang w:val="en-US"/>
        </w:rPr>
      </w:pPr>
      <w:r w:rsidRPr="00DB5C50">
        <w:rPr>
          <w:color w:val="AF0F91"/>
          <w:lang w:val="en-US"/>
        </w:rPr>
        <w:t xml:space="preserve">1e-100 </w:t>
      </w:r>
      <w:r w:rsidRPr="00DB5C50">
        <w:rPr>
          <w:lang w:val="en-US"/>
        </w:rPr>
        <w:t xml:space="preserve">== </w:t>
      </w:r>
      <w:r w:rsidRPr="00DB5C50">
        <w:rPr>
          <w:color w:val="AF0F91"/>
          <w:lang w:val="en-US"/>
        </w:rPr>
        <w:t>0</w:t>
      </w:r>
    </w:p>
    <w:p w14:paraId="3B3D13A6" w14:textId="77777777" w:rsidR="00F56008" w:rsidRPr="00DB5C50" w:rsidRDefault="00835842">
      <w:pPr>
        <w:shd w:val="clear" w:color="auto" w:fill="F7F7F7"/>
        <w:spacing w:after="165" w:line="271" w:lineRule="auto"/>
        <w:ind w:left="95"/>
        <w:jc w:val="left"/>
        <w:rPr>
          <w:lang w:val="en-US"/>
        </w:rPr>
      </w:pPr>
      <w:r w:rsidRPr="00DB5C50">
        <w:rPr>
          <w:color w:val="585858"/>
          <w:lang w:val="en-US"/>
        </w:rPr>
        <w:t>## [1] FALSE</w:t>
      </w:r>
    </w:p>
    <w:p w14:paraId="31279455" w14:textId="77777777" w:rsidR="00F56008" w:rsidRPr="00DB5C50" w:rsidRDefault="00835842">
      <w:pPr>
        <w:spacing w:after="192"/>
        <w:ind w:left="349" w:right="1345"/>
        <w:rPr>
          <w:lang w:val="en-US"/>
        </w:rPr>
      </w:pPr>
      <w:r w:rsidRPr="00DB5C50">
        <w:rPr>
          <w:lang w:val="en-US"/>
        </w:rPr>
        <w:t>but is treated as 0 when added to a much larger number.</w:t>
      </w:r>
    </w:p>
    <w:p w14:paraId="5672503A" w14:textId="77777777" w:rsidR="00F56008" w:rsidRPr="00DB5C50" w:rsidRDefault="00835842">
      <w:pPr>
        <w:shd w:val="clear" w:color="auto" w:fill="F7F7F7"/>
        <w:spacing w:after="190" w:line="259" w:lineRule="auto"/>
        <w:ind w:left="95"/>
        <w:jc w:val="left"/>
        <w:rPr>
          <w:lang w:val="en-US"/>
        </w:rPr>
      </w:pPr>
      <w:r w:rsidRPr="00DB5C50">
        <w:rPr>
          <w:color w:val="585858"/>
          <w:lang w:val="en-US"/>
        </w:rPr>
        <w:t>(</w:t>
      </w:r>
      <w:r w:rsidRPr="00DB5C50">
        <w:rPr>
          <w:color w:val="AF0F91"/>
          <w:lang w:val="en-US"/>
        </w:rPr>
        <w:t xml:space="preserve">1 </w:t>
      </w:r>
      <w:r w:rsidRPr="00DB5C50">
        <w:rPr>
          <w:lang w:val="en-US"/>
        </w:rPr>
        <w:t xml:space="preserve">+ </w:t>
      </w:r>
      <w:r w:rsidRPr="00DB5C50">
        <w:rPr>
          <w:color w:val="AF0F91"/>
          <w:lang w:val="en-US"/>
        </w:rPr>
        <w:t xml:space="preserve">1e-100 </w:t>
      </w:r>
      <w:r w:rsidRPr="00DB5C50">
        <w:rPr>
          <w:lang w:val="en-US"/>
        </w:rPr>
        <w:t xml:space="preserve">- </w:t>
      </w:r>
      <w:r w:rsidRPr="00DB5C50">
        <w:rPr>
          <w:color w:val="AF0F91"/>
          <w:lang w:val="en-US"/>
        </w:rPr>
        <w:t>1</w:t>
      </w:r>
      <w:r w:rsidRPr="00DB5C50">
        <w:rPr>
          <w:color w:val="585858"/>
          <w:lang w:val="en-US"/>
        </w:rPr>
        <w:t xml:space="preserve">) </w:t>
      </w:r>
      <w:r w:rsidRPr="00DB5C50">
        <w:rPr>
          <w:lang w:val="en-US"/>
        </w:rPr>
        <w:t xml:space="preserve">== </w:t>
      </w:r>
      <w:r w:rsidRPr="00DB5C50">
        <w:rPr>
          <w:color w:val="AF0F91"/>
          <w:lang w:val="en-US"/>
        </w:rPr>
        <w:t>0</w:t>
      </w:r>
    </w:p>
    <w:p w14:paraId="7A7CA89E" w14:textId="77777777" w:rsidR="00F56008" w:rsidRPr="00DB5C50" w:rsidRDefault="00835842">
      <w:pPr>
        <w:shd w:val="clear" w:color="auto" w:fill="F7F7F7"/>
        <w:spacing w:after="165" w:line="271" w:lineRule="auto"/>
        <w:ind w:left="95"/>
        <w:jc w:val="left"/>
        <w:rPr>
          <w:lang w:val="en-US"/>
        </w:rPr>
      </w:pPr>
      <w:r w:rsidRPr="00DB5C50">
        <w:rPr>
          <w:color w:val="585858"/>
          <w:lang w:val="en-US"/>
        </w:rPr>
        <w:t>## [1] TRUE</w:t>
      </w:r>
    </w:p>
    <w:p w14:paraId="1B5DB6A7" w14:textId="77777777" w:rsidR="00F56008" w:rsidRDefault="00835842">
      <w:pPr>
        <w:ind w:left="101" w:right="1345" w:firstLine="239"/>
      </w:pPr>
      <w:r w:rsidRPr="00DB5C50">
        <w:rPr>
          <w:lang w:val="en-US"/>
        </w:rPr>
        <w:t xml:space="preserve">This can result in inconsistencies when numbers far apart from each other are involved. </w:t>
      </w:r>
      <w:proofErr w:type="spellStart"/>
      <w:r>
        <w:t>Fortunately</w:t>
      </w:r>
      <w:proofErr w:type="spellEnd"/>
      <w:r>
        <w:t xml:space="preserve">, </w:t>
      </w:r>
      <w:proofErr w:type="spellStart"/>
      <w:r>
        <w:t>this</w:t>
      </w:r>
      <w:proofErr w:type="spellEnd"/>
      <w:r>
        <w:t xml:space="preserve"> </w:t>
      </w:r>
      <w:proofErr w:type="spellStart"/>
      <w:r>
        <w:t>doesn’t</w:t>
      </w:r>
      <w:proofErr w:type="spellEnd"/>
      <w:r>
        <w:t xml:space="preserve"> </w:t>
      </w:r>
      <w:proofErr w:type="spellStart"/>
      <w:r>
        <w:t>seem</w:t>
      </w:r>
      <w:proofErr w:type="spellEnd"/>
      <w:r>
        <w:t xml:space="preserve"> to </w:t>
      </w:r>
      <w:proofErr w:type="spellStart"/>
      <w:r>
        <w:t>cause</w:t>
      </w:r>
      <w:proofErr w:type="spellEnd"/>
      <w:r>
        <w:t xml:space="preserve"> </w:t>
      </w:r>
      <w:proofErr w:type="spellStart"/>
      <w:r>
        <w:t>any</w:t>
      </w:r>
      <w:proofErr w:type="spellEnd"/>
      <w:r>
        <w:t xml:space="preserve"> </w:t>
      </w:r>
      <w:proofErr w:type="spellStart"/>
      <w:r>
        <w:t>issues</w:t>
      </w:r>
      <w:proofErr w:type="spellEnd"/>
      <w:r>
        <w:t>.</w:t>
      </w:r>
    </w:p>
    <w:p w14:paraId="7534E4E1" w14:textId="77777777" w:rsidR="00F56008" w:rsidRDefault="00835842">
      <w:pPr>
        <w:pStyle w:val="Heading1"/>
        <w:ind w:left="1211" w:hanging="359"/>
      </w:pPr>
      <w:proofErr w:type="spellStart"/>
      <w:r>
        <w:t>Confidence</w:t>
      </w:r>
      <w:proofErr w:type="spellEnd"/>
      <w:r>
        <w:t xml:space="preserve"> </w:t>
      </w:r>
      <w:proofErr w:type="spellStart"/>
      <w:r>
        <w:t>intervals</w:t>
      </w:r>
      <w:proofErr w:type="spellEnd"/>
    </w:p>
    <w:p w14:paraId="093D7F22" w14:textId="77777777" w:rsidR="00F56008" w:rsidRDefault="00835842">
      <w:pPr>
        <w:tabs>
          <w:tab w:val="center" w:pos="992"/>
          <w:tab w:val="center" w:pos="2783"/>
        </w:tabs>
        <w:spacing w:after="98" w:line="260" w:lineRule="auto"/>
        <w:ind w:left="0" w:firstLine="0"/>
        <w:jc w:val="left"/>
      </w:pPr>
      <w:r>
        <w:rPr>
          <w:sz w:val="22"/>
        </w:rPr>
        <w:tab/>
      </w:r>
      <w:r>
        <w:t>4.1</w:t>
      </w:r>
      <w:r>
        <w:tab/>
      </w:r>
      <w:proofErr w:type="spellStart"/>
      <w:r>
        <w:t>Hessian</w:t>
      </w:r>
      <w:proofErr w:type="spellEnd"/>
      <w:r>
        <w:t xml:space="preserve"> </w:t>
      </w:r>
      <w:proofErr w:type="spellStart"/>
      <w:r>
        <w:t>based</w:t>
      </w:r>
      <w:proofErr w:type="spellEnd"/>
      <w:r>
        <w:t xml:space="preserve"> </w:t>
      </w:r>
      <w:proofErr w:type="spellStart"/>
      <w:r>
        <w:t>confidence</w:t>
      </w:r>
      <w:proofErr w:type="spellEnd"/>
      <w:r>
        <w:t xml:space="preserve"> </w:t>
      </w:r>
      <w:proofErr w:type="spellStart"/>
      <w:r>
        <w:t>intervals</w:t>
      </w:r>
      <w:proofErr w:type="spellEnd"/>
    </w:p>
    <w:p w14:paraId="1742E457" w14:textId="77777777" w:rsidR="00F56008" w:rsidRPr="00DB5C50" w:rsidRDefault="00835842">
      <w:pPr>
        <w:spacing w:after="27"/>
        <w:ind w:left="111" w:right="1345"/>
        <w:rPr>
          <w:lang w:val="en-US"/>
        </w:rPr>
      </w:pPr>
      <w:r w:rsidRPr="00DB5C50">
        <w:rPr>
          <w:lang w:val="en-US"/>
        </w:rPr>
        <w:lastRenderedPageBreak/>
        <w:t xml:space="preserve">First, let us consider evaluation of parameter uncertainty via the Hessian. As the Hessian </w:t>
      </w:r>
      <w:r w:rsidRPr="00DB5C50">
        <w:rPr>
          <w:rFonts w:ascii="Cambria" w:eastAsia="Cambria" w:hAnsi="Cambria" w:cs="Cambria"/>
          <w:lang w:val="en-US"/>
        </w:rPr>
        <w:t>∇</w:t>
      </w:r>
      <w:r w:rsidRPr="00DB5C50">
        <w:rPr>
          <w:rFonts w:ascii="Cambria" w:eastAsia="Cambria" w:hAnsi="Cambria" w:cs="Cambria"/>
          <w:vertAlign w:val="superscript"/>
          <w:lang w:val="en-US"/>
        </w:rPr>
        <w:t xml:space="preserve">2 </w:t>
      </w:r>
      <w:proofErr w:type="spellStart"/>
      <w:r w:rsidRPr="00DB5C50">
        <w:rPr>
          <w:rFonts w:ascii="Cambria" w:eastAsia="Cambria" w:hAnsi="Cambria" w:cs="Cambria"/>
          <w:lang w:val="en-US"/>
        </w:rPr>
        <w:t>log</w:t>
      </w:r>
      <w:r w:rsidRPr="00DB5C50">
        <w:rPr>
          <w:rFonts w:ascii="Cambria" w:eastAsia="Cambria" w:hAnsi="Cambria" w:cs="Cambria"/>
          <w:i/>
          <w:lang w:val="en-US"/>
        </w:rPr>
        <w:t>L</w:t>
      </w:r>
      <w:proofErr w:type="spellEnd"/>
      <w:r w:rsidRPr="00DB5C50">
        <w:rPr>
          <w:rFonts w:ascii="Cambria" w:eastAsia="Cambria" w:hAnsi="Cambria" w:cs="Cambria"/>
          <w:lang w:val="en-US"/>
        </w:rPr>
        <w:t>(</w:t>
      </w:r>
      <w:r>
        <w:rPr>
          <w:rFonts w:ascii="Cambria" w:eastAsia="Cambria" w:hAnsi="Cambria" w:cs="Cambria"/>
          <w:i/>
        </w:rPr>
        <w:t>ψ</w:t>
      </w:r>
      <w:r w:rsidRPr="00DB5C50">
        <w:rPr>
          <w:rFonts w:ascii="Cambria" w:eastAsia="Cambria" w:hAnsi="Cambria" w:cs="Cambria"/>
          <w:sz w:val="31"/>
          <w:vertAlign w:val="superscript"/>
          <w:lang w:val="en-US"/>
        </w:rPr>
        <w:t>ˆ</w:t>
      </w:r>
      <w:r w:rsidRPr="00DB5C50">
        <w:rPr>
          <w:rFonts w:ascii="Cambria" w:eastAsia="Cambria" w:hAnsi="Cambria" w:cs="Cambria"/>
          <w:lang w:val="en-US"/>
        </w:rPr>
        <w:t xml:space="preserve">) </w:t>
      </w:r>
      <w:r w:rsidRPr="00DB5C50">
        <w:rPr>
          <w:lang w:val="en-US"/>
        </w:rPr>
        <w:t xml:space="preserve">refers to the transformed parameters </w:t>
      </w:r>
      <w:r>
        <w:rPr>
          <w:rFonts w:ascii="Cambria" w:eastAsia="Cambria" w:hAnsi="Cambria" w:cs="Cambria"/>
          <w:i/>
        </w:rPr>
        <w:t>ψ</w:t>
      </w:r>
      <w:r w:rsidRPr="00DB5C50">
        <w:rPr>
          <w:rFonts w:ascii="Cambria" w:eastAsia="Cambria" w:hAnsi="Cambria" w:cs="Cambria"/>
          <w:i/>
          <w:lang w:val="en-US"/>
        </w:rPr>
        <w:t xml:space="preserve"> </w:t>
      </w:r>
      <w:r w:rsidRPr="00DB5C50">
        <w:rPr>
          <w:lang w:val="en-US"/>
        </w:rPr>
        <w:t xml:space="preserve">the delta-method must be used to obtain an estimate of the covariance matrix of </w:t>
      </w:r>
      <w:r>
        <w:rPr>
          <w:rFonts w:ascii="Cambria" w:eastAsia="Cambria" w:hAnsi="Cambria" w:cs="Cambria"/>
          <w:i/>
        </w:rPr>
        <w:t>θ</w:t>
      </w:r>
      <w:r w:rsidRPr="00DB5C50">
        <w:rPr>
          <w:rFonts w:ascii="Cambria" w:eastAsia="Cambria" w:hAnsi="Cambria" w:cs="Cambria"/>
          <w:sz w:val="31"/>
          <w:vertAlign w:val="superscript"/>
          <w:lang w:val="en-US"/>
        </w:rPr>
        <w:t>ˆ</w:t>
      </w:r>
      <w:r w:rsidRPr="00DB5C50">
        <w:rPr>
          <w:lang w:val="en-US"/>
        </w:rPr>
        <w:t>:</w:t>
      </w:r>
    </w:p>
    <w:p w14:paraId="7C3E9ECA" w14:textId="77777777" w:rsidR="00F56008" w:rsidRPr="00DB5C50" w:rsidRDefault="00835842">
      <w:pPr>
        <w:tabs>
          <w:tab w:val="center" w:pos="2602"/>
          <w:tab w:val="center" w:pos="8426"/>
        </w:tabs>
        <w:spacing w:after="198" w:line="259" w:lineRule="auto"/>
        <w:ind w:left="0" w:firstLine="0"/>
        <w:jc w:val="left"/>
        <w:rPr>
          <w:lang w:val="en-US"/>
        </w:rPr>
      </w:pPr>
      <w:r w:rsidRPr="00DB5C50">
        <w:rPr>
          <w:sz w:val="22"/>
          <w:lang w:val="en-US"/>
        </w:rPr>
        <w:tab/>
      </w:r>
      <w:r>
        <w:rPr>
          <w:noProof/>
        </w:rPr>
        <w:drawing>
          <wp:inline distT="0" distB="0" distL="0" distR="0" wp14:anchorId="1F7D0F3A" wp14:editId="1BBDF080">
            <wp:extent cx="2121408" cy="265176"/>
            <wp:effectExtent l="0" t="0" r="0" b="0"/>
            <wp:docPr id="135112" name="Picture 135112"/>
            <wp:cNvGraphicFramePr/>
            <a:graphic xmlns:a="http://schemas.openxmlformats.org/drawingml/2006/main">
              <a:graphicData uri="http://schemas.openxmlformats.org/drawingml/2006/picture">
                <pic:pic xmlns:pic="http://schemas.openxmlformats.org/drawingml/2006/picture">
                  <pic:nvPicPr>
                    <pic:cNvPr id="135112" name="Picture 135112"/>
                    <pic:cNvPicPr/>
                  </pic:nvPicPr>
                  <pic:blipFill>
                    <a:blip r:embed="rId15"/>
                    <a:stretch>
                      <a:fillRect/>
                    </a:stretch>
                  </pic:blipFill>
                  <pic:spPr>
                    <a:xfrm>
                      <a:off x="0" y="0"/>
                      <a:ext cx="2121408" cy="265176"/>
                    </a:xfrm>
                    <a:prstGeom prst="rect">
                      <a:avLst/>
                    </a:prstGeom>
                  </pic:spPr>
                </pic:pic>
              </a:graphicData>
            </a:graphic>
          </wp:inline>
        </w:drawing>
      </w:r>
      <w:r w:rsidRPr="00DB5C50">
        <w:rPr>
          <w:lang w:val="en-US"/>
        </w:rPr>
        <w:tab/>
        <w:t>(2)</w:t>
      </w:r>
    </w:p>
    <w:p w14:paraId="095EACA3" w14:textId="77777777" w:rsidR="00F56008" w:rsidRPr="00DB5C50" w:rsidRDefault="00835842">
      <w:pPr>
        <w:spacing w:after="28"/>
        <w:ind w:left="111" w:right="1345"/>
        <w:rPr>
          <w:lang w:val="en-US"/>
        </w:rPr>
      </w:pPr>
      <w:r w:rsidRPr="00DB5C50">
        <w:rPr>
          <w:lang w:val="en-US"/>
        </w:rPr>
        <w:t xml:space="preserve">With minimal effort from the </w:t>
      </w:r>
      <w:proofErr w:type="gramStart"/>
      <w:r w:rsidRPr="00DB5C50">
        <w:rPr>
          <w:lang w:val="en-US"/>
        </w:rPr>
        <w:t>users</w:t>
      </w:r>
      <w:proofErr w:type="gramEnd"/>
      <w:r w:rsidRPr="00DB5C50">
        <w:rPr>
          <w:lang w:val="en-US"/>
        </w:rPr>
        <w:t xml:space="preserve"> perspective, TMB can be instructed to calculate </w:t>
      </w:r>
      <w:proofErr w:type="spellStart"/>
      <w:r>
        <w:rPr>
          <w:rFonts w:ascii="Cambria" w:eastAsia="Cambria" w:hAnsi="Cambria" w:cs="Cambria"/>
        </w:rPr>
        <w:t>Σ</w:t>
      </w:r>
      <w:r>
        <w:rPr>
          <w:rFonts w:ascii="Cambria" w:eastAsia="Cambria" w:hAnsi="Cambria" w:cs="Cambria"/>
          <w:i/>
          <w:vertAlign w:val="subscript"/>
        </w:rPr>
        <w:t>θ</w:t>
      </w:r>
      <w:proofErr w:type="spellEnd"/>
      <w:r w:rsidRPr="00DB5C50">
        <w:rPr>
          <w:rFonts w:ascii="Cambria" w:eastAsia="Cambria" w:hAnsi="Cambria" w:cs="Cambria"/>
          <w:sz w:val="14"/>
          <w:lang w:val="en-US"/>
        </w:rPr>
        <w:t xml:space="preserve">ˆ </w:t>
      </w:r>
      <w:r w:rsidRPr="00DB5C50">
        <w:rPr>
          <w:lang w:val="en-US"/>
        </w:rPr>
        <w:t xml:space="preserve">(by automatic differentiation). Standard errors of derived parameters, such as the stationary distribution </w:t>
      </w:r>
      <w:r>
        <w:rPr>
          <w:i/>
        </w:rPr>
        <w:t>δ</w:t>
      </w:r>
      <w:r w:rsidRPr="00DB5C50">
        <w:rPr>
          <w:i/>
          <w:lang w:val="en-US"/>
        </w:rPr>
        <w:t xml:space="preserve"> </w:t>
      </w:r>
      <w:r w:rsidRPr="00DB5C50">
        <w:rPr>
          <w:lang w:val="en-US"/>
        </w:rPr>
        <w:t xml:space="preserve">which is a function of </w:t>
      </w:r>
      <w:r>
        <w:rPr>
          <w:rFonts w:ascii="Cambria" w:eastAsia="Cambria" w:hAnsi="Cambria" w:cs="Cambria"/>
          <w:b/>
        </w:rPr>
        <w:t>Γ</w:t>
      </w:r>
      <w:r w:rsidRPr="00DB5C50">
        <w:rPr>
          <w:lang w:val="en-US"/>
        </w:rPr>
        <w:t>, can be calculated by the delta-method similarly.</w:t>
      </w:r>
    </w:p>
    <w:p w14:paraId="1011A96F" w14:textId="77777777" w:rsidR="00F56008" w:rsidRPr="00DB5C50" w:rsidRDefault="00835842">
      <w:pPr>
        <w:spacing w:after="0" w:line="259" w:lineRule="auto"/>
        <w:ind w:left="10" w:right="1345"/>
        <w:jc w:val="right"/>
        <w:rPr>
          <w:lang w:val="en-US"/>
        </w:rPr>
      </w:pPr>
      <w:r w:rsidRPr="00DB5C50">
        <w:rPr>
          <w:lang w:val="en-US"/>
        </w:rPr>
        <w:t xml:space="preserve">TMB provides an easy way to retrieve these. Following the example above, as we saw in </w:t>
      </w:r>
      <w:proofErr w:type="spellStart"/>
      <w:r w:rsidRPr="00DB5C50">
        <w:rPr>
          <w:lang w:val="en-US"/>
        </w:rPr>
        <w:t>subsubsec</w:t>
      </w:r>
      <w:proofErr w:type="spellEnd"/>
      <w:r w:rsidRPr="00DB5C50">
        <w:rPr>
          <w:lang w:val="en-US"/>
        </w:rPr>
        <w:t>-</w:t>
      </w:r>
    </w:p>
    <w:p w14:paraId="109DADFE" w14:textId="77777777" w:rsidR="00F56008" w:rsidRPr="00DB5C50" w:rsidRDefault="00835842">
      <w:pPr>
        <w:spacing w:after="220"/>
        <w:ind w:left="111" w:right="1345"/>
        <w:rPr>
          <w:lang w:val="en-US"/>
        </w:rPr>
      </w:pPr>
      <w:proofErr w:type="spellStart"/>
      <w:r w:rsidRPr="00DB5C50">
        <w:rPr>
          <w:lang w:val="en-US"/>
        </w:rPr>
        <w:t>tion</w:t>
      </w:r>
      <w:proofErr w:type="spellEnd"/>
      <w:r w:rsidRPr="00DB5C50">
        <w:rPr>
          <w:lang w:val="en-US"/>
        </w:rPr>
        <w:t xml:space="preserve"> 3.3.3,</w:t>
      </w:r>
    </w:p>
    <w:p w14:paraId="0C289243" w14:textId="77777777" w:rsidR="00F56008" w:rsidRPr="00DB5C50" w:rsidRDefault="00835842">
      <w:pPr>
        <w:shd w:val="clear" w:color="auto" w:fill="F7F7F7"/>
        <w:spacing w:after="226"/>
        <w:ind w:left="95"/>
        <w:jc w:val="left"/>
        <w:rPr>
          <w:lang w:val="en-US"/>
        </w:rPr>
      </w:pPr>
      <w:r w:rsidRPr="00DB5C50">
        <w:rPr>
          <w:i/>
          <w:color w:val="AD95AF"/>
          <w:lang w:val="en-US"/>
        </w:rPr>
        <w:t xml:space="preserve"># Get all standard errors </w:t>
      </w:r>
      <w:proofErr w:type="spellStart"/>
      <w:r w:rsidRPr="00DB5C50">
        <w:rPr>
          <w:color w:val="585858"/>
          <w:lang w:val="en-US"/>
        </w:rPr>
        <w:t>adrep</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obj_tmb</w:t>
      </w:r>
      <w:proofErr w:type="spellEnd"/>
      <w:r w:rsidRPr="00DB5C50">
        <w:rPr>
          <w:color w:val="585858"/>
          <w:lang w:val="en-US"/>
        </w:rPr>
        <w:t xml:space="preserve">), </w:t>
      </w:r>
      <w:r w:rsidRPr="00DB5C50">
        <w:rPr>
          <w:color w:val="317ECC"/>
          <w:lang w:val="en-US"/>
        </w:rPr>
        <w:t>"report"</w:t>
      </w:r>
      <w:r w:rsidRPr="00DB5C50">
        <w:rPr>
          <w:color w:val="585858"/>
          <w:lang w:val="en-US"/>
        </w:rPr>
        <w:t xml:space="preserve">) </w:t>
      </w:r>
      <w:proofErr w:type="spellStart"/>
      <w:r w:rsidRPr="00DB5C50">
        <w:rPr>
          <w:color w:val="585858"/>
          <w:lang w:val="en-US"/>
        </w:rPr>
        <w:t>adrep</w:t>
      </w:r>
      <w:proofErr w:type="spellEnd"/>
    </w:p>
    <w:p w14:paraId="0B7FD588" w14:textId="77777777" w:rsidR="00F56008" w:rsidRPr="00DB5C50" w:rsidRDefault="00835842">
      <w:pPr>
        <w:shd w:val="clear" w:color="auto" w:fill="F7F7F7"/>
        <w:tabs>
          <w:tab w:val="center" w:pos="2670"/>
        </w:tabs>
        <w:spacing w:line="271" w:lineRule="auto"/>
        <w:ind w:left="85" w:firstLine="0"/>
        <w:jc w:val="left"/>
        <w:rPr>
          <w:lang w:val="en-US"/>
        </w:rPr>
      </w:pPr>
      <w:r w:rsidRPr="00DB5C50">
        <w:rPr>
          <w:color w:val="585858"/>
          <w:lang w:val="en-US"/>
        </w:rPr>
        <w:t>##</w:t>
      </w:r>
      <w:r w:rsidRPr="00DB5C50">
        <w:rPr>
          <w:color w:val="585858"/>
          <w:lang w:val="en-US"/>
        </w:rPr>
        <w:tab/>
        <w:t>Estimate Std. Error</w:t>
      </w:r>
    </w:p>
    <w:p w14:paraId="422F76EE" w14:textId="77777777" w:rsidR="00F56008" w:rsidRPr="00DB5C50" w:rsidRDefault="00835842">
      <w:pPr>
        <w:shd w:val="clear" w:color="auto" w:fill="F7F7F7"/>
        <w:spacing w:line="271" w:lineRule="auto"/>
        <w:ind w:left="95"/>
        <w:jc w:val="left"/>
        <w:rPr>
          <w:lang w:val="en-US"/>
        </w:rPr>
      </w:pPr>
      <w:r w:rsidRPr="00DB5C50">
        <w:rPr>
          <w:color w:val="585858"/>
          <w:lang w:val="en-US"/>
        </w:rPr>
        <w:t>## lambda 0.25636541 0.04016445</w:t>
      </w:r>
    </w:p>
    <w:p w14:paraId="31F26EF7" w14:textId="77777777" w:rsidR="00F56008" w:rsidRPr="00DB5C50" w:rsidRDefault="00835842">
      <w:pPr>
        <w:shd w:val="clear" w:color="auto" w:fill="F7F7F7"/>
        <w:spacing w:line="271" w:lineRule="auto"/>
        <w:ind w:left="95"/>
        <w:jc w:val="left"/>
        <w:rPr>
          <w:lang w:val="en-US"/>
        </w:rPr>
      </w:pPr>
      <w:r w:rsidRPr="00DB5C50">
        <w:rPr>
          <w:color w:val="585858"/>
          <w:lang w:val="en-US"/>
        </w:rPr>
        <w:t>## lambda 3.11475432 1.02131181</w:t>
      </w:r>
    </w:p>
    <w:p w14:paraId="3C97BFCA" w14:textId="77777777" w:rsidR="00F56008" w:rsidRDefault="00835842">
      <w:pPr>
        <w:shd w:val="clear" w:color="auto" w:fill="F7F7F7"/>
        <w:spacing w:line="271" w:lineRule="auto"/>
        <w:ind w:left="95"/>
        <w:jc w:val="left"/>
      </w:pPr>
      <w:r>
        <w:rPr>
          <w:color w:val="585858"/>
        </w:rPr>
        <w:t>## gamma 0.98872128 0.01063571</w:t>
      </w:r>
    </w:p>
    <w:p w14:paraId="24A57BDB" w14:textId="77777777" w:rsidR="00F56008" w:rsidRDefault="00835842">
      <w:pPr>
        <w:shd w:val="clear" w:color="auto" w:fill="F7F7F7"/>
        <w:spacing w:line="271" w:lineRule="auto"/>
        <w:ind w:left="95"/>
        <w:jc w:val="left"/>
      </w:pPr>
      <w:r>
        <w:rPr>
          <w:color w:val="585858"/>
        </w:rPr>
        <w:t>## gamma 0.31033853 0.18468648</w:t>
      </w:r>
    </w:p>
    <w:p w14:paraId="7B8D415E" w14:textId="77777777" w:rsidR="00F56008" w:rsidRDefault="00835842">
      <w:pPr>
        <w:shd w:val="clear" w:color="auto" w:fill="F7F7F7"/>
        <w:spacing w:line="271" w:lineRule="auto"/>
        <w:ind w:left="95"/>
        <w:jc w:val="left"/>
      </w:pPr>
      <w:r>
        <w:rPr>
          <w:color w:val="585858"/>
        </w:rPr>
        <w:t>## gamma 0.01127872 0.01063571</w:t>
      </w:r>
    </w:p>
    <w:p w14:paraId="7511B7EB" w14:textId="77777777" w:rsidR="00F56008" w:rsidRDefault="00835842">
      <w:pPr>
        <w:shd w:val="clear" w:color="auto" w:fill="F7F7F7"/>
        <w:spacing w:line="271" w:lineRule="auto"/>
        <w:ind w:left="95"/>
        <w:jc w:val="left"/>
      </w:pPr>
      <w:r>
        <w:rPr>
          <w:color w:val="585858"/>
        </w:rPr>
        <w:t>## gamma 0.68966147 0.18468648</w:t>
      </w:r>
    </w:p>
    <w:p w14:paraId="43C9AD7A" w14:textId="77777777" w:rsidR="00F56008" w:rsidRDefault="00835842">
      <w:pPr>
        <w:shd w:val="clear" w:color="auto" w:fill="F7F7F7"/>
        <w:spacing w:line="271" w:lineRule="auto"/>
        <w:ind w:left="95"/>
        <w:jc w:val="left"/>
      </w:pPr>
      <w:r>
        <w:rPr>
          <w:color w:val="585858"/>
        </w:rPr>
        <w:t>## delta 0.96493123 0.03181445</w:t>
      </w:r>
    </w:p>
    <w:p w14:paraId="2B110BF2" w14:textId="77777777" w:rsidR="00F56008" w:rsidRPr="00DB5C50" w:rsidRDefault="00835842">
      <w:pPr>
        <w:shd w:val="clear" w:color="auto" w:fill="F7F7F7"/>
        <w:spacing w:after="166" w:line="271" w:lineRule="auto"/>
        <w:ind w:left="95"/>
        <w:jc w:val="left"/>
        <w:rPr>
          <w:lang w:val="en-US"/>
        </w:rPr>
      </w:pPr>
      <w:r w:rsidRPr="00DB5C50">
        <w:rPr>
          <w:color w:val="585858"/>
          <w:lang w:val="en-US"/>
        </w:rPr>
        <w:t>## delta 0.03506877 0.03181445</w:t>
      </w:r>
    </w:p>
    <w:p w14:paraId="48040899" w14:textId="77777777" w:rsidR="00F56008" w:rsidRPr="00DB5C50" w:rsidRDefault="00835842">
      <w:pPr>
        <w:shd w:val="clear" w:color="auto" w:fill="F7F7F7"/>
        <w:spacing w:after="277"/>
        <w:ind w:left="95"/>
        <w:jc w:val="left"/>
        <w:rPr>
          <w:lang w:val="en-US"/>
        </w:rPr>
      </w:pPr>
      <w:r w:rsidRPr="00DB5C50">
        <w:rPr>
          <w:i/>
          <w:color w:val="AD95AF"/>
          <w:lang w:val="en-US"/>
        </w:rPr>
        <w:t># More help with ?</w:t>
      </w:r>
      <w:proofErr w:type="spellStart"/>
      <w:r w:rsidRPr="00DB5C50">
        <w:rPr>
          <w:i/>
          <w:color w:val="AD95AF"/>
          <w:lang w:val="en-US"/>
        </w:rPr>
        <w:t>summary.sdreport</w:t>
      </w:r>
      <w:proofErr w:type="spellEnd"/>
    </w:p>
    <w:p w14:paraId="5DCAAC93" w14:textId="77777777" w:rsidR="00F56008" w:rsidRPr="00DB5C50" w:rsidRDefault="00835842">
      <w:pPr>
        <w:ind w:left="101" w:right="1345" w:firstLine="239"/>
        <w:rPr>
          <w:lang w:val="en-US"/>
        </w:rPr>
      </w:pPr>
      <w:r w:rsidRPr="00DB5C50">
        <w:rPr>
          <w:lang w:val="en-US"/>
        </w:rPr>
        <w:t xml:space="preserve">It should be noted that although the estimates can be found in the optimization variable opt in their working form, they are also sent to the </w:t>
      </w:r>
      <w:proofErr w:type="spellStart"/>
      <w:r w:rsidRPr="00DB5C50">
        <w:rPr>
          <w:lang w:val="en-US"/>
        </w:rPr>
        <w:t>MakeADFun</w:t>
      </w:r>
      <w:proofErr w:type="spellEnd"/>
      <w:r w:rsidRPr="00DB5C50">
        <w:rPr>
          <w:lang w:val="en-US"/>
        </w:rPr>
        <w:t xml:space="preserve"> object obj and can be retrieved as shown above. </w:t>
      </w:r>
      <w:proofErr w:type="spellStart"/>
      <w:r w:rsidRPr="00DB5C50">
        <w:rPr>
          <w:lang w:val="en-US"/>
        </w:rPr>
        <w:t>sdreport</w:t>
      </w:r>
      <w:proofErr w:type="spellEnd"/>
      <w:r w:rsidRPr="00DB5C50">
        <w:rPr>
          <w:lang w:val="en-US"/>
        </w:rPr>
        <w:t xml:space="preserve"> shows information about the working parameters’ estimates, whereas the summary of that report will also show information about the variables reported by the function ADREPORT.</w:t>
      </w:r>
    </w:p>
    <w:p w14:paraId="434B58D2" w14:textId="77777777" w:rsidR="00F56008" w:rsidRPr="00DB5C50" w:rsidRDefault="00835842">
      <w:pPr>
        <w:ind w:left="101" w:right="1345" w:firstLine="239"/>
        <w:rPr>
          <w:lang w:val="en-US"/>
        </w:rPr>
      </w:pPr>
      <w:r w:rsidRPr="00DB5C50">
        <w:rPr>
          <w:lang w:val="en-US"/>
        </w:rPr>
        <w:t xml:space="preserve">We will now see how to get Wald confidence intervals using TMB. NEED CITATION With a 3 state Poisson HMM, the </w:t>
      </w:r>
      <w:r w:rsidRPr="00DB5C50">
        <w:rPr>
          <w:rFonts w:ascii="Cambria" w:eastAsia="Cambria" w:hAnsi="Cambria" w:cs="Cambria"/>
          <w:lang w:val="en-US"/>
        </w:rPr>
        <w:t xml:space="preserve">100(1 − </w:t>
      </w:r>
      <w:r>
        <w:rPr>
          <w:rFonts w:ascii="Cambria" w:eastAsia="Cambria" w:hAnsi="Cambria" w:cs="Cambria"/>
          <w:i/>
        </w:rPr>
        <w:t>α</w:t>
      </w:r>
      <w:r w:rsidRPr="00DB5C50">
        <w:rPr>
          <w:rFonts w:ascii="Cambria" w:eastAsia="Cambria" w:hAnsi="Cambria" w:cs="Cambria"/>
          <w:lang w:val="en-US"/>
        </w:rPr>
        <w:t xml:space="preserve">)% </w:t>
      </w:r>
      <w:r w:rsidRPr="00DB5C50">
        <w:rPr>
          <w:lang w:val="en-US"/>
        </w:rPr>
        <w:t xml:space="preserve">confidence interval for </w:t>
      </w:r>
      <w:r w:rsidRPr="00DB5C50">
        <w:rPr>
          <w:rFonts w:ascii="Cambria" w:eastAsia="Cambria" w:hAnsi="Cambria" w:cs="Cambria"/>
          <w:i/>
          <w:lang w:val="en-US"/>
        </w:rPr>
        <w:t xml:space="preserve">a </w:t>
      </w:r>
      <w:r w:rsidRPr="00DB5C50">
        <w:rPr>
          <w:lang w:val="en-US"/>
        </w:rPr>
        <w:t xml:space="preserve">is </w:t>
      </w:r>
      <w:r w:rsidRPr="00DB5C50">
        <w:rPr>
          <w:rFonts w:ascii="Cambria" w:eastAsia="Cambria" w:hAnsi="Cambria" w:cs="Cambria"/>
          <w:i/>
          <w:lang w:val="en-US"/>
        </w:rPr>
        <w:t xml:space="preserve">a </w:t>
      </w:r>
      <w:r w:rsidRPr="00DB5C50">
        <w:rPr>
          <w:rFonts w:ascii="Cambria" w:eastAsia="Cambria" w:hAnsi="Cambria" w:cs="Cambria"/>
          <w:lang w:val="en-US"/>
        </w:rPr>
        <w:t xml:space="preserve">± </w:t>
      </w:r>
      <w:r w:rsidRPr="00DB5C50">
        <w:rPr>
          <w:rFonts w:ascii="Cambria" w:eastAsia="Cambria" w:hAnsi="Cambria" w:cs="Cambria"/>
          <w:i/>
          <w:lang w:val="en-US"/>
        </w:rPr>
        <w:t>z</w:t>
      </w:r>
      <w:r w:rsidRPr="00DB5C50">
        <w:rPr>
          <w:rFonts w:ascii="Cambria" w:eastAsia="Cambria" w:hAnsi="Cambria" w:cs="Cambria"/>
          <w:vertAlign w:val="subscript"/>
          <w:lang w:val="en-US"/>
        </w:rPr>
        <w:t>1−</w:t>
      </w:r>
      <w:r>
        <w:rPr>
          <w:rFonts w:ascii="Cambria" w:eastAsia="Cambria" w:hAnsi="Cambria" w:cs="Cambria"/>
          <w:i/>
          <w:vertAlign w:val="subscript"/>
        </w:rPr>
        <w:t>α</w:t>
      </w:r>
      <w:r w:rsidRPr="00DB5C50">
        <w:rPr>
          <w:rFonts w:ascii="Cambria" w:eastAsia="Cambria" w:hAnsi="Cambria" w:cs="Cambria"/>
          <w:i/>
          <w:vertAlign w:val="subscript"/>
          <w:lang w:val="en-US"/>
        </w:rPr>
        <w:t>/</w:t>
      </w:r>
      <w:r w:rsidRPr="00DB5C50">
        <w:rPr>
          <w:rFonts w:ascii="Cambria" w:eastAsia="Cambria" w:hAnsi="Cambria" w:cs="Cambria"/>
          <w:vertAlign w:val="subscript"/>
          <w:lang w:val="en-US"/>
        </w:rPr>
        <w:t xml:space="preserve">2 </w:t>
      </w:r>
      <w:r w:rsidRPr="00DB5C50">
        <w:rPr>
          <w:rFonts w:ascii="Cambria" w:eastAsia="Cambria" w:hAnsi="Cambria" w:cs="Cambria"/>
          <w:lang w:val="en-US"/>
        </w:rPr>
        <w:t xml:space="preserve">∗ </w:t>
      </w:r>
      <w:r>
        <w:rPr>
          <w:rFonts w:ascii="Cambria" w:eastAsia="Cambria" w:hAnsi="Cambria" w:cs="Cambria"/>
          <w:i/>
        </w:rPr>
        <w:t>σ</w:t>
      </w:r>
      <w:proofErr w:type="spellStart"/>
      <w:r w:rsidRPr="00DB5C50">
        <w:rPr>
          <w:rFonts w:ascii="Cambria" w:eastAsia="Cambria" w:hAnsi="Cambria" w:cs="Cambria"/>
          <w:i/>
          <w:vertAlign w:val="subscript"/>
          <w:lang w:val="en-US"/>
        </w:rPr>
        <w:t>a</w:t>
      </w:r>
      <w:proofErr w:type="spellEnd"/>
      <w:r w:rsidRPr="00DB5C50">
        <w:rPr>
          <w:rFonts w:ascii="Cambria" w:eastAsia="Cambria" w:hAnsi="Cambria" w:cs="Cambria"/>
          <w:i/>
          <w:vertAlign w:val="subscript"/>
          <w:lang w:val="en-US"/>
        </w:rPr>
        <w:t xml:space="preserve"> </w:t>
      </w:r>
      <w:r w:rsidRPr="00DB5C50">
        <w:rPr>
          <w:lang w:val="en-US"/>
        </w:rPr>
        <w:t xml:space="preserve">where </w:t>
      </w:r>
      <w:proofErr w:type="spellStart"/>
      <w:r w:rsidRPr="00DB5C50">
        <w:rPr>
          <w:rFonts w:ascii="Cambria" w:eastAsia="Cambria" w:hAnsi="Cambria" w:cs="Cambria"/>
          <w:i/>
          <w:lang w:val="en-US"/>
        </w:rPr>
        <w:t>z</w:t>
      </w:r>
      <w:r w:rsidRPr="00DB5C50">
        <w:rPr>
          <w:rFonts w:ascii="Cambria" w:eastAsia="Cambria" w:hAnsi="Cambria" w:cs="Cambria"/>
          <w:i/>
          <w:vertAlign w:val="subscript"/>
          <w:lang w:val="en-US"/>
        </w:rPr>
        <w:t>x</w:t>
      </w:r>
      <w:proofErr w:type="spellEnd"/>
      <w:r w:rsidRPr="00DB5C50">
        <w:rPr>
          <w:rFonts w:ascii="Cambria" w:eastAsia="Cambria" w:hAnsi="Cambria" w:cs="Cambria"/>
          <w:i/>
          <w:vertAlign w:val="subscript"/>
          <w:lang w:val="en-US"/>
        </w:rPr>
        <w:t xml:space="preserve"> </w:t>
      </w:r>
      <w:r w:rsidRPr="00DB5C50">
        <w:rPr>
          <w:lang w:val="en-US"/>
        </w:rPr>
        <w:t xml:space="preserve">is the </w:t>
      </w:r>
      <w:r w:rsidRPr="00DB5C50">
        <w:rPr>
          <w:rFonts w:ascii="Cambria" w:eastAsia="Cambria" w:hAnsi="Cambria" w:cs="Cambria"/>
          <w:i/>
          <w:lang w:val="en-US"/>
        </w:rPr>
        <w:t>x</w:t>
      </w:r>
      <w:r w:rsidRPr="00DB5C50">
        <w:rPr>
          <w:lang w:val="en-US"/>
        </w:rPr>
        <w:t xml:space="preserve">-percentile of the standard normal distribution, and </w:t>
      </w:r>
      <w:r>
        <w:rPr>
          <w:rFonts w:ascii="Cambria" w:eastAsia="Cambria" w:hAnsi="Cambria" w:cs="Cambria"/>
          <w:i/>
        </w:rPr>
        <w:t>σ</w:t>
      </w:r>
      <w:r w:rsidRPr="00DB5C50">
        <w:rPr>
          <w:rFonts w:ascii="Cambria" w:eastAsia="Cambria" w:hAnsi="Cambria" w:cs="Cambria"/>
          <w:i/>
          <w:vertAlign w:val="subscript"/>
          <w:lang w:val="en-US"/>
        </w:rPr>
        <w:t xml:space="preserve">a </w:t>
      </w:r>
      <w:r w:rsidRPr="00DB5C50">
        <w:rPr>
          <w:lang w:val="en-US"/>
        </w:rPr>
        <w:t xml:space="preserve">is the standard error of </w:t>
      </w:r>
      <w:r w:rsidRPr="00DB5C50">
        <w:rPr>
          <w:rFonts w:ascii="Cambria" w:eastAsia="Cambria" w:hAnsi="Cambria" w:cs="Cambria"/>
          <w:i/>
          <w:lang w:val="en-US"/>
        </w:rPr>
        <w:t>a</w:t>
      </w:r>
      <w:r w:rsidRPr="00DB5C50">
        <w:rPr>
          <w:lang w:val="en-US"/>
        </w:rPr>
        <w:t>.</w:t>
      </w:r>
    </w:p>
    <w:tbl>
      <w:tblPr>
        <w:tblStyle w:val="TableGrid"/>
        <w:tblW w:w="8562" w:type="dxa"/>
        <w:tblInd w:w="40" w:type="dxa"/>
        <w:tblCellMar>
          <w:top w:w="61" w:type="dxa"/>
          <w:left w:w="60" w:type="dxa"/>
          <w:right w:w="115" w:type="dxa"/>
        </w:tblCellMar>
        <w:tblLook w:val="04A0" w:firstRow="1" w:lastRow="0" w:firstColumn="1" w:lastColumn="0" w:noHBand="0" w:noVBand="1"/>
      </w:tblPr>
      <w:tblGrid>
        <w:gridCol w:w="8562"/>
      </w:tblGrid>
      <w:tr w:rsidR="00F56008" w:rsidRPr="00CE2C02" w14:paraId="148B0C2F" w14:textId="77777777">
        <w:trPr>
          <w:trHeight w:val="2557"/>
        </w:trPr>
        <w:tc>
          <w:tcPr>
            <w:tcW w:w="8562" w:type="dxa"/>
            <w:tcBorders>
              <w:top w:val="nil"/>
              <w:left w:val="nil"/>
              <w:bottom w:val="nil"/>
              <w:right w:val="nil"/>
            </w:tcBorders>
            <w:shd w:val="clear" w:color="auto" w:fill="F7F7F7"/>
          </w:tcPr>
          <w:p w14:paraId="3C9B4CD3" w14:textId="77777777" w:rsidR="00F56008" w:rsidRPr="00DB5C50" w:rsidRDefault="00835842">
            <w:pPr>
              <w:spacing w:after="0" w:line="259" w:lineRule="auto"/>
              <w:ind w:left="0" w:firstLine="0"/>
              <w:jc w:val="left"/>
              <w:rPr>
                <w:lang w:val="en-US"/>
              </w:rPr>
            </w:pPr>
            <w:proofErr w:type="spellStart"/>
            <w:r w:rsidRPr="00DB5C50">
              <w:rPr>
                <w:b/>
                <w:color w:val="BC5A65"/>
                <w:lang w:val="en-US"/>
              </w:rPr>
              <w:t>set.seed</w:t>
            </w:r>
            <w:proofErr w:type="spellEnd"/>
            <w:r w:rsidRPr="00DB5C50">
              <w:rPr>
                <w:color w:val="585858"/>
                <w:lang w:val="en-US"/>
              </w:rPr>
              <w:t>(</w:t>
            </w:r>
            <w:r w:rsidRPr="00DB5C50">
              <w:rPr>
                <w:color w:val="AF0F91"/>
                <w:lang w:val="en-US"/>
              </w:rPr>
              <w:t>123</w:t>
            </w:r>
            <w:r w:rsidRPr="00DB5C50">
              <w:rPr>
                <w:color w:val="585858"/>
                <w:lang w:val="en-US"/>
              </w:rPr>
              <w:t>)</w:t>
            </w:r>
          </w:p>
          <w:p w14:paraId="2CDF2102" w14:textId="77777777" w:rsidR="00F56008" w:rsidRPr="00DB5C50" w:rsidRDefault="00835842">
            <w:pPr>
              <w:spacing w:after="1" w:line="237" w:lineRule="auto"/>
              <w:ind w:left="0" w:right="4084" w:firstLine="0"/>
              <w:jc w:val="left"/>
              <w:rPr>
                <w:lang w:val="en-US"/>
              </w:rPr>
            </w:pPr>
            <w:r w:rsidRPr="00DB5C50">
              <w:rPr>
                <w:i/>
                <w:color w:val="AD95AF"/>
                <w:lang w:val="en-US"/>
              </w:rPr>
              <w:t xml:space="preserve"># Load TMB and optimization packages </w:t>
            </w:r>
            <w:r w:rsidRPr="00DB5C50">
              <w:rPr>
                <w:b/>
                <w:color w:val="BC5A65"/>
                <w:lang w:val="en-US"/>
              </w:rPr>
              <w:t>library</w:t>
            </w:r>
            <w:r w:rsidRPr="00DB5C50">
              <w:rPr>
                <w:color w:val="585858"/>
                <w:lang w:val="en-US"/>
              </w:rPr>
              <w:t xml:space="preserve">(TMB) </w:t>
            </w:r>
            <w:r w:rsidRPr="00DB5C50">
              <w:rPr>
                <w:b/>
                <w:color w:val="BC5A65"/>
                <w:lang w:val="en-US"/>
              </w:rPr>
              <w:t>library</w:t>
            </w:r>
            <w:r w:rsidRPr="00DB5C50">
              <w:rPr>
                <w:color w:val="585858"/>
                <w:lang w:val="en-US"/>
              </w:rPr>
              <w:t>(</w:t>
            </w:r>
            <w:proofErr w:type="spellStart"/>
            <w:r w:rsidRPr="00DB5C50">
              <w:rPr>
                <w:color w:val="585858"/>
                <w:lang w:val="en-US"/>
              </w:rPr>
              <w:t>optimr</w:t>
            </w:r>
            <w:proofErr w:type="spellEnd"/>
            <w:r w:rsidRPr="00DB5C50">
              <w:rPr>
                <w:color w:val="585858"/>
                <w:lang w:val="en-US"/>
              </w:rPr>
              <w:t>)</w:t>
            </w:r>
          </w:p>
          <w:p w14:paraId="070201DA" w14:textId="77777777" w:rsidR="00F56008" w:rsidRPr="00DB5C50" w:rsidRDefault="00835842">
            <w:pPr>
              <w:spacing w:after="15" w:line="259" w:lineRule="auto"/>
              <w:ind w:left="0" w:firstLine="0"/>
              <w:jc w:val="left"/>
              <w:rPr>
                <w:lang w:val="en-US"/>
              </w:rPr>
            </w:pPr>
            <w:r w:rsidRPr="00DB5C50">
              <w:rPr>
                <w:i/>
                <w:color w:val="AD95AF"/>
                <w:lang w:val="en-US"/>
              </w:rPr>
              <w:t># Run the C++ file containing the TMB code</w:t>
            </w:r>
          </w:p>
          <w:p w14:paraId="730DBD8B" w14:textId="77777777" w:rsidR="00F56008" w:rsidRPr="00DB5C50" w:rsidRDefault="00835842">
            <w:pPr>
              <w:spacing w:after="195" w:line="259" w:lineRule="auto"/>
              <w:ind w:left="0" w:firstLine="0"/>
              <w:jc w:val="left"/>
              <w:rPr>
                <w:lang w:val="en-US"/>
              </w:rPr>
            </w:pPr>
            <w:r w:rsidRPr="00DB5C50">
              <w:rPr>
                <w:color w:val="585858"/>
                <w:lang w:val="en-US"/>
              </w:rPr>
              <w:t>TMB</w:t>
            </w:r>
            <w:r w:rsidRPr="00DB5C50">
              <w:rPr>
                <w:lang w:val="en-US"/>
              </w:rPr>
              <w:t>::</w:t>
            </w:r>
            <w:r w:rsidRPr="00DB5C50">
              <w:rPr>
                <w:b/>
                <w:color w:val="BC5A65"/>
                <w:lang w:val="en-US"/>
              </w:rPr>
              <w:t>compile</w:t>
            </w:r>
            <w:r w:rsidRPr="00DB5C50">
              <w:rPr>
                <w:color w:val="585858"/>
                <w:lang w:val="en-US"/>
              </w:rPr>
              <w:t>(</w:t>
            </w:r>
            <w:r w:rsidRPr="00DB5C50">
              <w:rPr>
                <w:color w:val="317ECC"/>
                <w:lang w:val="en-US"/>
              </w:rPr>
              <w:t>"code/poi_hmm.cpp"</w:t>
            </w:r>
            <w:r w:rsidRPr="00DB5C50">
              <w:rPr>
                <w:color w:val="585858"/>
                <w:lang w:val="en-US"/>
              </w:rPr>
              <w:t xml:space="preserve">, </w:t>
            </w:r>
            <w:r w:rsidRPr="00DB5C50">
              <w:rPr>
                <w:color w:val="317ECC"/>
                <w:lang w:val="en-US"/>
              </w:rPr>
              <w:t>"-O1 -g"</w:t>
            </w:r>
            <w:r w:rsidRPr="00DB5C50">
              <w:rPr>
                <w:color w:val="585858"/>
                <w:lang w:val="en-US"/>
              </w:rPr>
              <w:t xml:space="preserve">, </w:t>
            </w:r>
            <w:r w:rsidRPr="00DB5C50">
              <w:rPr>
                <w:color w:val="55AA55"/>
                <w:lang w:val="en-US"/>
              </w:rPr>
              <w:t xml:space="preserve">DLLFLAGS </w:t>
            </w:r>
            <w:r w:rsidRPr="00DB5C50">
              <w:rPr>
                <w:color w:val="585858"/>
                <w:lang w:val="en-US"/>
              </w:rPr>
              <w:t xml:space="preserve">= </w:t>
            </w:r>
            <w:r w:rsidRPr="00DB5C50">
              <w:rPr>
                <w:color w:val="317ECC"/>
                <w:lang w:val="en-US"/>
              </w:rPr>
              <w:t>""</w:t>
            </w:r>
            <w:r w:rsidRPr="00DB5C50">
              <w:rPr>
                <w:color w:val="585858"/>
                <w:lang w:val="en-US"/>
              </w:rPr>
              <w:t>)</w:t>
            </w:r>
          </w:p>
          <w:p w14:paraId="712D63EC" w14:textId="77777777" w:rsidR="00F56008" w:rsidRPr="00DB5C50" w:rsidRDefault="00835842">
            <w:pPr>
              <w:spacing w:after="176" w:line="259" w:lineRule="auto"/>
              <w:ind w:left="0" w:firstLine="0"/>
              <w:jc w:val="left"/>
              <w:rPr>
                <w:lang w:val="en-US"/>
              </w:rPr>
            </w:pPr>
            <w:r w:rsidRPr="00DB5C50">
              <w:rPr>
                <w:color w:val="585858"/>
                <w:lang w:val="en-US"/>
              </w:rPr>
              <w:t>## [1] 0</w:t>
            </w:r>
          </w:p>
          <w:p w14:paraId="755F3A42" w14:textId="77777777" w:rsidR="00F56008" w:rsidRPr="00DB5C50" w:rsidRDefault="00835842">
            <w:pPr>
              <w:spacing w:after="0" w:line="259" w:lineRule="auto"/>
              <w:ind w:left="0" w:firstLine="0"/>
              <w:jc w:val="left"/>
              <w:rPr>
                <w:lang w:val="en-US"/>
              </w:rPr>
            </w:pPr>
            <w:r w:rsidRPr="00DB5C50">
              <w:rPr>
                <w:i/>
                <w:color w:val="AD95AF"/>
                <w:lang w:val="en-US"/>
              </w:rPr>
              <w:t># Load it</w:t>
            </w:r>
          </w:p>
          <w:p w14:paraId="614AFAF9" w14:textId="77777777" w:rsidR="00F56008" w:rsidRPr="00DB5C50" w:rsidRDefault="00835842">
            <w:pPr>
              <w:spacing w:after="0" w:line="259" w:lineRule="auto"/>
              <w:ind w:left="0" w:firstLine="0"/>
              <w:jc w:val="left"/>
              <w:rPr>
                <w:lang w:val="en-US"/>
              </w:rPr>
            </w:pPr>
            <w:proofErr w:type="spellStart"/>
            <w:r w:rsidRPr="00DB5C50">
              <w:rPr>
                <w:b/>
                <w:color w:val="BC5A65"/>
                <w:lang w:val="en-US"/>
              </w:rPr>
              <w:t>dyn.load</w:t>
            </w:r>
            <w:proofErr w:type="spellEnd"/>
            <w:r w:rsidRPr="00DB5C50">
              <w:rPr>
                <w:color w:val="585858"/>
                <w:lang w:val="en-US"/>
              </w:rPr>
              <w:t>(</w:t>
            </w:r>
            <w:proofErr w:type="spellStart"/>
            <w:r w:rsidRPr="00DB5C50">
              <w:rPr>
                <w:b/>
                <w:color w:val="BC5A65"/>
                <w:lang w:val="en-US"/>
              </w:rPr>
              <w:t>dynlib</w:t>
            </w:r>
            <w:proofErr w:type="spellEnd"/>
            <w:r w:rsidRPr="00DB5C50">
              <w:rPr>
                <w:color w:val="585858"/>
                <w:lang w:val="en-US"/>
              </w:rPr>
              <w:t>(</w:t>
            </w:r>
            <w:r w:rsidRPr="00DB5C50">
              <w:rPr>
                <w:color w:val="317ECC"/>
                <w:lang w:val="en-US"/>
              </w:rPr>
              <w:t>"code/</w:t>
            </w:r>
            <w:proofErr w:type="spellStart"/>
            <w:r w:rsidRPr="00DB5C50">
              <w:rPr>
                <w:color w:val="317ECC"/>
                <w:lang w:val="en-US"/>
              </w:rPr>
              <w:t>poi_hmm</w:t>
            </w:r>
            <w:proofErr w:type="spellEnd"/>
            <w:r w:rsidRPr="00DB5C50">
              <w:rPr>
                <w:color w:val="317ECC"/>
                <w:lang w:val="en-US"/>
              </w:rPr>
              <w:t>"</w:t>
            </w:r>
            <w:r w:rsidRPr="00DB5C50">
              <w:rPr>
                <w:color w:val="585858"/>
                <w:lang w:val="en-US"/>
              </w:rPr>
              <w:t>))</w:t>
            </w:r>
          </w:p>
        </w:tc>
      </w:tr>
    </w:tbl>
    <w:p w14:paraId="355F25DD" w14:textId="77777777" w:rsidR="00F56008" w:rsidRPr="00DB5C50" w:rsidRDefault="00F56008">
      <w:pPr>
        <w:spacing w:after="0" w:line="259" w:lineRule="auto"/>
        <w:ind w:left="-1799" w:right="1301" w:firstLine="0"/>
        <w:jc w:val="left"/>
        <w:rPr>
          <w:lang w:val="en-US"/>
        </w:rPr>
      </w:pPr>
    </w:p>
    <w:tbl>
      <w:tblPr>
        <w:tblStyle w:val="TableGrid"/>
        <w:tblW w:w="8562" w:type="dxa"/>
        <w:tblInd w:w="40" w:type="dxa"/>
        <w:tblCellMar>
          <w:top w:w="67" w:type="dxa"/>
          <w:left w:w="60" w:type="dxa"/>
        </w:tblCellMar>
        <w:tblLook w:val="04A0" w:firstRow="1" w:lastRow="0" w:firstColumn="1" w:lastColumn="0" w:noHBand="0" w:noVBand="1"/>
      </w:tblPr>
      <w:tblGrid>
        <w:gridCol w:w="8562"/>
      </w:tblGrid>
      <w:tr w:rsidR="00F56008" w14:paraId="3E6D7C9B" w14:textId="77777777">
        <w:trPr>
          <w:trHeight w:val="11655"/>
        </w:trPr>
        <w:tc>
          <w:tcPr>
            <w:tcW w:w="8562" w:type="dxa"/>
            <w:tcBorders>
              <w:top w:val="nil"/>
              <w:left w:val="nil"/>
              <w:bottom w:val="nil"/>
              <w:right w:val="nil"/>
            </w:tcBorders>
            <w:shd w:val="clear" w:color="auto" w:fill="F7F7F7"/>
          </w:tcPr>
          <w:p w14:paraId="1E3C715E" w14:textId="77777777" w:rsidR="00F56008" w:rsidRPr="00DB5C50" w:rsidRDefault="00835842">
            <w:pPr>
              <w:spacing w:after="176" w:line="259" w:lineRule="auto"/>
              <w:ind w:left="0" w:firstLine="0"/>
              <w:jc w:val="left"/>
              <w:rPr>
                <w:lang w:val="en-US"/>
              </w:rPr>
            </w:pPr>
            <w:r w:rsidRPr="00DB5C50">
              <w:rPr>
                <w:color w:val="585858"/>
                <w:lang w:val="en-US"/>
              </w:rPr>
              <w:lastRenderedPageBreak/>
              <w:t>## Warning: 8 external pointers will be removed</w:t>
            </w:r>
          </w:p>
          <w:p w14:paraId="0FD5F413" w14:textId="77777777" w:rsidR="00F56008" w:rsidRPr="00DB5C50" w:rsidRDefault="00835842">
            <w:pPr>
              <w:spacing w:after="0" w:line="259" w:lineRule="auto"/>
              <w:ind w:left="0" w:firstLine="0"/>
              <w:jc w:val="left"/>
              <w:rPr>
                <w:lang w:val="en-US"/>
              </w:rPr>
            </w:pPr>
            <w:r w:rsidRPr="00DB5C50">
              <w:rPr>
                <w:i/>
                <w:color w:val="AD95AF"/>
                <w:lang w:val="en-US"/>
              </w:rPr>
              <w:t># Load the data</w:t>
            </w:r>
          </w:p>
          <w:p w14:paraId="1E0136F9" w14:textId="77777777" w:rsidR="00F56008" w:rsidRPr="00DB5C50" w:rsidRDefault="00835842">
            <w:pPr>
              <w:spacing w:after="220" w:line="274" w:lineRule="auto"/>
              <w:ind w:left="0" w:right="3960" w:firstLine="0"/>
              <w:jc w:val="left"/>
              <w:rPr>
                <w:lang w:val="en-US"/>
              </w:rPr>
            </w:pPr>
            <w:r w:rsidRPr="00DB5C50">
              <w:rPr>
                <w:b/>
                <w:color w:val="BC5A65"/>
                <w:lang w:val="en-US"/>
              </w:rPr>
              <w:t>load</w:t>
            </w:r>
            <w:r w:rsidRPr="00DB5C50">
              <w:rPr>
                <w:color w:val="585858"/>
                <w:lang w:val="en-US"/>
              </w:rPr>
              <w:t>(</w:t>
            </w:r>
            <w:r w:rsidRPr="00DB5C50">
              <w:rPr>
                <w:color w:val="317ECC"/>
                <w:lang w:val="en-US"/>
              </w:rPr>
              <w:t>"data/fetal-</w:t>
            </w:r>
            <w:proofErr w:type="spellStart"/>
            <w:r w:rsidRPr="00DB5C50">
              <w:rPr>
                <w:color w:val="317ECC"/>
                <w:lang w:val="en-US"/>
              </w:rPr>
              <w:t>lamb.RData</w:t>
            </w:r>
            <w:proofErr w:type="spellEnd"/>
            <w:r w:rsidRPr="00DB5C50">
              <w:rPr>
                <w:color w:val="317ECC"/>
                <w:lang w:val="en-US"/>
              </w:rPr>
              <w:t>"</w:t>
            </w:r>
            <w:r w:rsidRPr="00DB5C50">
              <w:rPr>
                <w:color w:val="585858"/>
                <w:lang w:val="en-US"/>
              </w:rPr>
              <w:t xml:space="preserve">) </w:t>
            </w:r>
            <w:proofErr w:type="spellStart"/>
            <w:r w:rsidRPr="00DB5C50">
              <w:rPr>
                <w:color w:val="585858"/>
                <w:lang w:val="en-US"/>
              </w:rPr>
              <w:t>lamb_data</w:t>
            </w:r>
            <w:proofErr w:type="spellEnd"/>
            <w:r w:rsidRPr="00DB5C50">
              <w:rPr>
                <w:color w:val="585858"/>
                <w:lang w:val="en-US"/>
              </w:rPr>
              <w:t xml:space="preserve"> </w:t>
            </w:r>
            <w:r w:rsidRPr="00DB5C50">
              <w:rPr>
                <w:color w:val="B05A65"/>
                <w:lang w:val="en-US"/>
              </w:rPr>
              <w:t xml:space="preserve">&lt;- </w:t>
            </w:r>
            <w:r w:rsidRPr="00DB5C50">
              <w:rPr>
                <w:color w:val="585858"/>
                <w:lang w:val="en-US"/>
              </w:rPr>
              <w:t>lamb</w:t>
            </w:r>
          </w:p>
          <w:p w14:paraId="2FA6BF88" w14:textId="77777777" w:rsidR="00F56008" w:rsidRPr="00DB5C50" w:rsidRDefault="00835842">
            <w:pPr>
              <w:spacing w:after="19" w:line="273" w:lineRule="auto"/>
              <w:ind w:left="0" w:right="3960" w:firstLine="0"/>
              <w:jc w:val="left"/>
              <w:rPr>
                <w:lang w:val="en-US"/>
              </w:rPr>
            </w:pPr>
            <w:r w:rsidRPr="00DB5C50">
              <w:rPr>
                <w:i/>
                <w:color w:val="AD95AF"/>
                <w:lang w:val="en-US"/>
              </w:rPr>
              <w:t xml:space="preserve"># Same model as before, with 2 states </w:t>
            </w:r>
            <w:r w:rsidRPr="00DB5C50">
              <w:rPr>
                <w:color w:val="585858"/>
                <w:lang w:val="en-US"/>
              </w:rPr>
              <w:t xml:space="preserve">m </w:t>
            </w:r>
            <w:r w:rsidRPr="00DB5C50">
              <w:rPr>
                <w:color w:val="B05A65"/>
                <w:lang w:val="en-US"/>
              </w:rPr>
              <w:t xml:space="preserve">&lt;- </w:t>
            </w:r>
            <w:r w:rsidRPr="00DB5C50">
              <w:rPr>
                <w:color w:val="AF0F91"/>
                <w:lang w:val="en-US"/>
              </w:rPr>
              <w:t>2</w:t>
            </w:r>
          </w:p>
          <w:p w14:paraId="2B0E8C6A" w14:textId="77777777" w:rsidR="00F56008" w:rsidRPr="00DB5C50" w:rsidRDefault="00835842">
            <w:pPr>
              <w:spacing w:after="235" w:line="259" w:lineRule="auto"/>
              <w:ind w:left="0" w:firstLine="0"/>
              <w:jc w:val="left"/>
              <w:rPr>
                <w:lang w:val="en-US"/>
              </w:rPr>
            </w:pPr>
            <w:proofErr w:type="spellStart"/>
            <w:r w:rsidRPr="00DB5C50">
              <w:rPr>
                <w:color w:val="585858"/>
                <w:lang w:val="en-US"/>
              </w:rPr>
              <w:t>TMB_data</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x </w:t>
            </w:r>
            <w:r w:rsidRPr="00DB5C50">
              <w:rPr>
                <w:color w:val="585858"/>
                <w:lang w:val="en-US"/>
              </w:rPr>
              <w:t xml:space="preserve">= </w:t>
            </w:r>
            <w:proofErr w:type="spellStart"/>
            <w:r w:rsidRPr="00DB5C50">
              <w:rPr>
                <w:color w:val="585858"/>
                <w:lang w:val="en-US"/>
              </w:rPr>
              <w:t>lamb_data</w:t>
            </w:r>
            <w:proofErr w:type="spellEnd"/>
            <w:r w:rsidRPr="00DB5C50">
              <w:rPr>
                <w:color w:val="585858"/>
                <w:lang w:val="en-US"/>
              </w:rPr>
              <w:t xml:space="preserve">, </w:t>
            </w:r>
            <w:r w:rsidRPr="00DB5C50">
              <w:rPr>
                <w:color w:val="55AA55"/>
                <w:lang w:val="en-US"/>
              </w:rPr>
              <w:t xml:space="preserve">m </w:t>
            </w:r>
            <w:r w:rsidRPr="00DB5C50">
              <w:rPr>
                <w:color w:val="585858"/>
                <w:lang w:val="en-US"/>
              </w:rPr>
              <w:t>= m)</w:t>
            </w:r>
          </w:p>
          <w:p w14:paraId="682D8756" w14:textId="77777777" w:rsidR="00F56008" w:rsidRPr="00DB5C50" w:rsidRDefault="00835842">
            <w:pPr>
              <w:spacing w:after="11" w:line="283" w:lineRule="auto"/>
              <w:ind w:left="0" w:right="2166" w:firstLine="0"/>
              <w:jc w:val="left"/>
              <w:rPr>
                <w:lang w:val="en-US"/>
              </w:rPr>
            </w:pPr>
            <w:r w:rsidRPr="00DB5C50">
              <w:rPr>
                <w:i/>
                <w:color w:val="AD95AF"/>
                <w:lang w:val="en-US"/>
              </w:rPr>
              <w:t xml:space="preserve"># Generate initial set of parameters for optimization </w:t>
            </w:r>
            <w:r w:rsidRPr="00DB5C50">
              <w:rPr>
                <w:color w:val="585858"/>
                <w:lang w:val="en-US"/>
              </w:rPr>
              <w:t xml:space="preserve">lambda </w:t>
            </w:r>
            <w:r w:rsidRPr="00DB5C50">
              <w:rPr>
                <w:color w:val="B05A65"/>
                <w:lang w:val="en-US"/>
              </w:rPr>
              <w:t xml:space="preserve">&lt;- </w:t>
            </w:r>
            <w:r w:rsidRPr="00DB5C50">
              <w:rPr>
                <w:b/>
                <w:color w:val="BC5A65"/>
                <w:lang w:val="en-US"/>
              </w:rPr>
              <w:t>c</w:t>
            </w:r>
            <w:r w:rsidRPr="00DB5C50">
              <w:rPr>
                <w:color w:val="585858"/>
                <w:lang w:val="en-US"/>
              </w:rPr>
              <w:t>(</w:t>
            </w:r>
            <w:r w:rsidRPr="00DB5C50">
              <w:rPr>
                <w:color w:val="AF0F91"/>
                <w:lang w:val="en-US"/>
              </w:rPr>
              <w:t>1</w:t>
            </w:r>
            <w:r w:rsidRPr="00DB5C50">
              <w:rPr>
                <w:color w:val="585858"/>
                <w:lang w:val="en-US"/>
              </w:rPr>
              <w:t xml:space="preserve">, </w:t>
            </w:r>
            <w:r w:rsidRPr="00DB5C50">
              <w:rPr>
                <w:color w:val="AF0F91"/>
                <w:lang w:val="en-US"/>
              </w:rPr>
              <w:t>3</w:t>
            </w:r>
            <w:r w:rsidRPr="00DB5C50">
              <w:rPr>
                <w:color w:val="585858"/>
                <w:lang w:val="en-US"/>
              </w:rPr>
              <w:t xml:space="preserve">) gamma </w:t>
            </w:r>
            <w:r w:rsidRPr="00DB5C50">
              <w:rPr>
                <w:color w:val="B05A65"/>
                <w:lang w:val="en-US"/>
              </w:rPr>
              <w:t xml:space="preserve">&lt;- </w:t>
            </w:r>
            <w:r w:rsidRPr="00DB5C50">
              <w:rPr>
                <w:b/>
                <w:color w:val="BC5A65"/>
                <w:lang w:val="en-US"/>
              </w:rPr>
              <w:t>matrix</w:t>
            </w:r>
            <w:r w:rsidRPr="00DB5C50">
              <w:rPr>
                <w:color w:val="585858"/>
                <w:lang w:val="en-US"/>
              </w:rPr>
              <w:t>(</w:t>
            </w:r>
            <w:r w:rsidRPr="00DB5C50">
              <w:rPr>
                <w:b/>
                <w:color w:val="BC5A65"/>
                <w:lang w:val="en-US"/>
              </w:rPr>
              <w:t>c</w:t>
            </w:r>
            <w:r w:rsidRPr="00DB5C50">
              <w:rPr>
                <w:color w:val="585858"/>
                <w:lang w:val="en-US"/>
              </w:rPr>
              <w:t>(</w:t>
            </w:r>
            <w:r w:rsidRPr="00DB5C50">
              <w:rPr>
                <w:color w:val="AF0F91"/>
                <w:lang w:val="en-US"/>
              </w:rPr>
              <w:t>0.8</w:t>
            </w:r>
            <w:r w:rsidRPr="00DB5C50">
              <w:rPr>
                <w:color w:val="585858"/>
                <w:lang w:val="en-US"/>
              </w:rPr>
              <w:t xml:space="preserve">, </w:t>
            </w:r>
            <w:r w:rsidRPr="00DB5C50">
              <w:rPr>
                <w:color w:val="AF0F91"/>
                <w:lang w:val="en-US"/>
              </w:rPr>
              <w:t>0.2</w:t>
            </w:r>
            <w:r w:rsidRPr="00DB5C50">
              <w:rPr>
                <w:color w:val="585858"/>
                <w:lang w:val="en-US"/>
              </w:rPr>
              <w:t>,</w:t>
            </w:r>
          </w:p>
          <w:p w14:paraId="35ADDD5D" w14:textId="77777777" w:rsidR="00F56008" w:rsidRPr="00DB5C50" w:rsidRDefault="00835842">
            <w:pPr>
              <w:spacing w:after="273" w:line="259" w:lineRule="auto"/>
              <w:ind w:left="0" w:right="134" w:firstLine="0"/>
              <w:jc w:val="center"/>
              <w:rPr>
                <w:lang w:val="en-US"/>
              </w:rPr>
            </w:pPr>
            <w:r w:rsidRPr="00DB5C50">
              <w:rPr>
                <w:color w:val="AF0F91"/>
                <w:lang w:val="en-US"/>
              </w:rPr>
              <w:t>0.2</w:t>
            </w:r>
            <w:r w:rsidRPr="00DB5C50">
              <w:rPr>
                <w:color w:val="585858"/>
                <w:lang w:val="en-US"/>
              </w:rPr>
              <w:t xml:space="preserve">, </w:t>
            </w:r>
            <w:r w:rsidRPr="00DB5C50">
              <w:rPr>
                <w:color w:val="AF0F91"/>
                <w:lang w:val="en-US"/>
              </w:rPr>
              <w:t>0.8</w:t>
            </w:r>
            <w:r w:rsidRPr="00DB5C50">
              <w:rPr>
                <w:color w:val="585858"/>
                <w:lang w:val="en-US"/>
              </w:rPr>
              <w:t xml:space="preserve">), </w:t>
            </w:r>
            <w:proofErr w:type="spellStart"/>
            <w:r w:rsidRPr="00DB5C50">
              <w:rPr>
                <w:color w:val="55AA55"/>
                <w:lang w:val="en-US"/>
              </w:rPr>
              <w:t>byrow</w:t>
            </w:r>
            <w:proofErr w:type="spellEnd"/>
            <w:r w:rsidRPr="00DB5C50">
              <w:rPr>
                <w:color w:val="55AA55"/>
                <w:lang w:val="en-US"/>
              </w:rPr>
              <w:t xml:space="preserve"> </w:t>
            </w:r>
            <w:r w:rsidRPr="00DB5C50">
              <w:rPr>
                <w:color w:val="585858"/>
                <w:lang w:val="en-US"/>
              </w:rPr>
              <w:t xml:space="preserve">= </w:t>
            </w:r>
            <w:r w:rsidRPr="00DB5C50">
              <w:rPr>
                <w:color w:val="AF0F91"/>
                <w:lang w:val="en-US"/>
              </w:rPr>
              <w:t>TRUE</w:t>
            </w:r>
            <w:r w:rsidRPr="00DB5C50">
              <w:rPr>
                <w:color w:val="585858"/>
                <w:lang w:val="en-US"/>
              </w:rPr>
              <w:t xml:space="preserve">, </w:t>
            </w:r>
            <w:proofErr w:type="spellStart"/>
            <w:r w:rsidRPr="00DB5C50">
              <w:rPr>
                <w:color w:val="55AA55"/>
                <w:lang w:val="en-US"/>
              </w:rPr>
              <w:t>nrow</w:t>
            </w:r>
            <w:proofErr w:type="spellEnd"/>
            <w:r w:rsidRPr="00DB5C50">
              <w:rPr>
                <w:color w:val="55AA55"/>
                <w:lang w:val="en-US"/>
              </w:rPr>
              <w:t xml:space="preserve"> </w:t>
            </w:r>
            <w:r w:rsidRPr="00DB5C50">
              <w:rPr>
                <w:color w:val="585858"/>
                <w:lang w:val="en-US"/>
              </w:rPr>
              <w:t>= m)</w:t>
            </w:r>
          </w:p>
          <w:p w14:paraId="6A11FA92" w14:textId="77777777" w:rsidR="00F56008" w:rsidRPr="00DB5C50" w:rsidRDefault="00835842">
            <w:pPr>
              <w:spacing w:after="238" w:line="293" w:lineRule="auto"/>
              <w:ind w:left="0" w:right="2047" w:firstLine="0"/>
              <w:jc w:val="left"/>
              <w:rPr>
                <w:lang w:val="en-US"/>
              </w:rPr>
            </w:pPr>
            <w:r w:rsidRPr="00DB5C50">
              <w:rPr>
                <w:color w:val="585858"/>
                <w:lang w:val="en-US"/>
              </w:rPr>
              <w:t xml:space="preserve">parameters </w:t>
            </w:r>
            <w:r w:rsidRPr="00DB5C50">
              <w:rPr>
                <w:color w:val="B05A65"/>
                <w:lang w:val="en-US"/>
              </w:rPr>
              <w:t xml:space="preserve">&lt;- </w:t>
            </w:r>
            <w:r w:rsidRPr="00DB5C50">
              <w:rPr>
                <w:b/>
                <w:color w:val="BC5A65"/>
                <w:lang w:val="en-US"/>
              </w:rPr>
              <w:t>pois.HMM.pn2pw</w:t>
            </w:r>
            <w:r w:rsidRPr="00DB5C50">
              <w:rPr>
                <w:color w:val="585858"/>
                <w:lang w:val="en-US"/>
              </w:rPr>
              <w:t xml:space="preserve">(m, lambda, gamma) parameters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parameters[</w:t>
            </w:r>
            <w:r w:rsidRPr="00DB5C50">
              <w:rPr>
                <w:color w:val="AF0F91"/>
                <w:lang w:val="en-US"/>
              </w:rPr>
              <w:t>1</w:t>
            </w:r>
            <w:r w:rsidRPr="00DB5C50">
              <w:rPr>
                <w:lang w:val="en-US"/>
              </w:rPr>
              <w:t>:</w:t>
            </w:r>
            <w:r w:rsidRPr="00DB5C50">
              <w:rPr>
                <w:color w:val="585858"/>
                <w:lang w:val="en-US"/>
              </w:rPr>
              <w:t xml:space="preserve">m], </w:t>
            </w:r>
            <w:proofErr w:type="spellStart"/>
            <w:r w:rsidRPr="00DB5C50">
              <w:rPr>
                <w:color w:val="55AA55"/>
                <w:lang w:val="en-US"/>
              </w:rPr>
              <w:t>tgamma</w:t>
            </w:r>
            <w:proofErr w:type="spellEnd"/>
            <w:r w:rsidRPr="00DB5C50">
              <w:rPr>
                <w:color w:val="55AA55"/>
                <w:lang w:val="en-US"/>
              </w:rPr>
              <w:t xml:space="preserve"> </w:t>
            </w:r>
            <w:r w:rsidRPr="00DB5C50">
              <w:rPr>
                <w:color w:val="585858"/>
                <w:lang w:val="en-US"/>
              </w:rPr>
              <w:t>= parameters[</w:t>
            </w:r>
            <w:r w:rsidRPr="00DB5C50">
              <w:rPr>
                <w:lang w:val="en-US"/>
              </w:rPr>
              <w:t xml:space="preserve">- </w:t>
            </w:r>
            <w:r w:rsidRPr="00DB5C50">
              <w:rPr>
                <w:color w:val="585858"/>
                <w:lang w:val="en-US"/>
              </w:rPr>
              <w:t>(</w:t>
            </w:r>
            <w:r w:rsidRPr="00DB5C50">
              <w:rPr>
                <w:color w:val="AF0F91"/>
                <w:lang w:val="en-US"/>
              </w:rPr>
              <w:t>1</w:t>
            </w:r>
            <w:r w:rsidRPr="00DB5C50">
              <w:rPr>
                <w:lang w:val="en-US"/>
              </w:rPr>
              <w:t>:</w:t>
            </w:r>
            <w:r w:rsidRPr="00DB5C50">
              <w:rPr>
                <w:color w:val="585858"/>
                <w:lang w:val="en-US"/>
              </w:rPr>
              <w:t>m)])</w:t>
            </w:r>
          </w:p>
          <w:p w14:paraId="4EC69F4F" w14:textId="77777777" w:rsidR="00F56008" w:rsidRPr="00DB5C50" w:rsidRDefault="00835842">
            <w:pPr>
              <w:spacing w:after="35" w:line="259" w:lineRule="auto"/>
              <w:ind w:left="0" w:firstLine="0"/>
              <w:jc w:val="left"/>
              <w:rPr>
                <w:lang w:val="en-US"/>
              </w:rPr>
            </w:pPr>
            <w:proofErr w:type="spellStart"/>
            <w:r w:rsidRPr="00DB5C50">
              <w:rPr>
                <w:color w:val="585858"/>
                <w:lang w:val="en-US"/>
              </w:rPr>
              <w:t>obj_tmb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w:t>
            </w:r>
            <w:proofErr w:type="spellStart"/>
            <w:r w:rsidRPr="00DB5C50">
              <w:rPr>
                <w:color w:val="585858"/>
                <w:lang w:val="en-US"/>
              </w:rPr>
              <w:t>TMB_data</w:t>
            </w:r>
            <w:proofErr w:type="spellEnd"/>
            <w:r w:rsidRPr="00DB5C50">
              <w:rPr>
                <w:color w:val="585858"/>
                <w:lang w:val="en-US"/>
              </w:rPr>
              <w:t>, parameters,</w:t>
            </w:r>
          </w:p>
          <w:p w14:paraId="34DA8599" w14:textId="77777777" w:rsidR="00F56008" w:rsidRPr="00DB5C50" w:rsidRDefault="00835842">
            <w:pPr>
              <w:spacing w:after="34" w:line="259" w:lineRule="auto"/>
              <w:ind w:left="225" w:firstLine="0"/>
              <w:jc w:val="center"/>
              <w:rPr>
                <w:lang w:val="en-US"/>
              </w:rPr>
            </w:pP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poi_hmm</w:t>
            </w:r>
            <w:proofErr w:type="spellEnd"/>
            <w:r w:rsidRPr="00DB5C50">
              <w:rPr>
                <w:color w:val="317ECC"/>
                <w:lang w:val="en-US"/>
              </w:rPr>
              <w:t>"</w:t>
            </w:r>
            <w:r w:rsidRPr="00DB5C50">
              <w:rPr>
                <w:color w:val="585858"/>
                <w:lang w:val="en-US"/>
              </w:rPr>
              <w:t xml:space="preserve">, </w:t>
            </w:r>
            <w:r w:rsidRPr="00DB5C50">
              <w:rPr>
                <w:color w:val="55AA55"/>
                <w:lang w:val="en-US"/>
              </w:rPr>
              <w:t xml:space="preserve">silent </w:t>
            </w:r>
            <w:r w:rsidRPr="00DB5C50">
              <w:rPr>
                <w:color w:val="585858"/>
                <w:lang w:val="en-US"/>
              </w:rPr>
              <w:t xml:space="preserve">= </w:t>
            </w:r>
            <w:r w:rsidRPr="00DB5C50">
              <w:rPr>
                <w:color w:val="AF0F91"/>
                <w:lang w:val="en-US"/>
              </w:rPr>
              <w:t>TRUE</w:t>
            </w:r>
            <w:r w:rsidRPr="00DB5C50">
              <w:rPr>
                <w:color w:val="585858"/>
                <w:lang w:val="en-US"/>
              </w:rPr>
              <w:t>)</w:t>
            </w:r>
          </w:p>
          <w:p w14:paraId="3E4407A3" w14:textId="77777777" w:rsidR="00F56008" w:rsidRPr="00DB5C50" w:rsidRDefault="00835842">
            <w:pPr>
              <w:spacing w:after="34" w:line="259" w:lineRule="auto"/>
              <w:ind w:left="0" w:firstLine="0"/>
              <w:jc w:val="left"/>
              <w:rPr>
                <w:lang w:val="en-US"/>
              </w:rPr>
            </w:pPr>
            <w:proofErr w:type="spellStart"/>
            <w:r w:rsidRPr="00DB5C50">
              <w:rPr>
                <w:color w:val="585858"/>
                <w:lang w:val="en-US"/>
              </w:rPr>
              <w:t>mod_tmb</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fn</w:t>
            </w:r>
            <w:proofErr w:type="spellEnd"/>
            <w:r w:rsidRPr="00DB5C50">
              <w:rPr>
                <w:color w:val="585858"/>
                <w:lang w:val="en-US"/>
              </w:rPr>
              <w:t>,</w:t>
            </w:r>
          </w:p>
          <w:p w14:paraId="52E5D5E0" w14:textId="77777777" w:rsidR="00F56008" w:rsidRPr="00DB5C50" w:rsidRDefault="00835842">
            <w:pPr>
              <w:spacing w:after="235" w:line="259" w:lineRule="auto"/>
              <w:ind w:left="2152" w:firstLine="0"/>
              <w:jc w:val="left"/>
              <w:rPr>
                <w:lang w:val="en-US"/>
              </w:rPr>
            </w:pPr>
            <w:r w:rsidRPr="00DB5C50">
              <w:rPr>
                <w:color w:val="55AA55"/>
                <w:lang w:val="en-US"/>
              </w:rPr>
              <w:t xml:space="preserve">gradient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gr</w:t>
            </w:r>
            <w:proofErr w:type="spellEnd"/>
            <w:r w:rsidRPr="00DB5C50">
              <w:rPr>
                <w:color w:val="585858"/>
                <w:lang w:val="en-US"/>
              </w:rPr>
              <w:t xml:space="preserve">, </w:t>
            </w:r>
            <w:r w:rsidRPr="00DB5C50">
              <w:rPr>
                <w:color w:val="55AA55"/>
                <w:lang w:val="en-US"/>
              </w:rPr>
              <w:t xml:space="preserve">hessian </w:t>
            </w:r>
            <w:r w:rsidRPr="00DB5C50">
              <w:rPr>
                <w:color w:val="585858"/>
                <w:lang w:val="en-US"/>
              </w:rPr>
              <w:t xml:space="preserve">= </w:t>
            </w:r>
            <w:proofErr w:type="spellStart"/>
            <w:r w:rsidRPr="00DB5C50">
              <w:rPr>
                <w:color w:val="585858"/>
                <w:lang w:val="en-US"/>
              </w:rPr>
              <w:t>obj_tmb</w:t>
            </w:r>
            <w:r w:rsidRPr="00DB5C50">
              <w:rPr>
                <w:lang w:val="en-US"/>
              </w:rPr>
              <w:t>$</w:t>
            </w:r>
            <w:r w:rsidRPr="00DB5C50">
              <w:rPr>
                <w:color w:val="585858"/>
                <w:lang w:val="en-US"/>
              </w:rPr>
              <w:t>he</w:t>
            </w:r>
            <w:proofErr w:type="spellEnd"/>
            <w:r w:rsidRPr="00DB5C50">
              <w:rPr>
                <w:color w:val="585858"/>
                <w:lang w:val="en-US"/>
              </w:rPr>
              <w:t>)</w:t>
            </w:r>
          </w:p>
          <w:p w14:paraId="564ACE29" w14:textId="77777777" w:rsidR="00F56008" w:rsidRPr="00DB5C50" w:rsidRDefault="00835842">
            <w:pPr>
              <w:spacing w:after="222" w:line="274" w:lineRule="auto"/>
              <w:ind w:left="0" w:right="-344" w:firstLine="0"/>
              <w:jc w:val="left"/>
              <w:rPr>
                <w:lang w:val="en-US"/>
              </w:rPr>
            </w:pPr>
            <w:r w:rsidRPr="00DB5C50">
              <w:rPr>
                <w:i/>
                <w:color w:val="AD95AF"/>
                <w:lang w:val="en-US"/>
              </w:rPr>
              <w:t xml:space="preserve"># </w:t>
            </w:r>
            <w:proofErr w:type="spellStart"/>
            <w:r w:rsidRPr="00DB5C50">
              <w:rPr>
                <w:i/>
                <w:color w:val="AD95AF"/>
                <w:lang w:val="en-US"/>
              </w:rPr>
              <w:t>sdreport</w:t>
            </w:r>
            <w:proofErr w:type="spellEnd"/>
            <w:r w:rsidRPr="00DB5C50">
              <w:rPr>
                <w:i/>
                <w:color w:val="AD95AF"/>
                <w:lang w:val="en-US"/>
              </w:rPr>
              <w:t xml:space="preserve"> gives the estimates of the parameters and their standard errors </w:t>
            </w:r>
            <w:proofErr w:type="spellStart"/>
            <w:r w:rsidRPr="00DB5C50">
              <w:rPr>
                <w:color w:val="585858"/>
                <w:lang w:val="en-US"/>
              </w:rPr>
              <w:t>adrep</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obj_tmb</w:t>
            </w:r>
            <w:proofErr w:type="spellEnd"/>
            <w:r w:rsidRPr="00DB5C50">
              <w:rPr>
                <w:color w:val="585858"/>
                <w:lang w:val="en-US"/>
              </w:rPr>
              <w:t xml:space="preserve">), </w:t>
            </w:r>
            <w:r w:rsidRPr="00DB5C50">
              <w:rPr>
                <w:color w:val="317ECC"/>
                <w:lang w:val="en-US"/>
              </w:rPr>
              <w:t>"report"</w:t>
            </w:r>
            <w:r w:rsidRPr="00DB5C50">
              <w:rPr>
                <w:color w:val="585858"/>
                <w:lang w:val="en-US"/>
              </w:rPr>
              <w:t>)</w:t>
            </w:r>
          </w:p>
          <w:p w14:paraId="0ED3E84B" w14:textId="77777777" w:rsidR="00F56008" w:rsidRPr="00DB5C50" w:rsidRDefault="00835842">
            <w:pPr>
              <w:spacing w:after="221" w:line="274" w:lineRule="auto"/>
              <w:ind w:left="0" w:right="254" w:firstLine="0"/>
              <w:jc w:val="left"/>
              <w:rPr>
                <w:lang w:val="en-US"/>
              </w:rPr>
            </w:pPr>
            <w:r w:rsidRPr="00DB5C50">
              <w:rPr>
                <w:i/>
                <w:color w:val="AD95AF"/>
                <w:lang w:val="en-US"/>
              </w:rPr>
              <w:t xml:space="preserve"># Get the 97.5 percentile of the standard normal distribution </w:t>
            </w:r>
            <w:r w:rsidRPr="00DB5C50">
              <w:rPr>
                <w:color w:val="585858"/>
                <w:lang w:val="en-US"/>
              </w:rPr>
              <w:t xml:space="preserve">q95_norm </w:t>
            </w:r>
            <w:r w:rsidRPr="00DB5C50">
              <w:rPr>
                <w:color w:val="B05A65"/>
                <w:lang w:val="en-US"/>
              </w:rPr>
              <w:t xml:space="preserve">&lt;- </w:t>
            </w:r>
            <w:proofErr w:type="spellStart"/>
            <w:r w:rsidRPr="00DB5C50">
              <w:rPr>
                <w:b/>
                <w:color w:val="BC5A65"/>
                <w:lang w:val="en-US"/>
              </w:rPr>
              <w:t>qnorm</w:t>
            </w:r>
            <w:proofErr w:type="spellEnd"/>
            <w:r w:rsidRPr="00DB5C50">
              <w:rPr>
                <w:color w:val="585858"/>
                <w:lang w:val="en-US"/>
              </w:rPr>
              <w:t>(</w:t>
            </w:r>
            <w:r w:rsidRPr="00DB5C50">
              <w:rPr>
                <w:color w:val="AF0F91"/>
                <w:lang w:val="en-US"/>
              </w:rPr>
              <w:t xml:space="preserve">1 </w:t>
            </w:r>
            <w:r w:rsidRPr="00DB5C50">
              <w:rPr>
                <w:lang w:val="en-US"/>
              </w:rPr>
              <w:t xml:space="preserve">- </w:t>
            </w:r>
            <w:r w:rsidRPr="00DB5C50">
              <w:rPr>
                <w:color w:val="AF0F91"/>
                <w:lang w:val="en-US"/>
              </w:rPr>
              <w:t xml:space="preserve">0.05 </w:t>
            </w:r>
            <w:r w:rsidRPr="00DB5C50">
              <w:rPr>
                <w:lang w:val="en-US"/>
              </w:rPr>
              <w:t xml:space="preserve">/ </w:t>
            </w:r>
            <w:r w:rsidRPr="00DB5C50">
              <w:rPr>
                <w:color w:val="AF0F91"/>
                <w:lang w:val="en-US"/>
              </w:rPr>
              <w:t>2</w:t>
            </w:r>
            <w:r w:rsidRPr="00DB5C50">
              <w:rPr>
                <w:color w:val="585858"/>
                <w:lang w:val="en-US"/>
              </w:rPr>
              <w:t>)</w:t>
            </w:r>
          </w:p>
          <w:p w14:paraId="72834036" w14:textId="77777777" w:rsidR="00F56008" w:rsidRPr="00DB5C50" w:rsidRDefault="00835842">
            <w:pPr>
              <w:spacing w:after="0" w:line="267" w:lineRule="auto"/>
              <w:ind w:left="0" w:right="4318" w:firstLine="0"/>
              <w:jc w:val="left"/>
              <w:rPr>
                <w:lang w:val="en-US"/>
              </w:rPr>
            </w:pPr>
            <w:r w:rsidRPr="00DB5C50">
              <w:rPr>
                <w:i/>
                <w:color w:val="AD95AF"/>
                <w:lang w:val="en-US"/>
              </w:rPr>
              <w:t xml:space="preserve"># Create the CI # Extract the values </w:t>
            </w:r>
            <w:r w:rsidRPr="00DB5C50">
              <w:rPr>
                <w:color w:val="585858"/>
                <w:lang w:val="en-US"/>
              </w:rPr>
              <w:t xml:space="preserve">estimates </w:t>
            </w:r>
            <w:r w:rsidRPr="00DB5C50">
              <w:rPr>
                <w:color w:val="B05A65"/>
                <w:lang w:val="en-US"/>
              </w:rPr>
              <w:t xml:space="preserve">&lt;- </w:t>
            </w:r>
            <w:proofErr w:type="spellStart"/>
            <w:r w:rsidRPr="00DB5C50">
              <w:rPr>
                <w:color w:val="585858"/>
                <w:lang w:val="en-US"/>
              </w:rPr>
              <w:t>adrep</w:t>
            </w:r>
            <w:proofErr w:type="spellEnd"/>
            <w:r w:rsidRPr="00DB5C50">
              <w:rPr>
                <w:color w:val="585858"/>
                <w:lang w:val="en-US"/>
              </w:rPr>
              <w:t xml:space="preserve">[, </w:t>
            </w:r>
            <w:r w:rsidRPr="00DB5C50">
              <w:rPr>
                <w:color w:val="317ECC"/>
                <w:lang w:val="en-US"/>
              </w:rPr>
              <w:t>"Estimate"</w:t>
            </w:r>
            <w:r w:rsidRPr="00DB5C50">
              <w:rPr>
                <w:color w:val="585858"/>
                <w:lang w:val="en-US"/>
              </w:rPr>
              <w:t xml:space="preserve">] </w:t>
            </w:r>
            <w:proofErr w:type="spellStart"/>
            <w:r w:rsidRPr="00DB5C50">
              <w:rPr>
                <w:color w:val="585858"/>
                <w:lang w:val="en-US"/>
              </w:rPr>
              <w:t>std_errors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adrep</w:t>
            </w:r>
            <w:proofErr w:type="spellEnd"/>
            <w:r w:rsidRPr="00DB5C50">
              <w:rPr>
                <w:color w:val="585858"/>
                <w:lang w:val="en-US"/>
              </w:rPr>
              <w:t xml:space="preserve">[, </w:t>
            </w:r>
            <w:r w:rsidRPr="00DB5C50">
              <w:rPr>
                <w:color w:val="317ECC"/>
                <w:lang w:val="en-US"/>
              </w:rPr>
              <w:t>"Std. Error"</w:t>
            </w:r>
            <w:r w:rsidRPr="00DB5C50">
              <w:rPr>
                <w:color w:val="585858"/>
                <w:lang w:val="en-US"/>
              </w:rPr>
              <w:t>]</w:t>
            </w:r>
          </w:p>
          <w:p w14:paraId="304355F3" w14:textId="77777777" w:rsidR="00F56008" w:rsidRPr="00DB5C50" w:rsidRDefault="00835842">
            <w:pPr>
              <w:spacing w:after="21" w:line="259" w:lineRule="auto"/>
              <w:ind w:left="0" w:firstLine="0"/>
              <w:jc w:val="left"/>
              <w:rPr>
                <w:lang w:val="en-US"/>
              </w:rPr>
            </w:pPr>
            <w:r w:rsidRPr="00DB5C50">
              <w:rPr>
                <w:i/>
                <w:color w:val="AD95AF"/>
                <w:lang w:val="en-US"/>
              </w:rPr>
              <w:t># Create the bounds</w:t>
            </w:r>
          </w:p>
          <w:p w14:paraId="22450859" w14:textId="77777777" w:rsidR="00F56008" w:rsidRPr="00DB5C50" w:rsidRDefault="00835842">
            <w:pPr>
              <w:spacing w:after="0" w:line="327" w:lineRule="auto"/>
              <w:ind w:left="0" w:right="1449" w:firstLine="0"/>
              <w:jc w:val="left"/>
              <w:rPr>
                <w:lang w:val="en-US"/>
              </w:rPr>
            </w:pPr>
            <w:proofErr w:type="spellStart"/>
            <w:r w:rsidRPr="00DB5C50">
              <w:rPr>
                <w:color w:val="585858"/>
                <w:lang w:val="en-US"/>
              </w:rPr>
              <w:t>lower_bound</w:t>
            </w:r>
            <w:proofErr w:type="spellEnd"/>
            <w:r w:rsidRPr="00DB5C50">
              <w:rPr>
                <w:color w:val="585858"/>
                <w:lang w:val="en-US"/>
              </w:rPr>
              <w:t xml:space="preserve"> </w:t>
            </w:r>
            <w:r w:rsidRPr="00DB5C50">
              <w:rPr>
                <w:color w:val="B05A65"/>
                <w:lang w:val="en-US"/>
              </w:rPr>
              <w:t xml:space="preserve">&lt;- </w:t>
            </w:r>
            <w:r w:rsidRPr="00DB5C50">
              <w:rPr>
                <w:color w:val="585858"/>
                <w:lang w:val="en-US"/>
              </w:rPr>
              <w:t xml:space="preserve">estimates </w:t>
            </w:r>
            <w:r w:rsidRPr="00DB5C50">
              <w:rPr>
                <w:lang w:val="en-US"/>
              </w:rPr>
              <w:t xml:space="preserve">- </w:t>
            </w:r>
            <w:r w:rsidRPr="00DB5C50">
              <w:rPr>
                <w:color w:val="585858"/>
                <w:lang w:val="en-US"/>
              </w:rPr>
              <w:t xml:space="preserve">q95_norm </w:t>
            </w:r>
            <w:r w:rsidRPr="00DB5C50">
              <w:rPr>
                <w:lang w:val="en-US"/>
              </w:rPr>
              <w:t xml:space="preserve">* </w:t>
            </w:r>
            <w:proofErr w:type="spellStart"/>
            <w:r w:rsidRPr="00DB5C50">
              <w:rPr>
                <w:color w:val="585858"/>
                <w:lang w:val="en-US"/>
              </w:rPr>
              <w:t>std_errors</w:t>
            </w:r>
            <w:proofErr w:type="spellEnd"/>
            <w:r w:rsidRPr="00DB5C50">
              <w:rPr>
                <w:color w:val="585858"/>
                <w:lang w:val="en-US"/>
              </w:rPr>
              <w:t xml:space="preserve"> </w:t>
            </w:r>
            <w:proofErr w:type="spellStart"/>
            <w:r w:rsidRPr="00DB5C50">
              <w:rPr>
                <w:color w:val="585858"/>
                <w:lang w:val="en-US"/>
              </w:rPr>
              <w:t>upper_bound</w:t>
            </w:r>
            <w:proofErr w:type="spellEnd"/>
            <w:r w:rsidRPr="00DB5C50">
              <w:rPr>
                <w:color w:val="585858"/>
                <w:lang w:val="en-US"/>
              </w:rPr>
              <w:t xml:space="preserve"> </w:t>
            </w:r>
            <w:r w:rsidRPr="00DB5C50">
              <w:rPr>
                <w:color w:val="B05A65"/>
                <w:lang w:val="en-US"/>
              </w:rPr>
              <w:t xml:space="preserve">&lt;- </w:t>
            </w:r>
            <w:r w:rsidRPr="00DB5C50">
              <w:rPr>
                <w:color w:val="585858"/>
                <w:lang w:val="en-US"/>
              </w:rPr>
              <w:t xml:space="preserve">estimates </w:t>
            </w:r>
            <w:r w:rsidRPr="00DB5C50">
              <w:rPr>
                <w:lang w:val="en-US"/>
              </w:rPr>
              <w:t xml:space="preserve">+ </w:t>
            </w:r>
            <w:r w:rsidRPr="00DB5C50">
              <w:rPr>
                <w:color w:val="585858"/>
                <w:lang w:val="en-US"/>
              </w:rPr>
              <w:t xml:space="preserve">q95_norm </w:t>
            </w:r>
            <w:r w:rsidRPr="00DB5C50">
              <w:rPr>
                <w:lang w:val="en-US"/>
              </w:rPr>
              <w:t xml:space="preserve">* </w:t>
            </w:r>
            <w:proofErr w:type="spellStart"/>
            <w:r w:rsidRPr="00DB5C50">
              <w:rPr>
                <w:color w:val="585858"/>
                <w:lang w:val="en-US"/>
              </w:rPr>
              <w:t>std_errors</w:t>
            </w:r>
            <w:proofErr w:type="spellEnd"/>
          </w:p>
          <w:p w14:paraId="4D5DF33B" w14:textId="77777777" w:rsidR="00F56008" w:rsidRPr="00DB5C50" w:rsidRDefault="00835842">
            <w:pPr>
              <w:spacing w:after="0" w:line="259" w:lineRule="auto"/>
              <w:ind w:left="0" w:firstLine="0"/>
              <w:jc w:val="left"/>
              <w:rPr>
                <w:lang w:val="en-US"/>
              </w:rPr>
            </w:pPr>
            <w:r w:rsidRPr="00DB5C50">
              <w:rPr>
                <w:i/>
                <w:color w:val="AD95AF"/>
                <w:lang w:val="en-US"/>
              </w:rPr>
              <w:t># Show the CI</w:t>
            </w:r>
          </w:p>
          <w:p w14:paraId="2849016A" w14:textId="77777777" w:rsidR="00F56008" w:rsidRPr="00DB5C50" w:rsidRDefault="00835842">
            <w:pPr>
              <w:spacing w:after="214" w:line="259" w:lineRule="auto"/>
              <w:ind w:left="0" w:firstLine="0"/>
              <w:jc w:val="left"/>
              <w:rPr>
                <w:lang w:val="en-US"/>
              </w:rPr>
            </w:pPr>
            <w:proofErr w:type="spellStart"/>
            <w:r w:rsidRPr="00DB5C50">
              <w:rPr>
                <w:b/>
                <w:color w:val="BC5A65"/>
                <w:lang w:val="en-US"/>
              </w:rPr>
              <w:t>cbind</w:t>
            </w:r>
            <w:proofErr w:type="spellEnd"/>
            <w:r w:rsidRPr="00DB5C50">
              <w:rPr>
                <w:color w:val="585858"/>
                <w:lang w:val="en-US"/>
              </w:rPr>
              <w:t>(</w:t>
            </w:r>
            <w:proofErr w:type="spellStart"/>
            <w:r w:rsidRPr="00DB5C50">
              <w:rPr>
                <w:color w:val="585858"/>
                <w:lang w:val="en-US"/>
              </w:rPr>
              <w:t>lower_bound</w:t>
            </w:r>
            <w:proofErr w:type="spellEnd"/>
            <w:r w:rsidRPr="00DB5C50">
              <w:rPr>
                <w:color w:val="585858"/>
                <w:lang w:val="en-US"/>
              </w:rPr>
              <w:t xml:space="preserve">, </w:t>
            </w:r>
            <w:proofErr w:type="spellStart"/>
            <w:r w:rsidRPr="00DB5C50">
              <w:rPr>
                <w:color w:val="585858"/>
                <w:lang w:val="en-US"/>
              </w:rPr>
              <w:t>upper_bound</w:t>
            </w:r>
            <w:proofErr w:type="spellEnd"/>
            <w:r w:rsidRPr="00DB5C50">
              <w:rPr>
                <w:color w:val="585858"/>
                <w:lang w:val="en-US"/>
              </w:rPr>
              <w:t>)</w:t>
            </w:r>
          </w:p>
          <w:p w14:paraId="13C81754" w14:textId="77777777" w:rsidR="00F56008" w:rsidRPr="00DB5C50" w:rsidRDefault="00835842">
            <w:pPr>
              <w:tabs>
                <w:tab w:val="center" w:pos="120"/>
                <w:tab w:val="center" w:pos="2690"/>
              </w:tabs>
              <w:spacing w:after="0" w:line="259" w:lineRule="auto"/>
              <w:ind w:left="0" w:firstLine="0"/>
              <w:jc w:val="left"/>
              <w:rPr>
                <w:lang w:val="en-US"/>
              </w:rPr>
            </w:pPr>
            <w:r w:rsidRPr="00DB5C50">
              <w:rPr>
                <w:sz w:val="22"/>
                <w:lang w:val="en-US"/>
              </w:rPr>
              <w:tab/>
            </w:r>
            <w:r w:rsidRPr="00DB5C50">
              <w:rPr>
                <w:color w:val="585858"/>
                <w:lang w:val="en-US"/>
              </w:rPr>
              <w:t>##</w:t>
            </w:r>
            <w:r w:rsidRPr="00DB5C50">
              <w:rPr>
                <w:color w:val="585858"/>
                <w:lang w:val="en-US"/>
              </w:rPr>
              <w:tab/>
            </w:r>
            <w:proofErr w:type="spellStart"/>
            <w:r w:rsidRPr="00DB5C50">
              <w:rPr>
                <w:color w:val="585858"/>
                <w:lang w:val="en-US"/>
              </w:rPr>
              <w:t>lower_bound</w:t>
            </w:r>
            <w:proofErr w:type="spellEnd"/>
            <w:r w:rsidRPr="00DB5C50">
              <w:rPr>
                <w:color w:val="585858"/>
                <w:lang w:val="en-US"/>
              </w:rPr>
              <w:t xml:space="preserve"> </w:t>
            </w:r>
            <w:proofErr w:type="spellStart"/>
            <w:r w:rsidRPr="00DB5C50">
              <w:rPr>
                <w:color w:val="585858"/>
                <w:lang w:val="en-US"/>
              </w:rPr>
              <w:t>upper_bound</w:t>
            </w:r>
            <w:proofErr w:type="spellEnd"/>
          </w:p>
          <w:p w14:paraId="7E33A07E" w14:textId="77777777" w:rsidR="00F56008" w:rsidRPr="00DB5C50" w:rsidRDefault="00835842">
            <w:pPr>
              <w:spacing w:after="0" w:line="259" w:lineRule="auto"/>
              <w:ind w:left="0" w:firstLine="0"/>
              <w:jc w:val="left"/>
              <w:rPr>
                <w:lang w:val="en-US"/>
              </w:rPr>
            </w:pPr>
            <w:r w:rsidRPr="00DB5C50">
              <w:rPr>
                <w:color w:val="585858"/>
                <w:lang w:val="en-US"/>
              </w:rPr>
              <w:t>## lambda 0.177644535 0.33508628</w:t>
            </w:r>
          </w:p>
          <w:p w14:paraId="1DA0FDB5" w14:textId="77777777" w:rsidR="00F56008" w:rsidRDefault="00835842">
            <w:pPr>
              <w:spacing w:after="14" w:line="259" w:lineRule="auto"/>
              <w:ind w:left="0" w:firstLine="0"/>
              <w:jc w:val="left"/>
            </w:pPr>
            <w:r>
              <w:rPr>
                <w:color w:val="585858"/>
              </w:rPr>
              <w:t>## lambda 1.113019955 5.11648869</w:t>
            </w:r>
          </w:p>
          <w:p w14:paraId="4431CD03" w14:textId="77777777" w:rsidR="00F56008" w:rsidRDefault="00835842">
            <w:pPr>
              <w:tabs>
                <w:tab w:val="center" w:pos="478"/>
                <w:tab w:val="center" w:pos="2690"/>
              </w:tabs>
              <w:spacing w:after="0" w:line="259" w:lineRule="auto"/>
              <w:ind w:left="0" w:firstLine="0"/>
              <w:jc w:val="left"/>
            </w:pPr>
            <w:r>
              <w:rPr>
                <w:sz w:val="22"/>
              </w:rPr>
              <w:tab/>
            </w:r>
            <w:r>
              <w:rPr>
                <w:color w:val="585858"/>
              </w:rPr>
              <w:t>## gamma</w:t>
            </w:r>
            <w:r>
              <w:rPr>
                <w:color w:val="585858"/>
              </w:rPr>
              <w:tab/>
              <w:t>0.967875672 1.00956689</w:t>
            </w:r>
          </w:p>
          <w:p w14:paraId="4592D823" w14:textId="77777777" w:rsidR="00F56008" w:rsidRDefault="00835842">
            <w:pPr>
              <w:spacing w:after="0" w:line="259" w:lineRule="auto"/>
              <w:ind w:left="0" w:firstLine="0"/>
              <w:jc w:val="left"/>
            </w:pPr>
            <w:r>
              <w:rPr>
                <w:color w:val="585858"/>
              </w:rPr>
              <w:t>## gamma -0.051640322 0.67231737</w:t>
            </w:r>
          </w:p>
          <w:p w14:paraId="2D7A8DB5" w14:textId="77777777" w:rsidR="00F56008" w:rsidRDefault="00835842">
            <w:pPr>
              <w:spacing w:after="14" w:line="259" w:lineRule="auto"/>
              <w:ind w:left="0" w:firstLine="0"/>
              <w:jc w:val="left"/>
            </w:pPr>
            <w:r>
              <w:rPr>
                <w:color w:val="585858"/>
              </w:rPr>
              <w:t>## gamma -0.009566886 0.03212433</w:t>
            </w:r>
          </w:p>
          <w:p w14:paraId="519B2E2C" w14:textId="77777777" w:rsidR="00F56008" w:rsidRDefault="00835842">
            <w:pPr>
              <w:tabs>
                <w:tab w:val="center" w:pos="478"/>
                <w:tab w:val="center" w:pos="2690"/>
              </w:tabs>
              <w:spacing w:after="34" w:line="259" w:lineRule="auto"/>
              <w:ind w:left="0" w:firstLine="0"/>
              <w:jc w:val="left"/>
            </w:pPr>
            <w:r>
              <w:rPr>
                <w:sz w:val="22"/>
              </w:rPr>
              <w:tab/>
            </w:r>
            <w:r>
              <w:rPr>
                <w:color w:val="585858"/>
              </w:rPr>
              <w:t>## gamma</w:t>
            </w:r>
            <w:r>
              <w:rPr>
                <w:color w:val="585858"/>
              </w:rPr>
              <w:tab/>
              <w:t>0.327682625 1.05164032</w:t>
            </w:r>
          </w:p>
          <w:p w14:paraId="49472A85" w14:textId="77777777" w:rsidR="00F56008" w:rsidRDefault="00835842">
            <w:pPr>
              <w:tabs>
                <w:tab w:val="center" w:pos="478"/>
                <w:tab w:val="center" w:pos="2690"/>
              </w:tabs>
              <w:spacing w:after="0" w:line="259" w:lineRule="auto"/>
              <w:ind w:left="0" w:firstLine="0"/>
              <w:jc w:val="left"/>
            </w:pPr>
            <w:r>
              <w:rPr>
                <w:sz w:val="22"/>
              </w:rPr>
              <w:tab/>
            </w:r>
            <w:r>
              <w:rPr>
                <w:color w:val="585858"/>
              </w:rPr>
              <w:t>## delta</w:t>
            </w:r>
            <w:r>
              <w:rPr>
                <w:color w:val="585858"/>
              </w:rPr>
              <w:tab/>
              <w:t>0.902576056 1.02728641</w:t>
            </w:r>
          </w:p>
          <w:p w14:paraId="4A3716AB" w14:textId="77777777" w:rsidR="00F56008" w:rsidRDefault="00835842">
            <w:pPr>
              <w:spacing w:after="0" w:line="259" w:lineRule="auto"/>
              <w:ind w:left="0" w:firstLine="0"/>
              <w:jc w:val="left"/>
            </w:pPr>
            <w:r>
              <w:rPr>
                <w:color w:val="585858"/>
              </w:rPr>
              <w:t>## delta -0.027286406 0.09742394</w:t>
            </w:r>
          </w:p>
        </w:tc>
      </w:tr>
    </w:tbl>
    <w:p w14:paraId="09522206" w14:textId="77777777" w:rsidR="00F56008" w:rsidRPr="00DB5C50" w:rsidRDefault="00835842">
      <w:pPr>
        <w:ind w:left="349" w:right="1345"/>
        <w:rPr>
          <w:lang w:val="en-US"/>
        </w:rPr>
      </w:pPr>
      <w:r w:rsidRPr="00DB5C50">
        <w:rPr>
          <w:lang w:val="en-US"/>
        </w:rPr>
        <w:t>We will show how to retrieve the ML estimates sent by ADREPORT, along with their standard errors</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14:paraId="6EF500E3" w14:textId="77777777">
        <w:trPr>
          <w:trHeight w:val="11501"/>
        </w:trPr>
        <w:tc>
          <w:tcPr>
            <w:tcW w:w="8562" w:type="dxa"/>
            <w:tcBorders>
              <w:top w:val="nil"/>
              <w:left w:val="nil"/>
              <w:bottom w:val="nil"/>
              <w:right w:val="nil"/>
            </w:tcBorders>
            <w:shd w:val="clear" w:color="auto" w:fill="F7F7F7"/>
          </w:tcPr>
          <w:p w14:paraId="2EF0003F" w14:textId="77777777" w:rsidR="00F56008" w:rsidRPr="00DB5C50" w:rsidRDefault="00835842">
            <w:pPr>
              <w:spacing w:after="245" w:line="287" w:lineRule="auto"/>
              <w:ind w:left="0" w:right="2649" w:firstLine="0"/>
              <w:jc w:val="left"/>
              <w:rPr>
                <w:lang w:val="en-US"/>
              </w:rPr>
            </w:pPr>
            <w:r w:rsidRPr="00DB5C50">
              <w:rPr>
                <w:i/>
                <w:color w:val="AD95AF"/>
                <w:lang w:val="en-US"/>
              </w:rPr>
              <w:lastRenderedPageBreak/>
              <w:t xml:space="preserve"># Get the estimates of the transformed variables </w:t>
            </w:r>
            <w:proofErr w:type="spellStart"/>
            <w:r w:rsidRPr="00DB5C50">
              <w:rPr>
                <w:color w:val="585858"/>
                <w:lang w:val="en-US"/>
              </w:rPr>
              <w:t>adrep</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summary</w:t>
            </w:r>
            <w:r w:rsidRPr="00DB5C50">
              <w:rPr>
                <w:color w:val="585858"/>
                <w:lang w:val="en-US"/>
              </w:rPr>
              <w:t>(</w:t>
            </w:r>
            <w:proofErr w:type="spellStart"/>
            <w:r w:rsidRPr="00DB5C50">
              <w:rPr>
                <w:b/>
                <w:color w:val="BC5A65"/>
                <w:lang w:val="en-US"/>
              </w:rPr>
              <w:t>sdreport</w:t>
            </w:r>
            <w:proofErr w:type="spellEnd"/>
            <w:r w:rsidRPr="00DB5C50">
              <w:rPr>
                <w:color w:val="585858"/>
                <w:lang w:val="en-US"/>
              </w:rPr>
              <w:t>(</w:t>
            </w:r>
            <w:proofErr w:type="spellStart"/>
            <w:r w:rsidRPr="00DB5C50">
              <w:rPr>
                <w:color w:val="585858"/>
                <w:lang w:val="en-US"/>
              </w:rPr>
              <w:t>obj_tmb</w:t>
            </w:r>
            <w:proofErr w:type="spellEnd"/>
            <w:r w:rsidRPr="00DB5C50">
              <w:rPr>
                <w:color w:val="585858"/>
                <w:lang w:val="en-US"/>
              </w:rPr>
              <w:t xml:space="preserve">), </w:t>
            </w:r>
            <w:r w:rsidRPr="00DB5C50">
              <w:rPr>
                <w:color w:val="317ECC"/>
                <w:lang w:val="en-US"/>
              </w:rPr>
              <w:t>"report"</w:t>
            </w:r>
            <w:r w:rsidRPr="00DB5C50">
              <w:rPr>
                <w:color w:val="585858"/>
                <w:lang w:val="en-US"/>
              </w:rPr>
              <w:t xml:space="preserve">) estimates </w:t>
            </w:r>
            <w:r w:rsidRPr="00DB5C50">
              <w:rPr>
                <w:color w:val="B05A65"/>
                <w:lang w:val="en-US"/>
              </w:rPr>
              <w:t xml:space="preserve">&lt;- </w:t>
            </w:r>
            <w:proofErr w:type="spellStart"/>
            <w:r w:rsidRPr="00DB5C50">
              <w:rPr>
                <w:color w:val="585858"/>
                <w:lang w:val="en-US"/>
              </w:rPr>
              <w:t>adrep</w:t>
            </w:r>
            <w:proofErr w:type="spellEnd"/>
            <w:r w:rsidRPr="00DB5C50">
              <w:rPr>
                <w:color w:val="585858"/>
                <w:lang w:val="en-US"/>
              </w:rPr>
              <w:t xml:space="preserve">[, </w:t>
            </w:r>
            <w:r w:rsidRPr="00DB5C50">
              <w:rPr>
                <w:color w:val="317ECC"/>
                <w:lang w:val="en-US"/>
              </w:rPr>
              <w:t>"Estimate"</w:t>
            </w:r>
            <w:r w:rsidRPr="00DB5C50">
              <w:rPr>
                <w:color w:val="585858"/>
                <w:lang w:val="en-US"/>
              </w:rPr>
              <w:t xml:space="preserve">] </w:t>
            </w:r>
            <w:proofErr w:type="spellStart"/>
            <w:r w:rsidRPr="00DB5C50">
              <w:rPr>
                <w:color w:val="585858"/>
                <w:lang w:val="en-US"/>
              </w:rPr>
              <w:t>std_errors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adrep</w:t>
            </w:r>
            <w:proofErr w:type="spellEnd"/>
            <w:r w:rsidRPr="00DB5C50">
              <w:rPr>
                <w:color w:val="585858"/>
                <w:lang w:val="en-US"/>
              </w:rPr>
              <w:t xml:space="preserve">[, </w:t>
            </w:r>
            <w:r w:rsidRPr="00DB5C50">
              <w:rPr>
                <w:color w:val="317ECC"/>
                <w:lang w:val="en-US"/>
              </w:rPr>
              <w:t>"Std. Error"</w:t>
            </w:r>
            <w:r w:rsidRPr="00DB5C50">
              <w:rPr>
                <w:color w:val="585858"/>
                <w:lang w:val="en-US"/>
              </w:rPr>
              <w:t>]</w:t>
            </w:r>
          </w:p>
          <w:p w14:paraId="48462FFA" w14:textId="77777777" w:rsidR="00F56008" w:rsidRPr="00DB5C50" w:rsidRDefault="00835842">
            <w:pPr>
              <w:spacing w:after="34" w:line="259" w:lineRule="auto"/>
              <w:ind w:left="0" w:firstLine="0"/>
              <w:jc w:val="left"/>
              <w:rPr>
                <w:lang w:val="en-US"/>
              </w:rPr>
            </w:pPr>
            <w:r w:rsidRPr="00DB5C50">
              <w:rPr>
                <w:color w:val="585858"/>
                <w:lang w:val="en-US"/>
              </w:rPr>
              <w:t xml:space="preserve">names </w:t>
            </w:r>
            <w:r w:rsidRPr="00DB5C50">
              <w:rPr>
                <w:color w:val="B05A65"/>
                <w:lang w:val="en-US"/>
              </w:rPr>
              <w:t xml:space="preserve">&lt;- </w:t>
            </w:r>
            <w:r w:rsidRPr="00DB5C50">
              <w:rPr>
                <w:b/>
                <w:color w:val="BC5A65"/>
                <w:lang w:val="en-US"/>
              </w:rPr>
              <w:t>names</w:t>
            </w:r>
            <w:r w:rsidRPr="00DB5C50">
              <w:rPr>
                <w:color w:val="585858"/>
                <w:lang w:val="en-US"/>
              </w:rPr>
              <w:t xml:space="preserve">(estimates) </w:t>
            </w:r>
            <w:r w:rsidRPr="00DB5C50">
              <w:rPr>
                <w:lang w:val="en-US"/>
              </w:rPr>
              <w:t xml:space="preserve">== </w:t>
            </w:r>
            <w:r w:rsidRPr="00DB5C50">
              <w:rPr>
                <w:color w:val="317ECC"/>
                <w:lang w:val="en-US"/>
              </w:rPr>
              <w:t>"lambda"</w:t>
            </w:r>
          </w:p>
          <w:p w14:paraId="47AB6169"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ML_lambda</w:t>
            </w:r>
            <w:proofErr w:type="spellEnd"/>
            <w:r w:rsidRPr="00DB5C50">
              <w:rPr>
                <w:color w:val="585858"/>
                <w:lang w:val="en-US"/>
              </w:rPr>
              <w:t xml:space="preserve"> </w:t>
            </w:r>
            <w:r w:rsidRPr="00DB5C50">
              <w:rPr>
                <w:color w:val="B05A65"/>
                <w:lang w:val="en-US"/>
              </w:rPr>
              <w:t xml:space="preserve">&lt;- </w:t>
            </w:r>
            <w:r w:rsidRPr="00DB5C50">
              <w:rPr>
                <w:color w:val="585858"/>
                <w:lang w:val="en-US"/>
              </w:rPr>
              <w:t>estimates[names]</w:t>
            </w:r>
          </w:p>
          <w:p w14:paraId="14C4DFF3" w14:textId="77777777" w:rsidR="00F56008" w:rsidRPr="00DB5C50" w:rsidRDefault="00835842">
            <w:pPr>
              <w:spacing w:after="273" w:line="259" w:lineRule="auto"/>
              <w:ind w:left="0" w:firstLine="0"/>
              <w:jc w:val="left"/>
              <w:rPr>
                <w:lang w:val="en-US"/>
              </w:rPr>
            </w:pPr>
            <w:proofErr w:type="spellStart"/>
            <w:r w:rsidRPr="00DB5C50">
              <w:rPr>
                <w:color w:val="585858"/>
                <w:lang w:val="en-US"/>
              </w:rPr>
              <w:t>ML_lambda_std_error</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std_errors</w:t>
            </w:r>
            <w:proofErr w:type="spellEnd"/>
            <w:r w:rsidRPr="00DB5C50">
              <w:rPr>
                <w:color w:val="585858"/>
                <w:lang w:val="en-US"/>
              </w:rPr>
              <w:t>[names]</w:t>
            </w:r>
          </w:p>
          <w:p w14:paraId="5FD028D8" w14:textId="77777777" w:rsidR="00F56008" w:rsidRPr="00DB5C50" w:rsidRDefault="00835842">
            <w:pPr>
              <w:spacing w:after="34" w:line="259" w:lineRule="auto"/>
              <w:ind w:left="0" w:firstLine="0"/>
              <w:jc w:val="left"/>
              <w:rPr>
                <w:lang w:val="en-US"/>
              </w:rPr>
            </w:pPr>
            <w:r w:rsidRPr="00DB5C50">
              <w:rPr>
                <w:color w:val="585858"/>
                <w:lang w:val="en-US"/>
              </w:rPr>
              <w:t xml:space="preserve">names </w:t>
            </w:r>
            <w:r w:rsidRPr="00DB5C50">
              <w:rPr>
                <w:color w:val="B05A65"/>
                <w:lang w:val="en-US"/>
              </w:rPr>
              <w:t xml:space="preserve">&lt;- </w:t>
            </w:r>
            <w:r w:rsidRPr="00DB5C50">
              <w:rPr>
                <w:b/>
                <w:color w:val="BC5A65"/>
                <w:lang w:val="en-US"/>
              </w:rPr>
              <w:t>names</w:t>
            </w:r>
            <w:r w:rsidRPr="00DB5C50">
              <w:rPr>
                <w:color w:val="585858"/>
                <w:lang w:val="en-US"/>
              </w:rPr>
              <w:t xml:space="preserve">(estimates) </w:t>
            </w:r>
            <w:r w:rsidRPr="00DB5C50">
              <w:rPr>
                <w:lang w:val="en-US"/>
              </w:rPr>
              <w:t xml:space="preserve">== </w:t>
            </w:r>
            <w:r w:rsidRPr="00DB5C50">
              <w:rPr>
                <w:color w:val="317ECC"/>
                <w:lang w:val="en-US"/>
              </w:rPr>
              <w:t>"gamma"</w:t>
            </w:r>
          </w:p>
          <w:p w14:paraId="4FBBCFD1"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ML_gamma</w:t>
            </w:r>
            <w:proofErr w:type="spellEnd"/>
            <w:r w:rsidRPr="00DB5C50">
              <w:rPr>
                <w:color w:val="585858"/>
                <w:lang w:val="en-US"/>
              </w:rPr>
              <w:t xml:space="preserve"> </w:t>
            </w:r>
            <w:r w:rsidRPr="00DB5C50">
              <w:rPr>
                <w:color w:val="B05A65"/>
                <w:lang w:val="en-US"/>
              </w:rPr>
              <w:t xml:space="preserve">&lt;- </w:t>
            </w:r>
            <w:r w:rsidRPr="00DB5C50">
              <w:rPr>
                <w:color w:val="585858"/>
                <w:lang w:val="en-US"/>
              </w:rPr>
              <w:t>estimates[names]</w:t>
            </w:r>
          </w:p>
          <w:p w14:paraId="73206D99" w14:textId="77777777" w:rsidR="00F56008" w:rsidRDefault="00835842">
            <w:pPr>
              <w:spacing w:after="34" w:line="259" w:lineRule="auto"/>
              <w:ind w:left="0" w:firstLine="0"/>
              <w:jc w:val="left"/>
            </w:pPr>
            <w:proofErr w:type="spellStart"/>
            <w:r>
              <w:rPr>
                <w:color w:val="585858"/>
              </w:rPr>
              <w:t>ML_gamma</w:t>
            </w:r>
            <w:proofErr w:type="spellEnd"/>
            <w:r>
              <w:rPr>
                <w:color w:val="585858"/>
              </w:rPr>
              <w:t xml:space="preserve"> </w:t>
            </w:r>
            <w:r>
              <w:rPr>
                <w:color w:val="B05A65"/>
              </w:rPr>
              <w:t xml:space="preserve">&lt;- </w:t>
            </w:r>
            <w:proofErr w:type="spellStart"/>
            <w:r>
              <w:rPr>
                <w:b/>
                <w:color w:val="BC5A65"/>
              </w:rPr>
              <w:t>matrix</w:t>
            </w:r>
            <w:proofErr w:type="spellEnd"/>
            <w:r>
              <w:rPr>
                <w:color w:val="585858"/>
              </w:rPr>
              <w:t>(</w:t>
            </w:r>
            <w:proofErr w:type="spellStart"/>
            <w:r>
              <w:rPr>
                <w:color w:val="585858"/>
              </w:rPr>
              <w:t>ML_gamma</w:t>
            </w:r>
            <w:proofErr w:type="spellEnd"/>
            <w:r>
              <w:rPr>
                <w:color w:val="585858"/>
              </w:rPr>
              <w:t xml:space="preserve">, </w:t>
            </w:r>
            <w:proofErr w:type="spellStart"/>
            <w:r>
              <w:rPr>
                <w:color w:val="55AA55"/>
              </w:rPr>
              <w:t>ncol</w:t>
            </w:r>
            <w:proofErr w:type="spellEnd"/>
            <w:r>
              <w:rPr>
                <w:color w:val="55AA55"/>
              </w:rPr>
              <w:t xml:space="preserve"> </w:t>
            </w:r>
            <w:r>
              <w:rPr>
                <w:color w:val="585858"/>
              </w:rPr>
              <w:t>= m)</w:t>
            </w:r>
          </w:p>
          <w:p w14:paraId="3E197D45"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ML_gamma_std_error</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std_errors</w:t>
            </w:r>
            <w:proofErr w:type="spellEnd"/>
            <w:r w:rsidRPr="00DB5C50">
              <w:rPr>
                <w:color w:val="585858"/>
                <w:lang w:val="en-US"/>
              </w:rPr>
              <w:t>[names]</w:t>
            </w:r>
          </w:p>
          <w:p w14:paraId="72E78F1D" w14:textId="77777777" w:rsidR="00F56008" w:rsidRDefault="00835842">
            <w:pPr>
              <w:spacing w:after="273" w:line="259" w:lineRule="auto"/>
              <w:ind w:left="0" w:firstLine="0"/>
              <w:jc w:val="left"/>
            </w:pPr>
            <w:proofErr w:type="spellStart"/>
            <w:r>
              <w:rPr>
                <w:color w:val="585858"/>
              </w:rPr>
              <w:t>ML_gamma_std_error</w:t>
            </w:r>
            <w:proofErr w:type="spellEnd"/>
            <w:r>
              <w:rPr>
                <w:color w:val="585858"/>
              </w:rPr>
              <w:t xml:space="preserve"> </w:t>
            </w:r>
            <w:r>
              <w:rPr>
                <w:color w:val="B05A65"/>
              </w:rPr>
              <w:t xml:space="preserve">&lt;- </w:t>
            </w:r>
            <w:proofErr w:type="spellStart"/>
            <w:r>
              <w:rPr>
                <w:b/>
                <w:color w:val="BC5A65"/>
              </w:rPr>
              <w:t>matrix</w:t>
            </w:r>
            <w:proofErr w:type="spellEnd"/>
            <w:r>
              <w:rPr>
                <w:color w:val="585858"/>
              </w:rPr>
              <w:t>(</w:t>
            </w:r>
            <w:proofErr w:type="spellStart"/>
            <w:r>
              <w:rPr>
                <w:color w:val="585858"/>
              </w:rPr>
              <w:t>ML_gamma_std_error</w:t>
            </w:r>
            <w:proofErr w:type="spellEnd"/>
            <w:r>
              <w:rPr>
                <w:color w:val="585858"/>
              </w:rPr>
              <w:t xml:space="preserve">, </w:t>
            </w:r>
            <w:proofErr w:type="spellStart"/>
            <w:r>
              <w:rPr>
                <w:color w:val="55AA55"/>
              </w:rPr>
              <w:t>ncol</w:t>
            </w:r>
            <w:proofErr w:type="spellEnd"/>
            <w:r>
              <w:rPr>
                <w:color w:val="55AA55"/>
              </w:rPr>
              <w:t xml:space="preserve"> </w:t>
            </w:r>
            <w:r>
              <w:rPr>
                <w:color w:val="585858"/>
              </w:rPr>
              <w:t>= m)</w:t>
            </w:r>
          </w:p>
          <w:p w14:paraId="386A3D94" w14:textId="77777777" w:rsidR="00F56008" w:rsidRPr="00DB5C50" w:rsidRDefault="00835842">
            <w:pPr>
              <w:spacing w:after="34" w:line="259" w:lineRule="auto"/>
              <w:ind w:left="0" w:firstLine="0"/>
              <w:jc w:val="left"/>
              <w:rPr>
                <w:lang w:val="en-US"/>
              </w:rPr>
            </w:pPr>
            <w:r w:rsidRPr="00DB5C50">
              <w:rPr>
                <w:color w:val="585858"/>
                <w:lang w:val="en-US"/>
              </w:rPr>
              <w:t xml:space="preserve">names </w:t>
            </w:r>
            <w:r w:rsidRPr="00DB5C50">
              <w:rPr>
                <w:color w:val="B05A65"/>
                <w:lang w:val="en-US"/>
              </w:rPr>
              <w:t xml:space="preserve">&lt;- </w:t>
            </w:r>
            <w:r w:rsidRPr="00DB5C50">
              <w:rPr>
                <w:b/>
                <w:color w:val="BC5A65"/>
                <w:lang w:val="en-US"/>
              </w:rPr>
              <w:t>names</w:t>
            </w:r>
            <w:r w:rsidRPr="00DB5C50">
              <w:rPr>
                <w:color w:val="585858"/>
                <w:lang w:val="en-US"/>
              </w:rPr>
              <w:t xml:space="preserve">(estimates) </w:t>
            </w:r>
            <w:r w:rsidRPr="00DB5C50">
              <w:rPr>
                <w:lang w:val="en-US"/>
              </w:rPr>
              <w:t xml:space="preserve">== </w:t>
            </w:r>
            <w:r w:rsidRPr="00DB5C50">
              <w:rPr>
                <w:color w:val="317ECC"/>
                <w:lang w:val="en-US"/>
              </w:rPr>
              <w:t>"delta"</w:t>
            </w:r>
          </w:p>
          <w:p w14:paraId="5EC91BEC"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ML_delta</w:t>
            </w:r>
            <w:proofErr w:type="spellEnd"/>
            <w:r w:rsidRPr="00DB5C50">
              <w:rPr>
                <w:color w:val="585858"/>
                <w:lang w:val="en-US"/>
              </w:rPr>
              <w:t xml:space="preserve"> </w:t>
            </w:r>
            <w:r w:rsidRPr="00DB5C50">
              <w:rPr>
                <w:color w:val="B05A65"/>
                <w:lang w:val="en-US"/>
              </w:rPr>
              <w:t xml:space="preserve">&lt;- </w:t>
            </w:r>
            <w:r w:rsidRPr="00DB5C50">
              <w:rPr>
                <w:color w:val="585858"/>
                <w:lang w:val="en-US"/>
              </w:rPr>
              <w:t>estimates[names]</w:t>
            </w:r>
          </w:p>
          <w:p w14:paraId="64411FAC" w14:textId="77777777" w:rsidR="00F56008" w:rsidRPr="00DB5C50" w:rsidRDefault="00835842">
            <w:pPr>
              <w:spacing w:after="235" w:line="259" w:lineRule="auto"/>
              <w:ind w:left="0" w:firstLine="0"/>
              <w:jc w:val="left"/>
              <w:rPr>
                <w:lang w:val="en-US"/>
              </w:rPr>
            </w:pPr>
            <w:proofErr w:type="spellStart"/>
            <w:r w:rsidRPr="00DB5C50">
              <w:rPr>
                <w:color w:val="585858"/>
                <w:lang w:val="en-US"/>
              </w:rPr>
              <w:t>ML_delta_std_error</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std_errors</w:t>
            </w:r>
            <w:proofErr w:type="spellEnd"/>
            <w:r w:rsidRPr="00DB5C50">
              <w:rPr>
                <w:color w:val="585858"/>
                <w:lang w:val="en-US"/>
              </w:rPr>
              <w:t>[names]</w:t>
            </w:r>
          </w:p>
          <w:p w14:paraId="3168FBC0" w14:textId="77777777" w:rsidR="00F56008" w:rsidRPr="00DB5C50" w:rsidRDefault="00835842">
            <w:pPr>
              <w:spacing w:after="211" w:line="259" w:lineRule="auto"/>
              <w:ind w:left="0" w:firstLine="0"/>
              <w:jc w:val="left"/>
              <w:rPr>
                <w:lang w:val="en-US"/>
              </w:rPr>
            </w:pPr>
            <w:proofErr w:type="spellStart"/>
            <w:r w:rsidRPr="00DB5C50">
              <w:rPr>
                <w:color w:val="585858"/>
                <w:lang w:val="en-US"/>
              </w:rPr>
              <w:t>ML_lambda</w:t>
            </w:r>
            <w:proofErr w:type="spellEnd"/>
          </w:p>
          <w:p w14:paraId="238ECEAA" w14:textId="77777777" w:rsidR="00F56008" w:rsidRDefault="00835842">
            <w:pPr>
              <w:tabs>
                <w:tab w:val="center" w:pos="1076"/>
                <w:tab w:val="center" w:pos="2271"/>
              </w:tabs>
              <w:spacing w:after="0" w:line="259" w:lineRule="auto"/>
              <w:ind w:left="0" w:firstLine="0"/>
              <w:jc w:val="left"/>
            </w:pPr>
            <w:r>
              <w:rPr>
                <w:color w:val="585858"/>
              </w:rPr>
              <w:t>##</w:t>
            </w:r>
            <w:r>
              <w:rPr>
                <w:color w:val="585858"/>
              </w:rPr>
              <w:tab/>
              <w:t>lambda</w:t>
            </w:r>
            <w:r>
              <w:rPr>
                <w:color w:val="585858"/>
              </w:rPr>
              <w:tab/>
            </w:r>
            <w:proofErr w:type="spellStart"/>
            <w:r>
              <w:rPr>
                <w:color w:val="585858"/>
              </w:rPr>
              <w:t>lambda</w:t>
            </w:r>
            <w:proofErr w:type="spellEnd"/>
          </w:p>
          <w:p w14:paraId="389B2866" w14:textId="77777777" w:rsidR="00F56008" w:rsidRDefault="00835842">
            <w:pPr>
              <w:spacing w:after="173" w:line="259" w:lineRule="auto"/>
              <w:ind w:left="0" w:firstLine="0"/>
              <w:jc w:val="left"/>
            </w:pPr>
            <w:r>
              <w:rPr>
                <w:color w:val="585858"/>
              </w:rPr>
              <w:t>## 0.2563654 3.1147543</w:t>
            </w:r>
          </w:p>
          <w:p w14:paraId="3369A653" w14:textId="77777777" w:rsidR="00F56008" w:rsidRDefault="00835842">
            <w:pPr>
              <w:spacing w:after="211" w:line="259" w:lineRule="auto"/>
              <w:ind w:left="0" w:firstLine="0"/>
              <w:jc w:val="left"/>
            </w:pPr>
            <w:proofErr w:type="spellStart"/>
            <w:r>
              <w:rPr>
                <w:color w:val="585858"/>
              </w:rPr>
              <w:t>ML_lambda_std_error</w:t>
            </w:r>
            <w:proofErr w:type="spellEnd"/>
          </w:p>
          <w:p w14:paraId="771E8CC0" w14:textId="77777777" w:rsidR="00F56008" w:rsidRDefault="00835842">
            <w:pPr>
              <w:tabs>
                <w:tab w:val="center" w:pos="1196"/>
                <w:tab w:val="center" w:pos="2511"/>
              </w:tabs>
              <w:spacing w:after="0" w:line="259" w:lineRule="auto"/>
              <w:ind w:left="0" w:firstLine="0"/>
              <w:jc w:val="left"/>
            </w:pPr>
            <w:r>
              <w:rPr>
                <w:color w:val="585858"/>
              </w:rPr>
              <w:t>##</w:t>
            </w:r>
            <w:r>
              <w:rPr>
                <w:color w:val="585858"/>
              </w:rPr>
              <w:tab/>
              <w:t>lambda</w:t>
            </w:r>
            <w:r>
              <w:rPr>
                <w:color w:val="585858"/>
              </w:rPr>
              <w:tab/>
            </w:r>
            <w:proofErr w:type="spellStart"/>
            <w:r>
              <w:rPr>
                <w:color w:val="585858"/>
              </w:rPr>
              <w:t>lambda</w:t>
            </w:r>
            <w:proofErr w:type="spellEnd"/>
          </w:p>
          <w:p w14:paraId="6A0A9058" w14:textId="77777777" w:rsidR="00F56008" w:rsidRDefault="00835842">
            <w:pPr>
              <w:spacing w:after="172" w:line="259" w:lineRule="auto"/>
              <w:ind w:left="0" w:firstLine="0"/>
              <w:jc w:val="left"/>
            </w:pPr>
            <w:r>
              <w:rPr>
                <w:color w:val="585858"/>
              </w:rPr>
              <w:t>## 0.04016445 1.02131181</w:t>
            </w:r>
          </w:p>
          <w:p w14:paraId="32505DB5" w14:textId="77777777" w:rsidR="00F56008" w:rsidRDefault="00835842">
            <w:pPr>
              <w:spacing w:after="211" w:line="259" w:lineRule="auto"/>
              <w:ind w:left="0" w:firstLine="0"/>
              <w:jc w:val="left"/>
            </w:pPr>
            <w:proofErr w:type="spellStart"/>
            <w:r>
              <w:rPr>
                <w:color w:val="585858"/>
              </w:rPr>
              <w:t>ML_gamma</w:t>
            </w:r>
            <w:proofErr w:type="spellEnd"/>
          </w:p>
          <w:p w14:paraId="5027A525" w14:textId="77777777" w:rsidR="00F56008" w:rsidRDefault="00835842">
            <w:pPr>
              <w:tabs>
                <w:tab w:val="center" w:pos="1793"/>
                <w:tab w:val="center" w:pos="3108"/>
              </w:tabs>
              <w:spacing w:after="0" w:line="259" w:lineRule="auto"/>
              <w:ind w:left="0" w:firstLine="0"/>
              <w:jc w:val="left"/>
            </w:pPr>
            <w:r>
              <w:rPr>
                <w:color w:val="585858"/>
              </w:rPr>
              <w:t>##</w:t>
            </w:r>
            <w:r>
              <w:rPr>
                <w:color w:val="585858"/>
              </w:rPr>
              <w:tab/>
              <w:t>[,1]</w:t>
            </w:r>
            <w:r>
              <w:rPr>
                <w:color w:val="585858"/>
              </w:rPr>
              <w:tab/>
              <w:t>[,2]</w:t>
            </w:r>
          </w:p>
          <w:p w14:paraId="1BF765B8" w14:textId="77777777" w:rsidR="00F56008" w:rsidRDefault="00835842">
            <w:pPr>
              <w:spacing w:after="0" w:line="259" w:lineRule="auto"/>
              <w:ind w:left="0" w:firstLine="0"/>
              <w:jc w:val="left"/>
            </w:pPr>
            <w:r>
              <w:rPr>
                <w:color w:val="585858"/>
              </w:rPr>
              <w:t>## [1,] 0.9887213 0.01127872</w:t>
            </w:r>
          </w:p>
          <w:p w14:paraId="7D05FF2F" w14:textId="77777777" w:rsidR="00F56008" w:rsidRDefault="00835842">
            <w:pPr>
              <w:spacing w:after="172" w:line="259" w:lineRule="auto"/>
              <w:ind w:left="0" w:firstLine="0"/>
              <w:jc w:val="left"/>
            </w:pPr>
            <w:r>
              <w:rPr>
                <w:color w:val="585858"/>
              </w:rPr>
              <w:t>## [2,] 0.3103385 0.68966147</w:t>
            </w:r>
          </w:p>
          <w:p w14:paraId="6A1BA8E1" w14:textId="77777777" w:rsidR="00F56008" w:rsidRDefault="00835842">
            <w:pPr>
              <w:spacing w:after="211" w:line="259" w:lineRule="auto"/>
              <w:ind w:left="0" w:firstLine="0"/>
              <w:jc w:val="left"/>
            </w:pPr>
            <w:proofErr w:type="spellStart"/>
            <w:r>
              <w:rPr>
                <w:color w:val="585858"/>
              </w:rPr>
              <w:t>ML_gamma_std_error</w:t>
            </w:r>
            <w:proofErr w:type="spellEnd"/>
          </w:p>
          <w:p w14:paraId="422AB4DA" w14:textId="77777777" w:rsidR="00F56008" w:rsidRDefault="00835842">
            <w:pPr>
              <w:tabs>
                <w:tab w:val="center" w:pos="1913"/>
                <w:tab w:val="center" w:pos="3228"/>
              </w:tabs>
              <w:spacing w:after="0" w:line="259" w:lineRule="auto"/>
              <w:ind w:left="0" w:firstLine="0"/>
              <w:jc w:val="left"/>
            </w:pPr>
            <w:r>
              <w:rPr>
                <w:color w:val="585858"/>
              </w:rPr>
              <w:t>##</w:t>
            </w:r>
            <w:r>
              <w:rPr>
                <w:color w:val="585858"/>
              </w:rPr>
              <w:tab/>
              <w:t>[,1]</w:t>
            </w:r>
            <w:r>
              <w:rPr>
                <w:color w:val="585858"/>
              </w:rPr>
              <w:tab/>
              <w:t>[,2]</w:t>
            </w:r>
          </w:p>
          <w:p w14:paraId="7B68E55C" w14:textId="77777777" w:rsidR="00F56008" w:rsidRDefault="00835842">
            <w:pPr>
              <w:spacing w:after="0" w:line="259" w:lineRule="auto"/>
              <w:ind w:left="0" w:firstLine="0"/>
              <w:jc w:val="left"/>
            </w:pPr>
            <w:r>
              <w:rPr>
                <w:color w:val="585858"/>
              </w:rPr>
              <w:t>## [1,] 0.01063571 0.01063571</w:t>
            </w:r>
          </w:p>
          <w:p w14:paraId="0233F648" w14:textId="77777777" w:rsidR="00F56008" w:rsidRDefault="00835842">
            <w:pPr>
              <w:spacing w:after="172" w:line="259" w:lineRule="auto"/>
              <w:ind w:left="0" w:firstLine="0"/>
              <w:jc w:val="left"/>
            </w:pPr>
            <w:r>
              <w:rPr>
                <w:color w:val="585858"/>
              </w:rPr>
              <w:t>## [2,] 0.18468648 0.18468648</w:t>
            </w:r>
          </w:p>
          <w:p w14:paraId="1E7BE560" w14:textId="77777777" w:rsidR="00F56008" w:rsidRDefault="00835842">
            <w:pPr>
              <w:spacing w:after="211" w:line="259" w:lineRule="auto"/>
              <w:ind w:left="0" w:firstLine="0"/>
              <w:jc w:val="left"/>
            </w:pPr>
            <w:proofErr w:type="spellStart"/>
            <w:r>
              <w:rPr>
                <w:color w:val="585858"/>
              </w:rPr>
              <w:t>ML_delta</w:t>
            </w:r>
            <w:proofErr w:type="spellEnd"/>
          </w:p>
          <w:p w14:paraId="121B56B7" w14:textId="77777777" w:rsidR="00F56008" w:rsidRDefault="00835842">
            <w:pPr>
              <w:tabs>
                <w:tab w:val="center" w:pos="1255"/>
                <w:tab w:val="center" w:pos="2570"/>
              </w:tabs>
              <w:spacing w:after="0" w:line="259" w:lineRule="auto"/>
              <w:ind w:left="0" w:firstLine="0"/>
              <w:jc w:val="left"/>
            </w:pPr>
            <w:r>
              <w:rPr>
                <w:color w:val="585858"/>
              </w:rPr>
              <w:t>##</w:t>
            </w:r>
            <w:r>
              <w:rPr>
                <w:color w:val="585858"/>
              </w:rPr>
              <w:tab/>
              <w:t>delta</w:t>
            </w:r>
            <w:r>
              <w:rPr>
                <w:color w:val="585858"/>
              </w:rPr>
              <w:tab/>
            </w:r>
            <w:proofErr w:type="spellStart"/>
            <w:r>
              <w:rPr>
                <w:color w:val="585858"/>
              </w:rPr>
              <w:t>delta</w:t>
            </w:r>
            <w:proofErr w:type="spellEnd"/>
          </w:p>
          <w:p w14:paraId="3DDA75DC" w14:textId="77777777" w:rsidR="00F56008" w:rsidRDefault="00835842">
            <w:pPr>
              <w:spacing w:after="172" w:line="259" w:lineRule="auto"/>
              <w:ind w:left="0" w:firstLine="0"/>
              <w:jc w:val="left"/>
            </w:pPr>
            <w:r>
              <w:rPr>
                <w:color w:val="585858"/>
              </w:rPr>
              <w:t>## 0.96493123 0.03506877</w:t>
            </w:r>
          </w:p>
          <w:p w14:paraId="00E8486D" w14:textId="77777777" w:rsidR="00F56008" w:rsidRDefault="00835842">
            <w:pPr>
              <w:spacing w:after="211" w:line="259" w:lineRule="auto"/>
              <w:ind w:left="0" w:firstLine="0"/>
              <w:jc w:val="left"/>
            </w:pPr>
            <w:proofErr w:type="spellStart"/>
            <w:r>
              <w:rPr>
                <w:color w:val="585858"/>
              </w:rPr>
              <w:lastRenderedPageBreak/>
              <w:t>ML_delta_std_error</w:t>
            </w:r>
            <w:proofErr w:type="spellEnd"/>
          </w:p>
          <w:p w14:paraId="6A2F265B" w14:textId="77777777" w:rsidR="00F56008" w:rsidRDefault="00835842">
            <w:pPr>
              <w:tabs>
                <w:tab w:val="center" w:pos="1255"/>
                <w:tab w:val="center" w:pos="2570"/>
              </w:tabs>
              <w:spacing w:after="0" w:line="259" w:lineRule="auto"/>
              <w:ind w:left="0" w:firstLine="0"/>
              <w:jc w:val="left"/>
            </w:pPr>
            <w:r>
              <w:rPr>
                <w:color w:val="585858"/>
              </w:rPr>
              <w:t>##</w:t>
            </w:r>
            <w:r>
              <w:rPr>
                <w:color w:val="585858"/>
              </w:rPr>
              <w:tab/>
              <w:t>delta</w:t>
            </w:r>
            <w:r>
              <w:rPr>
                <w:color w:val="585858"/>
              </w:rPr>
              <w:tab/>
            </w:r>
            <w:proofErr w:type="spellStart"/>
            <w:r>
              <w:rPr>
                <w:color w:val="585858"/>
              </w:rPr>
              <w:t>delta</w:t>
            </w:r>
            <w:proofErr w:type="spellEnd"/>
          </w:p>
          <w:p w14:paraId="2DDF6A12" w14:textId="77777777" w:rsidR="00F56008" w:rsidRDefault="00835842">
            <w:pPr>
              <w:spacing w:after="0" w:line="259" w:lineRule="auto"/>
              <w:ind w:left="0" w:firstLine="0"/>
              <w:jc w:val="left"/>
            </w:pPr>
            <w:r>
              <w:rPr>
                <w:color w:val="585858"/>
              </w:rPr>
              <w:t>## 0.03181445 0.03181445</w:t>
            </w:r>
          </w:p>
        </w:tc>
      </w:tr>
    </w:tbl>
    <w:p w14:paraId="48300830" w14:textId="77777777" w:rsidR="00F56008" w:rsidRPr="00DB5C50" w:rsidRDefault="00835842">
      <w:pPr>
        <w:ind w:left="101" w:right="1100" w:firstLine="239"/>
        <w:rPr>
          <w:lang w:val="en-US"/>
        </w:rPr>
      </w:pPr>
      <w:r w:rsidRPr="00DB5C50">
        <w:rPr>
          <w:lang w:val="en-US"/>
        </w:rPr>
        <w:lastRenderedPageBreak/>
        <w:t xml:space="preserve">Estimates of </w:t>
      </w:r>
      <w:r>
        <w:rPr>
          <w:i/>
        </w:rPr>
        <w:t>θ</w:t>
      </w:r>
      <w:r w:rsidRPr="00DB5C50">
        <w:rPr>
          <w:i/>
          <w:lang w:val="en-US"/>
        </w:rPr>
        <w:t xml:space="preserve"> </w:t>
      </w:r>
      <w:r w:rsidRPr="00DB5C50">
        <w:rPr>
          <w:lang w:val="en-US"/>
        </w:rPr>
        <w:t xml:space="preserve">and </w:t>
      </w:r>
      <w:r>
        <w:rPr>
          <w:i/>
        </w:rPr>
        <w:t>δ</w:t>
      </w:r>
      <w:r w:rsidRPr="00DB5C50">
        <w:rPr>
          <w:lang w:val="en-US"/>
        </w:rPr>
        <w:t xml:space="preserve">, with accompanying confidence intervals are displayed in Table 11 and Table 12. For comparison, we have included the corresponding standard deviations resulting from replacing </w:t>
      </w:r>
      <w:r w:rsidRPr="00DB5C50">
        <w:rPr>
          <w:rFonts w:ascii="Cambria" w:eastAsia="Cambria" w:hAnsi="Cambria" w:cs="Cambria"/>
          <w:lang w:val="en-US"/>
        </w:rPr>
        <w:t>∇</w:t>
      </w:r>
      <w:r w:rsidRPr="00DB5C50">
        <w:rPr>
          <w:rFonts w:ascii="Cambria" w:eastAsia="Cambria" w:hAnsi="Cambria" w:cs="Cambria"/>
          <w:vertAlign w:val="superscript"/>
          <w:lang w:val="en-US"/>
        </w:rPr>
        <w:t xml:space="preserve">2 </w:t>
      </w:r>
      <w:proofErr w:type="spellStart"/>
      <w:r w:rsidRPr="00DB5C50">
        <w:rPr>
          <w:rFonts w:ascii="Cambria" w:eastAsia="Cambria" w:hAnsi="Cambria" w:cs="Cambria"/>
          <w:lang w:val="en-US"/>
        </w:rPr>
        <w:t>log</w:t>
      </w:r>
      <w:r w:rsidRPr="00DB5C50">
        <w:rPr>
          <w:rFonts w:ascii="Cambria" w:eastAsia="Cambria" w:hAnsi="Cambria" w:cs="Cambria"/>
          <w:i/>
          <w:lang w:val="en-US"/>
        </w:rPr>
        <w:t>L</w:t>
      </w:r>
      <w:proofErr w:type="spellEnd"/>
      <w:r w:rsidRPr="00DB5C50">
        <w:rPr>
          <w:rFonts w:ascii="Cambria" w:eastAsia="Cambria" w:hAnsi="Cambria" w:cs="Cambria"/>
          <w:lang w:val="en-US"/>
        </w:rPr>
        <w:t>(</w:t>
      </w:r>
      <w:r>
        <w:rPr>
          <w:rFonts w:ascii="Cambria" w:eastAsia="Cambria" w:hAnsi="Cambria" w:cs="Cambria"/>
          <w:i/>
        </w:rPr>
        <w:t>ψ</w:t>
      </w:r>
      <w:r w:rsidRPr="00DB5C50">
        <w:rPr>
          <w:rFonts w:ascii="Cambria" w:eastAsia="Cambria" w:hAnsi="Cambria" w:cs="Cambria"/>
          <w:sz w:val="31"/>
          <w:vertAlign w:val="superscript"/>
          <w:lang w:val="en-US"/>
        </w:rPr>
        <w:t>ˆ</w:t>
      </w:r>
      <w:r w:rsidRPr="00DB5C50">
        <w:rPr>
          <w:rFonts w:ascii="Cambria" w:eastAsia="Cambria" w:hAnsi="Cambria" w:cs="Cambria"/>
          <w:lang w:val="en-US"/>
        </w:rPr>
        <w:t xml:space="preserve">) </w:t>
      </w:r>
      <w:r w:rsidRPr="00DB5C50">
        <w:rPr>
          <w:lang w:val="en-US"/>
        </w:rPr>
        <w:t xml:space="preserve">in (Equation 2) with traditional numerical approximations using the R functions </w:t>
      </w:r>
      <w:proofErr w:type="spellStart"/>
      <w:r w:rsidRPr="00DB5C50">
        <w:rPr>
          <w:lang w:val="en-US"/>
        </w:rPr>
        <w:t>nlm</w:t>
      </w:r>
      <w:proofErr w:type="spellEnd"/>
      <w:r w:rsidRPr="00DB5C50">
        <w:rPr>
          <w:lang w:val="en-US"/>
        </w:rPr>
        <w:t xml:space="preserve"> (</w:t>
      </w:r>
      <w:proofErr w:type="spellStart"/>
      <w:r w:rsidRPr="00DB5C50">
        <w:rPr>
          <w:lang w:val="en-US"/>
        </w:rPr>
        <w:t>nlmb</w:t>
      </w:r>
      <w:proofErr w:type="spellEnd"/>
      <w:r w:rsidRPr="00DB5C50">
        <w:rPr>
          <w:lang w:val="en-US"/>
        </w:rPr>
        <w:t xml:space="preserve">) and </w:t>
      </w:r>
      <w:proofErr w:type="spellStart"/>
      <w:r w:rsidRPr="00DB5C50">
        <w:rPr>
          <w:lang w:val="en-US"/>
        </w:rPr>
        <w:t>fdHess</w:t>
      </w:r>
      <w:proofErr w:type="spellEnd"/>
      <w:r w:rsidRPr="00DB5C50">
        <w:rPr>
          <w:lang w:val="en-US"/>
        </w:rPr>
        <w:t xml:space="preserve"> (</w:t>
      </w:r>
      <w:proofErr w:type="spellStart"/>
      <w:r w:rsidRPr="00DB5C50">
        <w:rPr>
          <w:lang w:val="en-US"/>
        </w:rPr>
        <w:t>nlme</w:t>
      </w:r>
      <w:proofErr w:type="spellEnd"/>
      <w:r w:rsidRPr="00DB5C50">
        <w:rPr>
          <w:lang w:val="en-US"/>
        </w:rPr>
        <w:t xml:space="preserve">). The difference when using these approximations are of order </w:t>
      </w:r>
      <w:r w:rsidRPr="00DB5C50">
        <w:rPr>
          <w:rFonts w:ascii="Cambria" w:eastAsia="Cambria" w:hAnsi="Cambria" w:cs="Cambria"/>
          <w:lang w:val="en-US"/>
        </w:rPr>
        <w:t>1</w:t>
      </w:r>
      <w:r w:rsidRPr="00DB5C50">
        <w:rPr>
          <w:rFonts w:ascii="Cambria" w:eastAsia="Cambria" w:hAnsi="Cambria" w:cs="Cambria"/>
          <w:i/>
          <w:lang w:val="en-US"/>
        </w:rPr>
        <w:t xml:space="preserve">e </w:t>
      </w:r>
      <w:r w:rsidRPr="00DB5C50">
        <w:rPr>
          <w:rFonts w:ascii="Cambria" w:eastAsia="Cambria" w:hAnsi="Cambria" w:cs="Cambria"/>
          <w:lang w:val="en-US"/>
        </w:rPr>
        <w:t xml:space="preserve">− 05 </w:t>
      </w:r>
      <w:r w:rsidRPr="00DB5C50">
        <w:rPr>
          <w:lang w:val="en-US"/>
        </w:rPr>
        <w:t xml:space="preserve">or less, however one would still have to calculate </w:t>
      </w:r>
      <w:r w:rsidRPr="00DB5C50">
        <w:rPr>
          <w:rFonts w:ascii="Cambria" w:eastAsia="Cambria" w:hAnsi="Cambria" w:cs="Cambria"/>
          <w:lang w:val="en-US"/>
        </w:rPr>
        <w:t>∇</w:t>
      </w:r>
      <w:r w:rsidRPr="00DB5C50">
        <w:rPr>
          <w:rFonts w:ascii="Cambria" w:eastAsia="Cambria" w:hAnsi="Cambria" w:cs="Cambria"/>
          <w:i/>
          <w:lang w:val="en-US"/>
        </w:rPr>
        <w:t>g</w:t>
      </w:r>
      <w:r w:rsidRPr="00DB5C50">
        <w:rPr>
          <w:rFonts w:ascii="Cambria" w:eastAsia="Cambria" w:hAnsi="Cambria" w:cs="Cambria"/>
          <w:lang w:val="en-US"/>
        </w:rPr>
        <w:t>(</w:t>
      </w:r>
      <w:r>
        <w:rPr>
          <w:rFonts w:ascii="Cambria" w:eastAsia="Cambria" w:hAnsi="Cambria" w:cs="Cambria"/>
          <w:i/>
        </w:rPr>
        <w:t>ψ</w:t>
      </w:r>
      <w:r w:rsidRPr="00DB5C50">
        <w:rPr>
          <w:rFonts w:ascii="Cambria" w:eastAsia="Cambria" w:hAnsi="Cambria" w:cs="Cambria"/>
          <w:sz w:val="31"/>
          <w:vertAlign w:val="superscript"/>
          <w:lang w:val="en-US"/>
        </w:rPr>
        <w:t>ˆ</w:t>
      </w:r>
      <w:r w:rsidRPr="00DB5C50">
        <w:rPr>
          <w:rFonts w:ascii="Cambria" w:eastAsia="Cambria" w:hAnsi="Cambria" w:cs="Cambria"/>
          <w:lang w:val="en-US"/>
        </w:rPr>
        <w:t xml:space="preserve">) </w:t>
      </w:r>
      <w:r w:rsidRPr="00DB5C50">
        <w:rPr>
          <w:lang w:val="en-US"/>
        </w:rPr>
        <w:t>for these approximations to be useful.</w:t>
      </w:r>
    </w:p>
    <w:p w14:paraId="75B6FFDD" w14:textId="77777777" w:rsidR="00F56008" w:rsidRPr="00DB5C50" w:rsidRDefault="00835842">
      <w:pPr>
        <w:ind w:left="101" w:right="1345" w:firstLine="239"/>
        <w:rPr>
          <w:lang w:val="en-US"/>
        </w:rPr>
      </w:pPr>
      <w:r w:rsidRPr="00DB5C50">
        <w:rPr>
          <w:lang w:val="en-US"/>
        </w:rPr>
        <w:t xml:space="preserve">As mentioned earlier, for a larger amount of hidden states, TMB may be unable to give some or any standard </w:t>
      </w:r>
      <w:proofErr w:type="spellStart"/>
      <w:r w:rsidRPr="00DB5C50">
        <w:rPr>
          <w:lang w:val="en-US"/>
        </w:rPr>
        <w:t>standard</w:t>
      </w:r>
      <w:proofErr w:type="spellEnd"/>
      <w:r w:rsidRPr="00DB5C50">
        <w:rPr>
          <w:lang w:val="en-US"/>
        </w:rPr>
        <w:t xml:space="preserve"> errors because some variables are close to their boundaries.</w:t>
      </w:r>
    </w:p>
    <w:p w14:paraId="0882A6BE" w14:textId="77777777" w:rsidR="00F56008" w:rsidRPr="00DB5C50" w:rsidRDefault="00835842">
      <w:pPr>
        <w:ind w:left="111" w:right="1345"/>
        <w:rPr>
          <w:lang w:val="en-US"/>
        </w:rPr>
      </w:pPr>
      <w:r w:rsidRPr="00DB5C50">
        <w:rPr>
          <w:lang w:val="en-US"/>
        </w:rPr>
        <w:t>In that situation, using a nested model might solve this issue at the cost of the model usually having a worse fit.</w:t>
      </w:r>
    </w:p>
    <w:p w14:paraId="17437867" w14:textId="77777777" w:rsidR="00F56008" w:rsidRPr="00DB5C50" w:rsidRDefault="00835842">
      <w:pPr>
        <w:spacing w:after="299"/>
        <w:ind w:left="111" w:right="1345"/>
        <w:rPr>
          <w:lang w:val="en-US"/>
        </w:rPr>
      </w:pPr>
      <w:r w:rsidRPr="00DB5C50">
        <w:rPr>
          <w:lang w:val="en-US"/>
        </w:rPr>
        <w:t>Refer to Section 3.4 for information on how to make a nested model using TMB.</w:t>
      </w:r>
    </w:p>
    <w:p w14:paraId="126ED5CC" w14:textId="77777777" w:rsidR="00F56008" w:rsidRPr="00DB5C50" w:rsidRDefault="00835842">
      <w:pPr>
        <w:tabs>
          <w:tab w:val="center" w:pos="992"/>
          <w:tab w:val="center" w:pos="3209"/>
        </w:tabs>
        <w:spacing w:after="73" w:line="260" w:lineRule="auto"/>
        <w:ind w:left="0" w:firstLine="0"/>
        <w:jc w:val="left"/>
        <w:rPr>
          <w:lang w:val="en-US"/>
        </w:rPr>
      </w:pPr>
      <w:r w:rsidRPr="00DB5C50">
        <w:rPr>
          <w:sz w:val="22"/>
          <w:lang w:val="en-US"/>
        </w:rPr>
        <w:tab/>
      </w:r>
      <w:r w:rsidRPr="00DB5C50">
        <w:rPr>
          <w:lang w:val="en-US"/>
        </w:rPr>
        <w:t>4.2</w:t>
      </w:r>
      <w:r w:rsidRPr="00DB5C50">
        <w:rPr>
          <w:lang w:val="en-US"/>
        </w:rPr>
        <w:tab/>
        <w:t xml:space="preserve">Likelihood </w:t>
      </w:r>
      <w:proofErr w:type="gramStart"/>
      <w:r w:rsidRPr="00DB5C50">
        <w:rPr>
          <w:lang w:val="en-US"/>
        </w:rPr>
        <w:t>profile based</w:t>
      </w:r>
      <w:proofErr w:type="gramEnd"/>
      <w:r w:rsidRPr="00DB5C50">
        <w:rPr>
          <w:lang w:val="en-US"/>
        </w:rPr>
        <w:t xml:space="preserve"> confidence intervals</w:t>
      </w:r>
    </w:p>
    <w:p w14:paraId="410CA66F" w14:textId="77777777" w:rsidR="00F56008" w:rsidRPr="00DB5C50" w:rsidRDefault="00835842">
      <w:pPr>
        <w:spacing w:after="81"/>
        <w:ind w:left="111" w:right="1345"/>
        <w:rPr>
          <w:lang w:val="en-US"/>
        </w:rPr>
      </w:pPr>
      <w:r w:rsidRPr="00DB5C50">
        <w:rPr>
          <w:lang w:val="en-US"/>
        </w:rPr>
        <w:t xml:space="preserve">Next, we consider evaluating uncertainty using likelihood-profiles. Assuming normality of the maximum likelihood (ML) estimators, confidence intervals for the parameters can be obtained using the above estimates of standard deviations. For a fixed sample size, the validity of the normality assumption can often be violated and in these cases a Likelihood-based CI is more robust (reference). Let </w:t>
      </w:r>
      <w:r>
        <w:rPr>
          <w:rFonts w:ascii="Cambria" w:eastAsia="Cambria" w:hAnsi="Cambria" w:cs="Cambria"/>
          <w:i/>
        </w:rPr>
        <w:t>η</w:t>
      </w:r>
      <w:r w:rsidRPr="00DB5C50">
        <w:rPr>
          <w:rFonts w:ascii="Cambria" w:eastAsia="Cambria" w:hAnsi="Cambria" w:cs="Cambria"/>
          <w:i/>
          <w:lang w:val="en-US"/>
        </w:rPr>
        <w:t xml:space="preserve"> </w:t>
      </w:r>
      <w:r w:rsidRPr="00DB5C50">
        <w:rPr>
          <w:lang w:val="en-US"/>
        </w:rPr>
        <w:t xml:space="preserve">be single parameter in a model with parameters </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i/>
          <w:lang w:val="en-US"/>
        </w:rPr>
        <w:t>,</w:t>
      </w:r>
      <w:r>
        <w:rPr>
          <w:rFonts w:ascii="Cambria" w:eastAsia="Cambria" w:hAnsi="Cambria" w:cs="Cambria"/>
          <w:i/>
        </w:rPr>
        <w:t>θ</w:t>
      </w:r>
      <w:r w:rsidRPr="00DB5C50">
        <w:rPr>
          <w:rFonts w:ascii="Cambria" w:eastAsia="Cambria" w:hAnsi="Cambria" w:cs="Cambria"/>
          <w:lang w:val="en-US"/>
        </w:rPr>
        <w:t xml:space="preserve">) </w:t>
      </w:r>
      <w:r w:rsidRPr="00DB5C50">
        <w:rPr>
          <w:lang w:val="en-US"/>
        </w:rPr>
        <w:t xml:space="preserve">and likelihood </w:t>
      </w:r>
      <w:r w:rsidRPr="00DB5C50">
        <w:rPr>
          <w:rFonts w:ascii="Cambria" w:eastAsia="Cambria" w:hAnsi="Cambria" w:cs="Cambria"/>
          <w:i/>
          <w:lang w:val="en-US"/>
        </w:rPr>
        <w:t>L</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i/>
          <w:lang w:val="en-US"/>
        </w:rPr>
        <w:t>,</w:t>
      </w:r>
      <w:r>
        <w:rPr>
          <w:rFonts w:ascii="Cambria" w:eastAsia="Cambria" w:hAnsi="Cambria" w:cs="Cambria"/>
          <w:i/>
        </w:rPr>
        <w:t>θ</w:t>
      </w:r>
      <w:r w:rsidRPr="00DB5C50">
        <w:rPr>
          <w:rFonts w:ascii="Cambria" w:eastAsia="Cambria" w:hAnsi="Cambria" w:cs="Cambria"/>
          <w:lang w:val="en-US"/>
        </w:rPr>
        <w:t>)</w:t>
      </w:r>
      <w:r w:rsidRPr="00DB5C50">
        <w:rPr>
          <w:lang w:val="en-US"/>
        </w:rPr>
        <w:t xml:space="preserve">, and let </w:t>
      </w:r>
      <w:proofErr w:type="spellStart"/>
      <w:r w:rsidRPr="00DB5C50">
        <w:rPr>
          <w:rFonts w:ascii="Cambria" w:eastAsia="Cambria" w:hAnsi="Cambria" w:cs="Cambria"/>
          <w:i/>
          <w:lang w:val="en-US"/>
        </w:rPr>
        <w:t>L</w:t>
      </w:r>
      <w:r w:rsidRPr="00DB5C50">
        <w:rPr>
          <w:rFonts w:ascii="Cambria" w:eastAsia="Cambria" w:hAnsi="Cambria" w:cs="Cambria"/>
          <w:i/>
          <w:vertAlign w:val="subscript"/>
          <w:lang w:val="en-US"/>
        </w:rPr>
        <w:t>p</w:t>
      </w:r>
      <w:proofErr w:type="spellEnd"/>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 xml:space="preserve">) </w:t>
      </w:r>
      <w:r w:rsidRPr="00DB5C50">
        <w:rPr>
          <w:lang w:val="en-US"/>
        </w:rPr>
        <w:t xml:space="preserve">be the profile likelihood defined by </w:t>
      </w:r>
      <w:proofErr w:type="spellStart"/>
      <w:r w:rsidRPr="00DB5C50">
        <w:rPr>
          <w:rFonts w:ascii="Cambria" w:eastAsia="Cambria" w:hAnsi="Cambria" w:cs="Cambria"/>
          <w:i/>
          <w:lang w:val="en-US"/>
        </w:rPr>
        <w:t>L</w:t>
      </w:r>
      <w:r w:rsidRPr="00DB5C50">
        <w:rPr>
          <w:rFonts w:ascii="Cambria" w:eastAsia="Cambria" w:hAnsi="Cambria" w:cs="Cambria"/>
          <w:i/>
          <w:vertAlign w:val="subscript"/>
          <w:lang w:val="en-US"/>
        </w:rPr>
        <w:t>p</w:t>
      </w:r>
      <w:proofErr w:type="spellEnd"/>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 = max</w:t>
      </w:r>
      <w:r>
        <w:rPr>
          <w:rFonts w:ascii="Cambria" w:eastAsia="Cambria" w:hAnsi="Cambria" w:cs="Cambria"/>
          <w:i/>
          <w:vertAlign w:val="subscript"/>
        </w:rPr>
        <w:t>θ</w:t>
      </w:r>
      <w:r w:rsidRPr="00DB5C50">
        <w:rPr>
          <w:rFonts w:ascii="Cambria" w:eastAsia="Cambria" w:hAnsi="Cambria" w:cs="Cambria"/>
          <w:i/>
          <w:vertAlign w:val="subscript"/>
          <w:lang w:val="en-US"/>
        </w:rPr>
        <w:t xml:space="preserve"> </w:t>
      </w:r>
      <w:r w:rsidRPr="00DB5C50">
        <w:rPr>
          <w:rFonts w:ascii="Cambria" w:eastAsia="Cambria" w:hAnsi="Cambria" w:cs="Cambria"/>
          <w:i/>
          <w:lang w:val="en-US"/>
        </w:rPr>
        <w:t>L</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i/>
          <w:lang w:val="en-US"/>
        </w:rPr>
        <w:t>,</w:t>
      </w:r>
      <w:r>
        <w:rPr>
          <w:rFonts w:ascii="Cambria" w:eastAsia="Cambria" w:hAnsi="Cambria" w:cs="Cambria"/>
          <w:i/>
        </w:rPr>
        <w:t>θ</w:t>
      </w:r>
      <w:r w:rsidRPr="00DB5C50">
        <w:rPr>
          <w:rFonts w:ascii="Cambria" w:eastAsia="Cambria" w:hAnsi="Cambria" w:cs="Cambria"/>
          <w:lang w:val="en-US"/>
        </w:rPr>
        <w:t>)</w:t>
      </w:r>
      <w:r w:rsidRPr="00DB5C50">
        <w:rPr>
          <w:lang w:val="en-US"/>
        </w:rPr>
        <w:t xml:space="preserve">. Then a likelihood-based CI for </w:t>
      </w:r>
      <w:r>
        <w:rPr>
          <w:rFonts w:ascii="Cambria" w:eastAsia="Cambria" w:hAnsi="Cambria" w:cs="Cambria"/>
          <w:i/>
        </w:rPr>
        <w:t>η</w:t>
      </w:r>
      <w:r w:rsidRPr="00DB5C50">
        <w:rPr>
          <w:rFonts w:ascii="Cambria" w:eastAsia="Cambria" w:hAnsi="Cambria" w:cs="Cambria"/>
          <w:i/>
          <w:lang w:val="en-US"/>
        </w:rPr>
        <w:t xml:space="preserve"> </w:t>
      </w:r>
      <w:r w:rsidRPr="00DB5C50">
        <w:rPr>
          <w:lang w:val="en-US"/>
        </w:rPr>
        <w:t>is given by</w:t>
      </w:r>
    </w:p>
    <w:p w14:paraId="1D59DA6D" w14:textId="77777777" w:rsidR="00F56008" w:rsidRPr="00DB5C50" w:rsidRDefault="00835842">
      <w:pPr>
        <w:tabs>
          <w:tab w:val="center" w:pos="2227"/>
          <w:tab w:val="center" w:pos="8426"/>
        </w:tabs>
        <w:spacing w:after="116" w:line="259" w:lineRule="auto"/>
        <w:ind w:left="0" w:firstLine="0"/>
        <w:jc w:val="left"/>
        <w:rPr>
          <w:lang w:val="en-US"/>
        </w:rPr>
      </w:pPr>
      <w:r w:rsidRPr="00DB5C50">
        <w:rPr>
          <w:sz w:val="22"/>
          <w:lang w:val="en-US"/>
        </w:rPr>
        <w:tab/>
      </w:r>
      <w:r>
        <w:rPr>
          <w:noProof/>
        </w:rPr>
        <w:drawing>
          <wp:inline distT="0" distB="0" distL="0" distR="0" wp14:anchorId="60C01C77" wp14:editId="4510E363">
            <wp:extent cx="1655064" cy="390144"/>
            <wp:effectExtent l="0" t="0" r="0" b="0"/>
            <wp:docPr id="135116" name="Picture 135116"/>
            <wp:cNvGraphicFramePr/>
            <a:graphic xmlns:a="http://schemas.openxmlformats.org/drawingml/2006/main">
              <a:graphicData uri="http://schemas.openxmlformats.org/drawingml/2006/picture">
                <pic:pic xmlns:pic="http://schemas.openxmlformats.org/drawingml/2006/picture">
                  <pic:nvPicPr>
                    <pic:cNvPr id="135116" name="Picture 135116"/>
                    <pic:cNvPicPr/>
                  </pic:nvPicPr>
                  <pic:blipFill>
                    <a:blip r:embed="rId16"/>
                    <a:stretch>
                      <a:fillRect/>
                    </a:stretch>
                  </pic:blipFill>
                  <pic:spPr>
                    <a:xfrm>
                      <a:off x="0" y="0"/>
                      <a:ext cx="1655064" cy="390144"/>
                    </a:xfrm>
                    <a:prstGeom prst="rect">
                      <a:avLst/>
                    </a:prstGeom>
                  </pic:spPr>
                </pic:pic>
              </a:graphicData>
            </a:graphic>
          </wp:inline>
        </w:drawing>
      </w:r>
      <w:r w:rsidRPr="00DB5C50">
        <w:rPr>
          <w:lang w:val="en-US"/>
        </w:rPr>
        <w:tab/>
        <w:t>(3)</w:t>
      </w:r>
    </w:p>
    <w:p w14:paraId="1B1D42DE" w14:textId="77777777" w:rsidR="00F56008" w:rsidRPr="00DB5C50" w:rsidRDefault="00835842">
      <w:pPr>
        <w:spacing w:after="27"/>
        <w:ind w:left="111" w:right="1345"/>
        <w:rPr>
          <w:lang w:val="en-US"/>
        </w:rPr>
      </w:pPr>
      <w:r w:rsidRPr="00DB5C50">
        <w:rPr>
          <w:lang w:val="en-US"/>
        </w:rPr>
        <w:t>where</w:t>
      </w:r>
      <w:r>
        <w:rPr>
          <w:noProof/>
        </w:rPr>
        <w:drawing>
          <wp:inline distT="0" distB="0" distL="0" distR="0" wp14:anchorId="33F024DB" wp14:editId="1EC2C1DF">
            <wp:extent cx="426720" cy="173736"/>
            <wp:effectExtent l="0" t="0" r="0" b="0"/>
            <wp:docPr id="135117" name="Picture 135117"/>
            <wp:cNvGraphicFramePr/>
            <a:graphic xmlns:a="http://schemas.openxmlformats.org/drawingml/2006/main">
              <a:graphicData uri="http://schemas.openxmlformats.org/drawingml/2006/picture">
                <pic:pic xmlns:pic="http://schemas.openxmlformats.org/drawingml/2006/picture">
                  <pic:nvPicPr>
                    <pic:cNvPr id="135117" name="Picture 135117"/>
                    <pic:cNvPicPr/>
                  </pic:nvPicPr>
                  <pic:blipFill>
                    <a:blip r:embed="rId17"/>
                    <a:stretch>
                      <a:fillRect/>
                    </a:stretch>
                  </pic:blipFill>
                  <pic:spPr>
                    <a:xfrm>
                      <a:off x="0" y="0"/>
                      <a:ext cx="426720" cy="173736"/>
                    </a:xfrm>
                    <a:prstGeom prst="rect">
                      <a:avLst/>
                    </a:prstGeom>
                  </pic:spPr>
                </pic:pic>
              </a:graphicData>
            </a:graphic>
          </wp:inline>
        </w:drawing>
      </w:r>
      <w:r w:rsidRPr="00DB5C50">
        <w:rPr>
          <w:lang w:val="en-US"/>
        </w:rPr>
        <w:t xml:space="preserve"> is the </w:t>
      </w:r>
      <w:r w:rsidRPr="00DB5C50">
        <w:rPr>
          <w:rFonts w:ascii="Cambria" w:eastAsia="Cambria" w:hAnsi="Cambria" w:cs="Cambria"/>
          <w:lang w:val="en-US"/>
        </w:rPr>
        <w:t xml:space="preserve">1 − </w:t>
      </w:r>
      <w:r>
        <w:rPr>
          <w:rFonts w:ascii="Cambria" w:eastAsia="Cambria" w:hAnsi="Cambria" w:cs="Cambria"/>
          <w:i/>
        </w:rPr>
        <w:t>α</w:t>
      </w:r>
      <w:r w:rsidRPr="00DB5C50">
        <w:rPr>
          <w:rFonts w:ascii="Cambria" w:eastAsia="Cambria" w:hAnsi="Cambria" w:cs="Cambria"/>
          <w:i/>
          <w:lang w:val="en-US"/>
        </w:rPr>
        <w:t xml:space="preserve"> </w:t>
      </w:r>
      <w:r w:rsidRPr="00DB5C50">
        <w:rPr>
          <w:lang w:val="en-US"/>
        </w:rPr>
        <w:t xml:space="preserve">quantile of a </w:t>
      </w:r>
      <w:r>
        <w:rPr>
          <w:rFonts w:ascii="Cambria" w:eastAsia="Cambria" w:hAnsi="Cambria" w:cs="Cambria"/>
          <w:i/>
        </w:rPr>
        <w:t>χ</w:t>
      </w:r>
      <w:r w:rsidRPr="00DB5C50">
        <w:rPr>
          <w:rFonts w:ascii="Cambria" w:eastAsia="Cambria" w:hAnsi="Cambria" w:cs="Cambria"/>
          <w:vertAlign w:val="superscript"/>
          <w:lang w:val="en-US"/>
        </w:rPr>
        <w:t xml:space="preserve">2 </w:t>
      </w:r>
      <w:r w:rsidRPr="00DB5C50">
        <w:rPr>
          <w:lang w:val="en-US"/>
        </w:rPr>
        <w:t xml:space="preserve">distribution with </w:t>
      </w:r>
      <w:r w:rsidRPr="00DB5C50">
        <w:rPr>
          <w:rFonts w:ascii="Cambria" w:eastAsia="Cambria" w:hAnsi="Cambria" w:cs="Cambria"/>
          <w:lang w:val="en-US"/>
        </w:rPr>
        <w:t xml:space="preserve">1 </w:t>
      </w:r>
      <w:r w:rsidRPr="00DB5C50">
        <w:rPr>
          <w:lang w:val="en-US"/>
        </w:rPr>
        <w:t xml:space="preserve">degree of freedom. TMB allows for very efficient computation of both the profile likelihood </w:t>
      </w:r>
      <w:r w:rsidRPr="00DB5C50">
        <w:rPr>
          <w:rFonts w:ascii="Cambria" w:eastAsia="Cambria" w:hAnsi="Cambria" w:cs="Cambria"/>
          <w:i/>
          <w:lang w:val="en-US"/>
        </w:rPr>
        <w:t>L</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 xml:space="preserve">) </w:t>
      </w:r>
      <w:r w:rsidRPr="00DB5C50">
        <w:rPr>
          <w:lang w:val="en-US"/>
        </w:rPr>
        <w:t xml:space="preserve">and the CI given by (Equation 3), and this has been used to produce Table 11 and Table 12 which display the profile log-likelihood and the corresponding likelihood-based CI’s in the model for the lamb and the simulated dataset. Note that the problem of transformed parameters is easier to deal with when making likelihood-based CI’s, since </w:t>
      </w:r>
      <w:r w:rsidRPr="00DB5C50">
        <w:rPr>
          <w:rFonts w:ascii="Cambria" w:eastAsia="Cambria" w:hAnsi="Cambria" w:cs="Cambria"/>
          <w:lang w:val="en-US"/>
        </w:rPr>
        <w:t>{</w:t>
      </w:r>
      <w:r w:rsidRPr="00DB5C50">
        <w:rPr>
          <w:rFonts w:ascii="Cambria" w:eastAsia="Cambria" w:hAnsi="Cambria" w:cs="Cambria"/>
          <w:i/>
          <w:lang w:val="en-US"/>
        </w:rPr>
        <w:t>g</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w:t>
      </w:r>
      <w:r w:rsidRPr="00DB5C50">
        <w:rPr>
          <w:rFonts w:ascii="Cambria" w:eastAsia="Cambria" w:hAnsi="Cambria" w:cs="Cambria"/>
          <w:i/>
          <w:lang w:val="en-US"/>
        </w:rPr>
        <w:t>,</w:t>
      </w:r>
      <w:proofErr w:type="spellStart"/>
      <w:r w:rsidRPr="00DB5C50">
        <w:rPr>
          <w:rFonts w:ascii="Cambria" w:eastAsia="Cambria" w:hAnsi="Cambria" w:cs="Cambria"/>
          <w:i/>
          <w:lang w:val="en-US"/>
        </w:rPr>
        <w:t>L</w:t>
      </w:r>
      <w:r w:rsidRPr="00DB5C50">
        <w:rPr>
          <w:rFonts w:ascii="Cambria" w:eastAsia="Cambria" w:hAnsi="Cambria" w:cs="Cambria"/>
          <w:i/>
          <w:vertAlign w:val="subscript"/>
          <w:lang w:val="en-US"/>
        </w:rPr>
        <w:t>p</w:t>
      </w:r>
      <w:proofErr w:type="spellEnd"/>
      <w:r w:rsidRPr="00DB5C50">
        <w:rPr>
          <w:rFonts w:ascii="Cambria" w:eastAsia="Cambria" w:hAnsi="Cambria" w:cs="Cambria"/>
          <w:lang w:val="en-US"/>
        </w:rPr>
        <w:t>(</w:t>
      </w:r>
      <w:r w:rsidRPr="00DB5C50">
        <w:rPr>
          <w:rFonts w:ascii="Cambria" w:eastAsia="Cambria" w:hAnsi="Cambria" w:cs="Cambria"/>
          <w:i/>
          <w:lang w:val="en-US"/>
        </w:rPr>
        <w:t>g</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 = {</w:t>
      </w:r>
      <w:r w:rsidRPr="00DB5C50">
        <w:rPr>
          <w:rFonts w:ascii="Cambria" w:eastAsia="Cambria" w:hAnsi="Cambria" w:cs="Cambria"/>
          <w:i/>
          <w:lang w:val="en-US"/>
        </w:rPr>
        <w:t>g</w:t>
      </w:r>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w:t>
      </w:r>
      <w:r w:rsidRPr="00DB5C50">
        <w:rPr>
          <w:rFonts w:ascii="Cambria" w:eastAsia="Cambria" w:hAnsi="Cambria" w:cs="Cambria"/>
          <w:i/>
          <w:lang w:val="en-US"/>
        </w:rPr>
        <w:t>,</w:t>
      </w:r>
      <w:proofErr w:type="spellStart"/>
      <w:r w:rsidRPr="00DB5C50">
        <w:rPr>
          <w:rFonts w:ascii="Cambria" w:eastAsia="Cambria" w:hAnsi="Cambria" w:cs="Cambria"/>
          <w:i/>
          <w:lang w:val="en-US"/>
        </w:rPr>
        <w:t>L</w:t>
      </w:r>
      <w:r w:rsidRPr="00DB5C50">
        <w:rPr>
          <w:rFonts w:ascii="Cambria" w:eastAsia="Cambria" w:hAnsi="Cambria" w:cs="Cambria"/>
          <w:i/>
          <w:vertAlign w:val="subscript"/>
          <w:lang w:val="en-US"/>
        </w:rPr>
        <w:t>p</w:t>
      </w:r>
      <w:proofErr w:type="spellEnd"/>
      <w:r w:rsidRPr="00DB5C50">
        <w:rPr>
          <w:rFonts w:ascii="Cambria" w:eastAsia="Cambria" w:hAnsi="Cambria" w:cs="Cambria"/>
          <w:lang w:val="en-US"/>
        </w:rPr>
        <w:t>(</w:t>
      </w:r>
      <w:r>
        <w:rPr>
          <w:rFonts w:ascii="Cambria" w:eastAsia="Cambria" w:hAnsi="Cambria" w:cs="Cambria"/>
          <w:i/>
        </w:rPr>
        <w:t>η</w:t>
      </w:r>
      <w:r w:rsidRPr="00DB5C50">
        <w:rPr>
          <w:rFonts w:ascii="Cambria" w:eastAsia="Cambria" w:hAnsi="Cambria" w:cs="Cambria"/>
          <w:lang w:val="en-US"/>
        </w:rPr>
        <w:t xml:space="preserve">)} </w:t>
      </w:r>
      <w:r w:rsidRPr="00DB5C50">
        <w:rPr>
          <w:lang w:val="en-US"/>
        </w:rPr>
        <w:t xml:space="preserve">for any one-to-one function </w:t>
      </w:r>
      <w:r w:rsidRPr="00DB5C50">
        <w:rPr>
          <w:rFonts w:ascii="Cambria" w:eastAsia="Cambria" w:hAnsi="Cambria" w:cs="Cambria"/>
          <w:i/>
          <w:lang w:val="en-US"/>
        </w:rPr>
        <w:t xml:space="preserve">g </w:t>
      </w:r>
      <w:r w:rsidRPr="00DB5C50">
        <w:rPr>
          <w:lang w:val="en-US"/>
        </w:rPr>
        <w:t>(invariance principle).</w:t>
      </w:r>
    </w:p>
    <w:p w14:paraId="4C9B0C20" w14:textId="77777777" w:rsidR="00F56008" w:rsidRPr="00DB5C50" w:rsidRDefault="00835842">
      <w:pPr>
        <w:spacing w:after="215"/>
        <w:ind w:left="101" w:right="1345" w:firstLine="239"/>
        <w:rPr>
          <w:lang w:val="en-US"/>
        </w:rPr>
      </w:pPr>
      <w:r w:rsidRPr="00DB5C50">
        <w:rPr>
          <w:lang w:val="en-US"/>
        </w:rPr>
        <w:t xml:space="preserve">Again, TMB provides an easy way to obtain those intervals. The name argument allows to profile parameter. The trace argument indicates how much information on the optimization you want the function to show. Following the HMM example, if we wish to profile the </w:t>
      </w:r>
      <w:r w:rsidRPr="00DB5C50">
        <w:rPr>
          <w:rFonts w:ascii="Cambria" w:eastAsia="Cambria" w:hAnsi="Cambria" w:cs="Cambria"/>
          <w:lang w:val="en-US"/>
        </w:rPr>
        <w:t>2</w:t>
      </w:r>
      <w:r w:rsidRPr="00DB5C50">
        <w:rPr>
          <w:rFonts w:ascii="Cambria" w:eastAsia="Cambria" w:hAnsi="Cambria" w:cs="Cambria"/>
          <w:i/>
          <w:vertAlign w:val="superscript"/>
          <w:lang w:val="en-US"/>
        </w:rPr>
        <w:t xml:space="preserve">nd </w:t>
      </w:r>
      <w:r w:rsidRPr="00DB5C50">
        <w:rPr>
          <w:lang w:val="en-US"/>
        </w:rPr>
        <w:t xml:space="preserve">working parameter loglambda2, we </w:t>
      </w:r>
      <w:proofErr w:type="gramStart"/>
      <w:r w:rsidRPr="00DB5C50">
        <w:rPr>
          <w:lang w:val="en-US"/>
        </w:rPr>
        <w:t>have to</w:t>
      </w:r>
      <w:proofErr w:type="gramEnd"/>
      <w:r w:rsidRPr="00DB5C50">
        <w:rPr>
          <w:lang w:val="en-US"/>
        </w:rPr>
        <w:t xml:space="preserve"> feed its position into the name argument:</w:t>
      </w:r>
    </w:p>
    <w:p w14:paraId="732CFA6B" w14:textId="77777777" w:rsidR="00F56008" w:rsidRPr="00DB5C50" w:rsidRDefault="00835842">
      <w:pPr>
        <w:shd w:val="clear" w:color="auto" w:fill="F7F7F7"/>
        <w:spacing w:line="271" w:lineRule="auto"/>
        <w:ind w:left="2715" w:right="5081" w:hanging="2630"/>
        <w:jc w:val="left"/>
        <w:rPr>
          <w:lang w:val="en-US"/>
        </w:rPr>
      </w:pPr>
      <w:r w:rsidRPr="00DB5C50">
        <w:rPr>
          <w:color w:val="585858"/>
          <w:lang w:val="en-US"/>
        </w:rPr>
        <w:t xml:space="preserve">profile </w:t>
      </w:r>
      <w:r w:rsidRPr="00DB5C50">
        <w:rPr>
          <w:color w:val="B05A65"/>
          <w:lang w:val="en-US"/>
        </w:rPr>
        <w:t xml:space="preserve">&lt;- </w:t>
      </w:r>
      <w:proofErr w:type="spellStart"/>
      <w:r w:rsidRPr="00DB5C50">
        <w:rPr>
          <w:b/>
          <w:color w:val="BC5A65"/>
          <w:lang w:val="en-US"/>
        </w:rPr>
        <w:t>tmbprofile</w:t>
      </w:r>
      <w:proofErr w:type="spellEnd"/>
      <w:r w:rsidRPr="00DB5C50">
        <w:rPr>
          <w:color w:val="585858"/>
          <w:lang w:val="en-US"/>
        </w:rPr>
        <w:t>(</w:t>
      </w:r>
      <w:r w:rsidRPr="00DB5C50">
        <w:rPr>
          <w:color w:val="55AA55"/>
          <w:lang w:val="en-US"/>
        </w:rPr>
        <w:t xml:space="preserve">obj </w:t>
      </w:r>
      <w:r w:rsidRPr="00DB5C50">
        <w:rPr>
          <w:color w:val="585858"/>
          <w:lang w:val="en-US"/>
        </w:rPr>
        <w:t xml:space="preserve">= </w:t>
      </w:r>
      <w:proofErr w:type="spellStart"/>
      <w:r w:rsidRPr="00DB5C50">
        <w:rPr>
          <w:color w:val="585858"/>
          <w:lang w:val="en-US"/>
        </w:rPr>
        <w:t>obj_tmb</w:t>
      </w:r>
      <w:proofErr w:type="spellEnd"/>
      <w:r w:rsidRPr="00DB5C50">
        <w:rPr>
          <w:color w:val="585858"/>
          <w:lang w:val="en-US"/>
        </w:rPr>
        <w:t xml:space="preserve">, </w:t>
      </w:r>
      <w:r w:rsidRPr="00DB5C50">
        <w:rPr>
          <w:color w:val="55AA55"/>
          <w:lang w:val="en-US"/>
        </w:rPr>
        <w:t xml:space="preserve">name </w:t>
      </w:r>
      <w:r w:rsidRPr="00DB5C50">
        <w:rPr>
          <w:color w:val="585858"/>
          <w:lang w:val="en-US"/>
        </w:rPr>
        <w:t xml:space="preserve">= </w:t>
      </w:r>
      <w:r w:rsidRPr="00DB5C50">
        <w:rPr>
          <w:color w:val="AF0F91"/>
          <w:lang w:val="en-US"/>
        </w:rPr>
        <w:t>2</w:t>
      </w:r>
      <w:r w:rsidRPr="00DB5C50">
        <w:rPr>
          <w:color w:val="585858"/>
          <w:lang w:val="en-US"/>
        </w:rPr>
        <w:t xml:space="preserve">, </w:t>
      </w:r>
      <w:r w:rsidRPr="00DB5C50">
        <w:rPr>
          <w:color w:val="55AA55"/>
          <w:lang w:val="en-US"/>
        </w:rPr>
        <w:t xml:space="preserve">trace </w:t>
      </w:r>
      <w:r w:rsidRPr="00DB5C50">
        <w:rPr>
          <w:color w:val="585858"/>
          <w:lang w:val="en-US"/>
        </w:rPr>
        <w:t xml:space="preserve">= </w:t>
      </w:r>
      <w:r w:rsidRPr="00DB5C50">
        <w:rPr>
          <w:color w:val="AF0F91"/>
          <w:lang w:val="en-US"/>
        </w:rPr>
        <w:t>FALSE</w:t>
      </w:r>
      <w:r w:rsidRPr="00DB5C50">
        <w:rPr>
          <w:color w:val="585858"/>
          <w:lang w:val="en-US"/>
        </w:rPr>
        <w:t>)</w:t>
      </w:r>
    </w:p>
    <w:p w14:paraId="1F8FD010" w14:textId="77777777" w:rsidR="00F56008" w:rsidRPr="00DB5C50" w:rsidRDefault="00835842">
      <w:pPr>
        <w:shd w:val="clear" w:color="auto" w:fill="F7F7F7"/>
        <w:spacing w:after="394"/>
        <w:ind w:left="95" w:right="5081"/>
        <w:jc w:val="left"/>
        <w:rPr>
          <w:lang w:val="en-US"/>
        </w:rPr>
      </w:pPr>
      <w:r w:rsidRPr="00DB5C50">
        <w:rPr>
          <w:i/>
          <w:color w:val="AD95AF"/>
          <w:lang w:val="en-US"/>
        </w:rPr>
        <w:t xml:space="preserve"># Working parameter </w:t>
      </w:r>
      <w:proofErr w:type="spellStart"/>
      <w:r w:rsidRPr="00DB5C50">
        <w:rPr>
          <w:i/>
          <w:color w:val="AD95AF"/>
          <w:lang w:val="en-US"/>
        </w:rPr>
        <w:t>log_lambda</w:t>
      </w:r>
      <w:proofErr w:type="spellEnd"/>
      <w:r w:rsidRPr="00DB5C50">
        <w:rPr>
          <w:i/>
          <w:color w:val="AD95AF"/>
          <w:lang w:val="en-US"/>
        </w:rPr>
        <w:t xml:space="preserve"> </w:t>
      </w:r>
      <w:r w:rsidRPr="00DB5C50">
        <w:rPr>
          <w:b/>
          <w:color w:val="BC5A65"/>
          <w:lang w:val="en-US"/>
        </w:rPr>
        <w:t>plot</w:t>
      </w:r>
      <w:r w:rsidRPr="00DB5C50">
        <w:rPr>
          <w:color w:val="585858"/>
          <w:lang w:val="en-US"/>
        </w:rPr>
        <w:t>(profile)</w:t>
      </w:r>
    </w:p>
    <w:p w14:paraId="6B2DAC95" w14:textId="77777777" w:rsidR="00F56008" w:rsidRPr="00DB5C50" w:rsidRDefault="00835842">
      <w:pPr>
        <w:shd w:val="clear" w:color="auto" w:fill="F7F7F7"/>
        <w:spacing w:after="206" w:line="271" w:lineRule="auto"/>
        <w:ind w:left="95"/>
        <w:jc w:val="left"/>
        <w:rPr>
          <w:lang w:val="en-US"/>
        </w:rPr>
      </w:pPr>
      <w:proofErr w:type="spellStart"/>
      <w:r w:rsidRPr="00DB5C50">
        <w:rPr>
          <w:b/>
          <w:color w:val="BC5A65"/>
          <w:lang w:val="en-US"/>
        </w:rPr>
        <w:t>confint</w:t>
      </w:r>
      <w:proofErr w:type="spellEnd"/>
      <w:r w:rsidRPr="00DB5C50">
        <w:rPr>
          <w:color w:val="585858"/>
          <w:lang w:val="en-US"/>
        </w:rPr>
        <w:t>(profile)</w:t>
      </w:r>
    </w:p>
    <w:p w14:paraId="5242C7DD" w14:textId="77777777" w:rsidR="00F56008" w:rsidRPr="00DB5C50" w:rsidRDefault="00835842">
      <w:pPr>
        <w:shd w:val="clear" w:color="auto" w:fill="F7F7F7"/>
        <w:tabs>
          <w:tab w:val="center" w:pos="2550"/>
          <w:tab w:val="center" w:pos="3626"/>
        </w:tabs>
        <w:spacing w:line="271" w:lineRule="auto"/>
        <w:ind w:left="85" w:firstLine="0"/>
        <w:jc w:val="left"/>
        <w:rPr>
          <w:lang w:val="en-US"/>
        </w:rPr>
      </w:pPr>
      <w:r w:rsidRPr="00DB5C50">
        <w:rPr>
          <w:color w:val="585858"/>
          <w:lang w:val="en-US"/>
        </w:rPr>
        <w:t>##</w:t>
      </w:r>
      <w:r w:rsidRPr="00DB5C50">
        <w:rPr>
          <w:color w:val="585858"/>
          <w:lang w:val="en-US"/>
        </w:rPr>
        <w:tab/>
        <w:t>lower</w:t>
      </w:r>
      <w:r w:rsidRPr="00DB5C50">
        <w:rPr>
          <w:color w:val="585858"/>
          <w:lang w:val="en-US"/>
        </w:rPr>
        <w:tab/>
        <w:t>upper</w:t>
      </w:r>
    </w:p>
    <w:p w14:paraId="66FA4D50" w14:textId="77777777" w:rsidR="00F56008" w:rsidRPr="00DB5C50" w:rsidRDefault="00835842">
      <w:pPr>
        <w:shd w:val="clear" w:color="auto" w:fill="F7F7F7"/>
        <w:spacing w:after="166" w:line="271" w:lineRule="auto"/>
        <w:ind w:left="95"/>
        <w:jc w:val="left"/>
        <w:rPr>
          <w:lang w:val="en-US"/>
        </w:rPr>
      </w:pPr>
      <w:r w:rsidRPr="00DB5C50">
        <w:rPr>
          <w:color w:val="585858"/>
          <w:lang w:val="en-US"/>
        </w:rPr>
        <w:t xml:space="preserve">## </w:t>
      </w:r>
      <w:proofErr w:type="spellStart"/>
      <w:r w:rsidRPr="00DB5C50">
        <w:rPr>
          <w:color w:val="585858"/>
          <w:lang w:val="en-US"/>
        </w:rPr>
        <w:t>log_lambda</w:t>
      </w:r>
      <w:proofErr w:type="spellEnd"/>
      <w:r w:rsidRPr="00DB5C50">
        <w:rPr>
          <w:color w:val="585858"/>
          <w:lang w:val="en-US"/>
        </w:rPr>
        <w:t xml:space="preserve"> 0.2353399 1.598929</w:t>
      </w:r>
    </w:p>
    <w:p w14:paraId="2B74E2B6" w14:textId="77777777" w:rsidR="00F56008" w:rsidRPr="00DB5C50" w:rsidRDefault="00835842">
      <w:pPr>
        <w:shd w:val="clear" w:color="auto" w:fill="F7F7F7"/>
        <w:spacing w:after="226"/>
        <w:ind w:left="95"/>
        <w:jc w:val="left"/>
        <w:rPr>
          <w:lang w:val="en-US"/>
        </w:rPr>
      </w:pPr>
      <w:r w:rsidRPr="00DB5C50">
        <w:rPr>
          <w:i/>
          <w:color w:val="AD95AF"/>
          <w:lang w:val="en-US"/>
        </w:rPr>
        <w:t xml:space="preserve"># Confidence interval of lambda </w:t>
      </w:r>
      <w:r w:rsidRPr="00DB5C50">
        <w:rPr>
          <w:b/>
          <w:color w:val="BC5A65"/>
          <w:lang w:val="en-US"/>
        </w:rPr>
        <w:t>exp</w:t>
      </w:r>
      <w:r w:rsidRPr="00DB5C50">
        <w:rPr>
          <w:color w:val="585858"/>
          <w:lang w:val="en-US"/>
        </w:rPr>
        <w:t>(</w:t>
      </w:r>
      <w:proofErr w:type="spellStart"/>
      <w:r w:rsidRPr="00DB5C50">
        <w:rPr>
          <w:b/>
          <w:color w:val="BC5A65"/>
          <w:lang w:val="en-US"/>
        </w:rPr>
        <w:t>confint</w:t>
      </w:r>
      <w:proofErr w:type="spellEnd"/>
      <w:r w:rsidRPr="00DB5C50">
        <w:rPr>
          <w:color w:val="585858"/>
          <w:lang w:val="en-US"/>
        </w:rPr>
        <w:t>(profile))</w:t>
      </w:r>
    </w:p>
    <w:p w14:paraId="3E2A2221" w14:textId="77777777" w:rsidR="00F56008" w:rsidRDefault="00835842">
      <w:pPr>
        <w:shd w:val="clear" w:color="auto" w:fill="F7F7F7"/>
        <w:tabs>
          <w:tab w:val="center" w:pos="2431"/>
          <w:tab w:val="center" w:pos="3507"/>
        </w:tabs>
        <w:spacing w:line="271" w:lineRule="auto"/>
        <w:ind w:left="85" w:firstLine="0"/>
        <w:jc w:val="left"/>
      </w:pPr>
      <w:r>
        <w:rPr>
          <w:color w:val="585858"/>
        </w:rPr>
        <w:t>##</w:t>
      </w:r>
      <w:r>
        <w:rPr>
          <w:color w:val="585858"/>
        </w:rPr>
        <w:tab/>
      </w:r>
      <w:proofErr w:type="spellStart"/>
      <w:r>
        <w:rPr>
          <w:color w:val="585858"/>
        </w:rPr>
        <w:t>lower</w:t>
      </w:r>
      <w:proofErr w:type="spellEnd"/>
      <w:r>
        <w:rPr>
          <w:color w:val="585858"/>
        </w:rPr>
        <w:tab/>
      </w:r>
      <w:proofErr w:type="spellStart"/>
      <w:r>
        <w:rPr>
          <w:color w:val="585858"/>
        </w:rPr>
        <w:t>upper</w:t>
      </w:r>
      <w:proofErr w:type="spellEnd"/>
    </w:p>
    <w:p w14:paraId="716C26CC" w14:textId="77777777" w:rsidR="00F56008" w:rsidRDefault="00835842">
      <w:pPr>
        <w:shd w:val="clear" w:color="auto" w:fill="F7F7F7"/>
        <w:spacing w:line="271" w:lineRule="auto"/>
        <w:ind w:left="95"/>
        <w:jc w:val="left"/>
      </w:pPr>
      <w:r>
        <w:rPr>
          <w:color w:val="585858"/>
        </w:rPr>
        <w:lastRenderedPageBreak/>
        <w:t xml:space="preserve">## </w:t>
      </w:r>
      <w:proofErr w:type="spellStart"/>
      <w:r>
        <w:rPr>
          <w:color w:val="585858"/>
        </w:rPr>
        <w:t>log_lambda</w:t>
      </w:r>
      <w:proofErr w:type="spellEnd"/>
      <w:r>
        <w:rPr>
          <w:color w:val="585858"/>
        </w:rPr>
        <w:t xml:space="preserve"> 1.265339 4.947733</w:t>
      </w:r>
    </w:p>
    <w:p w14:paraId="5D196601" w14:textId="77777777" w:rsidR="00F56008" w:rsidRDefault="00835842">
      <w:pPr>
        <w:spacing w:after="259" w:line="259" w:lineRule="auto"/>
        <w:ind w:left="163" w:firstLine="0"/>
        <w:jc w:val="left"/>
      </w:pPr>
      <w:r>
        <w:rPr>
          <w:noProof/>
          <w:sz w:val="22"/>
        </w:rPr>
        <mc:AlternateContent>
          <mc:Choice Requires="wpg">
            <w:drawing>
              <wp:inline distT="0" distB="0" distL="0" distR="0" wp14:anchorId="30945976" wp14:editId="4638C85A">
                <wp:extent cx="5039271" cy="3052178"/>
                <wp:effectExtent l="0" t="0" r="0" b="0"/>
                <wp:docPr id="102824" name="Group 102824"/>
                <wp:cNvGraphicFramePr/>
                <a:graphic xmlns:a="http://schemas.openxmlformats.org/drawingml/2006/main">
                  <a:graphicData uri="http://schemas.microsoft.com/office/word/2010/wordprocessingGroup">
                    <wpg:wgp>
                      <wpg:cNvGrpSpPr/>
                      <wpg:grpSpPr>
                        <a:xfrm>
                          <a:off x="0" y="0"/>
                          <a:ext cx="5039271" cy="3052178"/>
                          <a:chOff x="0" y="0"/>
                          <a:chExt cx="5039271" cy="3052178"/>
                        </a:xfrm>
                      </wpg:grpSpPr>
                      <wps:wsp>
                        <wps:cNvPr id="4427" name="Shape 4427"/>
                        <wps:cNvSpPr/>
                        <wps:spPr>
                          <a:xfrm>
                            <a:off x="676903" y="103221"/>
                            <a:ext cx="4194552" cy="2581363"/>
                          </a:xfrm>
                          <a:custGeom>
                            <a:avLst/>
                            <a:gdLst/>
                            <a:ahLst/>
                            <a:cxnLst/>
                            <a:rect l="0" t="0" r="0" b="0"/>
                            <a:pathLst>
                              <a:path w="4194552" h="2581363">
                                <a:moveTo>
                                  <a:pt x="0" y="0"/>
                                </a:moveTo>
                                <a:lnTo>
                                  <a:pt x="38440" y="92703"/>
                                </a:lnTo>
                                <a:lnTo>
                                  <a:pt x="76974" y="184476"/>
                                </a:lnTo>
                                <a:lnTo>
                                  <a:pt x="115414" y="275318"/>
                                </a:lnTo>
                                <a:lnTo>
                                  <a:pt x="153947" y="365043"/>
                                </a:lnTo>
                                <a:lnTo>
                                  <a:pt x="192388" y="453651"/>
                                </a:lnTo>
                                <a:lnTo>
                                  <a:pt x="230921" y="540863"/>
                                </a:lnTo>
                                <a:lnTo>
                                  <a:pt x="269361" y="626679"/>
                                </a:lnTo>
                                <a:lnTo>
                                  <a:pt x="307895" y="711005"/>
                                </a:lnTo>
                                <a:lnTo>
                                  <a:pt x="346335" y="793750"/>
                                </a:lnTo>
                                <a:lnTo>
                                  <a:pt x="384868" y="874819"/>
                                </a:lnTo>
                                <a:lnTo>
                                  <a:pt x="423309" y="954213"/>
                                </a:lnTo>
                                <a:lnTo>
                                  <a:pt x="461842" y="1031652"/>
                                </a:lnTo>
                                <a:lnTo>
                                  <a:pt x="500282" y="1107322"/>
                                </a:lnTo>
                                <a:lnTo>
                                  <a:pt x="538816" y="1180945"/>
                                </a:lnTo>
                                <a:lnTo>
                                  <a:pt x="577256" y="1252614"/>
                                </a:lnTo>
                                <a:lnTo>
                                  <a:pt x="615789" y="1322234"/>
                                </a:lnTo>
                                <a:lnTo>
                                  <a:pt x="692763" y="1455053"/>
                                </a:lnTo>
                                <a:lnTo>
                                  <a:pt x="769737" y="1579216"/>
                                </a:lnTo>
                                <a:lnTo>
                                  <a:pt x="846710" y="1694444"/>
                                </a:lnTo>
                                <a:lnTo>
                                  <a:pt x="923684" y="1800644"/>
                                </a:lnTo>
                                <a:lnTo>
                                  <a:pt x="1000658" y="1897721"/>
                                </a:lnTo>
                                <a:lnTo>
                                  <a:pt x="1077631" y="1985585"/>
                                </a:lnTo>
                                <a:lnTo>
                                  <a:pt x="1231579" y="2134134"/>
                                </a:lnTo>
                                <a:lnTo>
                                  <a:pt x="1539473" y="2329686"/>
                                </a:lnTo>
                                <a:lnTo>
                                  <a:pt x="1847368" y="2419318"/>
                                </a:lnTo>
                                <a:lnTo>
                                  <a:pt x="2155356" y="2469207"/>
                                </a:lnTo>
                                <a:lnTo>
                                  <a:pt x="2463250" y="2536966"/>
                                </a:lnTo>
                                <a:lnTo>
                                  <a:pt x="2617197" y="2568053"/>
                                </a:lnTo>
                                <a:lnTo>
                                  <a:pt x="2694171" y="2577733"/>
                                </a:lnTo>
                                <a:lnTo>
                                  <a:pt x="2732611" y="2580433"/>
                                </a:lnTo>
                                <a:lnTo>
                                  <a:pt x="2751878" y="2581084"/>
                                </a:lnTo>
                                <a:lnTo>
                                  <a:pt x="2761465" y="2581270"/>
                                </a:lnTo>
                                <a:lnTo>
                                  <a:pt x="2766305" y="2581363"/>
                                </a:lnTo>
                                <a:lnTo>
                                  <a:pt x="2770865" y="2581363"/>
                                </a:lnTo>
                                <a:lnTo>
                                  <a:pt x="2770865" y="2581363"/>
                                </a:lnTo>
                                <a:lnTo>
                                  <a:pt x="2775333" y="2581363"/>
                                </a:lnTo>
                                <a:lnTo>
                                  <a:pt x="2780173" y="2581270"/>
                                </a:lnTo>
                                <a:lnTo>
                                  <a:pt x="2789760" y="2581084"/>
                                </a:lnTo>
                                <a:lnTo>
                                  <a:pt x="2809026" y="2580339"/>
                                </a:lnTo>
                                <a:lnTo>
                                  <a:pt x="2847467" y="2577268"/>
                                </a:lnTo>
                                <a:lnTo>
                                  <a:pt x="2924440" y="2563958"/>
                                </a:lnTo>
                                <a:lnTo>
                                  <a:pt x="3078388" y="2504203"/>
                                </a:lnTo>
                                <a:lnTo>
                                  <a:pt x="3232335" y="2391954"/>
                                </a:lnTo>
                                <a:lnTo>
                                  <a:pt x="3386376" y="2218368"/>
                                </a:lnTo>
                                <a:lnTo>
                                  <a:pt x="3463349" y="2106025"/>
                                </a:lnTo>
                                <a:lnTo>
                                  <a:pt x="3540323" y="1975440"/>
                                </a:lnTo>
                                <a:lnTo>
                                  <a:pt x="3578763" y="1903027"/>
                                </a:lnTo>
                                <a:lnTo>
                                  <a:pt x="3617296" y="1825774"/>
                                </a:lnTo>
                                <a:lnTo>
                                  <a:pt x="3655737" y="1743495"/>
                                </a:lnTo>
                                <a:lnTo>
                                  <a:pt x="3694270" y="1656190"/>
                                </a:lnTo>
                                <a:lnTo>
                                  <a:pt x="3732710" y="1563673"/>
                                </a:lnTo>
                                <a:lnTo>
                                  <a:pt x="3771244" y="1465850"/>
                                </a:lnTo>
                                <a:lnTo>
                                  <a:pt x="3809684" y="1362629"/>
                                </a:lnTo>
                                <a:lnTo>
                                  <a:pt x="3848217" y="1253917"/>
                                </a:lnTo>
                                <a:lnTo>
                                  <a:pt x="3886657" y="1139620"/>
                                </a:lnTo>
                                <a:lnTo>
                                  <a:pt x="3925191" y="1019645"/>
                                </a:lnTo>
                                <a:lnTo>
                                  <a:pt x="3963631" y="893900"/>
                                </a:lnTo>
                                <a:lnTo>
                                  <a:pt x="4002165" y="762290"/>
                                </a:lnTo>
                                <a:lnTo>
                                  <a:pt x="4021431" y="694252"/>
                                </a:lnTo>
                                <a:lnTo>
                                  <a:pt x="4040605" y="624724"/>
                                </a:lnTo>
                                <a:lnTo>
                                  <a:pt x="4059872" y="553708"/>
                                </a:lnTo>
                                <a:lnTo>
                                  <a:pt x="4079138" y="481109"/>
                                </a:lnTo>
                                <a:lnTo>
                                  <a:pt x="4098405" y="407020"/>
                                </a:lnTo>
                                <a:lnTo>
                                  <a:pt x="4117579" y="331350"/>
                                </a:lnTo>
                                <a:lnTo>
                                  <a:pt x="4136846" y="254097"/>
                                </a:lnTo>
                                <a:lnTo>
                                  <a:pt x="4156112" y="175355"/>
                                </a:lnTo>
                                <a:lnTo>
                                  <a:pt x="4175379" y="95030"/>
                                </a:lnTo>
                                <a:lnTo>
                                  <a:pt x="4194552" y="13031"/>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28" name="Shape 4428"/>
                        <wps:cNvSpPr/>
                        <wps:spPr>
                          <a:xfrm>
                            <a:off x="632785" y="2787806"/>
                            <a:ext cx="4209724" cy="0"/>
                          </a:xfrm>
                          <a:custGeom>
                            <a:avLst/>
                            <a:gdLst/>
                            <a:ahLst/>
                            <a:cxnLst/>
                            <a:rect l="0" t="0" r="0" b="0"/>
                            <a:pathLst>
                              <a:path w="4209724">
                                <a:moveTo>
                                  <a:pt x="0" y="0"/>
                                </a:moveTo>
                                <a:lnTo>
                                  <a:pt x="4209724"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29" name="Shape 4429"/>
                        <wps:cNvSpPr/>
                        <wps:spPr>
                          <a:xfrm>
                            <a:off x="632785"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0" name="Shape 4430"/>
                        <wps:cNvSpPr/>
                        <wps:spPr>
                          <a:xfrm>
                            <a:off x="1234240"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1" name="Shape 4431"/>
                        <wps:cNvSpPr/>
                        <wps:spPr>
                          <a:xfrm>
                            <a:off x="1835603"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2" name="Shape 4432"/>
                        <wps:cNvSpPr/>
                        <wps:spPr>
                          <a:xfrm>
                            <a:off x="2436966"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3" name="Shape 4433"/>
                        <wps:cNvSpPr/>
                        <wps:spPr>
                          <a:xfrm>
                            <a:off x="3038328"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4" name="Shape 4434"/>
                        <wps:cNvSpPr/>
                        <wps:spPr>
                          <a:xfrm>
                            <a:off x="3639690"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5" name="Shape 4435"/>
                        <wps:cNvSpPr/>
                        <wps:spPr>
                          <a:xfrm>
                            <a:off x="4241053"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6" name="Shape 4436"/>
                        <wps:cNvSpPr/>
                        <wps:spPr>
                          <a:xfrm>
                            <a:off x="4842509" y="2787806"/>
                            <a:ext cx="0" cy="67015"/>
                          </a:xfrm>
                          <a:custGeom>
                            <a:avLst/>
                            <a:gdLst/>
                            <a:ahLst/>
                            <a:cxnLst/>
                            <a:rect l="0" t="0" r="0" b="0"/>
                            <a:pathLst>
                              <a:path h="67015">
                                <a:moveTo>
                                  <a:pt x="0" y="0"/>
                                </a:moveTo>
                                <a:lnTo>
                                  <a:pt x="0" y="67015"/>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37" name="Rectangle 4437"/>
                        <wps:cNvSpPr/>
                        <wps:spPr>
                          <a:xfrm>
                            <a:off x="555160" y="2948864"/>
                            <a:ext cx="206483" cy="137407"/>
                          </a:xfrm>
                          <a:prstGeom prst="rect">
                            <a:avLst/>
                          </a:prstGeom>
                          <a:ln>
                            <a:noFill/>
                          </a:ln>
                        </wps:spPr>
                        <wps:txbx>
                          <w:txbxContent>
                            <w:p w14:paraId="703323D0" w14:textId="77777777" w:rsidR="00FE0D46" w:rsidRDefault="00FE0D46">
                              <w:pPr>
                                <w:spacing w:after="160" w:line="259" w:lineRule="auto"/>
                                <w:ind w:left="0" w:firstLine="0"/>
                                <w:jc w:val="left"/>
                              </w:pPr>
                              <w:r>
                                <w:rPr>
                                  <w:rFonts w:ascii="Arial" w:eastAsia="Arial" w:hAnsi="Arial" w:cs="Arial"/>
                                  <w:sz w:val="18"/>
                                </w:rPr>
                                <w:t>0.2</w:t>
                              </w:r>
                            </w:p>
                          </w:txbxContent>
                        </wps:txbx>
                        <wps:bodyPr horzOverflow="overflow" vert="horz" lIns="0" tIns="0" rIns="0" bIns="0" rtlCol="0">
                          <a:noAutofit/>
                        </wps:bodyPr>
                      </wps:wsp>
                      <wps:wsp>
                        <wps:cNvPr id="4438" name="Rectangle 4438"/>
                        <wps:cNvSpPr/>
                        <wps:spPr>
                          <a:xfrm>
                            <a:off x="1156615" y="2948864"/>
                            <a:ext cx="206483" cy="137407"/>
                          </a:xfrm>
                          <a:prstGeom prst="rect">
                            <a:avLst/>
                          </a:prstGeom>
                          <a:ln>
                            <a:noFill/>
                          </a:ln>
                        </wps:spPr>
                        <wps:txbx>
                          <w:txbxContent>
                            <w:p w14:paraId="7D7B979F" w14:textId="77777777" w:rsidR="00FE0D46" w:rsidRDefault="00FE0D46">
                              <w:pPr>
                                <w:spacing w:after="160" w:line="259" w:lineRule="auto"/>
                                <w:ind w:left="0" w:firstLine="0"/>
                                <w:jc w:val="left"/>
                              </w:pPr>
                              <w:r>
                                <w:rPr>
                                  <w:rFonts w:ascii="Arial" w:eastAsia="Arial" w:hAnsi="Arial" w:cs="Arial"/>
                                  <w:sz w:val="18"/>
                                </w:rPr>
                                <w:t>0.4</w:t>
                              </w:r>
                            </w:p>
                          </w:txbxContent>
                        </wps:txbx>
                        <wps:bodyPr horzOverflow="overflow" vert="horz" lIns="0" tIns="0" rIns="0" bIns="0" rtlCol="0">
                          <a:noAutofit/>
                        </wps:bodyPr>
                      </wps:wsp>
                      <wps:wsp>
                        <wps:cNvPr id="4439" name="Rectangle 4439"/>
                        <wps:cNvSpPr/>
                        <wps:spPr>
                          <a:xfrm>
                            <a:off x="1757978" y="2948864"/>
                            <a:ext cx="206483" cy="137407"/>
                          </a:xfrm>
                          <a:prstGeom prst="rect">
                            <a:avLst/>
                          </a:prstGeom>
                          <a:ln>
                            <a:noFill/>
                          </a:ln>
                        </wps:spPr>
                        <wps:txbx>
                          <w:txbxContent>
                            <w:p w14:paraId="5AAE5F64" w14:textId="77777777" w:rsidR="00FE0D46" w:rsidRDefault="00FE0D46">
                              <w:pPr>
                                <w:spacing w:after="160" w:line="259" w:lineRule="auto"/>
                                <w:ind w:left="0" w:firstLine="0"/>
                                <w:jc w:val="left"/>
                              </w:pPr>
                              <w:r>
                                <w:rPr>
                                  <w:rFonts w:ascii="Arial" w:eastAsia="Arial" w:hAnsi="Arial" w:cs="Arial"/>
                                  <w:sz w:val="18"/>
                                </w:rPr>
                                <w:t>0.6</w:t>
                              </w:r>
                            </w:p>
                          </w:txbxContent>
                        </wps:txbx>
                        <wps:bodyPr horzOverflow="overflow" vert="horz" lIns="0" tIns="0" rIns="0" bIns="0" rtlCol="0">
                          <a:noAutofit/>
                        </wps:bodyPr>
                      </wps:wsp>
                      <wps:wsp>
                        <wps:cNvPr id="4440" name="Rectangle 4440"/>
                        <wps:cNvSpPr/>
                        <wps:spPr>
                          <a:xfrm>
                            <a:off x="2359340" y="2948864"/>
                            <a:ext cx="206483" cy="137407"/>
                          </a:xfrm>
                          <a:prstGeom prst="rect">
                            <a:avLst/>
                          </a:prstGeom>
                          <a:ln>
                            <a:noFill/>
                          </a:ln>
                        </wps:spPr>
                        <wps:txbx>
                          <w:txbxContent>
                            <w:p w14:paraId="6A18C916" w14:textId="77777777" w:rsidR="00FE0D46" w:rsidRDefault="00FE0D46">
                              <w:pPr>
                                <w:spacing w:after="160" w:line="259" w:lineRule="auto"/>
                                <w:ind w:left="0" w:firstLine="0"/>
                                <w:jc w:val="left"/>
                              </w:pPr>
                              <w:r>
                                <w:rPr>
                                  <w:rFonts w:ascii="Arial" w:eastAsia="Arial" w:hAnsi="Arial" w:cs="Arial"/>
                                  <w:sz w:val="18"/>
                                </w:rPr>
                                <w:t>0.8</w:t>
                              </w:r>
                            </w:p>
                          </w:txbxContent>
                        </wps:txbx>
                        <wps:bodyPr horzOverflow="overflow" vert="horz" lIns="0" tIns="0" rIns="0" bIns="0" rtlCol="0">
                          <a:noAutofit/>
                        </wps:bodyPr>
                      </wps:wsp>
                      <wps:wsp>
                        <wps:cNvPr id="4441" name="Rectangle 4441"/>
                        <wps:cNvSpPr/>
                        <wps:spPr>
                          <a:xfrm>
                            <a:off x="2960703" y="2948864"/>
                            <a:ext cx="206483" cy="137407"/>
                          </a:xfrm>
                          <a:prstGeom prst="rect">
                            <a:avLst/>
                          </a:prstGeom>
                          <a:ln>
                            <a:noFill/>
                          </a:ln>
                        </wps:spPr>
                        <wps:txbx>
                          <w:txbxContent>
                            <w:p w14:paraId="6AE0CB51" w14:textId="77777777" w:rsidR="00FE0D46" w:rsidRDefault="00FE0D46">
                              <w:pPr>
                                <w:spacing w:after="160" w:line="259" w:lineRule="auto"/>
                                <w:ind w:left="0" w:firstLine="0"/>
                                <w:jc w:val="left"/>
                              </w:pPr>
                              <w:r>
                                <w:rPr>
                                  <w:rFonts w:ascii="Arial" w:eastAsia="Arial" w:hAnsi="Arial" w:cs="Arial"/>
                                  <w:sz w:val="18"/>
                                </w:rPr>
                                <w:t>1.0</w:t>
                              </w:r>
                            </w:p>
                          </w:txbxContent>
                        </wps:txbx>
                        <wps:bodyPr horzOverflow="overflow" vert="horz" lIns="0" tIns="0" rIns="0" bIns="0" rtlCol="0">
                          <a:noAutofit/>
                        </wps:bodyPr>
                      </wps:wsp>
                      <wps:wsp>
                        <wps:cNvPr id="4442" name="Rectangle 4442"/>
                        <wps:cNvSpPr/>
                        <wps:spPr>
                          <a:xfrm>
                            <a:off x="3562065" y="2948864"/>
                            <a:ext cx="206483" cy="137407"/>
                          </a:xfrm>
                          <a:prstGeom prst="rect">
                            <a:avLst/>
                          </a:prstGeom>
                          <a:ln>
                            <a:noFill/>
                          </a:ln>
                        </wps:spPr>
                        <wps:txbx>
                          <w:txbxContent>
                            <w:p w14:paraId="03F3CAF2" w14:textId="77777777" w:rsidR="00FE0D46" w:rsidRDefault="00FE0D46">
                              <w:pPr>
                                <w:spacing w:after="160" w:line="259" w:lineRule="auto"/>
                                <w:ind w:left="0" w:firstLine="0"/>
                                <w:jc w:val="left"/>
                              </w:pPr>
                              <w:r>
                                <w:rPr>
                                  <w:rFonts w:ascii="Arial" w:eastAsia="Arial" w:hAnsi="Arial" w:cs="Arial"/>
                                  <w:sz w:val="18"/>
                                </w:rPr>
                                <w:t>1.2</w:t>
                              </w:r>
                            </w:p>
                          </w:txbxContent>
                        </wps:txbx>
                        <wps:bodyPr horzOverflow="overflow" vert="horz" lIns="0" tIns="0" rIns="0" bIns="0" rtlCol="0">
                          <a:noAutofit/>
                        </wps:bodyPr>
                      </wps:wsp>
                      <wps:wsp>
                        <wps:cNvPr id="4443" name="Rectangle 4443"/>
                        <wps:cNvSpPr/>
                        <wps:spPr>
                          <a:xfrm>
                            <a:off x="4163427" y="2948864"/>
                            <a:ext cx="206483" cy="137407"/>
                          </a:xfrm>
                          <a:prstGeom prst="rect">
                            <a:avLst/>
                          </a:prstGeom>
                          <a:ln>
                            <a:noFill/>
                          </a:ln>
                        </wps:spPr>
                        <wps:txbx>
                          <w:txbxContent>
                            <w:p w14:paraId="0DA7FCAB" w14:textId="77777777" w:rsidR="00FE0D46" w:rsidRDefault="00FE0D46">
                              <w:pPr>
                                <w:spacing w:after="160" w:line="259" w:lineRule="auto"/>
                                <w:ind w:left="0" w:firstLine="0"/>
                                <w:jc w:val="left"/>
                              </w:pPr>
                              <w:r>
                                <w:rPr>
                                  <w:rFonts w:ascii="Arial" w:eastAsia="Arial" w:hAnsi="Arial" w:cs="Arial"/>
                                  <w:sz w:val="18"/>
                                </w:rPr>
                                <w:t>1.4</w:t>
                              </w:r>
                            </w:p>
                          </w:txbxContent>
                        </wps:txbx>
                        <wps:bodyPr horzOverflow="overflow" vert="horz" lIns="0" tIns="0" rIns="0" bIns="0" rtlCol="0">
                          <a:noAutofit/>
                        </wps:bodyPr>
                      </wps:wsp>
                      <wps:wsp>
                        <wps:cNvPr id="4444" name="Rectangle 4444"/>
                        <wps:cNvSpPr/>
                        <wps:spPr>
                          <a:xfrm>
                            <a:off x="4764884" y="2948864"/>
                            <a:ext cx="206483" cy="137407"/>
                          </a:xfrm>
                          <a:prstGeom prst="rect">
                            <a:avLst/>
                          </a:prstGeom>
                          <a:ln>
                            <a:noFill/>
                          </a:ln>
                        </wps:spPr>
                        <wps:txbx>
                          <w:txbxContent>
                            <w:p w14:paraId="68BD747D" w14:textId="77777777" w:rsidR="00FE0D46" w:rsidRDefault="00FE0D46">
                              <w:pPr>
                                <w:spacing w:after="160" w:line="259" w:lineRule="auto"/>
                                <w:ind w:left="0" w:firstLine="0"/>
                                <w:jc w:val="left"/>
                              </w:pPr>
                              <w:r>
                                <w:rPr>
                                  <w:rFonts w:ascii="Arial" w:eastAsia="Arial" w:hAnsi="Arial" w:cs="Arial"/>
                                  <w:sz w:val="18"/>
                                </w:rPr>
                                <w:t>1.6</w:t>
                              </w:r>
                            </w:p>
                          </w:txbxContent>
                        </wps:txbx>
                        <wps:bodyPr horzOverflow="overflow" vert="horz" lIns="0" tIns="0" rIns="0" bIns="0" rtlCol="0">
                          <a:noAutofit/>
                        </wps:bodyPr>
                      </wps:wsp>
                      <wps:wsp>
                        <wps:cNvPr id="4445" name="Shape 4445"/>
                        <wps:cNvSpPr/>
                        <wps:spPr>
                          <a:xfrm>
                            <a:off x="509087" y="175913"/>
                            <a:ext cx="0" cy="2532499"/>
                          </a:xfrm>
                          <a:custGeom>
                            <a:avLst/>
                            <a:gdLst/>
                            <a:ahLst/>
                            <a:cxnLst/>
                            <a:rect l="0" t="0" r="0" b="0"/>
                            <a:pathLst>
                              <a:path h="2532499">
                                <a:moveTo>
                                  <a:pt x="0" y="2532499"/>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46" name="Shape 4446"/>
                        <wps:cNvSpPr/>
                        <wps:spPr>
                          <a:xfrm>
                            <a:off x="442073" y="2708412"/>
                            <a:ext cx="67015" cy="0"/>
                          </a:xfrm>
                          <a:custGeom>
                            <a:avLst/>
                            <a:gdLst/>
                            <a:ahLst/>
                            <a:cxnLst/>
                            <a:rect l="0" t="0" r="0" b="0"/>
                            <a:pathLst>
                              <a:path w="67015">
                                <a:moveTo>
                                  <a:pt x="67015" y="0"/>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47" name="Shape 4447"/>
                        <wps:cNvSpPr/>
                        <wps:spPr>
                          <a:xfrm>
                            <a:off x="442073" y="2075310"/>
                            <a:ext cx="67015" cy="0"/>
                          </a:xfrm>
                          <a:custGeom>
                            <a:avLst/>
                            <a:gdLst/>
                            <a:ahLst/>
                            <a:cxnLst/>
                            <a:rect l="0" t="0" r="0" b="0"/>
                            <a:pathLst>
                              <a:path w="67015">
                                <a:moveTo>
                                  <a:pt x="67015" y="0"/>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48" name="Shape 4448"/>
                        <wps:cNvSpPr/>
                        <wps:spPr>
                          <a:xfrm>
                            <a:off x="442073" y="1442209"/>
                            <a:ext cx="67015" cy="0"/>
                          </a:xfrm>
                          <a:custGeom>
                            <a:avLst/>
                            <a:gdLst/>
                            <a:ahLst/>
                            <a:cxnLst/>
                            <a:rect l="0" t="0" r="0" b="0"/>
                            <a:pathLst>
                              <a:path w="67015">
                                <a:moveTo>
                                  <a:pt x="67015" y="0"/>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49" name="Shape 4449"/>
                        <wps:cNvSpPr/>
                        <wps:spPr>
                          <a:xfrm>
                            <a:off x="442073" y="809015"/>
                            <a:ext cx="67015" cy="0"/>
                          </a:xfrm>
                          <a:custGeom>
                            <a:avLst/>
                            <a:gdLst/>
                            <a:ahLst/>
                            <a:cxnLst/>
                            <a:rect l="0" t="0" r="0" b="0"/>
                            <a:pathLst>
                              <a:path w="67015">
                                <a:moveTo>
                                  <a:pt x="67015" y="0"/>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50" name="Shape 4450"/>
                        <wps:cNvSpPr/>
                        <wps:spPr>
                          <a:xfrm>
                            <a:off x="442073" y="175913"/>
                            <a:ext cx="67015" cy="0"/>
                          </a:xfrm>
                          <a:custGeom>
                            <a:avLst/>
                            <a:gdLst/>
                            <a:ahLst/>
                            <a:cxnLst/>
                            <a:rect l="0" t="0" r="0" b="0"/>
                            <a:pathLst>
                              <a:path w="67015">
                                <a:moveTo>
                                  <a:pt x="67015" y="0"/>
                                </a:moveTo>
                                <a:lnTo>
                                  <a:pt x="0" y="0"/>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51" name="Rectangle 4451"/>
                        <wps:cNvSpPr/>
                        <wps:spPr>
                          <a:xfrm rot="-5399999">
                            <a:off x="150927" y="2593580"/>
                            <a:ext cx="371670" cy="137407"/>
                          </a:xfrm>
                          <a:prstGeom prst="rect">
                            <a:avLst/>
                          </a:prstGeom>
                          <a:ln>
                            <a:noFill/>
                          </a:ln>
                        </wps:spPr>
                        <wps:txbx>
                          <w:txbxContent>
                            <w:p w14:paraId="4DD80076" w14:textId="77777777" w:rsidR="00FE0D46" w:rsidRDefault="00FE0D46">
                              <w:pPr>
                                <w:spacing w:after="160" w:line="259" w:lineRule="auto"/>
                                <w:ind w:left="0" w:firstLine="0"/>
                                <w:jc w:val="left"/>
                              </w:pPr>
                              <w:r>
                                <w:rPr>
                                  <w:rFonts w:ascii="Arial" w:eastAsia="Arial" w:hAnsi="Arial" w:cs="Arial"/>
                                  <w:sz w:val="18"/>
                                </w:rPr>
                                <w:t>177.5</w:t>
                              </w:r>
                            </w:p>
                          </w:txbxContent>
                        </wps:txbx>
                        <wps:bodyPr horzOverflow="overflow" vert="horz" lIns="0" tIns="0" rIns="0" bIns="0" rtlCol="0">
                          <a:noAutofit/>
                        </wps:bodyPr>
                      </wps:wsp>
                      <wps:wsp>
                        <wps:cNvPr id="4452" name="Rectangle 4452"/>
                        <wps:cNvSpPr/>
                        <wps:spPr>
                          <a:xfrm rot="-5399999">
                            <a:off x="150927" y="1960478"/>
                            <a:ext cx="371670" cy="137407"/>
                          </a:xfrm>
                          <a:prstGeom prst="rect">
                            <a:avLst/>
                          </a:prstGeom>
                          <a:ln>
                            <a:noFill/>
                          </a:ln>
                        </wps:spPr>
                        <wps:txbx>
                          <w:txbxContent>
                            <w:p w14:paraId="1623C11E" w14:textId="77777777" w:rsidR="00FE0D46" w:rsidRDefault="00FE0D46">
                              <w:pPr>
                                <w:spacing w:after="160" w:line="259" w:lineRule="auto"/>
                                <w:ind w:left="0" w:firstLine="0"/>
                                <w:jc w:val="left"/>
                              </w:pPr>
                              <w:r>
                                <w:rPr>
                                  <w:rFonts w:ascii="Arial" w:eastAsia="Arial" w:hAnsi="Arial" w:cs="Arial"/>
                                  <w:sz w:val="18"/>
                                </w:rPr>
                                <w:t>178.0</w:t>
                              </w:r>
                            </w:p>
                          </w:txbxContent>
                        </wps:txbx>
                        <wps:bodyPr horzOverflow="overflow" vert="horz" lIns="0" tIns="0" rIns="0" bIns="0" rtlCol="0">
                          <a:noAutofit/>
                        </wps:bodyPr>
                      </wps:wsp>
                      <wps:wsp>
                        <wps:cNvPr id="4453" name="Rectangle 4453"/>
                        <wps:cNvSpPr/>
                        <wps:spPr>
                          <a:xfrm rot="-5399999">
                            <a:off x="150927" y="1327377"/>
                            <a:ext cx="371669" cy="137407"/>
                          </a:xfrm>
                          <a:prstGeom prst="rect">
                            <a:avLst/>
                          </a:prstGeom>
                          <a:ln>
                            <a:noFill/>
                          </a:ln>
                        </wps:spPr>
                        <wps:txbx>
                          <w:txbxContent>
                            <w:p w14:paraId="432AF4FF" w14:textId="77777777" w:rsidR="00FE0D46" w:rsidRDefault="00FE0D46">
                              <w:pPr>
                                <w:spacing w:after="160" w:line="259" w:lineRule="auto"/>
                                <w:ind w:left="0" w:firstLine="0"/>
                                <w:jc w:val="left"/>
                              </w:pPr>
                              <w:r>
                                <w:rPr>
                                  <w:rFonts w:ascii="Arial" w:eastAsia="Arial" w:hAnsi="Arial" w:cs="Arial"/>
                                  <w:sz w:val="18"/>
                                </w:rPr>
                                <w:t>178.5</w:t>
                              </w:r>
                            </w:p>
                          </w:txbxContent>
                        </wps:txbx>
                        <wps:bodyPr horzOverflow="overflow" vert="horz" lIns="0" tIns="0" rIns="0" bIns="0" rtlCol="0">
                          <a:noAutofit/>
                        </wps:bodyPr>
                      </wps:wsp>
                      <wps:wsp>
                        <wps:cNvPr id="4454" name="Rectangle 4454"/>
                        <wps:cNvSpPr/>
                        <wps:spPr>
                          <a:xfrm rot="-5399999">
                            <a:off x="150927" y="694276"/>
                            <a:ext cx="371669" cy="137407"/>
                          </a:xfrm>
                          <a:prstGeom prst="rect">
                            <a:avLst/>
                          </a:prstGeom>
                          <a:ln>
                            <a:noFill/>
                          </a:ln>
                        </wps:spPr>
                        <wps:txbx>
                          <w:txbxContent>
                            <w:p w14:paraId="10DAF322" w14:textId="77777777" w:rsidR="00FE0D46" w:rsidRDefault="00FE0D46">
                              <w:pPr>
                                <w:spacing w:after="160" w:line="259" w:lineRule="auto"/>
                                <w:ind w:left="0" w:firstLine="0"/>
                                <w:jc w:val="left"/>
                              </w:pPr>
                              <w:r>
                                <w:rPr>
                                  <w:rFonts w:ascii="Arial" w:eastAsia="Arial" w:hAnsi="Arial" w:cs="Arial"/>
                                  <w:sz w:val="18"/>
                                </w:rPr>
                                <w:t>179.0</w:t>
                              </w:r>
                            </w:p>
                          </w:txbxContent>
                        </wps:txbx>
                        <wps:bodyPr horzOverflow="overflow" vert="horz" lIns="0" tIns="0" rIns="0" bIns="0" rtlCol="0">
                          <a:noAutofit/>
                        </wps:bodyPr>
                      </wps:wsp>
                      <wps:wsp>
                        <wps:cNvPr id="4455" name="Rectangle 4455"/>
                        <wps:cNvSpPr/>
                        <wps:spPr>
                          <a:xfrm rot="-5399999">
                            <a:off x="150928" y="61081"/>
                            <a:ext cx="371669" cy="137408"/>
                          </a:xfrm>
                          <a:prstGeom prst="rect">
                            <a:avLst/>
                          </a:prstGeom>
                          <a:ln>
                            <a:noFill/>
                          </a:ln>
                        </wps:spPr>
                        <wps:txbx>
                          <w:txbxContent>
                            <w:p w14:paraId="42E16304" w14:textId="77777777" w:rsidR="00FE0D46" w:rsidRDefault="00FE0D46">
                              <w:pPr>
                                <w:spacing w:after="160" w:line="259" w:lineRule="auto"/>
                                <w:ind w:left="0" w:firstLine="0"/>
                                <w:jc w:val="left"/>
                              </w:pPr>
                              <w:r>
                                <w:rPr>
                                  <w:rFonts w:ascii="Arial" w:eastAsia="Arial" w:hAnsi="Arial" w:cs="Arial"/>
                                  <w:sz w:val="18"/>
                                </w:rPr>
                                <w:t>179.5</w:t>
                              </w:r>
                            </w:p>
                          </w:txbxContent>
                        </wps:txbx>
                        <wps:bodyPr horzOverflow="overflow" vert="horz" lIns="0" tIns="0" rIns="0" bIns="0" rtlCol="0">
                          <a:noAutofit/>
                        </wps:bodyPr>
                      </wps:wsp>
                      <wps:wsp>
                        <wps:cNvPr id="4456" name="Shape 4456"/>
                        <wps:cNvSpPr/>
                        <wps:spPr>
                          <a:xfrm>
                            <a:off x="509087" y="0"/>
                            <a:ext cx="4530183" cy="2787806"/>
                          </a:xfrm>
                          <a:custGeom>
                            <a:avLst/>
                            <a:gdLst/>
                            <a:ahLst/>
                            <a:cxnLst/>
                            <a:rect l="0" t="0" r="0" b="0"/>
                            <a:pathLst>
                              <a:path w="4530183" h="2787806">
                                <a:moveTo>
                                  <a:pt x="0" y="2787806"/>
                                </a:moveTo>
                                <a:lnTo>
                                  <a:pt x="4530183" y="2787806"/>
                                </a:lnTo>
                                <a:lnTo>
                                  <a:pt x="4530183" y="0"/>
                                </a:lnTo>
                                <a:lnTo>
                                  <a:pt x="0" y="0"/>
                                </a:lnTo>
                                <a:lnTo>
                                  <a:pt x="0" y="2787806"/>
                                </a:lnTo>
                              </a:path>
                            </a:pathLst>
                          </a:custGeom>
                          <a:ln w="6981" cap="rnd">
                            <a:round/>
                          </a:ln>
                        </wps:spPr>
                        <wps:style>
                          <a:lnRef idx="1">
                            <a:srgbClr val="000000"/>
                          </a:lnRef>
                          <a:fillRef idx="0">
                            <a:srgbClr val="000000">
                              <a:alpha val="0"/>
                            </a:srgbClr>
                          </a:fillRef>
                          <a:effectRef idx="0">
                            <a:scrgbClr r="0" g="0" b="0"/>
                          </a:effectRef>
                          <a:fontRef idx="none"/>
                        </wps:style>
                        <wps:bodyPr/>
                      </wps:wsp>
                      <wps:wsp>
                        <wps:cNvPr id="4458" name="Rectangle 4458"/>
                        <wps:cNvSpPr/>
                        <wps:spPr>
                          <a:xfrm rot="-5399999">
                            <a:off x="-106954" y="1281614"/>
                            <a:ext cx="351318" cy="137408"/>
                          </a:xfrm>
                          <a:prstGeom prst="rect">
                            <a:avLst/>
                          </a:prstGeom>
                          <a:ln>
                            <a:noFill/>
                          </a:ln>
                        </wps:spPr>
                        <wps:txbx>
                          <w:txbxContent>
                            <w:p w14:paraId="33A79618" w14:textId="77777777" w:rsidR="00FE0D46" w:rsidRDefault="00FE0D46">
                              <w:pPr>
                                <w:spacing w:after="160" w:line="259" w:lineRule="auto"/>
                                <w:ind w:left="0" w:firstLine="0"/>
                                <w:jc w:val="left"/>
                              </w:pPr>
                              <w:r>
                                <w:rPr>
                                  <w:rFonts w:ascii="Arial" w:eastAsia="Arial" w:hAnsi="Arial" w:cs="Arial"/>
                                  <w:sz w:val="18"/>
                                </w:rPr>
                                <w:t>value</w:t>
                              </w:r>
                            </w:p>
                          </w:txbxContent>
                        </wps:txbx>
                        <wps:bodyPr horzOverflow="overflow" vert="horz" lIns="0" tIns="0" rIns="0" bIns="0" rtlCol="0">
                          <a:noAutofit/>
                        </wps:bodyPr>
                      </wps:wsp>
                      <wps:wsp>
                        <wps:cNvPr id="4459" name="Shape 4459"/>
                        <wps:cNvSpPr/>
                        <wps:spPr>
                          <a:xfrm>
                            <a:off x="509087" y="252422"/>
                            <a:ext cx="4530183" cy="0"/>
                          </a:xfrm>
                          <a:custGeom>
                            <a:avLst/>
                            <a:gdLst/>
                            <a:ahLst/>
                            <a:cxnLst/>
                            <a:rect l="0" t="0" r="0" b="0"/>
                            <a:pathLst>
                              <a:path w="4530183">
                                <a:moveTo>
                                  <a:pt x="0" y="0"/>
                                </a:moveTo>
                                <a:lnTo>
                                  <a:pt x="4530183" y="0"/>
                                </a:lnTo>
                              </a:path>
                            </a:pathLst>
                          </a:custGeom>
                          <a:ln w="6981" cap="rnd">
                            <a:custDash>
                              <a:ds d="1" sp="219864"/>
                            </a:custDash>
                            <a:round/>
                          </a:ln>
                        </wps:spPr>
                        <wps:style>
                          <a:lnRef idx="1">
                            <a:srgbClr val="000000"/>
                          </a:lnRef>
                          <a:fillRef idx="0">
                            <a:srgbClr val="000000">
                              <a:alpha val="0"/>
                            </a:srgbClr>
                          </a:fillRef>
                          <a:effectRef idx="0">
                            <a:scrgbClr r="0" g="0" b="0"/>
                          </a:effectRef>
                          <a:fontRef idx="none"/>
                        </wps:style>
                        <wps:bodyPr/>
                      </wps:wsp>
                      <wps:wsp>
                        <wps:cNvPr id="4460" name="Shape 4460"/>
                        <wps:cNvSpPr/>
                        <wps:spPr>
                          <a:xfrm>
                            <a:off x="739077" y="0"/>
                            <a:ext cx="0" cy="2787806"/>
                          </a:xfrm>
                          <a:custGeom>
                            <a:avLst/>
                            <a:gdLst/>
                            <a:ahLst/>
                            <a:cxnLst/>
                            <a:rect l="0" t="0" r="0" b="0"/>
                            <a:pathLst>
                              <a:path h="2787806">
                                <a:moveTo>
                                  <a:pt x="0" y="2787806"/>
                                </a:moveTo>
                                <a:lnTo>
                                  <a:pt x="0" y="0"/>
                                </a:lnTo>
                              </a:path>
                            </a:pathLst>
                          </a:custGeom>
                          <a:ln w="6981" cap="rnd">
                            <a:custDash>
                              <a:ds d="1" sp="219864"/>
                            </a:custDash>
                            <a:round/>
                          </a:ln>
                        </wps:spPr>
                        <wps:style>
                          <a:lnRef idx="1">
                            <a:srgbClr val="000000"/>
                          </a:lnRef>
                          <a:fillRef idx="0">
                            <a:srgbClr val="000000">
                              <a:alpha val="0"/>
                            </a:srgbClr>
                          </a:fillRef>
                          <a:effectRef idx="0">
                            <a:scrgbClr r="0" g="0" b="0"/>
                          </a:effectRef>
                          <a:fontRef idx="none"/>
                        </wps:style>
                        <wps:bodyPr/>
                      </wps:wsp>
                      <wps:wsp>
                        <wps:cNvPr id="4461" name="Shape 4461"/>
                        <wps:cNvSpPr/>
                        <wps:spPr>
                          <a:xfrm>
                            <a:off x="4839251" y="0"/>
                            <a:ext cx="0" cy="2787806"/>
                          </a:xfrm>
                          <a:custGeom>
                            <a:avLst/>
                            <a:gdLst/>
                            <a:ahLst/>
                            <a:cxnLst/>
                            <a:rect l="0" t="0" r="0" b="0"/>
                            <a:pathLst>
                              <a:path h="2787806">
                                <a:moveTo>
                                  <a:pt x="0" y="2787806"/>
                                </a:moveTo>
                                <a:lnTo>
                                  <a:pt x="0" y="0"/>
                                </a:lnTo>
                              </a:path>
                            </a:pathLst>
                          </a:custGeom>
                          <a:ln w="6981" cap="rnd">
                            <a:custDash>
                              <a:ds d="1" sp="219864"/>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945976" id="Group 102824" o:spid="_x0000_s1137" style="width:396.8pt;height:240.35pt;mso-position-horizontal-relative:char;mso-position-vertical-relative:line" coordsize="50392,3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">
                <v:shape id="Shape 4427" o:spid="_x0000_s1138" style="position:absolute;left:6769;top:1032;width:41945;height:25813;visibility:visible;mso-wrap-style:square;v-text-anchor:top" coordsize="4194552,258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" path="m,l38440,92703r38534,91773l115414,275318r38533,89725l192388,453651r38533,87212l269361,626679r38534,84326l346335,793750r38533,81069l423309,954213r38533,77439l500282,1107322r38534,73623l577256,1252614r38533,69620l692763,1455053r76974,124163l846710,1694444r76974,106200l1000658,1897721r76973,87864l1231579,2134134r307894,195552l1847368,2419318r307988,49889l2463250,2536966r153947,31087l2694171,2577733r38440,2700l2751878,2581084r9587,186l2766305,2581363r4560,l2770865,2581363r4468,l2780173,2581270r9587,-186l2809026,2580339r38441,-3071l2924440,2563958r153948,-59755l3232335,2391954r154041,-173586l3463349,2106025r76974,-130585l3578763,1903027r38533,-77253l3655737,1743495r38533,-87305l3732710,1563673r38534,-97823l3809684,1362629r38533,-108712l3886657,1139620r38534,-119975l3963631,893900r38534,-131610l4021431,694252r19174,-69528l4059872,553708r19266,-72599l4098405,407020r19174,-75670l4136846,254097r19266,-78742l4175379,95030r19173,-81999e" filled="f" strokeweight=".19392mm">
                  <v:stroke endcap="round"/>
                  <v:path arrowok="t" textboxrect="0,0,4194552,2581363"/>
                </v:shape>
                <v:shape id="Shape 4428" o:spid="_x0000_s1139" style="position:absolute;left:6327;top:27878;width:42098;height:0;visibility:visible;mso-wrap-style:square;v-text-anchor:top" coordsize="4209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" path="m,l4209724,e" filled="f" strokeweight=".19392mm">
                  <v:stroke endcap="round"/>
                  <v:path arrowok="t" textboxrect="0,0,4209724,0"/>
                </v:shape>
                <v:shape id="Shape 4429" o:spid="_x0000_s1140" style="position:absolute;left:6327;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" path="m,l,67015e" filled="f" strokeweight=".19392mm">
                  <v:stroke endcap="round"/>
                  <v:path arrowok="t" textboxrect="0,0,0,67015"/>
                </v:shape>
                <v:shape id="Shape 4430" o:spid="_x0000_s1141" style="position:absolute;left:12342;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" path="m,l,67015e" filled="f" strokeweight=".19392mm">
                  <v:stroke endcap="round"/>
                  <v:path arrowok="t" textboxrect="0,0,0,67015"/>
                </v:shape>
                <v:shape id="Shape 4431" o:spid="_x0000_s1142" style="position:absolute;left:18356;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" path="m,l,67015e" filled="f" strokeweight=".19392mm">
                  <v:stroke endcap="round"/>
                  <v:path arrowok="t" textboxrect="0,0,0,67015"/>
                </v:shape>
                <v:shape id="Shape 4432" o:spid="_x0000_s1143" style="position:absolute;left:24369;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" path="m,l,67015e" filled="f" strokeweight=".19392mm">
                  <v:stroke endcap="round"/>
                  <v:path arrowok="t" textboxrect="0,0,0,67015"/>
                </v:shape>
                <v:shape id="Shape 4433" o:spid="_x0000_s1144" style="position:absolute;left:30383;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" path="m,l,67015e" filled="f" strokeweight=".19392mm">
                  <v:stroke endcap="round"/>
                  <v:path arrowok="t" textboxrect="0,0,0,67015"/>
                </v:shape>
                <v:shape id="Shape 4434" o:spid="_x0000_s1145" style="position:absolute;left:36396;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" path="m,l,67015e" filled="f" strokeweight=".19392mm">
                  <v:stroke endcap="round"/>
                  <v:path arrowok="t" textboxrect="0,0,0,67015"/>
                </v:shape>
                <v:shape id="Shape 4435" o:spid="_x0000_s1146" style="position:absolute;left:42410;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" path="m,l,67015e" filled="f" strokeweight=".19392mm">
                  <v:stroke endcap="round"/>
                  <v:path arrowok="t" textboxrect="0,0,0,67015"/>
                </v:shape>
                <v:shape id="Shape 4436" o:spid="_x0000_s1147" style="position:absolute;left:48425;top:27878;width:0;height:670;visibility:visible;mso-wrap-style:square;v-text-anchor:top" coordsize="0,6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" path="m,l,67015e" filled="f" strokeweight=".19392mm">
                  <v:stroke endcap="round"/>
                  <v:path arrowok="t" textboxrect="0,0,0,67015"/>
                </v:shape>
                <v:rect id="Rectangle 4437" o:spid="_x0000_s1148" style="position:absolute;left:5551;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Nq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eB/TasYAAADdAAAA&#10;DwAAAAAAAAAAAAAAAAAHAgAAZHJzL2Rvd25yZXYueG1sUEsFBgAAAAADAAMAtwAAAPoCAAAAAA==&#10;" filled="f" stroked="f">
                  <v:textbox inset="0,0,0,0">
                    <w:txbxContent>
                      <w:p w14:paraId="703323D0" w14:textId="77777777" w:rsidR="00FE0D46" w:rsidRDefault="00FE0D46">
                        <w:pPr>
                          <w:spacing w:after="160" w:line="259" w:lineRule="auto"/>
                          <w:ind w:left="0" w:firstLine="0"/>
                          <w:jc w:val="left"/>
                        </w:pPr>
                        <w:r>
                          <w:rPr>
                            <w:rFonts w:ascii="Arial" w:eastAsia="Arial" w:hAnsi="Arial" w:cs="Arial"/>
                            <w:sz w:val="18"/>
                          </w:rPr>
                          <w:t>0.2</w:t>
                        </w:r>
                      </w:p>
                    </w:txbxContent>
                  </v:textbox>
                </v:rect>
                <v:rect id="Rectangle 4438" o:spid="_x0000_s1149" style="position:absolute;left:11566;top:29488;width:2064;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14:paraId="7D7B979F" w14:textId="77777777" w:rsidR="00FE0D46" w:rsidRDefault="00FE0D46">
                        <w:pPr>
                          <w:spacing w:after="160" w:line="259" w:lineRule="auto"/>
                          <w:ind w:left="0" w:firstLine="0"/>
                          <w:jc w:val="left"/>
                        </w:pPr>
                        <w:r>
                          <w:rPr>
                            <w:rFonts w:ascii="Arial" w:eastAsia="Arial" w:hAnsi="Arial" w:cs="Arial"/>
                            <w:sz w:val="18"/>
                          </w:rPr>
                          <w:t>0.4</w:t>
                        </w:r>
                      </w:p>
                    </w:txbxContent>
                  </v:textbox>
                </v:rect>
                <v:rect id="Rectangle 4439" o:spid="_x0000_s1150" style="position:absolute;left:17579;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KDxwAAAN0AAAAPAAAAZHJzL2Rvd25yZXYueG1sRI9Ba8JA&#10;FITvhf6H5RW81U1tkC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GbM4oPHAAAA3QAA&#10;AA8AAAAAAAAAAAAAAAAABwIAAGRycy9kb3ducmV2LnhtbFBLBQYAAAAAAwADALcAAAD7AgAAAAA=&#10;" filled="f" stroked="f">
                  <v:textbox inset="0,0,0,0">
                    <w:txbxContent>
                      <w:p w14:paraId="5AAE5F64" w14:textId="77777777" w:rsidR="00FE0D46" w:rsidRDefault="00FE0D46">
                        <w:pPr>
                          <w:spacing w:after="160" w:line="259" w:lineRule="auto"/>
                          <w:ind w:left="0" w:firstLine="0"/>
                          <w:jc w:val="left"/>
                        </w:pPr>
                        <w:r>
                          <w:rPr>
                            <w:rFonts w:ascii="Arial" w:eastAsia="Arial" w:hAnsi="Arial" w:cs="Arial"/>
                            <w:sz w:val="18"/>
                          </w:rPr>
                          <w:t>0.6</w:t>
                        </w:r>
                      </w:p>
                    </w:txbxContent>
                  </v:textbox>
                </v:rect>
                <v:rect id="Rectangle 4440" o:spid="_x0000_s1151" style="position:absolute;left:23593;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14:paraId="6A18C916" w14:textId="77777777" w:rsidR="00FE0D46" w:rsidRDefault="00FE0D46">
                        <w:pPr>
                          <w:spacing w:after="160" w:line="259" w:lineRule="auto"/>
                          <w:ind w:left="0" w:firstLine="0"/>
                          <w:jc w:val="left"/>
                        </w:pPr>
                        <w:r>
                          <w:rPr>
                            <w:rFonts w:ascii="Arial" w:eastAsia="Arial" w:hAnsi="Arial" w:cs="Arial"/>
                            <w:sz w:val="18"/>
                          </w:rPr>
                          <w:t>0.8</w:t>
                        </w:r>
                      </w:p>
                    </w:txbxContent>
                  </v:textbox>
                </v:rect>
                <v:rect id="Rectangle 4441" o:spid="_x0000_s1152" style="position:absolute;left:29607;top:29488;width:2064;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6AE0CB51" w14:textId="77777777" w:rsidR="00FE0D46" w:rsidRDefault="00FE0D46">
                        <w:pPr>
                          <w:spacing w:after="160" w:line="259" w:lineRule="auto"/>
                          <w:ind w:left="0" w:firstLine="0"/>
                          <w:jc w:val="left"/>
                        </w:pPr>
                        <w:r>
                          <w:rPr>
                            <w:rFonts w:ascii="Arial" w:eastAsia="Arial" w:hAnsi="Arial" w:cs="Arial"/>
                            <w:sz w:val="18"/>
                          </w:rPr>
                          <w:t>1.0</w:t>
                        </w:r>
                      </w:p>
                    </w:txbxContent>
                  </v:textbox>
                </v:rect>
                <v:rect id="Rectangle 4442" o:spid="_x0000_s1153" style="position:absolute;left:35620;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03F3CAF2" w14:textId="77777777" w:rsidR="00FE0D46" w:rsidRDefault="00FE0D46">
                        <w:pPr>
                          <w:spacing w:after="160" w:line="259" w:lineRule="auto"/>
                          <w:ind w:left="0" w:firstLine="0"/>
                          <w:jc w:val="left"/>
                        </w:pPr>
                        <w:r>
                          <w:rPr>
                            <w:rFonts w:ascii="Arial" w:eastAsia="Arial" w:hAnsi="Arial" w:cs="Arial"/>
                            <w:sz w:val="18"/>
                          </w:rPr>
                          <w:t>1.2</w:t>
                        </w:r>
                      </w:p>
                    </w:txbxContent>
                  </v:textbox>
                </v:rect>
                <v:rect id="Rectangle 4443" o:spid="_x0000_s1154" style="position:absolute;left:41634;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0DA7FCAB" w14:textId="77777777" w:rsidR="00FE0D46" w:rsidRDefault="00FE0D46">
                        <w:pPr>
                          <w:spacing w:after="160" w:line="259" w:lineRule="auto"/>
                          <w:ind w:left="0" w:firstLine="0"/>
                          <w:jc w:val="left"/>
                        </w:pPr>
                        <w:r>
                          <w:rPr>
                            <w:rFonts w:ascii="Arial" w:eastAsia="Arial" w:hAnsi="Arial" w:cs="Arial"/>
                            <w:sz w:val="18"/>
                          </w:rPr>
                          <w:t>1.4</w:t>
                        </w:r>
                      </w:p>
                    </w:txbxContent>
                  </v:textbox>
                </v:rect>
                <v:rect id="Rectangle 4444" o:spid="_x0000_s1155" style="position:absolute;left:47648;top:29488;width:206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68BD747D" w14:textId="77777777" w:rsidR="00FE0D46" w:rsidRDefault="00FE0D46">
                        <w:pPr>
                          <w:spacing w:after="160" w:line="259" w:lineRule="auto"/>
                          <w:ind w:left="0" w:firstLine="0"/>
                          <w:jc w:val="left"/>
                        </w:pPr>
                        <w:r>
                          <w:rPr>
                            <w:rFonts w:ascii="Arial" w:eastAsia="Arial" w:hAnsi="Arial" w:cs="Arial"/>
                            <w:sz w:val="18"/>
                          </w:rPr>
                          <w:t>1.6</w:t>
                        </w:r>
                      </w:p>
                    </w:txbxContent>
                  </v:textbox>
                </v:rect>
                <v:shape id="Shape 4445" o:spid="_x0000_s1156" style="position:absolute;left:5090;top:1759;width:0;height:25325;visibility:visible;mso-wrap-style:square;v-text-anchor:top" coordsize="0,253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" path="m,2532499l,e" filled="f" strokeweight=".19392mm">
                  <v:stroke endcap="round"/>
                  <v:path arrowok="t" textboxrect="0,0,0,2532499"/>
                </v:shape>
                <v:shape id="Shape 4446" o:spid="_x0000_s1157" style="position:absolute;left:4420;top:27084;width:670;height:0;visibility:visible;mso-wrap-style:square;v-text-anchor:top" coordsize="6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" path="m67015,l,e" filled="f" strokeweight=".19392mm">
                  <v:stroke endcap="round"/>
                  <v:path arrowok="t" textboxrect="0,0,67015,0"/>
                </v:shape>
                <v:shape id="Shape 4447" o:spid="_x0000_s1158" style="position:absolute;left:4420;top:20753;width:670;height:0;visibility:visible;mso-wrap-style:square;v-text-anchor:top" coordsize="6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" path="m67015,l,e" filled="f" strokeweight=".19392mm">
                  <v:stroke endcap="round"/>
                  <v:path arrowok="t" textboxrect="0,0,67015,0"/>
                </v:shape>
                <v:shape id="Shape 4448" o:spid="_x0000_s1159" style="position:absolute;left:4420;top:14422;width:670;height:0;visibility:visible;mso-wrap-style:square;v-text-anchor:top" coordsize="6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" path="m67015,l,e" filled="f" strokeweight=".19392mm">
                  <v:stroke endcap="round"/>
                  <v:path arrowok="t" textboxrect="0,0,67015,0"/>
                </v:shape>
                <v:shape id="Shape 4449" o:spid="_x0000_s1160" style="position:absolute;left:4420;top:8090;width:670;height:0;visibility:visible;mso-wrap-style:square;v-text-anchor:top" coordsize="6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" path="m67015,l,e" filled="f" strokeweight=".19392mm">
                  <v:stroke endcap="round"/>
                  <v:path arrowok="t" textboxrect="0,0,67015,0"/>
                </v:shape>
                <v:shape id="Shape 4450" o:spid="_x0000_s1161" style="position:absolute;left:4420;top:1759;width:670;height:0;visibility:visible;mso-wrap-style:square;v-text-anchor:top" coordsize="6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" path="m67015,l,e" filled="f" strokeweight=".19392mm">
                  <v:stroke endcap="round"/>
                  <v:path arrowok="t" textboxrect="0,0,67015,0"/>
                </v:shape>
                <v:rect id="Rectangle 4451" o:spid="_x0000_s1162" style="position:absolute;left:1508;top:25936;width:3717;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" filled="f" stroked="f">
                  <v:textbox inset="0,0,0,0">
                    <w:txbxContent>
                      <w:p w14:paraId="4DD80076" w14:textId="77777777" w:rsidR="00FE0D46" w:rsidRDefault="00FE0D46">
                        <w:pPr>
                          <w:spacing w:after="160" w:line="259" w:lineRule="auto"/>
                          <w:ind w:left="0" w:firstLine="0"/>
                          <w:jc w:val="left"/>
                        </w:pPr>
                        <w:r>
                          <w:rPr>
                            <w:rFonts w:ascii="Arial" w:eastAsia="Arial" w:hAnsi="Arial" w:cs="Arial"/>
                            <w:sz w:val="18"/>
                          </w:rPr>
                          <w:t>177.5</w:t>
                        </w:r>
                      </w:p>
                    </w:txbxContent>
                  </v:textbox>
                </v:rect>
                <v:rect id="Rectangle 4452" o:spid="_x0000_s1163" style="position:absolute;left:1508;top:19605;width:3717;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" filled="f" stroked="f">
                  <v:textbox inset="0,0,0,0">
                    <w:txbxContent>
                      <w:p w14:paraId="1623C11E" w14:textId="77777777" w:rsidR="00FE0D46" w:rsidRDefault="00FE0D46">
                        <w:pPr>
                          <w:spacing w:after="160" w:line="259" w:lineRule="auto"/>
                          <w:ind w:left="0" w:firstLine="0"/>
                          <w:jc w:val="left"/>
                        </w:pPr>
                        <w:r>
                          <w:rPr>
                            <w:rFonts w:ascii="Arial" w:eastAsia="Arial" w:hAnsi="Arial" w:cs="Arial"/>
                            <w:sz w:val="18"/>
                          </w:rPr>
                          <w:t>178.0</w:t>
                        </w:r>
                      </w:p>
                    </w:txbxContent>
                  </v:textbox>
                </v:rect>
                <v:rect id="Rectangle 4453" o:spid="_x0000_s1164" style="position:absolute;left:1508;top:13274;width:3717;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" filled="f" stroked="f">
                  <v:textbox inset="0,0,0,0">
                    <w:txbxContent>
                      <w:p w14:paraId="432AF4FF" w14:textId="77777777" w:rsidR="00FE0D46" w:rsidRDefault="00FE0D46">
                        <w:pPr>
                          <w:spacing w:after="160" w:line="259" w:lineRule="auto"/>
                          <w:ind w:left="0" w:firstLine="0"/>
                          <w:jc w:val="left"/>
                        </w:pPr>
                        <w:r>
                          <w:rPr>
                            <w:rFonts w:ascii="Arial" w:eastAsia="Arial" w:hAnsi="Arial" w:cs="Arial"/>
                            <w:sz w:val="18"/>
                          </w:rPr>
                          <w:t>178.5</w:t>
                        </w:r>
                      </w:p>
                    </w:txbxContent>
                  </v:textbox>
                </v:rect>
                <v:rect id="Rectangle 4454" o:spid="_x0000_s1165" style="position:absolute;left:1508;top:6943;width:3717;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" filled="f" stroked="f">
                  <v:textbox inset="0,0,0,0">
                    <w:txbxContent>
                      <w:p w14:paraId="10DAF322" w14:textId="77777777" w:rsidR="00FE0D46" w:rsidRDefault="00FE0D46">
                        <w:pPr>
                          <w:spacing w:after="160" w:line="259" w:lineRule="auto"/>
                          <w:ind w:left="0" w:firstLine="0"/>
                          <w:jc w:val="left"/>
                        </w:pPr>
                        <w:r>
                          <w:rPr>
                            <w:rFonts w:ascii="Arial" w:eastAsia="Arial" w:hAnsi="Arial" w:cs="Arial"/>
                            <w:sz w:val="18"/>
                          </w:rPr>
                          <w:t>179.0</w:t>
                        </w:r>
                      </w:p>
                    </w:txbxContent>
                  </v:textbox>
                </v:rect>
                <v:rect id="Rectangle 4455" o:spid="_x0000_s1166" style="position:absolute;left:1509;top:611;width:3716;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" filled="f" stroked="f">
                  <v:textbox inset="0,0,0,0">
                    <w:txbxContent>
                      <w:p w14:paraId="42E16304" w14:textId="77777777" w:rsidR="00FE0D46" w:rsidRDefault="00FE0D46">
                        <w:pPr>
                          <w:spacing w:after="160" w:line="259" w:lineRule="auto"/>
                          <w:ind w:left="0" w:firstLine="0"/>
                          <w:jc w:val="left"/>
                        </w:pPr>
                        <w:r>
                          <w:rPr>
                            <w:rFonts w:ascii="Arial" w:eastAsia="Arial" w:hAnsi="Arial" w:cs="Arial"/>
                            <w:sz w:val="18"/>
                          </w:rPr>
                          <w:t>179.5</w:t>
                        </w:r>
                      </w:p>
                    </w:txbxContent>
                  </v:textbox>
                </v:rect>
                <v:shape id="Shape 4456" o:spid="_x0000_s1167" style="position:absolute;left:5090;width:45302;height:27878;visibility:visible;mso-wrap-style:square;v-text-anchor:top" coordsize="4530183,278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" path="m,2787806r4530183,l4530183,,,,,2787806e" filled="f" strokeweight=".19392mm">
                  <v:stroke endcap="round"/>
                  <v:path arrowok="t" textboxrect="0,0,4530183,2787806"/>
                </v:shape>
                <v:rect id="Rectangle 4458" o:spid="_x0000_s1168" style="position:absolute;left:-1070;top:12816;width:3513;height:13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" filled="f" stroked="f">
                  <v:textbox inset="0,0,0,0">
                    <w:txbxContent>
                      <w:p w14:paraId="33A79618" w14:textId="77777777" w:rsidR="00FE0D46" w:rsidRDefault="00FE0D46">
                        <w:pPr>
                          <w:spacing w:after="160" w:line="259" w:lineRule="auto"/>
                          <w:ind w:left="0" w:firstLine="0"/>
                          <w:jc w:val="left"/>
                        </w:pPr>
                        <w:r>
                          <w:rPr>
                            <w:rFonts w:ascii="Arial" w:eastAsia="Arial" w:hAnsi="Arial" w:cs="Arial"/>
                            <w:sz w:val="18"/>
                          </w:rPr>
                          <w:t>value</w:t>
                        </w:r>
                      </w:p>
                    </w:txbxContent>
                  </v:textbox>
                </v:rect>
                <v:shape id="Shape 4459" o:spid="_x0000_s1169" style="position:absolute;left:5090;top:2524;width:45302;height:0;visibility:visible;mso-wrap-style:square;v-text-anchor:top" coordsize="453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" path="m,l4530183,e" filled="f" strokeweight=".19392mm">
                  <v:stroke endcap="round"/>
                  <v:path arrowok="t" textboxrect="0,0,4530183,0"/>
                </v:shape>
                <v:shape id="Shape 4460" o:spid="_x0000_s1170" style="position:absolute;left:7390;width:0;height:27878;visibility:visible;mso-wrap-style:square;v-text-anchor:top" coordsize="0,278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" path="m,2787806l,e" filled="f" strokeweight=".19392mm">
                  <v:stroke endcap="round"/>
                  <v:path arrowok="t" textboxrect="0,0,0,2787806"/>
                </v:shape>
                <v:shape id="Shape 4461" o:spid="_x0000_s1171" style="position:absolute;left:48392;width:0;height:27878;visibility:visible;mso-wrap-style:square;v-text-anchor:top" coordsize="0,278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" path="m,2787806l,e" filled="f" strokeweight=".19392mm">
                  <v:stroke endcap="round"/>
                  <v:path arrowok="t" textboxrect="0,0,0,2787806"/>
                </v:shape>
                <w10:anchorlock/>
              </v:group>
            </w:pict>
          </mc:Fallback>
        </mc:AlternateContent>
      </w:r>
    </w:p>
    <w:p w14:paraId="326B24FB" w14:textId="77777777" w:rsidR="00F56008" w:rsidRPr="00DB5C50" w:rsidRDefault="00835842">
      <w:pPr>
        <w:spacing w:after="441" w:line="259" w:lineRule="auto"/>
        <w:ind w:left="0" w:right="839" w:firstLine="0"/>
        <w:jc w:val="center"/>
        <w:rPr>
          <w:lang w:val="en-US"/>
        </w:rPr>
      </w:pPr>
      <w:proofErr w:type="spellStart"/>
      <w:r w:rsidRPr="00DB5C50">
        <w:rPr>
          <w:rFonts w:ascii="Arial" w:eastAsia="Arial" w:hAnsi="Arial" w:cs="Arial"/>
          <w:sz w:val="18"/>
          <w:lang w:val="en-US"/>
        </w:rPr>
        <w:t>log_lambda</w:t>
      </w:r>
      <w:proofErr w:type="spellEnd"/>
    </w:p>
    <w:p w14:paraId="53768B3F" w14:textId="77777777" w:rsidR="00F56008" w:rsidRPr="00DB5C50" w:rsidRDefault="00835842">
      <w:pPr>
        <w:tabs>
          <w:tab w:val="center" w:pos="3533"/>
          <w:tab w:val="center" w:pos="4771"/>
        </w:tabs>
        <w:spacing w:after="430" w:line="265" w:lineRule="auto"/>
        <w:ind w:left="0" w:firstLine="0"/>
        <w:jc w:val="left"/>
        <w:rPr>
          <w:lang w:val="en-US"/>
        </w:rPr>
      </w:pPr>
      <w:r w:rsidRPr="00DB5C50">
        <w:rPr>
          <w:sz w:val="22"/>
          <w:lang w:val="en-US"/>
        </w:rPr>
        <w:tab/>
      </w:r>
      <w:r w:rsidRPr="00DB5C50">
        <w:rPr>
          <w:lang w:val="en-US"/>
        </w:rPr>
        <w:t>Figure 1</w:t>
      </w:r>
      <w:r w:rsidRPr="00DB5C50">
        <w:rPr>
          <w:lang w:val="en-US"/>
        </w:rPr>
        <w:tab/>
        <w:t>Profile likelihood</w:t>
      </w:r>
    </w:p>
    <w:p w14:paraId="05C8D678" w14:textId="77777777" w:rsidR="00F56008" w:rsidRPr="00DB5C50" w:rsidRDefault="00835842">
      <w:pPr>
        <w:ind w:left="101" w:right="1345" w:firstLine="239"/>
        <w:rPr>
          <w:lang w:val="en-US"/>
        </w:rPr>
      </w:pPr>
      <w:r w:rsidRPr="00DB5C50">
        <w:rPr>
          <w:lang w:val="en-US"/>
        </w:rPr>
        <w:t xml:space="preserve">It should be noted that the argument </w:t>
      </w:r>
      <w:proofErr w:type="spellStart"/>
      <w:r w:rsidRPr="00DB5C50">
        <w:rPr>
          <w:lang w:val="en-US"/>
        </w:rPr>
        <w:t>lincomb</w:t>
      </w:r>
      <w:proofErr w:type="spellEnd"/>
      <w:r w:rsidRPr="00DB5C50">
        <w:rPr>
          <w:lang w:val="en-US"/>
        </w:rPr>
        <w:t xml:space="preserve"> allows to profile any linear combination of parameters by using a vector of the linear coefficients in the same order as the parameters.</w:t>
      </w:r>
    </w:p>
    <w:p w14:paraId="04D86043" w14:textId="77777777" w:rsidR="00F56008" w:rsidRPr="00DB5C50" w:rsidRDefault="00835842">
      <w:pPr>
        <w:ind w:left="111" w:right="1345"/>
        <w:rPr>
          <w:lang w:val="en-US"/>
        </w:rPr>
      </w:pPr>
      <w:r w:rsidRPr="00DB5C50">
        <w:rPr>
          <w:lang w:val="en-US"/>
        </w:rPr>
        <w:t xml:space="preserve">This method can sometimes give NA values, usually when a ML estimate is close to a boundary, but not only. For example, the first working parameter </w:t>
      </w:r>
      <w:proofErr w:type="spellStart"/>
      <w:r w:rsidRPr="00DB5C50">
        <w:rPr>
          <w:lang w:val="en-US"/>
        </w:rPr>
        <w:t>loglambda</w:t>
      </w:r>
      <w:proofErr w:type="spellEnd"/>
      <w:r w:rsidRPr="00DB5C50">
        <w:rPr>
          <w:lang w:val="en-US"/>
        </w:rPr>
        <w:t xml:space="preserve"> is </w:t>
      </w:r>
      <w:proofErr w:type="gramStart"/>
      <w:r w:rsidRPr="00DB5C50">
        <w:rPr>
          <w:lang w:val="en-US"/>
        </w:rPr>
        <w:t>pretty low</w:t>
      </w:r>
      <w:proofErr w:type="gramEnd"/>
      <w:r w:rsidRPr="00DB5C50">
        <w:rPr>
          <w:lang w:val="en-US"/>
        </w:rPr>
        <w:t xml:space="preserve"> (</w:t>
      </w:r>
      <w:r w:rsidRPr="00DB5C50">
        <w:rPr>
          <w:rFonts w:ascii="Cambria" w:eastAsia="Cambria" w:hAnsi="Cambria" w:cs="Cambria"/>
          <w:lang w:val="en-US"/>
        </w:rPr>
        <w:t>−4</w:t>
      </w:r>
      <w:r w:rsidRPr="00DB5C50">
        <w:rPr>
          <w:rFonts w:ascii="Cambria" w:eastAsia="Cambria" w:hAnsi="Cambria" w:cs="Cambria"/>
          <w:i/>
          <w:lang w:val="en-US"/>
        </w:rPr>
        <w:t>.</w:t>
      </w:r>
      <w:r w:rsidRPr="00DB5C50">
        <w:rPr>
          <w:rFonts w:ascii="Cambria" w:eastAsia="Cambria" w:hAnsi="Cambria" w:cs="Cambria"/>
          <w:lang w:val="en-US"/>
        </w:rPr>
        <w:t>47</w:t>
      </w:r>
      <w:r w:rsidRPr="00DB5C50">
        <w:rPr>
          <w:lang w:val="en-US"/>
        </w:rPr>
        <w:t xml:space="preserve">). It becomes too difficult to profile the </w:t>
      </w:r>
      <w:proofErr w:type="gramStart"/>
      <w:r w:rsidRPr="00DB5C50">
        <w:rPr>
          <w:lang w:val="en-US"/>
        </w:rPr>
        <w:t>likelihood</w:t>
      </w:r>
      <w:proofErr w:type="gramEnd"/>
      <w:r w:rsidRPr="00DB5C50">
        <w:rPr>
          <w:lang w:val="en-US"/>
        </w:rPr>
        <w:t xml:space="preserve"> so the function fails to provide a meaningful confidence interval.</w:t>
      </w:r>
    </w:p>
    <w:p w14:paraId="7BF19353" w14:textId="77777777" w:rsidR="00F56008" w:rsidRPr="00DB5C50" w:rsidRDefault="00835842">
      <w:pPr>
        <w:spacing w:after="372"/>
        <w:ind w:left="101" w:right="1345" w:firstLine="239"/>
        <w:rPr>
          <w:lang w:val="en-US"/>
        </w:rPr>
      </w:pPr>
      <w:r w:rsidRPr="00DB5C50">
        <w:rPr>
          <w:lang w:val="en-US"/>
        </w:rPr>
        <w:t xml:space="preserve">Another important issue is about profiling with a univariate model. With only 1 (hidden) state, a Poisson HMM becomes a univariate Poisson regression model. Therefore, the profile becomes a plot of the likelihood when the Poisson mean varies. However, </w:t>
      </w:r>
      <w:proofErr w:type="spellStart"/>
      <w:r w:rsidRPr="00DB5C50">
        <w:rPr>
          <w:lang w:val="en-US"/>
        </w:rPr>
        <w:t>tmbprofile</w:t>
      </w:r>
      <w:proofErr w:type="spellEnd"/>
      <w:r w:rsidRPr="00DB5C50">
        <w:rPr>
          <w:lang w:val="en-US"/>
        </w:rPr>
        <w:t xml:space="preserve"> fails to provide a confidence interval. The reason is likely that it tries to optimize the likelihood despite the lack of parameters to change, and therefore fails. Visser et al. (2000), Meeker and Escobar (1995) and </w:t>
      </w:r>
      <w:proofErr w:type="spellStart"/>
      <w:r w:rsidRPr="00DB5C50">
        <w:rPr>
          <w:lang w:val="en-US"/>
        </w:rPr>
        <w:t>Venzon</w:t>
      </w:r>
      <w:proofErr w:type="spellEnd"/>
      <w:r w:rsidRPr="00DB5C50">
        <w:rPr>
          <w:lang w:val="en-US"/>
        </w:rPr>
        <w:t xml:space="preserve"> and </w:t>
      </w:r>
      <w:proofErr w:type="spellStart"/>
      <w:r w:rsidRPr="00DB5C50">
        <w:rPr>
          <w:lang w:val="en-US"/>
        </w:rPr>
        <w:t>Moolgavkar</w:t>
      </w:r>
      <w:proofErr w:type="spellEnd"/>
      <w:r w:rsidRPr="00DB5C50">
        <w:rPr>
          <w:lang w:val="en-US"/>
        </w:rPr>
        <w:t xml:space="preserve"> (1988) provide more details on profiling likelihoods.</w:t>
      </w:r>
    </w:p>
    <w:p w14:paraId="7DADBEB3" w14:textId="77777777" w:rsidR="00F56008" w:rsidRPr="00DB5C50" w:rsidRDefault="00835842">
      <w:pPr>
        <w:tabs>
          <w:tab w:val="center" w:pos="992"/>
          <w:tab w:val="center" w:pos="2872"/>
        </w:tabs>
        <w:spacing w:after="98" w:line="260" w:lineRule="auto"/>
        <w:ind w:left="0" w:firstLine="0"/>
        <w:jc w:val="left"/>
        <w:rPr>
          <w:lang w:val="en-US"/>
        </w:rPr>
      </w:pPr>
      <w:r w:rsidRPr="00DB5C50">
        <w:rPr>
          <w:sz w:val="22"/>
          <w:lang w:val="en-US"/>
        </w:rPr>
        <w:tab/>
      </w:r>
      <w:r w:rsidRPr="00DB5C50">
        <w:rPr>
          <w:lang w:val="en-US"/>
        </w:rPr>
        <w:t>4.3</w:t>
      </w:r>
      <w:r w:rsidRPr="00DB5C50">
        <w:rPr>
          <w:lang w:val="en-US"/>
        </w:rPr>
        <w:tab/>
        <w:t>Bootstrap based confidence intervals</w:t>
      </w:r>
    </w:p>
    <w:p w14:paraId="0D79DA6F" w14:textId="77777777" w:rsidR="00F56008" w:rsidRPr="00DB5C50" w:rsidRDefault="00835842">
      <w:pPr>
        <w:ind w:left="111" w:right="1345"/>
        <w:rPr>
          <w:lang w:val="en-US"/>
        </w:rPr>
      </w:pPr>
      <w:r w:rsidRPr="00DB5C50">
        <w:rPr>
          <w:lang w:val="en-US"/>
        </w:rPr>
        <w:t xml:space="preserve">Finally, we consider evaluating uncertainty using bootstrap. There are many ways to bootstrap. Nonparametric </w:t>
      </w:r>
      <w:proofErr w:type="spellStart"/>
      <w:r w:rsidRPr="00DB5C50">
        <w:rPr>
          <w:lang w:val="en-US"/>
        </w:rPr>
        <w:t>bootstraping</w:t>
      </w:r>
      <w:proofErr w:type="spellEnd"/>
      <w:r w:rsidRPr="00DB5C50">
        <w:rPr>
          <w:lang w:val="en-US"/>
        </w:rPr>
        <w:t xml:space="preserve"> of time series is possible, as </w:t>
      </w:r>
      <w:proofErr w:type="spellStart"/>
      <w:r w:rsidRPr="00DB5C50">
        <w:rPr>
          <w:lang w:val="en-US"/>
        </w:rPr>
        <w:t>Hardle</w:t>
      </w:r>
      <w:proofErr w:type="spellEnd"/>
      <w:r w:rsidRPr="00DB5C50">
        <w:rPr>
          <w:lang w:val="en-US"/>
        </w:rPr>
        <w:t xml:space="preserve"> et al.¨ </w:t>
      </w:r>
      <w:r w:rsidRPr="00CE2C02">
        <w:rPr>
          <w:lang w:val="en-US"/>
          <w:rPrChange w:id="534" w:author="Geir Drage Berentsen" w:date="2020-05-05T12:35:00Z">
            <w:rPr/>
          </w:rPrChange>
        </w:rPr>
        <w:t xml:space="preserve">(2003) has shown. </w:t>
      </w:r>
      <w:r w:rsidRPr="00DB5C50">
        <w:rPr>
          <w:lang w:val="en-US"/>
        </w:rPr>
        <w:t xml:space="preserve">But since our focus is not on bootstrapping techniques, we chose a parametric approach. See </w:t>
      </w:r>
      <w:proofErr w:type="spellStart"/>
      <w:r w:rsidRPr="00DB5C50">
        <w:rPr>
          <w:lang w:val="en-US"/>
        </w:rPr>
        <w:t>Efron</w:t>
      </w:r>
      <w:proofErr w:type="spellEnd"/>
      <w:r w:rsidRPr="00DB5C50">
        <w:rPr>
          <w:lang w:val="en-US"/>
        </w:rPr>
        <w:t xml:space="preserve"> and </w:t>
      </w:r>
      <w:proofErr w:type="spellStart"/>
      <w:r w:rsidRPr="00DB5C50">
        <w:rPr>
          <w:lang w:val="en-US"/>
        </w:rPr>
        <w:t>Tibshirani</w:t>
      </w:r>
      <w:proofErr w:type="spellEnd"/>
      <w:r w:rsidRPr="00DB5C50">
        <w:rPr>
          <w:lang w:val="en-US"/>
        </w:rPr>
        <w:t xml:space="preserve"> (1993) for more details on bootstrapping.</w:t>
      </w:r>
    </w:p>
    <w:p w14:paraId="16BD7C1D" w14:textId="77777777" w:rsidR="00F56008" w:rsidRPr="00DB5C50" w:rsidRDefault="00835842">
      <w:pPr>
        <w:spacing w:after="0" w:line="259" w:lineRule="auto"/>
        <w:ind w:left="10" w:right="1345"/>
        <w:jc w:val="right"/>
        <w:rPr>
          <w:lang w:val="en-US"/>
        </w:rPr>
      </w:pPr>
      <w:r w:rsidRPr="00DB5C50">
        <w:rPr>
          <w:lang w:val="en-US"/>
        </w:rPr>
        <w:t>From the parameters’ ML estimates, we generate new data and re-estimate the parameters 500 times.</w:t>
      </w:r>
    </w:p>
    <w:p w14:paraId="7E4F2951" w14:textId="77777777" w:rsidR="00F56008" w:rsidRPr="00DB5C50" w:rsidRDefault="00835842">
      <w:pPr>
        <w:spacing w:after="226"/>
        <w:ind w:left="111" w:right="1345"/>
        <w:rPr>
          <w:lang w:val="en-US"/>
        </w:rPr>
      </w:pPr>
      <w:r w:rsidRPr="00DB5C50">
        <w:rPr>
          <w:lang w:val="en-US"/>
        </w:rPr>
        <w:lastRenderedPageBreak/>
        <w:t xml:space="preserve">From that list of new </w:t>
      </w:r>
      <w:proofErr w:type="gramStart"/>
      <w:r w:rsidRPr="00DB5C50">
        <w:rPr>
          <w:lang w:val="en-US"/>
        </w:rPr>
        <w:t>estimates</w:t>
      </w:r>
      <w:proofErr w:type="gramEnd"/>
      <w:r w:rsidRPr="00DB5C50">
        <w:rPr>
          <w:lang w:val="en-US"/>
        </w:rPr>
        <w:t xml:space="preserve"> we can get the 2.5th and 97.5th percentiles and get 95% confidence intervals for the parameters.</w:t>
      </w:r>
    </w:p>
    <w:p w14:paraId="3DF0FEE3" w14:textId="77777777" w:rsidR="00F56008" w:rsidRPr="00DB5C50" w:rsidRDefault="00835842">
      <w:pPr>
        <w:spacing w:after="222"/>
        <w:ind w:left="101" w:right="1345" w:firstLine="239"/>
        <w:rPr>
          <w:lang w:val="en-US"/>
        </w:rPr>
      </w:pPr>
      <w:r w:rsidRPr="00DB5C50">
        <w:rPr>
          <w:lang w:val="en-US"/>
        </w:rPr>
        <w:t>We show below how we get confidence intervals using bootstrap, based on the 3 state Poisson HMM estimates from above.</w:t>
      </w:r>
    </w:p>
    <w:p w14:paraId="616F2B0C" w14:textId="77777777" w:rsidR="00F56008" w:rsidRPr="00DB5C50" w:rsidRDefault="00835842">
      <w:pPr>
        <w:numPr>
          <w:ilvl w:val="0"/>
          <w:numId w:val="6"/>
        </w:numPr>
        <w:ind w:left="500" w:right="1345" w:hanging="399"/>
        <w:rPr>
          <w:lang w:val="en-US"/>
        </w:rPr>
      </w:pPr>
      <w:r w:rsidRPr="00DB5C50">
        <w:rPr>
          <w:lang w:val="en-US"/>
        </w:rPr>
        <w:t xml:space="preserve">First, we need a function to generate random data from </w:t>
      </w:r>
      <w:proofErr w:type="gramStart"/>
      <w:r w:rsidRPr="00DB5C50">
        <w:rPr>
          <w:lang w:val="en-US"/>
        </w:rPr>
        <w:t>a</w:t>
      </w:r>
      <w:proofErr w:type="gramEnd"/>
      <w:r w:rsidRPr="00DB5C50">
        <w:rPr>
          <w:lang w:val="en-US"/>
        </w:rPr>
        <w:t xml:space="preserve"> HMM.</w:t>
      </w:r>
    </w:p>
    <w:tbl>
      <w:tblPr>
        <w:tblStyle w:val="TableGrid"/>
        <w:tblW w:w="8164" w:type="dxa"/>
        <w:tblInd w:w="438" w:type="dxa"/>
        <w:tblCellMar>
          <w:top w:w="61" w:type="dxa"/>
          <w:left w:w="60" w:type="dxa"/>
          <w:right w:w="115" w:type="dxa"/>
        </w:tblCellMar>
        <w:tblLook w:val="04A0" w:firstRow="1" w:lastRow="0" w:firstColumn="1" w:lastColumn="0" w:noHBand="0" w:noVBand="1"/>
      </w:tblPr>
      <w:tblGrid>
        <w:gridCol w:w="8164"/>
      </w:tblGrid>
      <w:tr w:rsidR="00F56008" w14:paraId="2F13CB09" w14:textId="77777777">
        <w:trPr>
          <w:trHeight w:val="2687"/>
        </w:trPr>
        <w:tc>
          <w:tcPr>
            <w:tcW w:w="8164" w:type="dxa"/>
            <w:tcBorders>
              <w:top w:val="nil"/>
              <w:left w:val="nil"/>
              <w:bottom w:val="nil"/>
              <w:right w:val="nil"/>
            </w:tcBorders>
            <w:shd w:val="clear" w:color="auto" w:fill="F7F7F7"/>
          </w:tcPr>
          <w:p w14:paraId="00D34A5F" w14:textId="77777777" w:rsidR="00F56008" w:rsidRPr="00DB5C50" w:rsidRDefault="00835842">
            <w:pPr>
              <w:spacing w:line="289" w:lineRule="auto"/>
              <w:ind w:left="0" w:right="2250" w:firstLine="0"/>
              <w:jc w:val="left"/>
              <w:rPr>
                <w:lang w:val="en-US"/>
              </w:rPr>
            </w:pPr>
            <w:r w:rsidRPr="00DB5C50">
              <w:rPr>
                <w:i/>
                <w:color w:val="AD95AF"/>
                <w:lang w:val="en-US"/>
              </w:rPr>
              <w:t xml:space="preserve"># Generate a random sample from a HMM </w:t>
            </w:r>
            <w:proofErr w:type="spellStart"/>
            <w:r w:rsidRPr="00DB5C50">
              <w:rPr>
                <w:color w:val="585858"/>
                <w:lang w:val="en-US"/>
              </w:rPr>
              <w:t>pois.HMM.generate_sample</w:t>
            </w:r>
            <w:proofErr w:type="spellEnd"/>
            <w:r w:rsidRPr="00DB5C50">
              <w:rPr>
                <w:color w:val="585858"/>
                <w:lang w:val="en-US"/>
              </w:rPr>
              <w:t xml:space="preserve"> </w:t>
            </w:r>
            <w:r w:rsidRPr="00DB5C50">
              <w:rPr>
                <w:color w:val="B05A65"/>
                <w:lang w:val="en-US"/>
              </w:rPr>
              <w:t xml:space="preserve">&lt;- </w:t>
            </w:r>
            <w:r w:rsidRPr="00DB5C50">
              <w:rPr>
                <w:b/>
                <w:color w:val="295F94"/>
                <w:lang w:val="en-US"/>
              </w:rPr>
              <w:t>function</w:t>
            </w:r>
            <w:r w:rsidRPr="00DB5C50">
              <w:rPr>
                <w:color w:val="585858"/>
                <w:lang w:val="en-US"/>
              </w:rPr>
              <w:t>(</w:t>
            </w:r>
            <w:r w:rsidRPr="00DB5C50">
              <w:rPr>
                <w:color w:val="55AA55"/>
                <w:lang w:val="en-US"/>
              </w:rPr>
              <w:t>ns</w:t>
            </w:r>
            <w:r w:rsidRPr="00DB5C50">
              <w:rPr>
                <w:color w:val="585858"/>
                <w:lang w:val="en-US"/>
              </w:rPr>
              <w:t xml:space="preserve">, </w:t>
            </w:r>
            <w:r w:rsidRPr="00DB5C50">
              <w:rPr>
                <w:color w:val="55AA55"/>
                <w:lang w:val="en-US"/>
              </w:rPr>
              <w:t>mod</w:t>
            </w:r>
            <w:r w:rsidRPr="00DB5C50">
              <w:rPr>
                <w:color w:val="585858"/>
                <w:lang w:val="en-US"/>
              </w:rPr>
              <w:t xml:space="preserve">) </w:t>
            </w:r>
            <w:r w:rsidRPr="00DB5C50">
              <w:rPr>
                <w:rFonts w:ascii="Cambria" w:eastAsia="Cambria" w:hAnsi="Cambria" w:cs="Cambria"/>
                <w:color w:val="585858"/>
                <w:lang w:val="en-US"/>
              </w:rPr>
              <w:t xml:space="preserve">{ </w:t>
            </w:r>
            <w:proofErr w:type="spellStart"/>
            <w:r w:rsidRPr="00DB5C50">
              <w:rPr>
                <w:color w:val="585858"/>
                <w:lang w:val="en-US"/>
              </w:rPr>
              <w:t>mvect</w:t>
            </w:r>
            <w:proofErr w:type="spellEnd"/>
            <w:r w:rsidRPr="00DB5C50">
              <w:rPr>
                <w:color w:val="585858"/>
                <w:lang w:val="en-US"/>
              </w:rPr>
              <w:t xml:space="preserve"> </w:t>
            </w:r>
            <w:r w:rsidRPr="00DB5C50">
              <w:rPr>
                <w:color w:val="B05A65"/>
                <w:lang w:val="en-US"/>
              </w:rPr>
              <w:t xml:space="preserve">&lt;- </w:t>
            </w:r>
            <w:r w:rsidRPr="00DB5C50">
              <w:rPr>
                <w:color w:val="AF0F91"/>
                <w:lang w:val="en-US"/>
              </w:rPr>
              <w:t>1</w:t>
            </w:r>
            <w:r w:rsidRPr="00DB5C50">
              <w:rPr>
                <w:lang w:val="en-US"/>
              </w:rPr>
              <w:t>:</w:t>
            </w:r>
            <w:r w:rsidRPr="00DB5C50">
              <w:rPr>
                <w:color w:val="585858"/>
                <w:lang w:val="en-US"/>
              </w:rPr>
              <w:t>mod</w:t>
            </w:r>
            <w:r w:rsidRPr="00DB5C50">
              <w:rPr>
                <w:lang w:val="en-US"/>
              </w:rPr>
              <w:t>$</w:t>
            </w:r>
            <w:r w:rsidRPr="00DB5C50">
              <w:rPr>
                <w:color w:val="585858"/>
                <w:lang w:val="en-US"/>
              </w:rPr>
              <w:t xml:space="preserve">m state </w:t>
            </w:r>
            <w:r w:rsidRPr="00DB5C50">
              <w:rPr>
                <w:color w:val="B05A65"/>
                <w:lang w:val="en-US"/>
              </w:rPr>
              <w:t xml:space="preserve">&lt;- </w:t>
            </w:r>
            <w:r w:rsidRPr="00DB5C50">
              <w:rPr>
                <w:b/>
                <w:color w:val="BC5A65"/>
                <w:lang w:val="en-US"/>
              </w:rPr>
              <w:t>numeric</w:t>
            </w:r>
            <w:r w:rsidRPr="00DB5C50">
              <w:rPr>
                <w:color w:val="585858"/>
                <w:lang w:val="en-US"/>
              </w:rPr>
              <w:t>(ns) state[</w:t>
            </w:r>
            <w:r w:rsidRPr="00DB5C50">
              <w:rPr>
                <w:color w:val="AF0F91"/>
                <w:lang w:val="en-US"/>
              </w:rPr>
              <w:t>1</w:t>
            </w:r>
            <w:r w:rsidRPr="00DB5C50">
              <w:rPr>
                <w:color w:val="585858"/>
                <w:lang w:val="en-US"/>
              </w:rPr>
              <w:t xml:space="preserve">] </w:t>
            </w:r>
            <w:r w:rsidRPr="00DB5C50">
              <w:rPr>
                <w:color w:val="B05A65"/>
                <w:lang w:val="en-US"/>
              </w:rPr>
              <w:t xml:space="preserve">&lt;- </w:t>
            </w:r>
            <w:r w:rsidRPr="00DB5C50">
              <w:rPr>
                <w:b/>
                <w:color w:val="BC5A65"/>
                <w:lang w:val="en-US"/>
              </w:rPr>
              <w:t>sample</w:t>
            </w:r>
            <w:r w:rsidRPr="00DB5C50">
              <w:rPr>
                <w:color w:val="585858"/>
                <w:lang w:val="en-US"/>
              </w:rPr>
              <w:t>(</w:t>
            </w:r>
            <w:proofErr w:type="spellStart"/>
            <w:r w:rsidRPr="00DB5C50">
              <w:rPr>
                <w:color w:val="585858"/>
                <w:lang w:val="en-US"/>
              </w:rPr>
              <w:t>mvect</w:t>
            </w:r>
            <w:proofErr w:type="spellEnd"/>
            <w:r w:rsidRPr="00DB5C50">
              <w:rPr>
                <w:color w:val="585858"/>
                <w:lang w:val="en-US"/>
              </w:rPr>
              <w:t xml:space="preserve">, </w:t>
            </w:r>
            <w:r w:rsidRPr="00DB5C50">
              <w:rPr>
                <w:color w:val="AF0F91"/>
                <w:lang w:val="en-US"/>
              </w:rPr>
              <w:t>1</w:t>
            </w:r>
            <w:r w:rsidRPr="00DB5C50">
              <w:rPr>
                <w:color w:val="585858"/>
                <w:lang w:val="en-US"/>
              </w:rPr>
              <w:t xml:space="preserve">, </w:t>
            </w:r>
            <w:r w:rsidRPr="00DB5C50">
              <w:rPr>
                <w:color w:val="55AA55"/>
                <w:lang w:val="en-US"/>
              </w:rPr>
              <w:t xml:space="preserve">prob </w:t>
            </w:r>
            <w:r w:rsidRPr="00DB5C50">
              <w:rPr>
                <w:color w:val="585858"/>
                <w:lang w:val="en-US"/>
              </w:rPr>
              <w:t xml:space="preserve">= </w:t>
            </w:r>
            <w:proofErr w:type="spellStart"/>
            <w:r w:rsidRPr="00DB5C50">
              <w:rPr>
                <w:color w:val="585858"/>
                <w:lang w:val="en-US"/>
              </w:rPr>
              <w:t>mod</w:t>
            </w:r>
            <w:r w:rsidRPr="00DB5C50">
              <w:rPr>
                <w:lang w:val="en-US"/>
              </w:rPr>
              <w:t>$</w:t>
            </w:r>
            <w:r w:rsidRPr="00DB5C50">
              <w:rPr>
                <w:color w:val="585858"/>
                <w:lang w:val="en-US"/>
              </w:rPr>
              <w:t>delta</w:t>
            </w:r>
            <w:proofErr w:type="spellEnd"/>
            <w:r w:rsidRPr="00DB5C50">
              <w:rPr>
                <w:color w:val="585858"/>
                <w:lang w:val="en-US"/>
              </w:rPr>
              <w:t xml:space="preserve">)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2</w:t>
            </w:r>
            <w:r w:rsidRPr="00DB5C50">
              <w:rPr>
                <w:lang w:val="en-US"/>
              </w:rPr>
              <w:t>:</w:t>
            </w:r>
            <w:r w:rsidRPr="00DB5C50">
              <w:rPr>
                <w:color w:val="585858"/>
                <w:lang w:val="en-US"/>
              </w:rPr>
              <w:t xml:space="preserve">ns) </w:t>
            </w:r>
            <w:r w:rsidRPr="00DB5C50">
              <w:rPr>
                <w:rFonts w:ascii="Cambria" w:eastAsia="Cambria" w:hAnsi="Cambria" w:cs="Cambria"/>
                <w:color w:val="585858"/>
                <w:lang w:val="en-US"/>
              </w:rPr>
              <w:t>{</w:t>
            </w:r>
          </w:p>
          <w:p w14:paraId="44D8DE47" w14:textId="77777777" w:rsidR="00F56008" w:rsidRPr="00DB5C50" w:rsidRDefault="00835842">
            <w:pPr>
              <w:spacing w:after="0" w:line="259" w:lineRule="auto"/>
              <w:ind w:left="478" w:firstLine="0"/>
              <w:jc w:val="left"/>
              <w:rPr>
                <w:lang w:val="en-US"/>
              </w:rPr>
            </w:pPr>
            <w:r w:rsidRPr="00DB5C50">
              <w:rPr>
                <w:color w:val="585858"/>
                <w:lang w:val="en-US"/>
              </w:rPr>
              <w:t>state[</w:t>
            </w:r>
            <w:proofErr w:type="spellStart"/>
            <w:r w:rsidRPr="00DB5C50">
              <w:rPr>
                <w:color w:val="585858"/>
                <w:lang w:val="en-US"/>
              </w:rPr>
              <w:t>i</w:t>
            </w:r>
            <w:proofErr w:type="spellEnd"/>
            <w:r w:rsidRPr="00DB5C50">
              <w:rPr>
                <w:color w:val="585858"/>
                <w:lang w:val="en-US"/>
              </w:rPr>
              <w:t xml:space="preserve">] </w:t>
            </w:r>
            <w:r w:rsidRPr="00DB5C50">
              <w:rPr>
                <w:color w:val="B05A65"/>
                <w:lang w:val="en-US"/>
              </w:rPr>
              <w:t xml:space="preserve">&lt;- </w:t>
            </w:r>
            <w:r w:rsidRPr="00DB5C50">
              <w:rPr>
                <w:b/>
                <w:color w:val="BC5A65"/>
                <w:lang w:val="en-US"/>
              </w:rPr>
              <w:t>sample</w:t>
            </w:r>
            <w:r w:rsidRPr="00DB5C50">
              <w:rPr>
                <w:color w:val="585858"/>
                <w:lang w:val="en-US"/>
              </w:rPr>
              <w:t>(</w:t>
            </w:r>
            <w:proofErr w:type="spellStart"/>
            <w:r w:rsidRPr="00DB5C50">
              <w:rPr>
                <w:color w:val="585858"/>
                <w:lang w:val="en-US"/>
              </w:rPr>
              <w:t>mvect</w:t>
            </w:r>
            <w:proofErr w:type="spellEnd"/>
            <w:r w:rsidRPr="00DB5C50">
              <w:rPr>
                <w:color w:val="585858"/>
                <w:lang w:val="en-US"/>
              </w:rPr>
              <w:t xml:space="preserve">, </w:t>
            </w:r>
            <w:r w:rsidRPr="00DB5C50">
              <w:rPr>
                <w:color w:val="AF0F91"/>
                <w:lang w:val="en-US"/>
              </w:rPr>
              <w:t>1</w:t>
            </w:r>
            <w:r w:rsidRPr="00DB5C50">
              <w:rPr>
                <w:color w:val="585858"/>
                <w:lang w:val="en-US"/>
              </w:rPr>
              <w:t xml:space="preserve">, </w:t>
            </w:r>
            <w:r w:rsidRPr="00DB5C50">
              <w:rPr>
                <w:color w:val="55AA55"/>
                <w:lang w:val="en-US"/>
              </w:rPr>
              <w:t xml:space="preserve">prob </w:t>
            </w:r>
            <w:r w:rsidRPr="00DB5C50">
              <w:rPr>
                <w:color w:val="585858"/>
                <w:lang w:val="en-US"/>
              </w:rPr>
              <w:t xml:space="preserve">= </w:t>
            </w:r>
            <w:proofErr w:type="spellStart"/>
            <w:r w:rsidRPr="00DB5C50">
              <w:rPr>
                <w:color w:val="585858"/>
                <w:lang w:val="en-US"/>
              </w:rPr>
              <w:t>mod</w:t>
            </w:r>
            <w:r w:rsidRPr="00DB5C50">
              <w:rPr>
                <w:lang w:val="en-US"/>
              </w:rPr>
              <w:t>$</w:t>
            </w:r>
            <w:r w:rsidRPr="00DB5C50">
              <w:rPr>
                <w:color w:val="585858"/>
                <w:lang w:val="en-US"/>
              </w:rPr>
              <w:t>gamma</w:t>
            </w:r>
            <w:proofErr w:type="spellEnd"/>
            <w:r w:rsidRPr="00DB5C50">
              <w:rPr>
                <w:color w:val="585858"/>
                <w:lang w:val="en-US"/>
              </w:rPr>
              <w:t>[state[</w:t>
            </w:r>
            <w:proofErr w:type="spellStart"/>
            <w:r w:rsidRPr="00DB5C50">
              <w:rPr>
                <w:color w:val="585858"/>
                <w:lang w:val="en-US"/>
              </w:rPr>
              <w:t>i</w:t>
            </w:r>
            <w:proofErr w:type="spellEnd"/>
            <w:r w:rsidRPr="00DB5C50">
              <w:rPr>
                <w:color w:val="585858"/>
                <w:lang w:val="en-US"/>
              </w:rPr>
              <w:t xml:space="preserve"> </w:t>
            </w:r>
            <w:r w:rsidRPr="00DB5C50">
              <w:rPr>
                <w:lang w:val="en-US"/>
              </w:rPr>
              <w:t xml:space="preserve">- </w:t>
            </w:r>
            <w:r w:rsidRPr="00DB5C50">
              <w:rPr>
                <w:color w:val="AF0F91"/>
                <w:lang w:val="en-US"/>
              </w:rPr>
              <w:t>1</w:t>
            </w:r>
            <w:r w:rsidRPr="00DB5C50">
              <w:rPr>
                <w:color w:val="585858"/>
                <w:lang w:val="en-US"/>
              </w:rPr>
              <w:t>], ])</w:t>
            </w:r>
          </w:p>
          <w:p w14:paraId="4ED41360" w14:textId="77777777" w:rsidR="00F56008" w:rsidRPr="00DB5C50" w:rsidRDefault="00835842">
            <w:pPr>
              <w:spacing w:after="23" w:line="259" w:lineRule="auto"/>
              <w:ind w:left="239" w:firstLine="0"/>
              <w:jc w:val="left"/>
              <w:rPr>
                <w:lang w:val="en-US"/>
              </w:rPr>
            </w:pPr>
            <w:r w:rsidRPr="00DB5C50">
              <w:rPr>
                <w:rFonts w:ascii="Cambria" w:eastAsia="Cambria" w:hAnsi="Cambria" w:cs="Cambria"/>
                <w:color w:val="585858"/>
                <w:lang w:val="en-US"/>
              </w:rPr>
              <w:t>}</w:t>
            </w:r>
          </w:p>
          <w:p w14:paraId="38F8170D" w14:textId="77777777" w:rsidR="00F56008" w:rsidRPr="00DB5C50" w:rsidRDefault="00835842">
            <w:pPr>
              <w:spacing w:after="0" w:line="256" w:lineRule="auto"/>
              <w:ind w:left="239" w:right="1772" w:firstLine="0"/>
              <w:jc w:val="left"/>
              <w:rPr>
                <w:lang w:val="en-US"/>
              </w:rPr>
            </w:pPr>
            <w:r w:rsidRPr="00DB5C50">
              <w:rPr>
                <w:color w:val="585858"/>
                <w:lang w:val="en-US"/>
              </w:rPr>
              <w:t xml:space="preserve">x </w:t>
            </w:r>
            <w:r w:rsidRPr="00DB5C50">
              <w:rPr>
                <w:color w:val="B05A65"/>
                <w:lang w:val="en-US"/>
              </w:rPr>
              <w:t xml:space="preserve">&lt;- </w:t>
            </w:r>
            <w:proofErr w:type="spellStart"/>
            <w:r w:rsidRPr="00DB5C50">
              <w:rPr>
                <w:b/>
                <w:color w:val="BC5A65"/>
                <w:lang w:val="en-US"/>
              </w:rPr>
              <w:t>rpois</w:t>
            </w:r>
            <w:proofErr w:type="spellEnd"/>
            <w:r w:rsidRPr="00DB5C50">
              <w:rPr>
                <w:color w:val="585858"/>
                <w:lang w:val="en-US"/>
              </w:rPr>
              <w:t>(</w:t>
            </w:r>
            <w:proofErr w:type="spellStart"/>
            <w:r w:rsidRPr="00DB5C50">
              <w:rPr>
                <w:color w:val="585858"/>
                <w:lang w:val="en-US"/>
              </w:rPr>
              <w:t>ns,</w:t>
            </w:r>
            <w:r w:rsidRPr="00DB5C50">
              <w:rPr>
                <w:color w:val="55AA55"/>
                <w:lang w:val="en-US"/>
              </w:rPr>
              <w:t>lambda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mod</w:t>
            </w:r>
            <w:r w:rsidRPr="00DB5C50">
              <w:rPr>
                <w:lang w:val="en-US"/>
              </w:rPr>
              <w:t>$</w:t>
            </w:r>
            <w:r w:rsidRPr="00DB5C50">
              <w:rPr>
                <w:color w:val="585858"/>
                <w:lang w:val="en-US"/>
              </w:rPr>
              <w:t>lambda</w:t>
            </w:r>
            <w:proofErr w:type="spellEnd"/>
            <w:r w:rsidRPr="00DB5C50">
              <w:rPr>
                <w:color w:val="585858"/>
                <w:lang w:val="en-US"/>
              </w:rPr>
              <w:t xml:space="preserve">[state]) </w:t>
            </w:r>
            <w:r w:rsidRPr="00DB5C50">
              <w:rPr>
                <w:b/>
                <w:color w:val="BC5A65"/>
                <w:lang w:val="en-US"/>
              </w:rPr>
              <w:t>return</w:t>
            </w:r>
            <w:r w:rsidRPr="00DB5C50">
              <w:rPr>
                <w:color w:val="585858"/>
                <w:lang w:val="en-US"/>
              </w:rPr>
              <w:t>(x)</w:t>
            </w:r>
          </w:p>
          <w:p w14:paraId="20992B03" w14:textId="77777777" w:rsidR="00F56008" w:rsidRDefault="00835842">
            <w:pPr>
              <w:spacing w:after="0" w:line="259" w:lineRule="auto"/>
              <w:ind w:left="0" w:firstLine="0"/>
              <w:jc w:val="left"/>
            </w:pPr>
            <w:r>
              <w:rPr>
                <w:rFonts w:ascii="Cambria" w:eastAsia="Cambria" w:hAnsi="Cambria" w:cs="Cambria"/>
                <w:color w:val="585858"/>
              </w:rPr>
              <w:t>}</w:t>
            </w:r>
          </w:p>
        </w:tc>
      </w:tr>
    </w:tbl>
    <w:p w14:paraId="2560F3E9" w14:textId="77777777" w:rsidR="00F56008" w:rsidRPr="00DB5C50" w:rsidRDefault="00835842">
      <w:pPr>
        <w:numPr>
          <w:ilvl w:val="0"/>
          <w:numId w:val="6"/>
        </w:numPr>
        <w:ind w:left="500" w:right="1345" w:hanging="399"/>
        <w:rPr>
          <w:lang w:val="en-US"/>
        </w:rPr>
      </w:pPr>
      <w:r w:rsidRPr="00DB5C50">
        <w:rPr>
          <w:lang w:val="en-US"/>
        </w:rPr>
        <w:t>Then, when the model is estimated each time, we don’t impose an order for the states. This can lead to the label switching problem, where states aren’t ordered the same way in each model. To address this, we re-ordered the states by ascending Poisson means.</w:t>
      </w:r>
    </w:p>
    <w:p w14:paraId="1379EABE" w14:textId="77777777" w:rsidR="00F56008" w:rsidRDefault="00835842">
      <w:pPr>
        <w:ind w:left="508" w:right="1345"/>
      </w:pPr>
      <w:r w:rsidRPr="00DB5C50">
        <w:rPr>
          <w:lang w:val="en-US"/>
        </w:rPr>
        <w:t xml:space="preserve">Sorting the means is </w:t>
      </w:r>
      <w:proofErr w:type="gramStart"/>
      <w:r w:rsidRPr="00DB5C50">
        <w:rPr>
          <w:lang w:val="en-US"/>
        </w:rPr>
        <w:t>pretty straightforward</w:t>
      </w:r>
      <w:proofErr w:type="gramEnd"/>
      <w:r w:rsidRPr="00DB5C50">
        <w:rPr>
          <w:lang w:val="en-US"/>
        </w:rPr>
        <w:t xml:space="preserve">. Re-ordering the TPM is a little trickier. To do so, we took the permutations of the states given by the sorted Poisson means, and permuted each row index and column index to its new value. </w:t>
      </w:r>
      <w:r>
        <w:t xml:space="preserve">The </w:t>
      </w:r>
      <w:proofErr w:type="spellStart"/>
      <w:r>
        <w:t>function</w:t>
      </w:r>
      <w:proofErr w:type="spellEnd"/>
      <w:r>
        <w:t xml:space="preserve"> </w:t>
      </w:r>
      <w:proofErr w:type="spellStart"/>
      <w:r>
        <w:t>we</w:t>
      </w:r>
      <w:proofErr w:type="spellEnd"/>
      <w:r>
        <w:t xml:space="preserve"> used is</w:t>
      </w:r>
    </w:p>
    <w:tbl>
      <w:tblPr>
        <w:tblStyle w:val="TableGrid"/>
        <w:tblW w:w="8164" w:type="dxa"/>
        <w:tblInd w:w="438" w:type="dxa"/>
        <w:tblCellMar>
          <w:top w:w="61" w:type="dxa"/>
          <w:left w:w="60" w:type="dxa"/>
        </w:tblCellMar>
        <w:tblLook w:val="04A0" w:firstRow="1" w:lastRow="0" w:firstColumn="1" w:lastColumn="0" w:noHBand="0" w:noVBand="1"/>
      </w:tblPr>
      <w:tblGrid>
        <w:gridCol w:w="8164"/>
      </w:tblGrid>
      <w:tr w:rsidR="00F56008" w14:paraId="674F8D9F" w14:textId="77777777">
        <w:trPr>
          <w:trHeight w:val="5304"/>
        </w:trPr>
        <w:tc>
          <w:tcPr>
            <w:tcW w:w="8164" w:type="dxa"/>
            <w:tcBorders>
              <w:top w:val="nil"/>
              <w:left w:val="nil"/>
              <w:bottom w:val="nil"/>
              <w:right w:val="nil"/>
            </w:tcBorders>
            <w:shd w:val="clear" w:color="auto" w:fill="F7F7F7"/>
          </w:tcPr>
          <w:p w14:paraId="472F3E3C" w14:textId="77777777" w:rsidR="00F56008" w:rsidRPr="00DB5C50" w:rsidRDefault="00835842">
            <w:pPr>
              <w:spacing w:after="0" w:line="267" w:lineRule="auto"/>
              <w:ind w:left="0" w:right="-265" w:firstLine="0"/>
              <w:jc w:val="left"/>
              <w:rPr>
                <w:lang w:val="en-US"/>
              </w:rPr>
            </w:pPr>
            <w:r w:rsidRPr="00DB5C50">
              <w:rPr>
                <w:i/>
                <w:color w:val="AD95AF"/>
                <w:lang w:val="en-US"/>
              </w:rPr>
              <w:t xml:space="preserve"># Relabel states by increasing Poisson means </w:t>
            </w:r>
            <w:proofErr w:type="spellStart"/>
            <w:r w:rsidRPr="00DB5C50">
              <w:rPr>
                <w:color w:val="585858"/>
                <w:lang w:val="en-US"/>
              </w:rPr>
              <w:t>pois.HMM.label.order</w:t>
            </w:r>
            <w:proofErr w:type="spellEnd"/>
            <w:r w:rsidRPr="00DB5C50">
              <w:rPr>
                <w:color w:val="585858"/>
                <w:lang w:val="en-US"/>
              </w:rPr>
              <w:t xml:space="preserve"> </w:t>
            </w:r>
            <w:r w:rsidRPr="00DB5C50">
              <w:rPr>
                <w:color w:val="B05A65"/>
                <w:lang w:val="en-US"/>
              </w:rPr>
              <w:t xml:space="preserve">&lt;- </w:t>
            </w:r>
            <w:r w:rsidRPr="00DB5C50">
              <w:rPr>
                <w:b/>
                <w:color w:val="295F94"/>
                <w:lang w:val="en-US"/>
              </w:rPr>
              <w:t>function</w:t>
            </w:r>
            <w:r w:rsidRPr="00DB5C50">
              <w:rPr>
                <w:color w:val="585858"/>
                <w:lang w:val="en-US"/>
              </w:rPr>
              <w:t>(</w:t>
            </w:r>
            <w:r w:rsidRPr="00DB5C50">
              <w:rPr>
                <w:color w:val="55AA55"/>
                <w:lang w:val="en-US"/>
              </w:rPr>
              <w:t>m</w:t>
            </w:r>
            <w:r w:rsidRPr="00DB5C50">
              <w:rPr>
                <w:color w:val="585858"/>
                <w:lang w:val="en-US"/>
              </w:rPr>
              <w:t xml:space="preserve">, </w:t>
            </w:r>
            <w:r w:rsidRPr="00DB5C50">
              <w:rPr>
                <w:color w:val="55AA55"/>
                <w:lang w:val="en-US"/>
              </w:rPr>
              <w:t>lambda</w:t>
            </w:r>
            <w:r w:rsidRPr="00DB5C50">
              <w:rPr>
                <w:color w:val="585858"/>
                <w:lang w:val="en-US"/>
              </w:rPr>
              <w:t xml:space="preserve">, </w:t>
            </w:r>
            <w:r w:rsidRPr="00DB5C50">
              <w:rPr>
                <w:color w:val="55AA55"/>
                <w:lang w:val="en-US"/>
              </w:rPr>
              <w:t>gamma</w:t>
            </w:r>
            <w:r w:rsidRPr="00DB5C50">
              <w:rPr>
                <w:color w:val="585858"/>
                <w:lang w:val="en-US"/>
              </w:rPr>
              <w:t xml:space="preserve">, </w:t>
            </w:r>
            <w:r w:rsidRPr="00DB5C50">
              <w:rPr>
                <w:color w:val="55AA55"/>
                <w:lang w:val="en-US"/>
              </w:rPr>
              <w:t xml:space="preserve">delta </w:t>
            </w:r>
            <w:r w:rsidRPr="00DB5C50">
              <w:rPr>
                <w:color w:val="585858"/>
                <w:lang w:val="en-US"/>
              </w:rPr>
              <w:t xml:space="preserve">= </w:t>
            </w:r>
            <w:r w:rsidRPr="00DB5C50">
              <w:rPr>
                <w:b/>
                <w:color w:val="295F94"/>
                <w:lang w:val="en-US"/>
              </w:rPr>
              <w:t>NULL</w:t>
            </w:r>
            <w:r w:rsidRPr="00DB5C50">
              <w:rPr>
                <w:color w:val="585858"/>
                <w:lang w:val="en-US"/>
              </w:rPr>
              <w:t xml:space="preserve">) </w:t>
            </w:r>
            <w:r w:rsidRPr="00DB5C50">
              <w:rPr>
                <w:rFonts w:ascii="Cambria" w:eastAsia="Cambria" w:hAnsi="Cambria" w:cs="Cambria"/>
                <w:color w:val="585858"/>
                <w:lang w:val="en-US"/>
              </w:rPr>
              <w:t xml:space="preserve">{ </w:t>
            </w:r>
            <w:r w:rsidRPr="00DB5C50">
              <w:rPr>
                <w:i/>
                <w:color w:val="AD95AF"/>
                <w:lang w:val="en-US"/>
              </w:rPr>
              <w:t xml:space="preserve"># Get the indexes of the sorted states according to ascending lambda </w:t>
            </w:r>
            <w:proofErr w:type="spellStart"/>
            <w:r w:rsidRPr="00DB5C50">
              <w:rPr>
                <w:color w:val="585858"/>
                <w:lang w:val="en-US"/>
              </w:rPr>
              <w:t>sorted_lambda</w:t>
            </w:r>
            <w:proofErr w:type="spellEnd"/>
            <w:r w:rsidRPr="00DB5C50">
              <w:rPr>
                <w:color w:val="585858"/>
                <w:lang w:val="en-US"/>
              </w:rPr>
              <w:t xml:space="preserve"> </w:t>
            </w:r>
            <w:r w:rsidRPr="00DB5C50">
              <w:rPr>
                <w:color w:val="B05A65"/>
                <w:lang w:val="en-US"/>
              </w:rPr>
              <w:t xml:space="preserve">&lt;- </w:t>
            </w:r>
            <w:r w:rsidRPr="00DB5C50">
              <w:rPr>
                <w:b/>
                <w:color w:val="BC5A65"/>
                <w:lang w:val="en-US"/>
              </w:rPr>
              <w:t>sort</w:t>
            </w:r>
            <w:r w:rsidRPr="00DB5C50">
              <w:rPr>
                <w:color w:val="585858"/>
                <w:lang w:val="en-US"/>
              </w:rPr>
              <w:t xml:space="preserve">(lambda, </w:t>
            </w:r>
            <w:proofErr w:type="spellStart"/>
            <w:r w:rsidRPr="00DB5C50">
              <w:rPr>
                <w:color w:val="55AA55"/>
                <w:lang w:val="en-US"/>
              </w:rPr>
              <w:t>index.return</w:t>
            </w:r>
            <w:proofErr w:type="spellEnd"/>
            <w:r w:rsidRPr="00DB5C50">
              <w:rPr>
                <w:color w:val="55AA55"/>
                <w:lang w:val="en-US"/>
              </w:rPr>
              <w:t xml:space="preserve"> </w:t>
            </w:r>
            <w:r w:rsidRPr="00DB5C50">
              <w:rPr>
                <w:color w:val="585858"/>
                <w:lang w:val="en-US"/>
              </w:rPr>
              <w:t xml:space="preserve">= </w:t>
            </w:r>
            <w:r w:rsidRPr="00DB5C50">
              <w:rPr>
                <w:color w:val="AF0F91"/>
                <w:lang w:val="en-US"/>
              </w:rPr>
              <w:t>TRUE</w:t>
            </w:r>
            <w:r w:rsidRPr="00DB5C50">
              <w:rPr>
                <w:color w:val="585858"/>
                <w:lang w:val="en-US"/>
              </w:rPr>
              <w:t>)</w:t>
            </w:r>
            <w:r w:rsidRPr="00DB5C50">
              <w:rPr>
                <w:lang w:val="en-US"/>
              </w:rPr>
              <w:t>$</w:t>
            </w:r>
            <w:r w:rsidRPr="00DB5C50">
              <w:rPr>
                <w:color w:val="585858"/>
                <w:lang w:val="en-US"/>
              </w:rPr>
              <w:t>ix</w:t>
            </w:r>
          </w:p>
          <w:p w14:paraId="7A735B03" w14:textId="77777777" w:rsidR="00F56008" w:rsidRPr="00DB5C50" w:rsidRDefault="00835842">
            <w:pPr>
              <w:spacing w:after="4" w:line="289" w:lineRule="auto"/>
              <w:ind w:left="239" w:right="-743" w:firstLine="0"/>
              <w:jc w:val="left"/>
              <w:rPr>
                <w:lang w:val="en-US"/>
              </w:rPr>
            </w:pPr>
            <w:r w:rsidRPr="00DB5C50">
              <w:rPr>
                <w:i/>
                <w:color w:val="AD95AF"/>
                <w:lang w:val="en-US"/>
              </w:rPr>
              <w:t xml:space="preserve"># Re-order the TPM according to the switched states in the sorted lambda </w:t>
            </w:r>
            <w:proofErr w:type="spellStart"/>
            <w:r w:rsidRPr="00DB5C50">
              <w:rPr>
                <w:color w:val="585858"/>
                <w:lang w:val="en-US"/>
              </w:rPr>
              <w:t>ordered_gamma</w:t>
            </w:r>
            <w:proofErr w:type="spellEnd"/>
            <w:r w:rsidRPr="00DB5C50">
              <w:rPr>
                <w:color w:val="585858"/>
                <w:lang w:val="en-US"/>
              </w:rPr>
              <w:t xml:space="preserve">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0</w:t>
            </w:r>
            <w:r w:rsidRPr="00DB5C50">
              <w:rPr>
                <w:color w:val="585858"/>
                <w:lang w:val="en-US"/>
              </w:rPr>
              <w:t xml:space="preserve">, </w:t>
            </w:r>
            <w:proofErr w:type="spellStart"/>
            <w:r w:rsidRPr="00DB5C50">
              <w:rPr>
                <w:color w:val="55AA55"/>
                <w:lang w:val="en-US"/>
              </w:rPr>
              <w:t>nrow</w:t>
            </w:r>
            <w:proofErr w:type="spellEnd"/>
            <w:r w:rsidRPr="00DB5C50">
              <w:rPr>
                <w:color w:val="55AA55"/>
                <w:lang w:val="en-US"/>
              </w:rPr>
              <w:t xml:space="preserve"> </w:t>
            </w:r>
            <w:r w:rsidRPr="00DB5C50">
              <w:rPr>
                <w:color w:val="585858"/>
                <w:lang w:val="en-US"/>
              </w:rPr>
              <w:t xml:space="preserve">= m, </w:t>
            </w:r>
            <w:proofErr w:type="spellStart"/>
            <w:r w:rsidRPr="00DB5C50">
              <w:rPr>
                <w:color w:val="55AA55"/>
                <w:lang w:val="en-US"/>
              </w:rPr>
              <w:t>ncol</w:t>
            </w:r>
            <w:proofErr w:type="spellEnd"/>
            <w:r w:rsidRPr="00DB5C50">
              <w:rPr>
                <w:color w:val="55AA55"/>
                <w:lang w:val="en-US"/>
              </w:rPr>
              <w:t xml:space="preserve"> </w:t>
            </w:r>
            <w:r w:rsidRPr="00DB5C50">
              <w:rPr>
                <w:color w:val="585858"/>
                <w:lang w:val="en-US"/>
              </w:rPr>
              <w:t xml:space="preserve">= m) </w:t>
            </w:r>
            <w:r w:rsidRPr="00DB5C50">
              <w:rPr>
                <w:b/>
                <w:color w:val="295F94"/>
                <w:lang w:val="en-US"/>
              </w:rPr>
              <w:t xml:space="preserve">for </w:t>
            </w:r>
            <w:r w:rsidRPr="00DB5C50">
              <w:rPr>
                <w:color w:val="585858"/>
                <w:lang w:val="en-US"/>
              </w:rPr>
              <w:t xml:space="preserve">(col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m) </w:t>
            </w:r>
            <w:r w:rsidRPr="00DB5C50">
              <w:rPr>
                <w:rFonts w:ascii="Cambria" w:eastAsia="Cambria" w:hAnsi="Cambria" w:cs="Cambria"/>
                <w:color w:val="585858"/>
                <w:lang w:val="en-US"/>
              </w:rPr>
              <w:t xml:space="preserve">{ </w:t>
            </w:r>
            <w:proofErr w:type="spellStart"/>
            <w:r w:rsidRPr="00DB5C50">
              <w:rPr>
                <w:color w:val="585858"/>
                <w:lang w:val="en-US"/>
              </w:rPr>
              <w:t>new_col</w:t>
            </w:r>
            <w:proofErr w:type="spellEnd"/>
            <w:r w:rsidRPr="00DB5C50">
              <w:rPr>
                <w:color w:val="585858"/>
                <w:lang w:val="en-US"/>
              </w:rPr>
              <w:t xml:space="preserve"> </w:t>
            </w:r>
            <w:r w:rsidRPr="00DB5C50">
              <w:rPr>
                <w:color w:val="B05A65"/>
                <w:lang w:val="en-US"/>
              </w:rPr>
              <w:t xml:space="preserve">&lt;- </w:t>
            </w:r>
            <w:r w:rsidRPr="00DB5C50">
              <w:rPr>
                <w:b/>
                <w:color w:val="BC5A65"/>
                <w:lang w:val="en-US"/>
              </w:rPr>
              <w:t>which</w:t>
            </w:r>
            <w:r w:rsidRPr="00DB5C50">
              <w:rPr>
                <w:color w:val="585858"/>
                <w:lang w:val="en-US"/>
              </w:rPr>
              <w:t>(</w:t>
            </w:r>
            <w:proofErr w:type="spellStart"/>
            <w:r w:rsidRPr="00DB5C50">
              <w:rPr>
                <w:color w:val="585858"/>
                <w:lang w:val="en-US"/>
              </w:rPr>
              <w:t>sorted_lambda</w:t>
            </w:r>
            <w:proofErr w:type="spellEnd"/>
            <w:r w:rsidRPr="00DB5C50">
              <w:rPr>
                <w:color w:val="585858"/>
                <w:lang w:val="en-US"/>
              </w:rPr>
              <w:t xml:space="preserve"> </w:t>
            </w:r>
            <w:r w:rsidRPr="00DB5C50">
              <w:rPr>
                <w:lang w:val="en-US"/>
              </w:rPr>
              <w:t xml:space="preserve">== </w:t>
            </w:r>
            <w:r w:rsidRPr="00DB5C50">
              <w:rPr>
                <w:color w:val="585858"/>
                <w:lang w:val="en-US"/>
              </w:rPr>
              <w:t xml:space="preserve">col) </w:t>
            </w:r>
            <w:r w:rsidRPr="00DB5C50">
              <w:rPr>
                <w:b/>
                <w:color w:val="295F94"/>
                <w:lang w:val="en-US"/>
              </w:rPr>
              <w:t xml:space="preserve">for </w:t>
            </w:r>
            <w:r w:rsidRPr="00DB5C50">
              <w:rPr>
                <w:color w:val="585858"/>
                <w:lang w:val="en-US"/>
              </w:rPr>
              <w:t xml:space="preserve">(row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m) </w:t>
            </w:r>
            <w:r w:rsidRPr="00DB5C50">
              <w:rPr>
                <w:rFonts w:ascii="Cambria" w:eastAsia="Cambria" w:hAnsi="Cambria" w:cs="Cambria"/>
                <w:color w:val="585858"/>
                <w:lang w:val="en-US"/>
              </w:rPr>
              <w:t xml:space="preserve">{ </w:t>
            </w:r>
            <w:proofErr w:type="spellStart"/>
            <w:r w:rsidRPr="00DB5C50">
              <w:rPr>
                <w:color w:val="585858"/>
                <w:lang w:val="en-US"/>
              </w:rPr>
              <w:t>new_row</w:t>
            </w:r>
            <w:proofErr w:type="spellEnd"/>
            <w:r w:rsidRPr="00DB5C50">
              <w:rPr>
                <w:color w:val="585858"/>
                <w:lang w:val="en-US"/>
              </w:rPr>
              <w:t xml:space="preserve"> </w:t>
            </w:r>
            <w:r w:rsidRPr="00DB5C50">
              <w:rPr>
                <w:color w:val="B05A65"/>
                <w:lang w:val="en-US"/>
              </w:rPr>
              <w:t xml:space="preserve">&lt;- </w:t>
            </w:r>
            <w:r w:rsidRPr="00DB5C50">
              <w:rPr>
                <w:b/>
                <w:color w:val="BC5A65"/>
                <w:lang w:val="en-US"/>
              </w:rPr>
              <w:t>which</w:t>
            </w:r>
            <w:r w:rsidRPr="00DB5C50">
              <w:rPr>
                <w:color w:val="585858"/>
                <w:lang w:val="en-US"/>
              </w:rPr>
              <w:t>(</w:t>
            </w:r>
            <w:proofErr w:type="spellStart"/>
            <w:r w:rsidRPr="00DB5C50">
              <w:rPr>
                <w:color w:val="585858"/>
                <w:lang w:val="en-US"/>
              </w:rPr>
              <w:t>sorted_lambda</w:t>
            </w:r>
            <w:proofErr w:type="spellEnd"/>
            <w:r w:rsidRPr="00DB5C50">
              <w:rPr>
                <w:color w:val="585858"/>
                <w:lang w:val="en-US"/>
              </w:rPr>
              <w:t xml:space="preserve"> </w:t>
            </w:r>
            <w:r w:rsidRPr="00DB5C50">
              <w:rPr>
                <w:lang w:val="en-US"/>
              </w:rPr>
              <w:t xml:space="preserve">== </w:t>
            </w:r>
            <w:r w:rsidRPr="00DB5C50">
              <w:rPr>
                <w:color w:val="585858"/>
                <w:lang w:val="en-US"/>
              </w:rPr>
              <w:t>row)</w:t>
            </w:r>
          </w:p>
          <w:p w14:paraId="36776C6A" w14:textId="77777777" w:rsidR="00F56008" w:rsidRPr="00DB5C50" w:rsidRDefault="00835842">
            <w:pPr>
              <w:spacing w:after="0" w:line="259" w:lineRule="auto"/>
              <w:ind w:left="717" w:firstLine="0"/>
              <w:jc w:val="left"/>
              <w:rPr>
                <w:lang w:val="en-US"/>
              </w:rPr>
            </w:pPr>
            <w:proofErr w:type="spellStart"/>
            <w:r w:rsidRPr="00DB5C50">
              <w:rPr>
                <w:color w:val="585858"/>
                <w:lang w:val="en-US"/>
              </w:rPr>
              <w:t>ordered_gamma</w:t>
            </w:r>
            <w:proofErr w:type="spellEnd"/>
            <w:r w:rsidRPr="00DB5C50">
              <w:rPr>
                <w:color w:val="585858"/>
                <w:lang w:val="en-US"/>
              </w:rPr>
              <w:t xml:space="preserve">[row, col] </w:t>
            </w:r>
            <w:r w:rsidRPr="00DB5C50">
              <w:rPr>
                <w:color w:val="B05A65"/>
                <w:lang w:val="en-US"/>
              </w:rPr>
              <w:t xml:space="preserve">&lt;- </w:t>
            </w:r>
            <w:r w:rsidRPr="00DB5C50">
              <w:rPr>
                <w:color w:val="585858"/>
                <w:lang w:val="en-US"/>
              </w:rPr>
              <w:t>gamma[</w:t>
            </w:r>
            <w:proofErr w:type="spellStart"/>
            <w:r w:rsidRPr="00DB5C50">
              <w:rPr>
                <w:color w:val="585858"/>
                <w:lang w:val="en-US"/>
              </w:rPr>
              <w:t>new_row</w:t>
            </w:r>
            <w:proofErr w:type="spellEnd"/>
            <w:r w:rsidRPr="00DB5C50">
              <w:rPr>
                <w:color w:val="585858"/>
                <w:lang w:val="en-US"/>
              </w:rPr>
              <w:t xml:space="preserve">, </w:t>
            </w:r>
            <w:proofErr w:type="spellStart"/>
            <w:r w:rsidRPr="00DB5C50">
              <w:rPr>
                <w:color w:val="585858"/>
                <w:lang w:val="en-US"/>
              </w:rPr>
              <w:t>new_col</w:t>
            </w:r>
            <w:proofErr w:type="spellEnd"/>
            <w:r w:rsidRPr="00DB5C50">
              <w:rPr>
                <w:color w:val="585858"/>
                <w:lang w:val="en-US"/>
              </w:rPr>
              <w:t>]</w:t>
            </w:r>
          </w:p>
          <w:p w14:paraId="1E86EEC2" w14:textId="77777777" w:rsidR="00F56008" w:rsidRPr="00DB5C50" w:rsidRDefault="00835842">
            <w:pPr>
              <w:spacing w:after="0" w:line="259" w:lineRule="auto"/>
              <w:ind w:left="478" w:firstLine="0"/>
              <w:jc w:val="left"/>
              <w:rPr>
                <w:lang w:val="en-US"/>
              </w:rPr>
            </w:pPr>
            <w:r w:rsidRPr="00DB5C50">
              <w:rPr>
                <w:rFonts w:ascii="Cambria" w:eastAsia="Cambria" w:hAnsi="Cambria" w:cs="Cambria"/>
                <w:color w:val="585858"/>
                <w:lang w:val="en-US"/>
              </w:rPr>
              <w:t>}</w:t>
            </w:r>
          </w:p>
          <w:p w14:paraId="3982508F" w14:textId="77777777" w:rsidR="00F56008" w:rsidRPr="00DB5C50" w:rsidRDefault="00835842">
            <w:pPr>
              <w:spacing w:after="0" w:line="259" w:lineRule="auto"/>
              <w:ind w:left="239" w:firstLine="0"/>
              <w:jc w:val="left"/>
              <w:rPr>
                <w:lang w:val="en-US"/>
              </w:rPr>
            </w:pPr>
            <w:r w:rsidRPr="00DB5C50">
              <w:rPr>
                <w:rFonts w:ascii="Cambria" w:eastAsia="Cambria" w:hAnsi="Cambria" w:cs="Cambria"/>
                <w:color w:val="585858"/>
                <w:lang w:val="en-US"/>
              </w:rPr>
              <w:t>}</w:t>
            </w:r>
          </w:p>
          <w:p w14:paraId="57594DBF" w14:textId="77777777" w:rsidR="00F56008" w:rsidRPr="00DB5C50" w:rsidRDefault="00835842">
            <w:pPr>
              <w:spacing w:after="0" w:line="259" w:lineRule="auto"/>
              <w:ind w:left="239" w:firstLine="0"/>
              <w:jc w:val="left"/>
              <w:rPr>
                <w:lang w:val="en-US"/>
              </w:rPr>
            </w:pPr>
            <w:r w:rsidRPr="00DB5C50">
              <w:rPr>
                <w:i/>
                <w:color w:val="AD95AF"/>
                <w:lang w:val="en-US"/>
              </w:rPr>
              <w:t># Re-order the stationary distribution if it was provided</w:t>
            </w:r>
          </w:p>
          <w:p w14:paraId="18088363" w14:textId="77777777" w:rsidR="00F56008" w:rsidRDefault="00835842">
            <w:pPr>
              <w:spacing w:after="3" w:line="283" w:lineRule="auto"/>
              <w:ind w:left="239" w:right="3681" w:firstLine="0"/>
              <w:jc w:val="left"/>
            </w:pPr>
            <w:r>
              <w:rPr>
                <w:i/>
                <w:color w:val="AD95AF"/>
              </w:rPr>
              <w:t xml:space="preserve"># </w:t>
            </w:r>
            <w:proofErr w:type="spellStart"/>
            <w:r>
              <w:rPr>
                <w:i/>
                <w:color w:val="AD95AF"/>
              </w:rPr>
              <w:t>Generate</w:t>
            </w:r>
            <w:proofErr w:type="spellEnd"/>
            <w:r>
              <w:rPr>
                <w:i/>
                <w:color w:val="AD95AF"/>
              </w:rPr>
              <w:t xml:space="preserve"> it </w:t>
            </w:r>
            <w:proofErr w:type="spellStart"/>
            <w:r>
              <w:rPr>
                <w:i/>
                <w:color w:val="AD95AF"/>
              </w:rPr>
              <w:t>otherwise</w:t>
            </w:r>
            <w:proofErr w:type="spellEnd"/>
            <w:r>
              <w:rPr>
                <w:i/>
                <w:color w:val="AD95AF"/>
              </w:rPr>
              <w:t xml:space="preserve"> </w:t>
            </w:r>
            <w:proofErr w:type="spellStart"/>
            <w:r>
              <w:rPr>
                <w:b/>
                <w:color w:val="295F94"/>
              </w:rPr>
              <w:t>if</w:t>
            </w:r>
            <w:proofErr w:type="spellEnd"/>
            <w:r>
              <w:rPr>
                <w:b/>
                <w:color w:val="295F94"/>
              </w:rPr>
              <w:t xml:space="preserve"> </w:t>
            </w:r>
            <w:r>
              <w:rPr>
                <w:color w:val="585858"/>
              </w:rPr>
              <w:t>(</w:t>
            </w:r>
            <w:proofErr w:type="spellStart"/>
            <w:r>
              <w:rPr>
                <w:b/>
                <w:color w:val="BC5A65"/>
              </w:rPr>
              <w:t>is.null</w:t>
            </w:r>
            <w:proofErr w:type="spellEnd"/>
            <w:r>
              <w:rPr>
                <w:color w:val="585858"/>
              </w:rPr>
              <w:t xml:space="preserve">(delta)) </w:t>
            </w:r>
            <w:r>
              <w:rPr>
                <w:rFonts w:ascii="Cambria" w:eastAsia="Cambria" w:hAnsi="Cambria" w:cs="Cambria"/>
                <w:color w:val="585858"/>
              </w:rPr>
              <w:t xml:space="preserve">{ </w:t>
            </w:r>
            <w:r>
              <w:rPr>
                <w:color w:val="585858"/>
              </w:rPr>
              <w:t xml:space="preserve">delta </w:t>
            </w:r>
            <w:r>
              <w:rPr>
                <w:color w:val="B05A65"/>
              </w:rPr>
              <w:t xml:space="preserve">&lt;- </w:t>
            </w:r>
            <w:proofErr w:type="spellStart"/>
            <w:r>
              <w:rPr>
                <w:b/>
                <w:color w:val="BC5A65"/>
              </w:rPr>
              <w:t>stat.dist</w:t>
            </w:r>
            <w:proofErr w:type="spellEnd"/>
            <w:r>
              <w:rPr>
                <w:color w:val="585858"/>
              </w:rPr>
              <w:t>(</w:t>
            </w:r>
            <w:proofErr w:type="spellStart"/>
            <w:r>
              <w:rPr>
                <w:color w:val="585858"/>
              </w:rPr>
              <w:t>ordered_gamma</w:t>
            </w:r>
            <w:proofErr w:type="spellEnd"/>
            <w:r>
              <w:rPr>
                <w:color w:val="585858"/>
              </w:rPr>
              <w:t>)</w:t>
            </w:r>
          </w:p>
          <w:p w14:paraId="19A52F21" w14:textId="77777777" w:rsidR="00F56008" w:rsidRDefault="00835842">
            <w:pPr>
              <w:spacing w:after="0" w:line="293" w:lineRule="auto"/>
              <w:ind w:left="478" w:right="4159" w:hanging="239"/>
              <w:jc w:val="left"/>
            </w:pPr>
            <w:r>
              <w:rPr>
                <w:rFonts w:ascii="Cambria" w:eastAsia="Cambria" w:hAnsi="Cambria" w:cs="Cambria"/>
                <w:color w:val="585858"/>
              </w:rPr>
              <w:t xml:space="preserve">} </w:t>
            </w:r>
            <w:proofErr w:type="spellStart"/>
            <w:r>
              <w:rPr>
                <w:b/>
                <w:color w:val="295F94"/>
              </w:rPr>
              <w:t>else</w:t>
            </w:r>
            <w:proofErr w:type="spellEnd"/>
            <w:r>
              <w:rPr>
                <w:b/>
                <w:color w:val="295F94"/>
              </w:rPr>
              <w:t xml:space="preserve"> </w:t>
            </w:r>
            <w:r>
              <w:rPr>
                <w:rFonts w:ascii="Cambria" w:eastAsia="Cambria" w:hAnsi="Cambria" w:cs="Cambria"/>
                <w:color w:val="585858"/>
              </w:rPr>
              <w:t xml:space="preserve">{ </w:t>
            </w:r>
            <w:r>
              <w:rPr>
                <w:color w:val="585858"/>
              </w:rPr>
              <w:t xml:space="preserve">delta </w:t>
            </w:r>
            <w:r>
              <w:rPr>
                <w:color w:val="B05A65"/>
              </w:rPr>
              <w:t xml:space="preserve">&lt;- </w:t>
            </w:r>
            <w:r>
              <w:rPr>
                <w:color w:val="585858"/>
              </w:rPr>
              <w:t>delta[</w:t>
            </w:r>
            <w:proofErr w:type="spellStart"/>
            <w:r>
              <w:rPr>
                <w:color w:val="585858"/>
              </w:rPr>
              <w:t>sorted_lambda</w:t>
            </w:r>
            <w:proofErr w:type="spellEnd"/>
            <w:r>
              <w:rPr>
                <w:color w:val="585858"/>
              </w:rPr>
              <w:t>]</w:t>
            </w:r>
          </w:p>
          <w:p w14:paraId="710DC75F" w14:textId="77777777" w:rsidR="00F56008" w:rsidRDefault="00835842">
            <w:pPr>
              <w:spacing w:after="23" w:line="259" w:lineRule="auto"/>
              <w:ind w:left="239" w:firstLine="0"/>
              <w:jc w:val="left"/>
            </w:pPr>
            <w:r>
              <w:rPr>
                <w:rFonts w:ascii="Cambria" w:eastAsia="Cambria" w:hAnsi="Cambria" w:cs="Cambria"/>
                <w:color w:val="585858"/>
              </w:rPr>
              <w:t>}</w:t>
            </w:r>
          </w:p>
          <w:p w14:paraId="38A6852B" w14:textId="77777777" w:rsidR="00F56008" w:rsidRDefault="00835842">
            <w:pPr>
              <w:spacing w:after="0" w:line="259" w:lineRule="auto"/>
              <w:ind w:left="1674" w:right="3202" w:hanging="1435"/>
              <w:jc w:val="left"/>
            </w:pPr>
            <w:proofErr w:type="spellStart"/>
            <w:r>
              <w:rPr>
                <w:b/>
                <w:color w:val="BC5A65"/>
              </w:rPr>
              <w:t>return</w:t>
            </w:r>
            <w:proofErr w:type="spellEnd"/>
            <w:r>
              <w:rPr>
                <w:color w:val="585858"/>
              </w:rPr>
              <w:t>(</w:t>
            </w:r>
            <w:r>
              <w:rPr>
                <w:b/>
                <w:color w:val="BC5A65"/>
              </w:rPr>
              <w:t>list</w:t>
            </w:r>
            <w:r>
              <w:rPr>
                <w:color w:val="585858"/>
              </w:rPr>
              <w:t>(</w:t>
            </w:r>
            <w:r>
              <w:rPr>
                <w:color w:val="55AA55"/>
              </w:rPr>
              <w:t xml:space="preserve">lambda </w:t>
            </w:r>
            <w:r>
              <w:rPr>
                <w:color w:val="585858"/>
              </w:rPr>
              <w:t xml:space="preserve">= </w:t>
            </w:r>
            <w:r>
              <w:rPr>
                <w:b/>
                <w:color w:val="BC5A65"/>
              </w:rPr>
              <w:t>sort</w:t>
            </w:r>
            <w:r>
              <w:rPr>
                <w:color w:val="585858"/>
              </w:rPr>
              <w:t xml:space="preserve">(lambda), </w:t>
            </w:r>
            <w:r>
              <w:rPr>
                <w:color w:val="55AA55"/>
              </w:rPr>
              <w:t xml:space="preserve">gamma </w:t>
            </w:r>
            <w:r>
              <w:rPr>
                <w:color w:val="585858"/>
              </w:rPr>
              <w:t xml:space="preserve">= </w:t>
            </w:r>
            <w:proofErr w:type="spellStart"/>
            <w:r>
              <w:rPr>
                <w:color w:val="585858"/>
              </w:rPr>
              <w:t>ordered_gamma</w:t>
            </w:r>
            <w:proofErr w:type="spellEnd"/>
            <w:r>
              <w:rPr>
                <w:color w:val="585858"/>
              </w:rPr>
              <w:t>,</w:t>
            </w:r>
          </w:p>
        </w:tc>
      </w:tr>
      <w:tr w:rsidR="00F56008" w14:paraId="7D3371D4" w14:textId="77777777">
        <w:trPr>
          <w:trHeight w:val="535"/>
        </w:trPr>
        <w:tc>
          <w:tcPr>
            <w:tcW w:w="8164" w:type="dxa"/>
            <w:tcBorders>
              <w:top w:val="nil"/>
              <w:left w:val="nil"/>
              <w:bottom w:val="nil"/>
              <w:right w:val="nil"/>
            </w:tcBorders>
            <w:shd w:val="clear" w:color="auto" w:fill="F7F7F7"/>
          </w:tcPr>
          <w:p w14:paraId="71F90625" w14:textId="77777777" w:rsidR="00F56008" w:rsidRDefault="00835842">
            <w:pPr>
              <w:spacing w:after="0" w:line="259" w:lineRule="auto"/>
              <w:ind w:left="1674" w:firstLine="0"/>
              <w:jc w:val="left"/>
            </w:pPr>
            <w:r>
              <w:rPr>
                <w:color w:val="55AA55"/>
              </w:rPr>
              <w:t xml:space="preserve">delta </w:t>
            </w:r>
            <w:r>
              <w:rPr>
                <w:color w:val="585858"/>
              </w:rPr>
              <w:t>= delta))</w:t>
            </w:r>
          </w:p>
          <w:p w14:paraId="796D9D2B" w14:textId="77777777" w:rsidR="00F56008" w:rsidRDefault="00835842">
            <w:pPr>
              <w:spacing w:after="0" w:line="259" w:lineRule="auto"/>
              <w:ind w:left="0" w:firstLine="0"/>
              <w:jc w:val="left"/>
            </w:pPr>
            <w:r>
              <w:rPr>
                <w:rFonts w:ascii="Cambria" w:eastAsia="Cambria" w:hAnsi="Cambria" w:cs="Cambria"/>
                <w:color w:val="585858"/>
              </w:rPr>
              <w:t>}</w:t>
            </w:r>
          </w:p>
        </w:tc>
      </w:tr>
    </w:tbl>
    <w:p w14:paraId="39A2D1EB" w14:textId="77777777" w:rsidR="00F56008" w:rsidRPr="00DB5C50" w:rsidRDefault="00835842">
      <w:pPr>
        <w:ind w:left="508" w:right="1345"/>
        <w:rPr>
          <w:lang w:val="en-US"/>
        </w:rPr>
      </w:pPr>
      <w:r w:rsidRPr="00DB5C50">
        <w:rPr>
          <w:lang w:val="en-US"/>
        </w:rPr>
        <w:lastRenderedPageBreak/>
        <w:t>Let’s show an example to understand the process. For readability, the TPM is filled with row and column indexes instead of probabilities.</w:t>
      </w:r>
    </w:p>
    <w:tbl>
      <w:tblPr>
        <w:tblStyle w:val="TableGrid"/>
        <w:tblW w:w="8164" w:type="dxa"/>
        <w:tblInd w:w="438" w:type="dxa"/>
        <w:tblCellMar>
          <w:top w:w="61" w:type="dxa"/>
          <w:left w:w="60" w:type="dxa"/>
          <w:right w:w="115" w:type="dxa"/>
        </w:tblCellMar>
        <w:tblLook w:val="04A0" w:firstRow="1" w:lastRow="0" w:firstColumn="1" w:lastColumn="0" w:noHBand="0" w:noVBand="1"/>
      </w:tblPr>
      <w:tblGrid>
        <w:gridCol w:w="8164"/>
      </w:tblGrid>
      <w:tr w:rsidR="00F56008" w14:paraId="73FC1A78" w14:textId="77777777">
        <w:trPr>
          <w:trHeight w:val="4133"/>
        </w:trPr>
        <w:tc>
          <w:tcPr>
            <w:tcW w:w="8164" w:type="dxa"/>
            <w:tcBorders>
              <w:top w:val="nil"/>
              <w:left w:val="nil"/>
              <w:bottom w:val="nil"/>
              <w:right w:val="nil"/>
            </w:tcBorders>
            <w:shd w:val="clear" w:color="auto" w:fill="F7F7F7"/>
          </w:tcPr>
          <w:p w14:paraId="365C009C" w14:textId="77777777" w:rsidR="00F56008" w:rsidRDefault="00835842">
            <w:pPr>
              <w:spacing w:after="0" w:line="293" w:lineRule="auto"/>
              <w:ind w:left="0" w:right="4522" w:firstLine="0"/>
              <w:jc w:val="left"/>
            </w:pPr>
            <w:r>
              <w:rPr>
                <w:color w:val="585858"/>
              </w:rPr>
              <w:t xml:space="preserve">lambda </w:t>
            </w:r>
            <w:r>
              <w:rPr>
                <w:color w:val="B05A65"/>
              </w:rPr>
              <w:t xml:space="preserve">&lt;- </w:t>
            </w:r>
            <w:r>
              <w:rPr>
                <w:b/>
                <w:color w:val="BC5A65"/>
              </w:rPr>
              <w:t>c</w:t>
            </w:r>
            <w:r>
              <w:rPr>
                <w:color w:val="585858"/>
              </w:rPr>
              <w:t>(</w:t>
            </w:r>
            <w:r>
              <w:rPr>
                <w:color w:val="AF0F91"/>
              </w:rPr>
              <w:t>30</w:t>
            </w:r>
            <w:r>
              <w:rPr>
                <w:color w:val="585858"/>
              </w:rPr>
              <w:t xml:space="preserve">, </w:t>
            </w:r>
            <w:r>
              <w:rPr>
                <w:color w:val="AF0F91"/>
              </w:rPr>
              <w:t>10</w:t>
            </w:r>
            <w:r>
              <w:rPr>
                <w:color w:val="585858"/>
              </w:rPr>
              <w:t xml:space="preserve">, </w:t>
            </w:r>
            <w:r>
              <w:rPr>
                <w:color w:val="AF0F91"/>
              </w:rPr>
              <w:t>20</w:t>
            </w:r>
            <w:r>
              <w:rPr>
                <w:color w:val="585858"/>
              </w:rPr>
              <w:t xml:space="preserve">) gamma </w:t>
            </w:r>
            <w:r>
              <w:rPr>
                <w:color w:val="B05A65"/>
              </w:rPr>
              <w:t xml:space="preserve">&lt;- </w:t>
            </w:r>
            <w:proofErr w:type="spellStart"/>
            <w:r>
              <w:rPr>
                <w:b/>
                <w:color w:val="BC5A65"/>
              </w:rPr>
              <w:t>matrix</w:t>
            </w:r>
            <w:proofErr w:type="spellEnd"/>
            <w:r>
              <w:rPr>
                <w:color w:val="585858"/>
              </w:rPr>
              <w:t>(</w:t>
            </w:r>
            <w:r>
              <w:rPr>
                <w:b/>
                <w:color w:val="BC5A65"/>
              </w:rPr>
              <w:t>c</w:t>
            </w:r>
            <w:r>
              <w:rPr>
                <w:color w:val="585858"/>
              </w:rPr>
              <w:t>(</w:t>
            </w:r>
            <w:r>
              <w:rPr>
                <w:color w:val="AF0F91"/>
              </w:rPr>
              <w:t>11</w:t>
            </w:r>
            <w:r>
              <w:rPr>
                <w:color w:val="585858"/>
              </w:rPr>
              <w:t xml:space="preserve">, </w:t>
            </w:r>
            <w:r>
              <w:rPr>
                <w:color w:val="AF0F91"/>
              </w:rPr>
              <w:t>12</w:t>
            </w:r>
            <w:r>
              <w:rPr>
                <w:color w:val="585858"/>
              </w:rPr>
              <w:t xml:space="preserve">, </w:t>
            </w:r>
            <w:r>
              <w:rPr>
                <w:color w:val="AF0F91"/>
              </w:rPr>
              <w:t>13</w:t>
            </w:r>
            <w:r>
              <w:rPr>
                <w:color w:val="585858"/>
              </w:rPr>
              <w:t xml:space="preserve">, </w:t>
            </w:r>
            <w:r>
              <w:rPr>
                <w:color w:val="AF0F91"/>
              </w:rPr>
              <w:t>21</w:t>
            </w:r>
            <w:r>
              <w:rPr>
                <w:color w:val="585858"/>
              </w:rPr>
              <w:t xml:space="preserve">, </w:t>
            </w:r>
            <w:r>
              <w:rPr>
                <w:color w:val="AF0F91"/>
              </w:rPr>
              <w:t>22</w:t>
            </w:r>
            <w:r>
              <w:rPr>
                <w:color w:val="585858"/>
              </w:rPr>
              <w:t xml:space="preserve">, </w:t>
            </w:r>
            <w:r>
              <w:rPr>
                <w:color w:val="AF0F91"/>
              </w:rPr>
              <w:t>23</w:t>
            </w:r>
            <w:r>
              <w:rPr>
                <w:color w:val="585858"/>
              </w:rPr>
              <w:t>,</w:t>
            </w:r>
          </w:p>
          <w:p w14:paraId="02902B28" w14:textId="77777777" w:rsidR="00F56008" w:rsidRDefault="00835842">
            <w:pPr>
              <w:spacing w:after="34" w:line="259" w:lineRule="auto"/>
              <w:ind w:left="619" w:firstLine="0"/>
              <w:jc w:val="center"/>
            </w:pPr>
            <w:r>
              <w:rPr>
                <w:color w:val="AF0F91"/>
              </w:rPr>
              <w:t>31</w:t>
            </w:r>
            <w:r>
              <w:rPr>
                <w:color w:val="585858"/>
              </w:rPr>
              <w:t xml:space="preserve">, </w:t>
            </w:r>
            <w:r>
              <w:rPr>
                <w:color w:val="AF0F91"/>
              </w:rPr>
              <w:t>32</w:t>
            </w:r>
            <w:r>
              <w:rPr>
                <w:color w:val="585858"/>
              </w:rPr>
              <w:t xml:space="preserve">, </w:t>
            </w:r>
            <w:r>
              <w:rPr>
                <w:color w:val="AF0F91"/>
              </w:rPr>
              <w:t>33</w:t>
            </w:r>
            <w:r>
              <w:rPr>
                <w:color w:val="585858"/>
              </w:rPr>
              <w:t xml:space="preserve">), </w:t>
            </w:r>
            <w:proofErr w:type="spellStart"/>
            <w:r>
              <w:rPr>
                <w:color w:val="55AA55"/>
              </w:rPr>
              <w:t>byrow</w:t>
            </w:r>
            <w:proofErr w:type="spellEnd"/>
            <w:r>
              <w:rPr>
                <w:color w:val="55AA55"/>
              </w:rPr>
              <w:t xml:space="preserve"> </w:t>
            </w:r>
            <w:r>
              <w:rPr>
                <w:color w:val="585858"/>
              </w:rPr>
              <w:t xml:space="preserve">= </w:t>
            </w:r>
            <w:r>
              <w:rPr>
                <w:color w:val="AF0F91"/>
              </w:rPr>
              <w:t>TRUE</w:t>
            </w:r>
            <w:r>
              <w:rPr>
                <w:color w:val="585858"/>
              </w:rPr>
              <w:t xml:space="preserve">, </w:t>
            </w:r>
            <w:proofErr w:type="spellStart"/>
            <w:r>
              <w:rPr>
                <w:color w:val="55AA55"/>
              </w:rPr>
              <w:t>ncol</w:t>
            </w:r>
            <w:proofErr w:type="spellEnd"/>
            <w:r>
              <w:rPr>
                <w:color w:val="55AA55"/>
              </w:rPr>
              <w:t xml:space="preserve"> </w:t>
            </w:r>
            <w:r>
              <w:rPr>
                <w:color w:val="585858"/>
              </w:rPr>
              <w:t xml:space="preserve">= </w:t>
            </w:r>
            <w:r>
              <w:rPr>
                <w:color w:val="AF0F91"/>
              </w:rPr>
              <w:t>3</w:t>
            </w:r>
            <w:r>
              <w:rPr>
                <w:color w:val="585858"/>
              </w:rPr>
              <w:t>)</w:t>
            </w:r>
          </w:p>
          <w:p w14:paraId="6FD43FC5" w14:textId="77777777" w:rsidR="00F56008" w:rsidRDefault="00835842">
            <w:pPr>
              <w:spacing w:after="277" w:line="259" w:lineRule="auto"/>
              <w:ind w:left="0" w:firstLine="0"/>
              <w:jc w:val="left"/>
            </w:pPr>
            <w:proofErr w:type="spellStart"/>
            <w:r>
              <w:rPr>
                <w:b/>
                <w:color w:val="BC5A65"/>
              </w:rPr>
              <w:t>pois.HMM.label.order</w:t>
            </w:r>
            <w:proofErr w:type="spellEnd"/>
            <w:r>
              <w:rPr>
                <w:color w:val="585858"/>
              </w:rPr>
              <w:t>(</w:t>
            </w:r>
            <w:r>
              <w:rPr>
                <w:color w:val="55AA55"/>
              </w:rPr>
              <w:t xml:space="preserve">m </w:t>
            </w:r>
            <w:r>
              <w:rPr>
                <w:color w:val="585858"/>
              </w:rPr>
              <w:t xml:space="preserve">= </w:t>
            </w:r>
            <w:r>
              <w:rPr>
                <w:color w:val="AF0F91"/>
              </w:rPr>
              <w:t>3</w:t>
            </w:r>
            <w:r>
              <w:rPr>
                <w:color w:val="585858"/>
              </w:rPr>
              <w:t>, lambda, gamma)</w:t>
            </w:r>
          </w:p>
          <w:p w14:paraId="3C9F6925" w14:textId="77777777" w:rsidR="00F56008" w:rsidRDefault="00835842">
            <w:pPr>
              <w:spacing w:after="0" w:line="259" w:lineRule="auto"/>
              <w:ind w:left="0" w:firstLine="0"/>
              <w:jc w:val="left"/>
            </w:pPr>
            <w:r>
              <w:rPr>
                <w:color w:val="585858"/>
              </w:rPr>
              <w:t>## $lambda</w:t>
            </w:r>
          </w:p>
          <w:p w14:paraId="4A9195AB" w14:textId="77777777" w:rsidR="00F56008" w:rsidRDefault="00835842">
            <w:pPr>
              <w:spacing w:after="0" w:line="259" w:lineRule="auto"/>
              <w:ind w:left="0" w:firstLine="0"/>
              <w:jc w:val="left"/>
            </w:pPr>
            <w:r>
              <w:rPr>
                <w:color w:val="585858"/>
              </w:rPr>
              <w:t>## [1] 10 20 30</w:t>
            </w:r>
          </w:p>
          <w:p w14:paraId="4E27AA2C" w14:textId="77777777" w:rsidR="00F56008" w:rsidRDefault="00835842">
            <w:pPr>
              <w:spacing w:after="0" w:line="259" w:lineRule="auto"/>
              <w:ind w:left="0" w:firstLine="0"/>
              <w:jc w:val="left"/>
            </w:pPr>
            <w:r>
              <w:rPr>
                <w:color w:val="585858"/>
              </w:rPr>
              <w:t>##</w:t>
            </w:r>
          </w:p>
          <w:p w14:paraId="62B826C9" w14:textId="77777777" w:rsidR="00F56008" w:rsidRDefault="00835842">
            <w:pPr>
              <w:spacing w:after="14" w:line="259" w:lineRule="auto"/>
              <w:ind w:left="0" w:firstLine="0"/>
              <w:jc w:val="left"/>
            </w:pPr>
            <w:r>
              <w:rPr>
                <w:color w:val="585858"/>
              </w:rPr>
              <w:t>## $gamma</w:t>
            </w:r>
          </w:p>
          <w:p w14:paraId="4DB4CDD4" w14:textId="77777777" w:rsidR="00F56008" w:rsidRDefault="00835842">
            <w:pPr>
              <w:tabs>
                <w:tab w:val="center" w:pos="1793"/>
              </w:tabs>
              <w:spacing w:after="34" w:line="259" w:lineRule="auto"/>
              <w:ind w:left="0" w:firstLine="0"/>
              <w:jc w:val="left"/>
            </w:pPr>
            <w:r>
              <w:rPr>
                <w:color w:val="585858"/>
              </w:rPr>
              <w:t>##</w:t>
            </w:r>
            <w:r>
              <w:rPr>
                <w:color w:val="585858"/>
              </w:rPr>
              <w:tab/>
              <w:t>[,1] [,2] [,3]</w:t>
            </w:r>
          </w:p>
          <w:p w14:paraId="2C490B91" w14:textId="77777777" w:rsidR="00F56008" w:rsidRDefault="00835842">
            <w:pPr>
              <w:tabs>
                <w:tab w:val="center" w:pos="1315"/>
                <w:tab w:val="center" w:pos="1913"/>
                <w:tab w:val="center" w:pos="2511"/>
              </w:tabs>
              <w:spacing w:after="34" w:line="259" w:lineRule="auto"/>
              <w:ind w:left="0" w:firstLine="0"/>
              <w:jc w:val="left"/>
            </w:pPr>
            <w:r>
              <w:rPr>
                <w:color w:val="585858"/>
              </w:rPr>
              <w:t>## [1,]</w:t>
            </w:r>
            <w:r>
              <w:rPr>
                <w:color w:val="585858"/>
              </w:rPr>
              <w:tab/>
              <w:t>33</w:t>
            </w:r>
            <w:r>
              <w:rPr>
                <w:color w:val="585858"/>
              </w:rPr>
              <w:tab/>
              <w:t>31</w:t>
            </w:r>
            <w:r>
              <w:rPr>
                <w:color w:val="585858"/>
              </w:rPr>
              <w:tab/>
              <w:t>32</w:t>
            </w:r>
          </w:p>
          <w:p w14:paraId="094D9372" w14:textId="77777777" w:rsidR="00F56008" w:rsidRDefault="00835842">
            <w:pPr>
              <w:tabs>
                <w:tab w:val="center" w:pos="1315"/>
                <w:tab w:val="center" w:pos="1913"/>
                <w:tab w:val="center" w:pos="2511"/>
              </w:tabs>
              <w:spacing w:after="34" w:line="259" w:lineRule="auto"/>
              <w:ind w:left="0" w:firstLine="0"/>
              <w:jc w:val="left"/>
            </w:pPr>
            <w:r>
              <w:rPr>
                <w:color w:val="585858"/>
              </w:rPr>
              <w:t>## [2,]</w:t>
            </w:r>
            <w:r>
              <w:rPr>
                <w:color w:val="585858"/>
              </w:rPr>
              <w:tab/>
              <w:t>13</w:t>
            </w:r>
            <w:r>
              <w:rPr>
                <w:color w:val="585858"/>
              </w:rPr>
              <w:tab/>
              <w:t>11</w:t>
            </w:r>
            <w:r>
              <w:rPr>
                <w:color w:val="585858"/>
              </w:rPr>
              <w:tab/>
              <w:t>12</w:t>
            </w:r>
          </w:p>
          <w:p w14:paraId="001E20C2" w14:textId="77777777" w:rsidR="00F56008" w:rsidRDefault="00835842">
            <w:pPr>
              <w:tabs>
                <w:tab w:val="center" w:pos="1315"/>
                <w:tab w:val="center" w:pos="1913"/>
                <w:tab w:val="center" w:pos="2511"/>
              </w:tabs>
              <w:spacing w:after="0" w:line="259" w:lineRule="auto"/>
              <w:ind w:left="0" w:firstLine="0"/>
              <w:jc w:val="left"/>
            </w:pPr>
            <w:r>
              <w:rPr>
                <w:color w:val="585858"/>
              </w:rPr>
              <w:t>## [3,]</w:t>
            </w:r>
            <w:r>
              <w:rPr>
                <w:color w:val="585858"/>
              </w:rPr>
              <w:tab/>
              <w:t>23</w:t>
            </w:r>
            <w:r>
              <w:rPr>
                <w:color w:val="585858"/>
              </w:rPr>
              <w:tab/>
              <w:t>21</w:t>
            </w:r>
            <w:r>
              <w:rPr>
                <w:color w:val="585858"/>
              </w:rPr>
              <w:tab/>
              <w:t>22</w:t>
            </w:r>
          </w:p>
          <w:p w14:paraId="1EDB69A0" w14:textId="77777777" w:rsidR="00F56008" w:rsidRDefault="00835842">
            <w:pPr>
              <w:spacing w:after="0" w:line="259" w:lineRule="auto"/>
              <w:ind w:left="0" w:firstLine="0"/>
              <w:jc w:val="left"/>
            </w:pPr>
            <w:r>
              <w:rPr>
                <w:color w:val="585858"/>
              </w:rPr>
              <w:t>##</w:t>
            </w:r>
          </w:p>
          <w:p w14:paraId="626FECFA" w14:textId="77777777" w:rsidR="00F56008" w:rsidRDefault="00835842">
            <w:pPr>
              <w:spacing w:after="0" w:line="259" w:lineRule="auto"/>
              <w:ind w:left="0" w:firstLine="0"/>
              <w:jc w:val="left"/>
            </w:pPr>
            <w:r>
              <w:rPr>
                <w:color w:val="585858"/>
              </w:rPr>
              <w:t>## $delta</w:t>
            </w:r>
          </w:p>
          <w:p w14:paraId="7AE3107A" w14:textId="77777777" w:rsidR="00F56008" w:rsidRDefault="00835842">
            <w:pPr>
              <w:spacing w:after="0" w:line="259" w:lineRule="auto"/>
              <w:ind w:left="0" w:firstLine="0"/>
              <w:jc w:val="left"/>
            </w:pPr>
            <w:r>
              <w:rPr>
                <w:color w:val="585858"/>
              </w:rPr>
              <w:t>## [1] -0.032786885 0.016393443 -0.008196721</w:t>
            </w:r>
          </w:p>
        </w:tc>
      </w:tr>
    </w:tbl>
    <w:p w14:paraId="29905B11" w14:textId="77777777" w:rsidR="00F56008" w:rsidRDefault="00835842">
      <w:pPr>
        <w:spacing w:after="176"/>
        <w:ind w:left="508" w:right="2543"/>
      </w:pPr>
      <w:r w:rsidRPr="00DB5C50">
        <w:rPr>
          <w:lang w:val="en-US"/>
        </w:rPr>
        <w:t xml:space="preserve">State 1 has been relabeled state 3, state 2 became state 1, and state 3 became state 2. </w:t>
      </w:r>
      <w:r>
        <w:t xml:space="preserve">In </w:t>
      </w:r>
      <w:proofErr w:type="spellStart"/>
      <w:r>
        <w:t>short</w:t>
      </w:r>
      <w:proofErr w:type="spellEnd"/>
      <w:r>
        <w:t xml:space="preserve">, </w:t>
      </w:r>
      <w:r>
        <w:rPr>
          <w:rFonts w:ascii="Cambria" w:eastAsia="Cambria" w:hAnsi="Cambria" w:cs="Cambria"/>
        </w:rPr>
        <w:t>1 → 3</w:t>
      </w:r>
      <w:r>
        <w:rPr>
          <w:rFonts w:ascii="Cambria" w:eastAsia="Cambria" w:hAnsi="Cambria" w:cs="Cambria"/>
          <w:i/>
        </w:rPr>
        <w:t>,</w:t>
      </w:r>
      <w:r>
        <w:rPr>
          <w:rFonts w:ascii="Cambria" w:eastAsia="Cambria" w:hAnsi="Cambria" w:cs="Cambria"/>
        </w:rPr>
        <w:t>2 → 1</w:t>
      </w:r>
      <w:r>
        <w:rPr>
          <w:rFonts w:ascii="Cambria" w:eastAsia="Cambria" w:hAnsi="Cambria" w:cs="Cambria"/>
          <w:i/>
        </w:rPr>
        <w:t>,and</w:t>
      </w:r>
      <w:r>
        <w:rPr>
          <w:rFonts w:ascii="Cambria" w:eastAsia="Cambria" w:hAnsi="Cambria" w:cs="Cambria"/>
        </w:rPr>
        <w:t>3 → 2</w:t>
      </w:r>
      <w:r>
        <w:t>.</w:t>
      </w:r>
    </w:p>
    <w:p w14:paraId="22025D31" w14:textId="77777777" w:rsidR="00F56008" w:rsidRDefault="00835842">
      <w:pPr>
        <w:numPr>
          <w:ilvl w:val="0"/>
          <w:numId w:val="6"/>
        </w:numPr>
        <w:ind w:left="500" w:right="1345" w:hanging="399"/>
      </w:pPr>
      <w:proofErr w:type="spellStart"/>
      <w:r>
        <w:t>Bootstrap</w:t>
      </w:r>
      <w:proofErr w:type="spellEnd"/>
      <w:r>
        <w:t xml:space="preserve"> </w:t>
      </w:r>
      <w:proofErr w:type="spellStart"/>
      <w:r>
        <w:t>code</w:t>
      </w:r>
      <w:proofErr w:type="spellEnd"/>
    </w:p>
    <w:tbl>
      <w:tblPr>
        <w:tblStyle w:val="TableGrid"/>
        <w:tblW w:w="8164" w:type="dxa"/>
        <w:tblInd w:w="438" w:type="dxa"/>
        <w:tblCellMar>
          <w:top w:w="67" w:type="dxa"/>
          <w:left w:w="60" w:type="dxa"/>
          <w:right w:w="115" w:type="dxa"/>
        </w:tblCellMar>
        <w:tblLook w:val="04A0" w:firstRow="1" w:lastRow="0" w:firstColumn="1" w:lastColumn="0" w:noHBand="0" w:noVBand="1"/>
      </w:tblPr>
      <w:tblGrid>
        <w:gridCol w:w="8164"/>
      </w:tblGrid>
      <w:tr w:rsidR="00F56008" w14:paraId="05D70632" w14:textId="77777777">
        <w:trPr>
          <w:trHeight w:val="4826"/>
        </w:trPr>
        <w:tc>
          <w:tcPr>
            <w:tcW w:w="8164" w:type="dxa"/>
            <w:tcBorders>
              <w:top w:val="nil"/>
              <w:left w:val="nil"/>
              <w:bottom w:val="nil"/>
              <w:right w:val="nil"/>
            </w:tcBorders>
            <w:shd w:val="clear" w:color="auto" w:fill="F7F7F7"/>
          </w:tcPr>
          <w:p w14:paraId="4FBDD540" w14:textId="77777777" w:rsidR="00F56008" w:rsidRDefault="00835842">
            <w:pPr>
              <w:spacing w:after="35" w:line="259" w:lineRule="auto"/>
              <w:ind w:left="0" w:firstLine="0"/>
              <w:jc w:val="left"/>
            </w:pPr>
            <w:proofErr w:type="spellStart"/>
            <w:r>
              <w:rPr>
                <w:color w:val="585858"/>
              </w:rPr>
              <w:t>bootstrap_estimates</w:t>
            </w:r>
            <w:proofErr w:type="spellEnd"/>
            <w:r>
              <w:rPr>
                <w:color w:val="585858"/>
              </w:rPr>
              <w:t xml:space="preserve"> </w:t>
            </w:r>
            <w:r>
              <w:rPr>
                <w:color w:val="B05A65"/>
              </w:rPr>
              <w:t xml:space="preserve">&lt;- </w:t>
            </w:r>
            <w:proofErr w:type="spellStart"/>
            <w:r>
              <w:rPr>
                <w:b/>
                <w:color w:val="BC5A65"/>
              </w:rPr>
              <w:t>data.frame</w:t>
            </w:r>
            <w:proofErr w:type="spellEnd"/>
            <w:r>
              <w:rPr>
                <w:color w:val="585858"/>
              </w:rPr>
              <w:t>()</w:t>
            </w:r>
          </w:p>
          <w:p w14:paraId="40AAD7C9" w14:textId="77777777" w:rsidR="00F56008" w:rsidRPr="00DB5C50" w:rsidRDefault="00835842">
            <w:pPr>
              <w:spacing w:after="0" w:line="259" w:lineRule="auto"/>
              <w:ind w:left="0" w:firstLine="0"/>
              <w:jc w:val="left"/>
              <w:rPr>
                <w:lang w:val="en-US"/>
              </w:rPr>
            </w:pPr>
            <w:r w:rsidRPr="00DB5C50">
              <w:rPr>
                <w:color w:val="585858"/>
                <w:lang w:val="en-US"/>
              </w:rPr>
              <w:t xml:space="preserve">DATA_SIZE </w:t>
            </w:r>
            <w:r w:rsidRPr="00DB5C50">
              <w:rPr>
                <w:color w:val="B05A65"/>
                <w:lang w:val="en-US"/>
              </w:rPr>
              <w:t xml:space="preserve">&lt;- </w:t>
            </w:r>
            <w:r w:rsidRPr="00DB5C50">
              <w:rPr>
                <w:b/>
                <w:color w:val="BC5A65"/>
                <w:lang w:val="en-US"/>
              </w:rPr>
              <w:t>length</w:t>
            </w:r>
            <w:r w:rsidRPr="00DB5C50">
              <w:rPr>
                <w:color w:val="585858"/>
                <w:lang w:val="en-US"/>
              </w:rPr>
              <w:t>(</w:t>
            </w:r>
            <w:proofErr w:type="spellStart"/>
            <w:r w:rsidRPr="00DB5C50">
              <w:rPr>
                <w:color w:val="585858"/>
                <w:lang w:val="en-US"/>
              </w:rPr>
              <w:t>lamb_data</w:t>
            </w:r>
            <w:proofErr w:type="spellEnd"/>
            <w:r w:rsidRPr="00DB5C50">
              <w:rPr>
                <w:color w:val="585858"/>
                <w:lang w:val="en-US"/>
              </w:rPr>
              <w:t>)</w:t>
            </w:r>
          </w:p>
          <w:p w14:paraId="75250432" w14:textId="77777777" w:rsidR="00F56008" w:rsidRPr="00DB5C50" w:rsidRDefault="00835842">
            <w:pPr>
              <w:spacing w:after="14" w:line="259" w:lineRule="auto"/>
              <w:ind w:left="0" w:firstLine="0"/>
              <w:jc w:val="left"/>
              <w:rPr>
                <w:lang w:val="en-US"/>
              </w:rPr>
            </w:pPr>
            <w:r w:rsidRPr="00DB5C50">
              <w:rPr>
                <w:i/>
                <w:color w:val="AD95AF"/>
                <w:lang w:val="en-US"/>
              </w:rPr>
              <w:t># Set how many parametric bootstrap samples we create</w:t>
            </w:r>
          </w:p>
          <w:p w14:paraId="281EEBA0" w14:textId="77777777" w:rsidR="00F56008" w:rsidRPr="00DB5C50" w:rsidRDefault="00835842">
            <w:pPr>
              <w:spacing w:after="235" w:line="259" w:lineRule="auto"/>
              <w:ind w:left="0" w:firstLine="0"/>
              <w:jc w:val="left"/>
              <w:rPr>
                <w:lang w:val="en-US"/>
              </w:rPr>
            </w:pPr>
            <w:r w:rsidRPr="00DB5C50">
              <w:rPr>
                <w:color w:val="585858"/>
                <w:lang w:val="en-US"/>
              </w:rPr>
              <w:t xml:space="preserve">BOOTSTRAP_SAMPLES </w:t>
            </w:r>
            <w:r w:rsidRPr="00DB5C50">
              <w:rPr>
                <w:color w:val="B05A65"/>
                <w:lang w:val="en-US"/>
              </w:rPr>
              <w:t xml:space="preserve">&lt;- </w:t>
            </w:r>
            <w:r w:rsidRPr="00DB5C50">
              <w:rPr>
                <w:color w:val="AF0F91"/>
                <w:lang w:val="en-US"/>
              </w:rPr>
              <w:t>10</w:t>
            </w:r>
          </w:p>
          <w:p w14:paraId="45421D89" w14:textId="77777777" w:rsidR="00F56008" w:rsidRPr="00DB5C50" w:rsidRDefault="00835842">
            <w:pPr>
              <w:spacing w:after="14" w:line="259" w:lineRule="auto"/>
              <w:ind w:left="0" w:firstLine="0"/>
              <w:jc w:val="left"/>
              <w:rPr>
                <w:lang w:val="en-US"/>
              </w:rPr>
            </w:pPr>
            <w:r w:rsidRPr="00DB5C50">
              <w:rPr>
                <w:i/>
                <w:color w:val="AD95AF"/>
                <w:lang w:val="en-US"/>
              </w:rPr>
              <w:t># ML parameters</w:t>
            </w:r>
          </w:p>
          <w:p w14:paraId="1473E464" w14:textId="77777777" w:rsidR="00F56008" w:rsidRPr="00DB5C50" w:rsidRDefault="00835842">
            <w:pPr>
              <w:spacing w:after="34" w:line="259" w:lineRule="auto"/>
              <w:ind w:left="0" w:firstLine="0"/>
              <w:jc w:val="left"/>
              <w:rPr>
                <w:lang w:val="en-US"/>
              </w:rPr>
            </w:pPr>
            <w:proofErr w:type="spellStart"/>
            <w:r w:rsidRPr="00DB5C50">
              <w:rPr>
                <w:color w:val="585858"/>
                <w:lang w:val="en-US"/>
              </w:rPr>
              <w:t>ML_working_estimates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color w:val="585858"/>
                <w:lang w:val="en-US"/>
              </w:rPr>
              <w:t>env</w:t>
            </w:r>
            <w:r w:rsidRPr="00DB5C50">
              <w:rPr>
                <w:lang w:val="en-US"/>
              </w:rPr>
              <w:t>$</w:t>
            </w:r>
            <w:r w:rsidRPr="00DB5C50">
              <w:rPr>
                <w:color w:val="585858"/>
                <w:lang w:val="en-US"/>
              </w:rPr>
              <w:t>last.par.best</w:t>
            </w:r>
            <w:proofErr w:type="spellEnd"/>
          </w:p>
          <w:p w14:paraId="3D0D9F14" w14:textId="77777777" w:rsidR="00F56008" w:rsidRPr="00DB5C50" w:rsidRDefault="00835842">
            <w:pPr>
              <w:spacing w:after="201" w:line="292" w:lineRule="auto"/>
              <w:ind w:left="0" w:right="816" w:firstLine="0"/>
              <w:jc w:val="left"/>
              <w:rPr>
                <w:lang w:val="en-US"/>
              </w:rPr>
            </w:pPr>
            <w:proofErr w:type="spellStart"/>
            <w:r w:rsidRPr="00DB5C50">
              <w:rPr>
                <w:color w:val="585858"/>
                <w:lang w:val="en-US"/>
              </w:rPr>
              <w:t>ML_natural_estimates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ML_working_estimates</w:t>
            </w:r>
            <w:proofErr w:type="spellEnd"/>
            <w:r w:rsidRPr="00DB5C50">
              <w:rPr>
                <w:color w:val="585858"/>
                <w:lang w:val="en-US"/>
              </w:rPr>
              <w:t xml:space="preserve">) gamma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gamma</w:t>
            </w:r>
            <w:proofErr w:type="spellEnd"/>
            <w:r w:rsidRPr="00DB5C50">
              <w:rPr>
                <w:color w:val="585858"/>
                <w:lang w:val="en-US"/>
              </w:rPr>
              <w:t xml:space="preserve"> lambda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lambda</w:t>
            </w:r>
            <w:proofErr w:type="spellEnd"/>
            <w:r w:rsidRPr="00DB5C50">
              <w:rPr>
                <w:color w:val="585858"/>
                <w:lang w:val="en-US"/>
              </w:rPr>
              <w:t xml:space="preserve"> delta </w:t>
            </w:r>
            <w:r w:rsidRPr="00DB5C50">
              <w:rPr>
                <w:color w:val="B05A65"/>
                <w:lang w:val="en-US"/>
              </w:rPr>
              <w:t xml:space="preserve">&lt;- </w:t>
            </w:r>
            <w:proofErr w:type="spellStart"/>
            <w:r w:rsidRPr="00DB5C50">
              <w:rPr>
                <w:color w:val="585858"/>
                <w:lang w:val="en-US"/>
              </w:rPr>
              <w:t>ML_natural_estimates</w:t>
            </w:r>
            <w:r w:rsidRPr="00DB5C50">
              <w:rPr>
                <w:lang w:val="en-US"/>
              </w:rPr>
              <w:t>$</w:t>
            </w:r>
            <w:r w:rsidRPr="00DB5C50">
              <w:rPr>
                <w:color w:val="585858"/>
                <w:lang w:val="en-US"/>
              </w:rPr>
              <w:t>delta</w:t>
            </w:r>
            <w:proofErr w:type="spellEnd"/>
          </w:p>
          <w:p w14:paraId="4E9C986F" w14:textId="77777777" w:rsidR="00F56008" w:rsidRPr="00DB5C50" w:rsidRDefault="00835842">
            <w:pPr>
              <w:spacing w:after="20" w:line="274" w:lineRule="auto"/>
              <w:ind w:left="0" w:right="3805" w:firstLine="0"/>
              <w:jc w:val="left"/>
              <w:rPr>
                <w:lang w:val="en-US"/>
              </w:rPr>
            </w:pPr>
            <w:r w:rsidRPr="00DB5C50">
              <w:rPr>
                <w:i/>
                <w:color w:val="AD95AF"/>
                <w:lang w:val="en-US"/>
              </w:rPr>
              <w:t xml:space="preserve"># Parameters for TMB </w:t>
            </w:r>
            <w:r w:rsidRPr="00DB5C50">
              <w:rPr>
                <w:color w:val="585858"/>
                <w:lang w:val="en-US"/>
              </w:rPr>
              <w:t xml:space="preserve">cols </w:t>
            </w:r>
            <w:r w:rsidRPr="00DB5C50">
              <w:rPr>
                <w:color w:val="B05A65"/>
                <w:lang w:val="en-US"/>
              </w:rPr>
              <w:t xml:space="preserve">&lt;- </w:t>
            </w:r>
            <w:r w:rsidRPr="00DB5C50">
              <w:rPr>
                <w:b/>
                <w:color w:val="BC5A65"/>
                <w:lang w:val="en-US"/>
              </w:rPr>
              <w:t>names</w:t>
            </w:r>
            <w:r w:rsidRPr="00DB5C50">
              <w:rPr>
                <w:color w:val="585858"/>
                <w:lang w:val="en-US"/>
              </w:rPr>
              <w:t>(</w:t>
            </w:r>
            <w:proofErr w:type="spellStart"/>
            <w:r w:rsidRPr="00DB5C50">
              <w:rPr>
                <w:color w:val="585858"/>
                <w:lang w:val="en-US"/>
              </w:rPr>
              <w:t>ML_working_estimates</w:t>
            </w:r>
            <w:proofErr w:type="spellEnd"/>
            <w:r w:rsidRPr="00DB5C50">
              <w:rPr>
                <w:color w:val="585858"/>
                <w:lang w:val="en-US"/>
              </w:rPr>
              <w:t>)</w:t>
            </w:r>
          </w:p>
          <w:p w14:paraId="6890AFD1" w14:textId="77777777" w:rsidR="00F56008" w:rsidRPr="00DB5C50" w:rsidRDefault="00835842">
            <w:pPr>
              <w:spacing w:after="239" w:line="292" w:lineRule="auto"/>
              <w:ind w:left="0" w:right="1294" w:firstLine="0"/>
              <w:jc w:val="left"/>
              <w:rPr>
                <w:lang w:val="en-US"/>
              </w:rPr>
            </w:pPr>
            <w:proofErr w:type="spellStart"/>
            <w:r w:rsidRPr="00DB5C50">
              <w:rPr>
                <w:color w:val="585858"/>
                <w:lang w:val="en-US"/>
              </w:rPr>
              <w:t>tgamma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ML_working_estimates</w:t>
            </w:r>
            <w:proofErr w:type="spellEnd"/>
            <w:r w:rsidRPr="00DB5C50">
              <w:rPr>
                <w:color w:val="585858"/>
                <w:lang w:val="en-US"/>
              </w:rPr>
              <w:t xml:space="preserve">[cols </w:t>
            </w:r>
            <w:r w:rsidRPr="00DB5C50">
              <w:rPr>
                <w:lang w:val="en-US"/>
              </w:rPr>
              <w:t xml:space="preserve">== </w:t>
            </w:r>
            <w:r w:rsidRPr="00DB5C50">
              <w:rPr>
                <w:color w:val="317ECC"/>
                <w:lang w:val="en-US"/>
              </w:rPr>
              <w:t>"</w:t>
            </w:r>
            <w:proofErr w:type="spellStart"/>
            <w:r w:rsidRPr="00DB5C50">
              <w:rPr>
                <w:color w:val="317ECC"/>
                <w:lang w:val="en-US"/>
              </w:rPr>
              <w:t>tgamma</w:t>
            </w:r>
            <w:proofErr w:type="spellEnd"/>
            <w:r w:rsidRPr="00DB5C50">
              <w:rPr>
                <w:color w:val="317ECC"/>
                <w:lang w:val="en-US"/>
              </w:rPr>
              <w:t>"</w:t>
            </w:r>
            <w:r w:rsidRPr="00DB5C50">
              <w:rPr>
                <w:color w:val="585858"/>
                <w:lang w:val="en-US"/>
              </w:rPr>
              <w:t xml:space="preserve">] </w:t>
            </w:r>
            <w:proofErr w:type="spellStart"/>
            <w:r w:rsidRPr="00DB5C50">
              <w:rPr>
                <w:color w:val="585858"/>
                <w:lang w:val="en-US"/>
              </w:rPr>
              <w:t>log_lambda</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ML_working_estimates</w:t>
            </w:r>
            <w:proofErr w:type="spellEnd"/>
            <w:r w:rsidRPr="00DB5C50">
              <w:rPr>
                <w:color w:val="585858"/>
                <w:lang w:val="en-US"/>
              </w:rPr>
              <w:t xml:space="preserve">[cols </w:t>
            </w:r>
            <w:r w:rsidRPr="00DB5C50">
              <w:rPr>
                <w:lang w:val="en-US"/>
              </w:rPr>
              <w:t xml:space="preserve">== </w:t>
            </w:r>
            <w:r w:rsidRPr="00DB5C50">
              <w:rPr>
                <w:color w:val="317ECC"/>
                <w:lang w:val="en-US"/>
              </w:rPr>
              <w:t>"</w:t>
            </w:r>
            <w:proofErr w:type="spellStart"/>
            <w:r w:rsidRPr="00DB5C50">
              <w:rPr>
                <w:color w:val="317ECC"/>
                <w:lang w:val="en-US"/>
              </w:rPr>
              <w:t>log_lambda</w:t>
            </w:r>
            <w:proofErr w:type="spellEnd"/>
            <w:r w:rsidRPr="00DB5C50">
              <w:rPr>
                <w:color w:val="317ECC"/>
                <w:lang w:val="en-US"/>
              </w:rPr>
              <w:t>"</w:t>
            </w:r>
            <w:r w:rsidRPr="00DB5C50">
              <w:rPr>
                <w:color w:val="585858"/>
                <w:lang w:val="en-US"/>
              </w:rPr>
              <w:t xml:space="preserve">] </w:t>
            </w:r>
            <w:proofErr w:type="spellStart"/>
            <w:r w:rsidRPr="00DB5C50">
              <w:rPr>
                <w:color w:val="585858"/>
                <w:lang w:val="en-US"/>
              </w:rPr>
              <w:t>ML_TMB_parameters</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proofErr w:type="spellStart"/>
            <w:r w:rsidRPr="00DB5C50">
              <w:rPr>
                <w:color w:val="55AA55"/>
                <w:lang w:val="en-US"/>
              </w:rPr>
              <w:t>log_lambda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log_lambda</w:t>
            </w:r>
            <w:proofErr w:type="spellEnd"/>
            <w:r w:rsidRPr="00DB5C50">
              <w:rPr>
                <w:color w:val="585858"/>
                <w:lang w:val="en-US"/>
              </w:rPr>
              <w:t xml:space="preserve">, </w:t>
            </w:r>
            <w:proofErr w:type="spellStart"/>
            <w:r w:rsidRPr="00DB5C50">
              <w:rPr>
                <w:color w:val="55AA55"/>
                <w:lang w:val="en-US"/>
              </w:rPr>
              <w:t>tgamma</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tgamma</w:t>
            </w:r>
            <w:proofErr w:type="spellEnd"/>
            <w:r w:rsidRPr="00DB5C50">
              <w:rPr>
                <w:color w:val="585858"/>
                <w:lang w:val="en-US"/>
              </w:rPr>
              <w:t>)</w:t>
            </w:r>
          </w:p>
          <w:p w14:paraId="11B5C86F" w14:textId="77777777" w:rsidR="00F56008" w:rsidRDefault="00835842">
            <w:pPr>
              <w:spacing w:after="0" w:line="259" w:lineRule="auto"/>
              <w:ind w:left="0" w:firstLine="0"/>
              <w:jc w:val="left"/>
            </w:pPr>
            <w:proofErr w:type="spellStart"/>
            <w:r>
              <w:rPr>
                <w:color w:val="585858"/>
              </w:rPr>
              <w:t>params_names</w:t>
            </w:r>
            <w:proofErr w:type="spellEnd"/>
            <w:r>
              <w:rPr>
                <w:color w:val="585858"/>
              </w:rPr>
              <w:t xml:space="preserve"> </w:t>
            </w:r>
            <w:r>
              <w:rPr>
                <w:color w:val="B05A65"/>
              </w:rPr>
              <w:t xml:space="preserve">&lt;- </w:t>
            </w:r>
            <w:r>
              <w:rPr>
                <w:b/>
                <w:color w:val="BC5A65"/>
              </w:rPr>
              <w:t>c</w:t>
            </w:r>
            <w:r>
              <w:rPr>
                <w:color w:val="585858"/>
              </w:rPr>
              <w:t>(</w:t>
            </w:r>
            <w:r>
              <w:rPr>
                <w:color w:val="317ECC"/>
              </w:rPr>
              <w:t>"lambda"</w:t>
            </w:r>
            <w:r>
              <w:rPr>
                <w:color w:val="585858"/>
              </w:rPr>
              <w:t xml:space="preserve">, </w:t>
            </w:r>
            <w:r>
              <w:rPr>
                <w:color w:val="317ECC"/>
              </w:rPr>
              <w:t>"gamma"</w:t>
            </w:r>
            <w:r>
              <w:rPr>
                <w:color w:val="585858"/>
              </w:rPr>
              <w:t xml:space="preserve">, </w:t>
            </w:r>
            <w:r>
              <w:rPr>
                <w:color w:val="317ECC"/>
              </w:rPr>
              <w:t>"delta"</w:t>
            </w:r>
            <w:r>
              <w:rPr>
                <w:color w:val="585858"/>
              </w:rPr>
              <w:t>)</w:t>
            </w:r>
          </w:p>
        </w:tc>
      </w:tr>
    </w:tbl>
    <w:p w14:paraId="251564A9" w14:textId="77777777" w:rsidR="00F56008" w:rsidRDefault="00835842">
      <w:pPr>
        <w:spacing w:after="941" w:line="259" w:lineRule="auto"/>
        <w:ind w:left="438" w:firstLine="0"/>
        <w:jc w:val="left"/>
      </w:pPr>
      <w:r>
        <w:rPr>
          <w:rFonts w:ascii="Cambria" w:eastAsia="Cambria" w:hAnsi="Cambria" w:cs="Cambria"/>
          <w:color w:val="585858"/>
        </w:rPr>
        <w:t>{</w:t>
      </w:r>
    </w:p>
    <w:tbl>
      <w:tblPr>
        <w:tblStyle w:val="TableGrid"/>
        <w:tblpPr w:vertAnchor="text" w:tblpX="438" w:tblpY="-3283"/>
        <w:tblOverlap w:val="never"/>
        <w:tblW w:w="8164" w:type="dxa"/>
        <w:tblInd w:w="0" w:type="dxa"/>
        <w:tblCellMar>
          <w:left w:w="60" w:type="dxa"/>
          <w:bottom w:w="31" w:type="dxa"/>
          <w:right w:w="94" w:type="dxa"/>
        </w:tblCellMar>
        <w:tblLook w:val="04A0" w:firstRow="1" w:lastRow="0" w:firstColumn="1" w:lastColumn="0" w:noHBand="0" w:noVBand="1"/>
      </w:tblPr>
      <w:tblGrid>
        <w:gridCol w:w="8164"/>
      </w:tblGrid>
      <w:tr w:rsidR="00F56008" w:rsidRPr="00CE2C02" w14:paraId="6F9AB735" w14:textId="77777777">
        <w:trPr>
          <w:trHeight w:val="11836"/>
        </w:trPr>
        <w:tc>
          <w:tcPr>
            <w:tcW w:w="8164" w:type="dxa"/>
            <w:tcBorders>
              <w:top w:val="nil"/>
              <w:left w:val="nil"/>
              <w:bottom w:val="nil"/>
              <w:right w:val="nil"/>
            </w:tcBorders>
            <w:shd w:val="clear" w:color="auto" w:fill="F7F7F7"/>
            <w:vAlign w:val="bottom"/>
          </w:tcPr>
          <w:p w14:paraId="40C37F96" w14:textId="77777777" w:rsidR="00F56008" w:rsidRPr="00DB5C50" w:rsidRDefault="00835842">
            <w:pPr>
              <w:spacing w:after="273" w:line="259" w:lineRule="auto"/>
              <w:ind w:left="0" w:firstLine="0"/>
              <w:jc w:val="left"/>
              <w:rPr>
                <w:lang w:val="en-US"/>
              </w:rPr>
            </w:pPr>
            <w:r w:rsidRPr="00DB5C50">
              <w:rPr>
                <w:b/>
                <w:color w:val="295F94"/>
                <w:lang w:val="en-US"/>
              </w:rPr>
              <w:lastRenderedPageBreak/>
              <w:t xml:space="preserve">for </w:t>
            </w:r>
            <w:r w:rsidRPr="00DB5C50">
              <w:rPr>
                <w:color w:val="585858"/>
                <w:lang w:val="en-US"/>
              </w:rPr>
              <w:t>(</w:t>
            </w:r>
            <w:proofErr w:type="spellStart"/>
            <w:r w:rsidRPr="00DB5C50">
              <w:rPr>
                <w:color w:val="585858"/>
                <w:lang w:val="en-US"/>
              </w:rPr>
              <w:t>idx_sample</w:t>
            </w:r>
            <w:proofErr w:type="spellEnd"/>
            <w:r w:rsidRPr="00DB5C50">
              <w:rPr>
                <w:color w:val="585858"/>
                <w:lang w:val="en-US"/>
              </w:rPr>
              <w:t xml:space="preserve">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BOOTSTRAP_SAMPLES) </w:t>
            </w:r>
            <w:r w:rsidRPr="00DB5C50">
              <w:rPr>
                <w:rFonts w:ascii="Cambria" w:eastAsia="Cambria" w:hAnsi="Cambria" w:cs="Cambria"/>
                <w:color w:val="585858"/>
                <w:lang w:val="en-US"/>
              </w:rPr>
              <w:t>{</w:t>
            </w:r>
          </w:p>
          <w:p w14:paraId="27026F51" w14:textId="77777777" w:rsidR="00F56008" w:rsidRPr="00DB5C50" w:rsidRDefault="00835842">
            <w:pPr>
              <w:spacing w:after="201" w:line="294" w:lineRule="auto"/>
              <w:ind w:left="239" w:right="3706" w:firstLine="0"/>
              <w:jc w:val="left"/>
              <w:rPr>
                <w:lang w:val="en-US"/>
              </w:rPr>
            </w:pPr>
            <w:proofErr w:type="spellStart"/>
            <w:r w:rsidRPr="00DB5C50">
              <w:rPr>
                <w:color w:val="585858"/>
                <w:lang w:val="en-US"/>
              </w:rPr>
              <w:t>mod_temp</w:t>
            </w:r>
            <w:proofErr w:type="spellEnd"/>
            <w:r w:rsidRPr="00DB5C50">
              <w:rPr>
                <w:color w:val="585858"/>
                <w:lang w:val="en-US"/>
              </w:rPr>
              <w:t xml:space="preserve"> </w:t>
            </w:r>
            <w:r w:rsidRPr="00DB5C50">
              <w:rPr>
                <w:color w:val="B05A65"/>
                <w:lang w:val="en-US"/>
              </w:rPr>
              <w:t xml:space="preserve">&lt;- </w:t>
            </w:r>
            <w:r w:rsidRPr="00DB5C50">
              <w:rPr>
                <w:b/>
                <w:color w:val="295F94"/>
                <w:lang w:val="en-US"/>
              </w:rPr>
              <w:t xml:space="preserve">NULL </w:t>
            </w:r>
            <w:proofErr w:type="spellStart"/>
            <w:r w:rsidRPr="00DB5C50">
              <w:rPr>
                <w:color w:val="585858"/>
                <w:lang w:val="en-US"/>
              </w:rPr>
              <w:t>natural_parameters</w:t>
            </w:r>
            <w:proofErr w:type="spellEnd"/>
            <w:r w:rsidRPr="00DB5C50">
              <w:rPr>
                <w:color w:val="585858"/>
                <w:lang w:val="en-US"/>
              </w:rPr>
              <w:t xml:space="preserve"> </w:t>
            </w:r>
            <w:r w:rsidRPr="00DB5C50">
              <w:rPr>
                <w:color w:val="B05A65"/>
                <w:lang w:val="en-US"/>
              </w:rPr>
              <w:t xml:space="preserve">&lt;- </w:t>
            </w:r>
            <w:r w:rsidRPr="00DB5C50">
              <w:rPr>
                <w:b/>
                <w:color w:val="295F94"/>
                <w:lang w:val="en-US"/>
              </w:rPr>
              <w:t>NULL</w:t>
            </w:r>
          </w:p>
          <w:p w14:paraId="23753764" w14:textId="77777777" w:rsidR="00F56008" w:rsidRPr="00DB5C50" w:rsidRDefault="00835842">
            <w:pPr>
              <w:spacing w:after="0" w:line="259" w:lineRule="auto"/>
              <w:ind w:left="239" w:firstLine="0"/>
              <w:jc w:val="left"/>
              <w:rPr>
                <w:lang w:val="en-US"/>
              </w:rPr>
            </w:pPr>
            <w:r w:rsidRPr="00DB5C50">
              <w:rPr>
                <w:i/>
                <w:color w:val="AD95AF"/>
                <w:lang w:val="en-US"/>
              </w:rPr>
              <w:t xml:space="preserve"># This while loop is in case </w:t>
            </w:r>
            <w:proofErr w:type="spellStart"/>
            <w:r w:rsidRPr="00DB5C50">
              <w:rPr>
                <w:i/>
                <w:color w:val="AD95AF"/>
                <w:lang w:val="en-US"/>
              </w:rPr>
              <w:t>tmb</w:t>
            </w:r>
            <w:proofErr w:type="spellEnd"/>
            <w:r w:rsidRPr="00DB5C50">
              <w:rPr>
                <w:i/>
                <w:color w:val="AD95AF"/>
                <w:lang w:val="en-US"/>
              </w:rPr>
              <w:t xml:space="preserve"> doesn't converge for some reason</w:t>
            </w:r>
          </w:p>
          <w:p w14:paraId="62DABD4F" w14:textId="77777777" w:rsidR="00F56008" w:rsidRPr="00DB5C50" w:rsidRDefault="00835842">
            <w:pPr>
              <w:spacing w:after="210" w:line="284" w:lineRule="auto"/>
              <w:ind w:left="239" w:firstLine="0"/>
              <w:jc w:val="left"/>
              <w:rPr>
                <w:lang w:val="en-US"/>
              </w:rPr>
            </w:pPr>
            <w:r w:rsidRPr="00DB5C50">
              <w:rPr>
                <w:i/>
                <w:color w:val="AD95AF"/>
                <w:lang w:val="en-US"/>
              </w:rPr>
              <w:t xml:space="preserve"># And in case some parameter estimates are NA values </w:t>
            </w:r>
            <w:r w:rsidRPr="00DB5C50">
              <w:rPr>
                <w:b/>
                <w:color w:val="295F94"/>
                <w:lang w:val="en-US"/>
              </w:rPr>
              <w:t xml:space="preserve">while </w:t>
            </w:r>
            <w:r w:rsidRPr="00DB5C50">
              <w:rPr>
                <w:color w:val="585858"/>
                <w:lang w:val="en-US"/>
              </w:rPr>
              <w:t>(</w:t>
            </w:r>
            <w:proofErr w:type="spellStart"/>
            <w:r w:rsidRPr="00DB5C50">
              <w:rPr>
                <w:b/>
                <w:color w:val="BC5A65"/>
                <w:lang w:val="en-US"/>
              </w:rPr>
              <w:t>is.null</w:t>
            </w:r>
            <w:proofErr w:type="spellEnd"/>
            <w:r w:rsidRPr="00DB5C50">
              <w:rPr>
                <w:color w:val="585858"/>
                <w:lang w:val="en-US"/>
              </w:rPr>
              <w:t>(</w:t>
            </w:r>
            <w:proofErr w:type="spellStart"/>
            <w:r w:rsidRPr="00DB5C50">
              <w:rPr>
                <w:color w:val="585858"/>
                <w:lang w:val="en-US"/>
              </w:rPr>
              <w:t>mod_temp</w:t>
            </w:r>
            <w:proofErr w:type="spellEnd"/>
            <w:r w:rsidRPr="00DB5C50">
              <w:rPr>
                <w:color w:val="585858"/>
                <w:lang w:val="en-US"/>
              </w:rPr>
              <w:t xml:space="preserve">) </w:t>
            </w:r>
            <w:r w:rsidRPr="00DB5C50">
              <w:rPr>
                <w:lang w:val="en-US"/>
              </w:rPr>
              <w:t xml:space="preserve">| </w:t>
            </w:r>
            <w:proofErr w:type="spellStart"/>
            <w:r w:rsidRPr="00DB5C50">
              <w:rPr>
                <w:b/>
                <w:color w:val="BC5A65"/>
                <w:lang w:val="en-US"/>
              </w:rPr>
              <w:t>anyNA</w:t>
            </w:r>
            <w:proofErr w:type="spellEnd"/>
            <w:r w:rsidRPr="00DB5C50">
              <w:rPr>
                <w:color w:val="585858"/>
                <w:lang w:val="en-US"/>
              </w:rPr>
              <w:t>(</w:t>
            </w:r>
            <w:proofErr w:type="spellStart"/>
            <w:r w:rsidRPr="00DB5C50">
              <w:rPr>
                <w:color w:val="585858"/>
                <w:lang w:val="en-US"/>
              </w:rPr>
              <w:t>natural_parameters</w:t>
            </w:r>
            <w:proofErr w:type="spellEnd"/>
            <w:r w:rsidRPr="00DB5C50">
              <w:rPr>
                <w:color w:val="585858"/>
                <w:lang w:val="en-US"/>
              </w:rPr>
              <w:t>[</w:t>
            </w:r>
            <w:proofErr w:type="spellStart"/>
            <w:r w:rsidRPr="00DB5C50">
              <w:rPr>
                <w:color w:val="585858"/>
                <w:lang w:val="en-US"/>
              </w:rPr>
              <w:t>params_names</w:t>
            </w:r>
            <w:proofErr w:type="spellEnd"/>
            <w:r w:rsidRPr="00DB5C50">
              <w:rPr>
                <w:color w:val="585858"/>
                <w:lang w:val="en-US"/>
              </w:rPr>
              <w:t xml:space="preserve">], </w:t>
            </w:r>
            <w:r w:rsidRPr="00DB5C50">
              <w:rPr>
                <w:color w:val="55AA55"/>
                <w:lang w:val="en-US"/>
              </w:rPr>
              <w:t xml:space="preserve">recursive </w:t>
            </w:r>
            <w:r w:rsidRPr="00DB5C50">
              <w:rPr>
                <w:color w:val="585858"/>
                <w:lang w:val="en-US"/>
              </w:rPr>
              <w:t xml:space="preserve">= </w:t>
            </w:r>
            <w:r w:rsidRPr="00DB5C50">
              <w:rPr>
                <w:color w:val="AF0F91"/>
                <w:lang w:val="en-US"/>
              </w:rPr>
              <w:t>TRUE</w:t>
            </w:r>
            <w:r w:rsidRPr="00DB5C50">
              <w:rPr>
                <w:color w:val="585858"/>
                <w:lang w:val="en-US"/>
              </w:rPr>
              <w:t>))</w:t>
            </w:r>
          </w:p>
          <w:p w14:paraId="7C9D7290" w14:textId="77777777" w:rsidR="00F56008" w:rsidRPr="00DB5C50" w:rsidRDefault="00835842">
            <w:pPr>
              <w:spacing w:after="21" w:line="274" w:lineRule="auto"/>
              <w:ind w:left="478" w:right="598" w:firstLine="0"/>
              <w:jc w:val="left"/>
              <w:rPr>
                <w:lang w:val="en-US"/>
              </w:rPr>
            </w:pPr>
            <w:r w:rsidRPr="00DB5C50">
              <w:rPr>
                <w:i/>
                <w:color w:val="AD95AF"/>
                <w:lang w:val="en-US"/>
              </w:rPr>
              <w:t xml:space="preserve">#simulate the data </w:t>
            </w:r>
            <w:proofErr w:type="spellStart"/>
            <w:r w:rsidRPr="00DB5C50">
              <w:rPr>
                <w:color w:val="585858"/>
                <w:lang w:val="en-US"/>
              </w:rPr>
              <w:t>bootstrap_data</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pois.HMM.generate_sample</w:t>
            </w:r>
            <w:proofErr w:type="spellEnd"/>
            <w:r w:rsidRPr="00DB5C50">
              <w:rPr>
                <w:color w:val="585858"/>
                <w:lang w:val="en-US"/>
              </w:rPr>
              <w:t>(</w:t>
            </w:r>
            <w:r w:rsidRPr="00DB5C50">
              <w:rPr>
                <w:color w:val="55AA55"/>
                <w:lang w:val="en-US"/>
              </w:rPr>
              <w:t xml:space="preserve">ns </w:t>
            </w:r>
            <w:r w:rsidRPr="00DB5C50">
              <w:rPr>
                <w:color w:val="585858"/>
                <w:lang w:val="en-US"/>
              </w:rPr>
              <w:t>= DATA_SIZE,</w:t>
            </w:r>
          </w:p>
          <w:p w14:paraId="3F40E99C" w14:textId="77777777" w:rsidR="00F56008" w:rsidRDefault="00835842">
            <w:pPr>
              <w:spacing w:after="201" w:line="293" w:lineRule="auto"/>
              <w:ind w:left="6934" w:hanging="1315"/>
              <w:jc w:val="left"/>
            </w:pPr>
            <w:r>
              <w:rPr>
                <w:color w:val="55AA55"/>
              </w:rPr>
              <w:t xml:space="preserve">mod </w:t>
            </w:r>
            <w:r>
              <w:rPr>
                <w:color w:val="585858"/>
              </w:rPr>
              <w:t xml:space="preserve">= </w:t>
            </w:r>
            <w:r>
              <w:rPr>
                <w:b/>
                <w:color w:val="BC5A65"/>
              </w:rPr>
              <w:t>list</w:t>
            </w:r>
            <w:r>
              <w:rPr>
                <w:color w:val="585858"/>
              </w:rPr>
              <w:t>(</w:t>
            </w:r>
            <w:r>
              <w:rPr>
                <w:color w:val="55AA55"/>
              </w:rPr>
              <w:t xml:space="preserve">m </w:t>
            </w:r>
            <w:r>
              <w:rPr>
                <w:color w:val="585858"/>
              </w:rPr>
              <w:t xml:space="preserve">= m, </w:t>
            </w:r>
            <w:r>
              <w:rPr>
                <w:color w:val="55AA55"/>
              </w:rPr>
              <w:t xml:space="preserve">lambda </w:t>
            </w:r>
            <w:r>
              <w:rPr>
                <w:color w:val="585858"/>
              </w:rPr>
              <w:t xml:space="preserve">= </w:t>
            </w:r>
            <w:r>
              <w:rPr>
                <w:color w:val="55AA55"/>
              </w:rPr>
              <w:t xml:space="preserve">gamma </w:t>
            </w:r>
            <w:r>
              <w:rPr>
                <w:color w:val="585858"/>
              </w:rPr>
              <w:t xml:space="preserve">= </w:t>
            </w:r>
            <w:r>
              <w:rPr>
                <w:color w:val="55AA55"/>
              </w:rPr>
              <w:t xml:space="preserve">delta </w:t>
            </w:r>
            <w:r>
              <w:rPr>
                <w:color w:val="585858"/>
              </w:rPr>
              <w:t>=</w:t>
            </w:r>
          </w:p>
          <w:p w14:paraId="384EE3B5" w14:textId="77777777" w:rsidR="00F56008" w:rsidRPr="00DB5C50" w:rsidRDefault="00835842">
            <w:pPr>
              <w:spacing w:after="14" w:line="259" w:lineRule="auto"/>
              <w:ind w:left="478" w:firstLine="0"/>
              <w:jc w:val="left"/>
              <w:rPr>
                <w:lang w:val="en-US"/>
              </w:rPr>
            </w:pPr>
            <w:r w:rsidRPr="00DB5C50">
              <w:rPr>
                <w:i/>
                <w:color w:val="AD95AF"/>
                <w:lang w:val="en-US"/>
              </w:rPr>
              <w:t># Parameters for TMB</w:t>
            </w:r>
          </w:p>
          <w:p w14:paraId="45826F05" w14:textId="77777777" w:rsidR="00F56008" w:rsidRPr="00DB5C50" w:rsidRDefault="00835842">
            <w:pPr>
              <w:spacing w:after="235" w:line="259" w:lineRule="auto"/>
              <w:ind w:left="478" w:firstLine="0"/>
              <w:jc w:val="left"/>
              <w:rPr>
                <w:lang w:val="en-US"/>
              </w:rPr>
            </w:pPr>
            <w:proofErr w:type="spellStart"/>
            <w:r w:rsidRPr="00DB5C50">
              <w:rPr>
                <w:color w:val="585858"/>
                <w:lang w:val="en-US"/>
              </w:rPr>
              <w:t>TMB_data_bootstrap</w:t>
            </w:r>
            <w:proofErr w:type="spellEnd"/>
            <w:r w:rsidRPr="00DB5C50">
              <w:rPr>
                <w:color w:val="585858"/>
                <w:lang w:val="en-US"/>
              </w:rPr>
              <w:t xml:space="preserve"> </w:t>
            </w:r>
            <w:r w:rsidRPr="00DB5C50">
              <w:rPr>
                <w:color w:val="B05A65"/>
                <w:lang w:val="en-US"/>
              </w:rPr>
              <w:t xml:space="preserve">&lt;- </w:t>
            </w:r>
            <w:r w:rsidRPr="00DB5C50">
              <w:rPr>
                <w:b/>
                <w:color w:val="BC5A65"/>
                <w:lang w:val="en-US"/>
              </w:rPr>
              <w:t>list</w:t>
            </w:r>
            <w:r w:rsidRPr="00DB5C50">
              <w:rPr>
                <w:color w:val="585858"/>
                <w:lang w:val="en-US"/>
              </w:rPr>
              <w:t>(</w:t>
            </w:r>
            <w:r w:rsidRPr="00DB5C50">
              <w:rPr>
                <w:color w:val="55AA55"/>
                <w:lang w:val="en-US"/>
              </w:rPr>
              <w:t xml:space="preserve">x </w:t>
            </w:r>
            <w:r w:rsidRPr="00DB5C50">
              <w:rPr>
                <w:color w:val="585858"/>
                <w:lang w:val="en-US"/>
              </w:rPr>
              <w:t xml:space="preserve">= </w:t>
            </w:r>
            <w:proofErr w:type="spellStart"/>
            <w:r w:rsidRPr="00DB5C50">
              <w:rPr>
                <w:color w:val="585858"/>
                <w:lang w:val="en-US"/>
              </w:rPr>
              <w:t>bootstrap_data</w:t>
            </w:r>
            <w:proofErr w:type="spellEnd"/>
            <w:r w:rsidRPr="00DB5C50">
              <w:rPr>
                <w:color w:val="585858"/>
                <w:lang w:val="en-US"/>
              </w:rPr>
              <w:t xml:space="preserve">, </w:t>
            </w:r>
            <w:r w:rsidRPr="00DB5C50">
              <w:rPr>
                <w:color w:val="55AA55"/>
                <w:lang w:val="en-US"/>
              </w:rPr>
              <w:t xml:space="preserve">m </w:t>
            </w:r>
            <w:r w:rsidRPr="00DB5C50">
              <w:rPr>
                <w:color w:val="585858"/>
                <w:lang w:val="en-US"/>
              </w:rPr>
              <w:t>= m)</w:t>
            </w:r>
          </w:p>
          <w:p w14:paraId="37E9EB9B" w14:textId="77777777" w:rsidR="00F56008" w:rsidRPr="00DB5C50" w:rsidRDefault="00835842">
            <w:pPr>
              <w:spacing w:after="0" w:line="274" w:lineRule="auto"/>
              <w:ind w:left="478" w:right="3228" w:firstLine="0"/>
              <w:jc w:val="left"/>
              <w:rPr>
                <w:lang w:val="en-US"/>
              </w:rPr>
            </w:pPr>
            <w:r w:rsidRPr="00DB5C50">
              <w:rPr>
                <w:i/>
                <w:color w:val="AD95AF"/>
                <w:lang w:val="en-US"/>
              </w:rPr>
              <w:t xml:space="preserve"># Estimate the parameters </w:t>
            </w:r>
            <w:r w:rsidRPr="00DB5C50">
              <w:rPr>
                <w:color w:val="585858"/>
                <w:lang w:val="en-US"/>
              </w:rPr>
              <w:t xml:space="preserve">obj </w:t>
            </w:r>
            <w:r w:rsidRPr="00DB5C50">
              <w:rPr>
                <w:color w:val="B05A65"/>
                <w:lang w:val="en-US"/>
              </w:rPr>
              <w:t xml:space="preserve">&lt;- </w:t>
            </w:r>
            <w:proofErr w:type="spellStart"/>
            <w:r w:rsidRPr="00DB5C50">
              <w:rPr>
                <w:b/>
                <w:color w:val="BC5A65"/>
                <w:lang w:val="en-US"/>
              </w:rPr>
              <w:t>MakeADFun</w:t>
            </w:r>
            <w:proofErr w:type="spellEnd"/>
            <w:r w:rsidRPr="00DB5C50">
              <w:rPr>
                <w:color w:val="585858"/>
                <w:lang w:val="en-US"/>
              </w:rPr>
              <w:t>(</w:t>
            </w:r>
            <w:proofErr w:type="spellStart"/>
            <w:r w:rsidRPr="00DB5C50">
              <w:rPr>
                <w:color w:val="585858"/>
                <w:lang w:val="en-US"/>
              </w:rPr>
              <w:t>TMB_data_bootstrap</w:t>
            </w:r>
            <w:proofErr w:type="spellEnd"/>
            <w:r w:rsidRPr="00DB5C50">
              <w:rPr>
                <w:color w:val="585858"/>
                <w:lang w:val="en-US"/>
              </w:rPr>
              <w:t>,</w:t>
            </w:r>
          </w:p>
          <w:p w14:paraId="24007C84" w14:textId="77777777" w:rsidR="00F56008" w:rsidRPr="00DB5C50" w:rsidRDefault="00835842">
            <w:pPr>
              <w:spacing w:after="211" w:line="283" w:lineRule="auto"/>
              <w:ind w:left="2511" w:right="2989" w:firstLine="0"/>
              <w:jc w:val="left"/>
              <w:rPr>
                <w:lang w:val="en-US"/>
              </w:rPr>
            </w:pPr>
            <w:proofErr w:type="spellStart"/>
            <w:r w:rsidRPr="00DB5C50">
              <w:rPr>
                <w:color w:val="585858"/>
                <w:lang w:val="en-US"/>
              </w:rPr>
              <w:t>ML_TMB_parameters</w:t>
            </w:r>
            <w:proofErr w:type="spellEnd"/>
            <w:r w:rsidRPr="00DB5C50">
              <w:rPr>
                <w:color w:val="585858"/>
                <w:lang w:val="en-US"/>
              </w:rPr>
              <w:t xml:space="preserve">, </w:t>
            </w:r>
            <w:r w:rsidRPr="00DB5C50">
              <w:rPr>
                <w:color w:val="55AA55"/>
                <w:lang w:val="en-US"/>
              </w:rPr>
              <w:t xml:space="preserve">DLL </w:t>
            </w:r>
            <w:r w:rsidRPr="00DB5C50">
              <w:rPr>
                <w:color w:val="585858"/>
                <w:lang w:val="en-US"/>
              </w:rPr>
              <w:t xml:space="preserve">= </w:t>
            </w:r>
            <w:r w:rsidRPr="00DB5C50">
              <w:rPr>
                <w:color w:val="317ECC"/>
                <w:lang w:val="en-US"/>
              </w:rPr>
              <w:t>"</w:t>
            </w:r>
            <w:proofErr w:type="spellStart"/>
            <w:r w:rsidRPr="00DB5C50">
              <w:rPr>
                <w:color w:val="317ECC"/>
                <w:lang w:val="en-US"/>
              </w:rPr>
              <w:t>poi_hmm</w:t>
            </w:r>
            <w:proofErr w:type="spellEnd"/>
            <w:r w:rsidRPr="00DB5C50">
              <w:rPr>
                <w:color w:val="317ECC"/>
                <w:lang w:val="en-US"/>
              </w:rPr>
              <w:t>"</w:t>
            </w:r>
            <w:r w:rsidRPr="00DB5C50">
              <w:rPr>
                <w:color w:val="585858"/>
                <w:lang w:val="en-US"/>
              </w:rPr>
              <w:t xml:space="preserve">, </w:t>
            </w:r>
            <w:r w:rsidRPr="00DB5C50">
              <w:rPr>
                <w:color w:val="55AA55"/>
                <w:lang w:val="en-US"/>
              </w:rPr>
              <w:t xml:space="preserve">silent </w:t>
            </w:r>
            <w:r w:rsidRPr="00DB5C50">
              <w:rPr>
                <w:color w:val="585858"/>
                <w:lang w:val="en-US"/>
              </w:rPr>
              <w:t xml:space="preserve">= </w:t>
            </w:r>
            <w:r w:rsidRPr="00DB5C50">
              <w:rPr>
                <w:color w:val="AF0F91"/>
                <w:lang w:val="en-US"/>
              </w:rPr>
              <w:t>TRUE</w:t>
            </w:r>
            <w:r w:rsidRPr="00DB5C50">
              <w:rPr>
                <w:color w:val="585858"/>
                <w:lang w:val="en-US"/>
              </w:rPr>
              <w:t>)</w:t>
            </w:r>
          </w:p>
          <w:p w14:paraId="41B59A50" w14:textId="77777777" w:rsidR="00F56008" w:rsidRPr="00DB5C50" w:rsidRDefault="00835842">
            <w:pPr>
              <w:spacing w:after="0" w:line="259" w:lineRule="auto"/>
              <w:ind w:left="478" w:firstLine="0"/>
              <w:jc w:val="left"/>
              <w:rPr>
                <w:lang w:val="en-US"/>
              </w:rPr>
            </w:pPr>
            <w:r w:rsidRPr="00DB5C50">
              <w:rPr>
                <w:i/>
                <w:color w:val="AD95AF"/>
                <w:lang w:val="en-US"/>
              </w:rPr>
              <w:t># Sometimes TMB doesn't converge, maybe the sample</w:t>
            </w:r>
          </w:p>
          <w:p w14:paraId="6EEDB80A" w14:textId="77777777" w:rsidR="00F56008" w:rsidRPr="00DB5C50" w:rsidRDefault="00835842">
            <w:pPr>
              <w:spacing w:after="0" w:line="259" w:lineRule="auto"/>
              <w:ind w:left="478" w:firstLine="0"/>
              <w:jc w:val="left"/>
              <w:rPr>
                <w:lang w:val="en-US"/>
              </w:rPr>
            </w:pPr>
            <w:r w:rsidRPr="00DB5C50">
              <w:rPr>
                <w:i/>
                <w:color w:val="AD95AF"/>
                <w:lang w:val="en-US"/>
              </w:rPr>
              <w:t># has too many extremes</w:t>
            </w:r>
          </w:p>
          <w:p w14:paraId="30BA54B0" w14:textId="77777777" w:rsidR="00F56008" w:rsidRPr="00DB5C50" w:rsidRDefault="00835842">
            <w:pPr>
              <w:spacing w:after="0" w:line="259" w:lineRule="auto"/>
              <w:ind w:left="478" w:firstLine="0"/>
              <w:jc w:val="left"/>
              <w:rPr>
                <w:lang w:val="en-US"/>
              </w:rPr>
            </w:pPr>
            <w:r w:rsidRPr="00DB5C50">
              <w:rPr>
                <w:i/>
                <w:color w:val="AD95AF"/>
                <w:lang w:val="en-US"/>
              </w:rPr>
              <w:t># In those cases, the data is regenerated through the "while"</w:t>
            </w:r>
          </w:p>
          <w:p w14:paraId="774FC3EB" w14:textId="77777777" w:rsidR="00F56008" w:rsidRPr="00DB5C50" w:rsidRDefault="00835842">
            <w:pPr>
              <w:spacing w:after="9" w:line="283" w:lineRule="auto"/>
              <w:ind w:left="478" w:right="359" w:firstLine="0"/>
              <w:jc w:val="left"/>
              <w:rPr>
                <w:lang w:val="en-US"/>
              </w:rPr>
            </w:pPr>
            <w:r w:rsidRPr="00DB5C50">
              <w:rPr>
                <w:i/>
                <w:color w:val="AD95AF"/>
                <w:lang w:val="en-US"/>
              </w:rPr>
              <w:t xml:space="preserve"># The error messages are useless in those cases </w:t>
            </w:r>
            <w:r w:rsidRPr="00DB5C50">
              <w:rPr>
                <w:b/>
                <w:color w:val="BC5A65"/>
                <w:lang w:val="en-US"/>
              </w:rPr>
              <w:t>try</w:t>
            </w:r>
            <w:r w:rsidRPr="00DB5C50">
              <w:rPr>
                <w:color w:val="585858"/>
                <w:lang w:val="en-US"/>
              </w:rPr>
              <w:t>(</w:t>
            </w:r>
            <w:proofErr w:type="spellStart"/>
            <w:r w:rsidRPr="00DB5C50">
              <w:rPr>
                <w:color w:val="585858"/>
                <w:lang w:val="en-US"/>
              </w:rPr>
              <w:t>mod_temp</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nlminb</w:t>
            </w:r>
            <w:proofErr w:type="spellEnd"/>
            <w:r w:rsidRPr="00DB5C50">
              <w:rPr>
                <w:color w:val="585858"/>
                <w:lang w:val="en-US"/>
              </w:rPr>
              <w:t>(</w:t>
            </w:r>
            <w:r w:rsidRPr="00DB5C50">
              <w:rPr>
                <w:color w:val="55AA55"/>
                <w:lang w:val="en-US"/>
              </w:rPr>
              <w:t xml:space="preserve">start </w:t>
            </w:r>
            <w:r w:rsidRPr="00DB5C50">
              <w:rPr>
                <w:color w:val="585858"/>
                <w:lang w:val="en-US"/>
              </w:rPr>
              <w:t xml:space="preserve">= </w:t>
            </w:r>
            <w:proofErr w:type="spellStart"/>
            <w:r w:rsidRPr="00DB5C50">
              <w:rPr>
                <w:color w:val="585858"/>
                <w:lang w:val="en-US"/>
              </w:rPr>
              <w:t>obj</w:t>
            </w:r>
            <w:r w:rsidRPr="00DB5C50">
              <w:rPr>
                <w:lang w:val="en-US"/>
              </w:rPr>
              <w:t>$</w:t>
            </w:r>
            <w:r w:rsidRPr="00DB5C50">
              <w:rPr>
                <w:color w:val="585858"/>
                <w:lang w:val="en-US"/>
              </w:rPr>
              <w:t>par</w:t>
            </w:r>
            <w:proofErr w:type="spellEnd"/>
            <w:r w:rsidRPr="00DB5C50">
              <w:rPr>
                <w:color w:val="585858"/>
                <w:lang w:val="en-US"/>
              </w:rPr>
              <w:t xml:space="preserve">, </w:t>
            </w:r>
            <w:r w:rsidRPr="00DB5C50">
              <w:rPr>
                <w:color w:val="55AA55"/>
                <w:lang w:val="en-US"/>
              </w:rPr>
              <w:t xml:space="preserve">objective </w:t>
            </w:r>
            <w:r w:rsidRPr="00DB5C50">
              <w:rPr>
                <w:color w:val="585858"/>
                <w:lang w:val="en-US"/>
              </w:rPr>
              <w:t xml:space="preserve">= </w:t>
            </w:r>
            <w:proofErr w:type="spellStart"/>
            <w:r w:rsidRPr="00DB5C50">
              <w:rPr>
                <w:color w:val="585858"/>
                <w:lang w:val="en-US"/>
              </w:rPr>
              <w:t>obj</w:t>
            </w:r>
            <w:r w:rsidRPr="00DB5C50">
              <w:rPr>
                <w:lang w:val="en-US"/>
              </w:rPr>
              <w:t>$</w:t>
            </w:r>
            <w:r w:rsidRPr="00DB5C50">
              <w:rPr>
                <w:color w:val="585858"/>
                <w:lang w:val="en-US"/>
              </w:rPr>
              <w:t>fn</w:t>
            </w:r>
            <w:proofErr w:type="spellEnd"/>
            <w:r w:rsidRPr="00DB5C50">
              <w:rPr>
                <w:color w:val="585858"/>
                <w:lang w:val="en-US"/>
              </w:rPr>
              <w:t xml:space="preserve">, </w:t>
            </w:r>
            <w:r w:rsidRPr="00DB5C50">
              <w:rPr>
                <w:color w:val="55AA55"/>
                <w:lang w:val="en-US"/>
              </w:rPr>
              <w:t xml:space="preserve">gradient </w:t>
            </w:r>
            <w:r w:rsidRPr="00DB5C50">
              <w:rPr>
                <w:color w:val="585858"/>
                <w:lang w:val="en-US"/>
              </w:rPr>
              <w:t xml:space="preserve">= </w:t>
            </w:r>
            <w:proofErr w:type="spellStart"/>
            <w:r w:rsidRPr="00DB5C50">
              <w:rPr>
                <w:color w:val="585858"/>
                <w:lang w:val="en-US"/>
              </w:rPr>
              <w:t>obj</w:t>
            </w:r>
            <w:r w:rsidRPr="00DB5C50">
              <w:rPr>
                <w:lang w:val="en-US"/>
              </w:rPr>
              <w:t>$</w:t>
            </w:r>
            <w:r w:rsidRPr="00DB5C50">
              <w:rPr>
                <w:color w:val="585858"/>
                <w:lang w:val="en-US"/>
              </w:rPr>
              <w:t>gr</w:t>
            </w:r>
            <w:proofErr w:type="spellEnd"/>
            <w:r w:rsidRPr="00DB5C50">
              <w:rPr>
                <w:color w:val="585858"/>
                <w:lang w:val="en-US"/>
              </w:rPr>
              <w:t xml:space="preserve">, </w:t>
            </w:r>
            <w:r w:rsidRPr="00DB5C50">
              <w:rPr>
                <w:color w:val="55AA55"/>
                <w:lang w:val="en-US"/>
              </w:rPr>
              <w:t xml:space="preserve">hessian </w:t>
            </w:r>
            <w:r w:rsidRPr="00DB5C50">
              <w:rPr>
                <w:color w:val="585858"/>
                <w:lang w:val="en-US"/>
              </w:rPr>
              <w:t xml:space="preserve">= </w:t>
            </w:r>
            <w:proofErr w:type="spellStart"/>
            <w:r w:rsidRPr="00DB5C50">
              <w:rPr>
                <w:color w:val="585858"/>
                <w:lang w:val="en-US"/>
              </w:rPr>
              <w:t>obj</w:t>
            </w:r>
            <w:r w:rsidRPr="00DB5C50">
              <w:rPr>
                <w:lang w:val="en-US"/>
              </w:rPr>
              <w:t>$</w:t>
            </w:r>
            <w:r w:rsidRPr="00DB5C50">
              <w:rPr>
                <w:color w:val="585858"/>
                <w:lang w:val="en-US"/>
              </w:rPr>
              <w:t>he</w:t>
            </w:r>
            <w:proofErr w:type="spellEnd"/>
            <w:r w:rsidRPr="00DB5C50">
              <w:rPr>
                <w:color w:val="585858"/>
                <w:lang w:val="en-US"/>
              </w:rPr>
              <w:t>),</w:t>
            </w:r>
          </w:p>
          <w:p w14:paraId="4A1C025C" w14:textId="77777777" w:rsidR="00F56008" w:rsidRPr="00DB5C50" w:rsidRDefault="00835842">
            <w:pPr>
              <w:spacing w:after="272" w:line="259" w:lineRule="auto"/>
              <w:ind w:left="956" w:firstLine="0"/>
              <w:jc w:val="left"/>
              <w:rPr>
                <w:lang w:val="en-US"/>
              </w:rPr>
            </w:pPr>
            <w:r w:rsidRPr="00DB5C50">
              <w:rPr>
                <w:color w:val="55AA55"/>
                <w:lang w:val="en-US"/>
              </w:rPr>
              <w:t xml:space="preserve">silent </w:t>
            </w:r>
            <w:r w:rsidRPr="00DB5C50">
              <w:rPr>
                <w:color w:val="585858"/>
                <w:lang w:val="en-US"/>
              </w:rPr>
              <w:t xml:space="preserve">= </w:t>
            </w:r>
            <w:r w:rsidRPr="00DB5C50">
              <w:rPr>
                <w:color w:val="AF0F91"/>
                <w:lang w:val="en-US"/>
              </w:rPr>
              <w:t>TRUE</w:t>
            </w:r>
            <w:r w:rsidRPr="00DB5C50">
              <w:rPr>
                <w:color w:val="585858"/>
                <w:lang w:val="en-US"/>
              </w:rPr>
              <w:t>)</w:t>
            </w:r>
          </w:p>
          <w:p w14:paraId="2F936428" w14:textId="77777777" w:rsidR="00F56008" w:rsidRPr="00DB5C50" w:rsidRDefault="00835842">
            <w:pPr>
              <w:spacing w:after="201" w:line="293" w:lineRule="auto"/>
              <w:ind w:left="717" w:right="1076" w:hanging="239"/>
              <w:jc w:val="left"/>
              <w:rPr>
                <w:lang w:val="en-US"/>
              </w:rPr>
            </w:pPr>
            <w:r w:rsidRPr="00DB5C50">
              <w:rPr>
                <w:b/>
                <w:color w:val="295F94"/>
                <w:lang w:val="en-US"/>
              </w:rPr>
              <w:t xml:space="preserve">if </w:t>
            </w:r>
            <w:r w:rsidRPr="00DB5C50">
              <w:rPr>
                <w:color w:val="585858"/>
                <w:lang w:val="en-US"/>
              </w:rPr>
              <w:t>(</w:t>
            </w:r>
            <w:r w:rsidRPr="00DB5C50">
              <w:rPr>
                <w:lang w:val="en-US"/>
              </w:rPr>
              <w:t>!</w:t>
            </w:r>
            <w:proofErr w:type="spellStart"/>
            <w:r w:rsidRPr="00DB5C50">
              <w:rPr>
                <w:b/>
                <w:color w:val="BC5A65"/>
                <w:lang w:val="en-US"/>
              </w:rPr>
              <w:t>is.null</w:t>
            </w:r>
            <w:proofErr w:type="spellEnd"/>
            <w:r w:rsidRPr="00DB5C50">
              <w:rPr>
                <w:color w:val="585858"/>
                <w:lang w:val="en-US"/>
              </w:rPr>
              <w:t>(</w:t>
            </w:r>
            <w:proofErr w:type="spellStart"/>
            <w:r w:rsidRPr="00DB5C50">
              <w:rPr>
                <w:color w:val="585858"/>
                <w:lang w:val="en-US"/>
              </w:rPr>
              <w:t>mod_temp</w:t>
            </w:r>
            <w:proofErr w:type="spellEnd"/>
            <w:r w:rsidRPr="00DB5C50">
              <w:rPr>
                <w:color w:val="585858"/>
                <w:lang w:val="en-US"/>
              </w:rPr>
              <w:t xml:space="preserve">)) </w:t>
            </w:r>
            <w:r w:rsidRPr="00DB5C50">
              <w:rPr>
                <w:rFonts w:ascii="Cambria" w:eastAsia="Cambria" w:hAnsi="Cambria" w:cs="Cambria"/>
                <w:color w:val="585858"/>
                <w:lang w:val="en-US"/>
              </w:rPr>
              <w:t xml:space="preserve">{ </w:t>
            </w:r>
            <w:proofErr w:type="spellStart"/>
            <w:r w:rsidRPr="00DB5C50">
              <w:rPr>
                <w:color w:val="585858"/>
                <w:lang w:val="en-US"/>
              </w:rPr>
              <w:t>working_parameters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w:t>
            </w:r>
            <w:r w:rsidRPr="00DB5C50">
              <w:rPr>
                <w:lang w:val="en-US"/>
              </w:rPr>
              <w:t>$</w:t>
            </w:r>
            <w:r w:rsidRPr="00DB5C50">
              <w:rPr>
                <w:color w:val="585858"/>
                <w:lang w:val="en-US"/>
              </w:rPr>
              <w:t>env</w:t>
            </w:r>
            <w:r w:rsidRPr="00DB5C50">
              <w:rPr>
                <w:lang w:val="en-US"/>
              </w:rPr>
              <w:t>$</w:t>
            </w:r>
            <w:r w:rsidRPr="00DB5C50">
              <w:rPr>
                <w:color w:val="585858"/>
                <w:lang w:val="en-US"/>
              </w:rPr>
              <w:t>last.par.best</w:t>
            </w:r>
            <w:proofErr w:type="spellEnd"/>
            <w:r w:rsidRPr="00DB5C50">
              <w:rPr>
                <w:color w:val="585858"/>
                <w:lang w:val="en-US"/>
              </w:rPr>
              <w:t xml:space="preserve"> </w:t>
            </w:r>
            <w:proofErr w:type="spellStart"/>
            <w:r w:rsidRPr="00DB5C50">
              <w:rPr>
                <w:color w:val="585858"/>
                <w:lang w:val="en-US"/>
              </w:rPr>
              <w:t>natural_parameters</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working_parameters</w:t>
            </w:r>
            <w:proofErr w:type="spellEnd"/>
            <w:r w:rsidRPr="00DB5C50">
              <w:rPr>
                <w:color w:val="585858"/>
                <w:lang w:val="en-US"/>
              </w:rPr>
              <w:t>)</w:t>
            </w:r>
          </w:p>
          <w:p w14:paraId="4476191D" w14:textId="77777777" w:rsidR="00F56008" w:rsidRPr="00DB5C50" w:rsidRDefault="00835842">
            <w:pPr>
              <w:spacing w:after="15" w:line="259" w:lineRule="auto"/>
              <w:ind w:left="717" w:firstLine="0"/>
              <w:jc w:val="left"/>
              <w:rPr>
                <w:lang w:val="en-US"/>
              </w:rPr>
            </w:pPr>
            <w:r w:rsidRPr="00DB5C50">
              <w:rPr>
                <w:i/>
                <w:color w:val="AD95AF"/>
                <w:lang w:val="en-US"/>
              </w:rPr>
              <w:t># Label switching</w:t>
            </w:r>
          </w:p>
          <w:p w14:paraId="01AE4B6D" w14:textId="77777777" w:rsidR="00F56008" w:rsidRPr="00DB5C50" w:rsidRDefault="00835842">
            <w:pPr>
              <w:spacing w:after="0" w:line="259" w:lineRule="auto"/>
              <w:ind w:left="717" w:firstLine="0"/>
              <w:jc w:val="left"/>
              <w:rPr>
                <w:lang w:val="en-US"/>
              </w:rPr>
            </w:pPr>
            <w:proofErr w:type="spellStart"/>
            <w:r w:rsidRPr="00DB5C50">
              <w:rPr>
                <w:color w:val="585858"/>
                <w:lang w:val="en-US"/>
              </w:rPr>
              <w:t>natural_parameters</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pois.HMM.label.order</w:t>
            </w:r>
            <w:proofErr w:type="spellEnd"/>
            <w:r w:rsidRPr="00DB5C50">
              <w:rPr>
                <w:color w:val="585858"/>
                <w:lang w:val="en-US"/>
              </w:rPr>
              <w:t>(m,</w:t>
            </w:r>
          </w:p>
          <w:p w14:paraId="16903891" w14:textId="77777777" w:rsidR="00F56008" w:rsidRPr="00DB5C50" w:rsidRDefault="00835842">
            <w:pPr>
              <w:spacing w:after="0" w:line="236" w:lineRule="auto"/>
              <w:ind w:left="4782" w:firstLine="0"/>
              <w:jc w:val="center"/>
              <w:rPr>
                <w:lang w:val="en-US"/>
              </w:rPr>
            </w:pPr>
            <w:proofErr w:type="spellStart"/>
            <w:r w:rsidRPr="00DB5C50">
              <w:rPr>
                <w:color w:val="585858"/>
                <w:lang w:val="en-US"/>
              </w:rPr>
              <w:t>natural_parameters</w:t>
            </w:r>
            <w:proofErr w:type="spellEnd"/>
            <w:r w:rsidRPr="00DB5C50">
              <w:rPr>
                <w:color w:val="585858"/>
                <w:lang w:val="en-US"/>
              </w:rPr>
              <w:t xml:space="preserve"> </w:t>
            </w:r>
            <w:proofErr w:type="spellStart"/>
            <w:r w:rsidRPr="00DB5C50">
              <w:rPr>
                <w:color w:val="585858"/>
                <w:lang w:val="en-US"/>
              </w:rPr>
              <w:t>natural_parameters</w:t>
            </w:r>
            <w:proofErr w:type="spellEnd"/>
            <w:r w:rsidRPr="00DB5C50">
              <w:rPr>
                <w:color w:val="585858"/>
                <w:lang w:val="en-US"/>
              </w:rPr>
              <w:t xml:space="preserve"> </w:t>
            </w:r>
            <w:proofErr w:type="spellStart"/>
            <w:r w:rsidRPr="00DB5C50">
              <w:rPr>
                <w:color w:val="585858"/>
                <w:lang w:val="en-US"/>
              </w:rPr>
              <w:t>natural_parameters</w:t>
            </w:r>
            <w:proofErr w:type="spellEnd"/>
          </w:p>
          <w:p w14:paraId="35D6CD59" w14:textId="77777777" w:rsidR="00F56008" w:rsidRPr="00DB5C50" w:rsidRDefault="00835842">
            <w:pPr>
              <w:spacing w:after="0" w:line="259" w:lineRule="auto"/>
              <w:ind w:left="478" w:firstLine="0"/>
              <w:jc w:val="left"/>
              <w:rPr>
                <w:lang w:val="en-US"/>
              </w:rPr>
            </w:pPr>
            <w:r w:rsidRPr="00DB5C50">
              <w:rPr>
                <w:rFonts w:ascii="Cambria" w:eastAsia="Cambria" w:hAnsi="Cambria" w:cs="Cambria"/>
                <w:color w:val="585858"/>
                <w:lang w:val="en-US"/>
              </w:rPr>
              <w:t>}</w:t>
            </w:r>
          </w:p>
          <w:p w14:paraId="0C90A26E" w14:textId="77777777" w:rsidR="00F56008" w:rsidRPr="00DB5C50" w:rsidRDefault="00835842">
            <w:pPr>
              <w:spacing w:after="224" w:line="259" w:lineRule="auto"/>
              <w:ind w:left="239" w:firstLine="0"/>
              <w:jc w:val="left"/>
              <w:rPr>
                <w:lang w:val="en-US"/>
              </w:rPr>
            </w:pPr>
            <w:r w:rsidRPr="00DB5C50">
              <w:rPr>
                <w:rFonts w:ascii="Cambria" w:eastAsia="Cambria" w:hAnsi="Cambria" w:cs="Cambria"/>
                <w:color w:val="585858"/>
                <w:lang w:val="en-US"/>
              </w:rPr>
              <w:t>}</w:t>
            </w:r>
          </w:p>
          <w:p w14:paraId="23B41A4C" w14:textId="77777777" w:rsidR="00F56008" w:rsidRPr="00DB5C50" w:rsidRDefault="00835842">
            <w:pPr>
              <w:spacing w:after="14" w:line="259" w:lineRule="auto"/>
              <w:ind w:left="239" w:firstLine="0"/>
              <w:jc w:val="left"/>
              <w:rPr>
                <w:lang w:val="en-US"/>
              </w:rPr>
            </w:pPr>
            <w:r w:rsidRPr="00DB5C50">
              <w:rPr>
                <w:i/>
                <w:color w:val="AD95AF"/>
                <w:lang w:val="en-US"/>
              </w:rPr>
              <w:t xml:space="preserve"># The values from gamma are taken </w:t>
            </w:r>
            <w:proofErr w:type="spellStart"/>
            <w:r w:rsidRPr="00DB5C50">
              <w:rPr>
                <w:i/>
                <w:color w:val="AD95AF"/>
                <w:lang w:val="en-US"/>
              </w:rPr>
              <w:t>columnwise</w:t>
            </w:r>
            <w:proofErr w:type="spellEnd"/>
          </w:p>
          <w:p w14:paraId="4F61A243" w14:textId="77777777" w:rsidR="00F56008" w:rsidRPr="00DB5C50" w:rsidRDefault="00835842">
            <w:pPr>
              <w:spacing w:after="0" w:line="259" w:lineRule="auto"/>
              <w:ind w:left="239" w:firstLine="0"/>
              <w:jc w:val="left"/>
              <w:rPr>
                <w:lang w:val="en-US"/>
              </w:rPr>
            </w:pPr>
            <w:proofErr w:type="spellStart"/>
            <w:r w:rsidRPr="00DB5C50">
              <w:rPr>
                <w:color w:val="585858"/>
                <w:lang w:val="en-US"/>
              </w:rPr>
              <w:t>natural_parameters</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unlist</w:t>
            </w:r>
            <w:proofErr w:type="spellEnd"/>
            <w:r w:rsidRPr="00DB5C50">
              <w:rPr>
                <w:color w:val="585858"/>
                <w:lang w:val="en-US"/>
              </w:rPr>
              <w:t>(</w:t>
            </w:r>
            <w:proofErr w:type="spellStart"/>
            <w:r w:rsidRPr="00DB5C50">
              <w:rPr>
                <w:color w:val="585858"/>
                <w:lang w:val="en-US"/>
              </w:rPr>
              <w:t>natural_parameters</w:t>
            </w:r>
            <w:proofErr w:type="spellEnd"/>
            <w:r w:rsidRPr="00DB5C50">
              <w:rPr>
                <w:color w:val="585858"/>
                <w:lang w:val="en-US"/>
              </w:rPr>
              <w:t>[</w:t>
            </w:r>
            <w:proofErr w:type="spellStart"/>
            <w:r w:rsidRPr="00DB5C50">
              <w:rPr>
                <w:color w:val="585858"/>
                <w:lang w:val="en-US"/>
              </w:rPr>
              <w:t>params_names</w:t>
            </w:r>
            <w:proofErr w:type="spellEnd"/>
            <w:r w:rsidRPr="00DB5C50">
              <w:rPr>
                <w:color w:val="585858"/>
                <w:lang w:val="en-US"/>
              </w:rPr>
              <w:t xml:space="preserve">]) </w:t>
            </w:r>
            <w:proofErr w:type="spellStart"/>
            <w:r w:rsidRPr="00DB5C50">
              <w:rPr>
                <w:color w:val="585858"/>
                <w:lang w:val="en-US"/>
              </w:rPr>
              <w:t>len_par</w:t>
            </w:r>
            <w:proofErr w:type="spellEnd"/>
            <w:r w:rsidRPr="00DB5C50">
              <w:rPr>
                <w:color w:val="585858"/>
                <w:lang w:val="en-US"/>
              </w:rPr>
              <w:t xml:space="preserve"> </w:t>
            </w:r>
            <w:r w:rsidRPr="00DB5C50">
              <w:rPr>
                <w:color w:val="B05A65"/>
                <w:lang w:val="en-US"/>
              </w:rPr>
              <w:t xml:space="preserve">&lt;- </w:t>
            </w:r>
            <w:r w:rsidRPr="00DB5C50">
              <w:rPr>
                <w:b/>
                <w:color w:val="BC5A65"/>
                <w:lang w:val="en-US"/>
              </w:rPr>
              <w:t>length</w:t>
            </w:r>
            <w:r w:rsidRPr="00DB5C50">
              <w:rPr>
                <w:color w:val="585858"/>
                <w:lang w:val="en-US"/>
              </w:rPr>
              <w:t>(</w:t>
            </w:r>
            <w:proofErr w:type="spellStart"/>
            <w:r w:rsidRPr="00DB5C50">
              <w:rPr>
                <w:color w:val="585858"/>
                <w:lang w:val="en-US"/>
              </w:rPr>
              <w:t>natural_parameters</w:t>
            </w:r>
            <w:proofErr w:type="spellEnd"/>
            <w:r w:rsidRPr="00DB5C50">
              <w:rPr>
                <w:color w:val="585858"/>
                <w:lang w:val="en-US"/>
              </w:rPr>
              <w:t>)</w:t>
            </w:r>
          </w:p>
        </w:tc>
      </w:tr>
    </w:tbl>
    <w:p w14:paraId="1D73686A" w14:textId="77777777" w:rsidR="00F56008" w:rsidRDefault="00835842">
      <w:pPr>
        <w:spacing w:after="12"/>
        <w:ind w:left="8518"/>
        <w:jc w:val="left"/>
      </w:pPr>
      <w:r>
        <w:rPr>
          <w:color w:val="585858"/>
        </w:rPr>
        <w:t>lambda,</w:t>
      </w:r>
    </w:p>
    <w:p w14:paraId="6F795D3B" w14:textId="77777777" w:rsidR="00F56008" w:rsidRDefault="00835842">
      <w:pPr>
        <w:spacing w:after="5729"/>
        <w:ind w:left="8399"/>
        <w:jc w:val="left"/>
      </w:pPr>
      <w:r>
        <w:rPr>
          <w:color w:val="585858"/>
        </w:rPr>
        <w:t>gamma, delta))</w:t>
      </w:r>
    </w:p>
    <w:p w14:paraId="1DFA9F84" w14:textId="77777777" w:rsidR="00F56008" w:rsidRDefault="00835842">
      <w:pPr>
        <w:spacing w:after="12"/>
        <w:ind w:left="8518"/>
        <w:jc w:val="left"/>
      </w:pPr>
      <w:r>
        <w:t>$</w:t>
      </w:r>
      <w:r>
        <w:rPr>
          <w:color w:val="585858"/>
        </w:rPr>
        <w:t>lambda,</w:t>
      </w:r>
    </w:p>
    <w:p w14:paraId="32C640D4" w14:textId="77777777" w:rsidR="00F56008" w:rsidRDefault="00835842">
      <w:pPr>
        <w:spacing w:after="12"/>
        <w:ind w:left="8518"/>
        <w:jc w:val="left"/>
      </w:pPr>
      <w:r>
        <w:t>$</w:t>
      </w:r>
      <w:r>
        <w:rPr>
          <w:color w:val="585858"/>
        </w:rPr>
        <w:t>gamma,</w:t>
      </w:r>
    </w:p>
    <w:p w14:paraId="7AB1CF7E" w14:textId="77777777" w:rsidR="00F56008" w:rsidRDefault="00835842">
      <w:pPr>
        <w:spacing w:after="12"/>
        <w:ind w:left="8518"/>
        <w:jc w:val="left"/>
      </w:pPr>
      <w:r>
        <w:t>$</w:t>
      </w:r>
      <w:r>
        <w:rPr>
          <w:color w:val="585858"/>
        </w:rPr>
        <w:t>delta)</w:t>
      </w:r>
    </w:p>
    <w:tbl>
      <w:tblPr>
        <w:tblStyle w:val="TableGrid"/>
        <w:tblW w:w="8164" w:type="dxa"/>
        <w:tblInd w:w="438" w:type="dxa"/>
        <w:tblCellMar>
          <w:top w:w="67" w:type="dxa"/>
          <w:left w:w="60" w:type="dxa"/>
          <w:right w:w="214" w:type="dxa"/>
        </w:tblCellMar>
        <w:tblLook w:val="04A0" w:firstRow="1" w:lastRow="0" w:firstColumn="1" w:lastColumn="0" w:noHBand="0" w:noVBand="1"/>
      </w:tblPr>
      <w:tblGrid>
        <w:gridCol w:w="8164"/>
      </w:tblGrid>
      <w:tr w:rsidR="00F56008" w14:paraId="5E529E4C" w14:textId="77777777">
        <w:trPr>
          <w:trHeight w:val="7949"/>
        </w:trPr>
        <w:tc>
          <w:tcPr>
            <w:tcW w:w="8164" w:type="dxa"/>
            <w:tcBorders>
              <w:top w:val="nil"/>
              <w:left w:val="nil"/>
              <w:bottom w:val="nil"/>
              <w:right w:val="nil"/>
            </w:tcBorders>
            <w:shd w:val="clear" w:color="auto" w:fill="F7F7F7"/>
          </w:tcPr>
          <w:p w14:paraId="127203BF" w14:textId="77777777" w:rsidR="00F56008" w:rsidRDefault="00835842">
            <w:pPr>
              <w:spacing w:after="0" w:line="259" w:lineRule="auto"/>
              <w:ind w:left="239" w:firstLine="0"/>
              <w:jc w:val="center"/>
            </w:pPr>
            <w:proofErr w:type="spellStart"/>
            <w:r>
              <w:rPr>
                <w:color w:val="585858"/>
              </w:rPr>
              <w:lastRenderedPageBreak/>
              <w:t>bootstrap_estimates</w:t>
            </w:r>
            <w:proofErr w:type="spellEnd"/>
            <w:r>
              <w:rPr>
                <w:color w:val="585858"/>
              </w:rPr>
              <w:t>[</w:t>
            </w:r>
            <w:proofErr w:type="spellStart"/>
            <w:r>
              <w:rPr>
                <w:color w:val="585858"/>
              </w:rPr>
              <w:t>idx_sample</w:t>
            </w:r>
            <w:proofErr w:type="spellEnd"/>
            <w:r>
              <w:rPr>
                <w:color w:val="585858"/>
              </w:rPr>
              <w:t xml:space="preserve">, </w:t>
            </w:r>
            <w:r>
              <w:rPr>
                <w:color w:val="AF0F91"/>
              </w:rPr>
              <w:t>1</w:t>
            </w:r>
            <w:r>
              <w:t>:</w:t>
            </w:r>
            <w:r>
              <w:rPr>
                <w:color w:val="585858"/>
              </w:rPr>
              <w:t xml:space="preserve">len_par] </w:t>
            </w:r>
            <w:r>
              <w:rPr>
                <w:color w:val="B05A65"/>
              </w:rPr>
              <w:t xml:space="preserve">&lt;- </w:t>
            </w:r>
            <w:proofErr w:type="spellStart"/>
            <w:r>
              <w:rPr>
                <w:color w:val="585858"/>
              </w:rPr>
              <w:t>natural_parameters</w:t>
            </w:r>
            <w:proofErr w:type="spellEnd"/>
          </w:p>
          <w:p w14:paraId="3B066A50" w14:textId="77777777" w:rsidR="00F56008" w:rsidRDefault="00835842">
            <w:pPr>
              <w:spacing w:after="262" w:line="259" w:lineRule="auto"/>
              <w:ind w:left="0" w:firstLine="0"/>
              <w:jc w:val="left"/>
            </w:pPr>
            <w:r>
              <w:rPr>
                <w:rFonts w:ascii="Cambria" w:eastAsia="Cambria" w:hAnsi="Cambria" w:cs="Cambria"/>
                <w:color w:val="585858"/>
              </w:rPr>
              <w:t>}</w:t>
            </w:r>
          </w:p>
          <w:p w14:paraId="0029542F" w14:textId="77777777" w:rsidR="00F56008" w:rsidRDefault="00835842">
            <w:pPr>
              <w:spacing w:after="0" w:line="293" w:lineRule="auto"/>
              <w:ind w:left="239" w:hanging="239"/>
              <w:jc w:val="left"/>
            </w:pPr>
            <w:r>
              <w:rPr>
                <w:color w:val="585858"/>
              </w:rPr>
              <w:t xml:space="preserve">q </w:t>
            </w:r>
            <w:r>
              <w:rPr>
                <w:color w:val="B05A65"/>
              </w:rPr>
              <w:t xml:space="preserve">&lt;- </w:t>
            </w:r>
            <w:proofErr w:type="spellStart"/>
            <w:r>
              <w:rPr>
                <w:b/>
                <w:color w:val="BC5A65"/>
              </w:rPr>
              <w:t>apply</w:t>
            </w:r>
            <w:proofErr w:type="spellEnd"/>
            <w:r>
              <w:rPr>
                <w:color w:val="585858"/>
              </w:rPr>
              <w:t>(</w:t>
            </w:r>
            <w:proofErr w:type="spellStart"/>
            <w:r>
              <w:rPr>
                <w:color w:val="585858"/>
              </w:rPr>
              <w:t>bootstrap_estimates</w:t>
            </w:r>
            <w:proofErr w:type="spellEnd"/>
            <w:r>
              <w:rPr>
                <w:color w:val="585858"/>
              </w:rPr>
              <w:t xml:space="preserve">, </w:t>
            </w:r>
            <w:r>
              <w:rPr>
                <w:color w:val="AF0F91"/>
              </w:rPr>
              <w:t>2</w:t>
            </w:r>
            <w:r>
              <w:rPr>
                <w:color w:val="585858"/>
              </w:rPr>
              <w:t xml:space="preserve">, </w:t>
            </w:r>
            <w:proofErr w:type="spellStart"/>
            <w:r>
              <w:rPr>
                <w:b/>
                <w:color w:val="295F94"/>
              </w:rPr>
              <w:t>function</w:t>
            </w:r>
            <w:proofErr w:type="spellEnd"/>
            <w:r>
              <w:rPr>
                <w:color w:val="585858"/>
              </w:rPr>
              <w:t>(</w:t>
            </w:r>
            <w:proofErr w:type="spellStart"/>
            <w:r>
              <w:rPr>
                <w:color w:val="55AA55"/>
              </w:rPr>
              <w:t>par_estimate</w:t>
            </w:r>
            <w:proofErr w:type="spellEnd"/>
            <w:r>
              <w:rPr>
                <w:color w:val="585858"/>
              </w:rPr>
              <w:t xml:space="preserve">) </w:t>
            </w:r>
            <w:r>
              <w:rPr>
                <w:rFonts w:ascii="Cambria" w:eastAsia="Cambria" w:hAnsi="Cambria" w:cs="Cambria"/>
                <w:color w:val="585858"/>
              </w:rPr>
              <w:t xml:space="preserve">{ </w:t>
            </w:r>
            <w:proofErr w:type="spellStart"/>
            <w:r>
              <w:rPr>
                <w:b/>
                <w:color w:val="BC5A65"/>
              </w:rPr>
              <w:t>quantile</w:t>
            </w:r>
            <w:proofErr w:type="spellEnd"/>
            <w:r>
              <w:rPr>
                <w:color w:val="585858"/>
              </w:rPr>
              <w:t>(</w:t>
            </w:r>
            <w:proofErr w:type="spellStart"/>
            <w:r>
              <w:rPr>
                <w:color w:val="585858"/>
              </w:rPr>
              <w:t>par_estimate</w:t>
            </w:r>
            <w:proofErr w:type="spellEnd"/>
            <w:r>
              <w:rPr>
                <w:color w:val="585858"/>
              </w:rPr>
              <w:t xml:space="preserve">, </w:t>
            </w:r>
            <w:proofErr w:type="spellStart"/>
            <w:r>
              <w:rPr>
                <w:color w:val="55AA55"/>
              </w:rPr>
              <w:t>probs</w:t>
            </w:r>
            <w:proofErr w:type="spellEnd"/>
            <w:r>
              <w:rPr>
                <w:color w:val="55AA55"/>
              </w:rPr>
              <w:t xml:space="preserve"> </w:t>
            </w:r>
            <w:r>
              <w:rPr>
                <w:color w:val="585858"/>
              </w:rPr>
              <w:t xml:space="preserve">= </w:t>
            </w:r>
            <w:r>
              <w:rPr>
                <w:b/>
                <w:color w:val="BC5A65"/>
              </w:rPr>
              <w:t>c</w:t>
            </w:r>
            <w:r>
              <w:rPr>
                <w:color w:val="585858"/>
              </w:rPr>
              <w:t>(</w:t>
            </w:r>
            <w:r>
              <w:rPr>
                <w:color w:val="AF0F91"/>
              </w:rPr>
              <w:t>0.025</w:t>
            </w:r>
            <w:r>
              <w:rPr>
                <w:color w:val="585858"/>
              </w:rPr>
              <w:t xml:space="preserve">, </w:t>
            </w:r>
            <w:r>
              <w:rPr>
                <w:color w:val="AF0F91"/>
              </w:rPr>
              <w:t>0.975</w:t>
            </w:r>
            <w:r>
              <w:rPr>
                <w:color w:val="585858"/>
              </w:rPr>
              <w:t>))</w:t>
            </w:r>
          </w:p>
          <w:p w14:paraId="4C8F4FBD" w14:textId="77777777" w:rsidR="00F56008" w:rsidRPr="00DB5C50" w:rsidRDefault="00835842">
            <w:pPr>
              <w:spacing w:after="221" w:line="259" w:lineRule="auto"/>
              <w:ind w:left="0" w:firstLine="0"/>
              <w:jc w:val="left"/>
              <w:rPr>
                <w:lang w:val="en-US"/>
              </w:rPr>
            </w:pPr>
            <w:r w:rsidRPr="00DB5C50">
              <w:rPr>
                <w:rFonts w:ascii="Cambria" w:eastAsia="Cambria" w:hAnsi="Cambria" w:cs="Cambria"/>
                <w:color w:val="585858"/>
                <w:lang w:val="en-US"/>
              </w:rPr>
              <w:t>}</w:t>
            </w:r>
            <w:r w:rsidRPr="00DB5C50">
              <w:rPr>
                <w:color w:val="585858"/>
                <w:lang w:val="en-US"/>
              </w:rPr>
              <w:t>)</w:t>
            </w:r>
          </w:p>
          <w:p w14:paraId="30F2D623" w14:textId="77777777" w:rsidR="00F56008" w:rsidRPr="00DB5C50" w:rsidRDefault="00835842">
            <w:pPr>
              <w:spacing w:after="0" w:line="281" w:lineRule="auto"/>
              <w:ind w:left="0" w:right="239" w:firstLine="0"/>
              <w:jc w:val="left"/>
              <w:rPr>
                <w:lang w:val="en-US"/>
              </w:rPr>
            </w:pPr>
            <w:r w:rsidRPr="00DB5C50">
              <w:rPr>
                <w:i/>
                <w:color w:val="AD95AF"/>
                <w:lang w:val="en-US"/>
              </w:rPr>
              <w:t xml:space="preserve"># Get row column indexes for gamma instead of the default column </w:t>
            </w:r>
            <w:proofErr w:type="spellStart"/>
            <w:r w:rsidRPr="00DB5C50">
              <w:rPr>
                <w:color w:val="585858"/>
                <w:lang w:val="en-US"/>
              </w:rPr>
              <w:t>params_names</w:t>
            </w:r>
            <w:proofErr w:type="spellEnd"/>
            <w:r w:rsidRPr="00DB5C50">
              <w:rPr>
                <w:color w:val="585858"/>
                <w:lang w:val="en-US"/>
              </w:rPr>
              <w:t xml:space="preserve"> </w:t>
            </w:r>
            <w:r w:rsidRPr="00DB5C50">
              <w:rPr>
                <w:color w:val="B05A65"/>
                <w:lang w:val="en-US"/>
              </w:rPr>
              <w:t xml:space="preserve">&lt;- </w:t>
            </w:r>
            <w:r w:rsidRPr="00DB5C50">
              <w:rPr>
                <w:b/>
                <w:color w:val="BC5A65"/>
                <w:lang w:val="en-US"/>
              </w:rPr>
              <w:t>paste0</w:t>
            </w:r>
            <w:r w:rsidRPr="00DB5C50">
              <w:rPr>
                <w:color w:val="585858"/>
                <w:lang w:val="en-US"/>
              </w:rPr>
              <w:t>(</w:t>
            </w:r>
            <w:r w:rsidRPr="00DB5C50">
              <w:rPr>
                <w:b/>
                <w:color w:val="BC5A65"/>
                <w:lang w:val="en-US"/>
              </w:rPr>
              <w:t>rep</w:t>
            </w:r>
            <w:r w:rsidRPr="00DB5C50">
              <w:rPr>
                <w:color w:val="585858"/>
                <w:lang w:val="en-US"/>
              </w:rPr>
              <w:t>(</w:t>
            </w:r>
            <w:r w:rsidRPr="00DB5C50">
              <w:rPr>
                <w:color w:val="317ECC"/>
                <w:lang w:val="en-US"/>
              </w:rPr>
              <w:t>"lambda"</w:t>
            </w:r>
            <w:r w:rsidRPr="00DB5C50">
              <w:rPr>
                <w:color w:val="585858"/>
                <w:lang w:val="en-US"/>
              </w:rPr>
              <w:t xml:space="preserve">, m), </w:t>
            </w:r>
            <w:r w:rsidRPr="00DB5C50">
              <w:rPr>
                <w:color w:val="AF0F91"/>
                <w:lang w:val="en-US"/>
              </w:rPr>
              <w:t>1</w:t>
            </w:r>
            <w:r w:rsidRPr="00DB5C50">
              <w:rPr>
                <w:lang w:val="en-US"/>
              </w:rPr>
              <w:t>:</w:t>
            </w:r>
            <w:r w:rsidRPr="00DB5C50">
              <w:rPr>
                <w:color w:val="585858"/>
                <w:lang w:val="en-US"/>
              </w:rPr>
              <w:t xml:space="preserve">m) </w:t>
            </w:r>
            <w:r w:rsidRPr="00DB5C50">
              <w:rPr>
                <w:b/>
                <w:color w:val="295F94"/>
                <w:lang w:val="en-US"/>
              </w:rPr>
              <w:t xml:space="preserve">for </w:t>
            </w:r>
            <w:r w:rsidRPr="00DB5C50">
              <w:rPr>
                <w:color w:val="585858"/>
                <w:lang w:val="en-US"/>
              </w:rPr>
              <w:t>(</w:t>
            </w:r>
            <w:proofErr w:type="spellStart"/>
            <w:r w:rsidRPr="00DB5C50">
              <w:rPr>
                <w:color w:val="585858"/>
                <w:lang w:val="en-US"/>
              </w:rPr>
              <w:t>gamma_idx</w:t>
            </w:r>
            <w:proofErr w:type="spellEnd"/>
            <w:r w:rsidRPr="00DB5C50">
              <w:rPr>
                <w:color w:val="585858"/>
                <w:lang w:val="en-US"/>
              </w:rPr>
              <w:t xml:space="preserve">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m </w:t>
            </w:r>
            <w:r w:rsidRPr="00DB5C50">
              <w:rPr>
                <w:lang w:val="en-US"/>
              </w:rPr>
              <w:t xml:space="preserve">ˆ </w:t>
            </w:r>
            <w:r w:rsidRPr="00DB5C50">
              <w:rPr>
                <w:color w:val="AF0F91"/>
                <w:lang w:val="en-US"/>
              </w:rPr>
              <w:t>2</w:t>
            </w:r>
            <w:r w:rsidRPr="00DB5C50">
              <w:rPr>
                <w:color w:val="585858"/>
                <w:lang w:val="en-US"/>
              </w:rPr>
              <w:t xml:space="preserve">) </w:t>
            </w:r>
            <w:r w:rsidRPr="00DB5C50">
              <w:rPr>
                <w:rFonts w:ascii="Cambria" w:eastAsia="Cambria" w:hAnsi="Cambria" w:cs="Cambria"/>
                <w:color w:val="585858"/>
                <w:lang w:val="en-US"/>
              </w:rPr>
              <w:t xml:space="preserve">{ </w:t>
            </w:r>
            <w:proofErr w:type="spellStart"/>
            <w:r w:rsidRPr="00DB5C50">
              <w:rPr>
                <w:color w:val="585858"/>
                <w:lang w:val="en-US"/>
              </w:rPr>
              <w:t>row_col_idx</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matrix.col.idx.to.rowcol</w:t>
            </w:r>
            <w:proofErr w:type="spellEnd"/>
            <w:r w:rsidRPr="00DB5C50">
              <w:rPr>
                <w:color w:val="585858"/>
                <w:lang w:val="en-US"/>
              </w:rPr>
              <w:t>(</w:t>
            </w:r>
            <w:proofErr w:type="spellStart"/>
            <w:r w:rsidRPr="00DB5C50">
              <w:rPr>
                <w:color w:val="585858"/>
                <w:lang w:val="en-US"/>
              </w:rPr>
              <w:t>gamma_idx</w:t>
            </w:r>
            <w:proofErr w:type="spellEnd"/>
            <w:r w:rsidRPr="00DB5C50">
              <w:rPr>
                <w:color w:val="585858"/>
                <w:lang w:val="en-US"/>
              </w:rPr>
              <w:t xml:space="preserve">, m) </w:t>
            </w:r>
            <w:proofErr w:type="spellStart"/>
            <w:r w:rsidRPr="00DB5C50">
              <w:rPr>
                <w:color w:val="585858"/>
                <w:lang w:val="en-US"/>
              </w:rPr>
              <w:t>params_names</w:t>
            </w:r>
            <w:proofErr w:type="spellEnd"/>
            <w:r w:rsidRPr="00DB5C50">
              <w:rPr>
                <w:color w:val="585858"/>
                <w:lang w:val="en-US"/>
              </w:rPr>
              <w:t xml:space="preserve"> </w:t>
            </w:r>
            <w:r w:rsidRPr="00DB5C50">
              <w:rPr>
                <w:color w:val="B05A65"/>
                <w:lang w:val="en-US"/>
              </w:rPr>
              <w:t xml:space="preserve">&lt;- </w:t>
            </w:r>
            <w:r w:rsidRPr="00DB5C50">
              <w:rPr>
                <w:b/>
                <w:color w:val="BC5A65"/>
                <w:lang w:val="en-US"/>
              </w:rPr>
              <w:t>c</w:t>
            </w:r>
            <w:r w:rsidRPr="00DB5C50">
              <w:rPr>
                <w:color w:val="585858"/>
                <w:lang w:val="en-US"/>
              </w:rPr>
              <w:t>(</w:t>
            </w:r>
            <w:proofErr w:type="spellStart"/>
            <w:r w:rsidRPr="00DB5C50">
              <w:rPr>
                <w:color w:val="585858"/>
                <w:lang w:val="en-US"/>
              </w:rPr>
              <w:t>params_names</w:t>
            </w:r>
            <w:proofErr w:type="spellEnd"/>
            <w:r w:rsidRPr="00DB5C50">
              <w:rPr>
                <w:color w:val="585858"/>
                <w:lang w:val="en-US"/>
              </w:rPr>
              <w:t xml:space="preserve">, </w:t>
            </w:r>
            <w:r w:rsidRPr="00DB5C50">
              <w:rPr>
                <w:b/>
                <w:color w:val="BC5A65"/>
                <w:lang w:val="en-US"/>
              </w:rPr>
              <w:t>paste0</w:t>
            </w:r>
            <w:r w:rsidRPr="00DB5C50">
              <w:rPr>
                <w:color w:val="585858"/>
                <w:lang w:val="en-US"/>
              </w:rPr>
              <w:t>(</w:t>
            </w:r>
            <w:r w:rsidRPr="00DB5C50">
              <w:rPr>
                <w:color w:val="317ECC"/>
                <w:lang w:val="en-US"/>
              </w:rPr>
              <w:t>"gamma"</w:t>
            </w:r>
            <w:r w:rsidRPr="00DB5C50">
              <w:rPr>
                <w:color w:val="585858"/>
                <w:lang w:val="en-US"/>
              </w:rPr>
              <w:t xml:space="preserve">, </w:t>
            </w:r>
            <w:r w:rsidRPr="00DB5C50">
              <w:rPr>
                <w:b/>
                <w:color w:val="BC5A65"/>
                <w:lang w:val="en-US"/>
              </w:rPr>
              <w:t>paste0</w:t>
            </w:r>
            <w:r w:rsidRPr="00DB5C50">
              <w:rPr>
                <w:color w:val="585858"/>
                <w:lang w:val="en-US"/>
              </w:rPr>
              <w:t>(</w:t>
            </w:r>
            <w:proofErr w:type="spellStart"/>
            <w:r w:rsidRPr="00DB5C50">
              <w:rPr>
                <w:color w:val="585858"/>
                <w:lang w:val="en-US"/>
              </w:rPr>
              <w:t>row_col_idx</w:t>
            </w:r>
            <w:proofErr w:type="spellEnd"/>
            <w:r w:rsidRPr="00DB5C50">
              <w:rPr>
                <w:color w:val="585858"/>
                <w:lang w:val="en-US"/>
              </w:rPr>
              <w:t xml:space="preserve">, </w:t>
            </w:r>
            <w:r w:rsidRPr="00DB5C50">
              <w:rPr>
                <w:color w:val="55AA55"/>
                <w:lang w:val="en-US"/>
              </w:rPr>
              <w:t xml:space="preserve">collapse </w:t>
            </w:r>
            <w:r w:rsidRPr="00DB5C50">
              <w:rPr>
                <w:color w:val="585858"/>
                <w:lang w:val="en-US"/>
              </w:rPr>
              <w:t xml:space="preserve">= </w:t>
            </w:r>
            <w:r w:rsidRPr="00DB5C50">
              <w:rPr>
                <w:color w:val="317ECC"/>
                <w:lang w:val="en-US"/>
              </w:rPr>
              <w:t>""</w:t>
            </w:r>
            <w:r w:rsidRPr="00DB5C50">
              <w:rPr>
                <w:color w:val="585858"/>
                <w:lang w:val="en-US"/>
              </w:rPr>
              <w:t>)))</w:t>
            </w:r>
          </w:p>
          <w:p w14:paraId="6F0DC1B9" w14:textId="77777777" w:rsidR="00F56008" w:rsidRPr="00DB5C50" w:rsidRDefault="00835842">
            <w:pPr>
              <w:spacing w:after="23" w:line="259" w:lineRule="auto"/>
              <w:ind w:left="0" w:firstLine="0"/>
              <w:jc w:val="left"/>
              <w:rPr>
                <w:lang w:val="en-US"/>
              </w:rPr>
            </w:pPr>
            <w:r w:rsidRPr="00DB5C50">
              <w:rPr>
                <w:rFonts w:ascii="Cambria" w:eastAsia="Cambria" w:hAnsi="Cambria" w:cs="Cambria"/>
                <w:color w:val="585858"/>
                <w:lang w:val="en-US"/>
              </w:rPr>
              <w:t>}</w:t>
            </w:r>
          </w:p>
          <w:p w14:paraId="7DCDBB35" w14:textId="77777777" w:rsidR="00F56008" w:rsidRPr="00DB5C50" w:rsidRDefault="00835842">
            <w:pPr>
              <w:spacing w:after="240" w:line="293" w:lineRule="auto"/>
              <w:ind w:left="2152" w:right="1913" w:hanging="2152"/>
              <w:jc w:val="left"/>
              <w:rPr>
                <w:lang w:val="en-US"/>
              </w:rPr>
            </w:pPr>
            <w:proofErr w:type="spellStart"/>
            <w:r w:rsidRPr="00DB5C50">
              <w:rPr>
                <w:color w:val="585858"/>
                <w:lang w:val="en-US"/>
              </w:rPr>
              <w:t>params_names</w:t>
            </w:r>
            <w:proofErr w:type="spellEnd"/>
            <w:r w:rsidRPr="00DB5C50">
              <w:rPr>
                <w:color w:val="585858"/>
                <w:lang w:val="en-US"/>
              </w:rPr>
              <w:t xml:space="preserve"> </w:t>
            </w:r>
            <w:r w:rsidRPr="00DB5C50">
              <w:rPr>
                <w:color w:val="B05A65"/>
                <w:lang w:val="en-US"/>
              </w:rPr>
              <w:t xml:space="preserve">&lt;- </w:t>
            </w:r>
            <w:r w:rsidRPr="00DB5C50">
              <w:rPr>
                <w:b/>
                <w:color w:val="BC5A65"/>
                <w:lang w:val="en-US"/>
              </w:rPr>
              <w:t>c</w:t>
            </w:r>
            <w:r w:rsidRPr="00DB5C50">
              <w:rPr>
                <w:color w:val="585858"/>
                <w:lang w:val="en-US"/>
              </w:rPr>
              <w:t>(</w:t>
            </w:r>
            <w:proofErr w:type="spellStart"/>
            <w:r w:rsidRPr="00DB5C50">
              <w:rPr>
                <w:color w:val="585858"/>
                <w:lang w:val="en-US"/>
              </w:rPr>
              <w:t>params_names</w:t>
            </w:r>
            <w:proofErr w:type="spellEnd"/>
            <w:r w:rsidRPr="00DB5C50">
              <w:rPr>
                <w:color w:val="585858"/>
                <w:lang w:val="en-US"/>
              </w:rPr>
              <w:t xml:space="preserve">, </w:t>
            </w:r>
            <w:r w:rsidRPr="00DB5C50">
              <w:rPr>
                <w:b/>
                <w:color w:val="BC5A65"/>
                <w:lang w:val="en-US"/>
              </w:rPr>
              <w:t>paste0</w:t>
            </w:r>
            <w:r w:rsidRPr="00DB5C50">
              <w:rPr>
                <w:color w:val="585858"/>
                <w:lang w:val="en-US"/>
              </w:rPr>
              <w:t>(</w:t>
            </w:r>
            <w:r w:rsidRPr="00DB5C50">
              <w:rPr>
                <w:b/>
                <w:color w:val="BC5A65"/>
                <w:lang w:val="en-US"/>
              </w:rPr>
              <w:t>rep</w:t>
            </w:r>
            <w:r w:rsidRPr="00DB5C50">
              <w:rPr>
                <w:color w:val="585858"/>
                <w:lang w:val="en-US"/>
              </w:rPr>
              <w:t>(</w:t>
            </w:r>
            <w:r w:rsidRPr="00DB5C50">
              <w:rPr>
                <w:color w:val="317ECC"/>
                <w:lang w:val="en-US"/>
              </w:rPr>
              <w:t>"delta"</w:t>
            </w:r>
            <w:r w:rsidRPr="00DB5C50">
              <w:rPr>
                <w:color w:val="585858"/>
                <w:lang w:val="en-US"/>
              </w:rPr>
              <w:t xml:space="preserve">, m), </w:t>
            </w:r>
            <w:r w:rsidRPr="00DB5C50">
              <w:rPr>
                <w:color w:val="AF0F91"/>
                <w:lang w:val="en-US"/>
              </w:rPr>
              <w:t>1</w:t>
            </w:r>
            <w:r w:rsidRPr="00DB5C50">
              <w:rPr>
                <w:lang w:val="en-US"/>
              </w:rPr>
              <w:t>:</w:t>
            </w:r>
            <w:r w:rsidRPr="00DB5C50">
              <w:rPr>
                <w:color w:val="585858"/>
                <w:lang w:val="en-US"/>
              </w:rPr>
              <w:t>m))</w:t>
            </w:r>
          </w:p>
          <w:p w14:paraId="5893DAC3" w14:textId="77777777" w:rsidR="00F56008" w:rsidRPr="00DB5C50" w:rsidRDefault="00835842">
            <w:pPr>
              <w:spacing w:after="34" w:line="259" w:lineRule="auto"/>
              <w:ind w:left="0" w:firstLine="0"/>
              <w:jc w:val="left"/>
              <w:rPr>
                <w:lang w:val="en-US"/>
              </w:rPr>
            </w:pPr>
            <w:proofErr w:type="spellStart"/>
            <w:r w:rsidRPr="00DB5C50">
              <w:rPr>
                <w:color w:val="585858"/>
                <w:lang w:val="en-US"/>
              </w:rPr>
              <w:t>bootstrap_CI</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data.frame</w:t>
            </w:r>
            <w:proofErr w:type="spellEnd"/>
            <w:r w:rsidRPr="00DB5C50">
              <w:rPr>
                <w:color w:val="585858"/>
                <w:lang w:val="en-US"/>
              </w:rPr>
              <w:t>(</w:t>
            </w:r>
            <w:r w:rsidRPr="00DB5C50">
              <w:rPr>
                <w:color w:val="317ECC"/>
                <w:lang w:val="en-US"/>
              </w:rPr>
              <w:t xml:space="preserve">"Parameter" </w:t>
            </w:r>
            <w:r w:rsidRPr="00DB5C50">
              <w:rPr>
                <w:color w:val="585858"/>
                <w:lang w:val="en-US"/>
              </w:rPr>
              <w:t xml:space="preserve">= </w:t>
            </w:r>
            <w:proofErr w:type="spellStart"/>
            <w:r w:rsidRPr="00DB5C50">
              <w:rPr>
                <w:color w:val="585858"/>
                <w:lang w:val="en-US"/>
              </w:rPr>
              <w:t>params_names</w:t>
            </w:r>
            <w:proofErr w:type="spellEnd"/>
            <w:r w:rsidRPr="00DB5C50">
              <w:rPr>
                <w:color w:val="585858"/>
                <w:lang w:val="en-US"/>
              </w:rPr>
              <w:t>,</w:t>
            </w:r>
          </w:p>
          <w:p w14:paraId="3B3C4414" w14:textId="77777777" w:rsidR="00F56008" w:rsidRPr="00DB5C50" w:rsidRDefault="00835842">
            <w:pPr>
              <w:spacing w:after="34" w:line="259" w:lineRule="auto"/>
              <w:ind w:left="0" w:right="239" w:firstLine="0"/>
              <w:jc w:val="right"/>
              <w:rPr>
                <w:lang w:val="en-US"/>
              </w:rPr>
            </w:pPr>
            <w:r w:rsidRPr="00DB5C50">
              <w:rPr>
                <w:color w:val="317ECC"/>
                <w:lang w:val="en-US"/>
              </w:rPr>
              <w:t xml:space="preserve">"Estimate" </w:t>
            </w:r>
            <w:r w:rsidRPr="00DB5C50">
              <w:rPr>
                <w:color w:val="585858"/>
                <w:lang w:val="en-US"/>
              </w:rPr>
              <w:t xml:space="preserve">= </w:t>
            </w:r>
            <w:r w:rsidRPr="00DB5C50">
              <w:rPr>
                <w:b/>
                <w:color w:val="BC5A65"/>
                <w:lang w:val="en-US"/>
              </w:rPr>
              <w:t>c</w:t>
            </w:r>
            <w:r w:rsidRPr="00DB5C50">
              <w:rPr>
                <w:color w:val="585858"/>
                <w:lang w:val="en-US"/>
              </w:rPr>
              <w:t>(lambda, gamma, delta),</w:t>
            </w:r>
          </w:p>
          <w:p w14:paraId="120C99EC" w14:textId="77777777" w:rsidR="00F56008" w:rsidRPr="00DB5C50" w:rsidRDefault="00835842">
            <w:pPr>
              <w:spacing w:after="34" w:line="259" w:lineRule="auto"/>
              <w:ind w:left="1315" w:firstLine="0"/>
              <w:jc w:val="center"/>
              <w:rPr>
                <w:lang w:val="en-US"/>
              </w:rPr>
            </w:pPr>
            <w:r w:rsidRPr="00DB5C50">
              <w:rPr>
                <w:color w:val="317ECC"/>
                <w:lang w:val="en-US"/>
              </w:rPr>
              <w:t xml:space="preserve">"Lower bound" </w:t>
            </w:r>
            <w:r w:rsidRPr="00DB5C50">
              <w:rPr>
                <w:color w:val="585858"/>
                <w:lang w:val="en-US"/>
              </w:rPr>
              <w:t>= q[</w:t>
            </w:r>
            <w:r w:rsidRPr="00DB5C50">
              <w:rPr>
                <w:color w:val="AF0F91"/>
                <w:lang w:val="en-US"/>
              </w:rPr>
              <w:t>1</w:t>
            </w:r>
            <w:r w:rsidRPr="00DB5C50">
              <w:rPr>
                <w:color w:val="585858"/>
                <w:lang w:val="en-US"/>
              </w:rPr>
              <w:t>, ],</w:t>
            </w:r>
          </w:p>
          <w:p w14:paraId="0879A05F" w14:textId="77777777" w:rsidR="00F56008" w:rsidRPr="00DB5C50" w:rsidRDefault="00835842">
            <w:pPr>
              <w:spacing w:after="34" w:line="259" w:lineRule="auto"/>
              <w:ind w:left="1315" w:firstLine="0"/>
              <w:jc w:val="center"/>
              <w:rPr>
                <w:lang w:val="en-US"/>
              </w:rPr>
            </w:pPr>
            <w:r w:rsidRPr="00DB5C50">
              <w:rPr>
                <w:color w:val="317ECC"/>
                <w:lang w:val="en-US"/>
              </w:rPr>
              <w:t xml:space="preserve">"Upper bound" </w:t>
            </w:r>
            <w:r w:rsidRPr="00DB5C50">
              <w:rPr>
                <w:color w:val="585858"/>
                <w:lang w:val="en-US"/>
              </w:rPr>
              <w:t>= q[</w:t>
            </w:r>
            <w:r w:rsidRPr="00DB5C50">
              <w:rPr>
                <w:color w:val="AF0F91"/>
                <w:lang w:val="en-US"/>
              </w:rPr>
              <w:t>2</w:t>
            </w:r>
            <w:r w:rsidRPr="00DB5C50">
              <w:rPr>
                <w:color w:val="585858"/>
                <w:lang w:val="en-US"/>
              </w:rPr>
              <w:t>, ])</w:t>
            </w:r>
          </w:p>
          <w:p w14:paraId="3D0A0160" w14:textId="77777777" w:rsidR="00F56008" w:rsidRPr="00DB5C50" w:rsidRDefault="00835842">
            <w:pPr>
              <w:spacing w:after="313" w:line="259" w:lineRule="auto"/>
              <w:ind w:left="0" w:firstLine="0"/>
              <w:jc w:val="left"/>
              <w:rPr>
                <w:lang w:val="en-US"/>
              </w:rPr>
            </w:pPr>
            <w:r w:rsidRPr="00DB5C50">
              <w:rPr>
                <w:b/>
                <w:color w:val="BC5A65"/>
                <w:lang w:val="en-US"/>
              </w:rPr>
              <w:t>print</w:t>
            </w:r>
            <w:r w:rsidRPr="00DB5C50">
              <w:rPr>
                <w:color w:val="585858"/>
                <w:lang w:val="en-US"/>
              </w:rPr>
              <w:t>(</w:t>
            </w:r>
            <w:proofErr w:type="spellStart"/>
            <w:r w:rsidRPr="00DB5C50">
              <w:rPr>
                <w:color w:val="585858"/>
                <w:lang w:val="en-US"/>
              </w:rPr>
              <w:t>bootstrap_CI</w:t>
            </w:r>
            <w:proofErr w:type="spellEnd"/>
            <w:r w:rsidRPr="00DB5C50">
              <w:rPr>
                <w:color w:val="585858"/>
                <w:lang w:val="en-US"/>
              </w:rPr>
              <w:t xml:space="preserve">, </w:t>
            </w:r>
            <w:r w:rsidRPr="00DB5C50">
              <w:rPr>
                <w:color w:val="55AA55"/>
                <w:lang w:val="en-US"/>
              </w:rPr>
              <w:t xml:space="preserve">right </w:t>
            </w:r>
            <w:r w:rsidRPr="00DB5C50">
              <w:rPr>
                <w:color w:val="585858"/>
                <w:lang w:val="en-US"/>
              </w:rPr>
              <w:t xml:space="preserve">= </w:t>
            </w:r>
            <w:r w:rsidRPr="00DB5C50">
              <w:rPr>
                <w:color w:val="AF0F91"/>
                <w:lang w:val="en-US"/>
              </w:rPr>
              <w:t>FALSE</w:t>
            </w:r>
            <w:r w:rsidRPr="00DB5C50">
              <w:rPr>
                <w:color w:val="585858"/>
                <w:lang w:val="en-US"/>
              </w:rPr>
              <w:t xml:space="preserve">, </w:t>
            </w:r>
            <w:proofErr w:type="spellStart"/>
            <w:r w:rsidRPr="00DB5C50">
              <w:rPr>
                <w:color w:val="55AA55"/>
                <w:lang w:val="en-US"/>
              </w:rPr>
              <w:t>row.names</w:t>
            </w:r>
            <w:proofErr w:type="spellEnd"/>
            <w:r w:rsidRPr="00DB5C50">
              <w:rPr>
                <w:color w:val="55AA55"/>
                <w:lang w:val="en-US"/>
              </w:rPr>
              <w:t xml:space="preserve"> </w:t>
            </w:r>
            <w:r w:rsidRPr="00DB5C50">
              <w:rPr>
                <w:color w:val="585858"/>
                <w:lang w:val="en-US"/>
              </w:rPr>
              <w:t xml:space="preserve">= </w:t>
            </w:r>
            <w:r w:rsidRPr="00DB5C50">
              <w:rPr>
                <w:color w:val="AF0F91"/>
                <w:lang w:val="en-US"/>
              </w:rPr>
              <w:t>FALSE</w:t>
            </w:r>
            <w:r w:rsidRPr="00DB5C50">
              <w:rPr>
                <w:color w:val="585858"/>
                <w:lang w:val="en-US"/>
              </w:rPr>
              <w:t>)</w:t>
            </w:r>
          </w:p>
          <w:p w14:paraId="43E3A7CD" w14:textId="77777777" w:rsidR="00F56008" w:rsidRPr="00DB5C50" w:rsidRDefault="00835842">
            <w:pPr>
              <w:tabs>
                <w:tab w:val="center" w:pos="4364"/>
              </w:tabs>
              <w:spacing w:after="34" w:line="259" w:lineRule="auto"/>
              <w:ind w:left="0" w:firstLine="0"/>
              <w:jc w:val="left"/>
              <w:rPr>
                <w:lang w:val="en-US"/>
              </w:rPr>
            </w:pPr>
            <w:r w:rsidRPr="00DB5C50">
              <w:rPr>
                <w:color w:val="585858"/>
                <w:lang w:val="en-US"/>
              </w:rPr>
              <w:t>## Parameter Estimate</w:t>
            </w:r>
            <w:r w:rsidRPr="00DB5C50">
              <w:rPr>
                <w:color w:val="585858"/>
                <w:lang w:val="en-US"/>
              </w:rPr>
              <w:tab/>
            </w:r>
            <w:proofErr w:type="spellStart"/>
            <w:r w:rsidRPr="00DB5C50">
              <w:rPr>
                <w:color w:val="585858"/>
                <w:lang w:val="en-US"/>
              </w:rPr>
              <w:t>Lower.bound</w:t>
            </w:r>
            <w:proofErr w:type="spellEnd"/>
            <w:r w:rsidRPr="00DB5C50">
              <w:rPr>
                <w:color w:val="585858"/>
                <w:lang w:val="en-US"/>
              </w:rPr>
              <w:t xml:space="preserve"> </w:t>
            </w:r>
            <w:proofErr w:type="spellStart"/>
            <w:r w:rsidRPr="00DB5C50">
              <w:rPr>
                <w:color w:val="585858"/>
                <w:lang w:val="en-US"/>
              </w:rPr>
              <w:t>Upper.bound</w:t>
            </w:r>
            <w:proofErr w:type="spellEnd"/>
          </w:p>
          <w:p w14:paraId="0FA93AD8" w14:textId="77777777" w:rsidR="00F56008" w:rsidRDefault="00835842">
            <w:pPr>
              <w:tabs>
                <w:tab w:val="center" w:pos="3646"/>
              </w:tabs>
              <w:spacing w:after="34" w:line="259" w:lineRule="auto"/>
              <w:ind w:left="0" w:firstLine="0"/>
              <w:jc w:val="left"/>
            </w:pPr>
            <w:r>
              <w:rPr>
                <w:color w:val="585858"/>
              </w:rPr>
              <w:t>## lambda1</w:t>
            </w:r>
            <w:r>
              <w:rPr>
                <w:color w:val="585858"/>
              </w:rPr>
              <w:tab/>
              <w:t>0.25636541 0.116387922 0.32108168</w:t>
            </w:r>
          </w:p>
          <w:p w14:paraId="6A431C00" w14:textId="77777777" w:rsidR="00F56008" w:rsidRDefault="00835842">
            <w:pPr>
              <w:tabs>
                <w:tab w:val="center" w:pos="3646"/>
              </w:tabs>
              <w:spacing w:after="34" w:line="259" w:lineRule="auto"/>
              <w:ind w:left="0" w:firstLine="0"/>
              <w:jc w:val="left"/>
            </w:pPr>
            <w:r>
              <w:rPr>
                <w:color w:val="585858"/>
              </w:rPr>
              <w:t>## lambda2</w:t>
            </w:r>
            <w:r>
              <w:rPr>
                <w:color w:val="585858"/>
              </w:rPr>
              <w:tab/>
              <w:t>3.11475432 0.747766566 4.15080417</w:t>
            </w:r>
          </w:p>
          <w:p w14:paraId="2B961A4C" w14:textId="77777777" w:rsidR="00F56008" w:rsidRDefault="00835842">
            <w:pPr>
              <w:tabs>
                <w:tab w:val="center" w:pos="3646"/>
              </w:tabs>
              <w:spacing w:after="34" w:line="259" w:lineRule="auto"/>
              <w:ind w:left="0" w:firstLine="0"/>
              <w:jc w:val="left"/>
            </w:pPr>
            <w:r>
              <w:rPr>
                <w:color w:val="585858"/>
              </w:rPr>
              <w:t>## gamma11</w:t>
            </w:r>
            <w:r>
              <w:rPr>
                <w:color w:val="585858"/>
              </w:rPr>
              <w:tab/>
              <w:t>0.98872128 0.929839268 0.99379528</w:t>
            </w:r>
          </w:p>
          <w:p w14:paraId="387B9779" w14:textId="77777777" w:rsidR="00F56008" w:rsidRDefault="00835842">
            <w:pPr>
              <w:tabs>
                <w:tab w:val="center" w:pos="3646"/>
              </w:tabs>
              <w:spacing w:after="34" w:line="259" w:lineRule="auto"/>
              <w:ind w:left="0" w:firstLine="0"/>
              <w:jc w:val="left"/>
            </w:pPr>
            <w:r>
              <w:rPr>
                <w:color w:val="585858"/>
              </w:rPr>
              <w:t>## gamma21</w:t>
            </w:r>
            <w:r>
              <w:rPr>
                <w:color w:val="585858"/>
              </w:rPr>
              <w:tab/>
              <w:t>0.31033853 0.063464711 0.62099744</w:t>
            </w:r>
          </w:p>
          <w:p w14:paraId="786EC9D5" w14:textId="77777777" w:rsidR="00F56008" w:rsidRDefault="00835842">
            <w:pPr>
              <w:tabs>
                <w:tab w:val="center" w:pos="3646"/>
              </w:tabs>
              <w:spacing w:after="34" w:line="259" w:lineRule="auto"/>
              <w:ind w:left="0" w:firstLine="0"/>
              <w:jc w:val="left"/>
            </w:pPr>
            <w:r>
              <w:rPr>
                <w:color w:val="585858"/>
              </w:rPr>
              <w:t>## gamma12</w:t>
            </w:r>
            <w:r>
              <w:rPr>
                <w:color w:val="585858"/>
              </w:rPr>
              <w:tab/>
              <w:t>0.01127872 0.006204724 0.07016073</w:t>
            </w:r>
          </w:p>
          <w:p w14:paraId="4D41D827" w14:textId="77777777" w:rsidR="00F56008" w:rsidRDefault="00835842">
            <w:pPr>
              <w:tabs>
                <w:tab w:val="center" w:pos="3646"/>
              </w:tabs>
              <w:spacing w:after="34" w:line="259" w:lineRule="auto"/>
              <w:ind w:left="0" w:firstLine="0"/>
              <w:jc w:val="left"/>
            </w:pPr>
            <w:r>
              <w:rPr>
                <w:color w:val="585858"/>
              </w:rPr>
              <w:t>## gamma22</w:t>
            </w:r>
            <w:r>
              <w:rPr>
                <w:color w:val="585858"/>
              </w:rPr>
              <w:tab/>
              <w:t>0.68966147 0.379002556 0.93653529</w:t>
            </w:r>
          </w:p>
          <w:p w14:paraId="720E4008" w14:textId="77777777" w:rsidR="00F56008" w:rsidRDefault="00835842">
            <w:pPr>
              <w:tabs>
                <w:tab w:val="center" w:pos="3646"/>
              </w:tabs>
              <w:spacing w:after="34" w:line="259" w:lineRule="auto"/>
              <w:ind w:left="0" w:firstLine="0"/>
              <w:jc w:val="left"/>
            </w:pPr>
            <w:r>
              <w:rPr>
                <w:color w:val="585858"/>
              </w:rPr>
              <w:t>## delta1</w:t>
            </w:r>
            <w:r>
              <w:rPr>
                <w:color w:val="585858"/>
              </w:rPr>
              <w:tab/>
              <w:t>0.96493123 0.339074033 0.98651955</w:t>
            </w:r>
          </w:p>
          <w:p w14:paraId="27BB7A61" w14:textId="77777777" w:rsidR="00F56008" w:rsidRDefault="00835842">
            <w:pPr>
              <w:tabs>
                <w:tab w:val="center" w:pos="3646"/>
              </w:tabs>
              <w:spacing w:after="0" w:line="259" w:lineRule="auto"/>
              <w:ind w:left="0" w:firstLine="0"/>
              <w:jc w:val="left"/>
            </w:pPr>
            <w:r>
              <w:rPr>
                <w:color w:val="585858"/>
              </w:rPr>
              <w:t>## delta2</w:t>
            </w:r>
            <w:r>
              <w:rPr>
                <w:color w:val="585858"/>
              </w:rPr>
              <w:tab/>
              <w:t>0.03506877 0.013480450 0.66092597</w:t>
            </w:r>
          </w:p>
        </w:tc>
      </w:tr>
    </w:tbl>
    <w:p w14:paraId="228FB941" w14:textId="77777777" w:rsidR="00F56008" w:rsidRPr="00DB5C50" w:rsidRDefault="00835842">
      <w:pPr>
        <w:numPr>
          <w:ilvl w:val="0"/>
          <w:numId w:val="6"/>
        </w:numPr>
        <w:spacing w:after="377"/>
        <w:ind w:left="500" w:right="1345" w:hanging="399"/>
        <w:rPr>
          <w:lang w:val="en-US"/>
        </w:rPr>
      </w:pPr>
      <w:r w:rsidRPr="00DB5C50">
        <w:rPr>
          <w:lang w:val="en-US"/>
        </w:rPr>
        <w:t xml:space="preserve">It should be noted that some estimates can be very large or small. This can happen when the randomly generated bootstrap sample contains long chains of the same values. However, </w:t>
      </w:r>
      <w:proofErr w:type="gramStart"/>
      <w:r w:rsidRPr="00DB5C50">
        <w:rPr>
          <w:lang w:val="en-US"/>
        </w:rPr>
        <w:t>a large number of</w:t>
      </w:r>
      <w:proofErr w:type="gramEnd"/>
      <w:r w:rsidRPr="00DB5C50">
        <w:rPr>
          <w:lang w:val="en-US"/>
        </w:rPr>
        <w:t xml:space="preserve"> bootstrap samples lowers that risk since we ”leave out” 5% of the extreme values in the CI. It could be useful to skip the bootstrap samples where the estimates are too far out of expectations.</w:t>
      </w:r>
    </w:p>
    <w:p w14:paraId="7EC2BED0" w14:textId="77777777" w:rsidR="00F56008" w:rsidRDefault="00835842">
      <w:pPr>
        <w:pStyle w:val="Heading1"/>
        <w:ind w:left="1211" w:hanging="359"/>
      </w:pPr>
      <w:r>
        <w:t xml:space="preserve">State </w:t>
      </w:r>
      <w:proofErr w:type="spellStart"/>
      <w:r>
        <w:t>inference</w:t>
      </w:r>
      <w:proofErr w:type="spellEnd"/>
    </w:p>
    <w:p w14:paraId="101F275A" w14:textId="77777777" w:rsidR="00F56008" w:rsidRDefault="00835842">
      <w:pPr>
        <w:tabs>
          <w:tab w:val="center" w:pos="992"/>
          <w:tab w:val="center" w:pos="1559"/>
        </w:tabs>
        <w:spacing w:after="98" w:line="260" w:lineRule="auto"/>
        <w:ind w:left="0" w:firstLine="0"/>
        <w:jc w:val="left"/>
      </w:pPr>
      <w:r>
        <w:rPr>
          <w:sz w:val="22"/>
        </w:rPr>
        <w:tab/>
      </w:r>
      <w:r>
        <w:t>5.1</w:t>
      </w:r>
      <w:r>
        <w:tab/>
        <w:t>Setup</w:t>
      </w:r>
    </w:p>
    <w:p w14:paraId="16356FDB" w14:textId="77777777" w:rsidR="00F56008" w:rsidRPr="00DB5C50" w:rsidRDefault="00835842">
      <w:pPr>
        <w:spacing w:after="222"/>
        <w:ind w:left="111" w:right="1345"/>
        <w:rPr>
          <w:lang w:val="en-US"/>
        </w:rPr>
      </w:pPr>
      <w:r w:rsidRPr="00DB5C50">
        <w:rPr>
          <w:lang w:val="en-US"/>
        </w:rPr>
        <w:t xml:space="preserve">Given an optimized </w:t>
      </w:r>
      <w:proofErr w:type="spellStart"/>
      <w:r w:rsidRPr="00DB5C50">
        <w:rPr>
          <w:lang w:val="en-US"/>
        </w:rPr>
        <w:t>MakeADFun</w:t>
      </w:r>
      <w:proofErr w:type="spellEnd"/>
      <w:r w:rsidRPr="00DB5C50">
        <w:rPr>
          <w:lang w:val="en-US"/>
        </w:rPr>
        <w:t xml:space="preserve"> object obj, we need to setup some variables the probabilities detailed below.</w:t>
      </w:r>
    </w:p>
    <w:p w14:paraId="1B10D4F7" w14:textId="77777777" w:rsidR="00F56008" w:rsidRPr="00DB5C50" w:rsidRDefault="00835842">
      <w:pPr>
        <w:shd w:val="clear" w:color="auto" w:fill="F7F7F7"/>
        <w:spacing w:line="271" w:lineRule="auto"/>
        <w:ind w:left="95" w:right="3826"/>
        <w:jc w:val="left"/>
        <w:rPr>
          <w:lang w:val="en-US"/>
        </w:rPr>
      </w:pPr>
      <w:r w:rsidRPr="00DB5C50">
        <w:rPr>
          <w:i/>
          <w:color w:val="AD95AF"/>
          <w:lang w:val="en-US"/>
        </w:rPr>
        <w:t xml:space="preserve"># Retrieve the objects at ML value </w:t>
      </w:r>
      <w:proofErr w:type="spellStart"/>
      <w:r w:rsidRPr="00DB5C50">
        <w:rPr>
          <w:color w:val="585858"/>
          <w:lang w:val="en-US"/>
        </w:rPr>
        <w:t>adrep</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obj_tmb</w:t>
      </w:r>
      <w:r w:rsidRPr="00DB5C50">
        <w:rPr>
          <w:lang w:val="en-US"/>
        </w:rPr>
        <w:t>$</w:t>
      </w:r>
      <w:r w:rsidRPr="00DB5C50">
        <w:rPr>
          <w:b/>
          <w:color w:val="BC5A65"/>
          <w:lang w:val="en-US"/>
        </w:rPr>
        <w:t>report</w:t>
      </w:r>
      <w:proofErr w:type="spellEnd"/>
      <w:r w:rsidRPr="00DB5C50">
        <w:rPr>
          <w:color w:val="585858"/>
          <w:lang w:val="en-US"/>
        </w:rPr>
        <w:t>(</w:t>
      </w:r>
      <w:proofErr w:type="spellStart"/>
      <w:r w:rsidRPr="00DB5C50">
        <w:rPr>
          <w:color w:val="585858"/>
          <w:lang w:val="en-US"/>
        </w:rPr>
        <w:t>obj_tmb</w:t>
      </w:r>
      <w:r w:rsidRPr="00DB5C50">
        <w:rPr>
          <w:lang w:val="en-US"/>
        </w:rPr>
        <w:t>$</w:t>
      </w:r>
      <w:r w:rsidRPr="00DB5C50">
        <w:rPr>
          <w:color w:val="585858"/>
          <w:lang w:val="en-US"/>
        </w:rPr>
        <w:t>env</w:t>
      </w:r>
      <w:r w:rsidRPr="00DB5C50">
        <w:rPr>
          <w:lang w:val="en-US"/>
        </w:rPr>
        <w:t>$</w:t>
      </w:r>
      <w:r w:rsidRPr="00DB5C50">
        <w:rPr>
          <w:color w:val="585858"/>
          <w:lang w:val="en-US"/>
        </w:rPr>
        <w:t>last.par.best</w:t>
      </w:r>
      <w:proofErr w:type="spellEnd"/>
      <w:r w:rsidRPr="00DB5C50">
        <w:rPr>
          <w:color w:val="585858"/>
          <w:lang w:val="en-US"/>
        </w:rPr>
        <w:t xml:space="preserve">) delta </w:t>
      </w:r>
      <w:r w:rsidRPr="00DB5C50">
        <w:rPr>
          <w:color w:val="B05A65"/>
          <w:lang w:val="en-US"/>
        </w:rPr>
        <w:t xml:space="preserve">&lt;- </w:t>
      </w:r>
      <w:proofErr w:type="spellStart"/>
      <w:r w:rsidRPr="00DB5C50">
        <w:rPr>
          <w:color w:val="585858"/>
          <w:lang w:val="en-US"/>
        </w:rPr>
        <w:t>adrep</w:t>
      </w:r>
      <w:r w:rsidRPr="00DB5C50">
        <w:rPr>
          <w:lang w:val="en-US"/>
        </w:rPr>
        <w:t>$</w:t>
      </w:r>
      <w:r w:rsidRPr="00DB5C50">
        <w:rPr>
          <w:color w:val="585858"/>
          <w:lang w:val="en-US"/>
        </w:rPr>
        <w:t>delta</w:t>
      </w:r>
      <w:proofErr w:type="spellEnd"/>
    </w:p>
    <w:p w14:paraId="6FC6C83E" w14:textId="77777777" w:rsidR="00F56008" w:rsidRDefault="00835842">
      <w:pPr>
        <w:shd w:val="clear" w:color="auto" w:fill="F7F7F7"/>
        <w:spacing w:after="563" w:line="271" w:lineRule="auto"/>
        <w:ind w:left="95" w:right="5260"/>
        <w:jc w:val="left"/>
      </w:pPr>
      <w:r>
        <w:rPr>
          <w:color w:val="585858"/>
        </w:rPr>
        <w:lastRenderedPageBreak/>
        <w:t xml:space="preserve">gamma </w:t>
      </w:r>
      <w:r>
        <w:rPr>
          <w:color w:val="B05A65"/>
        </w:rPr>
        <w:t xml:space="preserve">&lt;- </w:t>
      </w:r>
      <w:proofErr w:type="spellStart"/>
      <w:r>
        <w:rPr>
          <w:color w:val="585858"/>
        </w:rPr>
        <w:t>adrep</w:t>
      </w:r>
      <w:r>
        <w:t>$</w:t>
      </w:r>
      <w:r>
        <w:rPr>
          <w:color w:val="585858"/>
        </w:rPr>
        <w:t>gamma</w:t>
      </w:r>
      <w:proofErr w:type="spellEnd"/>
      <w:r>
        <w:rPr>
          <w:color w:val="585858"/>
        </w:rPr>
        <w:t xml:space="preserve"> </w:t>
      </w:r>
      <w:proofErr w:type="spellStart"/>
      <w:r>
        <w:rPr>
          <w:color w:val="585858"/>
        </w:rPr>
        <w:t>emission_probs</w:t>
      </w:r>
      <w:proofErr w:type="spellEnd"/>
      <w:r>
        <w:rPr>
          <w:color w:val="585858"/>
        </w:rPr>
        <w:t xml:space="preserve"> </w:t>
      </w:r>
      <w:r>
        <w:rPr>
          <w:color w:val="B05A65"/>
        </w:rPr>
        <w:t xml:space="preserve">&lt;- </w:t>
      </w:r>
      <w:proofErr w:type="spellStart"/>
      <w:r>
        <w:rPr>
          <w:color w:val="585858"/>
        </w:rPr>
        <w:t>adrep</w:t>
      </w:r>
      <w:r>
        <w:t>$</w:t>
      </w:r>
      <w:r>
        <w:rPr>
          <w:color w:val="585858"/>
        </w:rPr>
        <w:t>emission_probs</w:t>
      </w:r>
      <w:proofErr w:type="spellEnd"/>
      <w:r>
        <w:rPr>
          <w:color w:val="585858"/>
        </w:rPr>
        <w:t xml:space="preserve"> n </w:t>
      </w:r>
      <w:r>
        <w:rPr>
          <w:color w:val="B05A65"/>
        </w:rPr>
        <w:t xml:space="preserve">&lt;- </w:t>
      </w:r>
      <w:proofErr w:type="spellStart"/>
      <w:r>
        <w:rPr>
          <w:color w:val="585858"/>
        </w:rPr>
        <w:t>adrep</w:t>
      </w:r>
      <w:r>
        <w:t>$</w:t>
      </w:r>
      <w:r>
        <w:rPr>
          <w:color w:val="585858"/>
        </w:rPr>
        <w:t>n</w:t>
      </w:r>
      <w:proofErr w:type="spellEnd"/>
      <w:r>
        <w:rPr>
          <w:color w:val="585858"/>
        </w:rPr>
        <w:t xml:space="preserve"> m </w:t>
      </w:r>
      <w:r>
        <w:rPr>
          <w:color w:val="B05A65"/>
        </w:rPr>
        <w:t xml:space="preserve">&lt;- </w:t>
      </w:r>
      <w:proofErr w:type="spellStart"/>
      <w:r>
        <w:rPr>
          <w:b/>
          <w:color w:val="BC5A65"/>
        </w:rPr>
        <w:t>length</w:t>
      </w:r>
      <w:proofErr w:type="spellEnd"/>
      <w:r>
        <w:rPr>
          <w:color w:val="585858"/>
        </w:rPr>
        <w:t xml:space="preserve">(delta) </w:t>
      </w:r>
      <w:proofErr w:type="spellStart"/>
      <w:r>
        <w:rPr>
          <w:color w:val="585858"/>
        </w:rPr>
        <w:t>mllk</w:t>
      </w:r>
      <w:proofErr w:type="spellEnd"/>
      <w:r>
        <w:rPr>
          <w:color w:val="585858"/>
        </w:rPr>
        <w:t xml:space="preserve"> </w:t>
      </w:r>
      <w:r>
        <w:rPr>
          <w:color w:val="B05A65"/>
        </w:rPr>
        <w:t xml:space="preserve">&lt;- </w:t>
      </w:r>
      <w:proofErr w:type="spellStart"/>
      <w:r>
        <w:rPr>
          <w:color w:val="585858"/>
        </w:rPr>
        <w:t>adrep</w:t>
      </w:r>
      <w:r>
        <w:t>$</w:t>
      </w:r>
      <w:r>
        <w:rPr>
          <w:color w:val="585858"/>
        </w:rPr>
        <w:t>mllk</w:t>
      </w:r>
      <w:proofErr w:type="spellEnd"/>
    </w:p>
    <w:p w14:paraId="37FCDB6D" w14:textId="77777777" w:rsidR="00F56008" w:rsidRPr="00DB5C50" w:rsidRDefault="00835842">
      <w:pPr>
        <w:tabs>
          <w:tab w:val="center" w:pos="992"/>
          <w:tab w:val="center" w:pos="2421"/>
        </w:tabs>
        <w:spacing w:after="98" w:line="260" w:lineRule="auto"/>
        <w:ind w:left="0" w:firstLine="0"/>
        <w:jc w:val="left"/>
        <w:rPr>
          <w:lang w:val="en-US"/>
        </w:rPr>
      </w:pPr>
      <w:r>
        <w:rPr>
          <w:sz w:val="22"/>
        </w:rPr>
        <w:tab/>
      </w:r>
      <w:r w:rsidRPr="00DB5C50">
        <w:rPr>
          <w:lang w:val="en-US"/>
        </w:rPr>
        <w:t>5.2</w:t>
      </w:r>
      <w:r w:rsidRPr="00DB5C50">
        <w:rPr>
          <w:lang w:val="en-US"/>
        </w:rPr>
        <w:tab/>
        <w:t>Log-forward probabilities</w:t>
      </w:r>
    </w:p>
    <w:p w14:paraId="7A7AA376" w14:textId="77777777" w:rsidR="00F56008" w:rsidRDefault="00835842">
      <w:pPr>
        <w:ind w:left="111" w:right="1345"/>
      </w:pPr>
      <w:r w:rsidRPr="00DB5C50">
        <w:rPr>
          <w:lang w:val="en-US"/>
        </w:rPr>
        <w:t xml:space="preserve">The forward probabilities have been detailed in Section 3.2. We show here a way to compute the log of the forward probabilities, using a scaling scheme defined by Zucchini et al. </w:t>
      </w:r>
      <w:r>
        <w:t>(2016).</w:t>
      </w:r>
    </w:p>
    <w:tbl>
      <w:tblPr>
        <w:tblStyle w:val="TableGrid"/>
        <w:tblW w:w="8562" w:type="dxa"/>
        <w:tblInd w:w="40" w:type="dxa"/>
        <w:tblCellMar>
          <w:top w:w="67" w:type="dxa"/>
          <w:left w:w="60" w:type="dxa"/>
        </w:tblCellMar>
        <w:tblLook w:val="04A0" w:firstRow="1" w:lastRow="0" w:firstColumn="1" w:lastColumn="0" w:noHBand="0" w:noVBand="1"/>
      </w:tblPr>
      <w:tblGrid>
        <w:gridCol w:w="8562"/>
      </w:tblGrid>
      <w:tr w:rsidR="00F56008" w14:paraId="673E0A1A" w14:textId="77777777">
        <w:trPr>
          <w:trHeight w:val="4777"/>
        </w:trPr>
        <w:tc>
          <w:tcPr>
            <w:tcW w:w="8562" w:type="dxa"/>
            <w:tcBorders>
              <w:top w:val="nil"/>
              <w:left w:val="nil"/>
              <w:bottom w:val="nil"/>
              <w:right w:val="nil"/>
            </w:tcBorders>
            <w:shd w:val="clear" w:color="auto" w:fill="F7F7F7"/>
          </w:tcPr>
          <w:p w14:paraId="4DDDCEEB" w14:textId="77777777" w:rsidR="00F56008" w:rsidRPr="00DB5C50" w:rsidRDefault="00835842">
            <w:pPr>
              <w:spacing w:after="8" w:line="295" w:lineRule="auto"/>
              <w:ind w:left="0" w:right="2525" w:firstLine="0"/>
              <w:jc w:val="left"/>
              <w:rPr>
                <w:lang w:val="en-US"/>
              </w:rPr>
            </w:pPr>
            <w:r w:rsidRPr="00DB5C50">
              <w:rPr>
                <w:i/>
                <w:color w:val="AD95AF"/>
                <w:lang w:val="en-US"/>
              </w:rPr>
              <w:t xml:space="preserve"># Compute log-forward probabilities (scaling used) </w:t>
            </w:r>
            <w:proofErr w:type="spellStart"/>
            <w:r w:rsidRPr="00DB5C50">
              <w:rPr>
                <w:color w:val="585858"/>
                <w:lang w:val="en-US"/>
              </w:rPr>
              <w:t>lalpha</w:t>
            </w:r>
            <w:proofErr w:type="spellEnd"/>
            <w:r w:rsidRPr="00DB5C50">
              <w:rPr>
                <w:color w:val="585858"/>
                <w:lang w:val="en-US"/>
              </w:rPr>
              <w:t xml:space="preserve">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NA</w:t>
            </w:r>
            <w:r w:rsidRPr="00DB5C50">
              <w:rPr>
                <w:color w:val="585858"/>
                <w:lang w:val="en-US"/>
              </w:rPr>
              <w:t xml:space="preserve">, m, n) foo </w:t>
            </w:r>
            <w:r w:rsidRPr="00DB5C50">
              <w:rPr>
                <w:color w:val="B05A65"/>
                <w:lang w:val="en-US"/>
              </w:rPr>
              <w:t xml:space="preserve">&lt;- </w:t>
            </w:r>
            <w:r w:rsidRPr="00DB5C50">
              <w:rPr>
                <w:color w:val="585858"/>
                <w:lang w:val="en-US"/>
              </w:rPr>
              <w:t xml:space="preserve">delta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r w:rsidRPr="00DB5C50">
              <w:rPr>
                <w:color w:val="AF0F91"/>
                <w:lang w:val="en-US"/>
              </w:rPr>
              <w:t>1</w:t>
            </w:r>
            <w:r w:rsidRPr="00DB5C50">
              <w:rPr>
                <w:color w:val="585858"/>
                <w:lang w:val="en-US"/>
              </w:rPr>
              <w:t xml:space="preserve">, ] </w:t>
            </w:r>
            <w:proofErr w:type="spellStart"/>
            <w:r w:rsidRPr="00DB5C50">
              <w:rPr>
                <w:color w:val="585858"/>
                <w:lang w:val="en-US"/>
              </w:rPr>
              <w:t>sumfoo</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w:t>
            </w:r>
            <w:r w:rsidRPr="00DB5C50">
              <w:rPr>
                <w:color w:val="585858"/>
                <w:lang w:val="en-US"/>
              </w:rPr>
              <w:t xml:space="preserve">(foo) </w:t>
            </w:r>
            <w:proofErr w:type="spellStart"/>
            <w:r w:rsidRPr="00DB5C50">
              <w:rPr>
                <w:color w:val="585858"/>
                <w:lang w:val="en-US"/>
              </w:rPr>
              <w:t>lscale</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w:t>
            </w:r>
            <w:proofErr w:type="spellStart"/>
            <w:r w:rsidRPr="00DB5C50">
              <w:rPr>
                <w:color w:val="585858"/>
                <w:lang w:val="en-US"/>
              </w:rPr>
              <w:t>sumfoo</w:t>
            </w:r>
            <w:proofErr w:type="spellEnd"/>
            <w:r w:rsidRPr="00DB5C50">
              <w:rPr>
                <w:color w:val="585858"/>
                <w:lang w:val="en-US"/>
              </w:rPr>
              <w:t xml:space="preserve">) foo </w:t>
            </w:r>
            <w:r w:rsidRPr="00DB5C50">
              <w:rPr>
                <w:color w:val="B05A65"/>
                <w:lang w:val="en-US"/>
              </w:rPr>
              <w:t xml:space="preserve">&lt;- </w:t>
            </w:r>
            <w:r w:rsidRPr="00DB5C50">
              <w:rPr>
                <w:color w:val="585858"/>
                <w:lang w:val="en-US"/>
              </w:rPr>
              <w:t xml:space="preserve">foo </w:t>
            </w:r>
            <w:r w:rsidRPr="00DB5C50">
              <w:rPr>
                <w:lang w:val="en-US"/>
              </w:rPr>
              <w:t xml:space="preserve">/ </w:t>
            </w:r>
            <w:proofErr w:type="spellStart"/>
            <w:r w:rsidRPr="00DB5C50">
              <w:rPr>
                <w:color w:val="585858"/>
                <w:lang w:val="en-US"/>
              </w:rPr>
              <w:t>sumfoo</w:t>
            </w:r>
            <w:proofErr w:type="spellEnd"/>
            <w:r w:rsidRPr="00DB5C50">
              <w:rPr>
                <w:color w:val="585858"/>
                <w:lang w:val="en-US"/>
              </w:rPr>
              <w:t xml:space="preserve"> </w:t>
            </w:r>
            <w:proofErr w:type="spellStart"/>
            <w:r w:rsidRPr="00DB5C50">
              <w:rPr>
                <w:color w:val="585858"/>
                <w:lang w:val="en-US"/>
              </w:rPr>
              <w:t>lalpha</w:t>
            </w:r>
            <w:proofErr w:type="spellEnd"/>
            <w:r w:rsidRPr="00DB5C50">
              <w:rPr>
                <w:color w:val="585858"/>
                <w:lang w:val="en-US"/>
              </w:rPr>
              <w:t xml:space="preserve">[, </w:t>
            </w:r>
            <w:r w:rsidRPr="00DB5C50">
              <w:rPr>
                <w:color w:val="AF0F91"/>
                <w:lang w:val="en-US"/>
              </w:rPr>
              <w:t>1</w:t>
            </w:r>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 xml:space="preserve">(foo) </w:t>
            </w:r>
            <w:r w:rsidRPr="00DB5C50">
              <w:rPr>
                <w:lang w:val="en-US"/>
              </w:rPr>
              <w:t xml:space="preserve">+ </w:t>
            </w:r>
            <w:proofErr w:type="spellStart"/>
            <w:r w:rsidRPr="00DB5C50">
              <w:rPr>
                <w:color w:val="585858"/>
                <w:lang w:val="en-US"/>
              </w:rPr>
              <w:t>lscale</w:t>
            </w:r>
            <w:proofErr w:type="spellEnd"/>
            <w:r w:rsidRPr="00DB5C50">
              <w:rPr>
                <w:color w:val="585858"/>
                <w:lang w:val="en-US"/>
              </w:rPr>
              <w:t xml:space="preserve">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2</w:t>
            </w:r>
            <w:r w:rsidRPr="00DB5C50">
              <w:rPr>
                <w:lang w:val="en-US"/>
              </w:rPr>
              <w:t>:</w:t>
            </w:r>
            <w:r w:rsidRPr="00DB5C50">
              <w:rPr>
                <w:color w:val="585858"/>
                <w:lang w:val="en-US"/>
              </w:rPr>
              <w:t xml:space="preserve">n) </w:t>
            </w:r>
            <w:r w:rsidRPr="00DB5C50">
              <w:rPr>
                <w:rFonts w:ascii="Cambria" w:eastAsia="Cambria" w:hAnsi="Cambria" w:cs="Cambria"/>
                <w:color w:val="585858"/>
                <w:lang w:val="en-US"/>
              </w:rPr>
              <w:t>{</w:t>
            </w:r>
          </w:p>
          <w:p w14:paraId="5157DA52" w14:textId="77777777" w:rsidR="00F56008" w:rsidRPr="00DB5C50" w:rsidRDefault="00835842">
            <w:pPr>
              <w:spacing w:after="0" w:line="301" w:lineRule="auto"/>
              <w:ind w:left="239" w:right="3242" w:firstLine="0"/>
              <w:jc w:val="left"/>
              <w:rPr>
                <w:lang w:val="en-US"/>
              </w:rPr>
            </w:pPr>
            <w:r w:rsidRPr="00DB5C50">
              <w:rPr>
                <w:color w:val="585858"/>
                <w:lang w:val="en-US"/>
              </w:rPr>
              <w:t xml:space="preserve">foo </w:t>
            </w:r>
            <w:r w:rsidRPr="00DB5C50">
              <w:rPr>
                <w:color w:val="B05A65"/>
                <w:lang w:val="en-US"/>
              </w:rPr>
              <w:t xml:space="preserve">&lt;- </w:t>
            </w:r>
            <w:r w:rsidRPr="00DB5C50">
              <w:rPr>
                <w:color w:val="585858"/>
                <w:lang w:val="en-US"/>
              </w:rPr>
              <w:t xml:space="preserve">foo </w:t>
            </w:r>
            <w:r w:rsidRPr="00DB5C50">
              <w:rPr>
                <w:lang w:val="en-US"/>
              </w:rPr>
              <w:t xml:space="preserve">%*% </w:t>
            </w:r>
            <w:r w:rsidRPr="00DB5C50">
              <w:rPr>
                <w:color w:val="585858"/>
                <w:lang w:val="en-US"/>
              </w:rPr>
              <w:t xml:space="preserve">gamma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 </w:t>
            </w:r>
            <w:proofErr w:type="spellStart"/>
            <w:r w:rsidRPr="00DB5C50">
              <w:rPr>
                <w:color w:val="585858"/>
                <w:lang w:val="en-US"/>
              </w:rPr>
              <w:t>sumfoo</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w:t>
            </w:r>
            <w:r w:rsidRPr="00DB5C50">
              <w:rPr>
                <w:color w:val="585858"/>
                <w:lang w:val="en-US"/>
              </w:rPr>
              <w:t xml:space="preserve">(foo) </w:t>
            </w:r>
            <w:proofErr w:type="spellStart"/>
            <w:r w:rsidRPr="00DB5C50">
              <w:rPr>
                <w:color w:val="585858"/>
                <w:lang w:val="en-US"/>
              </w:rPr>
              <w:t>lscale</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lscale</w:t>
            </w:r>
            <w:proofErr w:type="spellEnd"/>
            <w:r w:rsidRPr="00DB5C50">
              <w:rPr>
                <w:color w:val="585858"/>
                <w:lang w:val="en-US"/>
              </w:rPr>
              <w:t xml:space="preserve"> </w:t>
            </w:r>
            <w:r w:rsidRPr="00DB5C50">
              <w:rPr>
                <w:lang w:val="en-US"/>
              </w:rPr>
              <w:t xml:space="preserve">+ </w:t>
            </w:r>
            <w:r w:rsidRPr="00DB5C50">
              <w:rPr>
                <w:b/>
                <w:color w:val="BC5A65"/>
                <w:lang w:val="en-US"/>
              </w:rPr>
              <w:t>log</w:t>
            </w:r>
            <w:r w:rsidRPr="00DB5C50">
              <w:rPr>
                <w:color w:val="585858"/>
                <w:lang w:val="en-US"/>
              </w:rPr>
              <w:t>(</w:t>
            </w:r>
            <w:proofErr w:type="spellStart"/>
            <w:r w:rsidRPr="00DB5C50">
              <w:rPr>
                <w:color w:val="585858"/>
                <w:lang w:val="en-US"/>
              </w:rPr>
              <w:t>sumfoo</w:t>
            </w:r>
            <w:proofErr w:type="spellEnd"/>
            <w:r w:rsidRPr="00DB5C50">
              <w:rPr>
                <w:color w:val="585858"/>
                <w:lang w:val="en-US"/>
              </w:rPr>
              <w:t xml:space="preserve">) foo </w:t>
            </w:r>
            <w:r w:rsidRPr="00DB5C50">
              <w:rPr>
                <w:color w:val="B05A65"/>
                <w:lang w:val="en-US"/>
              </w:rPr>
              <w:t xml:space="preserve">&lt;- </w:t>
            </w:r>
            <w:r w:rsidRPr="00DB5C50">
              <w:rPr>
                <w:color w:val="585858"/>
                <w:lang w:val="en-US"/>
              </w:rPr>
              <w:t xml:space="preserve">foo </w:t>
            </w:r>
            <w:r w:rsidRPr="00DB5C50">
              <w:rPr>
                <w:lang w:val="en-US"/>
              </w:rPr>
              <w:t xml:space="preserve">/ </w:t>
            </w:r>
            <w:proofErr w:type="spellStart"/>
            <w:r w:rsidRPr="00DB5C50">
              <w:rPr>
                <w:color w:val="585858"/>
                <w:lang w:val="en-US"/>
              </w:rPr>
              <w:t>sumfoo</w:t>
            </w:r>
            <w:proofErr w:type="spellEnd"/>
          </w:p>
          <w:p w14:paraId="325F6A89" w14:textId="77777777" w:rsidR="00F56008" w:rsidRPr="00DB5C50" w:rsidRDefault="00835842">
            <w:pPr>
              <w:spacing w:after="0" w:line="259" w:lineRule="auto"/>
              <w:ind w:left="239" w:firstLine="0"/>
              <w:jc w:val="left"/>
              <w:rPr>
                <w:lang w:val="en-US"/>
              </w:rPr>
            </w:pPr>
            <w:proofErr w:type="spellStart"/>
            <w:r w:rsidRPr="00DB5C50">
              <w:rPr>
                <w:color w:val="585858"/>
                <w:lang w:val="en-US"/>
              </w:rPr>
              <w:t>lalpha</w:t>
            </w:r>
            <w:proofErr w:type="spellEnd"/>
            <w:r w:rsidRPr="00DB5C50">
              <w:rPr>
                <w:color w:val="585858"/>
                <w:lang w:val="en-US"/>
              </w:rPr>
              <w:t xml:space="preserve">[, </w:t>
            </w:r>
            <w:proofErr w:type="spellStart"/>
            <w:r w:rsidRPr="00DB5C50">
              <w:rPr>
                <w:color w:val="585858"/>
                <w:lang w:val="en-US"/>
              </w:rPr>
              <w:t>i</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 xml:space="preserve">(foo) </w:t>
            </w:r>
            <w:r w:rsidRPr="00DB5C50">
              <w:rPr>
                <w:lang w:val="en-US"/>
              </w:rPr>
              <w:t xml:space="preserve">+ </w:t>
            </w:r>
            <w:proofErr w:type="spellStart"/>
            <w:r w:rsidRPr="00DB5C50">
              <w:rPr>
                <w:color w:val="585858"/>
                <w:lang w:val="en-US"/>
              </w:rPr>
              <w:t>lscale</w:t>
            </w:r>
            <w:proofErr w:type="spellEnd"/>
          </w:p>
          <w:p w14:paraId="1186CF15" w14:textId="77777777" w:rsidR="00F56008" w:rsidRPr="00DB5C50" w:rsidRDefault="00835842">
            <w:pPr>
              <w:spacing w:after="0" w:line="259" w:lineRule="auto"/>
              <w:ind w:left="0" w:firstLine="0"/>
              <w:jc w:val="left"/>
              <w:rPr>
                <w:lang w:val="en-US"/>
              </w:rPr>
            </w:pPr>
            <w:r w:rsidRPr="00DB5C50">
              <w:rPr>
                <w:rFonts w:ascii="Cambria" w:eastAsia="Cambria" w:hAnsi="Cambria" w:cs="Cambria"/>
                <w:color w:val="585858"/>
                <w:lang w:val="en-US"/>
              </w:rPr>
              <w:t>}</w:t>
            </w:r>
          </w:p>
          <w:p w14:paraId="7BC30CC7" w14:textId="77777777" w:rsidR="00F56008" w:rsidRPr="00DB5C50" w:rsidRDefault="00835842">
            <w:pPr>
              <w:spacing w:after="218" w:line="273" w:lineRule="auto"/>
              <w:ind w:left="0" w:right="-105" w:firstLine="0"/>
              <w:jc w:val="left"/>
              <w:rPr>
                <w:lang w:val="en-US"/>
              </w:rPr>
            </w:pPr>
            <w:r w:rsidRPr="00DB5C50">
              <w:rPr>
                <w:i/>
                <w:color w:val="AD95AF"/>
                <w:lang w:val="en-US"/>
              </w:rPr>
              <w:t xml:space="preserve"># Since </w:t>
            </w:r>
            <w:proofErr w:type="spellStart"/>
            <w:r w:rsidRPr="00DB5C50">
              <w:rPr>
                <w:i/>
                <w:color w:val="AD95AF"/>
                <w:lang w:val="en-US"/>
              </w:rPr>
              <w:t>lalpha</w:t>
            </w:r>
            <w:proofErr w:type="spellEnd"/>
            <w:r w:rsidRPr="00DB5C50">
              <w:rPr>
                <w:i/>
                <w:color w:val="AD95AF"/>
                <w:lang w:val="en-US"/>
              </w:rPr>
              <w:t xml:space="preserve"> contains n=240 columns, we only display 5 for readability </w:t>
            </w:r>
            <w:proofErr w:type="spellStart"/>
            <w:r w:rsidRPr="00DB5C50">
              <w:rPr>
                <w:color w:val="585858"/>
                <w:lang w:val="en-US"/>
              </w:rPr>
              <w:t>lalpha</w:t>
            </w:r>
            <w:proofErr w:type="spellEnd"/>
            <w:r w:rsidRPr="00DB5C50">
              <w:rPr>
                <w:color w:val="585858"/>
                <w:lang w:val="en-US"/>
              </w:rPr>
              <w:t xml:space="preserve">[, </w:t>
            </w:r>
            <w:r w:rsidRPr="00DB5C50">
              <w:rPr>
                <w:color w:val="AF0F91"/>
                <w:lang w:val="en-US"/>
              </w:rPr>
              <w:t>1</w:t>
            </w:r>
            <w:r w:rsidRPr="00DB5C50">
              <w:rPr>
                <w:lang w:val="en-US"/>
              </w:rPr>
              <w:t>:</w:t>
            </w:r>
            <w:r w:rsidRPr="00DB5C50">
              <w:rPr>
                <w:color w:val="AF0F91"/>
                <w:lang w:val="en-US"/>
              </w:rPr>
              <w:t>5</w:t>
            </w:r>
            <w:r w:rsidRPr="00DB5C50">
              <w:rPr>
                <w:color w:val="585858"/>
                <w:lang w:val="en-US"/>
              </w:rPr>
              <w:t>]</w:t>
            </w:r>
          </w:p>
          <w:p w14:paraId="04CE1852" w14:textId="77777777" w:rsidR="00F56008" w:rsidRDefault="00835842">
            <w:pPr>
              <w:tabs>
                <w:tab w:val="center" w:pos="1913"/>
                <w:tab w:val="center" w:pos="3228"/>
                <w:tab w:val="center" w:pos="4543"/>
                <w:tab w:val="center" w:pos="5738"/>
                <w:tab w:val="center" w:pos="6934"/>
              </w:tabs>
              <w:spacing w:after="0" w:line="259" w:lineRule="auto"/>
              <w:ind w:left="0" w:firstLine="0"/>
              <w:jc w:val="left"/>
            </w:pPr>
            <w:r>
              <w:rPr>
                <w:color w:val="585858"/>
              </w:rPr>
              <w:t>##</w:t>
            </w:r>
            <w:r>
              <w:rPr>
                <w:color w:val="585858"/>
              </w:rPr>
              <w:tab/>
              <w:t>[,1]</w:t>
            </w:r>
            <w:r>
              <w:rPr>
                <w:color w:val="585858"/>
              </w:rPr>
              <w:tab/>
              <w:t>[,2]</w:t>
            </w:r>
            <w:r>
              <w:rPr>
                <w:color w:val="585858"/>
              </w:rPr>
              <w:tab/>
              <w:t>[,3]</w:t>
            </w:r>
            <w:r>
              <w:rPr>
                <w:color w:val="585858"/>
              </w:rPr>
              <w:tab/>
              <w:t>[,4]</w:t>
            </w:r>
            <w:r>
              <w:rPr>
                <w:color w:val="585858"/>
              </w:rPr>
              <w:tab/>
              <w:t>[,5]</w:t>
            </w:r>
          </w:p>
          <w:p w14:paraId="7187B629" w14:textId="77777777" w:rsidR="00F56008" w:rsidRDefault="00835842">
            <w:pPr>
              <w:spacing w:after="0" w:line="259" w:lineRule="auto"/>
              <w:ind w:left="0" w:firstLine="0"/>
              <w:jc w:val="left"/>
            </w:pPr>
            <w:r>
              <w:rPr>
                <w:color w:val="585858"/>
              </w:rPr>
              <w:t>## [1,] -0.2920639 -0.5591179 -0.8265948 -1.094088 -1.361583</w:t>
            </w:r>
          </w:p>
          <w:p w14:paraId="7E6441D2" w14:textId="77777777" w:rsidR="00F56008" w:rsidRDefault="00835842">
            <w:pPr>
              <w:spacing w:after="0" w:line="259" w:lineRule="auto"/>
              <w:ind w:left="0" w:firstLine="0"/>
              <w:jc w:val="left"/>
            </w:pPr>
            <w:r>
              <w:rPr>
                <w:color w:val="585858"/>
              </w:rPr>
              <w:t>## [2,] -6.4651986 -7.7716769 -8.1146145 -8.385232 -8.652850</w:t>
            </w:r>
          </w:p>
        </w:tc>
      </w:tr>
    </w:tbl>
    <w:p w14:paraId="5216682D" w14:textId="77777777" w:rsidR="00F56008" w:rsidRDefault="00835842">
      <w:pPr>
        <w:tabs>
          <w:tab w:val="center" w:pos="992"/>
          <w:tab w:val="center" w:pos="2501"/>
        </w:tabs>
        <w:spacing w:after="77" w:line="260" w:lineRule="auto"/>
        <w:ind w:left="0" w:firstLine="0"/>
        <w:jc w:val="left"/>
      </w:pPr>
      <w:r>
        <w:rPr>
          <w:sz w:val="22"/>
        </w:rPr>
        <w:tab/>
      </w:r>
      <w:r>
        <w:t>5.3</w:t>
      </w:r>
      <w:r>
        <w:tab/>
        <w:t>Log-</w:t>
      </w:r>
      <w:proofErr w:type="spellStart"/>
      <w:r>
        <w:t>backward</w:t>
      </w:r>
      <w:proofErr w:type="spellEnd"/>
      <w:r>
        <w:t xml:space="preserve"> </w:t>
      </w:r>
      <w:proofErr w:type="spellStart"/>
      <w:r>
        <w:t>probabilities</w:t>
      </w:r>
      <w:proofErr w:type="spellEnd"/>
    </w:p>
    <w:p w14:paraId="40A7734B" w14:textId="77777777" w:rsidR="00F56008" w:rsidRPr="00DB5C50" w:rsidRDefault="00835842">
      <w:pPr>
        <w:ind w:left="111" w:right="1345"/>
        <w:rPr>
          <w:lang w:val="en-US"/>
        </w:rPr>
      </w:pPr>
      <w:r w:rsidRPr="00DB5C50">
        <w:rPr>
          <w:lang w:val="en-US"/>
        </w:rPr>
        <w:t>The backward probabilities have been defined in the same section.</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14:paraId="516FE695" w14:textId="77777777">
        <w:trPr>
          <w:trHeight w:val="2932"/>
        </w:trPr>
        <w:tc>
          <w:tcPr>
            <w:tcW w:w="8562" w:type="dxa"/>
            <w:tcBorders>
              <w:top w:val="nil"/>
              <w:left w:val="nil"/>
              <w:bottom w:val="nil"/>
              <w:right w:val="nil"/>
            </w:tcBorders>
            <w:shd w:val="clear" w:color="auto" w:fill="F7F7F7"/>
          </w:tcPr>
          <w:p w14:paraId="72FEE221" w14:textId="77777777" w:rsidR="00F56008" w:rsidRPr="00DB5C50" w:rsidRDefault="00835842">
            <w:pPr>
              <w:spacing w:after="11" w:line="289" w:lineRule="auto"/>
              <w:ind w:left="0" w:right="2171" w:firstLine="0"/>
              <w:jc w:val="left"/>
              <w:rPr>
                <w:lang w:val="en-US"/>
              </w:rPr>
            </w:pPr>
            <w:r w:rsidRPr="00DB5C50">
              <w:rPr>
                <w:i/>
                <w:color w:val="AD95AF"/>
                <w:lang w:val="en-US"/>
              </w:rPr>
              <w:t xml:space="preserve"># Compute log-backwards probabilities (scaling used) </w:t>
            </w:r>
            <w:proofErr w:type="spellStart"/>
            <w:r w:rsidRPr="00DB5C50">
              <w:rPr>
                <w:color w:val="585858"/>
                <w:lang w:val="en-US"/>
              </w:rPr>
              <w:t>lbeta</w:t>
            </w:r>
            <w:proofErr w:type="spellEnd"/>
            <w:r w:rsidRPr="00DB5C50">
              <w:rPr>
                <w:color w:val="585858"/>
                <w:lang w:val="en-US"/>
              </w:rPr>
              <w:t xml:space="preserve">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NA</w:t>
            </w:r>
            <w:r w:rsidRPr="00DB5C50">
              <w:rPr>
                <w:color w:val="585858"/>
                <w:lang w:val="en-US"/>
              </w:rPr>
              <w:t xml:space="preserve">, m, n) </w:t>
            </w:r>
            <w:proofErr w:type="spellStart"/>
            <w:r w:rsidRPr="00DB5C50">
              <w:rPr>
                <w:color w:val="585858"/>
                <w:lang w:val="en-US"/>
              </w:rPr>
              <w:t>lbeta</w:t>
            </w:r>
            <w:proofErr w:type="spellEnd"/>
            <w:r w:rsidRPr="00DB5C50">
              <w:rPr>
                <w:color w:val="585858"/>
                <w:lang w:val="en-US"/>
              </w:rPr>
              <w:t xml:space="preserve">[, n] </w:t>
            </w:r>
            <w:r w:rsidRPr="00DB5C50">
              <w:rPr>
                <w:color w:val="B05A65"/>
                <w:lang w:val="en-US"/>
              </w:rPr>
              <w:t xml:space="preserve">&lt;- </w:t>
            </w:r>
            <w:r w:rsidRPr="00DB5C50">
              <w:rPr>
                <w:b/>
                <w:color w:val="BC5A65"/>
                <w:lang w:val="en-US"/>
              </w:rPr>
              <w:t>rep</w:t>
            </w:r>
            <w:r w:rsidRPr="00DB5C50">
              <w:rPr>
                <w:color w:val="585858"/>
                <w:lang w:val="en-US"/>
              </w:rPr>
              <w:t>(</w:t>
            </w:r>
            <w:r w:rsidRPr="00DB5C50">
              <w:rPr>
                <w:color w:val="AF0F91"/>
                <w:lang w:val="en-US"/>
              </w:rPr>
              <w:t>0</w:t>
            </w:r>
            <w:r w:rsidRPr="00DB5C50">
              <w:rPr>
                <w:color w:val="585858"/>
                <w:lang w:val="en-US"/>
              </w:rPr>
              <w:t xml:space="preserve">, m) foo </w:t>
            </w:r>
            <w:r w:rsidRPr="00DB5C50">
              <w:rPr>
                <w:color w:val="B05A65"/>
                <w:lang w:val="en-US"/>
              </w:rPr>
              <w:t xml:space="preserve">&lt;- </w:t>
            </w:r>
            <w:r w:rsidRPr="00DB5C50">
              <w:rPr>
                <w:b/>
                <w:color w:val="BC5A65"/>
                <w:lang w:val="en-US"/>
              </w:rPr>
              <w:t xml:space="preserve">rep </w:t>
            </w:r>
            <w:r w:rsidRPr="00DB5C50">
              <w:rPr>
                <w:color w:val="585858"/>
                <w:lang w:val="en-US"/>
              </w:rPr>
              <w:t>(</w:t>
            </w:r>
            <w:r w:rsidRPr="00DB5C50">
              <w:rPr>
                <w:color w:val="AF0F91"/>
                <w:lang w:val="en-US"/>
              </w:rPr>
              <w:t xml:space="preserve">1 </w:t>
            </w:r>
            <w:r w:rsidRPr="00DB5C50">
              <w:rPr>
                <w:lang w:val="en-US"/>
              </w:rPr>
              <w:t xml:space="preserve">/ </w:t>
            </w:r>
            <w:r w:rsidRPr="00DB5C50">
              <w:rPr>
                <w:color w:val="585858"/>
                <w:lang w:val="en-US"/>
              </w:rPr>
              <w:t xml:space="preserve">m, m) </w:t>
            </w:r>
            <w:proofErr w:type="spellStart"/>
            <w:r w:rsidRPr="00DB5C50">
              <w:rPr>
                <w:color w:val="585858"/>
                <w:lang w:val="en-US"/>
              </w:rPr>
              <w:t>lscale</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 xml:space="preserve">(m)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585858"/>
                <w:lang w:val="en-US"/>
              </w:rPr>
              <w:t xml:space="preserve">(n </w:t>
            </w:r>
            <w:r w:rsidRPr="00DB5C50">
              <w:rPr>
                <w:lang w:val="en-US"/>
              </w:rPr>
              <w:t xml:space="preserve">- </w:t>
            </w:r>
            <w:r w:rsidRPr="00DB5C50">
              <w:rPr>
                <w:color w:val="AF0F91"/>
                <w:lang w:val="en-US"/>
              </w:rPr>
              <w:t>1</w:t>
            </w:r>
            <w:r w:rsidRPr="00DB5C50">
              <w:rPr>
                <w:color w:val="585858"/>
                <w:lang w:val="en-US"/>
              </w:rPr>
              <w:t>)</w:t>
            </w:r>
            <w:r w:rsidRPr="00DB5C50">
              <w:rPr>
                <w:lang w:val="en-US"/>
              </w:rPr>
              <w:t>:</w:t>
            </w:r>
            <w:r w:rsidRPr="00DB5C50">
              <w:rPr>
                <w:color w:val="AF0F91"/>
                <w:lang w:val="en-US"/>
              </w:rPr>
              <w:t>1</w:t>
            </w:r>
            <w:r w:rsidRPr="00DB5C50">
              <w:rPr>
                <w:color w:val="585858"/>
                <w:lang w:val="en-US"/>
              </w:rPr>
              <w:t xml:space="preserve">) </w:t>
            </w:r>
            <w:r w:rsidRPr="00DB5C50">
              <w:rPr>
                <w:rFonts w:ascii="Cambria" w:eastAsia="Cambria" w:hAnsi="Cambria" w:cs="Cambria"/>
                <w:color w:val="585858"/>
                <w:lang w:val="en-US"/>
              </w:rPr>
              <w:t>{</w:t>
            </w:r>
          </w:p>
          <w:p w14:paraId="3735FCAE" w14:textId="77777777" w:rsidR="00F56008" w:rsidRPr="00DB5C50" w:rsidRDefault="00835842">
            <w:pPr>
              <w:spacing w:after="0" w:line="302" w:lineRule="auto"/>
              <w:ind w:left="239" w:right="2410" w:firstLine="0"/>
              <w:jc w:val="left"/>
              <w:rPr>
                <w:lang w:val="en-US"/>
              </w:rPr>
            </w:pPr>
            <w:r w:rsidRPr="00DB5C50">
              <w:rPr>
                <w:color w:val="585858"/>
                <w:lang w:val="en-US"/>
              </w:rPr>
              <w:t xml:space="preserve">foo </w:t>
            </w:r>
            <w:r w:rsidRPr="00DB5C50">
              <w:rPr>
                <w:color w:val="B05A65"/>
                <w:lang w:val="en-US"/>
              </w:rPr>
              <w:t xml:space="preserve">&lt;- </w:t>
            </w:r>
            <w:r w:rsidRPr="00DB5C50">
              <w:rPr>
                <w:color w:val="585858"/>
                <w:lang w:val="en-US"/>
              </w:rPr>
              <w:t xml:space="preserve">gamma </w:t>
            </w:r>
            <w:r w:rsidRPr="00DB5C50">
              <w:rPr>
                <w:lang w:val="en-US"/>
              </w:rPr>
              <w:t xml:space="preserve">%*% </w:t>
            </w:r>
            <w:r w:rsidRPr="00DB5C50">
              <w:rPr>
                <w:color w:val="585858"/>
                <w:lang w:val="en-US"/>
              </w:rPr>
              <w:t>(</w:t>
            </w:r>
            <w:proofErr w:type="spellStart"/>
            <w:r w:rsidRPr="00DB5C50">
              <w:rPr>
                <w:color w:val="585858"/>
                <w:lang w:val="en-US"/>
              </w:rPr>
              <w:t>emission_probs</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lang w:val="en-US"/>
              </w:rPr>
              <w:t xml:space="preserve">+ </w:t>
            </w:r>
            <w:r w:rsidRPr="00DB5C50">
              <w:rPr>
                <w:color w:val="AF0F91"/>
                <w:lang w:val="en-US"/>
              </w:rPr>
              <w:t>1</w:t>
            </w:r>
            <w:r w:rsidRPr="00DB5C50">
              <w:rPr>
                <w:color w:val="585858"/>
                <w:lang w:val="en-US"/>
              </w:rPr>
              <w:t xml:space="preserve">, ] </w:t>
            </w:r>
            <w:r w:rsidRPr="00DB5C50">
              <w:rPr>
                <w:lang w:val="en-US"/>
              </w:rPr>
              <w:t xml:space="preserve">* </w:t>
            </w:r>
            <w:r w:rsidRPr="00DB5C50">
              <w:rPr>
                <w:color w:val="585858"/>
                <w:lang w:val="en-US"/>
              </w:rPr>
              <w:t xml:space="preserve">foo) </w:t>
            </w:r>
            <w:proofErr w:type="spellStart"/>
            <w:r w:rsidRPr="00DB5C50">
              <w:rPr>
                <w:color w:val="585858"/>
                <w:lang w:val="en-US"/>
              </w:rPr>
              <w:t>lbeta</w:t>
            </w:r>
            <w:proofErr w:type="spellEnd"/>
            <w:r w:rsidRPr="00DB5C50">
              <w:rPr>
                <w:color w:val="585858"/>
                <w:lang w:val="en-US"/>
              </w:rPr>
              <w:t xml:space="preserve">[, </w:t>
            </w:r>
            <w:proofErr w:type="spellStart"/>
            <w:r w:rsidRPr="00DB5C50">
              <w:rPr>
                <w:color w:val="585858"/>
                <w:lang w:val="en-US"/>
              </w:rPr>
              <w:t>i</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 xml:space="preserve">(foo) </w:t>
            </w:r>
            <w:r w:rsidRPr="00DB5C50">
              <w:rPr>
                <w:lang w:val="en-US"/>
              </w:rPr>
              <w:t xml:space="preserve">+ </w:t>
            </w:r>
            <w:proofErr w:type="spellStart"/>
            <w:r w:rsidRPr="00DB5C50">
              <w:rPr>
                <w:color w:val="585858"/>
                <w:lang w:val="en-US"/>
              </w:rPr>
              <w:t>lscale</w:t>
            </w:r>
            <w:proofErr w:type="spellEnd"/>
            <w:r w:rsidRPr="00DB5C50">
              <w:rPr>
                <w:color w:val="585858"/>
                <w:lang w:val="en-US"/>
              </w:rPr>
              <w:t xml:space="preserve"> </w:t>
            </w:r>
            <w:proofErr w:type="spellStart"/>
            <w:r w:rsidRPr="00DB5C50">
              <w:rPr>
                <w:color w:val="585858"/>
                <w:lang w:val="en-US"/>
              </w:rPr>
              <w:t>sumfoo</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w:t>
            </w:r>
            <w:r w:rsidRPr="00DB5C50">
              <w:rPr>
                <w:color w:val="585858"/>
                <w:lang w:val="en-US"/>
              </w:rPr>
              <w:t xml:space="preserve">(foo) foo </w:t>
            </w:r>
            <w:r w:rsidRPr="00DB5C50">
              <w:rPr>
                <w:color w:val="B05A65"/>
                <w:lang w:val="en-US"/>
              </w:rPr>
              <w:t xml:space="preserve">&lt;- </w:t>
            </w:r>
            <w:r w:rsidRPr="00DB5C50">
              <w:rPr>
                <w:color w:val="585858"/>
                <w:lang w:val="en-US"/>
              </w:rPr>
              <w:t xml:space="preserve">foo </w:t>
            </w:r>
            <w:r w:rsidRPr="00DB5C50">
              <w:rPr>
                <w:lang w:val="en-US"/>
              </w:rPr>
              <w:t xml:space="preserve">/ </w:t>
            </w:r>
            <w:proofErr w:type="spellStart"/>
            <w:r w:rsidRPr="00DB5C50">
              <w:rPr>
                <w:color w:val="585858"/>
                <w:lang w:val="en-US"/>
              </w:rPr>
              <w:t>sumfoo</w:t>
            </w:r>
            <w:proofErr w:type="spellEnd"/>
          </w:p>
          <w:p w14:paraId="2D2B803F" w14:textId="77777777" w:rsidR="00F56008" w:rsidRDefault="00835842">
            <w:pPr>
              <w:spacing w:after="0" w:line="259" w:lineRule="auto"/>
              <w:ind w:left="239" w:firstLine="0"/>
              <w:jc w:val="left"/>
            </w:pPr>
            <w:proofErr w:type="spellStart"/>
            <w:r>
              <w:rPr>
                <w:color w:val="585858"/>
              </w:rPr>
              <w:t>lscale</w:t>
            </w:r>
            <w:proofErr w:type="spellEnd"/>
            <w:r>
              <w:rPr>
                <w:color w:val="585858"/>
              </w:rPr>
              <w:t xml:space="preserve"> </w:t>
            </w:r>
            <w:r>
              <w:rPr>
                <w:color w:val="B05A65"/>
              </w:rPr>
              <w:t xml:space="preserve">&lt;- </w:t>
            </w:r>
            <w:proofErr w:type="spellStart"/>
            <w:r>
              <w:rPr>
                <w:color w:val="585858"/>
              </w:rPr>
              <w:t>lscale</w:t>
            </w:r>
            <w:proofErr w:type="spellEnd"/>
            <w:r>
              <w:rPr>
                <w:color w:val="585858"/>
              </w:rPr>
              <w:t xml:space="preserve"> </w:t>
            </w:r>
            <w:r>
              <w:t xml:space="preserve">+ </w:t>
            </w:r>
            <w:r>
              <w:rPr>
                <w:b/>
                <w:color w:val="BC5A65"/>
              </w:rPr>
              <w:t>log</w:t>
            </w:r>
            <w:r>
              <w:rPr>
                <w:color w:val="585858"/>
              </w:rPr>
              <w:t>(</w:t>
            </w:r>
            <w:proofErr w:type="spellStart"/>
            <w:r>
              <w:rPr>
                <w:color w:val="585858"/>
              </w:rPr>
              <w:t>sumfoo</w:t>
            </w:r>
            <w:proofErr w:type="spellEnd"/>
            <w:r>
              <w:rPr>
                <w:color w:val="585858"/>
              </w:rPr>
              <w:t>)</w:t>
            </w:r>
          </w:p>
          <w:p w14:paraId="78E3ACFA" w14:textId="77777777" w:rsidR="00F56008" w:rsidRDefault="00835842">
            <w:pPr>
              <w:spacing w:after="0" w:line="259" w:lineRule="auto"/>
              <w:ind w:left="0" w:firstLine="0"/>
              <w:jc w:val="left"/>
            </w:pPr>
            <w:r>
              <w:rPr>
                <w:rFonts w:ascii="Cambria" w:eastAsia="Cambria" w:hAnsi="Cambria" w:cs="Cambria"/>
                <w:color w:val="585858"/>
              </w:rPr>
              <w:t>}</w:t>
            </w:r>
          </w:p>
        </w:tc>
      </w:tr>
    </w:tbl>
    <w:p w14:paraId="4CEDD465" w14:textId="77777777" w:rsidR="00F56008" w:rsidRPr="00DB5C50" w:rsidRDefault="00835842">
      <w:pPr>
        <w:shd w:val="clear" w:color="auto" w:fill="F7F7F7"/>
        <w:spacing w:after="226"/>
        <w:ind w:left="95"/>
        <w:jc w:val="left"/>
        <w:rPr>
          <w:lang w:val="en-US"/>
        </w:rPr>
      </w:pPr>
      <w:r w:rsidRPr="00DB5C50">
        <w:rPr>
          <w:i/>
          <w:color w:val="AD95AF"/>
          <w:lang w:val="en-US"/>
        </w:rPr>
        <w:t xml:space="preserve"># Since </w:t>
      </w:r>
      <w:proofErr w:type="spellStart"/>
      <w:r w:rsidRPr="00DB5C50">
        <w:rPr>
          <w:i/>
          <w:color w:val="AD95AF"/>
          <w:lang w:val="en-US"/>
        </w:rPr>
        <w:t>lbeta</w:t>
      </w:r>
      <w:proofErr w:type="spellEnd"/>
      <w:r w:rsidRPr="00DB5C50">
        <w:rPr>
          <w:i/>
          <w:color w:val="AD95AF"/>
          <w:lang w:val="en-US"/>
        </w:rPr>
        <w:t xml:space="preserve"> contains n=240 columns, we only display 5 for readability </w:t>
      </w:r>
      <w:proofErr w:type="spellStart"/>
      <w:r w:rsidRPr="00DB5C50">
        <w:rPr>
          <w:color w:val="585858"/>
          <w:lang w:val="en-US"/>
        </w:rPr>
        <w:t>lbeta</w:t>
      </w:r>
      <w:proofErr w:type="spellEnd"/>
      <w:r w:rsidRPr="00DB5C50">
        <w:rPr>
          <w:color w:val="585858"/>
          <w:lang w:val="en-US"/>
        </w:rPr>
        <w:t xml:space="preserve">[, </w:t>
      </w:r>
      <w:r w:rsidRPr="00DB5C50">
        <w:rPr>
          <w:color w:val="AF0F91"/>
          <w:lang w:val="en-US"/>
        </w:rPr>
        <w:t>1</w:t>
      </w:r>
      <w:r w:rsidRPr="00DB5C50">
        <w:rPr>
          <w:lang w:val="en-US"/>
        </w:rPr>
        <w:t>:</w:t>
      </w:r>
      <w:r w:rsidRPr="00DB5C50">
        <w:rPr>
          <w:color w:val="AF0F91"/>
          <w:lang w:val="en-US"/>
        </w:rPr>
        <w:t>5</w:t>
      </w:r>
      <w:r w:rsidRPr="00DB5C50">
        <w:rPr>
          <w:color w:val="585858"/>
          <w:lang w:val="en-US"/>
        </w:rPr>
        <w:t>]</w:t>
      </w:r>
    </w:p>
    <w:p w14:paraId="5AFA009B" w14:textId="77777777" w:rsidR="00F56008" w:rsidRPr="00DB5C50" w:rsidRDefault="00835842">
      <w:pPr>
        <w:shd w:val="clear" w:color="auto" w:fill="F7F7F7"/>
        <w:tabs>
          <w:tab w:val="center" w:pos="1893"/>
          <w:tab w:val="center" w:pos="3088"/>
          <w:tab w:val="center" w:pos="4284"/>
          <w:tab w:val="center" w:pos="5479"/>
          <w:tab w:val="center" w:pos="6675"/>
        </w:tabs>
        <w:spacing w:line="271" w:lineRule="auto"/>
        <w:ind w:left="85" w:firstLine="0"/>
        <w:jc w:val="left"/>
        <w:rPr>
          <w:lang w:val="en-US"/>
        </w:rPr>
      </w:pPr>
      <w:r w:rsidRPr="00DB5C50">
        <w:rPr>
          <w:color w:val="585858"/>
          <w:lang w:val="en-US"/>
        </w:rPr>
        <w:t>##</w:t>
      </w:r>
      <w:r w:rsidRPr="00DB5C50">
        <w:rPr>
          <w:color w:val="585858"/>
          <w:lang w:val="en-US"/>
        </w:rPr>
        <w:tab/>
        <w:t>[,1]</w:t>
      </w:r>
      <w:r w:rsidRPr="00DB5C50">
        <w:rPr>
          <w:color w:val="585858"/>
          <w:lang w:val="en-US"/>
        </w:rPr>
        <w:tab/>
        <w:t>[,2]</w:t>
      </w:r>
      <w:r w:rsidRPr="00DB5C50">
        <w:rPr>
          <w:color w:val="585858"/>
          <w:lang w:val="en-US"/>
        </w:rPr>
        <w:tab/>
        <w:t>[,3]</w:t>
      </w:r>
      <w:r w:rsidRPr="00DB5C50">
        <w:rPr>
          <w:color w:val="585858"/>
          <w:lang w:val="en-US"/>
        </w:rPr>
        <w:tab/>
        <w:t>[,4]</w:t>
      </w:r>
      <w:r w:rsidRPr="00DB5C50">
        <w:rPr>
          <w:color w:val="585858"/>
          <w:lang w:val="en-US"/>
        </w:rPr>
        <w:tab/>
        <w:t>[,5]</w:t>
      </w:r>
    </w:p>
    <w:p w14:paraId="43F612F3" w14:textId="77777777" w:rsidR="00F56008" w:rsidRPr="00DB5C50" w:rsidRDefault="00835842">
      <w:pPr>
        <w:shd w:val="clear" w:color="auto" w:fill="F7F7F7"/>
        <w:spacing w:line="271" w:lineRule="auto"/>
        <w:ind w:left="95"/>
        <w:jc w:val="left"/>
        <w:rPr>
          <w:lang w:val="en-US"/>
        </w:rPr>
      </w:pPr>
      <w:r w:rsidRPr="00DB5C50">
        <w:rPr>
          <w:color w:val="585858"/>
          <w:lang w:val="en-US"/>
        </w:rPr>
        <w:t>## [1,] -177.2275 -176.9600 -176.6925 -176.4250 -176.1576</w:t>
      </w:r>
    </w:p>
    <w:p w14:paraId="5241C98C" w14:textId="77777777" w:rsidR="00F56008" w:rsidRPr="00DB5C50" w:rsidRDefault="00835842">
      <w:pPr>
        <w:shd w:val="clear" w:color="auto" w:fill="F7F7F7"/>
        <w:spacing w:after="508" w:line="271" w:lineRule="auto"/>
        <w:ind w:left="95"/>
        <w:jc w:val="left"/>
        <w:rPr>
          <w:lang w:val="en-US"/>
        </w:rPr>
      </w:pPr>
      <w:r w:rsidRPr="00DB5C50">
        <w:rPr>
          <w:color w:val="585858"/>
          <w:lang w:val="en-US"/>
        </w:rPr>
        <w:lastRenderedPageBreak/>
        <w:t>## [2,] -178.3456 -178.0781 -177.8099 -177.5253 -176.9034</w:t>
      </w:r>
    </w:p>
    <w:p w14:paraId="40DDCE76" w14:textId="77777777" w:rsidR="00F56008" w:rsidRPr="00DB5C50" w:rsidRDefault="00835842">
      <w:pPr>
        <w:tabs>
          <w:tab w:val="center" w:pos="992"/>
          <w:tab w:val="center" w:pos="2335"/>
        </w:tabs>
        <w:spacing w:after="25" w:line="260" w:lineRule="auto"/>
        <w:ind w:left="0" w:firstLine="0"/>
        <w:jc w:val="left"/>
        <w:rPr>
          <w:lang w:val="en-US"/>
        </w:rPr>
      </w:pPr>
      <w:r w:rsidRPr="00DB5C50">
        <w:rPr>
          <w:sz w:val="22"/>
          <w:lang w:val="en-US"/>
        </w:rPr>
        <w:tab/>
      </w:r>
      <w:r w:rsidRPr="00DB5C50">
        <w:rPr>
          <w:lang w:val="en-US"/>
        </w:rPr>
        <w:t>5.4</w:t>
      </w:r>
      <w:r w:rsidRPr="00DB5C50">
        <w:rPr>
          <w:lang w:val="en-US"/>
        </w:rPr>
        <w:tab/>
        <w:t>Smoothing probabilities</w:t>
      </w:r>
    </w:p>
    <w:p w14:paraId="18464D1A" w14:textId="77777777" w:rsidR="00F56008" w:rsidRPr="00DB5C50" w:rsidRDefault="00835842">
      <w:pPr>
        <w:spacing w:after="165"/>
        <w:ind w:left="111" w:right="1345"/>
        <w:rPr>
          <w:lang w:val="en-US"/>
        </w:rPr>
      </w:pPr>
      <w:r w:rsidRPr="00DB5C50">
        <w:rPr>
          <w:lang w:val="en-US"/>
        </w:rPr>
        <w:t xml:space="preserve">The smoothing probabilities are defined in Zucchini et al. </w:t>
      </w:r>
      <w:r>
        <w:rPr>
          <w:noProof/>
        </w:rPr>
        <w:drawing>
          <wp:inline distT="0" distB="0" distL="0" distR="0" wp14:anchorId="0B6AFF4A" wp14:editId="22D05E26">
            <wp:extent cx="2404872" cy="188976"/>
            <wp:effectExtent l="0" t="0" r="0" b="0"/>
            <wp:docPr id="135118" name="Picture 135118"/>
            <wp:cNvGraphicFramePr/>
            <a:graphic xmlns:a="http://schemas.openxmlformats.org/drawingml/2006/main">
              <a:graphicData uri="http://schemas.openxmlformats.org/drawingml/2006/picture">
                <pic:pic xmlns:pic="http://schemas.openxmlformats.org/drawingml/2006/picture">
                  <pic:nvPicPr>
                    <pic:cNvPr id="135118" name="Picture 135118"/>
                    <pic:cNvPicPr/>
                  </pic:nvPicPr>
                  <pic:blipFill>
                    <a:blip r:embed="rId18"/>
                    <a:stretch>
                      <a:fillRect/>
                    </a:stretch>
                  </pic:blipFill>
                  <pic:spPr>
                    <a:xfrm>
                      <a:off x="0" y="0"/>
                      <a:ext cx="2404872" cy="188976"/>
                    </a:xfrm>
                    <a:prstGeom prst="rect">
                      <a:avLst/>
                    </a:prstGeom>
                  </pic:spPr>
                </pic:pic>
              </a:graphicData>
            </a:graphic>
          </wp:inline>
        </w:drawing>
      </w:r>
      <w:r w:rsidRPr="00DB5C50">
        <w:rPr>
          <w:lang w:val="en-US"/>
        </w:rPr>
        <w:t>.</w:t>
      </w:r>
    </w:p>
    <w:tbl>
      <w:tblPr>
        <w:tblStyle w:val="TableGrid"/>
        <w:tblW w:w="8562" w:type="dxa"/>
        <w:tblInd w:w="40" w:type="dxa"/>
        <w:tblCellMar>
          <w:top w:w="67" w:type="dxa"/>
          <w:left w:w="60" w:type="dxa"/>
        </w:tblCellMar>
        <w:tblLook w:val="04A0" w:firstRow="1" w:lastRow="0" w:firstColumn="1" w:lastColumn="0" w:noHBand="0" w:noVBand="1"/>
      </w:tblPr>
      <w:tblGrid>
        <w:gridCol w:w="8562"/>
      </w:tblGrid>
      <w:tr w:rsidR="00F56008" w14:paraId="50BFAA9F" w14:textId="77777777">
        <w:trPr>
          <w:trHeight w:val="5016"/>
        </w:trPr>
        <w:tc>
          <w:tcPr>
            <w:tcW w:w="8562" w:type="dxa"/>
            <w:tcBorders>
              <w:top w:val="nil"/>
              <w:left w:val="nil"/>
              <w:bottom w:val="nil"/>
              <w:right w:val="nil"/>
            </w:tcBorders>
            <w:shd w:val="clear" w:color="auto" w:fill="F7F7F7"/>
          </w:tcPr>
          <w:p w14:paraId="5C0895D1" w14:textId="77777777" w:rsidR="00F56008" w:rsidRPr="00DB5C50" w:rsidRDefault="00835842">
            <w:pPr>
              <w:spacing w:after="8" w:line="286" w:lineRule="auto"/>
              <w:ind w:left="0" w:right="612" w:firstLine="0"/>
              <w:jc w:val="left"/>
              <w:rPr>
                <w:lang w:val="en-US"/>
              </w:rPr>
            </w:pPr>
            <w:r w:rsidRPr="00DB5C50">
              <w:rPr>
                <w:i/>
                <w:color w:val="AD95AF"/>
                <w:lang w:val="en-US"/>
              </w:rPr>
              <w:t xml:space="preserve"># Compute conditional state probabilities, smoothing probabilities </w:t>
            </w:r>
            <w:proofErr w:type="spellStart"/>
            <w:r w:rsidRPr="00DB5C50">
              <w:rPr>
                <w:color w:val="585858"/>
                <w:lang w:val="en-US"/>
              </w:rPr>
              <w:t>stateprobs</w:t>
            </w:r>
            <w:proofErr w:type="spellEnd"/>
            <w:r w:rsidRPr="00DB5C50">
              <w:rPr>
                <w:color w:val="585858"/>
                <w:lang w:val="en-US"/>
              </w:rPr>
              <w:t xml:space="preserve">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NA</w:t>
            </w:r>
            <w:r w:rsidRPr="00DB5C50">
              <w:rPr>
                <w:color w:val="585858"/>
                <w:lang w:val="en-US"/>
              </w:rPr>
              <w:t xml:space="preserve">, </w:t>
            </w:r>
            <w:proofErr w:type="spellStart"/>
            <w:r w:rsidRPr="00DB5C50">
              <w:rPr>
                <w:color w:val="55AA55"/>
                <w:lang w:val="en-US"/>
              </w:rPr>
              <w:t>ncol</w:t>
            </w:r>
            <w:proofErr w:type="spellEnd"/>
            <w:r w:rsidRPr="00DB5C50">
              <w:rPr>
                <w:color w:val="55AA55"/>
                <w:lang w:val="en-US"/>
              </w:rPr>
              <w:t xml:space="preserve"> </w:t>
            </w:r>
            <w:r w:rsidRPr="00DB5C50">
              <w:rPr>
                <w:color w:val="585858"/>
                <w:lang w:val="en-US"/>
              </w:rPr>
              <w:t xml:space="preserve">= n, </w:t>
            </w:r>
            <w:proofErr w:type="spellStart"/>
            <w:r w:rsidRPr="00DB5C50">
              <w:rPr>
                <w:color w:val="55AA55"/>
                <w:lang w:val="en-US"/>
              </w:rPr>
              <w:t>nrow</w:t>
            </w:r>
            <w:proofErr w:type="spellEnd"/>
            <w:r w:rsidRPr="00DB5C50">
              <w:rPr>
                <w:color w:val="55AA55"/>
                <w:lang w:val="en-US"/>
              </w:rPr>
              <w:t xml:space="preserve"> </w:t>
            </w:r>
            <w:r w:rsidRPr="00DB5C50">
              <w:rPr>
                <w:color w:val="585858"/>
                <w:lang w:val="en-US"/>
              </w:rPr>
              <w:t xml:space="preserve">= m) </w:t>
            </w:r>
            <w:proofErr w:type="spellStart"/>
            <w:r w:rsidRPr="00DB5C50">
              <w:rPr>
                <w:color w:val="585858"/>
                <w:lang w:val="en-US"/>
              </w:rPr>
              <w:t>llk</w:t>
            </w:r>
            <w:proofErr w:type="spellEnd"/>
            <w:r w:rsidRPr="00DB5C50">
              <w:rPr>
                <w:color w:val="585858"/>
                <w:lang w:val="en-US"/>
              </w:rPr>
              <w:t xml:space="preserve"> </w:t>
            </w:r>
            <w:r w:rsidRPr="00DB5C50">
              <w:rPr>
                <w:color w:val="B05A65"/>
                <w:lang w:val="en-US"/>
              </w:rPr>
              <w:t xml:space="preserve">&lt;- </w:t>
            </w:r>
            <w:r w:rsidRPr="00DB5C50">
              <w:rPr>
                <w:lang w:val="en-US"/>
              </w:rPr>
              <w:t xml:space="preserve">- </w:t>
            </w:r>
            <w:proofErr w:type="spellStart"/>
            <w:r w:rsidRPr="00DB5C50">
              <w:rPr>
                <w:color w:val="585858"/>
                <w:lang w:val="en-US"/>
              </w:rPr>
              <w:t>mllk</w:t>
            </w:r>
            <w:proofErr w:type="spellEnd"/>
            <w:r w:rsidRPr="00DB5C50">
              <w:rPr>
                <w:color w:val="585858"/>
                <w:lang w:val="en-US"/>
              </w:rPr>
              <w:t xml:space="preserve"> </w:t>
            </w:r>
            <w:r w:rsidRPr="00DB5C50">
              <w:rPr>
                <w:b/>
                <w:color w:val="295F94"/>
                <w:lang w:val="en-US"/>
              </w:rPr>
              <w:t>for</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n) </w:t>
            </w:r>
            <w:r w:rsidRPr="00DB5C50">
              <w:rPr>
                <w:rFonts w:ascii="Cambria" w:eastAsia="Cambria" w:hAnsi="Cambria" w:cs="Cambria"/>
                <w:color w:val="585858"/>
                <w:lang w:val="en-US"/>
              </w:rPr>
              <w:t>{</w:t>
            </w:r>
          </w:p>
          <w:p w14:paraId="506855AE" w14:textId="77777777" w:rsidR="00F56008" w:rsidRDefault="00835842">
            <w:pPr>
              <w:spacing w:after="0" w:line="259" w:lineRule="auto"/>
              <w:ind w:left="239" w:firstLine="0"/>
              <w:jc w:val="left"/>
            </w:pPr>
            <w:proofErr w:type="spellStart"/>
            <w:r>
              <w:rPr>
                <w:color w:val="585858"/>
              </w:rPr>
              <w:t>stateprobs</w:t>
            </w:r>
            <w:proofErr w:type="spellEnd"/>
            <w:r>
              <w:rPr>
                <w:color w:val="585858"/>
              </w:rPr>
              <w:t xml:space="preserve">[, i] </w:t>
            </w:r>
            <w:r>
              <w:rPr>
                <w:color w:val="B05A65"/>
              </w:rPr>
              <w:t xml:space="preserve">&lt;- </w:t>
            </w:r>
            <w:proofErr w:type="spellStart"/>
            <w:r>
              <w:rPr>
                <w:b/>
                <w:color w:val="BC5A65"/>
              </w:rPr>
              <w:t>exp</w:t>
            </w:r>
            <w:proofErr w:type="spellEnd"/>
            <w:r>
              <w:rPr>
                <w:color w:val="585858"/>
              </w:rPr>
              <w:t>(</w:t>
            </w:r>
            <w:proofErr w:type="spellStart"/>
            <w:r>
              <w:rPr>
                <w:color w:val="585858"/>
              </w:rPr>
              <w:t>lalpha</w:t>
            </w:r>
            <w:proofErr w:type="spellEnd"/>
            <w:r>
              <w:rPr>
                <w:color w:val="585858"/>
              </w:rPr>
              <w:t xml:space="preserve">[, i] </w:t>
            </w:r>
            <w:r>
              <w:t xml:space="preserve">+ </w:t>
            </w:r>
            <w:proofErr w:type="spellStart"/>
            <w:r>
              <w:rPr>
                <w:color w:val="585858"/>
              </w:rPr>
              <w:t>lbeta</w:t>
            </w:r>
            <w:proofErr w:type="spellEnd"/>
            <w:r>
              <w:rPr>
                <w:color w:val="585858"/>
              </w:rPr>
              <w:t xml:space="preserve">[, i] </w:t>
            </w:r>
            <w:r>
              <w:t xml:space="preserve">- </w:t>
            </w:r>
            <w:proofErr w:type="spellStart"/>
            <w:r>
              <w:rPr>
                <w:color w:val="585858"/>
              </w:rPr>
              <w:t>llk</w:t>
            </w:r>
            <w:proofErr w:type="spellEnd"/>
            <w:r>
              <w:rPr>
                <w:color w:val="585858"/>
              </w:rPr>
              <w:t>)</w:t>
            </w:r>
          </w:p>
          <w:p w14:paraId="4DABDD7C" w14:textId="77777777" w:rsidR="00F56008" w:rsidRPr="00DB5C50" w:rsidRDefault="00835842">
            <w:pPr>
              <w:spacing w:after="224" w:line="259" w:lineRule="auto"/>
              <w:ind w:left="0" w:firstLine="0"/>
              <w:jc w:val="left"/>
              <w:rPr>
                <w:lang w:val="en-US"/>
              </w:rPr>
            </w:pPr>
            <w:r w:rsidRPr="00DB5C50">
              <w:rPr>
                <w:rFonts w:ascii="Cambria" w:eastAsia="Cambria" w:hAnsi="Cambria" w:cs="Cambria"/>
                <w:color w:val="585858"/>
                <w:lang w:val="en-US"/>
              </w:rPr>
              <w:t>}</w:t>
            </w:r>
          </w:p>
          <w:p w14:paraId="555CBFC1" w14:textId="77777777" w:rsidR="00F56008" w:rsidRPr="00DB5C50" w:rsidRDefault="00835842">
            <w:pPr>
              <w:spacing w:after="11" w:line="282" w:lineRule="auto"/>
              <w:ind w:left="0" w:right="5633" w:firstLine="0"/>
              <w:jc w:val="left"/>
              <w:rPr>
                <w:lang w:val="en-US"/>
              </w:rPr>
            </w:pPr>
            <w:r w:rsidRPr="00DB5C50">
              <w:rPr>
                <w:i/>
                <w:color w:val="AD95AF"/>
                <w:lang w:val="en-US"/>
              </w:rPr>
              <w:t xml:space="preserve"># Most probable states </w:t>
            </w:r>
            <w:proofErr w:type="spellStart"/>
            <w:r w:rsidRPr="00DB5C50">
              <w:rPr>
                <w:color w:val="585858"/>
                <w:lang w:val="en-US"/>
              </w:rPr>
              <w:t>ldecode</w:t>
            </w:r>
            <w:proofErr w:type="spellEnd"/>
            <w:r w:rsidRPr="00DB5C50">
              <w:rPr>
                <w:color w:val="585858"/>
                <w:lang w:val="en-US"/>
              </w:rPr>
              <w:t xml:space="preserve"> </w:t>
            </w:r>
            <w:r w:rsidRPr="00DB5C50">
              <w:rPr>
                <w:color w:val="B05A65"/>
                <w:lang w:val="en-US"/>
              </w:rPr>
              <w:t xml:space="preserve">&lt;- </w:t>
            </w:r>
            <w:r w:rsidRPr="00DB5C50">
              <w:rPr>
                <w:b/>
                <w:color w:val="BC5A65"/>
                <w:lang w:val="en-US"/>
              </w:rPr>
              <w:t>rep</w:t>
            </w:r>
            <w:r w:rsidRPr="00DB5C50">
              <w:rPr>
                <w:color w:val="585858"/>
                <w:lang w:val="en-US"/>
              </w:rPr>
              <w:t>(</w:t>
            </w:r>
            <w:r w:rsidRPr="00DB5C50">
              <w:rPr>
                <w:color w:val="AF0F91"/>
                <w:lang w:val="en-US"/>
              </w:rPr>
              <w:t>NA</w:t>
            </w:r>
            <w:r w:rsidRPr="00DB5C50">
              <w:rPr>
                <w:color w:val="585858"/>
                <w:lang w:val="en-US"/>
              </w:rPr>
              <w:t xml:space="preserve">, n)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n) </w:t>
            </w:r>
            <w:r w:rsidRPr="00DB5C50">
              <w:rPr>
                <w:rFonts w:ascii="Cambria" w:eastAsia="Cambria" w:hAnsi="Cambria" w:cs="Cambria"/>
                <w:color w:val="585858"/>
                <w:lang w:val="en-US"/>
              </w:rPr>
              <w:t>{</w:t>
            </w:r>
          </w:p>
          <w:p w14:paraId="6235238E" w14:textId="77777777" w:rsidR="00F56008" w:rsidRPr="00DB5C50" w:rsidRDefault="00835842">
            <w:pPr>
              <w:spacing w:after="0" w:line="259" w:lineRule="auto"/>
              <w:ind w:left="239" w:firstLine="0"/>
              <w:jc w:val="left"/>
              <w:rPr>
                <w:lang w:val="en-US"/>
              </w:rPr>
            </w:pPr>
            <w:proofErr w:type="spellStart"/>
            <w:r w:rsidRPr="00DB5C50">
              <w:rPr>
                <w:color w:val="585858"/>
                <w:lang w:val="en-US"/>
              </w:rPr>
              <w:t>ldecode</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which.max</w:t>
            </w:r>
            <w:proofErr w:type="spellEnd"/>
            <w:r w:rsidRPr="00DB5C50">
              <w:rPr>
                <w:color w:val="585858"/>
                <w:lang w:val="en-US"/>
              </w:rPr>
              <w:t>(</w:t>
            </w:r>
            <w:proofErr w:type="spellStart"/>
            <w:r w:rsidRPr="00DB5C50">
              <w:rPr>
                <w:color w:val="585858"/>
                <w:lang w:val="en-US"/>
              </w:rPr>
              <w:t>stateprobs</w:t>
            </w:r>
            <w:proofErr w:type="spellEnd"/>
            <w:r w:rsidRPr="00DB5C50">
              <w:rPr>
                <w:color w:val="585858"/>
                <w:lang w:val="en-US"/>
              </w:rPr>
              <w:t xml:space="preserve">[, </w:t>
            </w:r>
            <w:proofErr w:type="spellStart"/>
            <w:r w:rsidRPr="00DB5C50">
              <w:rPr>
                <w:color w:val="585858"/>
                <w:lang w:val="en-US"/>
              </w:rPr>
              <w:t>i</w:t>
            </w:r>
            <w:proofErr w:type="spellEnd"/>
            <w:r w:rsidRPr="00DB5C50">
              <w:rPr>
                <w:color w:val="585858"/>
                <w:lang w:val="en-US"/>
              </w:rPr>
              <w:t>])</w:t>
            </w:r>
          </w:p>
          <w:p w14:paraId="2BA1F3A0" w14:textId="77777777" w:rsidR="00F56008" w:rsidRDefault="00835842">
            <w:pPr>
              <w:spacing w:after="0" w:line="259" w:lineRule="auto"/>
              <w:ind w:left="0" w:firstLine="0"/>
              <w:jc w:val="left"/>
            </w:pPr>
            <w:r>
              <w:rPr>
                <w:rFonts w:ascii="Cambria" w:eastAsia="Cambria" w:hAnsi="Cambria" w:cs="Cambria"/>
                <w:color w:val="585858"/>
              </w:rPr>
              <w:t>}</w:t>
            </w:r>
          </w:p>
          <w:p w14:paraId="7F0C1052" w14:textId="77777777" w:rsidR="00F56008" w:rsidRDefault="00835842">
            <w:pPr>
              <w:spacing w:after="214" w:line="259" w:lineRule="auto"/>
              <w:ind w:left="0" w:firstLine="0"/>
              <w:jc w:val="left"/>
            </w:pPr>
            <w:proofErr w:type="spellStart"/>
            <w:r>
              <w:rPr>
                <w:color w:val="585858"/>
              </w:rPr>
              <w:t>ldecode</w:t>
            </w:r>
            <w:proofErr w:type="spellEnd"/>
          </w:p>
          <w:p w14:paraId="0CDB19C5" w14:textId="77777777" w:rsidR="00F56008" w:rsidRDefault="00835842">
            <w:pPr>
              <w:tabs>
                <w:tab w:val="right" w:pos="9803"/>
              </w:tabs>
              <w:spacing w:after="0" w:line="259" w:lineRule="auto"/>
              <w:ind w:left="0" w:right="-1301" w:firstLine="0"/>
              <w:jc w:val="left"/>
            </w:pPr>
            <w:r>
              <w:rPr>
                <w:color w:val="585858"/>
              </w:rPr>
              <w:t>##</w:t>
            </w:r>
            <w:r>
              <w:rPr>
                <w:color w:val="585858"/>
              </w:rPr>
              <w:tab/>
              <w:t>[1] 1 1 1 1 1 1 1 1 1 1 1 1 1 1 1 1 1 1 1 1 1 1 1 1 1 1 1 1 1 1 1 1 1 1 1 1 1</w:t>
            </w:r>
          </w:p>
          <w:p w14:paraId="4C785755" w14:textId="77777777" w:rsidR="00F56008" w:rsidRDefault="00835842">
            <w:pPr>
              <w:spacing w:after="0" w:line="259" w:lineRule="auto"/>
              <w:ind w:left="0" w:right="-1301" w:firstLine="0"/>
              <w:jc w:val="left"/>
            </w:pPr>
            <w:r>
              <w:rPr>
                <w:color w:val="585858"/>
              </w:rPr>
              <w:t>## [38] 1 1 1 1 1 1 1 1 1 1 1 1 1 1 1 1 1 1 1 1 1 1 1 1 1 1 1 1 1 1 1 1 1 1 1 1 1</w:t>
            </w:r>
          </w:p>
          <w:p w14:paraId="3FBB3DA2" w14:textId="77777777" w:rsidR="00F56008" w:rsidRDefault="00835842">
            <w:pPr>
              <w:spacing w:after="0" w:line="259" w:lineRule="auto"/>
              <w:ind w:left="0" w:right="-1301" w:firstLine="0"/>
              <w:jc w:val="left"/>
            </w:pPr>
            <w:r>
              <w:rPr>
                <w:color w:val="585858"/>
              </w:rPr>
              <w:t>## [75] 1 1 1 1 1 1 1 1 1 1 2 2 2 2 2 2 1 1 1 1 1 1 1 1 1 1 1 1 1 1 1 1 1 1 1 1 1</w:t>
            </w:r>
          </w:p>
          <w:p w14:paraId="0D383CF5" w14:textId="77777777" w:rsidR="00F56008" w:rsidRDefault="00835842">
            <w:pPr>
              <w:spacing w:after="0" w:line="259" w:lineRule="auto"/>
              <w:ind w:left="0" w:right="-1301" w:firstLine="0"/>
              <w:jc w:val="left"/>
            </w:pPr>
            <w:r>
              <w:rPr>
                <w:color w:val="585858"/>
              </w:rPr>
              <w:t>## [112] 1 1 1 1 1 1 1 1 1 1 1 1 1 1 1 1 1 1 1 1 1 1 1 1 1 1 1 1 1 1 1 1 1 1 1 1 1</w:t>
            </w:r>
          </w:p>
          <w:p w14:paraId="418732F5" w14:textId="77777777" w:rsidR="00F56008" w:rsidRDefault="00835842">
            <w:pPr>
              <w:spacing w:after="0" w:line="259" w:lineRule="auto"/>
              <w:ind w:left="0" w:right="-1301" w:firstLine="0"/>
              <w:jc w:val="left"/>
            </w:pPr>
            <w:r>
              <w:rPr>
                <w:color w:val="585858"/>
              </w:rPr>
              <w:t>## [149] 1 1 1 1 1 1 1 1 1 1 1 1 1 1 1 1 1 1 1 1 1 1 1 1 1 1 1 1 1 1 1 1 1 1 1 1 1</w:t>
            </w:r>
          </w:p>
          <w:p w14:paraId="7ABAC46E" w14:textId="77777777" w:rsidR="00F56008" w:rsidRDefault="00835842">
            <w:pPr>
              <w:spacing w:after="0" w:line="259" w:lineRule="auto"/>
              <w:ind w:left="0" w:right="-1301" w:firstLine="0"/>
              <w:jc w:val="left"/>
            </w:pPr>
            <w:r>
              <w:rPr>
                <w:color w:val="585858"/>
              </w:rPr>
              <w:t>## [186] 1 1 1 1 1 1 1 2 1 1 1 1 1 1 1 1 1 1 1 1 1 1 1 1 1 1 1 1 1 1 1 1 1 1 1 1 1</w:t>
            </w:r>
          </w:p>
          <w:p w14:paraId="6A0EB196" w14:textId="77777777" w:rsidR="00F56008" w:rsidRDefault="00835842">
            <w:pPr>
              <w:spacing w:after="0" w:line="259" w:lineRule="auto"/>
              <w:ind w:left="0" w:firstLine="0"/>
              <w:jc w:val="left"/>
            </w:pPr>
            <w:r>
              <w:rPr>
                <w:color w:val="585858"/>
              </w:rPr>
              <w:t>## [223] 1 1 1 1 1 1 1 1 1 1 1 1 1 1 1 1 1 1</w:t>
            </w:r>
          </w:p>
        </w:tc>
      </w:tr>
    </w:tbl>
    <w:p w14:paraId="64017B83" w14:textId="77777777" w:rsidR="00F56008" w:rsidRDefault="00835842">
      <w:pPr>
        <w:tabs>
          <w:tab w:val="center" w:pos="992"/>
          <w:tab w:val="center" w:pos="2842"/>
        </w:tabs>
        <w:spacing w:after="73" w:line="260" w:lineRule="auto"/>
        <w:ind w:left="0" w:firstLine="0"/>
        <w:jc w:val="left"/>
      </w:pPr>
      <w:r>
        <w:rPr>
          <w:sz w:val="22"/>
        </w:rPr>
        <w:tab/>
      </w:r>
      <w:r>
        <w:t>5.5</w:t>
      </w:r>
      <w:r>
        <w:tab/>
      </w:r>
      <w:proofErr w:type="spellStart"/>
      <w:r>
        <w:t>Forecast</w:t>
      </w:r>
      <w:proofErr w:type="spellEnd"/>
      <w:r>
        <w:t>, h-</w:t>
      </w:r>
      <w:proofErr w:type="spellStart"/>
      <w:r>
        <w:t>step</w:t>
      </w:r>
      <w:proofErr w:type="spellEnd"/>
      <w:r>
        <w:t>-ahead-</w:t>
      </w:r>
      <w:proofErr w:type="spellStart"/>
      <w:r>
        <w:t>probabilities</w:t>
      </w:r>
      <w:proofErr w:type="spellEnd"/>
    </w:p>
    <w:p w14:paraId="27EC440E" w14:textId="77777777" w:rsidR="00F56008" w:rsidRDefault="00835842">
      <w:pPr>
        <w:ind w:left="111" w:right="1345"/>
      </w:pPr>
      <w:r w:rsidRPr="00DB5C50">
        <w:rPr>
          <w:lang w:val="en-US"/>
        </w:rPr>
        <w:t xml:space="preserve">The forecast distribution or h-step-ahead-probabilities as well as its implementation in R is detailed in Zucchini et al. </w:t>
      </w:r>
      <w:r>
        <w:t>(2016).</w:t>
      </w:r>
    </w:p>
    <w:p w14:paraId="2DFBA368" w14:textId="77777777" w:rsidR="00F56008" w:rsidRDefault="00835842">
      <w:pPr>
        <w:ind w:left="111" w:right="1345"/>
      </w:pPr>
      <w:r>
        <w:t xml:space="preserve">Let </w:t>
      </w:r>
      <w:r>
        <w:rPr>
          <w:noProof/>
        </w:rPr>
        <w:drawing>
          <wp:inline distT="0" distB="0" distL="0" distR="0" wp14:anchorId="2EB8AE59" wp14:editId="7E055E4D">
            <wp:extent cx="643128" cy="170688"/>
            <wp:effectExtent l="0" t="0" r="0" b="0"/>
            <wp:docPr id="135119" name="Picture 135119"/>
            <wp:cNvGraphicFramePr/>
            <a:graphic xmlns:a="http://schemas.openxmlformats.org/drawingml/2006/main">
              <a:graphicData uri="http://schemas.openxmlformats.org/drawingml/2006/picture">
                <pic:pic xmlns:pic="http://schemas.openxmlformats.org/drawingml/2006/picture">
                  <pic:nvPicPr>
                    <pic:cNvPr id="135119" name="Picture 135119"/>
                    <pic:cNvPicPr/>
                  </pic:nvPicPr>
                  <pic:blipFill>
                    <a:blip r:embed="rId19"/>
                    <a:stretch>
                      <a:fillRect/>
                    </a:stretch>
                  </pic:blipFill>
                  <pic:spPr>
                    <a:xfrm>
                      <a:off x="0" y="0"/>
                      <a:ext cx="643128" cy="170688"/>
                    </a:xfrm>
                    <a:prstGeom prst="rect">
                      <a:avLst/>
                    </a:prstGeom>
                  </pic:spPr>
                </pic:pic>
              </a:graphicData>
            </a:graphic>
          </wp:inline>
        </w:drawing>
      </w:r>
      <w:r>
        <w:t>.</w:t>
      </w:r>
    </w:p>
    <w:p w14:paraId="29B889D9" w14:textId="77777777" w:rsidR="00F56008" w:rsidRDefault="00835842">
      <w:pPr>
        <w:ind w:left="111" w:right="1345"/>
      </w:pPr>
      <w:proofErr w:type="spellStart"/>
      <w:r>
        <w:t>Then</w:t>
      </w:r>
      <w:proofErr w:type="spellEnd"/>
      <w:r>
        <w:t>,</w:t>
      </w:r>
    </w:p>
    <w:p w14:paraId="278D2519" w14:textId="77777777" w:rsidR="00F56008" w:rsidRDefault="00835842">
      <w:pPr>
        <w:spacing w:after="195" w:line="259" w:lineRule="auto"/>
        <w:ind w:left="841" w:firstLine="0"/>
        <w:jc w:val="left"/>
      </w:pPr>
      <w:r>
        <w:rPr>
          <w:noProof/>
        </w:rPr>
        <w:drawing>
          <wp:inline distT="0" distB="0" distL="0" distR="0" wp14:anchorId="2EFFA53D" wp14:editId="2072D2FA">
            <wp:extent cx="3322320" cy="313944"/>
            <wp:effectExtent l="0" t="0" r="0" b="0"/>
            <wp:docPr id="135120" name="Picture 135120"/>
            <wp:cNvGraphicFramePr/>
            <a:graphic xmlns:a="http://schemas.openxmlformats.org/drawingml/2006/main">
              <a:graphicData uri="http://schemas.openxmlformats.org/drawingml/2006/picture">
                <pic:pic xmlns:pic="http://schemas.openxmlformats.org/drawingml/2006/picture">
                  <pic:nvPicPr>
                    <pic:cNvPr id="135120" name="Picture 135120"/>
                    <pic:cNvPicPr/>
                  </pic:nvPicPr>
                  <pic:blipFill>
                    <a:blip r:embed="rId20"/>
                    <a:stretch>
                      <a:fillRect/>
                    </a:stretch>
                  </pic:blipFill>
                  <pic:spPr>
                    <a:xfrm>
                      <a:off x="0" y="0"/>
                      <a:ext cx="3322320" cy="313944"/>
                    </a:xfrm>
                    <a:prstGeom prst="rect">
                      <a:avLst/>
                    </a:prstGeom>
                  </pic:spPr>
                </pic:pic>
              </a:graphicData>
            </a:graphic>
          </wp:inline>
        </w:drawing>
      </w:r>
    </w:p>
    <w:p w14:paraId="6CD4ECB2" w14:textId="77777777" w:rsidR="00F56008" w:rsidRPr="00DB5C50" w:rsidRDefault="00835842">
      <w:pPr>
        <w:spacing w:after="26"/>
        <w:ind w:left="111" w:right="1345"/>
        <w:rPr>
          <w:lang w:val="en-US"/>
        </w:rPr>
      </w:pPr>
      <w:r w:rsidRPr="00DB5C50">
        <w:rPr>
          <w:lang w:val="en-US"/>
        </w:rPr>
        <w:t>An implementation of this, using a scaling scheme is</w:t>
      </w:r>
    </w:p>
    <w:tbl>
      <w:tblPr>
        <w:tblStyle w:val="TableGrid"/>
        <w:tblW w:w="8562" w:type="dxa"/>
        <w:tblInd w:w="40" w:type="dxa"/>
        <w:tblCellMar>
          <w:top w:w="61" w:type="dxa"/>
          <w:left w:w="60" w:type="dxa"/>
          <w:right w:w="14" w:type="dxa"/>
        </w:tblCellMar>
        <w:tblLook w:val="04A0" w:firstRow="1" w:lastRow="0" w:firstColumn="1" w:lastColumn="0" w:noHBand="0" w:noVBand="1"/>
      </w:tblPr>
      <w:tblGrid>
        <w:gridCol w:w="8562"/>
      </w:tblGrid>
      <w:tr w:rsidR="00F56008" w:rsidRPr="00CE2C02" w14:paraId="1D589E22" w14:textId="77777777">
        <w:trPr>
          <w:trHeight w:val="755"/>
        </w:trPr>
        <w:tc>
          <w:tcPr>
            <w:tcW w:w="8562" w:type="dxa"/>
            <w:tcBorders>
              <w:top w:val="nil"/>
              <w:left w:val="nil"/>
              <w:bottom w:val="nil"/>
              <w:right w:val="nil"/>
            </w:tcBorders>
            <w:shd w:val="clear" w:color="auto" w:fill="F7F7F7"/>
          </w:tcPr>
          <w:p w14:paraId="3F8966D8" w14:textId="77777777" w:rsidR="00F56008" w:rsidRPr="00DB5C50" w:rsidRDefault="00835842">
            <w:pPr>
              <w:spacing w:after="0" w:line="273" w:lineRule="auto"/>
              <w:ind w:left="0" w:right="6235" w:firstLine="0"/>
              <w:jc w:val="left"/>
              <w:rPr>
                <w:lang w:val="en-US"/>
              </w:rPr>
            </w:pPr>
            <w:r w:rsidRPr="00DB5C50">
              <w:rPr>
                <w:i/>
                <w:color w:val="AD95AF"/>
                <w:lang w:val="en-US"/>
              </w:rPr>
              <w:t xml:space="preserve"># Number of steps </w:t>
            </w:r>
            <w:r w:rsidRPr="00DB5C50">
              <w:rPr>
                <w:color w:val="585858"/>
                <w:lang w:val="en-US"/>
              </w:rPr>
              <w:t xml:space="preserve">h </w:t>
            </w:r>
            <w:r w:rsidRPr="00DB5C50">
              <w:rPr>
                <w:color w:val="B05A65"/>
                <w:lang w:val="en-US"/>
              </w:rPr>
              <w:t xml:space="preserve">&lt;- </w:t>
            </w:r>
            <w:r w:rsidRPr="00DB5C50">
              <w:rPr>
                <w:color w:val="AF0F91"/>
                <w:lang w:val="en-US"/>
              </w:rPr>
              <w:t>1</w:t>
            </w:r>
          </w:p>
          <w:p w14:paraId="153B41D1" w14:textId="77777777" w:rsidR="00F56008" w:rsidRPr="00DB5C50" w:rsidRDefault="00835842">
            <w:pPr>
              <w:spacing w:after="0" w:line="259" w:lineRule="auto"/>
              <w:ind w:left="0" w:firstLine="0"/>
              <w:jc w:val="left"/>
              <w:rPr>
                <w:lang w:val="en-US"/>
              </w:rPr>
            </w:pPr>
            <w:r w:rsidRPr="00DB5C50">
              <w:rPr>
                <w:i/>
                <w:color w:val="AD95AF"/>
                <w:lang w:val="en-US"/>
              </w:rPr>
              <w:t># Values for which we want the forecast probabilities</w:t>
            </w:r>
          </w:p>
        </w:tc>
      </w:tr>
      <w:tr w:rsidR="00F56008" w14:paraId="6B5658E3" w14:textId="77777777">
        <w:trPr>
          <w:trHeight w:val="5966"/>
        </w:trPr>
        <w:tc>
          <w:tcPr>
            <w:tcW w:w="8562" w:type="dxa"/>
            <w:tcBorders>
              <w:top w:val="nil"/>
              <w:left w:val="nil"/>
              <w:bottom w:val="nil"/>
              <w:right w:val="nil"/>
            </w:tcBorders>
            <w:shd w:val="clear" w:color="auto" w:fill="F7F7F7"/>
          </w:tcPr>
          <w:p w14:paraId="6BB74276" w14:textId="77777777" w:rsidR="00F56008" w:rsidRPr="00DB5C50" w:rsidRDefault="00835842">
            <w:pPr>
              <w:spacing w:after="273" w:line="259" w:lineRule="auto"/>
              <w:ind w:left="0" w:firstLine="0"/>
              <w:jc w:val="left"/>
              <w:rPr>
                <w:lang w:val="en-US"/>
              </w:rPr>
            </w:pPr>
            <w:proofErr w:type="spellStart"/>
            <w:r w:rsidRPr="00DB5C50">
              <w:rPr>
                <w:color w:val="585858"/>
                <w:lang w:val="en-US"/>
              </w:rPr>
              <w:lastRenderedPageBreak/>
              <w:t>xf</w:t>
            </w:r>
            <w:proofErr w:type="spellEnd"/>
            <w:r w:rsidRPr="00DB5C50">
              <w:rPr>
                <w:color w:val="585858"/>
                <w:lang w:val="en-US"/>
              </w:rPr>
              <w:t xml:space="preserve"> </w:t>
            </w:r>
            <w:r w:rsidRPr="00DB5C50">
              <w:rPr>
                <w:color w:val="B05A65"/>
                <w:lang w:val="en-US"/>
              </w:rPr>
              <w:t xml:space="preserve">&lt;- </w:t>
            </w:r>
            <w:r w:rsidRPr="00DB5C50">
              <w:rPr>
                <w:color w:val="AF0F91"/>
                <w:lang w:val="en-US"/>
              </w:rPr>
              <w:t>0</w:t>
            </w:r>
            <w:r w:rsidRPr="00DB5C50">
              <w:rPr>
                <w:lang w:val="en-US"/>
              </w:rPr>
              <w:t>:</w:t>
            </w:r>
            <w:r w:rsidRPr="00DB5C50">
              <w:rPr>
                <w:color w:val="AF0F91"/>
                <w:lang w:val="en-US"/>
              </w:rPr>
              <w:t>50</w:t>
            </w:r>
          </w:p>
          <w:p w14:paraId="707D86F9" w14:textId="77777777" w:rsidR="00F56008" w:rsidRPr="00DB5C50" w:rsidRDefault="00835842">
            <w:pPr>
              <w:spacing w:after="4" w:line="298" w:lineRule="auto"/>
              <w:ind w:left="0" w:right="3945" w:firstLine="0"/>
              <w:jc w:val="left"/>
              <w:rPr>
                <w:lang w:val="en-US"/>
              </w:rPr>
            </w:pPr>
            <w:proofErr w:type="spellStart"/>
            <w:r w:rsidRPr="00DB5C50">
              <w:rPr>
                <w:color w:val="585858"/>
                <w:lang w:val="en-US"/>
              </w:rPr>
              <w:t>nxf</w:t>
            </w:r>
            <w:proofErr w:type="spellEnd"/>
            <w:r w:rsidRPr="00DB5C50">
              <w:rPr>
                <w:color w:val="585858"/>
                <w:lang w:val="en-US"/>
              </w:rPr>
              <w:t xml:space="preserve"> </w:t>
            </w:r>
            <w:r w:rsidRPr="00DB5C50">
              <w:rPr>
                <w:color w:val="B05A65"/>
                <w:lang w:val="en-US"/>
              </w:rPr>
              <w:t xml:space="preserve">&lt;- </w:t>
            </w:r>
            <w:r w:rsidRPr="00DB5C50">
              <w:rPr>
                <w:b/>
                <w:color w:val="BC5A65"/>
                <w:lang w:val="en-US"/>
              </w:rPr>
              <w:t>length</w:t>
            </w:r>
            <w:r w:rsidRPr="00DB5C50">
              <w:rPr>
                <w:color w:val="585858"/>
                <w:lang w:val="en-US"/>
              </w:rPr>
              <w:t>(</w:t>
            </w:r>
            <w:proofErr w:type="spellStart"/>
            <w:r w:rsidRPr="00DB5C50">
              <w:rPr>
                <w:color w:val="585858"/>
                <w:lang w:val="en-US"/>
              </w:rPr>
              <w:t>xf</w:t>
            </w:r>
            <w:proofErr w:type="spellEnd"/>
            <w:r w:rsidRPr="00DB5C50">
              <w:rPr>
                <w:color w:val="585858"/>
                <w:lang w:val="en-US"/>
              </w:rPr>
              <w:t xml:space="preserve">) </w:t>
            </w:r>
            <w:proofErr w:type="spellStart"/>
            <w:r w:rsidRPr="00DB5C50">
              <w:rPr>
                <w:color w:val="585858"/>
                <w:lang w:val="en-US"/>
              </w:rPr>
              <w:t>dxf</w:t>
            </w:r>
            <w:proofErr w:type="spellEnd"/>
            <w:r w:rsidRPr="00DB5C50">
              <w:rPr>
                <w:color w:val="585858"/>
                <w:lang w:val="en-US"/>
              </w:rPr>
              <w:t xml:space="preserve">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0</w:t>
            </w:r>
            <w:r w:rsidRPr="00DB5C50">
              <w:rPr>
                <w:color w:val="585858"/>
                <w:lang w:val="en-US"/>
              </w:rPr>
              <w:t xml:space="preserve">, </w:t>
            </w:r>
            <w:proofErr w:type="spellStart"/>
            <w:r w:rsidRPr="00DB5C50">
              <w:rPr>
                <w:color w:val="55AA55"/>
                <w:lang w:val="en-US"/>
              </w:rPr>
              <w:t>nrow</w:t>
            </w:r>
            <w:proofErr w:type="spellEnd"/>
            <w:r w:rsidRPr="00DB5C50">
              <w:rPr>
                <w:color w:val="55AA55"/>
                <w:lang w:val="en-US"/>
              </w:rPr>
              <w:t xml:space="preserve"> </w:t>
            </w:r>
            <w:r w:rsidRPr="00DB5C50">
              <w:rPr>
                <w:color w:val="585858"/>
                <w:lang w:val="en-US"/>
              </w:rPr>
              <w:t xml:space="preserve">= h, </w:t>
            </w:r>
            <w:proofErr w:type="spellStart"/>
            <w:r w:rsidRPr="00DB5C50">
              <w:rPr>
                <w:color w:val="55AA55"/>
                <w:lang w:val="en-US"/>
              </w:rPr>
              <w:t>ncol</w:t>
            </w:r>
            <w:proofErr w:type="spellEnd"/>
            <w:r w:rsidRPr="00DB5C50">
              <w:rPr>
                <w:color w:val="55AA55"/>
                <w:lang w:val="en-US"/>
              </w:rPr>
              <w:t xml:space="preserve"> </w:t>
            </w:r>
            <w:r w:rsidRPr="00DB5C50">
              <w:rPr>
                <w:color w:val="585858"/>
                <w:lang w:val="en-US"/>
              </w:rPr>
              <w:t xml:space="preserve">= </w:t>
            </w:r>
            <w:proofErr w:type="spellStart"/>
            <w:r w:rsidRPr="00DB5C50">
              <w:rPr>
                <w:color w:val="585858"/>
                <w:lang w:val="en-US"/>
              </w:rPr>
              <w:t>nxf</w:t>
            </w:r>
            <w:proofErr w:type="spellEnd"/>
            <w:r w:rsidRPr="00DB5C50">
              <w:rPr>
                <w:color w:val="585858"/>
                <w:lang w:val="en-US"/>
              </w:rPr>
              <w:t xml:space="preserve">) foo </w:t>
            </w:r>
            <w:r w:rsidRPr="00DB5C50">
              <w:rPr>
                <w:color w:val="B05A65"/>
                <w:lang w:val="en-US"/>
              </w:rPr>
              <w:t xml:space="preserve">&lt;- </w:t>
            </w:r>
            <w:r w:rsidRPr="00DB5C50">
              <w:rPr>
                <w:color w:val="585858"/>
                <w:lang w:val="en-US"/>
              </w:rPr>
              <w:t xml:space="preserve">delta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r w:rsidRPr="00DB5C50">
              <w:rPr>
                <w:color w:val="AF0F91"/>
                <w:lang w:val="en-US"/>
              </w:rPr>
              <w:t>1</w:t>
            </w:r>
            <w:r w:rsidRPr="00DB5C50">
              <w:rPr>
                <w:color w:val="585858"/>
                <w:lang w:val="en-US"/>
              </w:rPr>
              <w:t xml:space="preserve">, ] </w:t>
            </w:r>
            <w:proofErr w:type="spellStart"/>
            <w:r w:rsidRPr="00DB5C50">
              <w:rPr>
                <w:color w:val="585858"/>
                <w:lang w:val="en-US"/>
              </w:rPr>
              <w:t>sumfoo</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w:t>
            </w:r>
            <w:r w:rsidRPr="00DB5C50">
              <w:rPr>
                <w:color w:val="585858"/>
                <w:lang w:val="en-US"/>
              </w:rPr>
              <w:t xml:space="preserve">(foo) </w:t>
            </w:r>
            <w:proofErr w:type="spellStart"/>
            <w:r w:rsidRPr="00DB5C50">
              <w:rPr>
                <w:color w:val="585858"/>
                <w:lang w:val="en-US"/>
              </w:rPr>
              <w:t>lscale</w:t>
            </w:r>
            <w:proofErr w:type="spellEnd"/>
            <w:r w:rsidRPr="00DB5C50">
              <w:rPr>
                <w:color w:val="585858"/>
                <w:lang w:val="en-US"/>
              </w:rPr>
              <w:t xml:space="preserve"> </w:t>
            </w:r>
            <w:r w:rsidRPr="00DB5C50">
              <w:rPr>
                <w:color w:val="B05A65"/>
                <w:lang w:val="en-US"/>
              </w:rPr>
              <w:t xml:space="preserve">&lt;- </w:t>
            </w:r>
            <w:r w:rsidRPr="00DB5C50">
              <w:rPr>
                <w:b/>
                <w:color w:val="BC5A65"/>
                <w:lang w:val="en-US"/>
              </w:rPr>
              <w:t>log</w:t>
            </w:r>
            <w:r w:rsidRPr="00DB5C50">
              <w:rPr>
                <w:color w:val="585858"/>
                <w:lang w:val="en-US"/>
              </w:rPr>
              <w:t>(</w:t>
            </w:r>
            <w:proofErr w:type="spellStart"/>
            <w:r w:rsidRPr="00DB5C50">
              <w:rPr>
                <w:color w:val="585858"/>
                <w:lang w:val="en-US"/>
              </w:rPr>
              <w:t>sumfoo</w:t>
            </w:r>
            <w:proofErr w:type="spellEnd"/>
            <w:r w:rsidRPr="00DB5C50">
              <w:rPr>
                <w:color w:val="585858"/>
                <w:lang w:val="en-US"/>
              </w:rPr>
              <w:t xml:space="preserve">) foo </w:t>
            </w:r>
            <w:r w:rsidRPr="00DB5C50">
              <w:rPr>
                <w:color w:val="B05A65"/>
                <w:lang w:val="en-US"/>
              </w:rPr>
              <w:t xml:space="preserve">&lt;- </w:t>
            </w:r>
            <w:r w:rsidRPr="00DB5C50">
              <w:rPr>
                <w:color w:val="585858"/>
                <w:lang w:val="en-US"/>
              </w:rPr>
              <w:t xml:space="preserve">foo </w:t>
            </w:r>
            <w:r w:rsidRPr="00DB5C50">
              <w:rPr>
                <w:lang w:val="en-US"/>
              </w:rPr>
              <w:t xml:space="preserve">/ </w:t>
            </w:r>
            <w:proofErr w:type="spellStart"/>
            <w:r w:rsidRPr="00DB5C50">
              <w:rPr>
                <w:color w:val="585858"/>
                <w:lang w:val="en-US"/>
              </w:rPr>
              <w:t>sumfoo</w:t>
            </w:r>
            <w:proofErr w:type="spellEnd"/>
            <w:r w:rsidRPr="00DB5C50">
              <w:rPr>
                <w:color w:val="585858"/>
                <w:lang w:val="en-US"/>
              </w:rPr>
              <w:t xml:space="preserve">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2</w:t>
            </w:r>
            <w:r w:rsidRPr="00DB5C50">
              <w:rPr>
                <w:lang w:val="en-US"/>
              </w:rPr>
              <w:t>:</w:t>
            </w:r>
            <w:r w:rsidRPr="00DB5C50">
              <w:rPr>
                <w:color w:val="585858"/>
                <w:lang w:val="en-US"/>
              </w:rPr>
              <w:t xml:space="preserve">n) </w:t>
            </w:r>
            <w:r w:rsidRPr="00DB5C50">
              <w:rPr>
                <w:rFonts w:ascii="Cambria" w:eastAsia="Cambria" w:hAnsi="Cambria" w:cs="Cambria"/>
                <w:color w:val="585858"/>
                <w:lang w:val="en-US"/>
              </w:rPr>
              <w:t>{</w:t>
            </w:r>
          </w:p>
          <w:p w14:paraId="1AB0040F" w14:textId="77777777" w:rsidR="00F56008" w:rsidRPr="00DB5C50" w:rsidRDefault="00835842">
            <w:pPr>
              <w:spacing w:after="0" w:line="301" w:lineRule="auto"/>
              <w:ind w:left="239" w:right="3228" w:firstLine="0"/>
              <w:jc w:val="left"/>
              <w:rPr>
                <w:lang w:val="en-US"/>
              </w:rPr>
            </w:pPr>
            <w:r w:rsidRPr="00DB5C50">
              <w:rPr>
                <w:color w:val="585858"/>
                <w:lang w:val="en-US"/>
              </w:rPr>
              <w:t xml:space="preserve">foo </w:t>
            </w:r>
            <w:r w:rsidRPr="00DB5C50">
              <w:rPr>
                <w:color w:val="B05A65"/>
                <w:lang w:val="en-US"/>
              </w:rPr>
              <w:t xml:space="preserve">&lt;- </w:t>
            </w:r>
            <w:r w:rsidRPr="00DB5C50">
              <w:rPr>
                <w:color w:val="585858"/>
                <w:lang w:val="en-US"/>
              </w:rPr>
              <w:t xml:space="preserve">foo </w:t>
            </w:r>
            <w:r w:rsidRPr="00DB5C50">
              <w:rPr>
                <w:lang w:val="en-US"/>
              </w:rPr>
              <w:t xml:space="preserve">%*% </w:t>
            </w:r>
            <w:r w:rsidRPr="00DB5C50">
              <w:rPr>
                <w:color w:val="585858"/>
                <w:lang w:val="en-US"/>
              </w:rPr>
              <w:t xml:space="preserve">gamma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 </w:t>
            </w:r>
            <w:proofErr w:type="spellStart"/>
            <w:r w:rsidRPr="00DB5C50">
              <w:rPr>
                <w:color w:val="585858"/>
                <w:lang w:val="en-US"/>
              </w:rPr>
              <w:t>sumfoo</w:t>
            </w:r>
            <w:proofErr w:type="spellEnd"/>
            <w:r w:rsidRPr="00DB5C50">
              <w:rPr>
                <w:color w:val="585858"/>
                <w:lang w:val="en-US"/>
              </w:rPr>
              <w:t xml:space="preserve"> </w:t>
            </w:r>
            <w:r w:rsidRPr="00DB5C50">
              <w:rPr>
                <w:color w:val="B05A65"/>
                <w:lang w:val="en-US"/>
              </w:rPr>
              <w:t xml:space="preserve">&lt;- </w:t>
            </w:r>
            <w:r w:rsidRPr="00DB5C50">
              <w:rPr>
                <w:b/>
                <w:color w:val="BC5A65"/>
                <w:lang w:val="en-US"/>
              </w:rPr>
              <w:t>sum</w:t>
            </w:r>
            <w:r w:rsidRPr="00DB5C50">
              <w:rPr>
                <w:color w:val="585858"/>
                <w:lang w:val="en-US"/>
              </w:rPr>
              <w:t xml:space="preserve">( foo) </w:t>
            </w:r>
            <w:proofErr w:type="spellStart"/>
            <w:r w:rsidRPr="00DB5C50">
              <w:rPr>
                <w:color w:val="585858"/>
                <w:lang w:val="en-US"/>
              </w:rPr>
              <w:t>lscale</w:t>
            </w:r>
            <w:proofErr w:type="spellEnd"/>
            <w:r w:rsidRPr="00DB5C50">
              <w:rPr>
                <w:color w:val="585858"/>
                <w:lang w:val="en-US"/>
              </w:rPr>
              <w:t xml:space="preserve"> </w:t>
            </w:r>
            <w:r w:rsidRPr="00DB5C50">
              <w:rPr>
                <w:color w:val="B05A65"/>
                <w:lang w:val="en-US"/>
              </w:rPr>
              <w:t xml:space="preserve">&lt;- </w:t>
            </w:r>
            <w:proofErr w:type="spellStart"/>
            <w:r w:rsidRPr="00DB5C50">
              <w:rPr>
                <w:color w:val="585858"/>
                <w:lang w:val="en-US"/>
              </w:rPr>
              <w:t>lscale</w:t>
            </w:r>
            <w:proofErr w:type="spellEnd"/>
            <w:r w:rsidRPr="00DB5C50">
              <w:rPr>
                <w:color w:val="585858"/>
                <w:lang w:val="en-US"/>
              </w:rPr>
              <w:t xml:space="preserve"> </w:t>
            </w:r>
            <w:r w:rsidRPr="00DB5C50">
              <w:rPr>
                <w:lang w:val="en-US"/>
              </w:rPr>
              <w:t xml:space="preserve">+ </w:t>
            </w:r>
            <w:r w:rsidRPr="00DB5C50">
              <w:rPr>
                <w:b/>
                <w:color w:val="BC5A65"/>
                <w:lang w:val="en-US"/>
              </w:rPr>
              <w:t>log</w:t>
            </w:r>
            <w:r w:rsidRPr="00DB5C50">
              <w:rPr>
                <w:color w:val="585858"/>
                <w:lang w:val="en-US"/>
              </w:rPr>
              <w:t>(</w:t>
            </w:r>
            <w:proofErr w:type="spellStart"/>
            <w:r w:rsidRPr="00DB5C50">
              <w:rPr>
                <w:color w:val="585858"/>
                <w:lang w:val="en-US"/>
              </w:rPr>
              <w:t>sumfoo</w:t>
            </w:r>
            <w:proofErr w:type="spellEnd"/>
            <w:r w:rsidRPr="00DB5C50">
              <w:rPr>
                <w:color w:val="585858"/>
                <w:lang w:val="en-US"/>
              </w:rPr>
              <w:t xml:space="preserve">) foo </w:t>
            </w:r>
            <w:r w:rsidRPr="00DB5C50">
              <w:rPr>
                <w:color w:val="B05A65"/>
                <w:lang w:val="en-US"/>
              </w:rPr>
              <w:t xml:space="preserve">&lt;- </w:t>
            </w:r>
            <w:r w:rsidRPr="00DB5C50">
              <w:rPr>
                <w:color w:val="585858"/>
                <w:lang w:val="en-US"/>
              </w:rPr>
              <w:t xml:space="preserve">foo </w:t>
            </w:r>
            <w:r w:rsidRPr="00DB5C50">
              <w:rPr>
                <w:lang w:val="en-US"/>
              </w:rPr>
              <w:t xml:space="preserve">/ </w:t>
            </w:r>
            <w:proofErr w:type="spellStart"/>
            <w:r w:rsidRPr="00DB5C50">
              <w:rPr>
                <w:color w:val="585858"/>
                <w:lang w:val="en-US"/>
              </w:rPr>
              <w:t>sumfoo</w:t>
            </w:r>
            <w:proofErr w:type="spellEnd"/>
          </w:p>
          <w:p w14:paraId="6D9861D4" w14:textId="77777777" w:rsidR="00F56008" w:rsidRPr="00DB5C50" w:rsidRDefault="00835842">
            <w:pPr>
              <w:spacing w:after="23" w:line="259" w:lineRule="auto"/>
              <w:ind w:left="0" w:firstLine="0"/>
              <w:jc w:val="left"/>
              <w:rPr>
                <w:lang w:val="en-US"/>
              </w:rPr>
            </w:pPr>
            <w:r w:rsidRPr="00DB5C50">
              <w:rPr>
                <w:rFonts w:ascii="Cambria" w:eastAsia="Cambria" w:hAnsi="Cambria" w:cs="Cambria"/>
                <w:color w:val="585858"/>
                <w:lang w:val="en-US"/>
              </w:rPr>
              <w:t>}</w:t>
            </w:r>
          </w:p>
          <w:p w14:paraId="09EDEC91" w14:textId="77777777" w:rsidR="00F56008" w:rsidRPr="00DB5C50" w:rsidRDefault="00835842">
            <w:pPr>
              <w:spacing w:after="2" w:line="297" w:lineRule="auto"/>
              <w:ind w:left="0" w:right="2391" w:firstLine="0"/>
              <w:jc w:val="left"/>
              <w:rPr>
                <w:lang w:val="en-US"/>
              </w:rPr>
            </w:pPr>
            <w:proofErr w:type="spellStart"/>
            <w:r w:rsidRPr="00DB5C50">
              <w:rPr>
                <w:color w:val="585858"/>
                <w:lang w:val="en-US"/>
              </w:rPr>
              <w:t>emission_probs_xf</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get.emission.probs</w:t>
            </w:r>
            <w:proofErr w:type="spellEnd"/>
            <w:r w:rsidRPr="00DB5C50">
              <w:rPr>
                <w:color w:val="585858"/>
                <w:lang w:val="en-US"/>
              </w:rPr>
              <w:t>(</w:t>
            </w:r>
            <w:proofErr w:type="spellStart"/>
            <w:r w:rsidRPr="00DB5C50">
              <w:rPr>
                <w:color w:val="585858"/>
                <w:lang w:val="en-US"/>
              </w:rPr>
              <w:t>xf</w:t>
            </w:r>
            <w:proofErr w:type="spellEnd"/>
            <w:r w:rsidRPr="00DB5C50">
              <w:rPr>
                <w:color w:val="585858"/>
                <w:lang w:val="en-US"/>
              </w:rPr>
              <w:t xml:space="preserve">, lambda)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h) </w:t>
            </w:r>
            <w:r w:rsidRPr="00DB5C50">
              <w:rPr>
                <w:rFonts w:ascii="Cambria" w:eastAsia="Cambria" w:hAnsi="Cambria" w:cs="Cambria"/>
                <w:color w:val="585858"/>
                <w:lang w:val="en-US"/>
              </w:rPr>
              <w:t xml:space="preserve">{ </w:t>
            </w:r>
            <w:r w:rsidRPr="00DB5C50">
              <w:rPr>
                <w:color w:val="585858"/>
                <w:lang w:val="en-US"/>
              </w:rPr>
              <w:t xml:space="preserve">foo </w:t>
            </w:r>
            <w:r w:rsidRPr="00DB5C50">
              <w:rPr>
                <w:color w:val="B05A65"/>
                <w:lang w:val="en-US"/>
              </w:rPr>
              <w:t xml:space="preserve">&lt;- </w:t>
            </w:r>
            <w:r w:rsidRPr="00DB5C50">
              <w:rPr>
                <w:color w:val="585858"/>
                <w:lang w:val="en-US"/>
              </w:rPr>
              <w:t xml:space="preserve">foo </w:t>
            </w:r>
            <w:r w:rsidRPr="00DB5C50">
              <w:rPr>
                <w:lang w:val="en-US"/>
              </w:rPr>
              <w:t xml:space="preserve">%*% </w:t>
            </w:r>
            <w:r w:rsidRPr="00DB5C50">
              <w:rPr>
                <w:color w:val="585858"/>
                <w:lang w:val="en-US"/>
              </w:rPr>
              <w:t xml:space="preserve">gamma </w:t>
            </w:r>
            <w:r w:rsidRPr="00DB5C50">
              <w:rPr>
                <w:b/>
                <w:color w:val="295F94"/>
                <w:lang w:val="en-US"/>
              </w:rPr>
              <w:t xml:space="preserve">for </w:t>
            </w:r>
            <w:r w:rsidRPr="00DB5C50">
              <w:rPr>
                <w:color w:val="585858"/>
                <w:lang w:val="en-US"/>
              </w:rPr>
              <w:t xml:space="preserve">(j </w:t>
            </w:r>
            <w:r w:rsidRPr="00DB5C50">
              <w:rPr>
                <w:b/>
                <w:color w:val="295F94"/>
                <w:lang w:val="en-US"/>
              </w:rPr>
              <w:t xml:space="preserve">in </w:t>
            </w:r>
            <w:r w:rsidRPr="00DB5C50">
              <w:rPr>
                <w:color w:val="AF0F91"/>
                <w:lang w:val="en-US"/>
              </w:rPr>
              <w:t>1</w:t>
            </w:r>
            <w:r w:rsidRPr="00DB5C50">
              <w:rPr>
                <w:lang w:val="en-US"/>
              </w:rPr>
              <w:t>:</w:t>
            </w:r>
            <w:r w:rsidRPr="00DB5C50">
              <w:rPr>
                <w:color w:val="585858"/>
                <w:lang w:val="en-US"/>
              </w:rPr>
              <w:t xml:space="preserve">m) </w:t>
            </w:r>
            <w:r w:rsidRPr="00DB5C50">
              <w:rPr>
                <w:rFonts w:ascii="Cambria" w:eastAsia="Cambria" w:hAnsi="Cambria" w:cs="Cambria"/>
                <w:color w:val="585858"/>
                <w:lang w:val="en-US"/>
              </w:rPr>
              <w:t>{</w:t>
            </w:r>
          </w:p>
          <w:p w14:paraId="0799358B" w14:textId="77777777" w:rsidR="00F56008" w:rsidRPr="00DB5C50" w:rsidRDefault="00835842">
            <w:pPr>
              <w:spacing w:after="24" w:line="259" w:lineRule="auto"/>
              <w:ind w:left="478" w:firstLine="0"/>
              <w:jc w:val="left"/>
              <w:rPr>
                <w:lang w:val="en-US"/>
              </w:rPr>
            </w:pPr>
            <w:proofErr w:type="spellStart"/>
            <w:r w:rsidRPr="00DB5C50">
              <w:rPr>
                <w:color w:val="585858"/>
                <w:lang w:val="en-US"/>
              </w:rPr>
              <w:t>dxf</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 </w:t>
            </w:r>
            <w:r w:rsidRPr="00DB5C50">
              <w:rPr>
                <w:color w:val="B05A65"/>
                <w:lang w:val="en-US"/>
              </w:rPr>
              <w:t xml:space="preserve">&lt;- </w:t>
            </w:r>
            <w:proofErr w:type="spellStart"/>
            <w:r w:rsidRPr="00DB5C50">
              <w:rPr>
                <w:color w:val="585858"/>
                <w:lang w:val="en-US"/>
              </w:rPr>
              <w:t>dxf</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xml:space="preserve">, ] </w:t>
            </w:r>
            <w:r w:rsidRPr="00DB5C50">
              <w:rPr>
                <w:lang w:val="en-US"/>
              </w:rPr>
              <w:t xml:space="preserve">+ </w:t>
            </w:r>
            <w:r w:rsidRPr="00DB5C50">
              <w:rPr>
                <w:color w:val="585858"/>
                <w:lang w:val="en-US"/>
              </w:rPr>
              <w:t xml:space="preserve">foo[j] </w:t>
            </w:r>
            <w:r w:rsidRPr="00DB5C50">
              <w:rPr>
                <w:lang w:val="en-US"/>
              </w:rPr>
              <w:t xml:space="preserve">* </w:t>
            </w:r>
            <w:proofErr w:type="spellStart"/>
            <w:r w:rsidRPr="00DB5C50">
              <w:rPr>
                <w:color w:val="585858"/>
                <w:lang w:val="en-US"/>
              </w:rPr>
              <w:t>emission_probs_xf</w:t>
            </w:r>
            <w:proofErr w:type="spellEnd"/>
            <w:r w:rsidRPr="00DB5C50">
              <w:rPr>
                <w:color w:val="585858"/>
                <w:lang w:val="en-US"/>
              </w:rPr>
              <w:t>[, j]</w:t>
            </w:r>
          </w:p>
          <w:p w14:paraId="1BA7D82F" w14:textId="77777777" w:rsidR="00F56008" w:rsidRPr="00DB5C50" w:rsidRDefault="00835842">
            <w:pPr>
              <w:spacing w:after="0" w:line="259" w:lineRule="auto"/>
              <w:ind w:left="239" w:firstLine="0"/>
              <w:jc w:val="left"/>
              <w:rPr>
                <w:lang w:val="en-US"/>
              </w:rPr>
            </w:pPr>
            <w:r w:rsidRPr="00DB5C50">
              <w:rPr>
                <w:rFonts w:ascii="Cambria" w:eastAsia="Cambria" w:hAnsi="Cambria" w:cs="Cambria"/>
                <w:color w:val="585858"/>
                <w:lang w:val="en-US"/>
              </w:rPr>
              <w:t>}</w:t>
            </w:r>
          </w:p>
          <w:p w14:paraId="111D4FE1" w14:textId="77777777" w:rsidR="00F56008" w:rsidRPr="00DB5C50" w:rsidRDefault="00835842">
            <w:pPr>
              <w:spacing w:after="0" w:line="259" w:lineRule="auto"/>
              <w:ind w:left="0" w:firstLine="0"/>
              <w:jc w:val="left"/>
              <w:rPr>
                <w:lang w:val="en-US"/>
              </w:rPr>
            </w:pPr>
            <w:r w:rsidRPr="00DB5C50">
              <w:rPr>
                <w:rFonts w:ascii="Cambria" w:eastAsia="Cambria" w:hAnsi="Cambria" w:cs="Cambria"/>
                <w:color w:val="585858"/>
                <w:lang w:val="en-US"/>
              </w:rPr>
              <w:t>}</w:t>
            </w:r>
          </w:p>
          <w:p w14:paraId="2C8E252F" w14:textId="77777777" w:rsidR="00F56008" w:rsidRPr="00DB5C50" w:rsidRDefault="00835842">
            <w:pPr>
              <w:spacing w:after="180" w:line="273" w:lineRule="auto"/>
              <w:ind w:left="0" w:firstLine="0"/>
              <w:rPr>
                <w:lang w:val="en-US"/>
              </w:rPr>
            </w:pPr>
            <w:r w:rsidRPr="00DB5C50">
              <w:rPr>
                <w:i/>
                <w:color w:val="AD95AF"/>
                <w:lang w:val="en-US"/>
              </w:rPr>
              <w:t xml:space="preserve"># Since </w:t>
            </w:r>
            <w:proofErr w:type="spellStart"/>
            <w:r w:rsidRPr="00DB5C50">
              <w:rPr>
                <w:i/>
                <w:color w:val="AD95AF"/>
                <w:lang w:val="en-US"/>
              </w:rPr>
              <w:t>lbeta</w:t>
            </w:r>
            <w:proofErr w:type="spellEnd"/>
            <w:r w:rsidRPr="00DB5C50">
              <w:rPr>
                <w:i/>
                <w:color w:val="AD95AF"/>
                <w:lang w:val="en-US"/>
              </w:rPr>
              <w:t xml:space="preserve"> contains n=240 columns, we only display 5 for readability </w:t>
            </w:r>
            <w:proofErr w:type="spellStart"/>
            <w:r w:rsidRPr="00DB5C50">
              <w:rPr>
                <w:color w:val="585858"/>
                <w:lang w:val="en-US"/>
              </w:rPr>
              <w:t>dxf</w:t>
            </w:r>
            <w:proofErr w:type="spellEnd"/>
            <w:r w:rsidRPr="00DB5C50">
              <w:rPr>
                <w:color w:val="585858"/>
                <w:lang w:val="en-US"/>
              </w:rPr>
              <w:t xml:space="preserve">[, </w:t>
            </w:r>
            <w:r w:rsidRPr="00DB5C50">
              <w:rPr>
                <w:color w:val="AF0F91"/>
                <w:lang w:val="en-US"/>
              </w:rPr>
              <w:t>5</w:t>
            </w:r>
            <w:r w:rsidRPr="00DB5C50">
              <w:rPr>
                <w:color w:val="585858"/>
                <w:lang w:val="en-US"/>
              </w:rPr>
              <w:t>]</w:t>
            </w:r>
          </w:p>
          <w:p w14:paraId="643549A0" w14:textId="77777777" w:rsidR="00F56008" w:rsidRDefault="00835842">
            <w:pPr>
              <w:spacing w:after="0" w:line="259" w:lineRule="auto"/>
              <w:ind w:left="0" w:firstLine="0"/>
              <w:jc w:val="left"/>
            </w:pPr>
            <w:r>
              <w:rPr>
                <w:color w:val="585858"/>
              </w:rPr>
              <w:t>## [1] 0.002181533</w:t>
            </w:r>
          </w:p>
        </w:tc>
      </w:tr>
    </w:tbl>
    <w:p w14:paraId="6A9CED88" w14:textId="77777777" w:rsidR="00F56008" w:rsidRPr="00DB5C50" w:rsidRDefault="00835842">
      <w:pPr>
        <w:tabs>
          <w:tab w:val="center" w:pos="992"/>
          <w:tab w:val="center" w:pos="3191"/>
        </w:tabs>
        <w:spacing w:after="67" w:line="260" w:lineRule="auto"/>
        <w:ind w:left="0" w:firstLine="0"/>
        <w:jc w:val="left"/>
        <w:rPr>
          <w:lang w:val="en-US"/>
        </w:rPr>
      </w:pPr>
      <w:r w:rsidRPr="00DB5C50">
        <w:rPr>
          <w:sz w:val="22"/>
          <w:lang w:val="en-US"/>
        </w:rPr>
        <w:tab/>
      </w:r>
      <w:r w:rsidRPr="00DB5C50">
        <w:rPr>
          <w:lang w:val="en-US"/>
        </w:rPr>
        <w:t>5.6</w:t>
      </w:r>
      <w:r w:rsidRPr="00DB5C50">
        <w:rPr>
          <w:lang w:val="en-US"/>
        </w:rPr>
        <w:tab/>
        <w:t>Global decoding using the Viterbi algorithm</w:t>
      </w:r>
    </w:p>
    <w:p w14:paraId="215157FE" w14:textId="77777777" w:rsidR="00F56008" w:rsidRPr="00DB5C50" w:rsidRDefault="00835842">
      <w:pPr>
        <w:spacing w:after="228"/>
        <w:ind w:left="111" w:right="1345"/>
        <w:rPr>
          <w:lang w:val="en-US"/>
        </w:rPr>
      </w:pPr>
      <w:r w:rsidRPr="00DB5C50">
        <w:rPr>
          <w:lang w:val="en-US"/>
        </w:rPr>
        <w:t xml:space="preserve">The Viterbi algorithm is detailed in Zucchini et al. </w:t>
      </w:r>
      <w:r w:rsidRPr="00CE2C02">
        <w:rPr>
          <w:lang w:val="en-US"/>
          <w:rPrChange w:id="535" w:author="Geir Drage Berentsen" w:date="2020-05-05T12:35:00Z">
            <w:rPr/>
          </w:rPrChange>
        </w:rPr>
        <w:t xml:space="preserve">(2016). </w:t>
      </w:r>
      <w:r w:rsidRPr="00DB5C50">
        <w:rPr>
          <w:lang w:val="en-US"/>
        </w:rPr>
        <w:t xml:space="preserve">It calculates the sequence of states </w:t>
      </w:r>
      <w:r>
        <w:rPr>
          <w:noProof/>
        </w:rPr>
        <w:drawing>
          <wp:inline distT="0" distB="0" distL="0" distR="0" wp14:anchorId="70149509" wp14:editId="60A680C4">
            <wp:extent cx="600456" cy="134112"/>
            <wp:effectExtent l="0" t="0" r="0" b="0"/>
            <wp:docPr id="135121" name="Picture 135121"/>
            <wp:cNvGraphicFramePr/>
            <a:graphic xmlns:a="http://schemas.openxmlformats.org/drawingml/2006/main">
              <a:graphicData uri="http://schemas.openxmlformats.org/drawingml/2006/picture">
                <pic:pic xmlns:pic="http://schemas.openxmlformats.org/drawingml/2006/picture">
                  <pic:nvPicPr>
                    <pic:cNvPr id="135121" name="Picture 135121"/>
                    <pic:cNvPicPr/>
                  </pic:nvPicPr>
                  <pic:blipFill>
                    <a:blip r:embed="rId21"/>
                    <a:stretch>
                      <a:fillRect/>
                    </a:stretch>
                  </pic:blipFill>
                  <pic:spPr>
                    <a:xfrm>
                      <a:off x="0" y="0"/>
                      <a:ext cx="600456" cy="134112"/>
                    </a:xfrm>
                    <a:prstGeom prst="rect">
                      <a:avLst/>
                    </a:prstGeom>
                  </pic:spPr>
                </pic:pic>
              </a:graphicData>
            </a:graphic>
          </wp:inline>
        </w:drawing>
      </w:r>
      <w:r w:rsidRPr="00DB5C50">
        <w:rPr>
          <w:lang w:val="en-US"/>
        </w:rPr>
        <w:t>which maximizes the conditional probability of all states simultaneously, i.e.</w:t>
      </w:r>
    </w:p>
    <w:p w14:paraId="48A98018" w14:textId="77777777" w:rsidR="00F56008" w:rsidRDefault="00835842">
      <w:pPr>
        <w:spacing w:after="209" w:line="265" w:lineRule="auto"/>
        <w:ind w:left="862"/>
        <w:jc w:val="left"/>
      </w:pPr>
      <w:r>
        <w:rPr>
          <w:noProof/>
        </w:rPr>
        <w:drawing>
          <wp:inline distT="0" distB="0" distL="0" distR="0" wp14:anchorId="6EA6BAD7" wp14:editId="0D5AA991">
            <wp:extent cx="1591056" cy="237744"/>
            <wp:effectExtent l="0" t="0" r="0" b="0"/>
            <wp:docPr id="135122" name="Picture 135122"/>
            <wp:cNvGraphicFramePr/>
            <a:graphic xmlns:a="http://schemas.openxmlformats.org/drawingml/2006/main">
              <a:graphicData uri="http://schemas.openxmlformats.org/drawingml/2006/picture">
                <pic:pic xmlns:pic="http://schemas.openxmlformats.org/drawingml/2006/picture">
                  <pic:nvPicPr>
                    <pic:cNvPr id="135122" name="Picture 135122"/>
                    <pic:cNvPicPr/>
                  </pic:nvPicPr>
                  <pic:blipFill>
                    <a:blip r:embed="rId22"/>
                    <a:stretch>
                      <a:fillRect/>
                    </a:stretch>
                  </pic:blipFill>
                  <pic:spPr>
                    <a:xfrm>
                      <a:off x="0" y="0"/>
                      <a:ext cx="1591056" cy="237744"/>
                    </a:xfrm>
                    <a:prstGeom prst="rect">
                      <a:avLst/>
                    </a:prstGeom>
                  </pic:spPr>
                </pic:pic>
              </a:graphicData>
            </a:graphic>
          </wp:inline>
        </w:drawing>
      </w:r>
      <w:r>
        <w:rPr>
          <w:rFonts w:ascii="Cambria" w:eastAsia="Cambria" w:hAnsi="Cambria" w:cs="Cambria"/>
          <w:i/>
        </w:rPr>
        <w:t>P</w:t>
      </w:r>
      <w:r>
        <w:rPr>
          <w:rFonts w:ascii="Cambria" w:eastAsia="Cambria" w:hAnsi="Cambria" w:cs="Cambria"/>
        </w:rPr>
        <w:t>(</w:t>
      </w:r>
      <w:r>
        <w:rPr>
          <w:rFonts w:ascii="Cambria" w:eastAsia="Cambria" w:hAnsi="Cambria" w:cs="Cambria"/>
          <w:i/>
        </w:rPr>
        <w:t>C</w:t>
      </w:r>
      <w:r>
        <w:rPr>
          <w:rFonts w:ascii="Cambria" w:eastAsia="Cambria" w:hAnsi="Cambria" w:cs="Cambria"/>
          <w:sz w:val="14"/>
        </w:rPr>
        <w:t xml:space="preserve">1 </w:t>
      </w:r>
      <w:r>
        <w:rPr>
          <w:rFonts w:ascii="Cambria" w:eastAsia="Cambria" w:hAnsi="Cambria" w:cs="Cambria"/>
        </w:rPr>
        <w:t xml:space="preserve">= </w:t>
      </w:r>
      <w:r>
        <w:rPr>
          <w:rFonts w:ascii="Cambria" w:eastAsia="Cambria" w:hAnsi="Cambria" w:cs="Cambria"/>
          <w:i/>
        </w:rPr>
        <w:t>i</w:t>
      </w:r>
      <w:r>
        <w:rPr>
          <w:rFonts w:ascii="Cambria" w:eastAsia="Cambria" w:hAnsi="Cambria" w:cs="Cambria"/>
          <w:sz w:val="14"/>
        </w:rPr>
        <w:t>1</w:t>
      </w:r>
      <w:r>
        <w:rPr>
          <w:rFonts w:ascii="Cambria" w:eastAsia="Cambria" w:hAnsi="Cambria" w:cs="Cambria"/>
          <w:i/>
        </w:rPr>
        <w:t>,...,C</w:t>
      </w:r>
      <w:r>
        <w:rPr>
          <w:rFonts w:ascii="Cambria" w:eastAsia="Cambria" w:hAnsi="Cambria" w:cs="Cambria"/>
          <w:i/>
          <w:sz w:val="14"/>
        </w:rPr>
        <w:t xml:space="preserve">N </w:t>
      </w:r>
      <w:r>
        <w:rPr>
          <w:rFonts w:ascii="Cambria" w:eastAsia="Cambria" w:hAnsi="Cambria" w:cs="Cambria"/>
        </w:rPr>
        <w:t xml:space="preserve">= </w:t>
      </w:r>
      <w:proofErr w:type="spellStart"/>
      <w:r>
        <w:rPr>
          <w:rFonts w:ascii="Cambria" w:eastAsia="Cambria" w:hAnsi="Cambria" w:cs="Cambria"/>
          <w:i/>
        </w:rPr>
        <w:t>i</w:t>
      </w:r>
      <w:r>
        <w:rPr>
          <w:rFonts w:ascii="Cambria" w:eastAsia="Cambria" w:hAnsi="Cambria" w:cs="Cambria"/>
          <w:i/>
          <w:sz w:val="14"/>
        </w:rPr>
        <w:t>N</w:t>
      </w:r>
      <w:r>
        <w:rPr>
          <w:rFonts w:ascii="Cambria" w:eastAsia="Cambria" w:hAnsi="Cambria" w:cs="Cambria"/>
        </w:rPr>
        <w:t>|</w:t>
      </w:r>
      <w:r>
        <w:rPr>
          <w:rFonts w:ascii="Cambria" w:eastAsia="Cambria" w:hAnsi="Cambria" w:cs="Cambria"/>
          <w:i/>
        </w:rPr>
        <w:t>X</w:t>
      </w:r>
      <w:proofErr w:type="spellEnd"/>
      <w:r>
        <w:rPr>
          <w:rFonts w:ascii="Cambria" w:eastAsia="Cambria" w:hAnsi="Cambria" w:cs="Cambria"/>
          <w:sz w:val="14"/>
        </w:rPr>
        <w:t>(</w:t>
      </w:r>
      <w:r>
        <w:rPr>
          <w:rFonts w:ascii="Cambria" w:eastAsia="Cambria" w:hAnsi="Cambria" w:cs="Cambria"/>
          <w:i/>
          <w:sz w:val="14"/>
        </w:rPr>
        <w:t>N</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x</w:t>
      </w:r>
      <w:r>
        <w:rPr>
          <w:rFonts w:ascii="Cambria" w:eastAsia="Cambria" w:hAnsi="Cambria" w:cs="Cambria"/>
          <w:sz w:val="14"/>
        </w:rPr>
        <w:t>(</w:t>
      </w:r>
      <w:r>
        <w:rPr>
          <w:rFonts w:ascii="Cambria" w:eastAsia="Cambria" w:hAnsi="Cambria" w:cs="Cambria"/>
          <w:i/>
          <w:sz w:val="14"/>
        </w:rPr>
        <w:t>N</w:t>
      </w:r>
      <w:r>
        <w:rPr>
          <w:rFonts w:ascii="Cambria" w:eastAsia="Cambria" w:hAnsi="Cambria" w:cs="Cambria"/>
          <w:sz w:val="14"/>
        </w:rPr>
        <w:t>)</w:t>
      </w:r>
      <w:r>
        <w:rPr>
          <w:rFonts w:ascii="Cambria" w:eastAsia="Cambria" w:hAnsi="Cambria" w:cs="Cambria"/>
        </w:rPr>
        <w:t>)</w:t>
      </w:r>
    </w:p>
    <w:p w14:paraId="29A3E3E0" w14:textId="77777777" w:rsidR="00F56008" w:rsidRDefault="00835842">
      <w:pPr>
        <w:ind w:left="111" w:right="1345"/>
      </w:pPr>
      <w:r>
        <w:t xml:space="preserve">An </w:t>
      </w:r>
      <w:proofErr w:type="spellStart"/>
      <w:r>
        <w:t>implementation</w:t>
      </w:r>
      <w:proofErr w:type="spellEnd"/>
      <w:r>
        <w:t xml:space="preserve"> </w:t>
      </w:r>
      <w:proofErr w:type="spellStart"/>
      <w:r>
        <w:t>of</w:t>
      </w:r>
      <w:proofErr w:type="spellEnd"/>
      <w:r>
        <w:t xml:space="preserve"> it is</w:t>
      </w:r>
    </w:p>
    <w:tbl>
      <w:tblPr>
        <w:tblStyle w:val="TableGrid"/>
        <w:tblW w:w="8562" w:type="dxa"/>
        <w:tblInd w:w="40" w:type="dxa"/>
        <w:tblCellMar>
          <w:top w:w="67" w:type="dxa"/>
          <w:left w:w="60" w:type="dxa"/>
          <w:right w:w="115" w:type="dxa"/>
        </w:tblCellMar>
        <w:tblLook w:val="04A0" w:firstRow="1" w:lastRow="0" w:firstColumn="1" w:lastColumn="0" w:noHBand="0" w:noVBand="1"/>
      </w:tblPr>
      <w:tblGrid>
        <w:gridCol w:w="8562"/>
      </w:tblGrid>
      <w:tr w:rsidR="00F56008" w14:paraId="706607FB" w14:textId="77777777">
        <w:trPr>
          <w:trHeight w:val="3121"/>
        </w:trPr>
        <w:tc>
          <w:tcPr>
            <w:tcW w:w="8562" w:type="dxa"/>
            <w:tcBorders>
              <w:top w:val="nil"/>
              <w:left w:val="nil"/>
              <w:bottom w:val="nil"/>
              <w:right w:val="nil"/>
            </w:tcBorders>
            <w:shd w:val="clear" w:color="auto" w:fill="F7F7F7"/>
          </w:tcPr>
          <w:p w14:paraId="0F69C2F9" w14:textId="77777777" w:rsidR="00F56008" w:rsidRPr="00DB5C50" w:rsidRDefault="00835842">
            <w:pPr>
              <w:spacing w:after="0" w:line="304" w:lineRule="auto"/>
              <w:ind w:left="0" w:right="4323" w:firstLine="0"/>
              <w:jc w:val="left"/>
              <w:rPr>
                <w:lang w:val="en-US"/>
              </w:rPr>
            </w:pPr>
            <w:r w:rsidRPr="00DB5C50">
              <w:rPr>
                <w:color w:val="585858"/>
                <w:lang w:val="en-US"/>
              </w:rPr>
              <w:t xml:space="preserve">xi </w:t>
            </w:r>
            <w:r w:rsidRPr="00DB5C50">
              <w:rPr>
                <w:color w:val="B05A65"/>
                <w:lang w:val="en-US"/>
              </w:rPr>
              <w:t xml:space="preserve">&lt;- </w:t>
            </w:r>
            <w:r w:rsidRPr="00DB5C50">
              <w:rPr>
                <w:b/>
                <w:color w:val="BC5A65"/>
                <w:lang w:val="en-US"/>
              </w:rPr>
              <w:t>matrix</w:t>
            </w:r>
            <w:r w:rsidRPr="00DB5C50">
              <w:rPr>
                <w:color w:val="585858"/>
                <w:lang w:val="en-US"/>
              </w:rPr>
              <w:t>(</w:t>
            </w:r>
            <w:r w:rsidRPr="00DB5C50">
              <w:rPr>
                <w:color w:val="AF0F91"/>
                <w:lang w:val="en-US"/>
              </w:rPr>
              <w:t>0</w:t>
            </w:r>
            <w:r w:rsidRPr="00DB5C50">
              <w:rPr>
                <w:color w:val="585858"/>
                <w:lang w:val="en-US"/>
              </w:rPr>
              <w:t xml:space="preserve">, n, m) foo </w:t>
            </w:r>
            <w:r w:rsidRPr="00DB5C50">
              <w:rPr>
                <w:color w:val="B05A65"/>
                <w:lang w:val="en-US"/>
              </w:rPr>
              <w:t xml:space="preserve">&lt;- </w:t>
            </w:r>
            <w:r w:rsidRPr="00DB5C50">
              <w:rPr>
                <w:color w:val="585858"/>
                <w:lang w:val="en-US"/>
              </w:rPr>
              <w:t xml:space="preserve">delta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r w:rsidRPr="00DB5C50">
              <w:rPr>
                <w:color w:val="AF0F91"/>
                <w:lang w:val="en-US"/>
              </w:rPr>
              <w:t>1</w:t>
            </w:r>
            <w:r w:rsidRPr="00DB5C50">
              <w:rPr>
                <w:color w:val="585858"/>
                <w:lang w:val="en-US"/>
              </w:rPr>
              <w:t>, ] xi[</w:t>
            </w:r>
            <w:r w:rsidRPr="00DB5C50">
              <w:rPr>
                <w:color w:val="AF0F91"/>
                <w:lang w:val="en-US"/>
              </w:rPr>
              <w:t>1</w:t>
            </w:r>
            <w:r w:rsidRPr="00DB5C50">
              <w:rPr>
                <w:color w:val="585858"/>
                <w:lang w:val="en-US"/>
              </w:rPr>
              <w:t xml:space="preserve">, ] </w:t>
            </w:r>
            <w:r w:rsidRPr="00DB5C50">
              <w:rPr>
                <w:color w:val="B05A65"/>
                <w:lang w:val="en-US"/>
              </w:rPr>
              <w:t xml:space="preserve">&lt;- </w:t>
            </w:r>
            <w:r w:rsidRPr="00DB5C50">
              <w:rPr>
                <w:color w:val="585858"/>
                <w:lang w:val="en-US"/>
              </w:rPr>
              <w:t xml:space="preserve">foo </w:t>
            </w:r>
            <w:r w:rsidRPr="00DB5C50">
              <w:rPr>
                <w:lang w:val="en-US"/>
              </w:rPr>
              <w:t xml:space="preserve">/ </w:t>
            </w:r>
            <w:r w:rsidRPr="00DB5C50">
              <w:rPr>
                <w:b/>
                <w:color w:val="BC5A65"/>
                <w:lang w:val="en-US"/>
              </w:rPr>
              <w:t>sum</w:t>
            </w:r>
            <w:r w:rsidRPr="00DB5C50">
              <w:rPr>
                <w:color w:val="585858"/>
                <w:lang w:val="en-US"/>
              </w:rPr>
              <w:t xml:space="preserve">(foo)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AF0F91"/>
                <w:lang w:val="en-US"/>
              </w:rPr>
              <w:t>2</w:t>
            </w:r>
            <w:r w:rsidRPr="00DB5C50">
              <w:rPr>
                <w:lang w:val="en-US"/>
              </w:rPr>
              <w:t>:</w:t>
            </w:r>
            <w:r w:rsidRPr="00DB5C50">
              <w:rPr>
                <w:color w:val="585858"/>
                <w:lang w:val="en-US"/>
              </w:rPr>
              <w:t xml:space="preserve">n) </w:t>
            </w:r>
            <w:r w:rsidRPr="00DB5C50">
              <w:rPr>
                <w:rFonts w:ascii="Cambria" w:eastAsia="Cambria" w:hAnsi="Cambria" w:cs="Cambria"/>
                <w:color w:val="585858"/>
                <w:lang w:val="en-US"/>
              </w:rPr>
              <w:t>{</w:t>
            </w:r>
          </w:p>
          <w:p w14:paraId="67697F94" w14:textId="77777777" w:rsidR="00F56008" w:rsidRPr="00DB5C50" w:rsidRDefault="00835842">
            <w:pPr>
              <w:spacing w:after="0" w:line="320" w:lineRule="auto"/>
              <w:ind w:left="239" w:right="19" w:firstLine="0"/>
              <w:jc w:val="left"/>
              <w:rPr>
                <w:lang w:val="en-US"/>
              </w:rPr>
            </w:pPr>
            <w:r w:rsidRPr="00DB5C50">
              <w:rPr>
                <w:color w:val="585858"/>
                <w:lang w:val="en-US"/>
              </w:rPr>
              <w:t xml:space="preserve">foo </w:t>
            </w:r>
            <w:r w:rsidRPr="00DB5C50">
              <w:rPr>
                <w:color w:val="B05A65"/>
                <w:lang w:val="en-US"/>
              </w:rPr>
              <w:t xml:space="preserve">&lt;- </w:t>
            </w:r>
            <w:r w:rsidRPr="00DB5C50">
              <w:rPr>
                <w:b/>
                <w:color w:val="BC5A65"/>
                <w:lang w:val="en-US"/>
              </w:rPr>
              <w:t>apply</w:t>
            </w:r>
            <w:r w:rsidRPr="00DB5C50">
              <w:rPr>
                <w:color w:val="585858"/>
                <w:lang w:val="en-US"/>
              </w:rPr>
              <w:t>(xi[</w:t>
            </w:r>
            <w:proofErr w:type="spellStart"/>
            <w:r w:rsidRPr="00DB5C50">
              <w:rPr>
                <w:color w:val="585858"/>
                <w:lang w:val="en-US"/>
              </w:rPr>
              <w:t>i</w:t>
            </w:r>
            <w:proofErr w:type="spellEnd"/>
            <w:r w:rsidRPr="00DB5C50">
              <w:rPr>
                <w:color w:val="585858"/>
                <w:lang w:val="en-US"/>
              </w:rPr>
              <w:t xml:space="preserve"> </w:t>
            </w:r>
            <w:r w:rsidRPr="00DB5C50">
              <w:rPr>
                <w:lang w:val="en-US"/>
              </w:rPr>
              <w:t xml:space="preserve">- </w:t>
            </w:r>
            <w:r w:rsidRPr="00DB5C50">
              <w:rPr>
                <w:color w:val="AF0F91"/>
                <w:lang w:val="en-US"/>
              </w:rPr>
              <w:t>1</w:t>
            </w:r>
            <w:r w:rsidRPr="00DB5C50">
              <w:rPr>
                <w:color w:val="585858"/>
                <w:lang w:val="en-US"/>
              </w:rPr>
              <w:t xml:space="preserve">, ] </w:t>
            </w:r>
            <w:r w:rsidRPr="00DB5C50">
              <w:rPr>
                <w:lang w:val="en-US"/>
              </w:rPr>
              <w:t xml:space="preserve">* </w:t>
            </w:r>
            <w:r w:rsidRPr="00DB5C50">
              <w:rPr>
                <w:color w:val="585858"/>
                <w:lang w:val="en-US"/>
              </w:rPr>
              <w:t xml:space="preserve">gamma, </w:t>
            </w:r>
            <w:r w:rsidRPr="00DB5C50">
              <w:rPr>
                <w:color w:val="AF0F91"/>
                <w:lang w:val="en-US"/>
              </w:rPr>
              <w:t>2</w:t>
            </w:r>
            <w:r w:rsidRPr="00DB5C50">
              <w:rPr>
                <w:color w:val="585858"/>
                <w:lang w:val="en-US"/>
              </w:rPr>
              <w:t xml:space="preserve">, max) </w:t>
            </w:r>
            <w:r w:rsidRPr="00DB5C50">
              <w:rPr>
                <w:lang w:val="en-US"/>
              </w:rPr>
              <w:t xml:space="preserve">* </w:t>
            </w:r>
            <w:proofErr w:type="spellStart"/>
            <w:r w:rsidRPr="00DB5C50">
              <w:rPr>
                <w:color w:val="585858"/>
                <w:lang w:val="en-US"/>
              </w:rPr>
              <w:t>emission_probs</w:t>
            </w:r>
            <w:proofErr w:type="spellEnd"/>
            <w:r w:rsidRPr="00DB5C50">
              <w:rPr>
                <w:color w:val="585858"/>
                <w:lang w:val="en-US"/>
              </w:rPr>
              <w:t>[</w:t>
            </w:r>
            <w:proofErr w:type="spellStart"/>
            <w:r w:rsidRPr="00DB5C50">
              <w:rPr>
                <w:color w:val="585858"/>
                <w:lang w:val="en-US"/>
              </w:rPr>
              <w:t>i</w:t>
            </w:r>
            <w:proofErr w:type="spellEnd"/>
            <w:r w:rsidRPr="00DB5C50">
              <w:rPr>
                <w:color w:val="585858"/>
                <w:lang w:val="en-US"/>
              </w:rPr>
              <w:t>, ] xi[</w:t>
            </w:r>
            <w:proofErr w:type="spellStart"/>
            <w:r w:rsidRPr="00DB5C50">
              <w:rPr>
                <w:color w:val="585858"/>
                <w:lang w:val="en-US"/>
              </w:rPr>
              <w:t>i</w:t>
            </w:r>
            <w:proofErr w:type="spellEnd"/>
            <w:r w:rsidRPr="00DB5C50">
              <w:rPr>
                <w:color w:val="585858"/>
                <w:lang w:val="en-US"/>
              </w:rPr>
              <w:t xml:space="preserve">, ] </w:t>
            </w:r>
            <w:r w:rsidRPr="00DB5C50">
              <w:rPr>
                <w:color w:val="B05A65"/>
                <w:lang w:val="en-US"/>
              </w:rPr>
              <w:t xml:space="preserve">&lt;- </w:t>
            </w:r>
            <w:r w:rsidRPr="00DB5C50">
              <w:rPr>
                <w:color w:val="585858"/>
                <w:lang w:val="en-US"/>
              </w:rPr>
              <w:t xml:space="preserve">foo </w:t>
            </w:r>
            <w:r w:rsidRPr="00DB5C50">
              <w:rPr>
                <w:lang w:val="en-US"/>
              </w:rPr>
              <w:t xml:space="preserve">/ </w:t>
            </w:r>
            <w:r w:rsidRPr="00DB5C50">
              <w:rPr>
                <w:b/>
                <w:color w:val="BC5A65"/>
                <w:lang w:val="en-US"/>
              </w:rPr>
              <w:t>sum</w:t>
            </w:r>
            <w:r w:rsidRPr="00DB5C50">
              <w:rPr>
                <w:color w:val="585858"/>
                <w:lang w:val="en-US"/>
              </w:rPr>
              <w:t>(foo)</w:t>
            </w:r>
          </w:p>
          <w:p w14:paraId="555048A6" w14:textId="77777777" w:rsidR="00F56008" w:rsidRPr="00DB5C50" w:rsidRDefault="00835842">
            <w:pPr>
              <w:spacing w:after="23" w:line="259" w:lineRule="auto"/>
              <w:ind w:left="0" w:firstLine="0"/>
              <w:jc w:val="left"/>
              <w:rPr>
                <w:lang w:val="en-US"/>
              </w:rPr>
            </w:pPr>
            <w:r w:rsidRPr="00DB5C50">
              <w:rPr>
                <w:rFonts w:ascii="Cambria" w:eastAsia="Cambria" w:hAnsi="Cambria" w:cs="Cambria"/>
                <w:color w:val="585858"/>
                <w:lang w:val="en-US"/>
              </w:rPr>
              <w:t>}</w:t>
            </w:r>
          </w:p>
          <w:p w14:paraId="03FFFA20" w14:textId="77777777" w:rsidR="00F56008" w:rsidRPr="00DB5C50" w:rsidRDefault="00835842">
            <w:pPr>
              <w:spacing w:line="294" w:lineRule="auto"/>
              <w:ind w:left="0" w:right="5159" w:firstLine="0"/>
              <w:jc w:val="left"/>
              <w:rPr>
                <w:lang w:val="en-US"/>
              </w:rPr>
            </w:pPr>
            <w:r w:rsidRPr="00DB5C50">
              <w:rPr>
                <w:color w:val="585858"/>
                <w:lang w:val="en-US"/>
              </w:rPr>
              <w:t xml:space="preserve">iv </w:t>
            </w:r>
            <w:r w:rsidRPr="00DB5C50">
              <w:rPr>
                <w:color w:val="B05A65"/>
                <w:lang w:val="en-US"/>
              </w:rPr>
              <w:t xml:space="preserve">&lt;- </w:t>
            </w:r>
            <w:r w:rsidRPr="00DB5C50">
              <w:rPr>
                <w:b/>
                <w:color w:val="BC5A65"/>
                <w:lang w:val="en-US"/>
              </w:rPr>
              <w:t>numeric</w:t>
            </w:r>
            <w:r w:rsidRPr="00DB5C50">
              <w:rPr>
                <w:color w:val="585858"/>
                <w:lang w:val="en-US"/>
              </w:rPr>
              <w:t xml:space="preserve">(n) iv[n] </w:t>
            </w:r>
            <w:r w:rsidRPr="00DB5C50">
              <w:rPr>
                <w:color w:val="B05A65"/>
                <w:lang w:val="en-US"/>
              </w:rPr>
              <w:t xml:space="preserve">&lt;- </w:t>
            </w:r>
            <w:proofErr w:type="spellStart"/>
            <w:r w:rsidRPr="00DB5C50">
              <w:rPr>
                <w:b/>
                <w:color w:val="BC5A65"/>
                <w:lang w:val="en-US"/>
              </w:rPr>
              <w:t>which.max</w:t>
            </w:r>
            <w:proofErr w:type="spellEnd"/>
            <w:r w:rsidRPr="00DB5C50">
              <w:rPr>
                <w:color w:val="585858"/>
                <w:lang w:val="en-US"/>
              </w:rPr>
              <w:t xml:space="preserve">(xi[n, ]) </w:t>
            </w:r>
            <w:r w:rsidRPr="00DB5C50">
              <w:rPr>
                <w:b/>
                <w:color w:val="295F94"/>
                <w:lang w:val="en-US"/>
              </w:rPr>
              <w:t xml:space="preserve">for </w:t>
            </w:r>
            <w:r w:rsidRPr="00DB5C50">
              <w:rPr>
                <w:color w:val="585858"/>
                <w:lang w:val="en-US"/>
              </w:rPr>
              <w:t>(</w:t>
            </w:r>
            <w:proofErr w:type="spellStart"/>
            <w:r w:rsidRPr="00DB5C50">
              <w:rPr>
                <w:color w:val="585858"/>
                <w:lang w:val="en-US"/>
              </w:rPr>
              <w:t>i</w:t>
            </w:r>
            <w:proofErr w:type="spellEnd"/>
            <w:r w:rsidRPr="00DB5C50">
              <w:rPr>
                <w:color w:val="585858"/>
                <w:lang w:val="en-US"/>
              </w:rPr>
              <w:t xml:space="preserve"> </w:t>
            </w:r>
            <w:r w:rsidRPr="00DB5C50">
              <w:rPr>
                <w:b/>
                <w:color w:val="295F94"/>
                <w:lang w:val="en-US"/>
              </w:rPr>
              <w:t xml:space="preserve">in </w:t>
            </w:r>
            <w:r w:rsidRPr="00DB5C50">
              <w:rPr>
                <w:color w:val="585858"/>
                <w:lang w:val="en-US"/>
              </w:rPr>
              <w:t xml:space="preserve">(n </w:t>
            </w:r>
            <w:r w:rsidRPr="00DB5C50">
              <w:rPr>
                <w:lang w:val="en-US"/>
              </w:rPr>
              <w:t xml:space="preserve">- </w:t>
            </w:r>
            <w:r w:rsidRPr="00DB5C50">
              <w:rPr>
                <w:color w:val="AF0F91"/>
                <w:lang w:val="en-US"/>
              </w:rPr>
              <w:t>1</w:t>
            </w:r>
            <w:r w:rsidRPr="00DB5C50">
              <w:rPr>
                <w:color w:val="585858"/>
                <w:lang w:val="en-US"/>
              </w:rPr>
              <w:t>)</w:t>
            </w:r>
            <w:r w:rsidRPr="00DB5C50">
              <w:rPr>
                <w:lang w:val="en-US"/>
              </w:rPr>
              <w:t>:</w:t>
            </w:r>
            <w:r w:rsidRPr="00DB5C50">
              <w:rPr>
                <w:color w:val="AF0F91"/>
                <w:lang w:val="en-US"/>
              </w:rPr>
              <w:t>1</w:t>
            </w:r>
            <w:r w:rsidRPr="00DB5C50">
              <w:rPr>
                <w:color w:val="585858"/>
                <w:lang w:val="en-US"/>
              </w:rPr>
              <w:t>)</w:t>
            </w:r>
            <w:r w:rsidRPr="00DB5C50">
              <w:rPr>
                <w:rFonts w:ascii="Cambria" w:eastAsia="Cambria" w:hAnsi="Cambria" w:cs="Cambria"/>
                <w:color w:val="585858"/>
                <w:lang w:val="en-US"/>
              </w:rPr>
              <w:t>{</w:t>
            </w:r>
          </w:p>
          <w:p w14:paraId="0E2B4DBB" w14:textId="77777777" w:rsidR="00F56008" w:rsidRDefault="00835842">
            <w:pPr>
              <w:spacing w:after="26" w:line="259" w:lineRule="auto"/>
              <w:ind w:left="239" w:firstLine="0"/>
              <w:jc w:val="left"/>
            </w:pPr>
            <w:r>
              <w:rPr>
                <w:color w:val="585858"/>
              </w:rPr>
              <w:t xml:space="preserve">iv[i] </w:t>
            </w:r>
            <w:r>
              <w:rPr>
                <w:color w:val="B05A65"/>
              </w:rPr>
              <w:t xml:space="preserve">&lt;- </w:t>
            </w:r>
            <w:proofErr w:type="spellStart"/>
            <w:r>
              <w:rPr>
                <w:b/>
                <w:color w:val="BC5A65"/>
              </w:rPr>
              <w:t>which.max</w:t>
            </w:r>
            <w:proofErr w:type="spellEnd"/>
            <w:r>
              <w:rPr>
                <w:color w:val="585858"/>
              </w:rPr>
              <w:t xml:space="preserve">(gamma[, iv[i </w:t>
            </w:r>
            <w:r>
              <w:t xml:space="preserve">+ </w:t>
            </w:r>
            <w:r>
              <w:rPr>
                <w:color w:val="AF0F91"/>
              </w:rPr>
              <w:t>1</w:t>
            </w:r>
            <w:r>
              <w:rPr>
                <w:color w:val="585858"/>
              </w:rPr>
              <w:t xml:space="preserve">]] </w:t>
            </w:r>
            <w:r>
              <w:t xml:space="preserve">* </w:t>
            </w:r>
            <w:r>
              <w:rPr>
                <w:color w:val="585858"/>
              </w:rPr>
              <w:t>xi[i, ])</w:t>
            </w:r>
          </w:p>
          <w:p w14:paraId="2E51C9F0" w14:textId="77777777" w:rsidR="00F56008" w:rsidRDefault="00835842">
            <w:pPr>
              <w:spacing w:after="0" w:line="259" w:lineRule="auto"/>
              <w:ind w:left="0" w:firstLine="0"/>
              <w:jc w:val="left"/>
            </w:pPr>
            <w:r>
              <w:rPr>
                <w:rFonts w:ascii="Cambria" w:eastAsia="Cambria" w:hAnsi="Cambria" w:cs="Cambria"/>
                <w:color w:val="585858"/>
              </w:rPr>
              <w:t>}</w:t>
            </w:r>
          </w:p>
          <w:p w14:paraId="12BCCF36" w14:textId="77777777" w:rsidR="00F56008" w:rsidRDefault="00835842">
            <w:pPr>
              <w:spacing w:after="0" w:line="259" w:lineRule="auto"/>
              <w:ind w:left="0" w:firstLine="0"/>
              <w:jc w:val="left"/>
            </w:pPr>
            <w:r>
              <w:rPr>
                <w:color w:val="585858"/>
              </w:rPr>
              <w:t>iv</w:t>
            </w:r>
          </w:p>
        </w:tc>
      </w:tr>
    </w:tbl>
    <w:p w14:paraId="154D1F53" w14:textId="77777777" w:rsidR="00F56008" w:rsidRDefault="00835842">
      <w:pPr>
        <w:tabs>
          <w:tab w:val="right" w:pos="9903"/>
        </w:tabs>
        <w:spacing w:after="12"/>
        <w:ind w:left="0" w:firstLine="0"/>
        <w:jc w:val="left"/>
      </w:pPr>
      <w:r>
        <w:rPr>
          <w:color w:val="585858"/>
        </w:rPr>
        <w:t>##</w:t>
      </w:r>
      <w:r>
        <w:rPr>
          <w:color w:val="585858"/>
        </w:rPr>
        <w:tab/>
        <w:t>[1] 1 1 1 1 1 1 1 1 1 1 1 1 1 1 1 1 1 1 1 1 1 1 1 1 1 1 1 1 1 1 1 1 1 1 1 1 1</w:t>
      </w:r>
    </w:p>
    <w:p w14:paraId="4AB75F6F" w14:textId="77777777" w:rsidR="00F56008" w:rsidRDefault="00835842">
      <w:pPr>
        <w:spacing w:after="12"/>
        <w:ind w:left="95"/>
        <w:jc w:val="left"/>
      </w:pPr>
      <w:r>
        <w:rPr>
          <w:color w:val="585858"/>
        </w:rPr>
        <w:t>## [38] 1 1 1 1 1 1 1 1 1 1 1 1 1 1 1 1 1 1 1 1 1 1 1 1 1 1 1 1 1 1 1 1 1 1 1 1 1</w:t>
      </w:r>
    </w:p>
    <w:p w14:paraId="77D50C93" w14:textId="77777777" w:rsidR="00F56008" w:rsidRDefault="00835842">
      <w:pPr>
        <w:spacing w:after="12"/>
        <w:ind w:left="95"/>
        <w:jc w:val="left"/>
      </w:pPr>
      <w:r>
        <w:rPr>
          <w:color w:val="585858"/>
        </w:rPr>
        <w:lastRenderedPageBreak/>
        <w:t>## [75] 1 1 1 1 1 1 1 1 1 1 2 2 2 2 2 2 1 1 1 1 1 1 1 1 1 1 1 1 1 1 1 1 1 1 1 1 1</w:t>
      </w:r>
    </w:p>
    <w:p w14:paraId="435048C8" w14:textId="77777777" w:rsidR="00F56008" w:rsidRDefault="00835842">
      <w:pPr>
        <w:spacing w:after="12"/>
        <w:ind w:left="95"/>
        <w:jc w:val="left"/>
      </w:pPr>
      <w:r>
        <w:rPr>
          <w:color w:val="585858"/>
        </w:rPr>
        <w:t>## [112] 1 1 1 1 1 1 1 1 1 1 1 1 1 1 1 1 1 1 1 1 1 1 1 1 1 1 1 1 1 1 1 1 1 1 1 1 1</w:t>
      </w:r>
    </w:p>
    <w:p w14:paraId="7A04F15A" w14:textId="77777777" w:rsidR="00F56008" w:rsidRDefault="00835842">
      <w:pPr>
        <w:spacing w:after="12"/>
        <w:ind w:left="95"/>
        <w:jc w:val="left"/>
      </w:pPr>
      <w:r>
        <w:rPr>
          <w:color w:val="585858"/>
        </w:rPr>
        <w:t>## [149] 1 1 1 1 1 1 1 1 1 1 1 1 1 1 1 1 1 1 1 1 1 1 1 1 1 1 1 1 1 1 1 1 1 1 1 1 1</w:t>
      </w:r>
    </w:p>
    <w:p w14:paraId="2AABFB97" w14:textId="77777777" w:rsidR="00F56008" w:rsidRDefault="00835842">
      <w:pPr>
        <w:spacing w:after="12"/>
        <w:ind w:left="95"/>
        <w:jc w:val="left"/>
      </w:pPr>
      <w:r>
        <w:rPr>
          <w:color w:val="585858"/>
        </w:rPr>
        <w:t>## [186] 1 1 1 1 1 1 1 2 1 1 1 1 1 1 1 1 1 1 1 1 1 1 1 1 1 1 1 1 1 1 1 1 1 1 1 1 1</w:t>
      </w:r>
    </w:p>
    <w:p w14:paraId="22DF86EE" w14:textId="77777777" w:rsidR="00F56008" w:rsidRDefault="00835842">
      <w:pPr>
        <w:shd w:val="clear" w:color="auto" w:fill="F7F7F7"/>
        <w:spacing w:after="681" w:line="271" w:lineRule="auto"/>
        <w:ind w:left="95"/>
        <w:jc w:val="left"/>
      </w:pPr>
      <w:r>
        <w:rPr>
          <w:color w:val="585858"/>
        </w:rPr>
        <w:t>## [223] 1 1 1 1 1 1 1 1 1 1 1 1 1 1 1 1 1 1</w:t>
      </w:r>
    </w:p>
    <w:p w14:paraId="74481F57" w14:textId="77777777" w:rsidR="00F56008" w:rsidRDefault="00835842">
      <w:pPr>
        <w:pStyle w:val="Heading1"/>
        <w:ind w:left="1211" w:hanging="359"/>
      </w:pPr>
      <w:r>
        <w:t>Application to hospital data</w:t>
      </w:r>
    </w:p>
    <w:p w14:paraId="0DE7465E" w14:textId="77777777" w:rsidR="00F56008" w:rsidRDefault="00835842">
      <w:pPr>
        <w:tabs>
          <w:tab w:val="center" w:pos="992"/>
          <w:tab w:val="center" w:pos="2021"/>
        </w:tabs>
        <w:spacing w:after="123" w:line="260" w:lineRule="auto"/>
        <w:ind w:left="0" w:firstLine="0"/>
        <w:jc w:val="left"/>
      </w:pPr>
      <w:r>
        <w:rPr>
          <w:sz w:val="22"/>
        </w:rPr>
        <w:tab/>
      </w:r>
      <w:r>
        <w:t>6.1</w:t>
      </w:r>
      <w:r>
        <w:tab/>
        <w:t xml:space="preserve">Data </w:t>
      </w:r>
      <w:proofErr w:type="spellStart"/>
      <w:r>
        <w:t>description</w:t>
      </w:r>
      <w:proofErr w:type="spellEnd"/>
    </w:p>
    <w:p w14:paraId="7C833E11" w14:textId="77777777" w:rsidR="00F56008" w:rsidRPr="00DB5C50" w:rsidRDefault="00835842">
      <w:pPr>
        <w:ind w:left="111" w:right="1345"/>
        <w:rPr>
          <w:lang w:val="en-US"/>
        </w:rPr>
      </w:pPr>
      <w:r w:rsidRPr="00DB5C50">
        <w:rPr>
          <w:lang w:val="en-US"/>
        </w:rPr>
        <w:t xml:space="preserve">We timed different parameters on a dataset provided by Leroux and </w:t>
      </w:r>
      <w:proofErr w:type="spellStart"/>
      <w:r w:rsidRPr="00DB5C50">
        <w:rPr>
          <w:lang w:val="en-US"/>
        </w:rPr>
        <w:t>Puterman</w:t>
      </w:r>
      <w:proofErr w:type="spellEnd"/>
      <w:r w:rsidRPr="00DB5C50">
        <w:rPr>
          <w:lang w:val="en-US"/>
        </w:rPr>
        <w:t xml:space="preserve"> (1992), on a simulated dataset, and on a larger dataset provided by a hospital from Assistance </w:t>
      </w:r>
      <w:proofErr w:type="spellStart"/>
      <w:r w:rsidRPr="00DB5C50">
        <w:rPr>
          <w:lang w:val="en-US"/>
        </w:rPr>
        <w:t>publique</w:t>
      </w:r>
      <w:proofErr w:type="spellEnd"/>
      <w:r w:rsidRPr="00DB5C50">
        <w:rPr>
          <w:lang w:val="en-US"/>
        </w:rPr>
        <w:t xml:space="preserve"> – </w:t>
      </w:r>
      <w:proofErr w:type="spellStart"/>
      <w:r w:rsidRPr="00DB5C50">
        <w:rPr>
          <w:lang w:val="en-US"/>
        </w:rPr>
        <w:t>Hopitaux</w:t>
      </w:r>
      <w:proofErr w:type="spellEnd"/>
      <w:r w:rsidRPr="00DB5C50">
        <w:rPr>
          <w:lang w:val="en-US"/>
        </w:rPr>
        <w:t xml:space="preserve"> de Paris, aˆ </w:t>
      </w:r>
      <w:proofErr w:type="spellStart"/>
      <w:r w:rsidRPr="00DB5C50">
        <w:rPr>
          <w:lang w:val="en-US"/>
        </w:rPr>
        <w:t>french</w:t>
      </w:r>
      <w:proofErr w:type="spellEnd"/>
      <w:r w:rsidRPr="00DB5C50">
        <w:rPr>
          <w:lang w:val="en-US"/>
        </w:rPr>
        <w:t xml:space="preserve"> hospital trust.</w:t>
      </w:r>
    </w:p>
    <w:p w14:paraId="51F0FBAD" w14:textId="77777777" w:rsidR="00F56008" w:rsidRPr="00DB5C50" w:rsidRDefault="00835842">
      <w:pPr>
        <w:ind w:left="101" w:right="1345" w:firstLine="239"/>
        <w:rPr>
          <w:lang w:val="en-US"/>
        </w:rPr>
      </w:pPr>
      <w:r w:rsidRPr="00DB5C50">
        <w:rPr>
          <w:lang w:val="en-US"/>
        </w:rPr>
        <w:t>The first dataset is the number of movements by a fetal lamb in 240 consecutive 5-second intervals, and is:</w:t>
      </w:r>
    </w:p>
    <w:p w14:paraId="24F3EC19" w14:textId="77777777" w:rsidR="00F56008" w:rsidRDefault="00835842">
      <w:pPr>
        <w:spacing w:after="36" w:line="259" w:lineRule="auto"/>
        <w:ind w:left="100" w:firstLine="0"/>
        <w:jc w:val="left"/>
      </w:pPr>
      <w:r>
        <w:rPr>
          <w:noProof/>
          <w:sz w:val="22"/>
        </w:rPr>
        <mc:AlternateContent>
          <mc:Choice Requires="wpg">
            <w:drawing>
              <wp:inline distT="0" distB="0" distL="0" distR="0" wp14:anchorId="6A27E309" wp14:editId="173DB56D">
                <wp:extent cx="5551831" cy="5055"/>
                <wp:effectExtent l="0" t="0" r="0" b="0"/>
                <wp:docPr id="122166" name="Group 122166"/>
                <wp:cNvGraphicFramePr/>
                <a:graphic xmlns:a="http://schemas.openxmlformats.org/drawingml/2006/main">
                  <a:graphicData uri="http://schemas.microsoft.com/office/word/2010/wordprocessingGroup">
                    <wpg:wgp>
                      <wpg:cNvGrpSpPr/>
                      <wpg:grpSpPr>
                        <a:xfrm>
                          <a:off x="0" y="0"/>
                          <a:ext cx="5551831" cy="5055"/>
                          <a:chOff x="0" y="0"/>
                          <a:chExt cx="5551831" cy="5055"/>
                        </a:xfrm>
                      </wpg:grpSpPr>
                      <wps:wsp>
                        <wps:cNvPr id="6148" name="Shape 6148"/>
                        <wps:cNvSpPr/>
                        <wps:spPr>
                          <a:xfrm>
                            <a:off x="0" y="0"/>
                            <a:ext cx="5551831" cy="0"/>
                          </a:xfrm>
                          <a:custGeom>
                            <a:avLst/>
                            <a:gdLst/>
                            <a:ahLst/>
                            <a:cxnLst/>
                            <a:rect l="0" t="0" r="0" b="0"/>
                            <a:pathLst>
                              <a:path w="5551831">
                                <a:moveTo>
                                  <a:pt x="0" y="0"/>
                                </a:moveTo>
                                <a:lnTo>
                                  <a:pt x="555183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66" style="width:437.152pt;height:0.398pt;mso-position-horizontal-relative:char;mso-position-vertical-relative:line" coordsize="55518,50">
                <v:shape id="Shape 6148" style="position:absolute;width:55518;height:0;left:0;top:0;" coordsize="5551831,0" path="m0,0l5551831,0">
                  <v:stroke weight="0.398pt" endcap="flat" joinstyle="miter" miterlimit="10" on="true" color="#000000"/>
                  <v:fill on="false" color="#000000" opacity="0"/>
                </v:shape>
              </v:group>
            </w:pict>
          </mc:Fallback>
        </mc:AlternateContent>
      </w:r>
    </w:p>
    <w:p w14:paraId="3CB5432A" w14:textId="77777777" w:rsidR="00F56008" w:rsidRDefault="00835842">
      <w:pPr>
        <w:ind w:left="229"/>
      </w:pPr>
      <w:r>
        <w:t>0 0 0 0 0 1 0 1 0 0 0 0 0 0 1 0 1 0 0 0 0 2 2 0 0 0 0 1 0 0 1 1 0 0 1 1 1 0 0 1 0 0 0 0 0 0 0 0 0 0 0 0 0 0 0 0 0 0</w:t>
      </w:r>
    </w:p>
    <w:p w14:paraId="10DE720F" w14:textId="77777777" w:rsidR="00F56008" w:rsidRDefault="00835842">
      <w:pPr>
        <w:ind w:left="229"/>
      </w:pPr>
      <w:r>
        <w:t>2 0 1 0 0 0 0 0 0 0 0 0 0 0 0 0 0 0 0 0 1 0 0 0 0 0 7 3 2 3 2 4 0 0 0 0 1 0 0 0 0 0 0 0 1 0 2 0 0 0 0 1 0 0 0 0 1 0</w:t>
      </w:r>
    </w:p>
    <w:p w14:paraId="40CA6E15" w14:textId="77777777" w:rsidR="00F56008" w:rsidRDefault="00835842">
      <w:pPr>
        <w:numPr>
          <w:ilvl w:val="0"/>
          <w:numId w:val="7"/>
        </w:numPr>
        <w:ind w:left="366" w:hanging="147"/>
      </w:pPr>
      <w:r>
        <w:t>0 0 0 0 0 0 0 0 0 0 0 0 1 0 0 0 0 0 2 1 0 0 1 0 0 0 1 0 1 1 0 0 0 1 0 0 1 0 0 0 1 2 0 0 0 1 0 1 1 0 1 0 0 2 0 1 2</w:t>
      </w:r>
    </w:p>
    <w:p w14:paraId="30EE0428" w14:textId="77777777" w:rsidR="00F56008" w:rsidRDefault="00835842">
      <w:pPr>
        <w:numPr>
          <w:ilvl w:val="0"/>
          <w:numId w:val="7"/>
        </w:numPr>
        <w:ind w:left="366" w:hanging="147"/>
      </w:pPr>
      <w:r>
        <w:t>1 2 1 0 1 1 0 0 1 1 0 0 0 1 1 1 0 4 0 0 2 0 0 0 0 0 0 0 0 0 0 0 0 0 0 0 0 0 0 0 0 0 0 0 0 0 0 0 0 0 0 0 0 0 0 0 0</w:t>
      </w:r>
    </w:p>
    <w:p w14:paraId="362234EB" w14:textId="77777777" w:rsidR="00F56008" w:rsidRDefault="00835842">
      <w:pPr>
        <w:ind w:left="229" w:right="1345"/>
      </w:pPr>
      <w:r>
        <w:t>0 0 0 0 0 0 0 0</w:t>
      </w:r>
    </w:p>
    <w:p w14:paraId="5954F2A9" w14:textId="77777777" w:rsidR="00F56008" w:rsidRDefault="00835842">
      <w:pPr>
        <w:spacing w:after="145" w:line="259" w:lineRule="auto"/>
        <w:ind w:left="100" w:firstLine="0"/>
        <w:jc w:val="left"/>
      </w:pPr>
      <w:r>
        <w:rPr>
          <w:noProof/>
          <w:sz w:val="22"/>
        </w:rPr>
        <mc:AlternateContent>
          <mc:Choice Requires="wpg">
            <w:drawing>
              <wp:inline distT="0" distB="0" distL="0" distR="0" wp14:anchorId="3565D251" wp14:editId="1E423E5A">
                <wp:extent cx="5551831" cy="5055"/>
                <wp:effectExtent l="0" t="0" r="0" b="0"/>
                <wp:docPr id="122167" name="Group 122167"/>
                <wp:cNvGraphicFramePr/>
                <a:graphic xmlns:a="http://schemas.openxmlformats.org/drawingml/2006/main">
                  <a:graphicData uri="http://schemas.microsoft.com/office/word/2010/wordprocessingGroup">
                    <wpg:wgp>
                      <wpg:cNvGrpSpPr/>
                      <wpg:grpSpPr>
                        <a:xfrm>
                          <a:off x="0" y="0"/>
                          <a:ext cx="5551831" cy="5055"/>
                          <a:chOff x="0" y="0"/>
                          <a:chExt cx="5551831" cy="5055"/>
                        </a:xfrm>
                      </wpg:grpSpPr>
                      <wps:wsp>
                        <wps:cNvPr id="6154" name="Shape 6154"/>
                        <wps:cNvSpPr/>
                        <wps:spPr>
                          <a:xfrm>
                            <a:off x="0" y="0"/>
                            <a:ext cx="5551831" cy="0"/>
                          </a:xfrm>
                          <a:custGeom>
                            <a:avLst/>
                            <a:gdLst/>
                            <a:ahLst/>
                            <a:cxnLst/>
                            <a:rect l="0" t="0" r="0" b="0"/>
                            <a:pathLst>
                              <a:path w="5551831">
                                <a:moveTo>
                                  <a:pt x="0" y="0"/>
                                </a:moveTo>
                                <a:lnTo>
                                  <a:pt x="555183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67" style="width:437.152pt;height:0.398pt;mso-position-horizontal-relative:char;mso-position-vertical-relative:line" coordsize="55518,50">
                <v:shape id="Shape 6154" style="position:absolute;width:55518;height:0;left:0;top:0;" coordsize="5551831,0" path="m0,0l5551831,0">
                  <v:stroke weight="0.398pt" endcap="flat" joinstyle="miter" miterlimit="10" on="true" color="#000000"/>
                  <v:fill on="false" color="#000000" opacity="0"/>
                </v:shape>
              </v:group>
            </w:pict>
          </mc:Fallback>
        </mc:AlternateContent>
      </w:r>
    </w:p>
    <w:p w14:paraId="2AEE2EB0" w14:textId="77777777" w:rsidR="00F56008" w:rsidRPr="00DB5C50" w:rsidRDefault="00835842">
      <w:pPr>
        <w:tabs>
          <w:tab w:val="center" w:pos="1134"/>
          <w:tab w:val="center" w:pos="4725"/>
        </w:tabs>
        <w:spacing w:after="362"/>
        <w:ind w:left="0" w:firstLine="0"/>
        <w:jc w:val="left"/>
        <w:rPr>
          <w:lang w:val="en-US"/>
        </w:rPr>
      </w:pPr>
      <w:r>
        <w:rPr>
          <w:sz w:val="22"/>
        </w:rPr>
        <w:tab/>
      </w:r>
      <w:r w:rsidRPr="00DB5C50">
        <w:rPr>
          <w:lang w:val="en-US"/>
        </w:rPr>
        <w:t>Table 2</w:t>
      </w:r>
      <w:r w:rsidRPr="00DB5C50">
        <w:rPr>
          <w:lang w:val="en-US"/>
        </w:rPr>
        <w:tab/>
        <w:t>Numbers of movements by a fetal lamb in 240 consecutive 5-second intervals</w:t>
      </w:r>
    </w:p>
    <w:p w14:paraId="0E81E1FE" w14:textId="77777777" w:rsidR="00F56008" w:rsidRDefault="00835842">
      <w:pPr>
        <w:ind w:left="101" w:right="1345" w:firstLine="239"/>
      </w:pPr>
      <w:r w:rsidRPr="00DB5C50">
        <w:rPr>
          <w:lang w:val="en-US"/>
        </w:rPr>
        <w:t xml:space="preserve">The second is a sequence of random numbers generated by a </w:t>
      </w:r>
      <w:r w:rsidRPr="00DB5C50">
        <w:rPr>
          <w:rFonts w:ascii="Cambria" w:eastAsia="Cambria" w:hAnsi="Cambria" w:cs="Cambria"/>
          <w:i/>
          <w:lang w:val="en-US"/>
        </w:rPr>
        <w:t>m</w:t>
      </w:r>
      <w:r w:rsidRPr="00DB5C50">
        <w:rPr>
          <w:lang w:val="en-US"/>
        </w:rPr>
        <w:t xml:space="preserve">-state Poisson HMM. </w:t>
      </w:r>
      <w:r>
        <w:t xml:space="preserve">The </w:t>
      </w:r>
      <w:proofErr w:type="spellStart"/>
      <w:r>
        <w:t>code</w:t>
      </w:r>
      <w:proofErr w:type="spellEnd"/>
      <w:r>
        <w:t xml:space="preserve"> </w:t>
      </w:r>
      <w:proofErr w:type="spellStart"/>
      <w:r>
        <w:t>we</w:t>
      </w:r>
      <w:proofErr w:type="spellEnd"/>
      <w:r>
        <w:t xml:space="preserve"> used is</w:t>
      </w:r>
    </w:p>
    <w:tbl>
      <w:tblPr>
        <w:tblStyle w:val="TableGrid"/>
        <w:tblW w:w="8562" w:type="dxa"/>
        <w:tblInd w:w="40" w:type="dxa"/>
        <w:tblCellMar>
          <w:top w:w="58" w:type="dxa"/>
          <w:left w:w="60" w:type="dxa"/>
          <w:right w:w="115" w:type="dxa"/>
        </w:tblCellMar>
        <w:tblLook w:val="04A0" w:firstRow="1" w:lastRow="0" w:firstColumn="1" w:lastColumn="0" w:noHBand="0" w:noVBand="1"/>
      </w:tblPr>
      <w:tblGrid>
        <w:gridCol w:w="8562"/>
      </w:tblGrid>
      <w:tr w:rsidR="00F56008" w14:paraId="75872C8E" w14:textId="77777777">
        <w:trPr>
          <w:trHeight w:val="4568"/>
        </w:trPr>
        <w:tc>
          <w:tcPr>
            <w:tcW w:w="8562" w:type="dxa"/>
            <w:tcBorders>
              <w:top w:val="nil"/>
              <w:left w:val="nil"/>
              <w:bottom w:val="nil"/>
              <w:right w:val="nil"/>
            </w:tcBorders>
            <w:shd w:val="clear" w:color="auto" w:fill="F7F7F7"/>
          </w:tcPr>
          <w:p w14:paraId="27C78EC3" w14:textId="77777777" w:rsidR="00F56008" w:rsidRPr="00DB5C50" w:rsidRDefault="00835842">
            <w:pPr>
              <w:spacing w:after="34" w:line="259" w:lineRule="auto"/>
              <w:ind w:left="0" w:firstLine="0"/>
              <w:jc w:val="left"/>
              <w:rPr>
                <w:lang w:val="en-US"/>
              </w:rPr>
            </w:pPr>
            <w:r w:rsidRPr="00DB5C50">
              <w:rPr>
                <w:color w:val="585858"/>
                <w:lang w:val="en-US"/>
              </w:rPr>
              <w:t xml:space="preserve">DATA_SIZE_SIMULATION </w:t>
            </w:r>
            <w:r w:rsidRPr="00DB5C50">
              <w:rPr>
                <w:color w:val="B05A65"/>
                <w:lang w:val="en-US"/>
              </w:rPr>
              <w:t xml:space="preserve">&lt;- </w:t>
            </w:r>
            <w:r w:rsidRPr="00DB5C50">
              <w:rPr>
                <w:color w:val="AF0F91"/>
                <w:lang w:val="en-US"/>
              </w:rPr>
              <w:t>2000</w:t>
            </w:r>
          </w:p>
          <w:p w14:paraId="2DBC9F3D" w14:textId="77777777" w:rsidR="00F56008" w:rsidRPr="00DB5C50" w:rsidRDefault="00835842">
            <w:pPr>
              <w:spacing w:after="0" w:line="259" w:lineRule="auto"/>
              <w:ind w:left="0" w:firstLine="0"/>
              <w:jc w:val="left"/>
              <w:rPr>
                <w:lang w:val="en-US"/>
              </w:rPr>
            </w:pPr>
            <w:r w:rsidRPr="00DB5C50">
              <w:rPr>
                <w:color w:val="585858"/>
                <w:lang w:val="en-US"/>
              </w:rPr>
              <w:t xml:space="preserve">m </w:t>
            </w:r>
            <w:r w:rsidRPr="00DB5C50">
              <w:rPr>
                <w:color w:val="B05A65"/>
                <w:lang w:val="en-US"/>
              </w:rPr>
              <w:t xml:space="preserve">&lt;- </w:t>
            </w:r>
            <w:r w:rsidRPr="00DB5C50">
              <w:rPr>
                <w:color w:val="AF0F91"/>
                <w:lang w:val="en-US"/>
              </w:rPr>
              <w:t>2</w:t>
            </w:r>
          </w:p>
          <w:p w14:paraId="3835BD2E" w14:textId="77777777" w:rsidR="00F56008" w:rsidRPr="00DB5C50" w:rsidRDefault="00835842">
            <w:pPr>
              <w:spacing w:after="0" w:line="274" w:lineRule="auto"/>
              <w:ind w:left="0" w:right="4203" w:firstLine="0"/>
              <w:jc w:val="left"/>
              <w:rPr>
                <w:lang w:val="en-US"/>
              </w:rPr>
            </w:pPr>
            <w:r w:rsidRPr="00DB5C50">
              <w:rPr>
                <w:i/>
                <w:color w:val="AD95AF"/>
                <w:lang w:val="en-US"/>
              </w:rPr>
              <w:t xml:space="preserve"># Generate parameters </w:t>
            </w:r>
            <w:r w:rsidRPr="00DB5C50">
              <w:rPr>
                <w:color w:val="585858"/>
                <w:lang w:val="en-US"/>
              </w:rPr>
              <w:t xml:space="preserve">lambda </w:t>
            </w:r>
            <w:r w:rsidRPr="00DB5C50">
              <w:rPr>
                <w:color w:val="B05A65"/>
                <w:lang w:val="en-US"/>
              </w:rPr>
              <w:t xml:space="preserve">&lt;- </w:t>
            </w:r>
            <w:r w:rsidRPr="00DB5C50">
              <w:rPr>
                <w:b/>
                <w:color w:val="BC5A65"/>
                <w:lang w:val="en-US"/>
              </w:rPr>
              <w:t>seq</w:t>
            </w:r>
            <w:r w:rsidRPr="00DB5C50">
              <w:rPr>
                <w:color w:val="585858"/>
                <w:lang w:val="en-US"/>
              </w:rPr>
              <w:t>(</w:t>
            </w:r>
            <w:r w:rsidRPr="00DB5C50">
              <w:rPr>
                <w:color w:val="AF0F91"/>
                <w:lang w:val="en-US"/>
              </w:rPr>
              <w:t>1</w:t>
            </w:r>
            <w:r w:rsidRPr="00DB5C50">
              <w:rPr>
                <w:color w:val="585858"/>
                <w:lang w:val="en-US"/>
              </w:rPr>
              <w:t xml:space="preserve">, </w:t>
            </w:r>
            <w:r w:rsidRPr="00DB5C50">
              <w:rPr>
                <w:color w:val="AF0F91"/>
                <w:lang w:val="en-US"/>
              </w:rPr>
              <w:t>7</w:t>
            </w:r>
            <w:r w:rsidRPr="00DB5C50">
              <w:rPr>
                <w:color w:val="585858"/>
                <w:lang w:val="en-US"/>
              </w:rPr>
              <w:t xml:space="preserve">, </w:t>
            </w:r>
            <w:proofErr w:type="spellStart"/>
            <w:r w:rsidRPr="00DB5C50">
              <w:rPr>
                <w:color w:val="55AA55"/>
                <w:lang w:val="en-US"/>
              </w:rPr>
              <w:t>length.out</w:t>
            </w:r>
            <w:proofErr w:type="spellEnd"/>
            <w:r w:rsidRPr="00DB5C50">
              <w:rPr>
                <w:color w:val="55AA55"/>
                <w:lang w:val="en-US"/>
              </w:rPr>
              <w:t xml:space="preserve"> </w:t>
            </w:r>
            <w:r w:rsidRPr="00DB5C50">
              <w:rPr>
                <w:color w:val="585858"/>
                <w:lang w:val="en-US"/>
              </w:rPr>
              <w:t>= m)</w:t>
            </w:r>
          </w:p>
          <w:p w14:paraId="00A75546" w14:textId="77777777" w:rsidR="00F56008" w:rsidRPr="00DB5C50" w:rsidRDefault="00835842">
            <w:pPr>
              <w:spacing w:after="22" w:line="271" w:lineRule="auto"/>
              <w:ind w:left="0" w:right="138" w:firstLine="0"/>
              <w:jc w:val="left"/>
              <w:rPr>
                <w:lang w:val="en-US"/>
              </w:rPr>
            </w:pPr>
            <w:r w:rsidRPr="00DB5C50">
              <w:rPr>
                <w:i/>
                <w:color w:val="AD95AF"/>
                <w:lang w:val="en-US"/>
              </w:rPr>
              <w:t xml:space="preserve"># Create the transition probability matrix with 0.8 on its diagonal </w:t>
            </w:r>
            <w:r w:rsidRPr="00DB5C50">
              <w:rPr>
                <w:b/>
                <w:color w:val="295F94"/>
                <w:lang w:val="en-US"/>
              </w:rPr>
              <w:t xml:space="preserve">if </w:t>
            </w:r>
            <w:r w:rsidRPr="00DB5C50">
              <w:rPr>
                <w:color w:val="585858"/>
                <w:lang w:val="en-US"/>
              </w:rPr>
              <w:t xml:space="preserve">(m </w:t>
            </w:r>
            <w:r w:rsidRPr="00DB5C50">
              <w:rPr>
                <w:lang w:val="en-US"/>
              </w:rPr>
              <w:t xml:space="preserve">== </w:t>
            </w:r>
            <w:r w:rsidRPr="00DB5C50">
              <w:rPr>
                <w:color w:val="AF0F91"/>
                <w:lang w:val="en-US"/>
              </w:rPr>
              <w:t>1</w:t>
            </w:r>
            <w:r w:rsidRPr="00DB5C50">
              <w:rPr>
                <w:color w:val="585858"/>
                <w:lang w:val="en-US"/>
              </w:rPr>
              <w:t xml:space="preserve">) </w:t>
            </w:r>
            <w:r w:rsidRPr="00DB5C50">
              <w:rPr>
                <w:rFonts w:ascii="Cambria" w:eastAsia="Cambria" w:hAnsi="Cambria" w:cs="Cambria"/>
                <w:color w:val="585858"/>
                <w:lang w:val="en-US"/>
              </w:rPr>
              <w:t>{</w:t>
            </w:r>
          </w:p>
          <w:p w14:paraId="2E7EFD74" w14:textId="77777777" w:rsidR="00F56008" w:rsidRDefault="00835842">
            <w:pPr>
              <w:spacing w:after="27" w:line="259" w:lineRule="auto"/>
              <w:ind w:left="239" w:firstLine="0"/>
              <w:jc w:val="left"/>
            </w:pPr>
            <w:r>
              <w:rPr>
                <w:color w:val="585858"/>
              </w:rPr>
              <w:t xml:space="preserve">gamma </w:t>
            </w:r>
            <w:r>
              <w:rPr>
                <w:color w:val="B05A65"/>
              </w:rPr>
              <w:t xml:space="preserve">&lt;- </w:t>
            </w:r>
            <w:proofErr w:type="spellStart"/>
            <w:r>
              <w:rPr>
                <w:b/>
                <w:color w:val="BC5A65"/>
              </w:rPr>
              <w:t>diag</w:t>
            </w:r>
            <w:proofErr w:type="spellEnd"/>
            <w:r>
              <w:rPr>
                <w:color w:val="585858"/>
              </w:rPr>
              <w:t>(</w:t>
            </w:r>
            <w:r>
              <w:rPr>
                <w:color w:val="AF0F91"/>
              </w:rPr>
              <w:t>1</w:t>
            </w:r>
            <w:r>
              <w:rPr>
                <w:color w:val="585858"/>
              </w:rPr>
              <w:t>, m)</w:t>
            </w:r>
          </w:p>
          <w:p w14:paraId="58CE0642" w14:textId="77777777" w:rsidR="00F56008" w:rsidRDefault="00835842">
            <w:pPr>
              <w:spacing w:after="0" w:line="293" w:lineRule="auto"/>
              <w:ind w:left="239" w:right="2171" w:hanging="239"/>
              <w:jc w:val="left"/>
            </w:pPr>
            <w:r>
              <w:rPr>
                <w:rFonts w:ascii="Cambria" w:eastAsia="Cambria" w:hAnsi="Cambria" w:cs="Cambria"/>
                <w:color w:val="585858"/>
              </w:rPr>
              <w:t xml:space="preserve">} </w:t>
            </w:r>
            <w:proofErr w:type="spellStart"/>
            <w:r>
              <w:rPr>
                <w:b/>
                <w:color w:val="295F94"/>
              </w:rPr>
              <w:t>else</w:t>
            </w:r>
            <w:proofErr w:type="spellEnd"/>
            <w:r>
              <w:rPr>
                <w:b/>
                <w:color w:val="295F94"/>
              </w:rPr>
              <w:t xml:space="preserve"> </w:t>
            </w:r>
            <w:r>
              <w:rPr>
                <w:rFonts w:ascii="Cambria" w:eastAsia="Cambria" w:hAnsi="Cambria" w:cs="Cambria"/>
                <w:color w:val="585858"/>
              </w:rPr>
              <w:t xml:space="preserve">{ </w:t>
            </w:r>
            <w:r>
              <w:rPr>
                <w:color w:val="585858"/>
              </w:rPr>
              <w:t xml:space="preserve">gamma </w:t>
            </w:r>
            <w:r>
              <w:rPr>
                <w:color w:val="B05A65"/>
              </w:rPr>
              <w:t xml:space="preserve">&lt;- </w:t>
            </w:r>
            <w:proofErr w:type="spellStart"/>
            <w:r>
              <w:rPr>
                <w:b/>
                <w:color w:val="BC5A65"/>
              </w:rPr>
              <w:t>matrix</w:t>
            </w:r>
            <w:proofErr w:type="spellEnd"/>
            <w:r>
              <w:rPr>
                <w:color w:val="585858"/>
              </w:rPr>
              <w:t>(</w:t>
            </w:r>
            <w:r>
              <w:rPr>
                <w:color w:val="AF0F91"/>
              </w:rPr>
              <w:t xml:space="preserve">0.2 </w:t>
            </w:r>
            <w:r>
              <w:t xml:space="preserve">/ </w:t>
            </w:r>
            <w:r>
              <w:rPr>
                <w:color w:val="585858"/>
              </w:rPr>
              <w:t xml:space="preserve">(m </w:t>
            </w:r>
            <w:r>
              <w:t xml:space="preserve">- </w:t>
            </w:r>
            <w:r>
              <w:rPr>
                <w:color w:val="AF0F91"/>
              </w:rPr>
              <w:t>1</w:t>
            </w:r>
            <w:r>
              <w:rPr>
                <w:color w:val="585858"/>
              </w:rPr>
              <w:t xml:space="preserve">), </w:t>
            </w:r>
            <w:proofErr w:type="spellStart"/>
            <w:r>
              <w:rPr>
                <w:color w:val="55AA55"/>
              </w:rPr>
              <w:t>nrow</w:t>
            </w:r>
            <w:proofErr w:type="spellEnd"/>
            <w:r>
              <w:rPr>
                <w:color w:val="55AA55"/>
              </w:rPr>
              <w:t xml:space="preserve"> </w:t>
            </w:r>
            <w:r>
              <w:rPr>
                <w:color w:val="585858"/>
              </w:rPr>
              <w:t xml:space="preserve">= m, </w:t>
            </w:r>
            <w:proofErr w:type="spellStart"/>
            <w:r>
              <w:rPr>
                <w:color w:val="55AA55"/>
              </w:rPr>
              <w:t>ncol</w:t>
            </w:r>
            <w:proofErr w:type="spellEnd"/>
            <w:r>
              <w:rPr>
                <w:color w:val="55AA55"/>
              </w:rPr>
              <w:t xml:space="preserve"> </w:t>
            </w:r>
            <w:r>
              <w:rPr>
                <w:color w:val="585858"/>
              </w:rPr>
              <w:t xml:space="preserve">= m) </w:t>
            </w:r>
            <w:proofErr w:type="spellStart"/>
            <w:r>
              <w:rPr>
                <w:b/>
                <w:color w:val="BC5A65"/>
              </w:rPr>
              <w:t>diag</w:t>
            </w:r>
            <w:proofErr w:type="spellEnd"/>
            <w:r>
              <w:rPr>
                <w:color w:val="585858"/>
              </w:rPr>
              <w:t xml:space="preserve">(gamma) </w:t>
            </w:r>
            <w:r>
              <w:rPr>
                <w:color w:val="B05A65"/>
              </w:rPr>
              <w:t xml:space="preserve">&lt;- </w:t>
            </w:r>
            <w:r>
              <w:rPr>
                <w:color w:val="AF0F91"/>
              </w:rPr>
              <w:t>0.8</w:t>
            </w:r>
          </w:p>
          <w:p w14:paraId="72D30361" w14:textId="77777777" w:rsidR="00F56008" w:rsidRPr="00DB5C50" w:rsidRDefault="00835842">
            <w:pPr>
              <w:spacing w:after="23" w:line="259" w:lineRule="auto"/>
              <w:ind w:left="0" w:firstLine="0"/>
              <w:jc w:val="left"/>
              <w:rPr>
                <w:lang w:val="en-US"/>
              </w:rPr>
            </w:pPr>
            <w:r w:rsidRPr="00DB5C50">
              <w:rPr>
                <w:rFonts w:ascii="Cambria" w:eastAsia="Cambria" w:hAnsi="Cambria" w:cs="Cambria"/>
                <w:color w:val="585858"/>
                <w:lang w:val="en-US"/>
              </w:rPr>
              <w:t>}</w:t>
            </w:r>
          </w:p>
          <w:p w14:paraId="243589E4" w14:textId="77777777" w:rsidR="00F56008" w:rsidRPr="00DB5C50" w:rsidRDefault="00835842">
            <w:pPr>
              <w:spacing w:after="236" w:line="259" w:lineRule="auto"/>
              <w:ind w:left="0" w:firstLine="0"/>
              <w:jc w:val="left"/>
              <w:rPr>
                <w:lang w:val="en-US"/>
              </w:rPr>
            </w:pPr>
            <w:r w:rsidRPr="00DB5C50">
              <w:rPr>
                <w:color w:val="585858"/>
                <w:lang w:val="en-US"/>
              </w:rPr>
              <w:t xml:space="preserve">delta </w:t>
            </w:r>
            <w:r w:rsidRPr="00DB5C50">
              <w:rPr>
                <w:color w:val="B05A65"/>
                <w:lang w:val="en-US"/>
              </w:rPr>
              <w:t xml:space="preserve">&lt;- </w:t>
            </w:r>
            <w:proofErr w:type="spellStart"/>
            <w:r w:rsidRPr="00DB5C50">
              <w:rPr>
                <w:b/>
                <w:color w:val="BC5A65"/>
                <w:lang w:val="en-US"/>
              </w:rPr>
              <w:t>stat.dist</w:t>
            </w:r>
            <w:proofErr w:type="spellEnd"/>
            <w:r w:rsidRPr="00DB5C50">
              <w:rPr>
                <w:color w:val="585858"/>
                <w:lang w:val="en-US"/>
              </w:rPr>
              <w:t>(gamma)</w:t>
            </w:r>
          </w:p>
          <w:p w14:paraId="34F7A7CD" w14:textId="77777777" w:rsidR="00F56008" w:rsidRPr="00DB5C50" w:rsidRDefault="00835842">
            <w:pPr>
              <w:spacing w:after="21" w:line="274" w:lineRule="auto"/>
              <w:ind w:left="0" w:right="617" w:firstLine="0"/>
              <w:jc w:val="left"/>
              <w:rPr>
                <w:lang w:val="en-US"/>
              </w:rPr>
            </w:pPr>
            <w:r w:rsidRPr="00DB5C50">
              <w:rPr>
                <w:i/>
                <w:color w:val="AD95AF"/>
                <w:lang w:val="en-US"/>
              </w:rPr>
              <w:t xml:space="preserve">#simulate the data </w:t>
            </w:r>
            <w:proofErr w:type="spellStart"/>
            <w:r w:rsidRPr="00DB5C50">
              <w:rPr>
                <w:color w:val="585858"/>
                <w:lang w:val="en-US"/>
              </w:rPr>
              <w:t>simul_data</w:t>
            </w:r>
            <w:proofErr w:type="spellEnd"/>
            <w:r w:rsidRPr="00DB5C50">
              <w:rPr>
                <w:color w:val="585858"/>
                <w:lang w:val="en-US"/>
              </w:rPr>
              <w:t xml:space="preserve"> </w:t>
            </w:r>
            <w:r w:rsidRPr="00DB5C50">
              <w:rPr>
                <w:color w:val="B05A65"/>
                <w:lang w:val="en-US"/>
              </w:rPr>
              <w:t xml:space="preserve">&lt;- </w:t>
            </w:r>
            <w:proofErr w:type="spellStart"/>
            <w:r w:rsidRPr="00DB5C50">
              <w:rPr>
                <w:b/>
                <w:color w:val="BC5A65"/>
                <w:lang w:val="en-US"/>
              </w:rPr>
              <w:t>pois.HMM.generate_sample</w:t>
            </w:r>
            <w:proofErr w:type="spellEnd"/>
            <w:r w:rsidRPr="00DB5C50">
              <w:rPr>
                <w:color w:val="585858"/>
                <w:lang w:val="en-US"/>
              </w:rPr>
              <w:t>(</w:t>
            </w:r>
            <w:r w:rsidRPr="00DB5C50">
              <w:rPr>
                <w:color w:val="55AA55"/>
                <w:lang w:val="en-US"/>
              </w:rPr>
              <w:t xml:space="preserve">ns </w:t>
            </w:r>
            <w:r w:rsidRPr="00DB5C50">
              <w:rPr>
                <w:color w:val="585858"/>
                <w:lang w:val="en-US"/>
              </w:rPr>
              <w:t>= DATA_SIZE_SIMULATION,</w:t>
            </w:r>
          </w:p>
          <w:p w14:paraId="1BED3140" w14:textId="77777777" w:rsidR="00F56008" w:rsidRDefault="00835842">
            <w:pPr>
              <w:spacing w:after="0" w:line="259" w:lineRule="auto"/>
              <w:ind w:left="5978" w:right="497" w:hanging="1315"/>
              <w:jc w:val="left"/>
            </w:pPr>
            <w:r>
              <w:rPr>
                <w:color w:val="55AA55"/>
              </w:rPr>
              <w:t xml:space="preserve">mod </w:t>
            </w:r>
            <w:r>
              <w:rPr>
                <w:color w:val="585858"/>
              </w:rPr>
              <w:t xml:space="preserve">= </w:t>
            </w:r>
            <w:r>
              <w:rPr>
                <w:b/>
                <w:color w:val="BC5A65"/>
              </w:rPr>
              <w:t>list</w:t>
            </w:r>
            <w:r>
              <w:rPr>
                <w:color w:val="585858"/>
              </w:rPr>
              <w:t>(</w:t>
            </w:r>
            <w:r>
              <w:rPr>
                <w:color w:val="55AA55"/>
              </w:rPr>
              <w:t xml:space="preserve">m </w:t>
            </w:r>
            <w:r>
              <w:rPr>
                <w:color w:val="585858"/>
              </w:rPr>
              <w:t xml:space="preserve">= m, </w:t>
            </w:r>
            <w:r>
              <w:rPr>
                <w:color w:val="55AA55"/>
              </w:rPr>
              <w:t xml:space="preserve">lambda </w:t>
            </w:r>
            <w:r>
              <w:rPr>
                <w:color w:val="585858"/>
              </w:rPr>
              <w:t xml:space="preserve">= lambda, </w:t>
            </w:r>
            <w:r>
              <w:rPr>
                <w:color w:val="55AA55"/>
              </w:rPr>
              <w:t xml:space="preserve">gamma </w:t>
            </w:r>
            <w:r>
              <w:rPr>
                <w:color w:val="585858"/>
              </w:rPr>
              <w:t xml:space="preserve">= gamma, </w:t>
            </w:r>
            <w:r>
              <w:rPr>
                <w:color w:val="55AA55"/>
              </w:rPr>
              <w:t xml:space="preserve">delta </w:t>
            </w:r>
            <w:r>
              <w:rPr>
                <w:color w:val="585858"/>
              </w:rPr>
              <w:t>= delta))</w:t>
            </w:r>
          </w:p>
        </w:tc>
      </w:tr>
    </w:tbl>
    <w:p w14:paraId="5DC5284A" w14:textId="77777777" w:rsidR="00F56008" w:rsidRPr="00B41E8F" w:rsidRDefault="00835842">
      <w:pPr>
        <w:spacing w:after="305"/>
        <w:ind w:left="101" w:right="1345" w:firstLine="239"/>
        <w:rPr>
          <w:lang w:val="en-US"/>
        </w:rPr>
      </w:pPr>
      <w:r w:rsidRPr="00DB5C50">
        <w:rPr>
          <w:lang w:val="en-US"/>
        </w:rPr>
        <w:lastRenderedPageBreak/>
        <w:t xml:space="preserve">The last is the number of patients who entered a hospital each hour between the first hour of 2010 and the last hour of 2019. The dataset is available at GITHUB REPO DATASET WEBSITE. The zeroes in the amount are not missing data but indicate that no one arrived at the hospital. The data was grouped using the package </w:t>
      </w:r>
      <w:proofErr w:type="spellStart"/>
      <w:r w:rsidRPr="00DB5C50">
        <w:rPr>
          <w:lang w:val="en-US"/>
        </w:rPr>
        <w:t>dplyr</w:t>
      </w:r>
      <w:proofErr w:type="spellEnd"/>
      <w:r w:rsidRPr="00DB5C50">
        <w:rPr>
          <w:lang w:val="en-US"/>
        </w:rPr>
        <w:t xml:space="preserve">. The column DATE is a datetime item useful for sorting and plotting the data. The columns YEAR is an integer taking values 2010, 2011, ..., 2019. The column PATIENTS </w:t>
      </w:r>
      <w:proofErr w:type="gramStart"/>
      <w:r w:rsidRPr="00DB5C50">
        <w:rPr>
          <w:lang w:val="en-US"/>
        </w:rPr>
        <w:t>represents</w:t>
      </w:r>
      <w:proofErr w:type="gramEnd"/>
      <w:r w:rsidRPr="00DB5C50">
        <w:rPr>
          <w:lang w:val="en-US"/>
        </w:rPr>
        <w:t xml:space="preserve"> the number of people arriving at the hospital between the hour mentioned and the next. For example, the dataset starts on the hour 0 with an amount of </w:t>
      </w:r>
      <w:proofErr w:type="gramStart"/>
      <w:r w:rsidRPr="00DB5C50">
        <w:rPr>
          <w:lang w:val="en-US"/>
        </w:rPr>
        <w:t>6, and</w:t>
      </w:r>
      <w:proofErr w:type="gramEnd"/>
      <w:r w:rsidRPr="00DB5C50">
        <w:rPr>
          <w:lang w:val="en-US"/>
        </w:rPr>
        <w:t xml:space="preserve"> indicates that 6 people arrived between 00:00 and 00:59. </w:t>
      </w:r>
      <w:r w:rsidRPr="00B41E8F">
        <w:rPr>
          <w:lang w:val="en-US"/>
        </w:rPr>
        <w:t>The column WDAY represents the number of the day in the week: 1 is Monday and 7 is Sunday.</w:t>
      </w:r>
    </w:p>
    <w:p w14:paraId="6FA77D84" w14:textId="77777777" w:rsidR="00F56008" w:rsidRPr="00DB5C50" w:rsidRDefault="00835842">
      <w:pPr>
        <w:tabs>
          <w:tab w:val="center" w:pos="992"/>
          <w:tab w:val="center" w:pos="2093"/>
        </w:tabs>
        <w:spacing w:after="98" w:line="260" w:lineRule="auto"/>
        <w:ind w:left="0" w:firstLine="0"/>
        <w:jc w:val="left"/>
        <w:rPr>
          <w:lang w:val="en-US"/>
        </w:rPr>
      </w:pPr>
      <w:r w:rsidRPr="00B41E8F">
        <w:rPr>
          <w:sz w:val="22"/>
          <w:lang w:val="en-US"/>
        </w:rPr>
        <w:tab/>
      </w:r>
      <w:r w:rsidRPr="00DB5C50">
        <w:rPr>
          <w:lang w:val="en-US"/>
        </w:rPr>
        <w:t>6.2</w:t>
      </w:r>
      <w:r w:rsidRPr="00DB5C50">
        <w:rPr>
          <w:lang w:val="en-US"/>
        </w:rPr>
        <w:tab/>
        <w:t>Speed comparison</w:t>
      </w:r>
    </w:p>
    <w:p w14:paraId="07871A9B" w14:textId="77777777" w:rsidR="00F56008" w:rsidRPr="00DB5C50" w:rsidRDefault="00835842">
      <w:pPr>
        <w:ind w:left="111" w:right="1345"/>
        <w:rPr>
          <w:lang w:val="en-US"/>
        </w:rPr>
      </w:pPr>
      <w:r w:rsidRPr="00DB5C50">
        <w:rPr>
          <w:lang w:val="en-US"/>
        </w:rPr>
        <w:t xml:space="preserve">Different numbers of hidden states </w:t>
      </w:r>
      <w:r w:rsidRPr="00DB5C50">
        <w:rPr>
          <w:rFonts w:ascii="Cambria" w:eastAsia="Cambria" w:hAnsi="Cambria" w:cs="Cambria"/>
          <w:i/>
          <w:lang w:val="en-US"/>
        </w:rPr>
        <w:t xml:space="preserve">m </w:t>
      </w:r>
      <w:r w:rsidRPr="00DB5C50">
        <w:rPr>
          <w:lang w:val="en-US"/>
        </w:rPr>
        <w:t>were used: (</w:t>
      </w:r>
      <w:r w:rsidRPr="00DB5C50">
        <w:rPr>
          <w:rFonts w:ascii="Cambria" w:eastAsia="Cambria" w:hAnsi="Cambria" w:cs="Cambria"/>
          <w:lang w:val="en-US"/>
        </w:rPr>
        <w:t>1</w:t>
      </w:r>
      <w:r w:rsidRPr="00DB5C50">
        <w:rPr>
          <w:rFonts w:ascii="Cambria" w:eastAsia="Cambria" w:hAnsi="Cambria" w:cs="Cambria"/>
          <w:i/>
          <w:lang w:val="en-US"/>
        </w:rPr>
        <w:t>,</w:t>
      </w:r>
      <w:r w:rsidRPr="00DB5C50">
        <w:rPr>
          <w:rFonts w:ascii="Cambria" w:eastAsia="Cambria" w:hAnsi="Cambria" w:cs="Cambria"/>
          <w:lang w:val="en-US"/>
        </w:rPr>
        <w:t xml:space="preserve">2 </w:t>
      </w:r>
      <w:r w:rsidRPr="00DB5C50">
        <w:rPr>
          <w:lang w:val="en-US"/>
        </w:rPr>
        <w:t xml:space="preserve">for the lamb dataset, and </w:t>
      </w:r>
      <w:r w:rsidRPr="00DB5C50">
        <w:rPr>
          <w:rFonts w:ascii="Cambria" w:eastAsia="Cambria" w:hAnsi="Cambria" w:cs="Cambria"/>
          <w:lang w:val="en-US"/>
        </w:rPr>
        <w:t>1</w:t>
      </w:r>
      <w:r w:rsidRPr="00DB5C50">
        <w:rPr>
          <w:rFonts w:ascii="Cambria" w:eastAsia="Cambria" w:hAnsi="Cambria" w:cs="Cambria"/>
          <w:i/>
          <w:lang w:val="en-US"/>
        </w:rPr>
        <w:t>,</w:t>
      </w:r>
      <w:r w:rsidRPr="00DB5C50">
        <w:rPr>
          <w:rFonts w:ascii="Cambria" w:eastAsia="Cambria" w:hAnsi="Cambria" w:cs="Cambria"/>
          <w:lang w:val="en-US"/>
        </w:rPr>
        <w:t>2</w:t>
      </w:r>
      <w:r w:rsidRPr="00DB5C50">
        <w:rPr>
          <w:rFonts w:ascii="Cambria" w:eastAsia="Cambria" w:hAnsi="Cambria" w:cs="Cambria"/>
          <w:i/>
          <w:lang w:val="en-US"/>
        </w:rPr>
        <w:t>,</w:t>
      </w:r>
      <w:r w:rsidRPr="00DB5C50">
        <w:rPr>
          <w:rFonts w:ascii="Cambria" w:eastAsia="Cambria" w:hAnsi="Cambria" w:cs="Cambria"/>
          <w:lang w:val="en-US"/>
        </w:rPr>
        <w:t xml:space="preserve">3 </w:t>
      </w:r>
      <w:r w:rsidRPr="00DB5C50">
        <w:rPr>
          <w:lang w:val="en-US"/>
        </w:rPr>
        <w:t>for the simulated dataset) to compare speeds.</w:t>
      </w:r>
    </w:p>
    <w:p w14:paraId="65146447" w14:textId="77777777" w:rsidR="00F56008" w:rsidRPr="00DB5C50" w:rsidRDefault="00835842">
      <w:pPr>
        <w:spacing w:after="49"/>
        <w:ind w:left="111" w:right="2025"/>
        <w:rPr>
          <w:lang w:val="en-US"/>
        </w:rPr>
      </w:pPr>
      <w:r w:rsidRPr="00DB5C50">
        <w:rPr>
          <w:lang w:val="en-US"/>
        </w:rPr>
        <w:t xml:space="preserve">Overall, the acceleration grows with the amount of hidden states </w:t>
      </w:r>
      <w:r w:rsidRPr="00DB5C50">
        <w:rPr>
          <w:rFonts w:ascii="Cambria" w:eastAsia="Cambria" w:hAnsi="Cambria" w:cs="Cambria"/>
          <w:i/>
          <w:lang w:val="en-US"/>
        </w:rPr>
        <w:t xml:space="preserve">m </w:t>
      </w:r>
      <w:r w:rsidRPr="00DB5C50">
        <w:rPr>
          <w:lang w:val="en-US"/>
        </w:rPr>
        <w:t>and the size of the dataset. For readability, DM denotes the estimation time without using TMB.</w:t>
      </w:r>
    </w:p>
    <w:p w14:paraId="5A57EBEE" w14:textId="77777777" w:rsidR="00F56008" w:rsidRPr="00DB5C50" w:rsidRDefault="00835842">
      <w:pPr>
        <w:spacing w:after="197"/>
        <w:ind w:left="111" w:right="1345"/>
        <w:rPr>
          <w:lang w:val="en-US"/>
        </w:rPr>
      </w:pPr>
      <w:r w:rsidRPr="00DB5C50">
        <w:rPr>
          <w:lang w:val="en-US"/>
        </w:rPr>
        <w:t>TMB1, ..., TMB4 will be used depending on whether TMB gives the gradient and hessian. The following table will summarize the notation</w:t>
      </w:r>
    </w:p>
    <w:p w14:paraId="7A02F820" w14:textId="77777777" w:rsidR="00F56008" w:rsidRPr="00DB5C50" w:rsidRDefault="00835842">
      <w:pPr>
        <w:tabs>
          <w:tab w:val="center" w:pos="3095"/>
          <w:tab w:val="center" w:pos="4725"/>
        </w:tabs>
        <w:spacing w:after="3" w:line="265" w:lineRule="auto"/>
        <w:ind w:left="0" w:firstLine="0"/>
        <w:jc w:val="left"/>
        <w:rPr>
          <w:lang w:val="en-US"/>
        </w:rPr>
      </w:pPr>
      <w:r w:rsidRPr="00DB5C50">
        <w:rPr>
          <w:sz w:val="22"/>
          <w:lang w:val="en-US"/>
        </w:rPr>
        <w:tab/>
      </w:r>
      <w:r w:rsidRPr="00DB5C50">
        <w:rPr>
          <w:lang w:val="en-US"/>
        </w:rPr>
        <w:t>Table 3</w:t>
      </w:r>
      <w:r w:rsidRPr="00DB5C50">
        <w:rPr>
          <w:lang w:val="en-US"/>
        </w:rPr>
        <w:tab/>
        <w:t>Naming of TMB parameters</w:t>
      </w:r>
    </w:p>
    <w:tbl>
      <w:tblPr>
        <w:tblStyle w:val="TableGrid"/>
        <w:tblW w:w="5075" w:type="dxa"/>
        <w:tblInd w:w="1783" w:type="dxa"/>
        <w:tblCellMar>
          <w:top w:w="30" w:type="dxa"/>
          <w:right w:w="120" w:type="dxa"/>
        </w:tblCellMar>
        <w:tblLook w:val="04A0" w:firstRow="1" w:lastRow="0" w:firstColumn="1" w:lastColumn="0" w:noHBand="0" w:noVBand="1"/>
      </w:tblPr>
      <w:tblGrid>
        <w:gridCol w:w="1992"/>
        <w:gridCol w:w="890"/>
        <w:gridCol w:w="771"/>
        <w:gridCol w:w="771"/>
        <w:gridCol w:w="651"/>
      </w:tblGrid>
      <w:tr w:rsidR="00F56008" w14:paraId="0A538CB6" w14:textId="77777777">
        <w:trPr>
          <w:trHeight w:val="247"/>
        </w:trPr>
        <w:tc>
          <w:tcPr>
            <w:tcW w:w="1993" w:type="dxa"/>
            <w:tcBorders>
              <w:top w:val="single" w:sz="3" w:space="0" w:color="000000"/>
              <w:left w:val="nil"/>
              <w:bottom w:val="single" w:sz="3" w:space="0" w:color="000000"/>
              <w:right w:val="single" w:sz="3" w:space="0" w:color="000000"/>
            </w:tcBorders>
          </w:tcPr>
          <w:p w14:paraId="5EF5EEB1" w14:textId="77777777" w:rsidR="00F56008" w:rsidRPr="00DB5C50" w:rsidRDefault="00F56008">
            <w:pPr>
              <w:spacing w:after="160" w:line="259" w:lineRule="auto"/>
              <w:ind w:left="0" w:firstLine="0"/>
              <w:jc w:val="left"/>
              <w:rPr>
                <w:lang w:val="en-US"/>
              </w:rPr>
            </w:pPr>
          </w:p>
        </w:tc>
        <w:tc>
          <w:tcPr>
            <w:tcW w:w="890" w:type="dxa"/>
            <w:tcBorders>
              <w:top w:val="single" w:sz="3" w:space="0" w:color="000000"/>
              <w:left w:val="single" w:sz="3" w:space="0" w:color="000000"/>
              <w:bottom w:val="single" w:sz="3" w:space="0" w:color="000000"/>
              <w:right w:val="nil"/>
            </w:tcBorders>
          </w:tcPr>
          <w:p w14:paraId="1BD2DAF0" w14:textId="77777777" w:rsidR="00F56008" w:rsidRDefault="00835842">
            <w:pPr>
              <w:spacing w:after="0" w:line="259" w:lineRule="auto"/>
              <w:ind w:left="120" w:firstLine="0"/>
              <w:jc w:val="left"/>
            </w:pPr>
            <w:r>
              <w:t>TMB1</w:t>
            </w:r>
          </w:p>
        </w:tc>
        <w:tc>
          <w:tcPr>
            <w:tcW w:w="771" w:type="dxa"/>
            <w:tcBorders>
              <w:top w:val="single" w:sz="3" w:space="0" w:color="000000"/>
              <w:left w:val="nil"/>
              <w:bottom w:val="single" w:sz="3" w:space="0" w:color="000000"/>
              <w:right w:val="nil"/>
            </w:tcBorders>
          </w:tcPr>
          <w:p w14:paraId="0325EC7A" w14:textId="77777777" w:rsidR="00F56008" w:rsidRDefault="00835842">
            <w:pPr>
              <w:spacing w:after="0" w:line="259" w:lineRule="auto"/>
              <w:ind w:left="0" w:firstLine="0"/>
              <w:jc w:val="left"/>
            </w:pPr>
            <w:r>
              <w:t>TMB2</w:t>
            </w:r>
          </w:p>
        </w:tc>
        <w:tc>
          <w:tcPr>
            <w:tcW w:w="771" w:type="dxa"/>
            <w:tcBorders>
              <w:top w:val="single" w:sz="3" w:space="0" w:color="000000"/>
              <w:left w:val="nil"/>
              <w:bottom w:val="single" w:sz="3" w:space="0" w:color="000000"/>
              <w:right w:val="nil"/>
            </w:tcBorders>
          </w:tcPr>
          <w:p w14:paraId="60EDBC24" w14:textId="77777777" w:rsidR="00F56008" w:rsidRDefault="00835842">
            <w:pPr>
              <w:spacing w:after="0" w:line="259" w:lineRule="auto"/>
              <w:ind w:left="0" w:firstLine="0"/>
              <w:jc w:val="left"/>
            </w:pPr>
            <w:r>
              <w:t>TMB3</w:t>
            </w:r>
          </w:p>
        </w:tc>
        <w:tc>
          <w:tcPr>
            <w:tcW w:w="651" w:type="dxa"/>
            <w:tcBorders>
              <w:top w:val="single" w:sz="3" w:space="0" w:color="000000"/>
              <w:left w:val="nil"/>
              <w:bottom w:val="single" w:sz="3" w:space="0" w:color="000000"/>
              <w:right w:val="nil"/>
            </w:tcBorders>
          </w:tcPr>
          <w:p w14:paraId="1B579749" w14:textId="77777777" w:rsidR="00F56008" w:rsidRDefault="00835842">
            <w:pPr>
              <w:spacing w:after="0" w:line="259" w:lineRule="auto"/>
              <w:ind w:left="0" w:firstLine="0"/>
            </w:pPr>
            <w:r>
              <w:t>TMB4</w:t>
            </w:r>
          </w:p>
        </w:tc>
      </w:tr>
      <w:tr w:rsidR="00F56008" w14:paraId="2F79FB6A" w14:textId="77777777">
        <w:trPr>
          <w:trHeight w:val="245"/>
        </w:trPr>
        <w:tc>
          <w:tcPr>
            <w:tcW w:w="1993" w:type="dxa"/>
            <w:tcBorders>
              <w:top w:val="single" w:sz="3" w:space="0" w:color="000000"/>
              <w:left w:val="nil"/>
              <w:bottom w:val="nil"/>
              <w:right w:val="single" w:sz="3" w:space="0" w:color="000000"/>
            </w:tcBorders>
          </w:tcPr>
          <w:p w14:paraId="4249D6A4" w14:textId="77777777" w:rsidR="00F56008" w:rsidRDefault="00835842">
            <w:pPr>
              <w:spacing w:after="0" w:line="259" w:lineRule="auto"/>
              <w:ind w:left="120" w:firstLine="0"/>
              <w:jc w:val="left"/>
            </w:pPr>
            <w:proofErr w:type="spellStart"/>
            <w:r>
              <w:t>Exact</w:t>
            </w:r>
            <w:proofErr w:type="spellEnd"/>
            <w:r>
              <w:t xml:space="preserve"> gradient is used</w:t>
            </w:r>
          </w:p>
        </w:tc>
        <w:tc>
          <w:tcPr>
            <w:tcW w:w="890" w:type="dxa"/>
            <w:tcBorders>
              <w:top w:val="single" w:sz="3" w:space="0" w:color="000000"/>
              <w:left w:val="single" w:sz="3" w:space="0" w:color="000000"/>
              <w:bottom w:val="nil"/>
              <w:right w:val="nil"/>
            </w:tcBorders>
          </w:tcPr>
          <w:p w14:paraId="25BC3815" w14:textId="77777777" w:rsidR="00F56008" w:rsidRDefault="00835842">
            <w:pPr>
              <w:spacing w:after="0" w:line="259" w:lineRule="auto"/>
              <w:ind w:left="263" w:firstLine="0"/>
              <w:jc w:val="left"/>
            </w:pPr>
            <w:r>
              <w:t>No</w:t>
            </w:r>
          </w:p>
        </w:tc>
        <w:tc>
          <w:tcPr>
            <w:tcW w:w="771" w:type="dxa"/>
            <w:tcBorders>
              <w:top w:val="single" w:sz="3" w:space="0" w:color="000000"/>
              <w:left w:val="nil"/>
              <w:bottom w:val="nil"/>
              <w:right w:val="nil"/>
            </w:tcBorders>
          </w:tcPr>
          <w:p w14:paraId="40C043B0" w14:textId="77777777" w:rsidR="00F56008" w:rsidRDefault="00835842">
            <w:pPr>
              <w:spacing w:after="0" w:line="259" w:lineRule="auto"/>
              <w:ind w:left="144" w:firstLine="0"/>
              <w:jc w:val="left"/>
            </w:pPr>
            <w:r>
              <w:t>No</w:t>
            </w:r>
          </w:p>
        </w:tc>
        <w:tc>
          <w:tcPr>
            <w:tcW w:w="771" w:type="dxa"/>
            <w:tcBorders>
              <w:top w:val="single" w:sz="3" w:space="0" w:color="000000"/>
              <w:left w:val="nil"/>
              <w:bottom w:val="nil"/>
              <w:right w:val="nil"/>
            </w:tcBorders>
          </w:tcPr>
          <w:p w14:paraId="2AF18A69" w14:textId="77777777" w:rsidR="00F56008" w:rsidRDefault="00835842">
            <w:pPr>
              <w:spacing w:after="0" w:line="259" w:lineRule="auto"/>
              <w:ind w:left="121" w:firstLine="0"/>
              <w:jc w:val="left"/>
            </w:pPr>
            <w:proofErr w:type="spellStart"/>
            <w:r>
              <w:t>Yes</w:t>
            </w:r>
            <w:proofErr w:type="spellEnd"/>
          </w:p>
        </w:tc>
        <w:tc>
          <w:tcPr>
            <w:tcW w:w="651" w:type="dxa"/>
            <w:tcBorders>
              <w:top w:val="single" w:sz="3" w:space="0" w:color="000000"/>
              <w:left w:val="nil"/>
              <w:bottom w:val="nil"/>
              <w:right w:val="nil"/>
            </w:tcBorders>
          </w:tcPr>
          <w:p w14:paraId="0F579EF6" w14:textId="77777777" w:rsidR="00F56008" w:rsidRDefault="00835842">
            <w:pPr>
              <w:spacing w:after="0" w:line="259" w:lineRule="auto"/>
              <w:ind w:left="121" w:firstLine="0"/>
              <w:jc w:val="left"/>
            </w:pPr>
            <w:proofErr w:type="spellStart"/>
            <w:r>
              <w:t>Yes</w:t>
            </w:r>
            <w:proofErr w:type="spellEnd"/>
          </w:p>
        </w:tc>
      </w:tr>
      <w:tr w:rsidR="00F56008" w14:paraId="200E0D2B" w14:textId="77777777">
        <w:trPr>
          <w:trHeight w:val="241"/>
        </w:trPr>
        <w:tc>
          <w:tcPr>
            <w:tcW w:w="1993" w:type="dxa"/>
            <w:tcBorders>
              <w:top w:val="nil"/>
              <w:left w:val="nil"/>
              <w:bottom w:val="single" w:sz="3" w:space="0" w:color="000000"/>
              <w:right w:val="single" w:sz="3" w:space="0" w:color="000000"/>
            </w:tcBorders>
          </w:tcPr>
          <w:p w14:paraId="75AEE640" w14:textId="77777777" w:rsidR="00F56008" w:rsidRDefault="00835842">
            <w:pPr>
              <w:spacing w:after="0" w:line="259" w:lineRule="auto"/>
              <w:ind w:left="120" w:firstLine="0"/>
              <w:jc w:val="left"/>
            </w:pPr>
            <w:proofErr w:type="spellStart"/>
            <w:r>
              <w:t>Exact</w:t>
            </w:r>
            <w:proofErr w:type="spellEnd"/>
            <w:r>
              <w:t xml:space="preserve"> </w:t>
            </w:r>
            <w:proofErr w:type="spellStart"/>
            <w:r>
              <w:t>hessian</w:t>
            </w:r>
            <w:proofErr w:type="spellEnd"/>
            <w:r>
              <w:t xml:space="preserve"> is used</w:t>
            </w:r>
          </w:p>
        </w:tc>
        <w:tc>
          <w:tcPr>
            <w:tcW w:w="890" w:type="dxa"/>
            <w:tcBorders>
              <w:top w:val="nil"/>
              <w:left w:val="single" w:sz="3" w:space="0" w:color="000000"/>
              <w:bottom w:val="single" w:sz="3" w:space="0" w:color="000000"/>
              <w:right w:val="nil"/>
            </w:tcBorders>
          </w:tcPr>
          <w:p w14:paraId="51C40FCC" w14:textId="77777777" w:rsidR="00F56008" w:rsidRDefault="00835842">
            <w:pPr>
              <w:spacing w:after="0" w:line="259" w:lineRule="auto"/>
              <w:ind w:left="263" w:firstLine="0"/>
              <w:jc w:val="left"/>
            </w:pPr>
            <w:r>
              <w:t>No</w:t>
            </w:r>
          </w:p>
        </w:tc>
        <w:tc>
          <w:tcPr>
            <w:tcW w:w="771" w:type="dxa"/>
            <w:tcBorders>
              <w:top w:val="nil"/>
              <w:left w:val="nil"/>
              <w:bottom w:val="single" w:sz="3" w:space="0" w:color="000000"/>
              <w:right w:val="nil"/>
            </w:tcBorders>
          </w:tcPr>
          <w:p w14:paraId="699EEA56" w14:textId="77777777" w:rsidR="00F56008" w:rsidRDefault="00835842">
            <w:pPr>
              <w:spacing w:after="0" w:line="259" w:lineRule="auto"/>
              <w:ind w:left="121" w:firstLine="0"/>
              <w:jc w:val="left"/>
            </w:pPr>
            <w:proofErr w:type="spellStart"/>
            <w:r>
              <w:t>Yes</w:t>
            </w:r>
            <w:proofErr w:type="spellEnd"/>
          </w:p>
        </w:tc>
        <w:tc>
          <w:tcPr>
            <w:tcW w:w="771" w:type="dxa"/>
            <w:tcBorders>
              <w:top w:val="nil"/>
              <w:left w:val="nil"/>
              <w:bottom w:val="single" w:sz="3" w:space="0" w:color="000000"/>
              <w:right w:val="nil"/>
            </w:tcBorders>
          </w:tcPr>
          <w:p w14:paraId="1090CE4B" w14:textId="77777777" w:rsidR="00F56008" w:rsidRDefault="00835842">
            <w:pPr>
              <w:spacing w:after="0" w:line="259" w:lineRule="auto"/>
              <w:ind w:left="144" w:firstLine="0"/>
              <w:jc w:val="left"/>
            </w:pPr>
            <w:r>
              <w:t>No</w:t>
            </w:r>
          </w:p>
        </w:tc>
        <w:tc>
          <w:tcPr>
            <w:tcW w:w="651" w:type="dxa"/>
            <w:tcBorders>
              <w:top w:val="nil"/>
              <w:left w:val="nil"/>
              <w:bottom w:val="single" w:sz="3" w:space="0" w:color="000000"/>
              <w:right w:val="nil"/>
            </w:tcBorders>
          </w:tcPr>
          <w:p w14:paraId="1E46E00D" w14:textId="77777777" w:rsidR="00F56008" w:rsidRDefault="00835842">
            <w:pPr>
              <w:spacing w:after="0" w:line="259" w:lineRule="auto"/>
              <w:ind w:left="121" w:firstLine="0"/>
              <w:jc w:val="left"/>
            </w:pPr>
            <w:proofErr w:type="spellStart"/>
            <w:r>
              <w:t>Yes</w:t>
            </w:r>
            <w:proofErr w:type="spellEnd"/>
          </w:p>
        </w:tc>
      </w:tr>
    </w:tbl>
    <w:p w14:paraId="561BF82C" w14:textId="77777777" w:rsidR="00F56008" w:rsidRPr="00DB5C50" w:rsidRDefault="00835842">
      <w:pPr>
        <w:ind w:left="101" w:right="1345" w:firstLine="239"/>
        <w:rPr>
          <w:lang w:val="en-US"/>
        </w:rPr>
      </w:pPr>
      <w:r w:rsidRPr="00DB5C50">
        <w:rPr>
          <w:lang w:val="en-US"/>
        </w:rPr>
        <w:t xml:space="preserve">The following Figure 2 below shows the time acceleration when using TMB on the hospital dataset through boxplots, for multiple amounts of hidden states </w:t>
      </w:r>
      <w:r w:rsidRPr="00DB5C50">
        <w:rPr>
          <w:rFonts w:ascii="Cambria" w:eastAsia="Cambria" w:hAnsi="Cambria" w:cs="Cambria"/>
          <w:i/>
          <w:lang w:val="en-US"/>
        </w:rPr>
        <w:t>m</w:t>
      </w:r>
      <w:r w:rsidRPr="00DB5C50">
        <w:rPr>
          <w:lang w:val="en-US"/>
        </w:rPr>
        <w:t>.</w:t>
      </w:r>
    </w:p>
    <w:p w14:paraId="0A0C89C1" w14:textId="77777777" w:rsidR="00F56008" w:rsidRDefault="00835842">
      <w:pPr>
        <w:spacing w:after="3" w:line="265" w:lineRule="auto"/>
        <w:ind w:left="3485"/>
        <w:jc w:val="left"/>
      </w:pPr>
      <w:r>
        <w:rPr>
          <w:rFonts w:ascii="Arial" w:eastAsia="Arial" w:hAnsi="Arial" w:cs="Arial"/>
          <w:b/>
          <w:sz w:val="18"/>
        </w:rPr>
        <w:t xml:space="preserve">Hospital data, </w:t>
      </w:r>
      <w:proofErr w:type="spellStart"/>
      <w:r>
        <w:rPr>
          <w:rFonts w:ascii="Arial" w:eastAsia="Arial" w:hAnsi="Arial" w:cs="Arial"/>
          <w:b/>
          <w:sz w:val="18"/>
        </w:rPr>
        <w:t>size</w:t>
      </w:r>
      <w:proofErr w:type="spellEnd"/>
      <w:r>
        <w:rPr>
          <w:rFonts w:ascii="Arial" w:eastAsia="Arial" w:hAnsi="Arial" w:cs="Arial"/>
          <w:b/>
          <w:sz w:val="18"/>
        </w:rPr>
        <w:t xml:space="preserve"> = 87648</w:t>
      </w:r>
    </w:p>
    <w:p w14:paraId="1E0D5575" w14:textId="77777777" w:rsidR="00F56008" w:rsidRDefault="00835842">
      <w:pPr>
        <w:spacing w:after="396" w:line="259" w:lineRule="auto"/>
        <w:ind w:left="268" w:firstLine="0"/>
        <w:jc w:val="left"/>
      </w:pPr>
      <w:r>
        <w:rPr>
          <w:noProof/>
        </w:rPr>
        <w:lastRenderedPageBreak/>
        <w:drawing>
          <wp:inline distT="0" distB="0" distL="0" distR="0" wp14:anchorId="6E5EBCC3" wp14:editId="437C7C47">
            <wp:extent cx="5123688" cy="3633216"/>
            <wp:effectExtent l="0" t="0" r="0" b="0"/>
            <wp:docPr id="135123" name="Picture 135123"/>
            <wp:cNvGraphicFramePr/>
            <a:graphic xmlns:a="http://schemas.openxmlformats.org/drawingml/2006/main">
              <a:graphicData uri="http://schemas.openxmlformats.org/drawingml/2006/picture">
                <pic:pic xmlns:pic="http://schemas.openxmlformats.org/drawingml/2006/picture">
                  <pic:nvPicPr>
                    <pic:cNvPr id="135123" name="Picture 135123"/>
                    <pic:cNvPicPr/>
                  </pic:nvPicPr>
                  <pic:blipFill>
                    <a:blip r:embed="rId23"/>
                    <a:stretch>
                      <a:fillRect/>
                    </a:stretch>
                  </pic:blipFill>
                  <pic:spPr>
                    <a:xfrm>
                      <a:off x="0" y="0"/>
                      <a:ext cx="5123688" cy="3633216"/>
                    </a:xfrm>
                    <a:prstGeom prst="rect">
                      <a:avLst/>
                    </a:prstGeom>
                  </pic:spPr>
                </pic:pic>
              </a:graphicData>
            </a:graphic>
          </wp:inline>
        </w:drawing>
      </w:r>
    </w:p>
    <w:p w14:paraId="009420A8" w14:textId="77777777" w:rsidR="00F56008" w:rsidRPr="00DB5C50" w:rsidRDefault="00835842">
      <w:pPr>
        <w:spacing w:after="122"/>
        <w:ind w:left="2285" w:right="1345"/>
        <w:rPr>
          <w:lang w:val="en-US"/>
        </w:rPr>
      </w:pPr>
      <w:r w:rsidRPr="00DB5C50">
        <w:rPr>
          <w:lang w:val="en-US"/>
        </w:rPr>
        <w:t>Figure 2</w:t>
      </w:r>
      <w:r w:rsidRPr="00DB5C50">
        <w:rPr>
          <w:lang w:val="en-US"/>
        </w:rPr>
        <w:tab/>
        <w:t xml:space="preserve">Time w/o using TMB with hospital data </w:t>
      </w:r>
      <w:proofErr w:type="gramStart"/>
      <w:r w:rsidRPr="00DB5C50">
        <w:rPr>
          <w:lang w:val="en-US"/>
        </w:rPr>
        <w:t>The</w:t>
      </w:r>
      <w:proofErr w:type="gramEnd"/>
      <w:r w:rsidRPr="00DB5C50">
        <w:rPr>
          <w:lang w:val="en-US"/>
        </w:rPr>
        <w:t xml:space="preserve"> average speed increases from using TMB on the hospital dataset are summarized here:</w:t>
      </w:r>
    </w:p>
    <w:tbl>
      <w:tblPr>
        <w:tblStyle w:val="TableGrid"/>
        <w:tblW w:w="3941" w:type="dxa"/>
        <w:tblInd w:w="2351" w:type="dxa"/>
        <w:tblCellMar>
          <w:top w:w="30" w:type="dxa"/>
          <w:right w:w="120" w:type="dxa"/>
        </w:tblCellMar>
        <w:tblLook w:val="04A0" w:firstRow="1" w:lastRow="0" w:firstColumn="1" w:lastColumn="0" w:noHBand="0" w:noVBand="1"/>
      </w:tblPr>
      <w:tblGrid>
        <w:gridCol w:w="510"/>
        <w:gridCol w:w="884"/>
        <w:gridCol w:w="884"/>
        <w:gridCol w:w="884"/>
        <w:gridCol w:w="779"/>
      </w:tblGrid>
      <w:tr w:rsidR="00F56008" w14:paraId="2BD1835A" w14:textId="77777777">
        <w:trPr>
          <w:trHeight w:val="247"/>
        </w:trPr>
        <w:tc>
          <w:tcPr>
            <w:tcW w:w="514" w:type="dxa"/>
            <w:tcBorders>
              <w:top w:val="single" w:sz="3" w:space="0" w:color="000000"/>
              <w:left w:val="nil"/>
              <w:bottom w:val="single" w:sz="3" w:space="0" w:color="000000"/>
              <w:right w:val="nil"/>
            </w:tcBorders>
          </w:tcPr>
          <w:p w14:paraId="4DB57485" w14:textId="77777777" w:rsidR="00F56008" w:rsidRDefault="00835842">
            <w:pPr>
              <w:spacing w:after="0" w:line="259" w:lineRule="auto"/>
              <w:ind w:left="120" w:firstLine="0"/>
              <w:jc w:val="left"/>
            </w:pPr>
            <w:r>
              <w:t>m</w:t>
            </w:r>
          </w:p>
        </w:tc>
        <w:tc>
          <w:tcPr>
            <w:tcW w:w="887" w:type="dxa"/>
            <w:tcBorders>
              <w:top w:val="single" w:sz="3" w:space="0" w:color="000000"/>
              <w:left w:val="nil"/>
              <w:bottom w:val="single" w:sz="3" w:space="0" w:color="000000"/>
              <w:right w:val="nil"/>
            </w:tcBorders>
          </w:tcPr>
          <w:p w14:paraId="4543E197" w14:textId="77777777" w:rsidR="00F56008" w:rsidRDefault="00835842">
            <w:pPr>
              <w:spacing w:after="0" w:line="259" w:lineRule="auto"/>
              <w:ind w:left="116" w:firstLine="0"/>
              <w:jc w:val="left"/>
            </w:pPr>
            <w:r>
              <w:t>TMB1</w:t>
            </w:r>
          </w:p>
        </w:tc>
        <w:tc>
          <w:tcPr>
            <w:tcW w:w="887" w:type="dxa"/>
            <w:tcBorders>
              <w:top w:val="single" w:sz="3" w:space="0" w:color="000000"/>
              <w:left w:val="nil"/>
              <w:bottom w:val="single" w:sz="3" w:space="0" w:color="000000"/>
              <w:right w:val="nil"/>
            </w:tcBorders>
          </w:tcPr>
          <w:p w14:paraId="583249E7" w14:textId="77777777" w:rsidR="00F56008" w:rsidRDefault="00835842">
            <w:pPr>
              <w:spacing w:after="0" w:line="259" w:lineRule="auto"/>
              <w:ind w:left="116" w:firstLine="0"/>
              <w:jc w:val="left"/>
            </w:pPr>
            <w:r>
              <w:t>TMB2</w:t>
            </w:r>
          </w:p>
        </w:tc>
        <w:tc>
          <w:tcPr>
            <w:tcW w:w="887" w:type="dxa"/>
            <w:tcBorders>
              <w:top w:val="single" w:sz="3" w:space="0" w:color="000000"/>
              <w:left w:val="nil"/>
              <w:bottom w:val="single" w:sz="3" w:space="0" w:color="000000"/>
              <w:right w:val="nil"/>
            </w:tcBorders>
          </w:tcPr>
          <w:p w14:paraId="1C49F9EA" w14:textId="77777777" w:rsidR="00F56008" w:rsidRDefault="00835842">
            <w:pPr>
              <w:spacing w:after="0" w:line="259" w:lineRule="auto"/>
              <w:ind w:left="116" w:firstLine="0"/>
              <w:jc w:val="left"/>
            </w:pPr>
            <w:r>
              <w:t>TMB3</w:t>
            </w:r>
          </w:p>
        </w:tc>
        <w:tc>
          <w:tcPr>
            <w:tcW w:w="767" w:type="dxa"/>
            <w:tcBorders>
              <w:top w:val="single" w:sz="3" w:space="0" w:color="000000"/>
              <w:left w:val="nil"/>
              <w:bottom w:val="single" w:sz="3" w:space="0" w:color="000000"/>
              <w:right w:val="nil"/>
            </w:tcBorders>
          </w:tcPr>
          <w:p w14:paraId="5D053510" w14:textId="77777777" w:rsidR="00F56008" w:rsidRDefault="00835842">
            <w:pPr>
              <w:spacing w:after="0" w:line="259" w:lineRule="auto"/>
              <w:ind w:left="116" w:firstLine="0"/>
            </w:pPr>
            <w:r>
              <w:t>TMB4</w:t>
            </w:r>
          </w:p>
        </w:tc>
      </w:tr>
      <w:tr w:rsidR="00F56008" w14:paraId="657E4E1D" w14:textId="77777777">
        <w:trPr>
          <w:trHeight w:val="245"/>
        </w:trPr>
        <w:tc>
          <w:tcPr>
            <w:tcW w:w="514" w:type="dxa"/>
            <w:tcBorders>
              <w:top w:val="single" w:sz="3" w:space="0" w:color="000000"/>
              <w:left w:val="nil"/>
              <w:bottom w:val="nil"/>
              <w:right w:val="nil"/>
            </w:tcBorders>
          </w:tcPr>
          <w:p w14:paraId="1FA8D3B0" w14:textId="77777777" w:rsidR="00F56008" w:rsidRDefault="00835842">
            <w:pPr>
              <w:spacing w:after="0" w:line="259" w:lineRule="auto"/>
              <w:ind w:left="175" w:firstLine="0"/>
              <w:jc w:val="left"/>
            </w:pPr>
            <w:r>
              <w:t>1</w:t>
            </w:r>
          </w:p>
        </w:tc>
        <w:tc>
          <w:tcPr>
            <w:tcW w:w="887" w:type="dxa"/>
            <w:tcBorders>
              <w:top w:val="single" w:sz="3" w:space="0" w:color="000000"/>
              <w:left w:val="nil"/>
              <w:bottom w:val="nil"/>
              <w:right w:val="nil"/>
            </w:tcBorders>
          </w:tcPr>
          <w:p w14:paraId="2ACDBF0F" w14:textId="77777777" w:rsidR="00F56008" w:rsidRDefault="00835842">
            <w:pPr>
              <w:spacing w:after="0" w:line="259" w:lineRule="auto"/>
              <w:ind w:left="0" w:firstLine="0"/>
              <w:jc w:val="left"/>
            </w:pPr>
            <w:r>
              <w:t>1417.27</w:t>
            </w:r>
          </w:p>
        </w:tc>
        <w:tc>
          <w:tcPr>
            <w:tcW w:w="887" w:type="dxa"/>
            <w:tcBorders>
              <w:top w:val="single" w:sz="3" w:space="0" w:color="000000"/>
              <w:left w:val="nil"/>
              <w:bottom w:val="nil"/>
              <w:right w:val="nil"/>
            </w:tcBorders>
          </w:tcPr>
          <w:p w14:paraId="32277E2A" w14:textId="77777777" w:rsidR="00F56008" w:rsidRDefault="00835842">
            <w:pPr>
              <w:spacing w:after="0" w:line="259" w:lineRule="auto"/>
              <w:ind w:left="0" w:firstLine="0"/>
              <w:jc w:val="left"/>
            </w:pPr>
            <w:r>
              <w:t>1423.96</w:t>
            </w:r>
          </w:p>
        </w:tc>
        <w:tc>
          <w:tcPr>
            <w:tcW w:w="887" w:type="dxa"/>
            <w:tcBorders>
              <w:top w:val="single" w:sz="3" w:space="0" w:color="000000"/>
              <w:left w:val="nil"/>
              <w:bottom w:val="nil"/>
              <w:right w:val="nil"/>
            </w:tcBorders>
          </w:tcPr>
          <w:p w14:paraId="301FD153" w14:textId="77777777" w:rsidR="00F56008" w:rsidRDefault="00835842">
            <w:pPr>
              <w:spacing w:after="0" w:line="259" w:lineRule="auto"/>
              <w:ind w:left="0" w:firstLine="0"/>
              <w:jc w:val="left"/>
            </w:pPr>
            <w:r>
              <w:t>1183.32</w:t>
            </w:r>
          </w:p>
        </w:tc>
        <w:tc>
          <w:tcPr>
            <w:tcW w:w="767" w:type="dxa"/>
            <w:tcBorders>
              <w:top w:val="single" w:sz="3" w:space="0" w:color="000000"/>
              <w:left w:val="nil"/>
              <w:bottom w:val="nil"/>
              <w:right w:val="nil"/>
            </w:tcBorders>
          </w:tcPr>
          <w:p w14:paraId="4FAE1C3E" w14:textId="77777777" w:rsidR="00F56008" w:rsidRDefault="00835842">
            <w:pPr>
              <w:spacing w:after="0" w:line="259" w:lineRule="auto"/>
              <w:ind w:left="0" w:firstLine="0"/>
              <w:jc w:val="left"/>
            </w:pPr>
            <w:r>
              <w:t>1179.11</w:t>
            </w:r>
          </w:p>
        </w:tc>
      </w:tr>
      <w:tr w:rsidR="00F56008" w14:paraId="2656ECB2" w14:textId="77777777">
        <w:trPr>
          <w:trHeight w:val="239"/>
        </w:trPr>
        <w:tc>
          <w:tcPr>
            <w:tcW w:w="514" w:type="dxa"/>
            <w:tcBorders>
              <w:top w:val="nil"/>
              <w:left w:val="nil"/>
              <w:bottom w:val="nil"/>
              <w:right w:val="nil"/>
            </w:tcBorders>
          </w:tcPr>
          <w:p w14:paraId="39879556" w14:textId="77777777" w:rsidR="00F56008" w:rsidRDefault="00835842">
            <w:pPr>
              <w:spacing w:after="0" w:line="259" w:lineRule="auto"/>
              <w:ind w:left="175" w:firstLine="0"/>
              <w:jc w:val="left"/>
            </w:pPr>
            <w:r>
              <w:t>2</w:t>
            </w:r>
          </w:p>
        </w:tc>
        <w:tc>
          <w:tcPr>
            <w:tcW w:w="887" w:type="dxa"/>
            <w:tcBorders>
              <w:top w:val="nil"/>
              <w:left w:val="nil"/>
              <w:bottom w:val="nil"/>
              <w:right w:val="nil"/>
            </w:tcBorders>
          </w:tcPr>
          <w:p w14:paraId="2178E62D" w14:textId="77777777" w:rsidR="00F56008" w:rsidRDefault="00835842">
            <w:pPr>
              <w:spacing w:after="0" w:line="259" w:lineRule="auto"/>
              <w:ind w:left="0" w:firstLine="0"/>
              <w:jc w:val="left"/>
            </w:pPr>
            <w:r>
              <w:t>1617.86</w:t>
            </w:r>
          </w:p>
        </w:tc>
        <w:tc>
          <w:tcPr>
            <w:tcW w:w="887" w:type="dxa"/>
            <w:tcBorders>
              <w:top w:val="nil"/>
              <w:left w:val="nil"/>
              <w:bottom w:val="nil"/>
              <w:right w:val="nil"/>
            </w:tcBorders>
          </w:tcPr>
          <w:p w14:paraId="36230F56" w14:textId="77777777" w:rsidR="00F56008" w:rsidRDefault="00835842">
            <w:pPr>
              <w:spacing w:after="0" w:line="259" w:lineRule="auto"/>
              <w:ind w:left="0" w:firstLine="0"/>
              <w:jc w:val="left"/>
            </w:pPr>
            <w:r>
              <w:t>1614.06</w:t>
            </w:r>
          </w:p>
        </w:tc>
        <w:tc>
          <w:tcPr>
            <w:tcW w:w="887" w:type="dxa"/>
            <w:tcBorders>
              <w:top w:val="nil"/>
              <w:left w:val="nil"/>
              <w:bottom w:val="nil"/>
              <w:right w:val="nil"/>
            </w:tcBorders>
          </w:tcPr>
          <w:p w14:paraId="7A10188D" w14:textId="77777777" w:rsidR="00F56008" w:rsidRDefault="00835842">
            <w:pPr>
              <w:spacing w:after="0" w:line="259" w:lineRule="auto"/>
              <w:ind w:left="0" w:firstLine="0"/>
              <w:jc w:val="left"/>
            </w:pPr>
            <w:r>
              <w:t>2847.93</w:t>
            </w:r>
          </w:p>
        </w:tc>
        <w:tc>
          <w:tcPr>
            <w:tcW w:w="767" w:type="dxa"/>
            <w:tcBorders>
              <w:top w:val="nil"/>
              <w:left w:val="nil"/>
              <w:bottom w:val="nil"/>
              <w:right w:val="nil"/>
            </w:tcBorders>
          </w:tcPr>
          <w:p w14:paraId="568ACFE8" w14:textId="77777777" w:rsidR="00F56008" w:rsidRDefault="00835842">
            <w:pPr>
              <w:spacing w:after="0" w:line="259" w:lineRule="auto"/>
              <w:ind w:left="0" w:firstLine="0"/>
              <w:jc w:val="left"/>
            </w:pPr>
            <w:r>
              <w:t>2308.90</w:t>
            </w:r>
          </w:p>
        </w:tc>
      </w:tr>
      <w:tr w:rsidR="00F56008" w14:paraId="3E722D64" w14:textId="77777777">
        <w:trPr>
          <w:trHeight w:val="239"/>
        </w:trPr>
        <w:tc>
          <w:tcPr>
            <w:tcW w:w="514" w:type="dxa"/>
            <w:tcBorders>
              <w:top w:val="nil"/>
              <w:left w:val="nil"/>
              <w:bottom w:val="nil"/>
              <w:right w:val="nil"/>
            </w:tcBorders>
          </w:tcPr>
          <w:p w14:paraId="6FC33457" w14:textId="77777777" w:rsidR="00F56008" w:rsidRDefault="00835842">
            <w:pPr>
              <w:spacing w:after="0" w:line="259" w:lineRule="auto"/>
              <w:ind w:left="175" w:firstLine="0"/>
              <w:jc w:val="left"/>
            </w:pPr>
            <w:r>
              <w:t>3</w:t>
            </w:r>
          </w:p>
        </w:tc>
        <w:tc>
          <w:tcPr>
            <w:tcW w:w="887" w:type="dxa"/>
            <w:tcBorders>
              <w:top w:val="nil"/>
              <w:left w:val="nil"/>
              <w:bottom w:val="nil"/>
              <w:right w:val="nil"/>
            </w:tcBorders>
          </w:tcPr>
          <w:p w14:paraId="2EBBD8FB" w14:textId="77777777" w:rsidR="00F56008" w:rsidRDefault="00835842">
            <w:pPr>
              <w:spacing w:after="0" w:line="259" w:lineRule="auto"/>
              <w:ind w:left="0" w:firstLine="0"/>
              <w:jc w:val="left"/>
            </w:pPr>
            <w:r>
              <w:t>1087.23</w:t>
            </w:r>
          </w:p>
        </w:tc>
        <w:tc>
          <w:tcPr>
            <w:tcW w:w="887" w:type="dxa"/>
            <w:tcBorders>
              <w:top w:val="nil"/>
              <w:left w:val="nil"/>
              <w:bottom w:val="nil"/>
              <w:right w:val="nil"/>
            </w:tcBorders>
          </w:tcPr>
          <w:p w14:paraId="777FD3E5" w14:textId="77777777" w:rsidR="00F56008" w:rsidRDefault="00835842">
            <w:pPr>
              <w:spacing w:after="0" w:line="259" w:lineRule="auto"/>
              <w:ind w:left="0" w:firstLine="0"/>
              <w:jc w:val="left"/>
            </w:pPr>
            <w:r>
              <w:t>1082.24</w:t>
            </w:r>
          </w:p>
        </w:tc>
        <w:tc>
          <w:tcPr>
            <w:tcW w:w="887" w:type="dxa"/>
            <w:tcBorders>
              <w:top w:val="nil"/>
              <w:left w:val="nil"/>
              <w:bottom w:val="nil"/>
              <w:right w:val="nil"/>
            </w:tcBorders>
          </w:tcPr>
          <w:p w14:paraId="7DF0F9AA" w14:textId="77777777" w:rsidR="00F56008" w:rsidRDefault="00835842">
            <w:pPr>
              <w:spacing w:after="0" w:line="259" w:lineRule="auto"/>
              <w:ind w:left="0" w:firstLine="0"/>
              <w:jc w:val="left"/>
            </w:pPr>
            <w:r>
              <w:t>3650.29</w:t>
            </w:r>
          </w:p>
        </w:tc>
        <w:tc>
          <w:tcPr>
            <w:tcW w:w="767" w:type="dxa"/>
            <w:tcBorders>
              <w:top w:val="nil"/>
              <w:left w:val="nil"/>
              <w:bottom w:val="nil"/>
              <w:right w:val="nil"/>
            </w:tcBorders>
          </w:tcPr>
          <w:p w14:paraId="20A6EA2B" w14:textId="77777777" w:rsidR="00F56008" w:rsidRDefault="00835842">
            <w:pPr>
              <w:spacing w:after="0" w:line="259" w:lineRule="auto"/>
              <w:ind w:left="0" w:firstLine="0"/>
              <w:jc w:val="left"/>
            </w:pPr>
            <w:r>
              <w:t>1399.04</w:t>
            </w:r>
          </w:p>
        </w:tc>
      </w:tr>
      <w:tr w:rsidR="00F56008" w14:paraId="238936D0" w14:textId="77777777">
        <w:trPr>
          <w:trHeight w:val="241"/>
        </w:trPr>
        <w:tc>
          <w:tcPr>
            <w:tcW w:w="514" w:type="dxa"/>
            <w:tcBorders>
              <w:top w:val="nil"/>
              <w:left w:val="nil"/>
              <w:bottom w:val="single" w:sz="3" w:space="0" w:color="000000"/>
              <w:right w:val="nil"/>
            </w:tcBorders>
          </w:tcPr>
          <w:p w14:paraId="3D4430E4" w14:textId="77777777" w:rsidR="00F56008" w:rsidRDefault="00835842">
            <w:pPr>
              <w:spacing w:after="0" w:line="259" w:lineRule="auto"/>
              <w:ind w:left="175" w:firstLine="0"/>
              <w:jc w:val="left"/>
            </w:pPr>
            <w:r>
              <w:t>4</w:t>
            </w:r>
          </w:p>
        </w:tc>
        <w:tc>
          <w:tcPr>
            <w:tcW w:w="887" w:type="dxa"/>
            <w:tcBorders>
              <w:top w:val="nil"/>
              <w:left w:val="nil"/>
              <w:bottom w:val="single" w:sz="3" w:space="0" w:color="000000"/>
              <w:right w:val="nil"/>
            </w:tcBorders>
          </w:tcPr>
          <w:p w14:paraId="7C147351" w14:textId="77777777" w:rsidR="00F56008" w:rsidRDefault="00835842">
            <w:pPr>
              <w:spacing w:after="0" w:line="259" w:lineRule="auto"/>
              <w:ind w:left="100" w:firstLine="0"/>
              <w:jc w:val="left"/>
            </w:pPr>
            <w:r>
              <w:t>769.36</w:t>
            </w:r>
          </w:p>
        </w:tc>
        <w:tc>
          <w:tcPr>
            <w:tcW w:w="887" w:type="dxa"/>
            <w:tcBorders>
              <w:top w:val="nil"/>
              <w:left w:val="nil"/>
              <w:bottom w:val="single" w:sz="3" w:space="0" w:color="000000"/>
              <w:right w:val="nil"/>
            </w:tcBorders>
          </w:tcPr>
          <w:p w14:paraId="3798D81F" w14:textId="77777777" w:rsidR="00F56008" w:rsidRDefault="00835842">
            <w:pPr>
              <w:spacing w:after="0" w:line="259" w:lineRule="auto"/>
              <w:ind w:left="100" w:firstLine="0"/>
              <w:jc w:val="left"/>
            </w:pPr>
            <w:r>
              <w:t>761.66</w:t>
            </w:r>
          </w:p>
        </w:tc>
        <w:tc>
          <w:tcPr>
            <w:tcW w:w="887" w:type="dxa"/>
            <w:tcBorders>
              <w:top w:val="nil"/>
              <w:left w:val="nil"/>
              <w:bottom w:val="single" w:sz="3" w:space="0" w:color="000000"/>
              <w:right w:val="nil"/>
            </w:tcBorders>
          </w:tcPr>
          <w:p w14:paraId="7DA7F41A" w14:textId="77777777" w:rsidR="00F56008" w:rsidRDefault="00835842">
            <w:pPr>
              <w:spacing w:after="0" w:line="259" w:lineRule="auto"/>
              <w:ind w:left="0" w:firstLine="0"/>
              <w:jc w:val="left"/>
            </w:pPr>
            <w:r>
              <w:t>4632.82</w:t>
            </w:r>
          </w:p>
        </w:tc>
        <w:tc>
          <w:tcPr>
            <w:tcW w:w="767" w:type="dxa"/>
            <w:tcBorders>
              <w:top w:val="nil"/>
              <w:left w:val="nil"/>
              <w:bottom w:val="single" w:sz="3" w:space="0" w:color="000000"/>
              <w:right w:val="nil"/>
            </w:tcBorders>
          </w:tcPr>
          <w:p w14:paraId="2F4C774B" w14:textId="77777777" w:rsidR="00F56008" w:rsidRDefault="00835842">
            <w:pPr>
              <w:spacing w:after="0" w:line="259" w:lineRule="auto"/>
              <w:ind w:left="0" w:firstLine="0"/>
              <w:jc w:val="left"/>
            </w:pPr>
            <w:r>
              <w:t>1163.51</w:t>
            </w:r>
          </w:p>
        </w:tc>
      </w:tr>
    </w:tbl>
    <w:p w14:paraId="620896BD" w14:textId="77777777" w:rsidR="00F56008" w:rsidRPr="00DB5C50" w:rsidRDefault="00835842">
      <w:pPr>
        <w:tabs>
          <w:tab w:val="center" w:pos="1473"/>
          <w:tab w:val="center" w:pos="4725"/>
        </w:tabs>
        <w:spacing w:after="1368" w:line="265" w:lineRule="auto"/>
        <w:ind w:left="0" w:firstLine="0"/>
        <w:jc w:val="left"/>
        <w:rPr>
          <w:lang w:val="en-US"/>
        </w:rPr>
      </w:pPr>
      <w:r w:rsidRPr="00DB5C50">
        <w:rPr>
          <w:sz w:val="22"/>
          <w:lang w:val="en-US"/>
        </w:rPr>
        <w:tab/>
      </w:r>
      <w:r w:rsidRPr="00DB5C50">
        <w:rPr>
          <w:lang w:val="en-US"/>
        </w:rPr>
        <w:t>Table 4</w:t>
      </w:r>
      <w:r w:rsidRPr="00DB5C50">
        <w:rPr>
          <w:lang w:val="en-US"/>
        </w:rPr>
        <w:tab/>
        <w:t>Speed percentage increase of TMB estimation on the hospital dataset</w:t>
      </w:r>
    </w:p>
    <w:p w14:paraId="7E8BADF1" w14:textId="77777777" w:rsidR="00F56008" w:rsidRPr="00DB5C50" w:rsidRDefault="00835842">
      <w:pPr>
        <w:tabs>
          <w:tab w:val="center" w:pos="992"/>
          <w:tab w:val="center" w:pos="1921"/>
        </w:tabs>
        <w:spacing w:after="274" w:line="260" w:lineRule="auto"/>
        <w:ind w:left="0" w:firstLine="0"/>
        <w:jc w:val="left"/>
        <w:rPr>
          <w:lang w:val="en-US"/>
        </w:rPr>
      </w:pPr>
      <w:r w:rsidRPr="00DB5C50">
        <w:rPr>
          <w:sz w:val="22"/>
          <w:lang w:val="en-US"/>
        </w:rPr>
        <w:tab/>
      </w:r>
      <w:r w:rsidRPr="00DB5C50">
        <w:rPr>
          <w:lang w:val="en-US"/>
        </w:rPr>
        <w:t>6.3</w:t>
      </w:r>
      <w:r w:rsidRPr="00DB5C50">
        <w:rPr>
          <w:lang w:val="en-US"/>
        </w:rPr>
        <w:tab/>
        <w:t>Interpretation</w:t>
      </w:r>
    </w:p>
    <w:p w14:paraId="4F9CFC39" w14:textId="77777777" w:rsidR="00F56008" w:rsidRPr="00DB5C50" w:rsidRDefault="00835842">
      <w:pPr>
        <w:spacing w:after="250"/>
        <w:ind w:left="111" w:right="1345"/>
        <w:rPr>
          <w:lang w:val="en-US"/>
        </w:rPr>
      </w:pPr>
      <w:r w:rsidRPr="00DB5C50">
        <w:rPr>
          <w:lang w:val="en-US"/>
        </w:rPr>
        <w:t>Here are the boxplots of hourly arrivals.</w:t>
      </w:r>
    </w:p>
    <w:p w14:paraId="5484F258" w14:textId="77777777" w:rsidR="00F56008" w:rsidRDefault="00835842">
      <w:pPr>
        <w:spacing w:after="0" w:line="259" w:lineRule="auto"/>
        <w:ind w:left="10" w:right="891"/>
        <w:jc w:val="center"/>
      </w:pPr>
      <w:proofErr w:type="spellStart"/>
      <w:r>
        <w:rPr>
          <w:rFonts w:ascii="Arial" w:eastAsia="Arial" w:hAnsi="Arial" w:cs="Arial"/>
          <w:b/>
          <w:sz w:val="18"/>
        </w:rPr>
        <w:t>Hourly</w:t>
      </w:r>
      <w:proofErr w:type="spellEnd"/>
      <w:r>
        <w:rPr>
          <w:rFonts w:ascii="Arial" w:eastAsia="Arial" w:hAnsi="Arial" w:cs="Arial"/>
          <w:b/>
          <w:sz w:val="18"/>
        </w:rPr>
        <w:t xml:space="preserve"> </w:t>
      </w:r>
      <w:proofErr w:type="spellStart"/>
      <w:r>
        <w:rPr>
          <w:rFonts w:ascii="Arial" w:eastAsia="Arial" w:hAnsi="Arial" w:cs="Arial"/>
          <w:b/>
          <w:sz w:val="18"/>
        </w:rPr>
        <w:t>arrivals</w:t>
      </w:r>
      <w:proofErr w:type="spellEnd"/>
    </w:p>
    <w:p w14:paraId="0B51F96E" w14:textId="77777777" w:rsidR="00F56008" w:rsidRDefault="00835842">
      <w:pPr>
        <w:spacing w:after="409" w:line="259" w:lineRule="auto"/>
        <w:ind w:left="268" w:firstLine="0"/>
        <w:jc w:val="left"/>
      </w:pPr>
      <w:r>
        <w:rPr>
          <w:noProof/>
        </w:rPr>
        <w:lastRenderedPageBreak/>
        <w:drawing>
          <wp:inline distT="0" distB="0" distL="0" distR="0" wp14:anchorId="19B877F4" wp14:editId="54DE7C0B">
            <wp:extent cx="5123688" cy="3614928"/>
            <wp:effectExtent l="0" t="0" r="0" b="0"/>
            <wp:docPr id="135125" name="Picture 135125"/>
            <wp:cNvGraphicFramePr/>
            <a:graphic xmlns:a="http://schemas.openxmlformats.org/drawingml/2006/main">
              <a:graphicData uri="http://schemas.openxmlformats.org/drawingml/2006/picture">
                <pic:pic xmlns:pic="http://schemas.openxmlformats.org/drawingml/2006/picture">
                  <pic:nvPicPr>
                    <pic:cNvPr id="135125" name="Picture 135125"/>
                    <pic:cNvPicPr/>
                  </pic:nvPicPr>
                  <pic:blipFill>
                    <a:blip r:embed="rId24"/>
                    <a:stretch>
                      <a:fillRect/>
                    </a:stretch>
                  </pic:blipFill>
                  <pic:spPr>
                    <a:xfrm>
                      <a:off x="0" y="0"/>
                      <a:ext cx="5123688" cy="3614928"/>
                    </a:xfrm>
                    <a:prstGeom prst="rect">
                      <a:avLst/>
                    </a:prstGeom>
                  </pic:spPr>
                </pic:pic>
              </a:graphicData>
            </a:graphic>
          </wp:inline>
        </w:drawing>
      </w:r>
    </w:p>
    <w:p w14:paraId="62DAB42B" w14:textId="77777777" w:rsidR="00F56008" w:rsidRPr="00DB5C50" w:rsidRDefault="00835842">
      <w:pPr>
        <w:spacing w:after="96"/>
        <w:ind w:left="101" w:right="1345" w:firstLine="239"/>
        <w:rPr>
          <w:lang w:val="en-US"/>
        </w:rPr>
      </w:pPr>
      <w:r w:rsidRPr="00DB5C50">
        <w:rPr>
          <w:lang w:val="en-US"/>
        </w:rPr>
        <w:t>As could have been guessed, more patients arrive in the day rather than during the night, in the afternoon rather than in the evening. Also, most patients show up in the early part of the day and around noon. From this, we can see different distributions in the hourly arrivals of patients, justifying 3 or 4 hidden states.</w:t>
      </w:r>
    </w:p>
    <w:p w14:paraId="7B3ED333" w14:textId="77777777" w:rsidR="00F56008" w:rsidRPr="00DB5C50" w:rsidRDefault="00835842">
      <w:pPr>
        <w:spacing w:after="3" w:line="265" w:lineRule="auto"/>
        <w:ind w:left="165" w:right="1425"/>
        <w:jc w:val="center"/>
        <w:rPr>
          <w:lang w:val="en-US"/>
        </w:rPr>
      </w:pPr>
      <w:r w:rsidRPr="00DB5C50">
        <w:rPr>
          <w:lang w:val="en-US"/>
        </w:rPr>
        <w:t>Here we can see the distribution of the states of a 4 state Poisson HMM fitted on the hourly arrivals.</w:t>
      </w:r>
    </w:p>
    <w:p w14:paraId="343935DA" w14:textId="77777777" w:rsidR="00F56008" w:rsidRPr="00DB5C50" w:rsidRDefault="00835842">
      <w:pPr>
        <w:spacing w:after="165" w:line="246" w:lineRule="auto"/>
        <w:ind w:left="4074" w:right="1198" w:hanging="3894"/>
        <w:jc w:val="left"/>
        <w:rPr>
          <w:lang w:val="en-US"/>
        </w:rPr>
      </w:pPr>
      <w:r>
        <w:rPr>
          <w:noProof/>
          <w:sz w:val="22"/>
        </w:rPr>
        <w:lastRenderedPageBreak/>
        <mc:AlternateContent>
          <mc:Choice Requires="wpg">
            <w:drawing>
              <wp:anchor distT="0" distB="0" distL="114300" distR="114300" simplePos="0" relativeHeight="251658240" behindDoc="0" locked="0" layoutInCell="1" allowOverlap="1" wp14:anchorId="764998DF" wp14:editId="007A8BEA">
                <wp:simplePos x="0" y="0"/>
                <wp:positionH relativeFrom="column">
                  <wp:posOffset>658013</wp:posOffset>
                </wp:positionH>
                <wp:positionV relativeFrom="paragraph">
                  <wp:posOffset>0</wp:posOffset>
                </wp:positionV>
                <wp:extent cx="4096078" cy="3698365"/>
                <wp:effectExtent l="0" t="0" r="0" b="0"/>
                <wp:wrapSquare wrapText="bothSides"/>
                <wp:docPr id="135220" name="Group 135220"/>
                <wp:cNvGraphicFramePr/>
                <a:graphic xmlns:a="http://schemas.openxmlformats.org/drawingml/2006/main">
                  <a:graphicData uri="http://schemas.microsoft.com/office/word/2010/wordprocessingGroup">
                    <wpg:wgp>
                      <wpg:cNvGrpSpPr/>
                      <wpg:grpSpPr>
                        <a:xfrm>
                          <a:off x="0" y="0"/>
                          <a:ext cx="4096078" cy="3698365"/>
                          <a:chOff x="0" y="0"/>
                          <a:chExt cx="4096078" cy="3698365"/>
                        </a:xfrm>
                      </wpg:grpSpPr>
                      <wps:wsp>
                        <wps:cNvPr id="139737" name="Shape 139737"/>
                        <wps:cNvSpPr/>
                        <wps:spPr>
                          <a:xfrm>
                            <a:off x="0"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384" name="Shape 8384"/>
                        <wps:cNvSpPr/>
                        <wps:spPr>
                          <a:xfrm>
                            <a:off x="0"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85" name="Shape 8385"/>
                        <wps:cNvSpPr/>
                        <wps:spPr>
                          <a:xfrm>
                            <a:off x="0"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86" name="Shape 8386"/>
                        <wps:cNvSpPr/>
                        <wps:spPr>
                          <a:xfrm>
                            <a:off x="0"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87" name="Shape 8387"/>
                        <wps:cNvSpPr/>
                        <wps:spPr>
                          <a:xfrm>
                            <a:off x="0"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88" name="Shape 8388"/>
                        <wps:cNvSpPr/>
                        <wps:spPr>
                          <a:xfrm>
                            <a:off x="0"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89" name="Shape 8389"/>
                        <wps:cNvSpPr/>
                        <wps:spPr>
                          <a:xfrm>
                            <a:off x="0"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0" name="Shape 8390"/>
                        <wps:cNvSpPr/>
                        <wps:spPr>
                          <a:xfrm>
                            <a:off x="0"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1" name="Shape 8391"/>
                        <wps:cNvSpPr/>
                        <wps:spPr>
                          <a:xfrm>
                            <a:off x="0"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2" name="Shape 8392"/>
                        <wps:cNvSpPr/>
                        <wps:spPr>
                          <a:xfrm>
                            <a:off x="1982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3" name="Shape 8393"/>
                        <wps:cNvSpPr/>
                        <wps:spPr>
                          <a:xfrm>
                            <a:off x="5296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4" name="Shape 8394"/>
                        <wps:cNvSpPr/>
                        <wps:spPr>
                          <a:xfrm>
                            <a:off x="8600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95" name="Shape 8395"/>
                        <wps:cNvSpPr/>
                        <wps:spPr>
                          <a:xfrm>
                            <a:off x="11913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38" name="Shape 139738"/>
                        <wps:cNvSpPr/>
                        <wps:spPr>
                          <a:xfrm>
                            <a:off x="4933" y="1696213"/>
                            <a:ext cx="29784" cy="1656842"/>
                          </a:xfrm>
                          <a:custGeom>
                            <a:avLst/>
                            <a:gdLst/>
                            <a:ahLst/>
                            <a:cxnLst/>
                            <a:rect l="0" t="0" r="0" b="0"/>
                            <a:pathLst>
                              <a:path w="29784" h="1656842">
                                <a:moveTo>
                                  <a:pt x="0" y="0"/>
                                </a:moveTo>
                                <a:lnTo>
                                  <a:pt x="29784" y="0"/>
                                </a:lnTo>
                                <a:lnTo>
                                  <a:pt x="29784" y="1656842"/>
                                </a:lnTo>
                                <a:lnTo>
                                  <a:pt x="0" y="165684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39" name="Shape 139739"/>
                        <wps:cNvSpPr/>
                        <wps:spPr>
                          <a:xfrm>
                            <a:off x="38068" y="1722460"/>
                            <a:ext cx="29784" cy="1630594"/>
                          </a:xfrm>
                          <a:custGeom>
                            <a:avLst/>
                            <a:gdLst/>
                            <a:ahLst/>
                            <a:cxnLst/>
                            <a:rect l="0" t="0" r="0" b="0"/>
                            <a:pathLst>
                              <a:path w="29784" h="1630594">
                                <a:moveTo>
                                  <a:pt x="0" y="0"/>
                                </a:moveTo>
                                <a:lnTo>
                                  <a:pt x="29784" y="0"/>
                                </a:lnTo>
                                <a:lnTo>
                                  <a:pt x="29784" y="1630594"/>
                                </a:lnTo>
                                <a:lnTo>
                                  <a:pt x="0" y="1630594"/>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40" name="Shape 139740"/>
                        <wps:cNvSpPr/>
                        <wps:spPr>
                          <a:xfrm>
                            <a:off x="71110" y="3336766"/>
                            <a:ext cx="29784" cy="16288"/>
                          </a:xfrm>
                          <a:custGeom>
                            <a:avLst/>
                            <a:gdLst/>
                            <a:ahLst/>
                            <a:cxnLst/>
                            <a:rect l="0" t="0" r="0" b="0"/>
                            <a:pathLst>
                              <a:path w="29784" h="16288">
                                <a:moveTo>
                                  <a:pt x="0" y="0"/>
                                </a:moveTo>
                                <a:lnTo>
                                  <a:pt x="29784" y="0"/>
                                </a:lnTo>
                                <a:lnTo>
                                  <a:pt x="29784" y="16288"/>
                                </a:lnTo>
                                <a:lnTo>
                                  <a:pt x="0" y="16288"/>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41" name="Shape 139741"/>
                        <wps:cNvSpPr/>
                        <wps:spPr>
                          <a:xfrm>
                            <a:off x="104245"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42" name="Shape 139742"/>
                        <wps:cNvSpPr/>
                        <wps:spPr>
                          <a:xfrm>
                            <a:off x="189968"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01" name="Shape 8401"/>
                        <wps:cNvSpPr/>
                        <wps:spPr>
                          <a:xfrm>
                            <a:off x="189968"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02" name="Shape 8402"/>
                        <wps:cNvSpPr/>
                        <wps:spPr>
                          <a:xfrm>
                            <a:off x="189968"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03" name="Shape 8403"/>
                        <wps:cNvSpPr/>
                        <wps:spPr>
                          <a:xfrm>
                            <a:off x="189968"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04" name="Shape 8404"/>
                        <wps:cNvSpPr/>
                        <wps:spPr>
                          <a:xfrm>
                            <a:off x="189968"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05" name="Shape 8405"/>
                        <wps:cNvSpPr/>
                        <wps:spPr>
                          <a:xfrm>
                            <a:off x="189968"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06" name="Shape 8406"/>
                        <wps:cNvSpPr/>
                        <wps:spPr>
                          <a:xfrm>
                            <a:off x="189968"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07" name="Shape 8407"/>
                        <wps:cNvSpPr/>
                        <wps:spPr>
                          <a:xfrm>
                            <a:off x="189968"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08" name="Shape 8408"/>
                        <wps:cNvSpPr/>
                        <wps:spPr>
                          <a:xfrm>
                            <a:off x="189968"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09" name="Shape 8409"/>
                        <wps:cNvSpPr/>
                        <wps:spPr>
                          <a:xfrm>
                            <a:off x="20988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10" name="Shape 8410"/>
                        <wps:cNvSpPr/>
                        <wps:spPr>
                          <a:xfrm>
                            <a:off x="24292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11" name="Shape 8411"/>
                        <wps:cNvSpPr/>
                        <wps:spPr>
                          <a:xfrm>
                            <a:off x="27606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12" name="Shape 8412"/>
                        <wps:cNvSpPr/>
                        <wps:spPr>
                          <a:xfrm>
                            <a:off x="30910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43" name="Shape 139743"/>
                        <wps:cNvSpPr/>
                        <wps:spPr>
                          <a:xfrm>
                            <a:off x="194994" y="972270"/>
                            <a:ext cx="29784" cy="2380785"/>
                          </a:xfrm>
                          <a:custGeom>
                            <a:avLst/>
                            <a:gdLst/>
                            <a:ahLst/>
                            <a:cxnLst/>
                            <a:rect l="0" t="0" r="0" b="0"/>
                            <a:pathLst>
                              <a:path w="29784" h="2380785">
                                <a:moveTo>
                                  <a:pt x="0" y="0"/>
                                </a:moveTo>
                                <a:lnTo>
                                  <a:pt x="29784" y="0"/>
                                </a:lnTo>
                                <a:lnTo>
                                  <a:pt x="29784" y="2380785"/>
                                </a:lnTo>
                                <a:lnTo>
                                  <a:pt x="0" y="2380785"/>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44" name="Shape 139744"/>
                        <wps:cNvSpPr/>
                        <wps:spPr>
                          <a:xfrm>
                            <a:off x="228036" y="2440912"/>
                            <a:ext cx="29784" cy="912142"/>
                          </a:xfrm>
                          <a:custGeom>
                            <a:avLst/>
                            <a:gdLst/>
                            <a:ahLst/>
                            <a:cxnLst/>
                            <a:rect l="0" t="0" r="0" b="0"/>
                            <a:pathLst>
                              <a:path w="29784" h="912142">
                                <a:moveTo>
                                  <a:pt x="0" y="0"/>
                                </a:moveTo>
                                <a:lnTo>
                                  <a:pt x="29784" y="0"/>
                                </a:lnTo>
                                <a:lnTo>
                                  <a:pt x="29784" y="912142"/>
                                </a:lnTo>
                                <a:lnTo>
                                  <a:pt x="0" y="912142"/>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45" name="Shape 139745"/>
                        <wps:cNvSpPr/>
                        <wps:spPr>
                          <a:xfrm>
                            <a:off x="261171" y="3342165"/>
                            <a:ext cx="29784" cy="10890"/>
                          </a:xfrm>
                          <a:custGeom>
                            <a:avLst/>
                            <a:gdLst/>
                            <a:ahLst/>
                            <a:cxnLst/>
                            <a:rect l="0" t="0" r="0" b="0"/>
                            <a:pathLst>
                              <a:path w="29784" h="10890">
                                <a:moveTo>
                                  <a:pt x="0" y="0"/>
                                </a:moveTo>
                                <a:lnTo>
                                  <a:pt x="29784" y="0"/>
                                </a:lnTo>
                                <a:lnTo>
                                  <a:pt x="29784" y="10890"/>
                                </a:lnTo>
                                <a:lnTo>
                                  <a:pt x="0" y="10890"/>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46" name="Shape 139746"/>
                        <wps:cNvSpPr/>
                        <wps:spPr>
                          <a:xfrm>
                            <a:off x="294212"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47" name="Shape 139747"/>
                        <wps:cNvSpPr/>
                        <wps:spPr>
                          <a:xfrm>
                            <a:off x="380028"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18" name="Shape 8418"/>
                        <wps:cNvSpPr/>
                        <wps:spPr>
                          <a:xfrm>
                            <a:off x="380028"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19" name="Shape 8419"/>
                        <wps:cNvSpPr/>
                        <wps:spPr>
                          <a:xfrm>
                            <a:off x="380028"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20" name="Shape 8420"/>
                        <wps:cNvSpPr/>
                        <wps:spPr>
                          <a:xfrm>
                            <a:off x="380028"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21" name="Shape 8421"/>
                        <wps:cNvSpPr/>
                        <wps:spPr>
                          <a:xfrm>
                            <a:off x="380028"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22" name="Shape 8422"/>
                        <wps:cNvSpPr/>
                        <wps:spPr>
                          <a:xfrm>
                            <a:off x="380028"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3" name="Shape 8423"/>
                        <wps:cNvSpPr/>
                        <wps:spPr>
                          <a:xfrm>
                            <a:off x="380028"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4" name="Shape 8424"/>
                        <wps:cNvSpPr/>
                        <wps:spPr>
                          <a:xfrm>
                            <a:off x="380028"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5" name="Shape 8425"/>
                        <wps:cNvSpPr/>
                        <wps:spPr>
                          <a:xfrm>
                            <a:off x="380028"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6" name="Shape 8426"/>
                        <wps:cNvSpPr/>
                        <wps:spPr>
                          <a:xfrm>
                            <a:off x="39985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7" name="Shape 8427"/>
                        <wps:cNvSpPr/>
                        <wps:spPr>
                          <a:xfrm>
                            <a:off x="43298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8" name="Shape 8428"/>
                        <wps:cNvSpPr/>
                        <wps:spPr>
                          <a:xfrm>
                            <a:off x="46603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29" name="Shape 8429"/>
                        <wps:cNvSpPr/>
                        <wps:spPr>
                          <a:xfrm>
                            <a:off x="49916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48" name="Shape 139748"/>
                        <wps:cNvSpPr/>
                        <wps:spPr>
                          <a:xfrm>
                            <a:off x="384961" y="538816"/>
                            <a:ext cx="29784" cy="2814238"/>
                          </a:xfrm>
                          <a:custGeom>
                            <a:avLst/>
                            <a:gdLst/>
                            <a:ahLst/>
                            <a:cxnLst/>
                            <a:rect l="0" t="0" r="0" b="0"/>
                            <a:pathLst>
                              <a:path w="29784" h="2814238">
                                <a:moveTo>
                                  <a:pt x="0" y="0"/>
                                </a:moveTo>
                                <a:lnTo>
                                  <a:pt x="29784" y="0"/>
                                </a:lnTo>
                                <a:lnTo>
                                  <a:pt x="29784" y="2814238"/>
                                </a:lnTo>
                                <a:lnTo>
                                  <a:pt x="0" y="281423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49" name="Shape 139749"/>
                        <wps:cNvSpPr/>
                        <wps:spPr>
                          <a:xfrm>
                            <a:off x="418096" y="2872597"/>
                            <a:ext cx="29784" cy="480457"/>
                          </a:xfrm>
                          <a:custGeom>
                            <a:avLst/>
                            <a:gdLst/>
                            <a:ahLst/>
                            <a:cxnLst/>
                            <a:rect l="0" t="0" r="0" b="0"/>
                            <a:pathLst>
                              <a:path w="29784" h="480457">
                                <a:moveTo>
                                  <a:pt x="0" y="0"/>
                                </a:moveTo>
                                <a:lnTo>
                                  <a:pt x="29784" y="0"/>
                                </a:lnTo>
                                <a:lnTo>
                                  <a:pt x="29784" y="480457"/>
                                </a:lnTo>
                                <a:lnTo>
                                  <a:pt x="0" y="480457"/>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50" name="Shape 139750"/>
                        <wps:cNvSpPr/>
                        <wps:spPr>
                          <a:xfrm>
                            <a:off x="451138" y="3344026"/>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51" name="Shape 139751"/>
                        <wps:cNvSpPr/>
                        <wps:spPr>
                          <a:xfrm>
                            <a:off x="484273"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52" name="Shape 139752"/>
                        <wps:cNvSpPr/>
                        <wps:spPr>
                          <a:xfrm>
                            <a:off x="569996"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35" name="Shape 8435"/>
                        <wps:cNvSpPr/>
                        <wps:spPr>
                          <a:xfrm>
                            <a:off x="569996"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36" name="Shape 8436"/>
                        <wps:cNvSpPr/>
                        <wps:spPr>
                          <a:xfrm>
                            <a:off x="569996"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37" name="Shape 8437"/>
                        <wps:cNvSpPr/>
                        <wps:spPr>
                          <a:xfrm>
                            <a:off x="569996"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38" name="Shape 8438"/>
                        <wps:cNvSpPr/>
                        <wps:spPr>
                          <a:xfrm>
                            <a:off x="569996"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39" name="Shape 8439"/>
                        <wps:cNvSpPr/>
                        <wps:spPr>
                          <a:xfrm>
                            <a:off x="569996"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0" name="Shape 8440"/>
                        <wps:cNvSpPr/>
                        <wps:spPr>
                          <a:xfrm>
                            <a:off x="569996"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1" name="Shape 8441"/>
                        <wps:cNvSpPr/>
                        <wps:spPr>
                          <a:xfrm>
                            <a:off x="569996"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2" name="Shape 8442"/>
                        <wps:cNvSpPr/>
                        <wps:spPr>
                          <a:xfrm>
                            <a:off x="569996"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3" name="Shape 8443"/>
                        <wps:cNvSpPr/>
                        <wps:spPr>
                          <a:xfrm>
                            <a:off x="58991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4" name="Shape 8444"/>
                        <wps:cNvSpPr/>
                        <wps:spPr>
                          <a:xfrm>
                            <a:off x="62295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5" name="Shape 8445"/>
                        <wps:cNvSpPr/>
                        <wps:spPr>
                          <a:xfrm>
                            <a:off x="65609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46" name="Shape 8446"/>
                        <wps:cNvSpPr/>
                        <wps:spPr>
                          <a:xfrm>
                            <a:off x="68913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53" name="Shape 139753"/>
                        <wps:cNvSpPr/>
                        <wps:spPr>
                          <a:xfrm>
                            <a:off x="575022" y="323532"/>
                            <a:ext cx="29784" cy="3029523"/>
                          </a:xfrm>
                          <a:custGeom>
                            <a:avLst/>
                            <a:gdLst/>
                            <a:ahLst/>
                            <a:cxnLst/>
                            <a:rect l="0" t="0" r="0" b="0"/>
                            <a:pathLst>
                              <a:path w="29784" h="3029523">
                                <a:moveTo>
                                  <a:pt x="0" y="0"/>
                                </a:moveTo>
                                <a:lnTo>
                                  <a:pt x="29784" y="0"/>
                                </a:lnTo>
                                <a:lnTo>
                                  <a:pt x="29784" y="3029523"/>
                                </a:lnTo>
                                <a:lnTo>
                                  <a:pt x="0" y="3029523"/>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54" name="Shape 139754"/>
                        <wps:cNvSpPr/>
                        <wps:spPr>
                          <a:xfrm>
                            <a:off x="608064" y="3087044"/>
                            <a:ext cx="29784" cy="266011"/>
                          </a:xfrm>
                          <a:custGeom>
                            <a:avLst/>
                            <a:gdLst/>
                            <a:ahLst/>
                            <a:cxnLst/>
                            <a:rect l="0" t="0" r="0" b="0"/>
                            <a:pathLst>
                              <a:path w="29784" h="266011">
                                <a:moveTo>
                                  <a:pt x="0" y="0"/>
                                </a:moveTo>
                                <a:lnTo>
                                  <a:pt x="29784" y="0"/>
                                </a:lnTo>
                                <a:lnTo>
                                  <a:pt x="29784" y="266011"/>
                                </a:lnTo>
                                <a:lnTo>
                                  <a:pt x="0" y="26601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55" name="Shape 139755"/>
                        <wps:cNvSpPr/>
                        <wps:spPr>
                          <a:xfrm>
                            <a:off x="641199" y="3345795"/>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56" name="Shape 139756"/>
                        <wps:cNvSpPr/>
                        <wps:spPr>
                          <a:xfrm>
                            <a:off x="674241" y="3351286"/>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57" name="Shape 139757"/>
                        <wps:cNvSpPr/>
                        <wps:spPr>
                          <a:xfrm>
                            <a:off x="760057"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52" name="Shape 8452"/>
                        <wps:cNvSpPr/>
                        <wps:spPr>
                          <a:xfrm>
                            <a:off x="760057"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53" name="Shape 8453"/>
                        <wps:cNvSpPr/>
                        <wps:spPr>
                          <a:xfrm>
                            <a:off x="760057"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54" name="Shape 8454"/>
                        <wps:cNvSpPr/>
                        <wps:spPr>
                          <a:xfrm>
                            <a:off x="760057"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55" name="Shape 8455"/>
                        <wps:cNvSpPr/>
                        <wps:spPr>
                          <a:xfrm>
                            <a:off x="760057"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56" name="Shape 8456"/>
                        <wps:cNvSpPr/>
                        <wps:spPr>
                          <a:xfrm>
                            <a:off x="760057"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57" name="Shape 8457"/>
                        <wps:cNvSpPr/>
                        <wps:spPr>
                          <a:xfrm>
                            <a:off x="760057"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58" name="Shape 8458"/>
                        <wps:cNvSpPr/>
                        <wps:spPr>
                          <a:xfrm>
                            <a:off x="760057"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59" name="Shape 8459"/>
                        <wps:cNvSpPr/>
                        <wps:spPr>
                          <a:xfrm>
                            <a:off x="760057"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60" name="Shape 8460"/>
                        <wps:cNvSpPr/>
                        <wps:spPr>
                          <a:xfrm>
                            <a:off x="77988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61" name="Shape 8461"/>
                        <wps:cNvSpPr/>
                        <wps:spPr>
                          <a:xfrm>
                            <a:off x="81301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62" name="Shape 8462"/>
                        <wps:cNvSpPr/>
                        <wps:spPr>
                          <a:xfrm>
                            <a:off x="84605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63" name="Shape 8463"/>
                        <wps:cNvSpPr/>
                        <wps:spPr>
                          <a:xfrm>
                            <a:off x="87919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58" name="Shape 139758"/>
                        <wps:cNvSpPr/>
                        <wps:spPr>
                          <a:xfrm>
                            <a:off x="764990" y="211282"/>
                            <a:ext cx="29784" cy="3141772"/>
                          </a:xfrm>
                          <a:custGeom>
                            <a:avLst/>
                            <a:gdLst/>
                            <a:ahLst/>
                            <a:cxnLst/>
                            <a:rect l="0" t="0" r="0" b="0"/>
                            <a:pathLst>
                              <a:path w="29784" h="3141772">
                                <a:moveTo>
                                  <a:pt x="0" y="0"/>
                                </a:moveTo>
                                <a:lnTo>
                                  <a:pt x="29784" y="0"/>
                                </a:lnTo>
                                <a:lnTo>
                                  <a:pt x="29784" y="3141772"/>
                                </a:lnTo>
                                <a:lnTo>
                                  <a:pt x="0" y="314177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59" name="Shape 139759"/>
                        <wps:cNvSpPr/>
                        <wps:spPr>
                          <a:xfrm>
                            <a:off x="798125" y="3201062"/>
                            <a:ext cx="29784" cy="151993"/>
                          </a:xfrm>
                          <a:custGeom>
                            <a:avLst/>
                            <a:gdLst/>
                            <a:ahLst/>
                            <a:cxnLst/>
                            <a:rect l="0" t="0" r="0" b="0"/>
                            <a:pathLst>
                              <a:path w="29784" h="151993">
                                <a:moveTo>
                                  <a:pt x="0" y="0"/>
                                </a:moveTo>
                                <a:lnTo>
                                  <a:pt x="29784" y="0"/>
                                </a:lnTo>
                                <a:lnTo>
                                  <a:pt x="29784" y="151993"/>
                                </a:lnTo>
                                <a:lnTo>
                                  <a:pt x="0" y="151993"/>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60" name="Shape 139760"/>
                        <wps:cNvSpPr/>
                        <wps:spPr>
                          <a:xfrm>
                            <a:off x="831167" y="3343095"/>
                            <a:ext cx="29784" cy="9959"/>
                          </a:xfrm>
                          <a:custGeom>
                            <a:avLst/>
                            <a:gdLst/>
                            <a:ahLst/>
                            <a:cxnLst/>
                            <a:rect l="0" t="0" r="0" b="0"/>
                            <a:pathLst>
                              <a:path w="29784" h="9959">
                                <a:moveTo>
                                  <a:pt x="0" y="0"/>
                                </a:moveTo>
                                <a:lnTo>
                                  <a:pt x="29784" y="0"/>
                                </a:lnTo>
                                <a:lnTo>
                                  <a:pt x="29784" y="9959"/>
                                </a:lnTo>
                                <a:lnTo>
                                  <a:pt x="0" y="9959"/>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61" name="Shape 139761"/>
                        <wps:cNvSpPr/>
                        <wps:spPr>
                          <a:xfrm>
                            <a:off x="864301"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62" name="Shape 139762"/>
                        <wps:cNvSpPr/>
                        <wps:spPr>
                          <a:xfrm>
                            <a:off x="950024" y="0"/>
                            <a:ext cx="105920" cy="3512680"/>
                          </a:xfrm>
                          <a:custGeom>
                            <a:avLst/>
                            <a:gdLst/>
                            <a:ahLst/>
                            <a:cxnLst/>
                            <a:rect l="0" t="0" r="0" b="0"/>
                            <a:pathLst>
                              <a:path w="105920" h="3512680">
                                <a:moveTo>
                                  <a:pt x="0" y="0"/>
                                </a:moveTo>
                                <a:lnTo>
                                  <a:pt x="105920" y="0"/>
                                </a:lnTo>
                                <a:lnTo>
                                  <a:pt x="105920"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69" name="Shape 8469"/>
                        <wps:cNvSpPr/>
                        <wps:spPr>
                          <a:xfrm>
                            <a:off x="950024" y="2900613"/>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70" name="Shape 8470"/>
                        <wps:cNvSpPr/>
                        <wps:spPr>
                          <a:xfrm>
                            <a:off x="950024" y="1995638"/>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71" name="Shape 8471"/>
                        <wps:cNvSpPr/>
                        <wps:spPr>
                          <a:xfrm>
                            <a:off x="950024" y="1090755"/>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72" name="Shape 8472"/>
                        <wps:cNvSpPr/>
                        <wps:spPr>
                          <a:xfrm>
                            <a:off x="950024" y="185872"/>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73" name="Shape 8473"/>
                        <wps:cNvSpPr/>
                        <wps:spPr>
                          <a:xfrm>
                            <a:off x="950024" y="3353054"/>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4" name="Shape 8474"/>
                        <wps:cNvSpPr/>
                        <wps:spPr>
                          <a:xfrm>
                            <a:off x="950024" y="2448079"/>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5" name="Shape 8475"/>
                        <wps:cNvSpPr/>
                        <wps:spPr>
                          <a:xfrm>
                            <a:off x="950024" y="1543196"/>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6" name="Shape 8476"/>
                        <wps:cNvSpPr/>
                        <wps:spPr>
                          <a:xfrm>
                            <a:off x="950024" y="638314"/>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7" name="Shape 8477"/>
                        <wps:cNvSpPr/>
                        <wps:spPr>
                          <a:xfrm>
                            <a:off x="96985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8" name="Shape 8478"/>
                        <wps:cNvSpPr/>
                        <wps:spPr>
                          <a:xfrm>
                            <a:off x="100298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79" name="Shape 8479"/>
                        <wps:cNvSpPr/>
                        <wps:spPr>
                          <a:xfrm>
                            <a:off x="103612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63" name="Shape 139763"/>
                        <wps:cNvSpPr/>
                        <wps:spPr>
                          <a:xfrm>
                            <a:off x="954957" y="159718"/>
                            <a:ext cx="29784" cy="3193336"/>
                          </a:xfrm>
                          <a:custGeom>
                            <a:avLst/>
                            <a:gdLst/>
                            <a:ahLst/>
                            <a:cxnLst/>
                            <a:rect l="0" t="0" r="0" b="0"/>
                            <a:pathLst>
                              <a:path w="29784" h="3193336">
                                <a:moveTo>
                                  <a:pt x="0" y="0"/>
                                </a:moveTo>
                                <a:lnTo>
                                  <a:pt x="29784" y="0"/>
                                </a:lnTo>
                                <a:lnTo>
                                  <a:pt x="29784" y="3193336"/>
                                </a:lnTo>
                                <a:lnTo>
                                  <a:pt x="0" y="3193336"/>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64" name="Shape 139764"/>
                        <wps:cNvSpPr/>
                        <wps:spPr>
                          <a:xfrm>
                            <a:off x="988092" y="3257093"/>
                            <a:ext cx="29784" cy="95961"/>
                          </a:xfrm>
                          <a:custGeom>
                            <a:avLst/>
                            <a:gdLst/>
                            <a:ahLst/>
                            <a:cxnLst/>
                            <a:rect l="0" t="0" r="0" b="0"/>
                            <a:pathLst>
                              <a:path w="29784" h="95961">
                                <a:moveTo>
                                  <a:pt x="0" y="0"/>
                                </a:moveTo>
                                <a:lnTo>
                                  <a:pt x="29784" y="0"/>
                                </a:lnTo>
                                <a:lnTo>
                                  <a:pt x="29784" y="95961"/>
                                </a:lnTo>
                                <a:lnTo>
                                  <a:pt x="0" y="9596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65" name="Shape 139765"/>
                        <wps:cNvSpPr/>
                        <wps:spPr>
                          <a:xfrm>
                            <a:off x="1021227" y="3337697"/>
                            <a:ext cx="29784" cy="15358"/>
                          </a:xfrm>
                          <a:custGeom>
                            <a:avLst/>
                            <a:gdLst/>
                            <a:ahLst/>
                            <a:cxnLst/>
                            <a:rect l="0" t="0" r="0" b="0"/>
                            <a:pathLst>
                              <a:path w="29784" h="15358">
                                <a:moveTo>
                                  <a:pt x="0" y="0"/>
                                </a:moveTo>
                                <a:lnTo>
                                  <a:pt x="29784" y="0"/>
                                </a:lnTo>
                                <a:lnTo>
                                  <a:pt x="29784" y="15358"/>
                                </a:lnTo>
                                <a:lnTo>
                                  <a:pt x="0" y="15358"/>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66" name="Shape 139766"/>
                        <wps:cNvSpPr/>
                        <wps:spPr>
                          <a:xfrm>
                            <a:off x="1106950"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484" name="Shape 8484"/>
                        <wps:cNvSpPr/>
                        <wps:spPr>
                          <a:xfrm>
                            <a:off x="1106950"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85" name="Shape 8485"/>
                        <wps:cNvSpPr/>
                        <wps:spPr>
                          <a:xfrm>
                            <a:off x="1106950"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86" name="Shape 8486"/>
                        <wps:cNvSpPr/>
                        <wps:spPr>
                          <a:xfrm>
                            <a:off x="1106950"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87" name="Shape 8487"/>
                        <wps:cNvSpPr/>
                        <wps:spPr>
                          <a:xfrm>
                            <a:off x="1106950"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488" name="Shape 8488"/>
                        <wps:cNvSpPr/>
                        <wps:spPr>
                          <a:xfrm>
                            <a:off x="1106950"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89" name="Shape 8489"/>
                        <wps:cNvSpPr/>
                        <wps:spPr>
                          <a:xfrm>
                            <a:off x="1106950"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0" name="Shape 8490"/>
                        <wps:cNvSpPr/>
                        <wps:spPr>
                          <a:xfrm>
                            <a:off x="1106950"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1" name="Shape 8491"/>
                        <wps:cNvSpPr/>
                        <wps:spPr>
                          <a:xfrm>
                            <a:off x="1106950"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2" name="Shape 8492"/>
                        <wps:cNvSpPr/>
                        <wps:spPr>
                          <a:xfrm>
                            <a:off x="112677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3" name="Shape 8493"/>
                        <wps:cNvSpPr/>
                        <wps:spPr>
                          <a:xfrm>
                            <a:off x="115991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4" name="Shape 8494"/>
                        <wps:cNvSpPr/>
                        <wps:spPr>
                          <a:xfrm>
                            <a:off x="119304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495" name="Shape 8495"/>
                        <wps:cNvSpPr/>
                        <wps:spPr>
                          <a:xfrm>
                            <a:off x="122608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67" name="Shape 139767"/>
                        <wps:cNvSpPr/>
                        <wps:spPr>
                          <a:xfrm>
                            <a:off x="1111883" y="337958"/>
                            <a:ext cx="29784" cy="3015096"/>
                          </a:xfrm>
                          <a:custGeom>
                            <a:avLst/>
                            <a:gdLst/>
                            <a:ahLst/>
                            <a:cxnLst/>
                            <a:rect l="0" t="0" r="0" b="0"/>
                            <a:pathLst>
                              <a:path w="29784" h="3015096">
                                <a:moveTo>
                                  <a:pt x="0" y="0"/>
                                </a:moveTo>
                                <a:lnTo>
                                  <a:pt x="29784" y="0"/>
                                </a:lnTo>
                                <a:lnTo>
                                  <a:pt x="29784" y="3015096"/>
                                </a:lnTo>
                                <a:lnTo>
                                  <a:pt x="0" y="3015096"/>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68" name="Shape 139768"/>
                        <wps:cNvSpPr/>
                        <wps:spPr>
                          <a:xfrm>
                            <a:off x="1145018" y="3263516"/>
                            <a:ext cx="29784" cy="89539"/>
                          </a:xfrm>
                          <a:custGeom>
                            <a:avLst/>
                            <a:gdLst/>
                            <a:ahLst/>
                            <a:cxnLst/>
                            <a:rect l="0" t="0" r="0" b="0"/>
                            <a:pathLst>
                              <a:path w="29784" h="89539">
                                <a:moveTo>
                                  <a:pt x="0" y="0"/>
                                </a:moveTo>
                                <a:lnTo>
                                  <a:pt x="29784" y="0"/>
                                </a:lnTo>
                                <a:lnTo>
                                  <a:pt x="29784" y="89539"/>
                                </a:lnTo>
                                <a:lnTo>
                                  <a:pt x="0" y="89539"/>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69" name="Shape 139769"/>
                        <wps:cNvSpPr/>
                        <wps:spPr>
                          <a:xfrm>
                            <a:off x="1178060" y="3153965"/>
                            <a:ext cx="29784" cy="199089"/>
                          </a:xfrm>
                          <a:custGeom>
                            <a:avLst/>
                            <a:gdLst/>
                            <a:ahLst/>
                            <a:cxnLst/>
                            <a:rect l="0" t="0" r="0" b="0"/>
                            <a:pathLst>
                              <a:path w="29784" h="199089">
                                <a:moveTo>
                                  <a:pt x="0" y="0"/>
                                </a:moveTo>
                                <a:lnTo>
                                  <a:pt x="29784" y="0"/>
                                </a:lnTo>
                                <a:lnTo>
                                  <a:pt x="29784" y="199089"/>
                                </a:lnTo>
                                <a:lnTo>
                                  <a:pt x="0" y="199089"/>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70" name="Shape 139770"/>
                        <wps:cNvSpPr/>
                        <wps:spPr>
                          <a:xfrm>
                            <a:off x="1211195"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71" name="Shape 139771"/>
                        <wps:cNvSpPr/>
                        <wps:spPr>
                          <a:xfrm>
                            <a:off x="1296918"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01" name="Shape 8501"/>
                        <wps:cNvSpPr/>
                        <wps:spPr>
                          <a:xfrm>
                            <a:off x="1296918"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02" name="Shape 8502"/>
                        <wps:cNvSpPr/>
                        <wps:spPr>
                          <a:xfrm>
                            <a:off x="1296918"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03" name="Shape 8503"/>
                        <wps:cNvSpPr/>
                        <wps:spPr>
                          <a:xfrm>
                            <a:off x="1296918"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04" name="Shape 8504"/>
                        <wps:cNvSpPr/>
                        <wps:spPr>
                          <a:xfrm>
                            <a:off x="1296918"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05" name="Shape 8505"/>
                        <wps:cNvSpPr/>
                        <wps:spPr>
                          <a:xfrm>
                            <a:off x="1296918"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06" name="Shape 8506"/>
                        <wps:cNvSpPr/>
                        <wps:spPr>
                          <a:xfrm>
                            <a:off x="1296918"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07" name="Shape 8507"/>
                        <wps:cNvSpPr/>
                        <wps:spPr>
                          <a:xfrm>
                            <a:off x="1296918"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08" name="Shape 8508"/>
                        <wps:cNvSpPr/>
                        <wps:spPr>
                          <a:xfrm>
                            <a:off x="1296918"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09" name="Shape 8509"/>
                        <wps:cNvSpPr/>
                        <wps:spPr>
                          <a:xfrm>
                            <a:off x="131683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10" name="Shape 8510"/>
                        <wps:cNvSpPr/>
                        <wps:spPr>
                          <a:xfrm>
                            <a:off x="134987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11" name="Shape 8511"/>
                        <wps:cNvSpPr/>
                        <wps:spPr>
                          <a:xfrm>
                            <a:off x="138301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12" name="Shape 8512"/>
                        <wps:cNvSpPr/>
                        <wps:spPr>
                          <a:xfrm>
                            <a:off x="141614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72" name="Shape 139772"/>
                        <wps:cNvSpPr/>
                        <wps:spPr>
                          <a:xfrm>
                            <a:off x="1301944" y="1923318"/>
                            <a:ext cx="29784" cy="1429737"/>
                          </a:xfrm>
                          <a:custGeom>
                            <a:avLst/>
                            <a:gdLst/>
                            <a:ahLst/>
                            <a:cxnLst/>
                            <a:rect l="0" t="0" r="0" b="0"/>
                            <a:pathLst>
                              <a:path w="29784" h="1429737">
                                <a:moveTo>
                                  <a:pt x="0" y="0"/>
                                </a:moveTo>
                                <a:lnTo>
                                  <a:pt x="29784" y="0"/>
                                </a:lnTo>
                                <a:lnTo>
                                  <a:pt x="29784" y="1429737"/>
                                </a:lnTo>
                                <a:lnTo>
                                  <a:pt x="0" y="142973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73" name="Shape 139773"/>
                        <wps:cNvSpPr/>
                        <wps:spPr>
                          <a:xfrm>
                            <a:off x="1334986" y="3235407"/>
                            <a:ext cx="29784" cy="117647"/>
                          </a:xfrm>
                          <a:custGeom>
                            <a:avLst/>
                            <a:gdLst/>
                            <a:ahLst/>
                            <a:cxnLst/>
                            <a:rect l="0" t="0" r="0" b="0"/>
                            <a:pathLst>
                              <a:path w="29784" h="117647">
                                <a:moveTo>
                                  <a:pt x="0" y="0"/>
                                </a:moveTo>
                                <a:lnTo>
                                  <a:pt x="29784" y="0"/>
                                </a:lnTo>
                                <a:lnTo>
                                  <a:pt x="29784" y="117647"/>
                                </a:lnTo>
                                <a:lnTo>
                                  <a:pt x="0" y="117647"/>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74" name="Shape 139774"/>
                        <wps:cNvSpPr/>
                        <wps:spPr>
                          <a:xfrm>
                            <a:off x="1368121" y="1990332"/>
                            <a:ext cx="29784" cy="1362722"/>
                          </a:xfrm>
                          <a:custGeom>
                            <a:avLst/>
                            <a:gdLst/>
                            <a:ahLst/>
                            <a:cxnLst/>
                            <a:rect l="0" t="0" r="0" b="0"/>
                            <a:pathLst>
                              <a:path w="29784" h="1362722">
                                <a:moveTo>
                                  <a:pt x="0" y="0"/>
                                </a:moveTo>
                                <a:lnTo>
                                  <a:pt x="29784" y="0"/>
                                </a:lnTo>
                                <a:lnTo>
                                  <a:pt x="29784" y="1362722"/>
                                </a:lnTo>
                                <a:lnTo>
                                  <a:pt x="0" y="13627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75" name="Shape 139775"/>
                        <wps:cNvSpPr/>
                        <wps:spPr>
                          <a:xfrm>
                            <a:off x="1401255" y="2958506"/>
                            <a:ext cx="29784" cy="394548"/>
                          </a:xfrm>
                          <a:custGeom>
                            <a:avLst/>
                            <a:gdLst/>
                            <a:ahLst/>
                            <a:cxnLst/>
                            <a:rect l="0" t="0" r="0" b="0"/>
                            <a:pathLst>
                              <a:path w="29784" h="394548">
                                <a:moveTo>
                                  <a:pt x="0" y="0"/>
                                </a:moveTo>
                                <a:lnTo>
                                  <a:pt x="29784" y="0"/>
                                </a:lnTo>
                                <a:lnTo>
                                  <a:pt x="29784" y="394548"/>
                                </a:lnTo>
                                <a:lnTo>
                                  <a:pt x="0" y="394548"/>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76" name="Shape 139776"/>
                        <wps:cNvSpPr/>
                        <wps:spPr>
                          <a:xfrm>
                            <a:off x="1486978"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18" name="Shape 8518"/>
                        <wps:cNvSpPr/>
                        <wps:spPr>
                          <a:xfrm>
                            <a:off x="1486978"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19" name="Shape 8519"/>
                        <wps:cNvSpPr/>
                        <wps:spPr>
                          <a:xfrm>
                            <a:off x="1486978"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20" name="Shape 8520"/>
                        <wps:cNvSpPr/>
                        <wps:spPr>
                          <a:xfrm>
                            <a:off x="1486978"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21" name="Shape 8521"/>
                        <wps:cNvSpPr/>
                        <wps:spPr>
                          <a:xfrm>
                            <a:off x="1486978"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22" name="Shape 8522"/>
                        <wps:cNvSpPr/>
                        <wps:spPr>
                          <a:xfrm>
                            <a:off x="1486978"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3" name="Shape 8523"/>
                        <wps:cNvSpPr/>
                        <wps:spPr>
                          <a:xfrm>
                            <a:off x="1486978"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4" name="Shape 8524"/>
                        <wps:cNvSpPr/>
                        <wps:spPr>
                          <a:xfrm>
                            <a:off x="1486978"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5" name="Shape 8525"/>
                        <wps:cNvSpPr/>
                        <wps:spPr>
                          <a:xfrm>
                            <a:off x="1486978"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6" name="Shape 8526"/>
                        <wps:cNvSpPr/>
                        <wps:spPr>
                          <a:xfrm>
                            <a:off x="150680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7" name="Shape 8527"/>
                        <wps:cNvSpPr/>
                        <wps:spPr>
                          <a:xfrm>
                            <a:off x="153993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8" name="Shape 8528"/>
                        <wps:cNvSpPr/>
                        <wps:spPr>
                          <a:xfrm>
                            <a:off x="157298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29" name="Shape 8529"/>
                        <wps:cNvSpPr/>
                        <wps:spPr>
                          <a:xfrm>
                            <a:off x="160611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77" name="Shape 139777"/>
                        <wps:cNvSpPr/>
                        <wps:spPr>
                          <a:xfrm>
                            <a:off x="1491912" y="2812843"/>
                            <a:ext cx="29784" cy="540212"/>
                          </a:xfrm>
                          <a:custGeom>
                            <a:avLst/>
                            <a:gdLst/>
                            <a:ahLst/>
                            <a:cxnLst/>
                            <a:rect l="0" t="0" r="0" b="0"/>
                            <a:pathLst>
                              <a:path w="29784" h="540212">
                                <a:moveTo>
                                  <a:pt x="0" y="0"/>
                                </a:moveTo>
                                <a:lnTo>
                                  <a:pt x="29784" y="0"/>
                                </a:lnTo>
                                <a:lnTo>
                                  <a:pt x="29784" y="540212"/>
                                </a:lnTo>
                                <a:lnTo>
                                  <a:pt x="0" y="54021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78" name="Shape 139778"/>
                        <wps:cNvSpPr/>
                        <wps:spPr>
                          <a:xfrm>
                            <a:off x="1525046" y="3169323"/>
                            <a:ext cx="29784" cy="183731"/>
                          </a:xfrm>
                          <a:custGeom>
                            <a:avLst/>
                            <a:gdLst/>
                            <a:ahLst/>
                            <a:cxnLst/>
                            <a:rect l="0" t="0" r="0" b="0"/>
                            <a:pathLst>
                              <a:path w="29784" h="183731">
                                <a:moveTo>
                                  <a:pt x="0" y="0"/>
                                </a:moveTo>
                                <a:lnTo>
                                  <a:pt x="29784" y="0"/>
                                </a:lnTo>
                                <a:lnTo>
                                  <a:pt x="29784" y="183731"/>
                                </a:lnTo>
                                <a:lnTo>
                                  <a:pt x="0" y="18373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79" name="Shape 139779"/>
                        <wps:cNvSpPr/>
                        <wps:spPr>
                          <a:xfrm>
                            <a:off x="1558088" y="1255499"/>
                            <a:ext cx="29784" cy="2097555"/>
                          </a:xfrm>
                          <a:custGeom>
                            <a:avLst/>
                            <a:gdLst/>
                            <a:ahLst/>
                            <a:cxnLst/>
                            <a:rect l="0" t="0" r="0" b="0"/>
                            <a:pathLst>
                              <a:path w="29784" h="2097555">
                                <a:moveTo>
                                  <a:pt x="0" y="0"/>
                                </a:moveTo>
                                <a:lnTo>
                                  <a:pt x="29784" y="0"/>
                                </a:lnTo>
                                <a:lnTo>
                                  <a:pt x="29784" y="2097555"/>
                                </a:lnTo>
                                <a:lnTo>
                                  <a:pt x="0" y="2097555"/>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80" name="Shape 139780"/>
                        <wps:cNvSpPr/>
                        <wps:spPr>
                          <a:xfrm>
                            <a:off x="1591223" y="2869805"/>
                            <a:ext cx="29784" cy="483249"/>
                          </a:xfrm>
                          <a:custGeom>
                            <a:avLst/>
                            <a:gdLst/>
                            <a:ahLst/>
                            <a:cxnLst/>
                            <a:rect l="0" t="0" r="0" b="0"/>
                            <a:pathLst>
                              <a:path w="29784" h="483249">
                                <a:moveTo>
                                  <a:pt x="0" y="0"/>
                                </a:moveTo>
                                <a:lnTo>
                                  <a:pt x="29784" y="0"/>
                                </a:lnTo>
                                <a:lnTo>
                                  <a:pt x="29784" y="483249"/>
                                </a:lnTo>
                                <a:lnTo>
                                  <a:pt x="0" y="483249"/>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81" name="Shape 139781"/>
                        <wps:cNvSpPr/>
                        <wps:spPr>
                          <a:xfrm>
                            <a:off x="1676946"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35" name="Shape 8535"/>
                        <wps:cNvSpPr/>
                        <wps:spPr>
                          <a:xfrm>
                            <a:off x="1676946"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36" name="Shape 8536"/>
                        <wps:cNvSpPr/>
                        <wps:spPr>
                          <a:xfrm>
                            <a:off x="1676946"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37" name="Shape 8537"/>
                        <wps:cNvSpPr/>
                        <wps:spPr>
                          <a:xfrm>
                            <a:off x="1676946"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38" name="Shape 8538"/>
                        <wps:cNvSpPr/>
                        <wps:spPr>
                          <a:xfrm>
                            <a:off x="1676946"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39" name="Shape 8539"/>
                        <wps:cNvSpPr/>
                        <wps:spPr>
                          <a:xfrm>
                            <a:off x="1676946"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0" name="Shape 8540"/>
                        <wps:cNvSpPr/>
                        <wps:spPr>
                          <a:xfrm>
                            <a:off x="1676946"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1" name="Shape 8541"/>
                        <wps:cNvSpPr/>
                        <wps:spPr>
                          <a:xfrm>
                            <a:off x="1676946"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2" name="Shape 8542"/>
                        <wps:cNvSpPr/>
                        <wps:spPr>
                          <a:xfrm>
                            <a:off x="1676946"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3" name="Shape 8543"/>
                        <wps:cNvSpPr/>
                        <wps:spPr>
                          <a:xfrm>
                            <a:off x="169686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4" name="Shape 8544"/>
                        <wps:cNvSpPr/>
                        <wps:spPr>
                          <a:xfrm>
                            <a:off x="172990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5" name="Shape 8545"/>
                        <wps:cNvSpPr/>
                        <wps:spPr>
                          <a:xfrm>
                            <a:off x="176304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46" name="Shape 8546"/>
                        <wps:cNvSpPr/>
                        <wps:spPr>
                          <a:xfrm>
                            <a:off x="179608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82" name="Shape 139782"/>
                        <wps:cNvSpPr/>
                        <wps:spPr>
                          <a:xfrm>
                            <a:off x="1681972" y="3160294"/>
                            <a:ext cx="29784" cy="192760"/>
                          </a:xfrm>
                          <a:custGeom>
                            <a:avLst/>
                            <a:gdLst/>
                            <a:ahLst/>
                            <a:cxnLst/>
                            <a:rect l="0" t="0" r="0" b="0"/>
                            <a:pathLst>
                              <a:path w="29784" h="192760">
                                <a:moveTo>
                                  <a:pt x="0" y="0"/>
                                </a:moveTo>
                                <a:lnTo>
                                  <a:pt x="29784" y="0"/>
                                </a:lnTo>
                                <a:lnTo>
                                  <a:pt x="29784" y="192760"/>
                                </a:lnTo>
                                <a:lnTo>
                                  <a:pt x="0" y="192760"/>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83" name="Shape 139783"/>
                        <wps:cNvSpPr/>
                        <wps:spPr>
                          <a:xfrm>
                            <a:off x="1715014" y="3087044"/>
                            <a:ext cx="29784" cy="266011"/>
                          </a:xfrm>
                          <a:custGeom>
                            <a:avLst/>
                            <a:gdLst/>
                            <a:ahLst/>
                            <a:cxnLst/>
                            <a:rect l="0" t="0" r="0" b="0"/>
                            <a:pathLst>
                              <a:path w="29784" h="266011">
                                <a:moveTo>
                                  <a:pt x="0" y="0"/>
                                </a:moveTo>
                                <a:lnTo>
                                  <a:pt x="29784" y="0"/>
                                </a:lnTo>
                                <a:lnTo>
                                  <a:pt x="29784" y="266011"/>
                                </a:lnTo>
                                <a:lnTo>
                                  <a:pt x="0" y="26601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84" name="Shape 139784"/>
                        <wps:cNvSpPr/>
                        <wps:spPr>
                          <a:xfrm>
                            <a:off x="1748149" y="1058272"/>
                            <a:ext cx="29784" cy="2294783"/>
                          </a:xfrm>
                          <a:custGeom>
                            <a:avLst/>
                            <a:gdLst/>
                            <a:ahLst/>
                            <a:cxnLst/>
                            <a:rect l="0" t="0" r="0" b="0"/>
                            <a:pathLst>
                              <a:path w="29784" h="2294783">
                                <a:moveTo>
                                  <a:pt x="0" y="0"/>
                                </a:moveTo>
                                <a:lnTo>
                                  <a:pt x="29784" y="0"/>
                                </a:lnTo>
                                <a:lnTo>
                                  <a:pt x="29784" y="2294783"/>
                                </a:lnTo>
                                <a:lnTo>
                                  <a:pt x="0" y="2294783"/>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85" name="Shape 139785"/>
                        <wps:cNvSpPr/>
                        <wps:spPr>
                          <a:xfrm>
                            <a:off x="1781191" y="2801953"/>
                            <a:ext cx="29784" cy="551102"/>
                          </a:xfrm>
                          <a:custGeom>
                            <a:avLst/>
                            <a:gdLst/>
                            <a:ahLst/>
                            <a:cxnLst/>
                            <a:rect l="0" t="0" r="0" b="0"/>
                            <a:pathLst>
                              <a:path w="29784" h="551102">
                                <a:moveTo>
                                  <a:pt x="0" y="0"/>
                                </a:moveTo>
                                <a:lnTo>
                                  <a:pt x="29784" y="0"/>
                                </a:lnTo>
                                <a:lnTo>
                                  <a:pt x="29784" y="551102"/>
                                </a:lnTo>
                                <a:lnTo>
                                  <a:pt x="0" y="551102"/>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86" name="Shape 139786"/>
                        <wps:cNvSpPr/>
                        <wps:spPr>
                          <a:xfrm>
                            <a:off x="1867006"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52" name="Shape 8552"/>
                        <wps:cNvSpPr/>
                        <wps:spPr>
                          <a:xfrm>
                            <a:off x="1867006"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53" name="Shape 8553"/>
                        <wps:cNvSpPr/>
                        <wps:spPr>
                          <a:xfrm>
                            <a:off x="1867006"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54" name="Shape 8554"/>
                        <wps:cNvSpPr/>
                        <wps:spPr>
                          <a:xfrm>
                            <a:off x="1867006"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55" name="Shape 8555"/>
                        <wps:cNvSpPr/>
                        <wps:spPr>
                          <a:xfrm>
                            <a:off x="1867006"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56" name="Shape 8556"/>
                        <wps:cNvSpPr/>
                        <wps:spPr>
                          <a:xfrm>
                            <a:off x="1867006"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57" name="Shape 8557"/>
                        <wps:cNvSpPr/>
                        <wps:spPr>
                          <a:xfrm>
                            <a:off x="1867006"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58" name="Shape 8558"/>
                        <wps:cNvSpPr/>
                        <wps:spPr>
                          <a:xfrm>
                            <a:off x="1867006"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59" name="Shape 8559"/>
                        <wps:cNvSpPr/>
                        <wps:spPr>
                          <a:xfrm>
                            <a:off x="1867006"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60" name="Shape 8560"/>
                        <wps:cNvSpPr/>
                        <wps:spPr>
                          <a:xfrm>
                            <a:off x="188683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61" name="Shape 8561"/>
                        <wps:cNvSpPr/>
                        <wps:spPr>
                          <a:xfrm>
                            <a:off x="191996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62" name="Shape 8562"/>
                        <wps:cNvSpPr/>
                        <wps:spPr>
                          <a:xfrm>
                            <a:off x="195300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63" name="Shape 8563"/>
                        <wps:cNvSpPr/>
                        <wps:spPr>
                          <a:xfrm>
                            <a:off x="198614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87" name="Shape 139787"/>
                        <wps:cNvSpPr/>
                        <wps:spPr>
                          <a:xfrm>
                            <a:off x="1871939" y="3288832"/>
                            <a:ext cx="29785" cy="64222"/>
                          </a:xfrm>
                          <a:custGeom>
                            <a:avLst/>
                            <a:gdLst/>
                            <a:ahLst/>
                            <a:cxnLst/>
                            <a:rect l="0" t="0" r="0" b="0"/>
                            <a:pathLst>
                              <a:path w="29785" h="64222">
                                <a:moveTo>
                                  <a:pt x="0" y="0"/>
                                </a:moveTo>
                                <a:lnTo>
                                  <a:pt x="29785" y="0"/>
                                </a:lnTo>
                                <a:lnTo>
                                  <a:pt x="29785" y="64222"/>
                                </a:lnTo>
                                <a:lnTo>
                                  <a:pt x="0" y="642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88" name="Shape 139788"/>
                        <wps:cNvSpPr/>
                        <wps:spPr>
                          <a:xfrm>
                            <a:off x="1905075" y="3015562"/>
                            <a:ext cx="29784" cy="337493"/>
                          </a:xfrm>
                          <a:custGeom>
                            <a:avLst/>
                            <a:gdLst/>
                            <a:ahLst/>
                            <a:cxnLst/>
                            <a:rect l="0" t="0" r="0" b="0"/>
                            <a:pathLst>
                              <a:path w="29784" h="337493">
                                <a:moveTo>
                                  <a:pt x="0" y="0"/>
                                </a:moveTo>
                                <a:lnTo>
                                  <a:pt x="29784" y="0"/>
                                </a:lnTo>
                                <a:lnTo>
                                  <a:pt x="29784" y="337493"/>
                                </a:lnTo>
                                <a:lnTo>
                                  <a:pt x="0" y="337493"/>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89" name="Shape 139789"/>
                        <wps:cNvSpPr/>
                        <wps:spPr>
                          <a:xfrm>
                            <a:off x="1938117" y="1006708"/>
                            <a:ext cx="29784" cy="2346347"/>
                          </a:xfrm>
                          <a:custGeom>
                            <a:avLst/>
                            <a:gdLst/>
                            <a:ahLst/>
                            <a:cxnLst/>
                            <a:rect l="0" t="0" r="0" b="0"/>
                            <a:pathLst>
                              <a:path w="29784" h="2346347">
                                <a:moveTo>
                                  <a:pt x="0" y="0"/>
                                </a:moveTo>
                                <a:lnTo>
                                  <a:pt x="29784" y="0"/>
                                </a:lnTo>
                                <a:lnTo>
                                  <a:pt x="29784" y="2346347"/>
                                </a:lnTo>
                                <a:lnTo>
                                  <a:pt x="0" y="2346347"/>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90" name="Shape 139790"/>
                        <wps:cNvSpPr/>
                        <wps:spPr>
                          <a:xfrm>
                            <a:off x="1971252" y="2796555"/>
                            <a:ext cx="29784" cy="556500"/>
                          </a:xfrm>
                          <a:custGeom>
                            <a:avLst/>
                            <a:gdLst/>
                            <a:ahLst/>
                            <a:cxnLst/>
                            <a:rect l="0" t="0" r="0" b="0"/>
                            <a:pathLst>
                              <a:path w="29784" h="556500">
                                <a:moveTo>
                                  <a:pt x="0" y="0"/>
                                </a:moveTo>
                                <a:lnTo>
                                  <a:pt x="29784" y="0"/>
                                </a:lnTo>
                                <a:lnTo>
                                  <a:pt x="29784" y="556500"/>
                                </a:lnTo>
                                <a:lnTo>
                                  <a:pt x="0" y="556500"/>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91" name="Shape 139791"/>
                        <wps:cNvSpPr/>
                        <wps:spPr>
                          <a:xfrm>
                            <a:off x="2056974"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69" name="Shape 8569"/>
                        <wps:cNvSpPr/>
                        <wps:spPr>
                          <a:xfrm>
                            <a:off x="2056974"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70" name="Shape 8570"/>
                        <wps:cNvSpPr/>
                        <wps:spPr>
                          <a:xfrm>
                            <a:off x="2056974"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71" name="Shape 8571"/>
                        <wps:cNvSpPr/>
                        <wps:spPr>
                          <a:xfrm>
                            <a:off x="2056974"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72" name="Shape 8572"/>
                        <wps:cNvSpPr/>
                        <wps:spPr>
                          <a:xfrm>
                            <a:off x="2056974"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73" name="Shape 8573"/>
                        <wps:cNvSpPr/>
                        <wps:spPr>
                          <a:xfrm>
                            <a:off x="2056974"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4" name="Shape 8574"/>
                        <wps:cNvSpPr/>
                        <wps:spPr>
                          <a:xfrm>
                            <a:off x="2056974"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5" name="Shape 8575"/>
                        <wps:cNvSpPr/>
                        <wps:spPr>
                          <a:xfrm>
                            <a:off x="2056974"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6" name="Shape 8576"/>
                        <wps:cNvSpPr/>
                        <wps:spPr>
                          <a:xfrm>
                            <a:off x="2056974"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7" name="Shape 8577"/>
                        <wps:cNvSpPr/>
                        <wps:spPr>
                          <a:xfrm>
                            <a:off x="207689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8" name="Shape 8578"/>
                        <wps:cNvSpPr/>
                        <wps:spPr>
                          <a:xfrm>
                            <a:off x="210993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79" name="Shape 8579"/>
                        <wps:cNvSpPr/>
                        <wps:spPr>
                          <a:xfrm>
                            <a:off x="214307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80" name="Shape 8580"/>
                        <wps:cNvSpPr/>
                        <wps:spPr>
                          <a:xfrm>
                            <a:off x="217611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92" name="Shape 139792"/>
                        <wps:cNvSpPr/>
                        <wps:spPr>
                          <a:xfrm>
                            <a:off x="2062000" y="3320478"/>
                            <a:ext cx="29785" cy="32576"/>
                          </a:xfrm>
                          <a:custGeom>
                            <a:avLst/>
                            <a:gdLst/>
                            <a:ahLst/>
                            <a:cxnLst/>
                            <a:rect l="0" t="0" r="0" b="0"/>
                            <a:pathLst>
                              <a:path w="29785" h="32576">
                                <a:moveTo>
                                  <a:pt x="0" y="0"/>
                                </a:moveTo>
                                <a:lnTo>
                                  <a:pt x="29785" y="0"/>
                                </a:lnTo>
                                <a:lnTo>
                                  <a:pt x="29785" y="32576"/>
                                </a:lnTo>
                                <a:lnTo>
                                  <a:pt x="0" y="32576"/>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93" name="Shape 139793"/>
                        <wps:cNvSpPr/>
                        <wps:spPr>
                          <a:xfrm>
                            <a:off x="2095042" y="2959437"/>
                            <a:ext cx="29785" cy="393617"/>
                          </a:xfrm>
                          <a:custGeom>
                            <a:avLst/>
                            <a:gdLst/>
                            <a:ahLst/>
                            <a:cxnLst/>
                            <a:rect l="0" t="0" r="0" b="0"/>
                            <a:pathLst>
                              <a:path w="29785" h="393617">
                                <a:moveTo>
                                  <a:pt x="0" y="0"/>
                                </a:moveTo>
                                <a:lnTo>
                                  <a:pt x="29785" y="0"/>
                                </a:lnTo>
                                <a:lnTo>
                                  <a:pt x="29785" y="393617"/>
                                </a:lnTo>
                                <a:lnTo>
                                  <a:pt x="0" y="393617"/>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94" name="Shape 139794"/>
                        <wps:cNvSpPr/>
                        <wps:spPr>
                          <a:xfrm>
                            <a:off x="2128177" y="974969"/>
                            <a:ext cx="29784" cy="2378086"/>
                          </a:xfrm>
                          <a:custGeom>
                            <a:avLst/>
                            <a:gdLst/>
                            <a:ahLst/>
                            <a:cxnLst/>
                            <a:rect l="0" t="0" r="0" b="0"/>
                            <a:pathLst>
                              <a:path w="29784" h="2378086">
                                <a:moveTo>
                                  <a:pt x="0" y="0"/>
                                </a:moveTo>
                                <a:lnTo>
                                  <a:pt x="29784" y="0"/>
                                </a:lnTo>
                                <a:lnTo>
                                  <a:pt x="29784" y="2378086"/>
                                </a:lnTo>
                                <a:lnTo>
                                  <a:pt x="0" y="237808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795" name="Shape 139795"/>
                        <wps:cNvSpPr/>
                        <wps:spPr>
                          <a:xfrm>
                            <a:off x="2161219" y="2852679"/>
                            <a:ext cx="29785" cy="500375"/>
                          </a:xfrm>
                          <a:custGeom>
                            <a:avLst/>
                            <a:gdLst/>
                            <a:ahLst/>
                            <a:cxnLst/>
                            <a:rect l="0" t="0" r="0" b="0"/>
                            <a:pathLst>
                              <a:path w="29785" h="500375">
                                <a:moveTo>
                                  <a:pt x="0" y="0"/>
                                </a:moveTo>
                                <a:lnTo>
                                  <a:pt x="29785" y="0"/>
                                </a:lnTo>
                                <a:lnTo>
                                  <a:pt x="29785" y="500375"/>
                                </a:lnTo>
                                <a:lnTo>
                                  <a:pt x="0" y="500375"/>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796" name="Shape 139796"/>
                        <wps:cNvSpPr/>
                        <wps:spPr>
                          <a:xfrm>
                            <a:off x="2247035"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586" name="Shape 8586"/>
                        <wps:cNvSpPr/>
                        <wps:spPr>
                          <a:xfrm>
                            <a:off x="2247035"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87" name="Shape 8587"/>
                        <wps:cNvSpPr/>
                        <wps:spPr>
                          <a:xfrm>
                            <a:off x="2247035"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88" name="Shape 8588"/>
                        <wps:cNvSpPr/>
                        <wps:spPr>
                          <a:xfrm>
                            <a:off x="2247035"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89" name="Shape 8589"/>
                        <wps:cNvSpPr/>
                        <wps:spPr>
                          <a:xfrm>
                            <a:off x="2247035"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590" name="Shape 8590"/>
                        <wps:cNvSpPr/>
                        <wps:spPr>
                          <a:xfrm>
                            <a:off x="2247035"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1" name="Shape 8591"/>
                        <wps:cNvSpPr/>
                        <wps:spPr>
                          <a:xfrm>
                            <a:off x="2247035"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2" name="Shape 8592"/>
                        <wps:cNvSpPr/>
                        <wps:spPr>
                          <a:xfrm>
                            <a:off x="2247035"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3" name="Shape 8593"/>
                        <wps:cNvSpPr/>
                        <wps:spPr>
                          <a:xfrm>
                            <a:off x="2247035"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4" name="Shape 8594"/>
                        <wps:cNvSpPr/>
                        <wps:spPr>
                          <a:xfrm>
                            <a:off x="226686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5" name="Shape 8595"/>
                        <wps:cNvSpPr/>
                        <wps:spPr>
                          <a:xfrm>
                            <a:off x="229999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6" name="Shape 8596"/>
                        <wps:cNvSpPr/>
                        <wps:spPr>
                          <a:xfrm>
                            <a:off x="233303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597" name="Shape 8597"/>
                        <wps:cNvSpPr/>
                        <wps:spPr>
                          <a:xfrm>
                            <a:off x="236617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797" name="Shape 139797"/>
                        <wps:cNvSpPr/>
                        <wps:spPr>
                          <a:xfrm>
                            <a:off x="2251968" y="3326807"/>
                            <a:ext cx="29784" cy="26247"/>
                          </a:xfrm>
                          <a:custGeom>
                            <a:avLst/>
                            <a:gdLst/>
                            <a:ahLst/>
                            <a:cxnLst/>
                            <a:rect l="0" t="0" r="0" b="0"/>
                            <a:pathLst>
                              <a:path w="29784" h="26247">
                                <a:moveTo>
                                  <a:pt x="0" y="0"/>
                                </a:moveTo>
                                <a:lnTo>
                                  <a:pt x="29784" y="0"/>
                                </a:lnTo>
                                <a:lnTo>
                                  <a:pt x="29784" y="26247"/>
                                </a:lnTo>
                                <a:lnTo>
                                  <a:pt x="0" y="2624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798" name="Shape 139798"/>
                        <wps:cNvSpPr/>
                        <wps:spPr>
                          <a:xfrm>
                            <a:off x="2285103" y="2911503"/>
                            <a:ext cx="29784" cy="441551"/>
                          </a:xfrm>
                          <a:custGeom>
                            <a:avLst/>
                            <a:gdLst/>
                            <a:ahLst/>
                            <a:cxnLst/>
                            <a:rect l="0" t="0" r="0" b="0"/>
                            <a:pathLst>
                              <a:path w="29784" h="441551">
                                <a:moveTo>
                                  <a:pt x="0" y="0"/>
                                </a:moveTo>
                                <a:lnTo>
                                  <a:pt x="29784" y="0"/>
                                </a:lnTo>
                                <a:lnTo>
                                  <a:pt x="29784" y="441551"/>
                                </a:lnTo>
                                <a:lnTo>
                                  <a:pt x="0" y="44155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799" name="Shape 139799"/>
                        <wps:cNvSpPr/>
                        <wps:spPr>
                          <a:xfrm>
                            <a:off x="2318145" y="949652"/>
                            <a:ext cx="29784" cy="2403402"/>
                          </a:xfrm>
                          <a:custGeom>
                            <a:avLst/>
                            <a:gdLst/>
                            <a:ahLst/>
                            <a:cxnLst/>
                            <a:rect l="0" t="0" r="0" b="0"/>
                            <a:pathLst>
                              <a:path w="29784" h="2403402">
                                <a:moveTo>
                                  <a:pt x="0" y="0"/>
                                </a:moveTo>
                                <a:lnTo>
                                  <a:pt x="29784" y="0"/>
                                </a:lnTo>
                                <a:lnTo>
                                  <a:pt x="29784" y="2403402"/>
                                </a:lnTo>
                                <a:lnTo>
                                  <a:pt x="0" y="240340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00" name="Shape 139800"/>
                        <wps:cNvSpPr/>
                        <wps:spPr>
                          <a:xfrm>
                            <a:off x="2351280" y="2919601"/>
                            <a:ext cx="29785" cy="433454"/>
                          </a:xfrm>
                          <a:custGeom>
                            <a:avLst/>
                            <a:gdLst/>
                            <a:ahLst/>
                            <a:cxnLst/>
                            <a:rect l="0" t="0" r="0" b="0"/>
                            <a:pathLst>
                              <a:path w="29785" h="433454">
                                <a:moveTo>
                                  <a:pt x="0" y="0"/>
                                </a:moveTo>
                                <a:lnTo>
                                  <a:pt x="29785" y="0"/>
                                </a:lnTo>
                                <a:lnTo>
                                  <a:pt x="29785" y="433454"/>
                                </a:lnTo>
                                <a:lnTo>
                                  <a:pt x="0" y="43345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01" name="Shape 139801"/>
                        <wps:cNvSpPr/>
                        <wps:spPr>
                          <a:xfrm>
                            <a:off x="2437003"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03" name="Shape 8603"/>
                        <wps:cNvSpPr/>
                        <wps:spPr>
                          <a:xfrm>
                            <a:off x="2437003"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04" name="Shape 8604"/>
                        <wps:cNvSpPr/>
                        <wps:spPr>
                          <a:xfrm>
                            <a:off x="2437003"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05" name="Shape 8605"/>
                        <wps:cNvSpPr/>
                        <wps:spPr>
                          <a:xfrm>
                            <a:off x="2437003"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06" name="Shape 8606"/>
                        <wps:cNvSpPr/>
                        <wps:spPr>
                          <a:xfrm>
                            <a:off x="2437003"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07" name="Shape 8607"/>
                        <wps:cNvSpPr/>
                        <wps:spPr>
                          <a:xfrm>
                            <a:off x="2437003"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08" name="Shape 8608"/>
                        <wps:cNvSpPr/>
                        <wps:spPr>
                          <a:xfrm>
                            <a:off x="2437003"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09" name="Shape 8609"/>
                        <wps:cNvSpPr/>
                        <wps:spPr>
                          <a:xfrm>
                            <a:off x="2437003"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10" name="Shape 8610"/>
                        <wps:cNvSpPr/>
                        <wps:spPr>
                          <a:xfrm>
                            <a:off x="2437003"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11" name="Shape 8611"/>
                        <wps:cNvSpPr/>
                        <wps:spPr>
                          <a:xfrm>
                            <a:off x="245682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12" name="Shape 8612"/>
                        <wps:cNvSpPr/>
                        <wps:spPr>
                          <a:xfrm>
                            <a:off x="248996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13" name="Shape 8613"/>
                        <wps:cNvSpPr/>
                        <wps:spPr>
                          <a:xfrm>
                            <a:off x="252309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14" name="Shape 8614"/>
                        <wps:cNvSpPr/>
                        <wps:spPr>
                          <a:xfrm>
                            <a:off x="255614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02" name="Shape 139802"/>
                        <wps:cNvSpPr/>
                        <wps:spPr>
                          <a:xfrm>
                            <a:off x="2441936" y="3340396"/>
                            <a:ext cx="29785" cy="12658"/>
                          </a:xfrm>
                          <a:custGeom>
                            <a:avLst/>
                            <a:gdLst/>
                            <a:ahLst/>
                            <a:cxnLst/>
                            <a:rect l="0" t="0" r="0" b="0"/>
                            <a:pathLst>
                              <a:path w="29785" h="12658">
                                <a:moveTo>
                                  <a:pt x="0" y="0"/>
                                </a:moveTo>
                                <a:lnTo>
                                  <a:pt x="29785" y="0"/>
                                </a:lnTo>
                                <a:lnTo>
                                  <a:pt x="29785" y="12658"/>
                                </a:lnTo>
                                <a:lnTo>
                                  <a:pt x="0" y="1265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03" name="Shape 139803"/>
                        <wps:cNvSpPr/>
                        <wps:spPr>
                          <a:xfrm>
                            <a:off x="2475071" y="2858078"/>
                            <a:ext cx="29784" cy="494977"/>
                          </a:xfrm>
                          <a:custGeom>
                            <a:avLst/>
                            <a:gdLst/>
                            <a:ahLst/>
                            <a:cxnLst/>
                            <a:rect l="0" t="0" r="0" b="0"/>
                            <a:pathLst>
                              <a:path w="29784" h="494977">
                                <a:moveTo>
                                  <a:pt x="0" y="0"/>
                                </a:moveTo>
                                <a:lnTo>
                                  <a:pt x="29784" y="0"/>
                                </a:lnTo>
                                <a:lnTo>
                                  <a:pt x="29784" y="494977"/>
                                </a:lnTo>
                                <a:lnTo>
                                  <a:pt x="0" y="494977"/>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04" name="Shape 139804"/>
                        <wps:cNvSpPr/>
                        <wps:spPr>
                          <a:xfrm>
                            <a:off x="2508206" y="943323"/>
                            <a:ext cx="29784" cy="2409731"/>
                          </a:xfrm>
                          <a:custGeom>
                            <a:avLst/>
                            <a:gdLst/>
                            <a:ahLst/>
                            <a:cxnLst/>
                            <a:rect l="0" t="0" r="0" b="0"/>
                            <a:pathLst>
                              <a:path w="29784" h="2409731">
                                <a:moveTo>
                                  <a:pt x="0" y="0"/>
                                </a:moveTo>
                                <a:lnTo>
                                  <a:pt x="29784" y="0"/>
                                </a:lnTo>
                                <a:lnTo>
                                  <a:pt x="29784" y="2409731"/>
                                </a:lnTo>
                                <a:lnTo>
                                  <a:pt x="0" y="240973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05" name="Shape 139805"/>
                        <wps:cNvSpPr/>
                        <wps:spPr>
                          <a:xfrm>
                            <a:off x="2541248" y="2965766"/>
                            <a:ext cx="29784" cy="387288"/>
                          </a:xfrm>
                          <a:custGeom>
                            <a:avLst/>
                            <a:gdLst/>
                            <a:ahLst/>
                            <a:cxnLst/>
                            <a:rect l="0" t="0" r="0" b="0"/>
                            <a:pathLst>
                              <a:path w="29784" h="387288">
                                <a:moveTo>
                                  <a:pt x="0" y="0"/>
                                </a:moveTo>
                                <a:lnTo>
                                  <a:pt x="29784" y="0"/>
                                </a:lnTo>
                                <a:lnTo>
                                  <a:pt x="29784" y="387288"/>
                                </a:lnTo>
                                <a:lnTo>
                                  <a:pt x="0" y="387288"/>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06" name="Shape 139806"/>
                        <wps:cNvSpPr/>
                        <wps:spPr>
                          <a:xfrm>
                            <a:off x="2626971"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20" name="Shape 8620"/>
                        <wps:cNvSpPr/>
                        <wps:spPr>
                          <a:xfrm>
                            <a:off x="2626971" y="2900613"/>
                            <a:ext cx="139025" cy="0"/>
                          </a:xfrm>
                          <a:custGeom>
                            <a:avLst/>
                            <a:gdLst/>
                            <a:ahLst/>
                            <a:cxnLst/>
                            <a:rect l="0" t="0" r="0" b="0"/>
                            <a:pathLst>
                              <a:path w="139025">
                                <a:moveTo>
                                  <a:pt x="139025"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21" name="Shape 8621"/>
                        <wps:cNvSpPr/>
                        <wps:spPr>
                          <a:xfrm>
                            <a:off x="2626971" y="1995638"/>
                            <a:ext cx="139025" cy="0"/>
                          </a:xfrm>
                          <a:custGeom>
                            <a:avLst/>
                            <a:gdLst/>
                            <a:ahLst/>
                            <a:cxnLst/>
                            <a:rect l="0" t="0" r="0" b="0"/>
                            <a:pathLst>
                              <a:path w="139025">
                                <a:moveTo>
                                  <a:pt x="139025"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22" name="Shape 8622"/>
                        <wps:cNvSpPr/>
                        <wps:spPr>
                          <a:xfrm>
                            <a:off x="2626971" y="1090755"/>
                            <a:ext cx="139025" cy="0"/>
                          </a:xfrm>
                          <a:custGeom>
                            <a:avLst/>
                            <a:gdLst/>
                            <a:ahLst/>
                            <a:cxnLst/>
                            <a:rect l="0" t="0" r="0" b="0"/>
                            <a:pathLst>
                              <a:path w="139025">
                                <a:moveTo>
                                  <a:pt x="139025"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23" name="Shape 8623"/>
                        <wps:cNvSpPr/>
                        <wps:spPr>
                          <a:xfrm>
                            <a:off x="2626971" y="185872"/>
                            <a:ext cx="139025" cy="0"/>
                          </a:xfrm>
                          <a:custGeom>
                            <a:avLst/>
                            <a:gdLst/>
                            <a:ahLst/>
                            <a:cxnLst/>
                            <a:rect l="0" t="0" r="0" b="0"/>
                            <a:pathLst>
                              <a:path w="139025">
                                <a:moveTo>
                                  <a:pt x="139025"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24" name="Shape 8624"/>
                        <wps:cNvSpPr/>
                        <wps:spPr>
                          <a:xfrm>
                            <a:off x="2626971" y="3353054"/>
                            <a:ext cx="139025" cy="0"/>
                          </a:xfrm>
                          <a:custGeom>
                            <a:avLst/>
                            <a:gdLst/>
                            <a:ahLst/>
                            <a:cxnLst/>
                            <a:rect l="0" t="0" r="0" b="0"/>
                            <a:pathLst>
                              <a:path w="139025">
                                <a:moveTo>
                                  <a:pt x="139025"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25" name="Shape 8625"/>
                        <wps:cNvSpPr/>
                        <wps:spPr>
                          <a:xfrm>
                            <a:off x="2626971" y="2448079"/>
                            <a:ext cx="139025" cy="0"/>
                          </a:xfrm>
                          <a:custGeom>
                            <a:avLst/>
                            <a:gdLst/>
                            <a:ahLst/>
                            <a:cxnLst/>
                            <a:rect l="0" t="0" r="0" b="0"/>
                            <a:pathLst>
                              <a:path w="139025">
                                <a:moveTo>
                                  <a:pt x="139025"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26" name="Shape 8626"/>
                        <wps:cNvSpPr/>
                        <wps:spPr>
                          <a:xfrm>
                            <a:off x="2626971" y="1543196"/>
                            <a:ext cx="139025" cy="0"/>
                          </a:xfrm>
                          <a:custGeom>
                            <a:avLst/>
                            <a:gdLst/>
                            <a:ahLst/>
                            <a:cxnLst/>
                            <a:rect l="0" t="0" r="0" b="0"/>
                            <a:pathLst>
                              <a:path w="139025">
                                <a:moveTo>
                                  <a:pt x="139025"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27" name="Shape 8627"/>
                        <wps:cNvSpPr/>
                        <wps:spPr>
                          <a:xfrm>
                            <a:off x="2626971" y="638314"/>
                            <a:ext cx="139025" cy="0"/>
                          </a:xfrm>
                          <a:custGeom>
                            <a:avLst/>
                            <a:gdLst/>
                            <a:ahLst/>
                            <a:cxnLst/>
                            <a:rect l="0" t="0" r="0" b="0"/>
                            <a:pathLst>
                              <a:path w="139025">
                                <a:moveTo>
                                  <a:pt x="139025"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28" name="Shape 8628"/>
                        <wps:cNvSpPr/>
                        <wps:spPr>
                          <a:xfrm>
                            <a:off x="264688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29" name="Shape 8629"/>
                        <wps:cNvSpPr/>
                        <wps:spPr>
                          <a:xfrm>
                            <a:off x="267993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30" name="Shape 8630"/>
                        <wps:cNvSpPr/>
                        <wps:spPr>
                          <a:xfrm>
                            <a:off x="271306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31" name="Shape 8631"/>
                        <wps:cNvSpPr/>
                        <wps:spPr>
                          <a:xfrm>
                            <a:off x="274620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07" name="Shape 139807"/>
                        <wps:cNvSpPr/>
                        <wps:spPr>
                          <a:xfrm>
                            <a:off x="2631996" y="3339465"/>
                            <a:ext cx="29784" cy="13589"/>
                          </a:xfrm>
                          <a:custGeom>
                            <a:avLst/>
                            <a:gdLst/>
                            <a:ahLst/>
                            <a:cxnLst/>
                            <a:rect l="0" t="0" r="0" b="0"/>
                            <a:pathLst>
                              <a:path w="29784" h="13589">
                                <a:moveTo>
                                  <a:pt x="0" y="0"/>
                                </a:moveTo>
                                <a:lnTo>
                                  <a:pt x="29784" y="0"/>
                                </a:lnTo>
                                <a:lnTo>
                                  <a:pt x="29784" y="13589"/>
                                </a:lnTo>
                                <a:lnTo>
                                  <a:pt x="0" y="13589"/>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08" name="Shape 139808"/>
                        <wps:cNvSpPr/>
                        <wps:spPr>
                          <a:xfrm>
                            <a:off x="2665038" y="2802884"/>
                            <a:ext cx="29784" cy="550171"/>
                          </a:xfrm>
                          <a:custGeom>
                            <a:avLst/>
                            <a:gdLst/>
                            <a:ahLst/>
                            <a:cxnLst/>
                            <a:rect l="0" t="0" r="0" b="0"/>
                            <a:pathLst>
                              <a:path w="29784" h="550171">
                                <a:moveTo>
                                  <a:pt x="0" y="0"/>
                                </a:moveTo>
                                <a:lnTo>
                                  <a:pt x="29784" y="0"/>
                                </a:lnTo>
                                <a:lnTo>
                                  <a:pt x="29784" y="550171"/>
                                </a:lnTo>
                                <a:lnTo>
                                  <a:pt x="0" y="55017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09" name="Shape 139809"/>
                        <wps:cNvSpPr/>
                        <wps:spPr>
                          <a:xfrm>
                            <a:off x="2698173" y="885430"/>
                            <a:ext cx="29785" cy="2467625"/>
                          </a:xfrm>
                          <a:custGeom>
                            <a:avLst/>
                            <a:gdLst/>
                            <a:ahLst/>
                            <a:cxnLst/>
                            <a:rect l="0" t="0" r="0" b="0"/>
                            <a:pathLst>
                              <a:path w="29785" h="2467625">
                                <a:moveTo>
                                  <a:pt x="0" y="0"/>
                                </a:moveTo>
                                <a:lnTo>
                                  <a:pt x="29785" y="0"/>
                                </a:lnTo>
                                <a:lnTo>
                                  <a:pt x="29785" y="2467625"/>
                                </a:lnTo>
                                <a:lnTo>
                                  <a:pt x="0" y="2467625"/>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10" name="Shape 139810"/>
                        <wps:cNvSpPr/>
                        <wps:spPr>
                          <a:xfrm>
                            <a:off x="2731308" y="3079784"/>
                            <a:ext cx="29784" cy="273271"/>
                          </a:xfrm>
                          <a:custGeom>
                            <a:avLst/>
                            <a:gdLst/>
                            <a:ahLst/>
                            <a:cxnLst/>
                            <a:rect l="0" t="0" r="0" b="0"/>
                            <a:pathLst>
                              <a:path w="29784" h="273271">
                                <a:moveTo>
                                  <a:pt x="0" y="0"/>
                                </a:moveTo>
                                <a:lnTo>
                                  <a:pt x="29784" y="0"/>
                                </a:lnTo>
                                <a:lnTo>
                                  <a:pt x="29784" y="273271"/>
                                </a:lnTo>
                                <a:lnTo>
                                  <a:pt x="0" y="273271"/>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11" name="Shape 139811"/>
                        <wps:cNvSpPr/>
                        <wps:spPr>
                          <a:xfrm>
                            <a:off x="2817031"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37" name="Shape 8637"/>
                        <wps:cNvSpPr/>
                        <wps:spPr>
                          <a:xfrm>
                            <a:off x="2817031"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38" name="Shape 8638"/>
                        <wps:cNvSpPr/>
                        <wps:spPr>
                          <a:xfrm>
                            <a:off x="2817031"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39" name="Shape 8639"/>
                        <wps:cNvSpPr/>
                        <wps:spPr>
                          <a:xfrm>
                            <a:off x="2817031"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40" name="Shape 8640"/>
                        <wps:cNvSpPr/>
                        <wps:spPr>
                          <a:xfrm>
                            <a:off x="2817031"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41" name="Shape 8641"/>
                        <wps:cNvSpPr/>
                        <wps:spPr>
                          <a:xfrm>
                            <a:off x="2817031"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2" name="Shape 8642"/>
                        <wps:cNvSpPr/>
                        <wps:spPr>
                          <a:xfrm>
                            <a:off x="2817031"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3" name="Shape 8643"/>
                        <wps:cNvSpPr/>
                        <wps:spPr>
                          <a:xfrm>
                            <a:off x="2817031"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4" name="Shape 8644"/>
                        <wps:cNvSpPr/>
                        <wps:spPr>
                          <a:xfrm>
                            <a:off x="2817031"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5" name="Shape 8645"/>
                        <wps:cNvSpPr/>
                        <wps:spPr>
                          <a:xfrm>
                            <a:off x="283685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6" name="Shape 8646"/>
                        <wps:cNvSpPr/>
                        <wps:spPr>
                          <a:xfrm>
                            <a:off x="286999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7" name="Shape 8647"/>
                        <wps:cNvSpPr/>
                        <wps:spPr>
                          <a:xfrm>
                            <a:off x="290303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48" name="Shape 8648"/>
                        <wps:cNvSpPr/>
                        <wps:spPr>
                          <a:xfrm>
                            <a:off x="293616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12" name="Shape 139812"/>
                        <wps:cNvSpPr/>
                        <wps:spPr>
                          <a:xfrm>
                            <a:off x="2821964" y="3334067"/>
                            <a:ext cx="29784" cy="18987"/>
                          </a:xfrm>
                          <a:custGeom>
                            <a:avLst/>
                            <a:gdLst/>
                            <a:ahLst/>
                            <a:cxnLst/>
                            <a:rect l="0" t="0" r="0" b="0"/>
                            <a:pathLst>
                              <a:path w="29784" h="18987">
                                <a:moveTo>
                                  <a:pt x="0" y="0"/>
                                </a:moveTo>
                                <a:lnTo>
                                  <a:pt x="29784" y="0"/>
                                </a:lnTo>
                                <a:lnTo>
                                  <a:pt x="29784" y="18987"/>
                                </a:lnTo>
                                <a:lnTo>
                                  <a:pt x="0" y="1898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13" name="Shape 139813"/>
                        <wps:cNvSpPr/>
                        <wps:spPr>
                          <a:xfrm>
                            <a:off x="2855099" y="2677976"/>
                            <a:ext cx="29784" cy="675078"/>
                          </a:xfrm>
                          <a:custGeom>
                            <a:avLst/>
                            <a:gdLst/>
                            <a:ahLst/>
                            <a:cxnLst/>
                            <a:rect l="0" t="0" r="0" b="0"/>
                            <a:pathLst>
                              <a:path w="29784" h="675078">
                                <a:moveTo>
                                  <a:pt x="0" y="0"/>
                                </a:moveTo>
                                <a:lnTo>
                                  <a:pt x="29784" y="0"/>
                                </a:lnTo>
                                <a:lnTo>
                                  <a:pt x="29784" y="675078"/>
                                </a:lnTo>
                                <a:lnTo>
                                  <a:pt x="0" y="675078"/>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14" name="Shape 139814"/>
                        <wps:cNvSpPr/>
                        <wps:spPr>
                          <a:xfrm>
                            <a:off x="2888141" y="841126"/>
                            <a:ext cx="29784" cy="2511929"/>
                          </a:xfrm>
                          <a:custGeom>
                            <a:avLst/>
                            <a:gdLst/>
                            <a:ahLst/>
                            <a:cxnLst/>
                            <a:rect l="0" t="0" r="0" b="0"/>
                            <a:pathLst>
                              <a:path w="29784" h="2511929">
                                <a:moveTo>
                                  <a:pt x="0" y="0"/>
                                </a:moveTo>
                                <a:lnTo>
                                  <a:pt x="29784" y="0"/>
                                </a:lnTo>
                                <a:lnTo>
                                  <a:pt x="29784" y="2511929"/>
                                </a:lnTo>
                                <a:lnTo>
                                  <a:pt x="0" y="2511929"/>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15" name="Shape 139815"/>
                        <wps:cNvSpPr/>
                        <wps:spPr>
                          <a:xfrm>
                            <a:off x="2921276" y="3254394"/>
                            <a:ext cx="29784" cy="98660"/>
                          </a:xfrm>
                          <a:custGeom>
                            <a:avLst/>
                            <a:gdLst/>
                            <a:ahLst/>
                            <a:cxnLst/>
                            <a:rect l="0" t="0" r="0" b="0"/>
                            <a:pathLst>
                              <a:path w="29784" h="98660">
                                <a:moveTo>
                                  <a:pt x="0" y="0"/>
                                </a:moveTo>
                                <a:lnTo>
                                  <a:pt x="29784" y="0"/>
                                </a:lnTo>
                                <a:lnTo>
                                  <a:pt x="29784" y="98660"/>
                                </a:lnTo>
                                <a:lnTo>
                                  <a:pt x="0" y="98660"/>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16" name="Shape 139816"/>
                        <wps:cNvSpPr/>
                        <wps:spPr>
                          <a:xfrm>
                            <a:off x="3006999"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54" name="Shape 8654"/>
                        <wps:cNvSpPr/>
                        <wps:spPr>
                          <a:xfrm>
                            <a:off x="3006999"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55" name="Shape 8655"/>
                        <wps:cNvSpPr/>
                        <wps:spPr>
                          <a:xfrm>
                            <a:off x="3006999"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56" name="Shape 8656"/>
                        <wps:cNvSpPr/>
                        <wps:spPr>
                          <a:xfrm>
                            <a:off x="3006999"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57" name="Shape 8657"/>
                        <wps:cNvSpPr/>
                        <wps:spPr>
                          <a:xfrm>
                            <a:off x="3006999"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58" name="Shape 8658"/>
                        <wps:cNvSpPr/>
                        <wps:spPr>
                          <a:xfrm>
                            <a:off x="3006999"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59" name="Shape 8659"/>
                        <wps:cNvSpPr/>
                        <wps:spPr>
                          <a:xfrm>
                            <a:off x="3006999"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0" name="Shape 8660"/>
                        <wps:cNvSpPr/>
                        <wps:spPr>
                          <a:xfrm>
                            <a:off x="3006999"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1" name="Shape 8661"/>
                        <wps:cNvSpPr/>
                        <wps:spPr>
                          <a:xfrm>
                            <a:off x="3006999"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2" name="Shape 8662"/>
                        <wps:cNvSpPr/>
                        <wps:spPr>
                          <a:xfrm>
                            <a:off x="302691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3" name="Shape 8663"/>
                        <wps:cNvSpPr/>
                        <wps:spPr>
                          <a:xfrm>
                            <a:off x="305995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4" name="Shape 8664"/>
                        <wps:cNvSpPr/>
                        <wps:spPr>
                          <a:xfrm>
                            <a:off x="309309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65" name="Shape 8665"/>
                        <wps:cNvSpPr/>
                        <wps:spPr>
                          <a:xfrm>
                            <a:off x="312622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17" name="Shape 139817"/>
                        <wps:cNvSpPr/>
                        <wps:spPr>
                          <a:xfrm>
                            <a:off x="3012025" y="3333136"/>
                            <a:ext cx="29785" cy="19918"/>
                          </a:xfrm>
                          <a:custGeom>
                            <a:avLst/>
                            <a:gdLst/>
                            <a:ahLst/>
                            <a:cxnLst/>
                            <a:rect l="0" t="0" r="0" b="0"/>
                            <a:pathLst>
                              <a:path w="29785" h="19918">
                                <a:moveTo>
                                  <a:pt x="0" y="0"/>
                                </a:moveTo>
                                <a:lnTo>
                                  <a:pt x="29785" y="0"/>
                                </a:lnTo>
                                <a:lnTo>
                                  <a:pt x="29785" y="19918"/>
                                </a:lnTo>
                                <a:lnTo>
                                  <a:pt x="0" y="1991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18" name="Shape 139818"/>
                        <wps:cNvSpPr/>
                        <wps:spPr>
                          <a:xfrm>
                            <a:off x="3045066" y="2466229"/>
                            <a:ext cx="29785" cy="886826"/>
                          </a:xfrm>
                          <a:custGeom>
                            <a:avLst/>
                            <a:gdLst/>
                            <a:ahLst/>
                            <a:cxnLst/>
                            <a:rect l="0" t="0" r="0" b="0"/>
                            <a:pathLst>
                              <a:path w="29785" h="886826">
                                <a:moveTo>
                                  <a:pt x="0" y="0"/>
                                </a:moveTo>
                                <a:lnTo>
                                  <a:pt x="29785" y="0"/>
                                </a:lnTo>
                                <a:lnTo>
                                  <a:pt x="29785" y="886826"/>
                                </a:lnTo>
                                <a:lnTo>
                                  <a:pt x="0" y="886826"/>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19" name="Shape 139819"/>
                        <wps:cNvSpPr/>
                        <wps:spPr>
                          <a:xfrm>
                            <a:off x="3078202" y="974969"/>
                            <a:ext cx="29784" cy="2378086"/>
                          </a:xfrm>
                          <a:custGeom>
                            <a:avLst/>
                            <a:gdLst/>
                            <a:ahLst/>
                            <a:cxnLst/>
                            <a:rect l="0" t="0" r="0" b="0"/>
                            <a:pathLst>
                              <a:path w="29784" h="2378086">
                                <a:moveTo>
                                  <a:pt x="0" y="0"/>
                                </a:moveTo>
                                <a:lnTo>
                                  <a:pt x="29784" y="0"/>
                                </a:lnTo>
                                <a:lnTo>
                                  <a:pt x="29784" y="2378086"/>
                                </a:lnTo>
                                <a:lnTo>
                                  <a:pt x="0" y="237808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20" name="Shape 139820"/>
                        <wps:cNvSpPr/>
                        <wps:spPr>
                          <a:xfrm>
                            <a:off x="3111336" y="3333136"/>
                            <a:ext cx="29785" cy="19918"/>
                          </a:xfrm>
                          <a:custGeom>
                            <a:avLst/>
                            <a:gdLst/>
                            <a:ahLst/>
                            <a:cxnLst/>
                            <a:rect l="0" t="0" r="0" b="0"/>
                            <a:pathLst>
                              <a:path w="29785" h="19918">
                                <a:moveTo>
                                  <a:pt x="0" y="0"/>
                                </a:moveTo>
                                <a:lnTo>
                                  <a:pt x="29785" y="0"/>
                                </a:lnTo>
                                <a:lnTo>
                                  <a:pt x="29785" y="19918"/>
                                </a:lnTo>
                                <a:lnTo>
                                  <a:pt x="0" y="19918"/>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21" name="Shape 139821"/>
                        <wps:cNvSpPr/>
                        <wps:spPr>
                          <a:xfrm>
                            <a:off x="3197059"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71" name="Shape 8671"/>
                        <wps:cNvSpPr/>
                        <wps:spPr>
                          <a:xfrm>
                            <a:off x="3197059"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72" name="Shape 8672"/>
                        <wps:cNvSpPr/>
                        <wps:spPr>
                          <a:xfrm>
                            <a:off x="3197059"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73" name="Shape 8673"/>
                        <wps:cNvSpPr/>
                        <wps:spPr>
                          <a:xfrm>
                            <a:off x="3197059"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74" name="Shape 8674"/>
                        <wps:cNvSpPr/>
                        <wps:spPr>
                          <a:xfrm>
                            <a:off x="3197059"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75" name="Shape 8675"/>
                        <wps:cNvSpPr/>
                        <wps:spPr>
                          <a:xfrm>
                            <a:off x="3197059"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76" name="Shape 8676"/>
                        <wps:cNvSpPr/>
                        <wps:spPr>
                          <a:xfrm>
                            <a:off x="3197059"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77" name="Shape 8677"/>
                        <wps:cNvSpPr/>
                        <wps:spPr>
                          <a:xfrm>
                            <a:off x="3197059"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78" name="Shape 8678"/>
                        <wps:cNvSpPr/>
                        <wps:spPr>
                          <a:xfrm>
                            <a:off x="3197059"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79" name="Shape 8679"/>
                        <wps:cNvSpPr/>
                        <wps:spPr>
                          <a:xfrm>
                            <a:off x="321688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80" name="Shape 8680"/>
                        <wps:cNvSpPr/>
                        <wps:spPr>
                          <a:xfrm>
                            <a:off x="325001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81" name="Shape 8681"/>
                        <wps:cNvSpPr/>
                        <wps:spPr>
                          <a:xfrm>
                            <a:off x="328306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82" name="Shape 8682"/>
                        <wps:cNvSpPr/>
                        <wps:spPr>
                          <a:xfrm>
                            <a:off x="331619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22" name="Shape 139822"/>
                        <wps:cNvSpPr/>
                        <wps:spPr>
                          <a:xfrm>
                            <a:off x="3201992" y="3326807"/>
                            <a:ext cx="29784" cy="26247"/>
                          </a:xfrm>
                          <a:custGeom>
                            <a:avLst/>
                            <a:gdLst/>
                            <a:ahLst/>
                            <a:cxnLst/>
                            <a:rect l="0" t="0" r="0" b="0"/>
                            <a:pathLst>
                              <a:path w="29784" h="26247">
                                <a:moveTo>
                                  <a:pt x="0" y="0"/>
                                </a:moveTo>
                                <a:lnTo>
                                  <a:pt x="29784" y="0"/>
                                </a:lnTo>
                                <a:lnTo>
                                  <a:pt x="29784" y="26247"/>
                                </a:lnTo>
                                <a:lnTo>
                                  <a:pt x="0" y="2624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23" name="Shape 139823"/>
                        <wps:cNvSpPr/>
                        <wps:spPr>
                          <a:xfrm>
                            <a:off x="3235127" y="2162243"/>
                            <a:ext cx="29785" cy="1190811"/>
                          </a:xfrm>
                          <a:custGeom>
                            <a:avLst/>
                            <a:gdLst/>
                            <a:ahLst/>
                            <a:cxnLst/>
                            <a:rect l="0" t="0" r="0" b="0"/>
                            <a:pathLst>
                              <a:path w="29785" h="1190811">
                                <a:moveTo>
                                  <a:pt x="0" y="0"/>
                                </a:moveTo>
                                <a:lnTo>
                                  <a:pt x="29785" y="0"/>
                                </a:lnTo>
                                <a:lnTo>
                                  <a:pt x="29785" y="1190811"/>
                                </a:lnTo>
                                <a:lnTo>
                                  <a:pt x="0" y="119081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24" name="Shape 139824"/>
                        <wps:cNvSpPr/>
                        <wps:spPr>
                          <a:xfrm>
                            <a:off x="3268169" y="1272718"/>
                            <a:ext cx="29785" cy="2080336"/>
                          </a:xfrm>
                          <a:custGeom>
                            <a:avLst/>
                            <a:gdLst/>
                            <a:ahLst/>
                            <a:cxnLst/>
                            <a:rect l="0" t="0" r="0" b="0"/>
                            <a:pathLst>
                              <a:path w="29785" h="2080336">
                                <a:moveTo>
                                  <a:pt x="0" y="0"/>
                                </a:moveTo>
                                <a:lnTo>
                                  <a:pt x="29785" y="0"/>
                                </a:lnTo>
                                <a:lnTo>
                                  <a:pt x="29785" y="2080336"/>
                                </a:lnTo>
                                <a:lnTo>
                                  <a:pt x="0" y="208033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25" name="Shape 139825"/>
                        <wps:cNvSpPr/>
                        <wps:spPr>
                          <a:xfrm>
                            <a:off x="3301304" y="3345795"/>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26" name="Shape 139826"/>
                        <wps:cNvSpPr/>
                        <wps:spPr>
                          <a:xfrm>
                            <a:off x="3387027"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688" name="Shape 8688"/>
                        <wps:cNvSpPr/>
                        <wps:spPr>
                          <a:xfrm>
                            <a:off x="3387027"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89" name="Shape 8689"/>
                        <wps:cNvSpPr/>
                        <wps:spPr>
                          <a:xfrm>
                            <a:off x="3387027"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90" name="Shape 8690"/>
                        <wps:cNvSpPr/>
                        <wps:spPr>
                          <a:xfrm>
                            <a:off x="3387027"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91" name="Shape 8691"/>
                        <wps:cNvSpPr/>
                        <wps:spPr>
                          <a:xfrm>
                            <a:off x="3387027"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692" name="Shape 8692"/>
                        <wps:cNvSpPr/>
                        <wps:spPr>
                          <a:xfrm>
                            <a:off x="3387027"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3" name="Shape 8693"/>
                        <wps:cNvSpPr/>
                        <wps:spPr>
                          <a:xfrm>
                            <a:off x="3387027"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4" name="Shape 8694"/>
                        <wps:cNvSpPr/>
                        <wps:spPr>
                          <a:xfrm>
                            <a:off x="3387027"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5" name="Shape 8695"/>
                        <wps:cNvSpPr/>
                        <wps:spPr>
                          <a:xfrm>
                            <a:off x="3387027"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6" name="Shape 8696"/>
                        <wps:cNvSpPr/>
                        <wps:spPr>
                          <a:xfrm>
                            <a:off x="3406945"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7" name="Shape 8697"/>
                        <wps:cNvSpPr/>
                        <wps:spPr>
                          <a:xfrm>
                            <a:off x="343998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8" name="Shape 8698"/>
                        <wps:cNvSpPr/>
                        <wps:spPr>
                          <a:xfrm>
                            <a:off x="347312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699" name="Shape 8699"/>
                        <wps:cNvSpPr/>
                        <wps:spPr>
                          <a:xfrm>
                            <a:off x="350616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27" name="Shape 139827"/>
                        <wps:cNvSpPr/>
                        <wps:spPr>
                          <a:xfrm>
                            <a:off x="3392053" y="3320478"/>
                            <a:ext cx="29784" cy="32576"/>
                          </a:xfrm>
                          <a:custGeom>
                            <a:avLst/>
                            <a:gdLst/>
                            <a:ahLst/>
                            <a:cxnLst/>
                            <a:rect l="0" t="0" r="0" b="0"/>
                            <a:pathLst>
                              <a:path w="29784" h="32576">
                                <a:moveTo>
                                  <a:pt x="0" y="0"/>
                                </a:moveTo>
                                <a:lnTo>
                                  <a:pt x="29784" y="0"/>
                                </a:lnTo>
                                <a:lnTo>
                                  <a:pt x="29784" y="32576"/>
                                </a:lnTo>
                                <a:lnTo>
                                  <a:pt x="0" y="32576"/>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28" name="Shape 139828"/>
                        <wps:cNvSpPr/>
                        <wps:spPr>
                          <a:xfrm>
                            <a:off x="3425095" y="1791243"/>
                            <a:ext cx="29784" cy="1561811"/>
                          </a:xfrm>
                          <a:custGeom>
                            <a:avLst/>
                            <a:gdLst/>
                            <a:ahLst/>
                            <a:cxnLst/>
                            <a:rect l="0" t="0" r="0" b="0"/>
                            <a:pathLst>
                              <a:path w="29784" h="1561811">
                                <a:moveTo>
                                  <a:pt x="0" y="0"/>
                                </a:moveTo>
                                <a:lnTo>
                                  <a:pt x="29784" y="0"/>
                                </a:lnTo>
                                <a:lnTo>
                                  <a:pt x="29784" y="1561811"/>
                                </a:lnTo>
                                <a:lnTo>
                                  <a:pt x="0" y="1561811"/>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29" name="Shape 139829"/>
                        <wps:cNvSpPr/>
                        <wps:spPr>
                          <a:xfrm>
                            <a:off x="3458230" y="1644649"/>
                            <a:ext cx="29784" cy="1708406"/>
                          </a:xfrm>
                          <a:custGeom>
                            <a:avLst/>
                            <a:gdLst/>
                            <a:ahLst/>
                            <a:cxnLst/>
                            <a:rect l="0" t="0" r="0" b="0"/>
                            <a:pathLst>
                              <a:path w="29784" h="1708406">
                                <a:moveTo>
                                  <a:pt x="0" y="0"/>
                                </a:moveTo>
                                <a:lnTo>
                                  <a:pt x="29784" y="0"/>
                                </a:lnTo>
                                <a:lnTo>
                                  <a:pt x="29784" y="1708406"/>
                                </a:lnTo>
                                <a:lnTo>
                                  <a:pt x="0" y="170840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30" name="Shape 139830"/>
                        <wps:cNvSpPr/>
                        <wps:spPr>
                          <a:xfrm>
                            <a:off x="3491272" y="3351286"/>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31" name="Shape 139831"/>
                        <wps:cNvSpPr/>
                        <wps:spPr>
                          <a:xfrm>
                            <a:off x="3577088"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705" name="Shape 8705"/>
                        <wps:cNvSpPr/>
                        <wps:spPr>
                          <a:xfrm>
                            <a:off x="3577088"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06" name="Shape 8706"/>
                        <wps:cNvSpPr/>
                        <wps:spPr>
                          <a:xfrm>
                            <a:off x="3577088"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07" name="Shape 8707"/>
                        <wps:cNvSpPr/>
                        <wps:spPr>
                          <a:xfrm>
                            <a:off x="3577088"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08" name="Shape 8708"/>
                        <wps:cNvSpPr/>
                        <wps:spPr>
                          <a:xfrm>
                            <a:off x="3577088"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09" name="Shape 8709"/>
                        <wps:cNvSpPr/>
                        <wps:spPr>
                          <a:xfrm>
                            <a:off x="3577088"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0" name="Shape 8710"/>
                        <wps:cNvSpPr/>
                        <wps:spPr>
                          <a:xfrm>
                            <a:off x="3577088"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1" name="Shape 8711"/>
                        <wps:cNvSpPr/>
                        <wps:spPr>
                          <a:xfrm>
                            <a:off x="3577088"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2" name="Shape 8712"/>
                        <wps:cNvSpPr/>
                        <wps:spPr>
                          <a:xfrm>
                            <a:off x="3577088"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3" name="Shape 8713"/>
                        <wps:cNvSpPr/>
                        <wps:spPr>
                          <a:xfrm>
                            <a:off x="359691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4" name="Shape 8714"/>
                        <wps:cNvSpPr/>
                        <wps:spPr>
                          <a:xfrm>
                            <a:off x="363004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5" name="Shape 8715"/>
                        <wps:cNvSpPr/>
                        <wps:spPr>
                          <a:xfrm>
                            <a:off x="366309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16" name="Shape 8716"/>
                        <wps:cNvSpPr/>
                        <wps:spPr>
                          <a:xfrm>
                            <a:off x="369622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32" name="Shape 139832"/>
                        <wps:cNvSpPr/>
                        <wps:spPr>
                          <a:xfrm>
                            <a:off x="3582021" y="3311450"/>
                            <a:ext cx="29784" cy="41605"/>
                          </a:xfrm>
                          <a:custGeom>
                            <a:avLst/>
                            <a:gdLst/>
                            <a:ahLst/>
                            <a:cxnLst/>
                            <a:rect l="0" t="0" r="0" b="0"/>
                            <a:pathLst>
                              <a:path w="29784" h="41605">
                                <a:moveTo>
                                  <a:pt x="0" y="0"/>
                                </a:moveTo>
                                <a:lnTo>
                                  <a:pt x="29784" y="0"/>
                                </a:lnTo>
                                <a:lnTo>
                                  <a:pt x="29784" y="41605"/>
                                </a:lnTo>
                                <a:lnTo>
                                  <a:pt x="0" y="41605"/>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33" name="Shape 139833"/>
                        <wps:cNvSpPr/>
                        <wps:spPr>
                          <a:xfrm>
                            <a:off x="3615155" y="1435601"/>
                            <a:ext cx="29784" cy="1917454"/>
                          </a:xfrm>
                          <a:custGeom>
                            <a:avLst/>
                            <a:gdLst/>
                            <a:ahLst/>
                            <a:cxnLst/>
                            <a:rect l="0" t="0" r="0" b="0"/>
                            <a:pathLst>
                              <a:path w="29784" h="1917454">
                                <a:moveTo>
                                  <a:pt x="0" y="0"/>
                                </a:moveTo>
                                <a:lnTo>
                                  <a:pt x="29784" y="0"/>
                                </a:lnTo>
                                <a:lnTo>
                                  <a:pt x="29784" y="1917454"/>
                                </a:lnTo>
                                <a:lnTo>
                                  <a:pt x="0" y="1917454"/>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34" name="Shape 139834"/>
                        <wps:cNvSpPr/>
                        <wps:spPr>
                          <a:xfrm>
                            <a:off x="3648198" y="2008389"/>
                            <a:ext cx="29784" cy="1344666"/>
                          </a:xfrm>
                          <a:custGeom>
                            <a:avLst/>
                            <a:gdLst/>
                            <a:ahLst/>
                            <a:cxnLst/>
                            <a:rect l="0" t="0" r="0" b="0"/>
                            <a:pathLst>
                              <a:path w="29784" h="1344666">
                                <a:moveTo>
                                  <a:pt x="0" y="0"/>
                                </a:moveTo>
                                <a:lnTo>
                                  <a:pt x="29784" y="0"/>
                                </a:lnTo>
                                <a:lnTo>
                                  <a:pt x="29784" y="1344666"/>
                                </a:lnTo>
                                <a:lnTo>
                                  <a:pt x="0" y="134466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35" name="Shape 139835"/>
                        <wps:cNvSpPr/>
                        <wps:spPr>
                          <a:xfrm>
                            <a:off x="3681333"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36" name="Shape 139836"/>
                        <wps:cNvSpPr/>
                        <wps:spPr>
                          <a:xfrm>
                            <a:off x="3767055"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722" name="Shape 8722"/>
                        <wps:cNvSpPr/>
                        <wps:spPr>
                          <a:xfrm>
                            <a:off x="3767055"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23" name="Shape 8723"/>
                        <wps:cNvSpPr/>
                        <wps:spPr>
                          <a:xfrm>
                            <a:off x="3767055"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24" name="Shape 8724"/>
                        <wps:cNvSpPr/>
                        <wps:spPr>
                          <a:xfrm>
                            <a:off x="3767055"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25" name="Shape 8725"/>
                        <wps:cNvSpPr/>
                        <wps:spPr>
                          <a:xfrm>
                            <a:off x="3767055"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26" name="Shape 8726"/>
                        <wps:cNvSpPr/>
                        <wps:spPr>
                          <a:xfrm>
                            <a:off x="3767055"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27" name="Shape 8727"/>
                        <wps:cNvSpPr/>
                        <wps:spPr>
                          <a:xfrm>
                            <a:off x="3767055"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28" name="Shape 8728"/>
                        <wps:cNvSpPr/>
                        <wps:spPr>
                          <a:xfrm>
                            <a:off x="3767055"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29" name="Shape 8729"/>
                        <wps:cNvSpPr/>
                        <wps:spPr>
                          <a:xfrm>
                            <a:off x="3767055"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30" name="Shape 8730"/>
                        <wps:cNvSpPr/>
                        <wps:spPr>
                          <a:xfrm>
                            <a:off x="378697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31" name="Shape 8731"/>
                        <wps:cNvSpPr/>
                        <wps:spPr>
                          <a:xfrm>
                            <a:off x="382001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32" name="Shape 8732"/>
                        <wps:cNvSpPr/>
                        <wps:spPr>
                          <a:xfrm>
                            <a:off x="3853150"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33" name="Shape 8733"/>
                        <wps:cNvSpPr/>
                        <wps:spPr>
                          <a:xfrm>
                            <a:off x="3886192"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37" name="Shape 139837"/>
                        <wps:cNvSpPr/>
                        <wps:spPr>
                          <a:xfrm>
                            <a:off x="3771988" y="3293300"/>
                            <a:ext cx="29784" cy="59754"/>
                          </a:xfrm>
                          <a:custGeom>
                            <a:avLst/>
                            <a:gdLst/>
                            <a:ahLst/>
                            <a:cxnLst/>
                            <a:rect l="0" t="0" r="0" b="0"/>
                            <a:pathLst>
                              <a:path w="29784" h="59754">
                                <a:moveTo>
                                  <a:pt x="0" y="0"/>
                                </a:moveTo>
                                <a:lnTo>
                                  <a:pt x="29784" y="0"/>
                                </a:lnTo>
                                <a:lnTo>
                                  <a:pt x="29784" y="59754"/>
                                </a:lnTo>
                                <a:lnTo>
                                  <a:pt x="0" y="59754"/>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38" name="Shape 139838"/>
                        <wps:cNvSpPr/>
                        <wps:spPr>
                          <a:xfrm>
                            <a:off x="3805123" y="1041053"/>
                            <a:ext cx="29785" cy="2312002"/>
                          </a:xfrm>
                          <a:custGeom>
                            <a:avLst/>
                            <a:gdLst/>
                            <a:ahLst/>
                            <a:cxnLst/>
                            <a:rect l="0" t="0" r="0" b="0"/>
                            <a:pathLst>
                              <a:path w="29785" h="2312002">
                                <a:moveTo>
                                  <a:pt x="0" y="0"/>
                                </a:moveTo>
                                <a:lnTo>
                                  <a:pt x="29785" y="0"/>
                                </a:lnTo>
                                <a:lnTo>
                                  <a:pt x="29785" y="2312002"/>
                                </a:lnTo>
                                <a:lnTo>
                                  <a:pt x="0" y="2312002"/>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39" name="Shape 139839"/>
                        <wps:cNvSpPr/>
                        <wps:spPr>
                          <a:xfrm>
                            <a:off x="3838258" y="2422855"/>
                            <a:ext cx="29784" cy="930199"/>
                          </a:xfrm>
                          <a:custGeom>
                            <a:avLst/>
                            <a:gdLst/>
                            <a:ahLst/>
                            <a:cxnLst/>
                            <a:rect l="0" t="0" r="0" b="0"/>
                            <a:pathLst>
                              <a:path w="29784" h="930199">
                                <a:moveTo>
                                  <a:pt x="0" y="0"/>
                                </a:moveTo>
                                <a:lnTo>
                                  <a:pt x="29784" y="0"/>
                                </a:lnTo>
                                <a:lnTo>
                                  <a:pt x="29784" y="930199"/>
                                </a:lnTo>
                                <a:lnTo>
                                  <a:pt x="0" y="930199"/>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40" name="Shape 139840"/>
                        <wps:cNvSpPr/>
                        <wps:spPr>
                          <a:xfrm>
                            <a:off x="3871300" y="3350355"/>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41" name="Shape 139841"/>
                        <wps:cNvSpPr/>
                        <wps:spPr>
                          <a:xfrm>
                            <a:off x="3957116"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739" name="Shape 8739"/>
                        <wps:cNvSpPr/>
                        <wps:spPr>
                          <a:xfrm>
                            <a:off x="3957116" y="2900613"/>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40" name="Shape 8740"/>
                        <wps:cNvSpPr/>
                        <wps:spPr>
                          <a:xfrm>
                            <a:off x="3957116" y="1995638"/>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41" name="Shape 8741"/>
                        <wps:cNvSpPr/>
                        <wps:spPr>
                          <a:xfrm>
                            <a:off x="3957116" y="1090755"/>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42" name="Shape 8742"/>
                        <wps:cNvSpPr/>
                        <wps:spPr>
                          <a:xfrm>
                            <a:off x="3957116" y="185872"/>
                            <a:ext cx="138962" cy="0"/>
                          </a:xfrm>
                          <a:custGeom>
                            <a:avLst/>
                            <a:gdLst/>
                            <a:ahLst/>
                            <a:cxnLst/>
                            <a:rect l="0" t="0" r="0" b="0"/>
                            <a:pathLst>
                              <a:path w="138962">
                                <a:moveTo>
                                  <a:pt x="0" y="0"/>
                                </a:moveTo>
                                <a:lnTo>
                                  <a:pt x="138962"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43" name="Shape 8743"/>
                        <wps:cNvSpPr/>
                        <wps:spPr>
                          <a:xfrm>
                            <a:off x="3957116" y="335305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4" name="Shape 8744"/>
                        <wps:cNvSpPr/>
                        <wps:spPr>
                          <a:xfrm>
                            <a:off x="3957116" y="2448079"/>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5" name="Shape 8745"/>
                        <wps:cNvSpPr/>
                        <wps:spPr>
                          <a:xfrm>
                            <a:off x="3957116" y="1543196"/>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6" name="Shape 8746"/>
                        <wps:cNvSpPr/>
                        <wps:spPr>
                          <a:xfrm>
                            <a:off x="3957116" y="638314"/>
                            <a:ext cx="138962" cy="0"/>
                          </a:xfrm>
                          <a:custGeom>
                            <a:avLst/>
                            <a:gdLst/>
                            <a:ahLst/>
                            <a:cxnLst/>
                            <a:rect l="0" t="0" r="0" b="0"/>
                            <a:pathLst>
                              <a:path w="138962">
                                <a:moveTo>
                                  <a:pt x="0" y="0"/>
                                </a:moveTo>
                                <a:lnTo>
                                  <a:pt x="138962"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7" name="Shape 8747"/>
                        <wps:cNvSpPr/>
                        <wps:spPr>
                          <a:xfrm>
                            <a:off x="3976941"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8" name="Shape 8748"/>
                        <wps:cNvSpPr/>
                        <wps:spPr>
                          <a:xfrm>
                            <a:off x="4010076"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49" name="Shape 8749"/>
                        <wps:cNvSpPr/>
                        <wps:spPr>
                          <a:xfrm>
                            <a:off x="4043118"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50" name="Shape 8750"/>
                        <wps:cNvSpPr/>
                        <wps:spPr>
                          <a:xfrm>
                            <a:off x="4076253"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39842" name="Shape 139842"/>
                        <wps:cNvSpPr/>
                        <wps:spPr>
                          <a:xfrm>
                            <a:off x="3962049" y="3204692"/>
                            <a:ext cx="29784" cy="148363"/>
                          </a:xfrm>
                          <a:custGeom>
                            <a:avLst/>
                            <a:gdLst/>
                            <a:ahLst/>
                            <a:cxnLst/>
                            <a:rect l="0" t="0" r="0" b="0"/>
                            <a:pathLst>
                              <a:path w="29784" h="148363">
                                <a:moveTo>
                                  <a:pt x="0" y="0"/>
                                </a:moveTo>
                                <a:lnTo>
                                  <a:pt x="29784" y="0"/>
                                </a:lnTo>
                                <a:lnTo>
                                  <a:pt x="29784" y="148363"/>
                                </a:lnTo>
                                <a:lnTo>
                                  <a:pt x="0" y="148363"/>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39843" name="Shape 139843"/>
                        <wps:cNvSpPr/>
                        <wps:spPr>
                          <a:xfrm>
                            <a:off x="3995184" y="664654"/>
                            <a:ext cx="29785" cy="2688400"/>
                          </a:xfrm>
                          <a:custGeom>
                            <a:avLst/>
                            <a:gdLst/>
                            <a:ahLst/>
                            <a:cxnLst/>
                            <a:rect l="0" t="0" r="0" b="0"/>
                            <a:pathLst>
                              <a:path w="29785" h="2688400">
                                <a:moveTo>
                                  <a:pt x="0" y="0"/>
                                </a:moveTo>
                                <a:lnTo>
                                  <a:pt x="29785" y="0"/>
                                </a:lnTo>
                                <a:lnTo>
                                  <a:pt x="29785" y="2688400"/>
                                </a:lnTo>
                                <a:lnTo>
                                  <a:pt x="0" y="2688400"/>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39844" name="Shape 139844"/>
                        <wps:cNvSpPr/>
                        <wps:spPr>
                          <a:xfrm>
                            <a:off x="4028226" y="2886093"/>
                            <a:ext cx="29785" cy="466961"/>
                          </a:xfrm>
                          <a:custGeom>
                            <a:avLst/>
                            <a:gdLst/>
                            <a:ahLst/>
                            <a:cxnLst/>
                            <a:rect l="0" t="0" r="0" b="0"/>
                            <a:pathLst>
                              <a:path w="29785" h="466961">
                                <a:moveTo>
                                  <a:pt x="0" y="0"/>
                                </a:moveTo>
                                <a:lnTo>
                                  <a:pt x="29785" y="0"/>
                                </a:lnTo>
                                <a:lnTo>
                                  <a:pt x="29785" y="466961"/>
                                </a:lnTo>
                                <a:lnTo>
                                  <a:pt x="0" y="46696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39845" name="Shape 139845"/>
                        <wps:cNvSpPr/>
                        <wps:spPr>
                          <a:xfrm>
                            <a:off x="4061361" y="3352124"/>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39846" name="Shape 139846"/>
                        <wps:cNvSpPr/>
                        <wps:spPr>
                          <a:xfrm>
                            <a:off x="0"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73" name="Rectangle 8773"/>
                        <wps:cNvSpPr/>
                        <wps:spPr>
                          <a:xfrm>
                            <a:off x="46166" y="3562735"/>
                            <a:ext cx="61945" cy="103056"/>
                          </a:xfrm>
                          <a:prstGeom prst="rect">
                            <a:avLst/>
                          </a:prstGeom>
                          <a:ln>
                            <a:noFill/>
                          </a:ln>
                        </wps:spPr>
                        <wps:txbx>
                          <w:txbxContent>
                            <w:p w14:paraId="0F3E5EF5" w14:textId="77777777" w:rsidR="00FE0D46" w:rsidRDefault="00FE0D46">
                              <w:pPr>
                                <w:spacing w:after="160" w:line="259" w:lineRule="auto"/>
                                <w:ind w:left="0" w:firstLine="0"/>
                                <w:jc w:val="left"/>
                              </w:pPr>
                              <w:r>
                                <w:rPr>
                                  <w:rFonts w:ascii="Arial" w:eastAsia="Arial" w:hAnsi="Arial" w:cs="Arial"/>
                                  <w:color w:val="1A1A1A"/>
                                  <w:sz w:val="13"/>
                                </w:rPr>
                                <w:t>1</w:t>
                              </w:r>
                            </w:p>
                          </w:txbxContent>
                        </wps:txbx>
                        <wps:bodyPr horzOverflow="overflow" vert="horz" lIns="0" tIns="0" rIns="0" bIns="0" rtlCol="0">
                          <a:noAutofit/>
                        </wps:bodyPr>
                      </wps:wsp>
                      <wps:wsp>
                        <wps:cNvPr id="139847" name="Shape 139847"/>
                        <wps:cNvSpPr/>
                        <wps:spPr>
                          <a:xfrm>
                            <a:off x="189968"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75" name="Rectangle 8775"/>
                        <wps:cNvSpPr/>
                        <wps:spPr>
                          <a:xfrm>
                            <a:off x="236226" y="3562735"/>
                            <a:ext cx="61945" cy="103056"/>
                          </a:xfrm>
                          <a:prstGeom prst="rect">
                            <a:avLst/>
                          </a:prstGeom>
                          <a:ln>
                            <a:noFill/>
                          </a:ln>
                        </wps:spPr>
                        <wps:txbx>
                          <w:txbxContent>
                            <w:p w14:paraId="78ECFC2D" w14:textId="77777777" w:rsidR="00FE0D46" w:rsidRDefault="00FE0D46">
                              <w:pPr>
                                <w:spacing w:after="160" w:line="259" w:lineRule="auto"/>
                                <w:ind w:left="0" w:firstLine="0"/>
                                <w:jc w:val="left"/>
                              </w:pPr>
                              <w:r>
                                <w:rPr>
                                  <w:rFonts w:ascii="Arial" w:eastAsia="Arial" w:hAnsi="Arial" w:cs="Arial"/>
                                  <w:color w:val="1A1A1A"/>
                                  <w:sz w:val="13"/>
                                </w:rPr>
                                <w:t>2</w:t>
                              </w:r>
                            </w:p>
                          </w:txbxContent>
                        </wps:txbx>
                        <wps:bodyPr horzOverflow="overflow" vert="horz" lIns="0" tIns="0" rIns="0" bIns="0" rtlCol="0">
                          <a:noAutofit/>
                        </wps:bodyPr>
                      </wps:wsp>
                      <wps:wsp>
                        <wps:cNvPr id="139848" name="Shape 139848"/>
                        <wps:cNvSpPr/>
                        <wps:spPr>
                          <a:xfrm>
                            <a:off x="380028"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77" name="Rectangle 8777"/>
                        <wps:cNvSpPr/>
                        <wps:spPr>
                          <a:xfrm>
                            <a:off x="426194" y="3562735"/>
                            <a:ext cx="61945" cy="103056"/>
                          </a:xfrm>
                          <a:prstGeom prst="rect">
                            <a:avLst/>
                          </a:prstGeom>
                          <a:ln>
                            <a:noFill/>
                          </a:ln>
                        </wps:spPr>
                        <wps:txbx>
                          <w:txbxContent>
                            <w:p w14:paraId="4CF305B5" w14:textId="77777777" w:rsidR="00FE0D46" w:rsidRDefault="00FE0D46">
                              <w:pPr>
                                <w:spacing w:after="160" w:line="259" w:lineRule="auto"/>
                                <w:ind w:left="0" w:firstLine="0"/>
                                <w:jc w:val="left"/>
                              </w:pPr>
                              <w:r>
                                <w:rPr>
                                  <w:rFonts w:ascii="Arial" w:eastAsia="Arial" w:hAnsi="Arial" w:cs="Arial"/>
                                  <w:color w:val="1A1A1A"/>
                                  <w:sz w:val="13"/>
                                </w:rPr>
                                <w:t>3</w:t>
                              </w:r>
                            </w:p>
                          </w:txbxContent>
                        </wps:txbx>
                        <wps:bodyPr horzOverflow="overflow" vert="horz" lIns="0" tIns="0" rIns="0" bIns="0" rtlCol="0">
                          <a:noAutofit/>
                        </wps:bodyPr>
                      </wps:wsp>
                      <wps:wsp>
                        <wps:cNvPr id="139849" name="Shape 139849"/>
                        <wps:cNvSpPr/>
                        <wps:spPr>
                          <a:xfrm>
                            <a:off x="569996"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79" name="Rectangle 8779"/>
                        <wps:cNvSpPr/>
                        <wps:spPr>
                          <a:xfrm>
                            <a:off x="616255" y="3562735"/>
                            <a:ext cx="61945" cy="103056"/>
                          </a:xfrm>
                          <a:prstGeom prst="rect">
                            <a:avLst/>
                          </a:prstGeom>
                          <a:ln>
                            <a:noFill/>
                          </a:ln>
                        </wps:spPr>
                        <wps:txbx>
                          <w:txbxContent>
                            <w:p w14:paraId="7AF63A2B" w14:textId="77777777" w:rsidR="00FE0D46" w:rsidRDefault="00FE0D46">
                              <w:pPr>
                                <w:spacing w:after="160" w:line="259" w:lineRule="auto"/>
                                <w:ind w:left="0" w:firstLine="0"/>
                                <w:jc w:val="left"/>
                              </w:pPr>
                              <w:r>
                                <w:rPr>
                                  <w:rFonts w:ascii="Arial" w:eastAsia="Arial" w:hAnsi="Arial" w:cs="Arial"/>
                                  <w:color w:val="1A1A1A"/>
                                  <w:sz w:val="13"/>
                                </w:rPr>
                                <w:t>4</w:t>
                              </w:r>
                            </w:p>
                          </w:txbxContent>
                        </wps:txbx>
                        <wps:bodyPr horzOverflow="overflow" vert="horz" lIns="0" tIns="0" rIns="0" bIns="0" rtlCol="0">
                          <a:noAutofit/>
                        </wps:bodyPr>
                      </wps:wsp>
                      <wps:wsp>
                        <wps:cNvPr id="139850" name="Shape 139850"/>
                        <wps:cNvSpPr/>
                        <wps:spPr>
                          <a:xfrm>
                            <a:off x="760057"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81" name="Rectangle 8781"/>
                        <wps:cNvSpPr/>
                        <wps:spPr>
                          <a:xfrm>
                            <a:off x="806222" y="3562735"/>
                            <a:ext cx="61945" cy="103056"/>
                          </a:xfrm>
                          <a:prstGeom prst="rect">
                            <a:avLst/>
                          </a:prstGeom>
                          <a:ln>
                            <a:noFill/>
                          </a:ln>
                        </wps:spPr>
                        <wps:txbx>
                          <w:txbxContent>
                            <w:p w14:paraId="6D113404" w14:textId="77777777" w:rsidR="00FE0D46" w:rsidRDefault="00FE0D46">
                              <w:pPr>
                                <w:spacing w:after="160" w:line="259" w:lineRule="auto"/>
                                <w:ind w:left="0" w:firstLine="0"/>
                                <w:jc w:val="left"/>
                              </w:pPr>
                              <w:r>
                                <w:rPr>
                                  <w:rFonts w:ascii="Arial" w:eastAsia="Arial" w:hAnsi="Arial" w:cs="Arial"/>
                                  <w:color w:val="1A1A1A"/>
                                  <w:sz w:val="13"/>
                                </w:rPr>
                                <w:t>5</w:t>
                              </w:r>
                            </w:p>
                          </w:txbxContent>
                        </wps:txbx>
                        <wps:bodyPr horzOverflow="overflow" vert="horz" lIns="0" tIns="0" rIns="0" bIns="0" rtlCol="0">
                          <a:noAutofit/>
                        </wps:bodyPr>
                      </wps:wsp>
                      <wps:wsp>
                        <wps:cNvPr id="139851" name="Shape 139851"/>
                        <wps:cNvSpPr/>
                        <wps:spPr>
                          <a:xfrm>
                            <a:off x="950024" y="3512680"/>
                            <a:ext cx="105920" cy="160183"/>
                          </a:xfrm>
                          <a:custGeom>
                            <a:avLst/>
                            <a:gdLst/>
                            <a:ahLst/>
                            <a:cxnLst/>
                            <a:rect l="0" t="0" r="0" b="0"/>
                            <a:pathLst>
                              <a:path w="105920" h="160183">
                                <a:moveTo>
                                  <a:pt x="0" y="0"/>
                                </a:moveTo>
                                <a:lnTo>
                                  <a:pt x="105920" y="0"/>
                                </a:lnTo>
                                <a:lnTo>
                                  <a:pt x="105920"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83" name="Rectangle 8783"/>
                        <wps:cNvSpPr/>
                        <wps:spPr>
                          <a:xfrm>
                            <a:off x="979716" y="3562735"/>
                            <a:ext cx="61945" cy="103056"/>
                          </a:xfrm>
                          <a:prstGeom prst="rect">
                            <a:avLst/>
                          </a:prstGeom>
                          <a:ln>
                            <a:noFill/>
                          </a:ln>
                        </wps:spPr>
                        <wps:txbx>
                          <w:txbxContent>
                            <w:p w14:paraId="146216FD" w14:textId="77777777" w:rsidR="00FE0D46" w:rsidRDefault="00FE0D46">
                              <w:pPr>
                                <w:spacing w:after="160" w:line="259" w:lineRule="auto"/>
                                <w:ind w:left="0" w:firstLine="0"/>
                                <w:jc w:val="left"/>
                              </w:pPr>
                              <w:r>
                                <w:rPr>
                                  <w:rFonts w:ascii="Arial" w:eastAsia="Arial" w:hAnsi="Arial" w:cs="Arial"/>
                                  <w:color w:val="1A1A1A"/>
                                  <w:sz w:val="13"/>
                                </w:rPr>
                                <w:t>6</w:t>
                              </w:r>
                            </w:p>
                          </w:txbxContent>
                        </wps:txbx>
                        <wps:bodyPr horzOverflow="overflow" vert="horz" lIns="0" tIns="0" rIns="0" bIns="0" rtlCol="0">
                          <a:noAutofit/>
                        </wps:bodyPr>
                      </wps:wsp>
                      <wps:wsp>
                        <wps:cNvPr id="139852" name="Shape 139852"/>
                        <wps:cNvSpPr/>
                        <wps:spPr>
                          <a:xfrm>
                            <a:off x="1106950"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85" name="Rectangle 8785"/>
                        <wps:cNvSpPr/>
                        <wps:spPr>
                          <a:xfrm>
                            <a:off x="1153209" y="3562735"/>
                            <a:ext cx="61945" cy="103056"/>
                          </a:xfrm>
                          <a:prstGeom prst="rect">
                            <a:avLst/>
                          </a:prstGeom>
                          <a:ln>
                            <a:noFill/>
                          </a:ln>
                        </wps:spPr>
                        <wps:txbx>
                          <w:txbxContent>
                            <w:p w14:paraId="54981BF0" w14:textId="77777777" w:rsidR="00FE0D46" w:rsidRDefault="00FE0D46">
                              <w:pPr>
                                <w:spacing w:after="160" w:line="259" w:lineRule="auto"/>
                                <w:ind w:left="0" w:firstLine="0"/>
                                <w:jc w:val="left"/>
                              </w:pPr>
                              <w:r>
                                <w:rPr>
                                  <w:rFonts w:ascii="Arial" w:eastAsia="Arial" w:hAnsi="Arial" w:cs="Arial"/>
                                  <w:color w:val="1A1A1A"/>
                                  <w:sz w:val="13"/>
                                </w:rPr>
                                <w:t>7</w:t>
                              </w:r>
                            </w:p>
                          </w:txbxContent>
                        </wps:txbx>
                        <wps:bodyPr horzOverflow="overflow" vert="horz" lIns="0" tIns="0" rIns="0" bIns="0" rtlCol="0">
                          <a:noAutofit/>
                        </wps:bodyPr>
                      </wps:wsp>
                      <wps:wsp>
                        <wps:cNvPr id="139853" name="Shape 139853"/>
                        <wps:cNvSpPr/>
                        <wps:spPr>
                          <a:xfrm>
                            <a:off x="1296918"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87" name="Rectangle 8787"/>
                        <wps:cNvSpPr/>
                        <wps:spPr>
                          <a:xfrm>
                            <a:off x="1343176" y="3562735"/>
                            <a:ext cx="61945" cy="103056"/>
                          </a:xfrm>
                          <a:prstGeom prst="rect">
                            <a:avLst/>
                          </a:prstGeom>
                          <a:ln>
                            <a:noFill/>
                          </a:ln>
                        </wps:spPr>
                        <wps:txbx>
                          <w:txbxContent>
                            <w:p w14:paraId="196DC439" w14:textId="77777777" w:rsidR="00FE0D46" w:rsidRDefault="00FE0D46">
                              <w:pPr>
                                <w:spacing w:after="160" w:line="259" w:lineRule="auto"/>
                                <w:ind w:left="0" w:firstLine="0"/>
                                <w:jc w:val="left"/>
                              </w:pPr>
                              <w:r>
                                <w:rPr>
                                  <w:rFonts w:ascii="Arial" w:eastAsia="Arial" w:hAnsi="Arial" w:cs="Arial"/>
                                  <w:color w:val="1A1A1A"/>
                                  <w:sz w:val="13"/>
                                </w:rPr>
                                <w:t>8</w:t>
                              </w:r>
                            </w:p>
                          </w:txbxContent>
                        </wps:txbx>
                        <wps:bodyPr horzOverflow="overflow" vert="horz" lIns="0" tIns="0" rIns="0" bIns="0" rtlCol="0">
                          <a:noAutofit/>
                        </wps:bodyPr>
                      </wps:wsp>
                      <wps:wsp>
                        <wps:cNvPr id="139854" name="Shape 139854"/>
                        <wps:cNvSpPr/>
                        <wps:spPr>
                          <a:xfrm>
                            <a:off x="1486978"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89" name="Rectangle 8789"/>
                        <wps:cNvSpPr/>
                        <wps:spPr>
                          <a:xfrm>
                            <a:off x="1533144" y="3562735"/>
                            <a:ext cx="61945" cy="103056"/>
                          </a:xfrm>
                          <a:prstGeom prst="rect">
                            <a:avLst/>
                          </a:prstGeom>
                          <a:ln>
                            <a:noFill/>
                          </a:ln>
                        </wps:spPr>
                        <wps:txbx>
                          <w:txbxContent>
                            <w:p w14:paraId="5829CC7E" w14:textId="77777777" w:rsidR="00FE0D46" w:rsidRDefault="00FE0D46">
                              <w:pPr>
                                <w:spacing w:after="160" w:line="259" w:lineRule="auto"/>
                                <w:ind w:left="0" w:firstLine="0"/>
                                <w:jc w:val="left"/>
                              </w:pPr>
                              <w:r>
                                <w:rPr>
                                  <w:rFonts w:ascii="Arial" w:eastAsia="Arial" w:hAnsi="Arial" w:cs="Arial"/>
                                  <w:color w:val="1A1A1A"/>
                                  <w:sz w:val="13"/>
                                </w:rPr>
                                <w:t>9</w:t>
                              </w:r>
                            </w:p>
                          </w:txbxContent>
                        </wps:txbx>
                        <wps:bodyPr horzOverflow="overflow" vert="horz" lIns="0" tIns="0" rIns="0" bIns="0" rtlCol="0">
                          <a:noAutofit/>
                        </wps:bodyPr>
                      </wps:wsp>
                      <wps:wsp>
                        <wps:cNvPr id="139855" name="Shape 139855"/>
                        <wps:cNvSpPr/>
                        <wps:spPr>
                          <a:xfrm>
                            <a:off x="1676946"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91" name="Rectangle 8791"/>
                        <wps:cNvSpPr/>
                        <wps:spPr>
                          <a:xfrm>
                            <a:off x="1699936" y="3562735"/>
                            <a:ext cx="123890" cy="103056"/>
                          </a:xfrm>
                          <a:prstGeom prst="rect">
                            <a:avLst/>
                          </a:prstGeom>
                          <a:ln>
                            <a:noFill/>
                          </a:ln>
                        </wps:spPr>
                        <wps:txbx>
                          <w:txbxContent>
                            <w:p w14:paraId="74E5C7AD" w14:textId="77777777" w:rsidR="00FE0D46" w:rsidRDefault="00FE0D46">
                              <w:pPr>
                                <w:spacing w:after="160" w:line="259" w:lineRule="auto"/>
                                <w:ind w:left="0" w:firstLine="0"/>
                                <w:jc w:val="left"/>
                              </w:pPr>
                              <w:r>
                                <w:rPr>
                                  <w:rFonts w:ascii="Arial" w:eastAsia="Arial" w:hAnsi="Arial" w:cs="Arial"/>
                                  <w:color w:val="1A1A1A"/>
                                  <w:sz w:val="13"/>
                                </w:rPr>
                                <w:t>10</w:t>
                              </w:r>
                            </w:p>
                          </w:txbxContent>
                        </wps:txbx>
                        <wps:bodyPr horzOverflow="overflow" vert="horz" lIns="0" tIns="0" rIns="0" bIns="0" rtlCol="0">
                          <a:noAutofit/>
                        </wps:bodyPr>
                      </wps:wsp>
                      <wps:wsp>
                        <wps:cNvPr id="139856" name="Shape 139856"/>
                        <wps:cNvSpPr/>
                        <wps:spPr>
                          <a:xfrm>
                            <a:off x="1867006"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93" name="Rectangle 8793"/>
                        <wps:cNvSpPr/>
                        <wps:spPr>
                          <a:xfrm>
                            <a:off x="1889904" y="3562735"/>
                            <a:ext cx="123890" cy="103056"/>
                          </a:xfrm>
                          <a:prstGeom prst="rect">
                            <a:avLst/>
                          </a:prstGeom>
                          <a:ln>
                            <a:noFill/>
                          </a:ln>
                        </wps:spPr>
                        <wps:txbx>
                          <w:txbxContent>
                            <w:p w14:paraId="24B23CAD" w14:textId="77777777" w:rsidR="00FE0D46" w:rsidRDefault="00FE0D46">
                              <w:pPr>
                                <w:spacing w:after="160" w:line="259" w:lineRule="auto"/>
                                <w:ind w:left="0" w:firstLine="0"/>
                                <w:jc w:val="left"/>
                              </w:pPr>
                              <w:r>
                                <w:rPr>
                                  <w:rFonts w:ascii="Arial" w:eastAsia="Arial" w:hAnsi="Arial" w:cs="Arial"/>
                                  <w:color w:val="1A1A1A"/>
                                  <w:sz w:val="13"/>
                                </w:rPr>
                                <w:t>11</w:t>
                              </w:r>
                            </w:p>
                          </w:txbxContent>
                        </wps:txbx>
                        <wps:bodyPr horzOverflow="overflow" vert="horz" lIns="0" tIns="0" rIns="0" bIns="0" rtlCol="0">
                          <a:noAutofit/>
                        </wps:bodyPr>
                      </wps:wsp>
                      <wps:wsp>
                        <wps:cNvPr id="139857" name="Shape 139857"/>
                        <wps:cNvSpPr/>
                        <wps:spPr>
                          <a:xfrm>
                            <a:off x="2056974"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95" name="Rectangle 8795"/>
                        <wps:cNvSpPr/>
                        <wps:spPr>
                          <a:xfrm>
                            <a:off x="2079964" y="3562735"/>
                            <a:ext cx="123890" cy="103056"/>
                          </a:xfrm>
                          <a:prstGeom prst="rect">
                            <a:avLst/>
                          </a:prstGeom>
                          <a:ln>
                            <a:noFill/>
                          </a:ln>
                        </wps:spPr>
                        <wps:txbx>
                          <w:txbxContent>
                            <w:p w14:paraId="60C1FF6E" w14:textId="77777777" w:rsidR="00FE0D46" w:rsidRDefault="00FE0D46">
                              <w:pPr>
                                <w:spacing w:after="160" w:line="259" w:lineRule="auto"/>
                                <w:ind w:left="0" w:firstLine="0"/>
                                <w:jc w:val="left"/>
                              </w:pPr>
                              <w:r>
                                <w:rPr>
                                  <w:rFonts w:ascii="Arial" w:eastAsia="Arial" w:hAnsi="Arial" w:cs="Arial"/>
                                  <w:color w:val="1A1A1A"/>
                                  <w:sz w:val="13"/>
                                </w:rPr>
                                <w:t>12</w:t>
                              </w:r>
                            </w:p>
                          </w:txbxContent>
                        </wps:txbx>
                        <wps:bodyPr horzOverflow="overflow" vert="horz" lIns="0" tIns="0" rIns="0" bIns="0" rtlCol="0">
                          <a:noAutofit/>
                        </wps:bodyPr>
                      </wps:wsp>
                      <wps:wsp>
                        <wps:cNvPr id="139858" name="Shape 139858"/>
                        <wps:cNvSpPr/>
                        <wps:spPr>
                          <a:xfrm>
                            <a:off x="2247035"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97" name="Rectangle 8797"/>
                        <wps:cNvSpPr/>
                        <wps:spPr>
                          <a:xfrm>
                            <a:off x="2269932" y="3562735"/>
                            <a:ext cx="123890" cy="103056"/>
                          </a:xfrm>
                          <a:prstGeom prst="rect">
                            <a:avLst/>
                          </a:prstGeom>
                          <a:ln>
                            <a:noFill/>
                          </a:ln>
                        </wps:spPr>
                        <wps:txbx>
                          <w:txbxContent>
                            <w:p w14:paraId="464CD0DF" w14:textId="77777777" w:rsidR="00FE0D46" w:rsidRDefault="00FE0D46">
                              <w:pPr>
                                <w:spacing w:after="160" w:line="259" w:lineRule="auto"/>
                                <w:ind w:left="0" w:firstLine="0"/>
                                <w:jc w:val="left"/>
                              </w:pPr>
                              <w:r>
                                <w:rPr>
                                  <w:rFonts w:ascii="Arial" w:eastAsia="Arial" w:hAnsi="Arial" w:cs="Arial"/>
                                  <w:color w:val="1A1A1A"/>
                                  <w:sz w:val="13"/>
                                </w:rPr>
                                <w:t>13</w:t>
                              </w:r>
                            </w:p>
                          </w:txbxContent>
                        </wps:txbx>
                        <wps:bodyPr horzOverflow="overflow" vert="horz" lIns="0" tIns="0" rIns="0" bIns="0" rtlCol="0">
                          <a:noAutofit/>
                        </wps:bodyPr>
                      </wps:wsp>
                      <wps:wsp>
                        <wps:cNvPr id="139859" name="Shape 139859"/>
                        <wps:cNvSpPr/>
                        <wps:spPr>
                          <a:xfrm>
                            <a:off x="2437003"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99" name="Rectangle 8799"/>
                        <wps:cNvSpPr/>
                        <wps:spPr>
                          <a:xfrm>
                            <a:off x="2459899" y="3562735"/>
                            <a:ext cx="123890" cy="103056"/>
                          </a:xfrm>
                          <a:prstGeom prst="rect">
                            <a:avLst/>
                          </a:prstGeom>
                          <a:ln>
                            <a:noFill/>
                          </a:ln>
                        </wps:spPr>
                        <wps:txbx>
                          <w:txbxContent>
                            <w:p w14:paraId="714C9CDB" w14:textId="77777777" w:rsidR="00FE0D46" w:rsidRDefault="00FE0D46">
                              <w:pPr>
                                <w:spacing w:after="160" w:line="259" w:lineRule="auto"/>
                                <w:ind w:left="0" w:firstLine="0"/>
                                <w:jc w:val="left"/>
                              </w:pPr>
                              <w:r>
                                <w:rPr>
                                  <w:rFonts w:ascii="Arial" w:eastAsia="Arial" w:hAnsi="Arial" w:cs="Arial"/>
                                  <w:color w:val="1A1A1A"/>
                                  <w:sz w:val="13"/>
                                </w:rPr>
                                <w:t>14</w:t>
                              </w:r>
                            </w:p>
                          </w:txbxContent>
                        </wps:txbx>
                        <wps:bodyPr horzOverflow="overflow" vert="horz" lIns="0" tIns="0" rIns="0" bIns="0" rtlCol="0">
                          <a:noAutofit/>
                        </wps:bodyPr>
                      </wps:wsp>
                      <wps:wsp>
                        <wps:cNvPr id="139860" name="Shape 139860"/>
                        <wps:cNvSpPr/>
                        <wps:spPr>
                          <a:xfrm>
                            <a:off x="2626971"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01" name="Rectangle 8801"/>
                        <wps:cNvSpPr/>
                        <wps:spPr>
                          <a:xfrm>
                            <a:off x="2649960" y="3562735"/>
                            <a:ext cx="123890" cy="103056"/>
                          </a:xfrm>
                          <a:prstGeom prst="rect">
                            <a:avLst/>
                          </a:prstGeom>
                          <a:ln>
                            <a:noFill/>
                          </a:ln>
                        </wps:spPr>
                        <wps:txbx>
                          <w:txbxContent>
                            <w:p w14:paraId="2E306A25" w14:textId="77777777" w:rsidR="00FE0D46" w:rsidRDefault="00FE0D46">
                              <w:pPr>
                                <w:spacing w:after="160" w:line="259" w:lineRule="auto"/>
                                <w:ind w:left="0" w:firstLine="0"/>
                                <w:jc w:val="left"/>
                              </w:pPr>
                              <w:r>
                                <w:rPr>
                                  <w:rFonts w:ascii="Arial" w:eastAsia="Arial" w:hAnsi="Arial" w:cs="Arial"/>
                                  <w:color w:val="1A1A1A"/>
                                  <w:sz w:val="13"/>
                                </w:rPr>
                                <w:t>15</w:t>
                              </w:r>
                            </w:p>
                          </w:txbxContent>
                        </wps:txbx>
                        <wps:bodyPr horzOverflow="overflow" vert="horz" lIns="0" tIns="0" rIns="0" bIns="0" rtlCol="0">
                          <a:noAutofit/>
                        </wps:bodyPr>
                      </wps:wsp>
                      <wps:wsp>
                        <wps:cNvPr id="139861" name="Shape 139861"/>
                        <wps:cNvSpPr/>
                        <wps:spPr>
                          <a:xfrm>
                            <a:off x="2817031"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03" name="Rectangle 8803"/>
                        <wps:cNvSpPr/>
                        <wps:spPr>
                          <a:xfrm>
                            <a:off x="2839927" y="3562735"/>
                            <a:ext cx="123890" cy="103056"/>
                          </a:xfrm>
                          <a:prstGeom prst="rect">
                            <a:avLst/>
                          </a:prstGeom>
                          <a:ln>
                            <a:noFill/>
                          </a:ln>
                        </wps:spPr>
                        <wps:txbx>
                          <w:txbxContent>
                            <w:p w14:paraId="42D034ED" w14:textId="77777777" w:rsidR="00FE0D46" w:rsidRDefault="00FE0D46">
                              <w:pPr>
                                <w:spacing w:after="160" w:line="259" w:lineRule="auto"/>
                                <w:ind w:left="0" w:firstLine="0"/>
                                <w:jc w:val="left"/>
                              </w:pPr>
                              <w:r>
                                <w:rPr>
                                  <w:rFonts w:ascii="Arial" w:eastAsia="Arial" w:hAnsi="Arial" w:cs="Arial"/>
                                  <w:color w:val="1A1A1A"/>
                                  <w:sz w:val="13"/>
                                </w:rPr>
                                <w:t>16</w:t>
                              </w:r>
                            </w:p>
                          </w:txbxContent>
                        </wps:txbx>
                        <wps:bodyPr horzOverflow="overflow" vert="horz" lIns="0" tIns="0" rIns="0" bIns="0" rtlCol="0">
                          <a:noAutofit/>
                        </wps:bodyPr>
                      </wps:wsp>
                      <wps:wsp>
                        <wps:cNvPr id="139862" name="Shape 139862"/>
                        <wps:cNvSpPr/>
                        <wps:spPr>
                          <a:xfrm>
                            <a:off x="3006999"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05" name="Rectangle 8805"/>
                        <wps:cNvSpPr/>
                        <wps:spPr>
                          <a:xfrm>
                            <a:off x="3029988" y="3562735"/>
                            <a:ext cx="123890" cy="103056"/>
                          </a:xfrm>
                          <a:prstGeom prst="rect">
                            <a:avLst/>
                          </a:prstGeom>
                          <a:ln>
                            <a:noFill/>
                          </a:ln>
                        </wps:spPr>
                        <wps:txbx>
                          <w:txbxContent>
                            <w:p w14:paraId="1FAFD9E8" w14:textId="77777777" w:rsidR="00FE0D46" w:rsidRDefault="00FE0D46">
                              <w:pPr>
                                <w:spacing w:after="160" w:line="259" w:lineRule="auto"/>
                                <w:ind w:left="0" w:firstLine="0"/>
                                <w:jc w:val="left"/>
                              </w:pPr>
                              <w:r>
                                <w:rPr>
                                  <w:rFonts w:ascii="Arial" w:eastAsia="Arial" w:hAnsi="Arial" w:cs="Arial"/>
                                  <w:color w:val="1A1A1A"/>
                                  <w:sz w:val="13"/>
                                </w:rPr>
                                <w:t>17</w:t>
                              </w:r>
                            </w:p>
                          </w:txbxContent>
                        </wps:txbx>
                        <wps:bodyPr horzOverflow="overflow" vert="horz" lIns="0" tIns="0" rIns="0" bIns="0" rtlCol="0">
                          <a:noAutofit/>
                        </wps:bodyPr>
                      </wps:wsp>
                      <wps:wsp>
                        <wps:cNvPr id="139863" name="Shape 139863"/>
                        <wps:cNvSpPr/>
                        <wps:spPr>
                          <a:xfrm>
                            <a:off x="3197059"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07" name="Rectangle 8807"/>
                        <wps:cNvSpPr/>
                        <wps:spPr>
                          <a:xfrm>
                            <a:off x="3219956" y="3562735"/>
                            <a:ext cx="123890" cy="103056"/>
                          </a:xfrm>
                          <a:prstGeom prst="rect">
                            <a:avLst/>
                          </a:prstGeom>
                          <a:ln>
                            <a:noFill/>
                          </a:ln>
                        </wps:spPr>
                        <wps:txbx>
                          <w:txbxContent>
                            <w:p w14:paraId="260475DC" w14:textId="77777777" w:rsidR="00FE0D46" w:rsidRDefault="00FE0D46">
                              <w:pPr>
                                <w:spacing w:after="160" w:line="259" w:lineRule="auto"/>
                                <w:ind w:left="0" w:firstLine="0"/>
                                <w:jc w:val="left"/>
                              </w:pPr>
                              <w:r>
                                <w:rPr>
                                  <w:rFonts w:ascii="Arial" w:eastAsia="Arial" w:hAnsi="Arial" w:cs="Arial"/>
                                  <w:color w:val="1A1A1A"/>
                                  <w:sz w:val="13"/>
                                </w:rPr>
                                <w:t>18</w:t>
                              </w:r>
                            </w:p>
                          </w:txbxContent>
                        </wps:txbx>
                        <wps:bodyPr horzOverflow="overflow" vert="horz" lIns="0" tIns="0" rIns="0" bIns="0" rtlCol="0">
                          <a:noAutofit/>
                        </wps:bodyPr>
                      </wps:wsp>
                      <wps:wsp>
                        <wps:cNvPr id="139864" name="Shape 139864"/>
                        <wps:cNvSpPr/>
                        <wps:spPr>
                          <a:xfrm>
                            <a:off x="3387027"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09" name="Rectangle 8809"/>
                        <wps:cNvSpPr/>
                        <wps:spPr>
                          <a:xfrm>
                            <a:off x="3410017" y="3562735"/>
                            <a:ext cx="123890" cy="103056"/>
                          </a:xfrm>
                          <a:prstGeom prst="rect">
                            <a:avLst/>
                          </a:prstGeom>
                          <a:ln>
                            <a:noFill/>
                          </a:ln>
                        </wps:spPr>
                        <wps:txbx>
                          <w:txbxContent>
                            <w:p w14:paraId="35E9BDB2" w14:textId="77777777" w:rsidR="00FE0D46" w:rsidRDefault="00FE0D46">
                              <w:pPr>
                                <w:spacing w:after="160" w:line="259" w:lineRule="auto"/>
                                <w:ind w:left="0" w:firstLine="0"/>
                                <w:jc w:val="left"/>
                              </w:pPr>
                              <w:r>
                                <w:rPr>
                                  <w:rFonts w:ascii="Arial" w:eastAsia="Arial" w:hAnsi="Arial" w:cs="Arial"/>
                                  <w:color w:val="1A1A1A"/>
                                  <w:sz w:val="13"/>
                                </w:rPr>
                                <w:t>19</w:t>
                              </w:r>
                            </w:p>
                          </w:txbxContent>
                        </wps:txbx>
                        <wps:bodyPr horzOverflow="overflow" vert="horz" lIns="0" tIns="0" rIns="0" bIns="0" rtlCol="0">
                          <a:noAutofit/>
                        </wps:bodyPr>
                      </wps:wsp>
                      <wps:wsp>
                        <wps:cNvPr id="139865" name="Shape 139865"/>
                        <wps:cNvSpPr/>
                        <wps:spPr>
                          <a:xfrm>
                            <a:off x="3577088"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11" name="Rectangle 8811"/>
                        <wps:cNvSpPr/>
                        <wps:spPr>
                          <a:xfrm>
                            <a:off x="3599984" y="3562735"/>
                            <a:ext cx="123890" cy="103056"/>
                          </a:xfrm>
                          <a:prstGeom prst="rect">
                            <a:avLst/>
                          </a:prstGeom>
                          <a:ln>
                            <a:noFill/>
                          </a:ln>
                        </wps:spPr>
                        <wps:txbx>
                          <w:txbxContent>
                            <w:p w14:paraId="3C37F303" w14:textId="77777777" w:rsidR="00FE0D46" w:rsidRDefault="00FE0D46">
                              <w:pPr>
                                <w:spacing w:after="160" w:line="259" w:lineRule="auto"/>
                                <w:ind w:left="0" w:firstLine="0"/>
                                <w:jc w:val="left"/>
                              </w:pPr>
                              <w:r>
                                <w:rPr>
                                  <w:rFonts w:ascii="Arial" w:eastAsia="Arial" w:hAnsi="Arial" w:cs="Arial"/>
                                  <w:color w:val="1A1A1A"/>
                                  <w:sz w:val="13"/>
                                </w:rPr>
                                <w:t>20</w:t>
                              </w:r>
                            </w:p>
                          </w:txbxContent>
                        </wps:txbx>
                        <wps:bodyPr horzOverflow="overflow" vert="horz" lIns="0" tIns="0" rIns="0" bIns="0" rtlCol="0">
                          <a:noAutofit/>
                        </wps:bodyPr>
                      </wps:wsp>
                      <wps:wsp>
                        <wps:cNvPr id="139866" name="Shape 139866"/>
                        <wps:cNvSpPr/>
                        <wps:spPr>
                          <a:xfrm>
                            <a:off x="3767055"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13" name="Rectangle 8813"/>
                        <wps:cNvSpPr/>
                        <wps:spPr>
                          <a:xfrm>
                            <a:off x="3789952" y="3562735"/>
                            <a:ext cx="123890" cy="103056"/>
                          </a:xfrm>
                          <a:prstGeom prst="rect">
                            <a:avLst/>
                          </a:prstGeom>
                          <a:ln>
                            <a:noFill/>
                          </a:ln>
                        </wps:spPr>
                        <wps:txbx>
                          <w:txbxContent>
                            <w:p w14:paraId="4C7F392D" w14:textId="77777777" w:rsidR="00FE0D46" w:rsidRDefault="00FE0D46">
                              <w:pPr>
                                <w:spacing w:after="160" w:line="259" w:lineRule="auto"/>
                                <w:ind w:left="0" w:firstLine="0"/>
                                <w:jc w:val="left"/>
                              </w:pPr>
                              <w:r>
                                <w:rPr>
                                  <w:rFonts w:ascii="Arial" w:eastAsia="Arial" w:hAnsi="Arial" w:cs="Arial"/>
                                  <w:color w:val="1A1A1A"/>
                                  <w:sz w:val="13"/>
                                </w:rPr>
                                <w:t>21</w:t>
                              </w:r>
                            </w:p>
                          </w:txbxContent>
                        </wps:txbx>
                        <wps:bodyPr horzOverflow="overflow" vert="horz" lIns="0" tIns="0" rIns="0" bIns="0" rtlCol="0">
                          <a:noAutofit/>
                        </wps:bodyPr>
                      </wps:wsp>
                      <wps:wsp>
                        <wps:cNvPr id="139867" name="Shape 139867"/>
                        <wps:cNvSpPr/>
                        <wps:spPr>
                          <a:xfrm>
                            <a:off x="3957116"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15" name="Rectangle 8815"/>
                        <wps:cNvSpPr/>
                        <wps:spPr>
                          <a:xfrm>
                            <a:off x="3980013" y="3562735"/>
                            <a:ext cx="123890" cy="103056"/>
                          </a:xfrm>
                          <a:prstGeom prst="rect">
                            <a:avLst/>
                          </a:prstGeom>
                          <a:ln>
                            <a:noFill/>
                          </a:ln>
                        </wps:spPr>
                        <wps:txbx>
                          <w:txbxContent>
                            <w:p w14:paraId="5C1A2EDC" w14:textId="77777777" w:rsidR="00FE0D46" w:rsidRDefault="00FE0D46">
                              <w:pPr>
                                <w:spacing w:after="160" w:line="259" w:lineRule="auto"/>
                                <w:ind w:left="0" w:firstLine="0"/>
                                <w:jc w:val="left"/>
                              </w:pPr>
                              <w:r>
                                <w:rPr>
                                  <w:rFonts w:ascii="Arial" w:eastAsia="Arial" w:hAnsi="Arial" w:cs="Arial"/>
                                  <w:color w:val="1A1A1A"/>
                                  <w:sz w:val="13"/>
                                </w:rPr>
                                <w:t>22</w:t>
                              </w:r>
                            </w:p>
                          </w:txbxContent>
                        </wps:txbx>
                        <wps:bodyPr horzOverflow="overflow" vert="horz" lIns="0" tIns="0" rIns="0" bIns="0" rtlCol="0">
                          <a:noAutofit/>
                        </wps:bodyPr>
                      </wps:wsp>
                      <wps:wsp>
                        <wps:cNvPr id="8826" name="Shape 8826"/>
                        <wps:cNvSpPr/>
                        <wps:spPr>
                          <a:xfrm>
                            <a:off x="1982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7" name="Shape 8827"/>
                        <wps:cNvSpPr/>
                        <wps:spPr>
                          <a:xfrm>
                            <a:off x="5296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8" name="Shape 8828"/>
                        <wps:cNvSpPr/>
                        <wps:spPr>
                          <a:xfrm>
                            <a:off x="8600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9" name="Shape 8829"/>
                        <wps:cNvSpPr/>
                        <wps:spPr>
                          <a:xfrm>
                            <a:off x="11913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34" name="Shape 8834"/>
                        <wps:cNvSpPr/>
                        <wps:spPr>
                          <a:xfrm>
                            <a:off x="20988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35" name="Shape 8835"/>
                        <wps:cNvSpPr/>
                        <wps:spPr>
                          <a:xfrm>
                            <a:off x="24292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36" name="Shape 8836"/>
                        <wps:cNvSpPr/>
                        <wps:spPr>
                          <a:xfrm>
                            <a:off x="27606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37" name="Shape 8837"/>
                        <wps:cNvSpPr/>
                        <wps:spPr>
                          <a:xfrm>
                            <a:off x="30910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42" name="Shape 8842"/>
                        <wps:cNvSpPr/>
                        <wps:spPr>
                          <a:xfrm>
                            <a:off x="39985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43" name="Shape 8843"/>
                        <wps:cNvSpPr/>
                        <wps:spPr>
                          <a:xfrm>
                            <a:off x="43298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44" name="Shape 8844"/>
                        <wps:cNvSpPr/>
                        <wps:spPr>
                          <a:xfrm>
                            <a:off x="46603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45" name="Shape 8845"/>
                        <wps:cNvSpPr/>
                        <wps:spPr>
                          <a:xfrm>
                            <a:off x="49916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0" name="Shape 8850"/>
                        <wps:cNvSpPr/>
                        <wps:spPr>
                          <a:xfrm>
                            <a:off x="58991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1" name="Shape 8851"/>
                        <wps:cNvSpPr/>
                        <wps:spPr>
                          <a:xfrm>
                            <a:off x="62295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2" name="Shape 8852"/>
                        <wps:cNvSpPr/>
                        <wps:spPr>
                          <a:xfrm>
                            <a:off x="65609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3" name="Shape 8853"/>
                        <wps:cNvSpPr/>
                        <wps:spPr>
                          <a:xfrm>
                            <a:off x="68913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8" name="Shape 8858"/>
                        <wps:cNvSpPr/>
                        <wps:spPr>
                          <a:xfrm>
                            <a:off x="77988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59" name="Shape 8859"/>
                        <wps:cNvSpPr/>
                        <wps:spPr>
                          <a:xfrm>
                            <a:off x="81301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60" name="Shape 8860"/>
                        <wps:cNvSpPr/>
                        <wps:spPr>
                          <a:xfrm>
                            <a:off x="84605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61" name="Shape 8861"/>
                        <wps:cNvSpPr/>
                        <wps:spPr>
                          <a:xfrm>
                            <a:off x="87919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66" name="Shape 8866"/>
                        <wps:cNvSpPr/>
                        <wps:spPr>
                          <a:xfrm>
                            <a:off x="96985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67" name="Shape 8867"/>
                        <wps:cNvSpPr/>
                        <wps:spPr>
                          <a:xfrm>
                            <a:off x="100298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68" name="Shape 8868"/>
                        <wps:cNvSpPr/>
                        <wps:spPr>
                          <a:xfrm>
                            <a:off x="103612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72" name="Shape 8872"/>
                        <wps:cNvSpPr/>
                        <wps:spPr>
                          <a:xfrm>
                            <a:off x="112677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73" name="Shape 8873"/>
                        <wps:cNvSpPr/>
                        <wps:spPr>
                          <a:xfrm>
                            <a:off x="115991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74" name="Shape 8874"/>
                        <wps:cNvSpPr/>
                        <wps:spPr>
                          <a:xfrm>
                            <a:off x="119304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75" name="Shape 8875"/>
                        <wps:cNvSpPr/>
                        <wps:spPr>
                          <a:xfrm>
                            <a:off x="122608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0" name="Shape 8880"/>
                        <wps:cNvSpPr/>
                        <wps:spPr>
                          <a:xfrm>
                            <a:off x="131683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1" name="Shape 8881"/>
                        <wps:cNvSpPr/>
                        <wps:spPr>
                          <a:xfrm>
                            <a:off x="134987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2" name="Shape 8882"/>
                        <wps:cNvSpPr/>
                        <wps:spPr>
                          <a:xfrm>
                            <a:off x="138301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3" name="Shape 8883"/>
                        <wps:cNvSpPr/>
                        <wps:spPr>
                          <a:xfrm>
                            <a:off x="141614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8" name="Shape 8888"/>
                        <wps:cNvSpPr/>
                        <wps:spPr>
                          <a:xfrm>
                            <a:off x="150680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89" name="Shape 8889"/>
                        <wps:cNvSpPr/>
                        <wps:spPr>
                          <a:xfrm>
                            <a:off x="153993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0" name="Shape 8890"/>
                        <wps:cNvSpPr/>
                        <wps:spPr>
                          <a:xfrm>
                            <a:off x="157298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1" name="Shape 8891"/>
                        <wps:cNvSpPr/>
                        <wps:spPr>
                          <a:xfrm>
                            <a:off x="160611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6" name="Shape 8896"/>
                        <wps:cNvSpPr/>
                        <wps:spPr>
                          <a:xfrm>
                            <a:off x="169686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7" name="Shape 8897"/>
                        <wps:cNvSpPr/>
                        <wps:spPr>
                          <a:xfrm>
                            <a:off x="172990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8" name="Shape 8898"/>
                        <wps:cNvSpPr/>
                        <wps:spPr>
                          <a:xfrm>
                            <a:off x="176304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99" name="Shape 8899"/>
                        <wps:cNvSpPr/>
                        <wps:spPr>
                          <a:xfrm>
                            <a:off x="179608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04" name="Shape 8904"/>
                        <wps:cNvSpPr/>
                        <wps:spPr>
                          <a:xfrm>
                            <a:off x="188683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05" name="Shape 8905"/>
                        <wps:cNvSpPr/>
                        <wps:spPr>
                          <a:xfrm>
                            <a:off x="191996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06" name="Shape 8906"/>
                        <wps:cNvSpPr/>
                        <wps:spPr>
                          <a:xfrm>
                            <a:off x="195300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07" name="Shape 8907"/>
                        <wps:cNvSpPr/>
                        <wps:spPr>
                          <a:xfrm>
                            <a:off x="198614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12" name="Shape 8912"/>
                        <wps:cNvSpPr/>
                        <wps:spPr>
                          <a:xfrm>
                            <a:off x="207689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13" name="Shape 8913"/>
                        <wps:cNvSpPr/>
                        <wps:spPr>
                          <a:xfrm>
                            <a:off x="210993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14" name="Shape 8914"/>
                        <wps:cNvSpPr/>
                        <wps:spPr>
                          <a:xfrm>
                            <a:off x="214307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15" name="Shape 8915"/>
                        <wps:cNvSpPr/>
                        <wps:spPr>
                          <a:xfrm>
                            <a:off x="217611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0" name="Shape 8920"/>
                        <wps:cNvSpPr/>
                        <wps:spPr>
                          <a:xfrm>
                            <a:off x="226686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1" name="Shape 8921"/>
                        <wps:cNvSpPr/>
                        <wps:spPr>
                          <a:xfrm>
                            <a:off x="229999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2" name="Shape 8922"/>
                        <wps:cNvSpPr/>
                        <wps:spPr>
                          <a:xfrm>
                            <a:off x="233303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3" name="Shape 8923"/>
                        <wps:cNvSpPr/>
                        <wps:spPr>
                          <a:xfrm>
                            <a:off x="236617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8" name="Shape 8928"/>
                        <wps:cNvSpPr/>
                        <wps:spPr>
                          <a:xfrm>
                            <a:off x="245682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29" name="Shape 8929"/>
                        <wps:cNvSpPr/>
                        <wps:spPr>
                          <a:xfrm>
                            <a:off x="248996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0" name="Shape 8930"/>
                        <wps:cNvSpPr/>
                        <wps:spPr>
                          <a:xfrm>
                            <a:off x="252309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1" name="Shape 8931"/>
                        <wps:cNvSpPr/>
                        <wps:spPr>
                          <a:xfrm>
                            <a:off x="255614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6" name="Shape 8936"/>
                        <wps:cNvSpPr/>
                        <wps:spPr>
                          <a:xfrm>
                            <a:off x="264688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7" name="Shape 8937"/>
                        <wps:cNvSpPr/>
                        <wps:spPr>
                          <a:xfrm>
                            <a:off x="267993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8" name="Shape 8938"/>
                        <wps:cNvSpPr/>
                        <wps:spPr>
                          <a:xfrm>
                            <a:off x="271306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39" name="Shape 8939"/>
                        <wps:cNvSpPr/>
                        <wps:spPr>
                          <a:xfrm>
                            <a:off x="274620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44" name="Shape 8944"/>
                        <wps:cNvSpPr/>
                        <wps:spPr>
                          <a:xfrm>
                            <a:off x="283685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45" name="Shape 8945"/>
                        <wps:cNvSpPr/>
                        <wps:spPr>
                          <a:xfrm>
                            <a:off x="286999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46" name="Shape 8946"/>
                        <wps:cNvSpPr/>
                        <wps:spPr>
                          <a:xfrm>
                            <a:off x="290303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47" name="Shape 8947"/>
                        <wps:cNvSpPr/>
                        <wps:spPr>
                          <a:xfrm>
                            <a:off x="293616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52" name="Shape 8952"/>
                        <wps:cNvSpPr/>
                        <wps:spPr>
                          <a:xfrm>
                            <a:off x="302691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53" name="Shape 8953"/>
                        <wps:cNvSpPr/>
                        <wps:spPr>
                          <a:xfrm>
                            <a:off x="305995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54" name="Shape 8954"/>
                        <wps:cNvSpPr/>
                        <wps:spPr>
                          <a:xfrm>
                            <a:off x="309309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55" name="Shape 8955"/>
                        <wps:cNvSpPr/>
                        <wps:spPr>
                          <a:xfrm>
                            <a:off x="312622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0" name="Shape 8960"/>
                        <wps:cNvSpPr/>
                        <wps:spPr>
                          <a:xfrm>
                            <a:off x="321688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1" name="Shape 8961"/>
                        <wps:cNvSpPr/>
                        <wps:spPr>
                          <a:xfrm>
                            <a:off x="325001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2" name="Shape 8962"/>
                        <wps:cNvSpPr/>
                        <wps:spPr>
                          <a:xfrm>
                            <a:off x="328306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3" name="Shape 8963"/>
                        <wps:cNvSpPr/>
                        <wps:spPr>
                          <a:xfrm>
                            <a:off x="331619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8" name="Shape 8968"/>
                        <wps:cNvSpPr/>
                        <wps:spPr>
                          <a:xfrm>
                            <a:off x="3406945"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69" name="Shape 8969"/>
                        <wps:cNvSpPr/>
                        <wps:spPr>
                          <a:xfrm>
                            <a:off x="343998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0" name="Shape 8970"/>
                        <wps:cNvSpPr/>
                        <wps:spPr>
                          <a:xfrm>
                            <a:off x="347312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1" name="Shape 8971"/>
                        <wps:cNvSpPr/>
                        <wps:spPr>
                          <a:xfrm>
                            <a:off x="350616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6" name="Shape 8976"/>
                        <wps:cNvSpPr/>
                        <wps:spPr>
                          <a:xfrm>
                            <a:off x="359691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7" name="Shape 8977"/>
                        <wps:cNvSpPr/>
                        <wps:spPr>
                          <a:xfrm>
                            <a:off x="363004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8" name="Shape 8978"/>
                        <wps:cNvSpPr/>
                        <wps:spPr>
                          <a:xfrm>
                            <a:off x="366309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79" name="Shape 8979"/>
                        <wps:cNvSpPr/>
                        <wps:spPr>
                          <a:xfrm>
                            <a:off x="369622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84" name="Shape 8984"/>
                        <wps:cNvSpPr/>
                        <wps:spPr>
                          <a:xfrm>
                            <a:off x="378697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85" name="Shape 8985"/>
                        <wps:cNvSpPr/>
                        <wps:spPr>
                          <a:xfrm>
                            <a:off x="382001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86" name="Shape 8986"/>
                        <wps:cNvSpPr/>
                        <wps:spPr>
                          <a:xfrm>
                            <a:off x="3853150"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87" name="Shape 8987"/>
                        <wps:cNvSpPr/>
                        <wps:spPr>
                          <a:xfrm>
                            <a:off x="3886192"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92" name="Shape 8992"/>
                        <wps:cNvSpPr/>
                        <wps:spPr>
                          <a:xfrm>
                            <a:off x="3976941"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93" name="Shape 8993"/>
                        <wps:cNvSpPr/>
                        <wps:spPr>
                          <a:xfrm>
                            <a:off x="4010076"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94" name="Shape 8994"/>
                        <wps:cNvSpPr/>
                        <wps:spPr>
                          <a:xfrm>
                            <a:off x="4043118"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995" name="Shape 8995"/>
                        <wps:cNvSpPr/>
                        <wps:spPr>
                          <a:xfrm>
                            <a:off x="4076253"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764998DF" id="Group 135220" o:spid="_x0000_s1172" style="position:absolute;left:0;text-align:left;margin-left:51.8pt;margin-top:0;width:322.55pt;height:291.2pt;z-index:251658240;mso-position-horizontal-relative:text;mso-position-vertical-relative:text" coordsize="40960,36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">
                <v:shape id="Shape 139737" o:spid="_x0000_s1173" style="position:absolute;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" path="m,l138962,r,3512680l,3512680,,e" fillcolor="#ebebeb" stroked="f" strokeweight="0">
                  <v:stroke endcap="round"/>
                  <v:path arrowok="t" textboxrect="0,0,138962,3512680"/>
                </v:shape>
                <v:shape id="Shape 8384" o:spid="_x0000_s1174" style="position:absolute;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" path="m,l138962,e" filled="f" strokecolor="white" strokeweight=".137mm">
                  <v:path arrowok="t" textboxrect="0,0,138962,0"/>
                </v:shape>
                <v:shape id="Shape 8385" o:spid="_x0000_s1175" style="position:absolute;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" path="m,l138962,e" filled="f" strokecolor="white" strokeweight=".137mm">
                  <v:path arrowok="t" textboxrect="0,0,138962,0"/>
                </v:shape>
                <v:shape id="Shape 8386" o:spid="_x0000_s1176" style="position:absolute;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" path="m,l138962,e" filled="f" strokecolor="white" strokeweight=".137mm">
                  <v:path arrowok="t" textboxrect="0,0,138962,0"/>
                </v:shape>
                <v:shape id="Shape 8387" o:spid="_x0000_s1177" style="position:absolute;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" path="m,l138962,e" filled="f" strokecolor="white" strokeweight=".137mm">
                  <v:path arrowok="t" textboxrect="0,0,138962,0"/>
                </v:shape>
                <v:shape id="Shape 8388" o:spid="_x0000_s1178" style="position:absolute;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" path="m,l138962,e" filled="f" strokecolor="white" strokeweight=".27664mm">
                  <v:path arrowok="t" textboxrect="0,0,138962,0"/>
                </v:shape>
                <v:shape id="Shape 8389" o:spid="_x0000_s1179" style="position:absolute;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" path="m,l138962,e" filled="f" strokecolor="white" strokeweight=".27664mm">
                  <v:path arrowok="t" textboxrect="0,0,138962,0"/>
                </v:shape>
                <v:shape id="Shape 8390" o:spid="_x0000_s1180" style="position:absolute;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" path="m,l138962,e" filled="f" strokecolor="white" strokeweight=".27664mm">
                  <v:path arrowok="t" textboxrect="0,0,138962,0"/>
                </v:shape>
                <v:shape id="Shape 8391" o:spid="_x0000_s1181" style="position:absolute;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" path="m,l138962,e" filled="f" strokecolor="white" strokeweight=".27664mm">
                  <v:path arrowok="t" textboxrect="0,0,138962,0"/>
                </v:shape>
                <v:shape id="Shape 8392" o:spid="_x0000_s1182" style="position:absolute;left:1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" path="m,3512680l,e" filled="f" strokecolor="white" strokeweight=".27664mm">
                  <v:path arrowok="t" textboxrect="0,0,0,3512680"/>
                </v:shape>
                <v:shape id="Shape 8393" o:spid="_x0000_s1183" style="position:absolute;left:5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" path="m,3512680l,e" filled="f" strokecolor="white" strokeweight=".27664mm">
                  <v:path arrowok="t" textboxrect="0,0,0,3512680"/>
                </v:shape>
                <v:shape id="Shape 8394" o:spid="_x0000_s1184" style="position:absolute;left:8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" path="m,3512680l,e" filled="f" strokecolor="white" strokeweight=".27664mm">
                  <v:path arrowok="t" textboxrect="0,0,0,3512680"/>
                </v:shape>
                <v:shape id="Shape 8395" o:spid="_x0000_s1185" style="position:absolute;left:119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" path="m,3512680l,e" filled="f" strokecolor="white" strokeweight=".27664mm">
                  <v:path arrowok="t" textboxrect="0,0,0,3512680"/>
                </v:shape>
                <v:shape id="Shape 139738" o:spid="_x0000_s1186" style="position:absolute;left:49;top:16962;width:298;height:16568;visibility:visible;mso-wrap-style:square;v-text-anchor:top" coordsize="29784,165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" path="m,l29784,r,1656842l,1656842,,e" fillcolor="#f8766c" stroked="f" strokeweight="0">
                  <v:path arrowok="t" textboxrect="0,0,29784,1656842"/>
                </v:shape>
                <v:shape id="Shape 139739" o:spid="_x0000_s1187" style="position:absolute;left:380;top:17224;width:298;height:16306;visibility:visible;mso-wrap-style:square;v-text-anchor:top" coordsize="29784,163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" path="m,l29784,r,1630594l,1630594,,e" fillcolor="#7bad00" stroked="f" strokeweight="0">
                  <v:path arrowok="t" textboxrect="0,0,29784,1630594"/>
                </v:shape>
                <v:shape id="Shape 139740" o:spid="_x0000_s1188" style="position:absolute;left:711;top:33367;width:297;height:163;visibility:visible;mso-wrap-style:square;v-text-anchor:top" coordsize="29784,1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" path="m,l29784,r,16288l,16288,,e" fillcolor="#00bec4" stroked="f" strokeweight="0">
                  <v:path arrowok="t" textboxrect="0,0,29784,16288"/>
                </v:shape>
                <v:shape id="Shape 139741" o:spid="_x0000_s1189" style="position:absolute;left:1042;top:33521;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" path="m,l29784,r,9144l,9144,,e" fillcolor="#c67bff" stroked="f" strokeweight="0">
                  <v:path arrowok="t" textboxrect="0,0,29784,9144"/>
                </v:shape>
                <v:shape id="Shape 139742" o:spid="_x0000_s1190" style="position:absolute;left:189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" path="m,l138962,r,3512680l,3512680,,e" fillcolor="#ebebeb" stroked="f" strokeweight="0">
                  <v:stroke endcap="round"/>
                  <v:path arrowok="t" textboxrect="0,0,138962,3512680"/>
                </v:shape>
                <v:shape id="Shape 8401" o:spid="_x0000_s1191" style="position:absolute;left:1899;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" path="m139026,l,e" filled="f" strokecolor="white" strokeweight=".137mm">
                  <v:path arrowok="t" textboxrect="0,0,139026,0"/>
                </v:shape>
                <v:shape id="Shape 8402" o:spid="_x0000_s1192" style="position:absolute;left:1899;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" path="m139026,l,e" filled="f" strokecolor="white" strokeweight=".137mm">
                  <v:path arrowok="t" textboxrect="0,0,139026,0"/>
                </v:shape>
                <v:shape id="Shape 8403" o:spid="_x0000_s1193" style="position:absolute;left:1899;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" path="m139026,l,e" filled="f" strokecolor="white" strokeweight=".137mm">
                  <v:path arrowok="t" textboxrect="0,0,139026,0"/>
                </v:shape>
                <v:shape id="Shape 8404" o:spid="_x0000_s1194" style="position:absolute;left:1899;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" path="m139026,l,e" filled="f" strokecolor="white" strokeweight=".137mm">
                  <v:path arrowok="t" textboxrect="0,0,139026,0"/>
                </v:shape>
                <v:shape id="Shape 8405" o:spid="_x0000_s1195" style="position:absolute;left:1899;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" path="m139026,l,e" filled="f" strokecolor="white" strokeweight=".27664mm">
                  <v:path arrowok="t" textboxrect="0,0,139026,0"/>
                </v:shape>
                <v:shape id="Shape 8406" o:spid="_x0000_s1196" style="position:absolute;left:1899;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" path="m139026,l,e" filled="f" strokecolor="white" strokeweight=".27664mm">
                  <v:path arrowok="t" textboxrect="0,0,139026,0"/>
                </v:shape>
                <v:shape id="Shape 8407" o:spid="_x0000_s1197" style="position:absolute;left:1899;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" path="m139026,l,e" filled="f" strokecolor="white" strokeweight=".27664mm">
                  <v:path arrowok="t" textboxrect="0,0,139026,0"/>
                </v:shape>
                <v:shape id="Shape 8408" o:spid="_x0000_s1198" style="position:absolute;left:1899;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" path="m139026,l,e" filled="f" strokecolor="white" strokeweight=".27664mm">
                  <v:path arrowok="t" textboxrect="0,0,139026,0"/>
                </v:shape>
                <v:shape id="Shape 8409" o:spid="_x0000_s1199" style="position:absolute;left:20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" path="m,3512680l,e" filled="f" strokecolor="white" strokeweight=".27664mm">
                  <v:path arrowok="t" textboxrect="0,0,0,3512680"/>
                </v:shape>
                <v:shape id="Shape 8410" o:spid="_x0000_s1200" style="position:absolute;left:24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" path="m,3512680l,e" filled="f" strokecolor="white" strokeweight=".27664mm">
                  <v:path arrowok="t" textboxrect="0,0,0,3512680"/>
                </v:shape>
                <v:shape id="Shape 8411" o:spid="_x0000_s1201" style="position:absolute;left:27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" path="m,3512680l,e" filled="f" strokecolor="white" strokeweight=".27664mm">
                  <v:path arrowok="t" textboxrect="0,0,0,3512680"/>
                </v:shape>
                <v:shape id="Shape 8412" o:spid="_x0000_s1202" style="position:absolute;left:309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" path="m,3512680l,e" filled="f" strokecolor="white" strokeweight=".27664mm">
                  <v:path arrowok="t" textboxrect="0,0,0,3512680"/>
                </v:shape>
                <v:shape id="Shape 139743" o:spid="_x0000_s1203" style="position:absolute;left:1949;top:9722;width:298;height:23808;visibility:visible;mso-wrap-style:square;v-text-anchor:top" coordsize="29784,238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" path="m,l29784,r,2380785l,2380785,,e" fillcolor="#f8766c" stroked="f" strokeweight="0">
                  <v:path arrowok="t" textboxrect="0,0,29784,2380785"/>
                </v:shape>
                <v:shape id="Shape 139744" o:spid="_x0000_s1204" style="position:absolute;left:2280;top:24409;width:298;height:9121;visibility:visible;mso-wrap-style:square;v-text-anchor:top" coordsize="29784,91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" path="m,l29784,r,912142l,912142,,e" fillcolor="#7bad00" stroked="f" strokeweight="0">
                  <v:path arrowok="t" textboxrect="0,0,29784,912142"/>
                </v:shape>
                <v:shape id="Shape 139745" o:spid="_x0000_s1205" style="position:absolute;left:2611;top:33421;width:298;height:109;visibility:visible;mso-wrap-style:square;v-text-anchor:top" coordsize="29784,1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" path="m,l29784,r,10890l,10890,,e" fillcolor="#00bec4" stroked="f" strokeweight="0">
                  <v:path arrowok="t" textboxrect="0,0,29784,10890"/>
                </v:shape>
                <v:shape id="Shape 139746" o:spid="_x0000_s1206" style="position:absolute;left:2942;top:33521;width:297;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" path="m,l29784,r,9144l,9144,,e" fillcolor="#c67bff" stroked="f" strokeweight="0">
                  <v:path arrowok="t" textboxrect="0,0,29784,9144"/>
                </v:shape>
                <v:shape id="Shape 139747" o:spid="_x0000_s1207" style="position:absolute;left:380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" path="m,l138962,r,3512680l,3512680,,e" fillcolor="#ebebeb" stroked="f" strokeweight="0">
                  <v:stroke endcap="round"/>
                  <v:path arrowok="t" textboxrect="0,0,138962,3512680"/>
                </v:shape>
                <v:shape id="Shape 8418" o:spid="_x0000_s1208" style="position:absolute;left:3800;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" path="m,l138962,e" filled="f" strokecolor="white" strokeweight=".137mm">
                  <v:path arrowok="t" textboxrect="0,0,138962,0"/>
                </v:shape>
                <v:shape id="Shape 8419" o:spid="_x0000_s1209" style="position:absolute;left:3800;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" path="m,l138962,e" filled="f" strokecolor="white" strokeweight=".137mm">
                  <v:path arrowok="t" textboxrect="0,0,138962,0"/>
                </v:shape>
                <v:shape id="Shape 8420" o:spid="_x0000_s1210" style="position:absolute;left:3800;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" path="m,l138962,e" filled="f" strokecolor="white" strokeweight=".137mm">
                  <v:path arrowok="t" textboxrect="0,0,138962,0"/>
                </v:shape>
                <v:shape id="Shape 8421" o:spid="_x0000_s1211" style="position:absolute;left:3800;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" path="m,l138962,e" filled="f" strokecolor="white" strokeweight=".137mm">
                  <v:path arrowok="t" textboxrect="0,0,138962,0"/>
                </v:shape>
                <v:shape id="Shape 8422" o:spid="_x0000_s1212" style="position:absolute;left:3800;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" path="m,l138962,e" filled="f" strokecolor="white" strokeweight=".27664mm">
                  <v:path arrowok="t" textboxrect="0,0,138962,0"/>
                </v:shape>
                <v:shape id="Shape 8423" o:spid="_x0000_s1213" style="position:absolute;left:3800;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" path="m,l138962,e" filled="f" strokecolor="white" strokeweight=".27664mm">
                  <v:path arrowok="t" textboxrect="0,0,138962,0"/>
                </v:shape>
                <v:shape id="Shape 8424" o:spid="_x0000_s1214" style="position:absolute;left:3800;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" path="m,l138962,e" filled="f" strokecolor="white" strokeweight=".27664mm">
                  <v:path arrowok="t" textboxrect="0,0,138962,0"/>
                </v:shape>
                <v:shape id="Shape 8425" o:spid="_x0000_s1215" style="position:absolute;left:3800;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" path="m,l138962,e" filled="f" strokecolor="white" strokeweight=".27664mm">
                  <v:path arrowok="t" textboxrect="0,0,138962,0"/>
                </v:shape>
                <v:shape id="Shape 8426" o:spid="_x0000_s1216" style="position:absolute;left:39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" path="m,3512680l,e" filled="f" strokecolor="white" strokeweight=".27664mm">
                  <v:path arrowok="t" textboxrect="0,0,0,3512680"/>
                </v:shape>
                <v:shape id="Shape 8427" o:spid="_x0000_s1217" style="position:absolute;left:43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" path="m,3512680l,e" filled="f" strokecolor="white" strokeweight=".27664mm">
                  <v:path arrowok="t" textboxrect="0,0,0,3512680"/>
                </v:shape>
                <v:shape id="Shape 8428" o:spid="_x0000_s1218" style="position:absolute;left:46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" path="m,3512680l,e" filled="f" strokecolor="white" strokeweight=".27664mm">
                  <v:path arrowok="t" textboxrect="0,0,0,3512680"/>
                </v:shape>
                <v:shape id="Shape 8429" o:spid="_x0000_s1219" style="position:absolute;left:499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" path="m,3512680l,e" filled="f" strokecolor="white" strokeweight=".27664mm">
                  <v:path arrowok="t" textboxrect="0,0,0,3512680"/>
                </v:shape>
                <v:shape id="Shape 139748" o:spid="_x0000_s1220" style="position:absolute;left:3849;top:5388;width:298;height:28142;visibility:visible;mso-wrap-style:square;v-text-anchor:top" coordsize="29784,281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" path="m,l29784,r,2814238l,2814238,,e" fillcolor="#f8766c" stroked="f" strokeweight="0">
                  <v:path arrowok="t" textboxrect="0,0,29784,2814238"/>
                </v:shape>
                <v:shape id="Shape 139749" o:spid="_x0000_s1221" style="position:absolute;left:4180;top:28725;width:298;height:4805;visibility:visible;mso-wrap-style:square;v-text-anchor:top" coordsize="29784,48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" path="m,l29784,r,480457l,480457,,e" fillcolor="#7bad00" stroked="f" strokeweight="0">
                  <v:path arrowok="t" textboxrect="0,0,29784,480457"/>
                </v:shape>
                <v:shape id="Shape 139750" o:spid="_x0000_s1222" style="position:absolute;left:4511;top:33440;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" path="m,l29784,r,9144l,9144,,e" fillcolor="#00bec4" stroked="f" strokeweight="0">
                  <v:path arrowok="t" textboxrect="0,0,29784,9144"/>
                </v:shape>
                <v:shape id="Shape 139751" o:spid="_x0000_s1223" style="position:absolute;left:4842;top:33521;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" path="m,l29784,r,9144l,9144,,e" fillcolor="#c67bff" stroked="f" strokeweight="0">
                  <v:path arrowok="t" textboxrect="0,0,29784,9144"/>
                </v:shape>
                <v:shape id="Shape 139752" o:spid="_x0000_s1224" style="position:absolute;left:569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" path="m,l138962,r,3512680l,3512680,,e" fillcolor="#ebebeb" stroked="f" strokeweight="0">
                  <v:stroke endcap="round"/>
                  <v:path arrowok="t" textboxrect="0,0,138962,3512680"/>
                </v:shape>
                <v:shape id="Shape 8435" o:spid="_x0000_s1225" style="position:absolute;left:5699;top:2900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" path="m139026,l,e" filled="f" strokecolor="white" strokeweight=".137mm">
                  <v:path arrowok="t" textboxrect="0,0,139026,0"/>
                </v:shape>
                <v:shape id="Shape 8436" o:spid="_x0000_s1226" style="position:absolute;left:5699;top:1995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" path="m139026,l,e" filled="f" strokecolor="white" strokeweight=".137mm">
                  <v:path arrowok="t" textboxrect="0,0,139026,0"/>
                </v:shape>
                <v:shape id="Shape 8437" o:spid="_x0000_s1227" style="position:absolute;left:5699;top:10907;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" path="m139026,l,e" filled="f" strokecolor="white" strokeweight=".137mm">
                  <v:path arrowok="t" textboxrect="0,0,139026,0"/>
                </v:shape>
                <v:shape id="Shape 8438" o:spid="_x0000_s1228" style="position:absolute;left:5699;top:1858;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" path="m139026,l,e" filled="f" strokecolor="white" strokeweight=".137mm">
                  <v:path arrowok="t" textboxrect="0,0,139026,0"/>
                </v:shape>
                <v:shape id="Shape 8439" o:spid="_x0000_s1229" style="position:absolute;left:5699;top:3353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" path="m139026,l,e" filled="f" strokecolor="white" strokeweight=".27664mm">
                  <v:path arrowok="t" textboxrect="0,0,139026,0"/>
                </v:shape>
                <v:shape id="Shape 8440" o:spid="_x0000_s1230" style="position:absolute;left:5699;top:2448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" path="m139026,l,e" filled="f" strokecolor="white" strokeweight=".27664mm">
                  <v:path arrowok="t" textboxrect="0,0,139026,0"/>
                </v:shape>
                <v:shape id="Shape 8441" o:spid="_x0000_s1231" style="position:absolute;left:5699;top:15431;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" path="m139026,l,e" filled="f" strokecolor="white" strokeweight=".27664mm">
                  <v:path arrowok="t" textboxrect="0,0,139026,0"/>
                </v:shape>
                <v:shape id="Shape 8442" o:spid="_x0000_s1232" style="position:absolute;left:5699;top:6383;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" path="m139026,l,e" filled="f" strokecolor="white" strokeweight=".27664mm">
                  <v:path arrowok="t" textboxrect="0,0,139026,0"/>
                </v:shape>
                <v:shape id="Shape 8443" o:spid="_x0000_s1233" style="position:absolute;left:58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" path="m,3512680l,e" filled="f" strokecolor="white" strokeweight=".27664mm">
                  <v:path arrowok="t" textboxrect="0,0,0,3512680"/>
                </v:shape>
                <v:shape id="Shape 8444" o:spid="_x0000_s1234" style="position:absolute;left:62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" path="m,3512680l,e" filled="f" strokecolor="white" strokeweight=".27664mm">
                  <v:path arrowok="t" textboxrect="0,0,0,3512680"/>
                </v:shape>
                <v:shape id="Shape 8445" o:spid="_x0000_s1235" style="position:absolute;left:65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" path="m,3512680l,e" filled="f" strokecolor="white" strokeweight=".27664mm">
                  <v:path arrowok="t" textboxrect="0,0,0,3512680"/>
                </v:shape>
                <v:shape id="Shape 8446" o:spid="_x0000_s1236" style="position:absolute;left:689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" path="m,3512680l,e" filled="f" strokecolor="white" strokeweight=".27664mm">
                  <v:path arrowok="t" textboxrect="0,0,0,3512680"/>
                </v:shape>
                <v:shape id="Shape 139753" o:spid="_x0000_s1237" style="position:absolute;left:5750;top:3235;width:298;height:30295;visibility:visible;mso-wrap-style:square;v-text-anchor:top" coordsize="29784,3029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" path="m,l29784,r,3029523l,3029523,,e" fillcolor="#f8766c" stroked="f" strokeweight="0">
                  <v:path arrowok="t" textboxrect="0,0,29784,3029523"/>
                </v:shape>
                <v:shape id="Shape 139754" o:spid="_x0000_s1238" style="position:absolute;left:6080;top:30870;width:298;height:2660;visibility:visible;mso-wrap-style:square;v-text-anchor:top" coordsize="29784,26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" path="m,l29784,r,266011l,266011,,e" fillcolor="#7bad00" stroked="f" strokeweight="0">
                  <v:path arrowok="t" textboxrect="0,0,29784,266011"/>
                </v:shape>
                <v:shape id="Shape 139755" o:spid="_x0000_s1239" style="position:absolute;left:6411;top:33457;width:298;height:92;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" path="m,l29784,r,9144l,9144,,e" fillcolor="#00bec4" stroked="f" strokeweight="0">
                  <v:path arrowok="t" textboxrect="0,0,29784,9144"/>
                </v:shape>
                <v:shape id="Shape 139756" o:spid="_x0000_s1240" style="position:absolute;left:6742;top:33512;width:298;height:92;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" path="m,l29784,r,9144l,9144,,e" fillcolor="#c67bff" stroked="f" strokeweight="0">
                  <v:path arrowok="t" textboxrect="0,0,29784,9144"/>
                </v:shape>
                <v:shape id="Shape 139757" o:spid="_x0000_s1241" style="position:absolute;left:7600;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" path="m,l138962,r,3512680l,3512680,,e" fillcolor="#ebebeb" stroked="f" strokeweight="0">
                  <v:stroke endcap="round"/>
                  <v:path arrowok="t" textboxrect="0,0,138962,3512680"/>
                </v:shape>
                <v:shape id="Shape 8452" o:spid="_x0000_s1242" style="position:absolute;left:7600;top:2900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" path="m,l138962,e" filled="f" strokecolor="white" strokeweight=".137mm">
                  <v:path arrowok="t" textboxrect="0,0,138962,0"/>
                </v:shape>
                <v:shape id="Shape 8453" o:spid="_x0000_s1243" style="position:absolute;left:7600;top:1995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" path="m,l138962,e" filled="f" strokecolor="white" strokeweight=".137mm">
                  <v:path arrowok="t" textboxrect="0,0,138962,0"/>
                </v:shape>
                <v:shape id="Shape 8454" o:spid="_x0000_s1244" style="position:absolute;left:7600;top:10907;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" path="m,l138962,e" filled="f" strokecolor="white" strokeweight=".137mm">
                  <v:path arrowok="t" textboxrect="0,0,138962,0"/>
                </v:shape>
                <v:shape id="Shape 8455" o:spid="_x0000_s1245" style="position:absolute;left:7600;top:1858;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" path="m,l138962,e" filled="f" strokecolor="white" strokeweight=".137mm">
                  <v:path arrowok="t" textboxrect="0,0,138962,0"/>
                </v:shape>
                <v:shape id="Shape 8456" o:spid="_x0000_s1246" style="position:absolute;left:7600;top:3353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" path="m,l138962,e" filled="f" strokecolor="white" strokeweight=".27664mm">
                  <v:path arrowok="t" textboxrect="0,0,138962,0"/>
                </v:shape>
                <v:shape id="Shape 8457" o:spid="_x0000_s1247" style="position:absolute;left:7600;top:2448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" path="m,l138962,e" filled="f" strokecolor="white" strokeweight=".27664mm">
                  <v:path arrowok="t" textboxrect="0,0,138962,0"/>
                </v:shape>
                <v:shape id="Shape 8458" o:spid="_x0000_s1248" style="position:absolute;left:7600;top:15431;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" path="m,l138962,e" filled="f" strokecolor="white" strokeweight=".27664mm">
                  <v:path arrowok="t" textboxrect="0,0,138962,0"/>
                </v:shape>
                <v:shape id="Shape 8459" o:spid="_x0000_s1249" style="position:absolute;left:7600;top:6383;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" path="m,l138962,e" filled="f" strokecolor="white" strokeweight=".27664mm">
                  <v:path arrowok="t" textboxrect="0,0,138962,0"/>
                </v:shape>
                <v:shape id="Shape 8460" o:spid="_x0000_s1250" style="position:absolute;left:77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" path="m,3512680l,e" filled="f" strokecolor="white" strokeweight=".27664mm">
                  <v:path arrowok="t" textboxrect="0,0,0,3512680"/>
                </v:shape>
                <v:shape id="Shape 8461" o:spid="_x0000_s1251" style="position:absolute;left:81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" path="m,3512680l,e" filled="f" strokecolor="white" strokeweight=".27664mm">
                  <v:path arrowok="t" textboxrect="0,0,0,3512680"/>
                </v:shape>
                <v:shape id="Shape 8462" o:spid="_x0000_s1252" style="position:absolute;left:84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" path="m,3512680l,e" filled="f" strokecolor="white" strokeweight=".27664mm">
                  <v:path arrowok="t" textboxrect="0,0,0,3512680"/>
                </v:shape>
                <v:shape id="Shape 8463" o:spid="_x0000_s1253" style="position:absolute;left:879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" path="m,3512680l,e" filled="f" strokecolor="white" strokeweight=".27664mm">
                  <v:path arrowok="t" textboxrect="0,0,0,3512680"/>
                </v:shape>
                <v:shape id="Shape 139758" o:spid="_x0000_s1254" style="position:absolute;left:7649;top:2112;width:298;height:31418;visibility:visible;mso-wrap-style:square;v-text-anchor:top" coordsize="29784,314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" path="m,l29784,r,3141772l,3141772,,e" fillcolor="#f8766c" stroked="f" strokeweight="0">
                  <v:path arrowok="t" textboxrect="0,0,29784,3141772"/>
                </v:shape>
                <v:shape id="Shape 139759" o:spid="_x0000_s1255" style="position:absolute;left:7981;top:32010;width:298;height:1520;visibility:visible;mso-wrap-style:square;v-text-anchor:top" coordsize="29784,1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" path="m,l29784,r,151993l,151993,,e" fillcolor="#7bad00" stroked="f" strokeweight="0">
                  <v:path arrowok="t" textboxrect="0,0,29784,151993"/>
                </v:shape>
                <v:shape id="Shape 139760" o:spid="_x0000_s1256" style="position:absolute;left:8311;top:33430;width:298;height:100;visibility:visible;mso-wrap-style:square;v-text-anchor:top" coordsize="29784,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" path="m,l29784,r,9959l,9959,,e" fillcolor="#00bec4" stroked="f" strokeweight="0">
                  <v:path arrowok="t" textboxrect="0,0,29784,9959"/>
                </v:shape>
                <v:shape id="Shape 139761" o:spid="_x0000_s1257" style="position:absolute;left:8643;top:33521;width:297;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" path="m,l29784,r,9144l,9144,,e" fillcolor="#c67bff" stroked="f" strokeweight="0">
                  <v:path arrowok="t" textboxrect="0,0,29784,9144"/>
                </v:shape>
                <v:shape id="Shape 139762" o:spid="_x0000_s1258" style="position:absolute;left:9500;width:1059;height:35126;visibility:visible;mso-wrap-style:square;v-text-anchor:top" coordsize="10592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" path="m,l105920,r,3512680l,3512680,,e" fillcolor="#ebebeb" stroked="f" strokeweight="0">
                  <v:stroke endcap="round"/>
                  <v:path arrowok="t" textboxrect="0,0,105920,3512680"/>
                </v:shape>
                <v:shape id="Shape 8469" o:spid="_x0000_s1259" style="position:absolute;left:9500;top:29006;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" path="m,l105920,e" filled="f" strokecolor="white" strokeweight=".137mm">
                  <v:path arrowok="t" textboxrect="0,0,105920,0"/>
                </v:shape>
                <v:shape id="Shape 8470" o:spid="_x0000_s1260" style="position:absolute;left:9500;top:19956;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" path="m,l105920,e" filled="f" strokecolor="white" strokeweight=".137mm">
                  <v:path arrowok="t" textboxrect="0,0,105920,0"/>
                </v:shape>
                <v:shape id="Shape 8471" o:spid="_x0000_s1261" style="position:absolute;left:9500;top:10907;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" path="m,l105920,e" filled="f" strokecolor="white" strokeweight=".137mm">
                  <v:path arrowok="t" textboxrect="0,0,105920,0"/>
                </v:shape>
                <v:shape id="Shape 8472" o:spid="_x0000_s1262" style="position:absolute;left:9500;top:1858;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" path="m,l105920,e" filled="f" strokecolor="white" strokeweight=".137mm">
                  <v:path arrowok="t" textboxrect="0,0,105920,0"/>
                </v:shape>
                <v:shape id="Shape 8473" o:spid="_x0000_s1263" style="position:absolute;left:9500;top:33530;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" path="m,l105920,e" filled="f" strokecolor="white" strokeweight=".27664mm">
                  <v:path arrowok="t" textboxrect="0,0,105920,0"/>
                </v:shape>
                <v:shape id="Shape 8474" o:spid="_x0000_s1264" style="position:absolute;left:9500;top:24480;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" path="m,l105920,e" filled="f" strokecolor="white" strokeweight=".27664mm">
                  <v:path arrowok="t" textboxrect="0,0,105920,0"/>
                </v:shape>
                <v:shape id="Shape 8475" o:spid="_x0000_s1265" style="position:absolute;left:9500;top:15431;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" path="m,l105920,e" filled="f" strokecolor="white" strokeweight=".27664mm">
                  <v:path arrowok="t" textboxrect="0,0,105920,0"/>
                </v:shape>
                <v:shape id="Shape 8476" o:spid="_x0000_s1266" style="position:absolute;left:9500;top:6383;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" path="m,l105920,e" filled="f" strokecolor="white" strokeweight=".27664mm">
                  <v:path arrowok="t" textboxrect="0,0,105920,0"/>
                </v:shape>
                <v:shape id="Shape 8477" o:spid="_x0000_s1267" style="position:absolute;left:96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" path="m,3512680l,e" filled="f" strokecolor="white" strokeweight=".27664mm">
                  <v:path arrowok="t" textboxrect="0,0,0,3512680"/>
                </v:shape>
                <v:shape id="Shape 8478" o:spid="_x0000_s1268" style="position:absolute;left:100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" path="m,3512680l,e" filled="f" strokecolor="white" strokeweight=".27664mm">
                  <v:path arrowok="t" textboxrect="0,0,0,3512680"/>
                </v:shape>
                <v:shape id="Shape 8479" o:spid="_x0000_s1269" style="position:absolute;left:103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" path="m,3512680l,e" filled="f" strokecolor="white" strokeweight=".27664mm">
                  <v:path arrowok="t" textboxrect="0,0,0,3512680"/>
                </v:shape>
                <v:shape id="Shape 139763" o:spid="_x0000_s1270" style="position:absolute;left:9549;top:1597;width:298;height:31933;visibility:visible;mso-wrap-style:square;v-text-anchor:top" coordsize="29784,319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" path="m,l29784,r,3193336l,3193336,,e" fillcolor="#f8766c" stroked="f" strokeweight="0">
                  <v:path arrowok="t" textboxrect="0,0,29784,3193336"/>
                </v:shape>
                <v:shape id="Shape 139764" o:spid="_x0000_s1271" style="position:absolute;left:9880;top:32570;width:298;height:960;visibility:visible;mso-wrap-style:square;v-text-anchor:top" coordsize="29784,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" path="m,l29784,r,95961l,95961,,e" fillcolor="#7bad00" stroked="f" strokeweight="0">
                  <v:path arrowok="t" textboxrect="0,0,29784,95961"/>
                </v:shape>
                <v:shape id="Shape 139765" o:spid="_x0000_s1272" style="position:absolute;left:10212;top:33376;width:298;height:154;visibility:visible;mso-wrap-style:square;v-text-anchor:top" coordsize="29784,1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" path="m,l29784,r,15358l,15358,,e" fillcolor="#00bec4" stroked="f" strokeweight="0">
                  <v:path arrowok="t" textboxrect="0,0,29784,15358"/>
                </v:shape>
                <v:shape id="Shape 139766" o:spid="_x0000_s1273" style="position:absolute;left:110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" path="m,l138962,r,3512680l,3512680,,e" fillcolor="#ebebeb" stroked="f" strokeweight="0">
                  <v:stroke endcap="round"/>
                  <v:path arrowok="t" textboxrect="0,0,138962,3512680"/>
                </v:shape>
                <v:shape id="Shape 8484" o:spid="_x0000_s1274" style="position:absolute;left:11069;top:2900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" path="m,l138962,e" filled="f" strokecolor="white" strokeweight=".137mm">
                  <v:path arrowok="t" textboxrect="0,0,138962,0"/>
                </v:shape>
                <v:shape id="Shape 8485" o:spid="_x0000_s1275" style="position:absolute;left:11069;top:1995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" path="m,l138962,e" filled="f" strokecolor="white" strokeweight=".137mm">
                  <v:path arrowok="t" textboxrect="0,0,138962,0"/>
                </v:shape>
                <v:shape id="Shape 8486" o:spid="_x0000_s1276" style="position:absolute;left:11069;top:10907;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" path="m,l138962,e" filled="f" strokecolor="white" strokeweight=".137mm">
                  <v:path arrowok="t" textboxrect="0,0,138962,0"/>
                </v:shape>
                <v:shape id="Shape 8487" o:spid="_x0000_s1277" style="position:absolute;left:11069;top:1858;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" path="m,l138962,e" filled="f" strokecolor="white" strokeweight=".137mm">
                  <v:path arrowok="t" textboxrect="0,0,138962,0"/>
                </v:shape>
                <v:shape id="Shape 8488" o:spid="_x0000_s1278" style="position:absolute;left:11069;top:3353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" path="m,l138962,e" filled="f" strokecolor="white" strokeweight=".27664mm">
                  <v:path arrowok="t" textboxrect="0,0,138962,0"/>
                </v:shape>
                <v:shape id="Shape 8489" o:spid="_x0000_s1279" style="position:absolute;left:11069;top:2448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" path="m,l138962,e" filled="f" strokecolor="white" strokeweight=".27664mm">
                  <v:path arrowok="t" textboxrect="0,0,138962,0"/>
                </v:shape>
                <v:shape id="Shape 8490" o:spid="_x0000_s1280" style="position:absolute;left:11069;top:15431;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" path="m,l138962,e" filled="f" strokecolor="white" strokeweight=".27664mm">
                  <v:path arrowok="t" textboxrect="0,0,138962,0"/>
                </v:shape>
                <v:shape id="Shape 8491" o:spid="_x0000_s1281" style="position:absolute;left:11069;top:6383;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" path="m,l138962,e" filled="f" strokecolor="white" strokeweight=".27664mm">
                  <v:path arrowok="t" textboxrect="0,0,138962,0"/>
                </v:shape>
                <v:shape id="Shape 8492" o:spid="_x0000_s1282" style="position:absolute;left:11267;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" path="m,3512680l,e" filled="f" strokecolor="white" strokeweight=".27664mm">
                  <v:path arrowok="t" textboxrect="0,0,0,3512680"/>
                </v:shape>
                <v:shape id="Shape 8493" o:spid="_x0000_s1283" style="position:absolute;left:115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" path="m,3512680l,e" filled="f" strokecolor="white" strokeweight=".27664mm">
                  <v:path arrowok="t" textboxrect="0,0,0,3512680"/>
                </v:shape>
                <v:shape id="Shape 8494" o:spid="_x0000_s1284" style="position:absolute;left:119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" path="m,3512680l,e" filled="f" strokecolor="white" strokeweight=".27664mm">
                  <v:path arrowok="t" textboxrect="0,0,0,3512680"/>
                </v:shape>
                <v:shape id="Shape 8495" o:spid="_x0000_s1285" style="position:absolute;left:122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" path="m,3512680l,e" filled="f" strokecolor="white" strokeweight=".27664mm">
                  <v:path arrowok="t" textboxrect="0,0,0,3512680"/>
                </v:shape>
                <v:shape id="Shape 139767" o:spid="_x0000_s1286" style="position:absolute;left:11118;top:3379;width:298;height:30151;visibility:visible;mso-wrap-style:square;v-text-anchor:top" coordsize="29784,301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" path="m,l29784,r,3015096l,3015096,,e" fillcolor="#f8766c" stroked="f" strokeweight="0">
                  <v:path arrowok="t" textboxrect="0,0,29784,3015096"/>
                </v:shape>
                <v:shape id="Shape 139768" o:spid="_x0000_s1287" style="position:absolute;left:11450;top:32635;width:298;height:895;visibility:visible;mso-wrap-style:square;v-text-anchor:top" coordsize="29784,8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" path="m,l29784,r,89539l,89539,,e" fillcolor="#7bad00" stroked="f" strokeweight="0">
                  <v:path arrowok="t" textboxrect="0,0,29784,89539"/>
                </v:shape>
                <v:shape id="Shape 139769" o:spid="_x0000_s1288" style="position:absolute;left:11780;top:31539;width:298;height:1991;visibility:visible;mso-wrap-style:square;v-text-anchor:top" coordsize="29784,19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" path="m,l29784,r,199089l,199089,,e" fillcolor="#00bec4" stroked="f" strokeweight="0">
                  <v:path arrowok="t" textboxrect="0,0,29784,199089"/>
                </v:shape>
                <v:shape id="Shape 139770" o:spid="_x0000_s1289" style="position:absolute;left:12111;top:33521;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" path="m,l29784,r,9144l,9144,,e" fillcolor="#c67bff" stroked="f" strokeweight="0">
                  <v:path arrowok="t" textboxrect="0,0,29784,9144"/>
                </v:shape>
                <v:shape id="Shape 139771" o:spid="_x0000_s1290" style="position:absolute;left:12969;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" path="m,l138962,r,3512680l,3512680,,e" fillcolor="#ebebeb" stroked="f" strokeweight="0">
                  <v:stroke endcap="round"/>
                  <v:path arrowok="t" textboxrect="0,0,138962,3512680"/>
                </v:shape>
                <v:shape id="Shape 8501" o:spid="_x0000_s1291" style="position:absolute;left:12969;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" path="m139026,l,e" filled="f" strokecolor="white" strokeweight=".137mm">
                  <v:path arrowok="t" textboxrect="0,0,139026,0"/>
                </v:shape>
                <v:shape id="Shape 8502" o:spid="_x0000_s1292" style="position:absolute;left:12969;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" path="m139026,l,e" filled="f" strokecolor="white" strokeweight=".137mm">
                  <v:path arrowok="t" textboxrect="0,0,139026,0"/>
                </v:shape>
                <v:shape id="Shape 8503" o:spid="_x0000_s1293" style="position:absolute;left:12969;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" path="m139026,l,e" filled="f" strokecolor="white" strokeweight=".137mm">
                  <v:path arrowok="t" textboxrect="0,0,139026,0"/>
                </v:shape>
                <v:shape id="Shape 8504" o:spid="_x0000_s1294" style="position:absolute;left:12969;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" path="m139026,l,e" filled="f" strokecolor="white" strokeweight=".137mm">
                  <v:path arrowok="t" textboxrect="0,0,139026,0"/>
                </v:shape>
                <v:shape id="Shape 8505" o:spid="_x0000_s1295" style="position:absolute;left:12969;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" path="m139026,l,e" filled="f" strokecolor="white" strokeweight=".27664mm">
                  <v:path arrowok="t" textboxrect="0,0,139026,0"/>
                </v:shape>
                <v:shape id="Shape 8506" o:spid="_x0000_s1296" style="position:absolute;left:12969;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" path="m139026,l,e" filled="f" strokecolor="white" strokeweight=".27664mm">
                  <v:path arrowok="t" textboxrect="0,0,139026,0"/>
                </v:shape>
                <v:shape id="Shape 8507" o:spid="_x0000_s1297" style="position:absolute;left:12969;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" path="m139026,l,e" filled="f" strokecolor="white" strokeweight=".27664mm">
                  <v:path arrowok="t" textboxrect="0,0,139026,0"/>
                </v:shape>
                <v:shape id="Shape 8508" o:spid="_x0000_s1298" style="position:absolute;left:12969;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" path="m139026,l,e" filled="f" strokecolor="white" strokeweight=".27664mm">
                  <v:path arrowok="t" textboxrect="0,0,139026,0"/>
                </v:shape>
                <v:shape id="Shape 8509" o:spid="_x0000_s1299" style="position:absolute;left:131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" path="m,3512680l,e" filled="f" strokecolor="white" strokeweight=".27664mm">
                  <v:path arrowok="t" textboxrect="0,0,0,3512680"/>
                </v:shape>
                <v:shape id="Shape 8510" o:spid="_x0000_s1300" style="position:absolute;left:1349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" path="m,3512680l,e" filled="f" strokecolor="white" strokeweight=".27664mm">
                  <v:path arrowok="t" textboxrect="0,0,0,3512680"/>
                </v:shape>
                <v:shape id="Shape 8511" o:spid="_x0000_s1301" style="position:absolute;left:138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" path="m,3512680l,e" filled="f" strokecolor="white" strokeweight=".27664mm">
                  <v:path arrowok="t" textboxrect="0,0,0,3512680"/>
                </v:shape>
                <v:shape id="Shape 8512" o:spid="_x0000_s1302" style="position:absolute;left:141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" path="m,3512680l,e" filled="f" strokecolor="white" strokeweight=".27664mm">
                  <v:path arrowok="t" textboxrect="0,0,0,3512680"/>
                </v:shape>
                <v:shape id="Shape 139772" o:spid="_x0000_s1303" style="position:absolute;left:13019;top:19233;width:298;height:14297;visibility:visible;mso-wrap-style:square;v-text-anchor:top" coordsize="29784,142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" path="m,l29784,r,1429737l,1429737,,e" fillcolor="#f8766c" stroked="f" strokeweight="0">
                  <v:path arrowok="t" textboxrect="0,0,29784,1429737"/>
                </v:shape>
                <v:shape id="Shape 139773" o:spid="_x0000_s1304" style="position:absolute;left:13349;top:32354;width:298;height:1176;visibility:visible;mso-wrap-style:square;v-text-anchor:top" coordsize="29784,11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" path="m,l29784,r,117647l,117647,,e" fillcolor="#7bad00" stroked="f" strokeweight="0">
                  <v:path arrowok="t" textboxrect="0,0,29784,117647"/>
                </v:shape>
                <v:shape id="Shape 139774" o:spid="_x0000_s1305" style="position:absolute;left:13681;top:19903;width:298;height:13627;visibility:visible;mso-wrap-style:square;v-text-anchor:top" coordsize="29784,1362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" path="m,l29784,r,1362722l,1362722,,e" fillcolor="#00bec4" stroked="f" strokeweight="0">
                  <v:path arrowok="t" textboxrect="0,0,29784,1362722"/>
                </v:shape>
                <v:shape id="Shape 139775" o:spid="_x0000_s1306" style="position:absolute;left:14012;top:29585;width:298;height:3945;visibility:visible;mso-wrap-style:square;v-text-anchor:top" coordsize="29784,39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" path="m,l29784,r,394548l,394548,,e" fillcolor="#c67bff" stroked="f" strokeweight="0">
                  <v:path arrowok="t" textboxrect="0,0,29784,394548"/>
                </v:shape>
                <v:shape id="Shape 139776" o:spid="_x0000_s1307" style="position:absolute;left:148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" path="m,l138962,r,3512680l,3512680,,e" fillcolor="#ebebeb" stroked="f" strokeweight="0">
                  <v:stroke endcap="round"/>
                  <v:path arrowok="t" textboxrect="0,0,138962,3512680"/>
                </v:shape>
                <v:shape id="Shape 8518" o:spid="_x0000_s1308" style="position:absolute;left:14869;top:2900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" path="m,l138962,e" filled="f" strokecolor="white" strokeweight=".137mm">
                  <v:path arrowok="t" textboxrect="0,0,138962,0"/>
                </v:shape>
                <v:shape id="Shape 8519" o:spid="_x0000_s1309" style="position:absolute;left:14869;top:1995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" path="m,l138962,e" filled="f" strokecolor="white" strokeweight=".137mm">
                  <v:path arrowok="t" textboxrect="0,0,138962,0"/>
                </v:shape>
                <v:shape id="Shape 8520" o:spid="_x0000_s1310" style="position:absolute;left:14869;top:10907;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" path="m,l138962,e" filled="f" strokecolor="white" strokeweight=".137mm">
                  <v:path arrowok="t" textboxrect="0,0,138962,0"/>
                </v:shape>
                <v:shape id="Shape 8521" o:spid="_x0000_s1311" style="position:absolute;left:14869;top:1858;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" path="m,l138962,e" filled="f" strokecolor="white" strokeweight=".137mm">
                  <v:path arrowok="t" textboxrect="0,0,138962,0"/>
                </v:shape>
                <v:shape id="Shape 8522" o:spid="_x0000_s1312" style="position:absolute;left:14869;top:3353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" path="m,l138962,e" filled="f" strokecolor="white" strokeweight=".27664mm">
                  <v:path arrowok="t" textboxrect="0,0,138962,0"/>
                </v:shape>
                <v:shape id="Shape 8523" o:spid="_x0000_s1313" style="position:absolute;left:14869;top:2448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" path="m,l138962,e" filled="f" strokecolor="white" strokeweight=".27664mm">
                  <v:path arrowok="t" textboxrect="0,0,138962,0"/>
                </v:shape>
                <v:shape id="Shape 8524" o:spid="_x0000_s1314" style="position:absolute;left:14869;top:15431;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" path="m,l138962,e" filled="f" strokecolor="white" strokeweight=".27664mm">
                  <v:path arrowok="t" textboxrect="0,0,138962,0"/>
                </v:shape>
                <v:shape id="Shape 8525" o:spid="_x0000_s1315" style="position:absolute;left:14869;top:6383;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" path="m,l138962,e" filled="f" strokecolor="white" strokeweight=".27664mm">
                  <v:path arrowok="t" textboxrect="0,0,138962,0"/>
                </v:shape>
                <v:shape id="Shape 8526" o:spid="_x0000_s1316" style="position:absolute;left:150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" path="m,3512680l,e" filled="f" strokecolor="white" strokeweight=".27664mm">
                  <v:path arrowok="t" textboxrect="0,0,0,3512680"/>
                </v:shape>
                <v:shape id="Shape 8527" o:spid="_x0000_s1317" style="position:absolute;left:153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" path="m,3512680l,e" filled="f" strokecolor="white" strokeweight=".27664mm">
                  <v:path arrowok="t" textboxrect="0,0,0,3512680"/>
                </v:shape>
                <v:shape id="Shape 8528" o:spid="_x0000_s1318" style="position:absolute;left:1572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" path="m,3512680l,e" filled="f" strokecolor="white" strokeweight=".27664mm">
                  <v:path arrowok="t" textboxrect="0,0,0,3512680"/>
                </v:shape>
                <v:shape id="Shape 8529" o:spid="_x0000_s1319" style="position:absolute;left:160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" path="m,3512680l,e" filled="f" strokecolor="white" strokeweight=".27664mm">
                  <v:path arrowok="t" textboxrect="0,0,0,3512680"/>
                </v:shape>
                <v:shape id="Shape 139777" o:spid="_x0000_s1320" style="position:absolute;left:14919;top:28128;width:297;height:5402;visibility:visible;mso-wrap-style:square;v-text-anchor:top" coordsize="29784,54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" path="m,l29784,r,540212l,540212,,e" fillcolor="#f8766c" stroked="f" strokeweight="0">
                  <v:path arrowok="t" textboxrect="0,0,29784,540212"/>
                </v:shape>
                <v:shape id="Shape 139778" o:spid="_x0000_s1321" style="position:absolute;left:15250;top:31693;width:298;height:1837;visibility:visible;mso-wrap-style:square;v-text-anchor:top" coordsize="29784,18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" path="m,l29784,r,183731l,183731,,e" fillcolor="#7bad00" stroked="f" strokeweight="0">
                  <v:path arrowok="t" textboxrect="0,0,29784,183731"/>
                </v:shape>
                <v:shape id="Shape 139779" o:spid="_x0000_s1322" style="position:absolute;left:15580;top:12554;width:298;height:20976;visibility:visible;mso-wrap-style:square;v-text-anchor:top" coordsize="29784,209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" path="m,l29784,r,2097555l,2097555,,e" fillcolor="#00bec4" stroked="f" strokeweight="0">
                  <v:path arrowok="t" textboxrect="0,0,29784,2097555"/>
                </v:shape>
                <v:shape id="Shape 139780" o:spid="_x0000_s1323" style="position:absolute;left:15912;top:28698;width:298;height:4832;visibility:visible;mso-wrap-style:square;v-text-anchor:top" coordsize="29784,48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" path="m,l29784,r,483249l,483249,,e" fillcolor="#c67bff" stroked="f" strokeweight="0">
                  <v:path arrowok="t" textboxrect="0,0,29784,483249"/>
                </v:shape>
                <v:shape id="Shape 139781" o:spid="_x0000_s1324" style="position:absolute;left:167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" path="m,l138962,r,3512680l,3512680,,e" fillcolor="#ebebeb" stroked="f" strokeweight="0">
                  <v:stroke endcap="round"/>
                  <v:path arrowok="t" textboxrect="0,0,138962,3512680"/>
                </v:shape>
                <v:shape id="Shape 8535" o:spid="_x0000_s1325" style="position:absolute;left:16769;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" path="m139026,l,e" filled="f" strokecolor="white" strokeweight=".137mm">
                  <v:path arrowok="t" textboxrect="0,0,139026,0"/>
                </v:shape>
                <v:shape id="Shape 8536" o:spid="_x0000_s1326" style="position:absolute;left:16769;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" path="m139026,l,e" filled="f" strokecolor="white" strokeweight=".137mm">
                  <v:path arrowok="t" textboxrect="0,0,139026,0"/>
                </v:shape>
                <v:shape id="Shape 8537" o:spid="_x0000_s1327" style="position:absolute;left:16769;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" path="m139026,l,e" filled="f" strokecolor="white" strokeweight=".137mm">
                  <v:path arrowok="t" textboxrect="0,0,139026,0"/>
                </v:shape>
                <v:shape id="Shape 8538" o:spid="_x0000_s1328" style="position:absolute;left:16769;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" path="m139026,l,e" filled="f" strokecolor="white" strokeweight=".137mm">
                  <v:path arrowok="t" textboxrect="0,0,139026,0"/>
                </v:shape>
                <v:shape id="Shape 8539" o:spid="_x0000_s1329" style="position:absolute;left:16769;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" path="m139026,l,e" filled="f" strokecolor="white" strokeweight=".27664mm">
                  <v:path arrowok="t" textboxrect="0,0,139026,0"/>
                </v:shape>
                <v:shape id="Shape 8540" o:spid="_x0000_s1330" style="position:absolute;left:16769;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" path="m139026,l,e" filled="f" strokecolor="white" strokeweight=".27664mm">
                  <v:path arrowok="t" textboxrect="0,0,139026,0"/>
                </v:shape>
                <v:shape id="Shape 8541" o:spid="_x0000_s1331" style="position:absolute;left:16769;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" path="m139026,l,e" filled="f" strokecolor="white" strokeweight=".27664mm">
                  <v:path arrowok="t" textboxrect="0,0,139026,0"/>
                </v:shape>
                <v:shape id="Shape 8542" o:spid="_x0000_s1332" style="position:absolute;left:16769;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" path="m139026,l,e" filled="f" strokecolor="white" strokeweight=".27664mm">
                  <v:path arrowok="t" textboxrect="0,0,139026,0"/>
                </v:shape>
                <v:shape id="Shape 8543" o:spid="_x0000_s1333" style="position:absolute;left:169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" path="m,3512680l,e" filled="f" strokecolor="white" strokeweight=".27664mm">
                  <v:path arrowok="t" textboxrect="0,0,0,3512680"/>
                </v:shape>
                <v:shape id="Shape 8544" o:spid="_x0000_s1334" style="position:absolute;left:172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" path="m,3512680l,e" filled="f" strokecolor="white" strokeweight=".27664mm">
                  <v:path arrowok="t" textboxrect="0,0,0,3512680"/>
                </v:shape>
                <v:shape id="Shape 8545" o:spid="_x0000_s1335" style="position:absolute;left:176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" path="m,3512680l,e" filled="f" strokecolor="white" strokeweight=".27664mm">
                  <v:path arrowok="t" textboxrect="0,0,0,3512680"/>
                </v:shape>
                <v:shape id="Shape 8546" o:spid="_x0000_s1336" style="position:absolute;left:1796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" path="m,3512680l,e" filled="f" strokecolor="white" strokeweight=".27664mm">
                  <v:path arrowok="t" textboxrect="0,0,0,3512680"/>
                </v:shape>
                <v:shape id="Shape 139782" o:spid="_x0000_s1337" style="position:absolute;left:16819;top:31602;width:298;height:1928;visibility:visible;mso-wrap-style:square;v-text-anchor:top" coordsize="29784,1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" path="m,l29784,r,192760l,192760,,e" fillcolor="#f8766c" stroked="f" strokeweight="0">
                  <v:path arrowok="t" textboxrect="0,0,29784,192760"/>
                </v:shape>
                <v:shape id="Shape 139783" o:spid="_x0000_s1338" style="position:absolute;left:17150;top:30870;width:297;height:2660;visibility:visible;mso-wrap-style:square;v-text-anchor:top" coordsize="29784,26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" path="m,l29784,r,266011l,266011,,e" fillcolor="#7bad00" stroked="f" strokeweight="0">
                  <v:path arrowok="t" textboxrect="0,0,29784,266011"/>
                </v:shape>
                <v:shape id="Shape 139784" o:spid="_x0000_s1339" style="position:absolute;left:17481;top:10582;width:298;height:22948;visibility:visible;mso-wrap-style:square;v-text-anchor:top" coordsize="29784,229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" path="m,l29784,r,2294783l,2294783,,e" fillcolor="#00bec4" stroked="f" strokeweight="0">
                  <v:path arrowok="t" textboxrect="0,0,29784,2294783"/>
                </v:shape>
                <v:shape id="Shape 139785" o:spid="_x0000_s1340" style="position:absolute;left:17811;top:28019;width:298;height:5511;visibility:visible;mso-wrap-style:square;v-text-anchor:top" coordsize="29784,55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" path="m,l29784,r,551102l,551102,,e" fillcolor="#c67bff" stroked="f" strokeweight="0">
                  <v:path arrowok="t" textboxrect="0,0,29784,551102"/>
                </v:shape>
                <v:shape id="Shape 139786" o:spid="_x0000_s1341" style="position:absolute;left:1867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" path="m,l138962,r,3512680l,3512680,,e" fillcolor="#ebebeb" stroked="f" strokeweight="0">
                  <v:stroke endcap="round"/>
                  <v:path arrowok="t" textboxrect="0,0,138962,3512680"/>
                </v:shape>
                <v:shape id="Shape 8552" o:spid="_x0000_s1342" style="position:absolute;left:18670;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" path="m,l138962,e" filled="f" strokecolor="white" strokeweight=".137mm">
                  <v:path arrowok="t" textboxrect="0,0,138962,0"/>
                </v:shape>
                <v:shape id="Shape 8553" o:spid="_x0000_s1343" style="position:absolute;left:18670;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" path="m,l138962,e" filled="f" strokecolor="white" strokeweight=".137mm">
                  <v:path arrowok="t" textboxrect="0,0,138962,0"/>
                </v:shape>
                <v:shape id="Shape 8554" o:spid="_x0000_s1344" style="position:absolute;left:18670;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" path="m,l138962,e" filled="f" strokecolor="white" strokeweight=".137mm">
                  <v:path arrowok="t" textboxrect="0,0,138962,0"/>
                </v:shape>
                <v:shape id="Shape 8555" o:spid="_x0000_s1345" style="position:absolute;left:18670;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" path="m,l138962,e" filled="f" strokecolor="white" strokeweight=".137mm">
                  <v:path arrowok="t" textboxrect="0,0,138962,0"/>
                </v:shape>
                <v:shape id="Shape 8556" o:spid="_x0000_s1346" style="position:absolute;left:18670;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" path="m,l138962,e" filled="f" strokecolor="white" strokeweight=".27664mm">
                  <v:path arrowok="t" textboxrect="0,0,138962,0"/>
                </v:shape>
                <v:shape id="Shape 8557" o:spid="_x0000_s1347" style="position:absolute;left:18670;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" path="m,l138962,e" filled="f" strokecolor="white" strokeweight=".27664mm">
                  <v:path arrowok="t" textboxrect="0,0,138962,0"/>
                </v:shape>
                <v:shape id="Shape 8558" o:spid="_x0000_s1348" style="position:absolute;left:18670;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" path="m,l138962,e" filled="f" strokecolor="white" strokeweight=".27664mm">
                  <v:path arrowok="t" textboxrect="0,0,138962,0"/>
                </v:shape>
                <v:shape id="Shape 8559" o:spid="_x0000_s1349" style="position:absolute;left:18670;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" path="m,l138962,e" filled="f" strokecolor="white" strokeweight=".27664mm">
                  <v:path arrowok="t" textboxrect="0,0,138962,0"/>
                </v:shape>
                <v:shape id="Shape 8560" o:spid="_x0000_s1350" style="position:absolute;left:188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" path="m,3512680l,e" filled="f" strokecolor="white" strokeweight=".27664mm">
                  <v:path arrowok="t" textboxrect="0,0,0,3512680"/>
                </v:shape>
                <v:shape id="Shape 8561" o:spid="_x0000_s1351" style="position:absolute;left:191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" path="m,3512680l,e" filled="f" strokecolor="white" strokeweight=".27664mm">
                  <v:path arrowok="t" textboxrect="0,0,0,3512680"/>
                </v:shape>
                <v:shape id="Shape 8562" o:spid="_x0000_s1352" style="position:absolute;left:195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" path="m,3512680l,e" filled="f" strokecolor="white" strokeweight=".27664mm">
                  <v:path arrowok="t" textboxrect="0,0,0,3512680"/>
                </v:shape>
                <v:shape id="Shape 8563" o:spid="_x0000_s1353" style="position:absolute;left:198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" path="m,3512680l,e" filled="f" strokecolor="white" strokeweight=".27664mm">
                  <v:path arrowok="t" textboxrect="0,0,0,3512680"/>
                </v:shape>
                <v:shape id="Shape 139787" o:spid="_x0000_s1354" style="position:absolute;left:18719;top:32888;width:298;height:642;visibility:visible;mso-wrap-style:square;v-text-anchor:top" coordsize="29785,6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" path="m,l29785,r,64222l,64222,,e" fillcolor="#f8766c" stroked="f" strokeweight="0">
                  <v:path arrowok="t" textboxrect="0,0,29785,64222"/>
                </v:shape>
                <v:shape id="Shape 139788" o:spid="_x0000_s1355" style="position:absolute;left:19050;top:30155;width:298;height:3375;visibility:visible;mso-wrap-style:square;v-text-anchor:top" coordsize="29784,33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" path="m,l29784,r,337493l,337493,,e" fillcolor="#7bad00" stroked="f" strokeweight="0">
                  <v:path arrowok="t" textboxrect="0,0,29784,337493"/>
                </v:shape>
                <v:shape id="Shape 139789" o:spid="_x0000_s1356" style="position:absolute;left:19381;top:10067;width:298;height:23463;visibility:visible;mso-wrap-style:square;v-text-anchor:top" coordsize="29784,2346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" path="m,l29784,r,2346347l,2346347,,e" fillcolor="#00bec4" stroked="f" strokeweight="0">
                  <v:path arrowok="t" textboxrect="0,0,29784,2346347"/>
                </v:shape>
                <v:shape id="Shape 139790" o:spid="_x0000_s1357" style="position:absolute;left:19712;top:27965;width:298;height:5565;visibility:visible;mso-wrap-style:square;v-text-anchor:top" coordsize="29784,5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" path="m,l29784,r,556500l,556500,,e" fillcolor="#c67bff" stroked="f" strokeweight="0">
                  <v:path arrowok="t" textboxrect="0,0,29784,556500"/>
                </v:shape>
                <v:shape id="Shape 139791" o:spid="_x0000_s1358" style="position:absolute;left:205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" path="m,l138962,r,3512680l,3512680,,e" fillcolor="#ebebeb" stroked="f" strokeweight="0">
                  <v:stroke endcap="round"/>
                  <v:path arrowok="t" textboxrect="0,0,138962,3512680"/>
                </v:shape>
                <v:shape id="Shape 8569" o:spid="_x0000_s1359" style="position:absolute;left:20569;top:2900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" path="m139026,l,e" filled="f" strokecolor="white" strokeweight=".137mm">
                  <v:path arrowok="t" textboxrect="0,0,139026,0"/>
                </v:shape>
                <v:shape id="Shape 8570" o:spid="_x0000_s1360" style="position:absolute;left:20569;top:1995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" path="m139026,l,e" filled="f" strokecolor="white" strokeweight=".137mm">
                  <v:path arrowok="t" textboxrect="0,0,139026,0"/>
                </v:shape>
                <v:shape id="Shape 8571" o:spid="_x0000_s1361" style="position:absolute;left:20569;top:10907;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" path="m139026,l,e" filled="f" strokecolor="white" strokeweight=".137mm">
                  <v:path arrowok="t" textboxrect="0,0,139026,0"/>
                </v:shape>
                <v:shape id="Shape 8572" o:spid="_x0000_s1362" style="position:absolute;left:20569;top:1858;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" path="m139026,l,e" filled="f" strokecolor="white" strokeweight=".137mm">
                  <v:path arrowok="t" textboxrect="0,0,139026,0"/>
                </v:shape>
                <v:shape id="Shape 8573" o:spid="_x0000_s1363" style="position:absolute;left:20569;top:3353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" path="m139026,l,e" filled="f" strokecolor="white" strokeweight=".27664mm">
                  <v:path arrowok="t" textboxrect="0,0,139026,0"/>
                </v:shape>
                <v:shape id="Shape 8574" o:spid="_x0000_s1364" style="position:absolute;left:20569;top:2448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" path="m139026,l,e" filled="f" strokecolor="white" strokeweight=".27664mm">
                  <v:path arrowok="t" textboxrect="0,0,139026,0"/>
                </v:shape>
                <v:shape id="Shape 8575" o:spid="_x0000_s1365" style="position:absolute;left:20569;top:15431;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" path="m139026,l,e" filled="f" strokecolor="white" strokeweight=".27664mm">
                  <v:path arrowok="t" textboxrect="0,0,139026,0"/>
                </v:shape>
                <v:shape id="Shape 8576" o:spid="_x0000_s1366" style="position:absolute;left:20569;top:6383;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" path="m139026,l,e" filled="f" strokecolor="white" strokeweight=".27664mm">
                  <v:path arrowok="t" textboxrect="0,0,139026,0"/>
                </v:shape>
                <v:shape id="Shape 8577" o:spid="_x0000_s1367" style="position:absolute;left:207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" path="m,3512680l,e" filled="f" strokecolor="white" strokeweight=".27664mm">
                  <v:path arrowok="t" textboxrect="0,0,0,3512680"/>
                </v:shape>
                <v:shape id="Shape 8578" o:spid="_x0000_s1368" style="position:absolute;left:210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" path="m,3512680l,e" filled="f" strokecolor="white" strokeweight=".27664mm">
                  <v:path arrowok="t" textboxrect="0,0,0,3512680"/>
                </v:shape>
                <v:shape id="Shape 8579" o:spid="_x0000_s1369" style="position:absolute;left:214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" path="m,3512680l,e" filled="f" strokecolor="white" strokeweight=".27664mm">
                  <v:path arrowok="t" textboxrect="0,0,0,3512680"/>
                </v:shape>
                <v:shape id="Shape 8580" o:spid="_x0000_s1370" style="position:absolute;left:217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" path="m,3512680l,e" filled="f" strokecolor="white" strokeweight=".27664mm">
                  <v:path arrowok="t" textboxrect="0,0,0,3512680"/>
                </v:shape>
                <v:shape id="Shape 139792" o:spid="_x0000_s1371" style="position:absolute;left:20620;top:33204;width:297;height:326;visibility:visible;mso-wrap-style:square;v-text-anchor:top" coordsize="29785,3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" path="m,l29785,r,32576l,32576,,e" fillcolor="#f8766c" stroked="f" strokeweight="0">
                  <v:path arrowok="t" textboxrect="0,0,29785,32576"/>
                </v:shape>
                <v:shape id="Shape 139793" o:spid="_x0000_s1372" style="position:absolute;left:20950;top:29594;width:298;height:3936;visibility:visible;mso-wrap-style:square;v-text-anchor:top" coordsize="29785,39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" path="m,l29785,r,393617l,393617,,e" fillcolor="#7bad00" stroked="f" strokeweight="0">
                  <v:path arrowok="t" textboxrect="0,0,29785,393617"/>
                </v:shape>
                <v:shape id="Shape 139794" o:spid="_x0000_s1373" style="position:absolute;left:21281;top:9749;width:298;height:23781;visibility:visible;mso-wrap-style:square;v-text-anchor:top" coordsize="29784,2378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" path="m,l29784,r,2378086l,2378086,,e" fillcolor="#00bec4" stroked="f" strokeweight="0">
                  <v:path arrowok="t" textboxrect="0,0,29784,2378086"/>
                </v:shape>
                <v:shape id="Shape 139795" o:spid="_x0000_s1374" style="position:absolute;left:21612;top:28526;width:298;height:5004;visibility:visible;mso-wrap-style:square;v-text-anchor:top" coordsize="29785,50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" path="m,l29785,r,500375l,500375,,e" fillcolor="#c67bff" stroked="f" strokeweight="0">
                  <v:path arrowok="t" textboxrect="0,0,29785,500375"/>
                </v:shape>
                <v:shape id="Shape 139796" o:spid="_x0000_s1375" style="position:absolute;left:2247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" path="m,l138962,r,3512680l,3512680,,e" fillcolor="#ebebeb" stroked="f" strokeweight="0">
                  <v:stroke endcap="round"/>
                  <v:path arrowok="t" textboxrect="0,0,138962,3512680"/>
                </v:shape>
                <v:shape id="Shape 8586" o:spid="_x0000_s1376" style="position:absolute;left:22470;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" path="m,l138962,e" filled="f" strokecolor="white" strokeweight=".137mm">
                  <v:path arrowok="t" textboxrect="0,0,138962,0"/>
                </v:shape>
                <v:shape id="Shape 8587" o:spid="_x0000_s1377" style="position:absolute;left:22470;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" path="m,l138962,e" filled="f" strokecolor="white" strokeweight=".137mm">
                  <v:path arrowok="t" textboxrect="0,0,138962,0"/>
                </v:shape>
                <v:shape id="Shape 8588" o:spid="_x0000_s1378" style="position:absolute;left:22470;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" path="m,l138962,e" filled="f" strokecolor="white" strokeweight=".137mm">
                  <v:path arrowok="t" textboxrect="0,0,138962,0"/>
                </v:shape>
                <v:shape id="Shape 8589" o:spid="_x0000_s1379" style="position:absolute;left:22470;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" path="m,l138962,e" filled="f" strokecolor="white" strokeweight=".137mm">
                  <v:path arrowok="t" textboxrect="0,0,138962,0"/>
                </v:shape>
                <v:shape id="Shape 8590" o:spid="_x0000_s1380" style="position:absolute;left:22470;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" path="m,l138962,e" filled="f" strokecolor="white" strokeweight=".27664mm">
                  <v:path arrowok="t" textboxrect="0,0,138962,0"/>
                </v:shape>
                <v:shape id="Shape 8591" o:spid="_x0000_s1381" style="position:absolute;left:22470;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" path="m,l138962,e" filled="f" strokecolor="white" strokeweight=".27664mm">
                  <v:path arrowok="t" textboxrect="0,0,138962,0"/>
                </v:shape>
                <v:shape id="Shape 8592" o:spid="_x0000_s1382" style="position:absolute;left:22470;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" path="m,l138962,e" filled="f" strokecolor="white" strokeweight=".27664mm">
                  <v:path arrowok="t" textboxrect="0,0,138962,0"/>
                </v:shape>
                <v:shape id="Shape 8593" o:spid="_x0000_s1383" style="position:absolute;left:22470;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" path="m,l138962,e" filled="f" strokecolor="white" strokeweight=".27664mm">
                  <v:path arrowok="t" textboxrect="0,0,138962,0"/>
                </v:shape>
                <v:shape id="Shape 8594" o:spid="_x0000_s1384" style="position:absolute;left:226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" path="m,3512680l,e" filled="f" strokecolor="white" strokeweight=".27664mm">
                  <v:path arrowok="t" textboxrect="0,0,0,3512680"/>
                </v:shape>
                <v:shape id="Shape 8595" o:spid="_x0000_s1385" style="position:absolute;left:229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" path="m,3512680l,e" filled="f" strokecolor="white" strokeweight=".27664mm">
                  <v:path arrowok="t" textboxrect="0,0,0,3512680"/>
                </v:shape>
                <v:shape id="Shape 8596" o:spid="_x0000_s1386" style="position:absolute;left:233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" path="m,3512680l,e" filled="f" strokecolor="white" strokeweight=".27664mm">
                  <v:path arrowok="t" textboxrect="0,0,0,3512680"/>
                </v:shape>
                <v:shape id="Shape 8597" o:spid="_x0000_s1387" style="position:absolute;left:236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" path="m,3512680l,e" filled="f" strokecolor="white" strokeweight=".27664mm">
                  <v:path arrowok="t" textboxrect="0,0,0,3512680"/>
                </v:shape>
                <v:shape id="Shape 139797" o:spid="_x0000_s1388" style="position:absolute;left:22519;top:33268;width:298;height:262;visibility:visible;mso-wrap-style:square;v-text-anchor:top" coordsize="2978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" path="m,l29784,r,26247l,26247,,e" fillcolor="#f8766c" stroked="f" strokeweight="0">
                  <v:path arrowok="t" textboxrect="0,0,29784,26247"/>
                </v:shape>
                <v:shape id="Shape 139798" o:spid="_x0000_s1389" style="position:absolute;left:22851;top:29115;width:297;height:4415;visibility:visible;mso-wrap-style:square;v-text-anchor:top" coordsize="29784,4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" path="m,l29784,r,441551l,441551,,e" fillcolor="#7bad00" stroked="f" strokeweight="0">
                  <v:path arrowok="t" textboxrect="0,0,29784,441551"/>
                </v:shape>
                <v:shape id="Shape 139799" o:spid="_x0000_s1390" style="position:absolute;left:23181;top:9496;width:298;height:24034;visibility:visible;mso-wrap-style:square;v-text-anchor:top" coordsize="29784,240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" path="m,l29784,r,2403402l,2403402,,e" fillcolor="#00bec4" stroked="f" strokeweight="0">
                  <v:path arrowok="t" textboxrect="0,0,29784,2403402"/>
                </v:shape>
                <v:shape id="Shape 139800" o:spid="_x0000_s1391" style="position:absolute;left:23512;top:29196;width:298;height:4334;visibility:visible;mso-wrap-style:square;v-text-anchor:top" coordsize="29785,43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" path="m,l29785,r,433454l,433454,,e" fillcolor="#c67bff" stroked="f" strokeweight="0">
                  <v:path arrowok="t" textboxrect="0,0,29785,433454"/>
                </v:shape>
                <v:shape id="Shape 139801" o:spid="_x0000_s1392" style="position:absolute;left:2437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" path="m,l138962,r,3512680l,3512680,,e" fillcolor="#ebebeb" stroked="f" strokeweight="0">
                  <v:stroke endcap="round"/>
                  <v:path arrowok="t" textboxrect="0,0,138962,3512680"/>
                </v:shape>
                <v:shape id="Shape 8603" o:spid="_x0000_s1393" style="position:absolute;left:24370;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" path="m139026,l,e" filled="f" strokecolor="white" strokeweight=".137mm">
                  <v:path arrowok="t" textboxrect="0,0,139026,0"/>
                </v:shape>
                <v:shape id="Shape 8604" o:spid="_x0000_s1394" style="position:absolute;left:24370;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" path="m139026,l,e" filled="f" strokecolor="white" strokeweight=".137mm">
                  <v:path arrowok="t" textboxrect="0,0,139026,0"/>
                </v:shape>
                <v:shape id="Shape 8605" o:spid="_x0000_s1395" style="position:absolute;left:24370;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" path="m139026,l,e" filled="f" strokecolor="white" strokeweight=".137mm">
                  <v:path arrowok="t" textboxrect="0,0,139026,0"/>
                </v:shape>
                <v:shape id="Shape 8606" o:spid="_x0000_s1396" style="position:absolute;left:24370;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" path="m139026,l,e" filled="f" strokecolor="white" strokeweight=".137mm">
                  <v:path arrowok="t" textboxrect="0,0,139026,0"/>
                </v:shape>
                <v:shape id="Shape 8607" o:spid="_x0000_s1397" style="position:absolute;left:24370;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" path="m139026,l,e" filled="f" strokecolor="white" strokeweight=".27664mm">
                  <v:path arrowok="t" textboxrect="0,0,139026,0"/>
                </v:shape>
                <v:shape id="Shape 8608" o:spid="_x0000_s1398" style="position:absolute;left:24370;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" path="m139026,l,e" filled="f" strokecolor="white" strokeweight=".27664mm">
                  <v:path arrowok="t" textboxrect="0,0,139026,0"/>
                </v:shape>
                <v:shape id="Shape 8609" o:spid="_x0000_s1399" style="position:absolute;left:24370;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" path="m139026,l,e" filled="f" strokecolor="white" strokeweight=".27664mm">
                  <v:path arrowok="t" textboxrect="0,0,139026,0"/>
                </v:shape>
                <v:shape id="Shape 8610" o:spid="_x0000_s1400" style="position:absolute;left:24370;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" path="m139026,l,e" filled="f" strokecolor="white" strokeweight=".27664mm">
                  <v:path arrowok="t" textboxrect="0,0,139026,0"/>
                </v:shape>
                <v:shape id="Shape 8611" o:spid="_x0000_s1401" style="position:absolute;left:245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" path="m,3512680l,e" filled="f" strokecolor="white" strokeweight=".27664mm">
                  <v:path arrowok="t" textboxrect="0,0,0,3512680"/>
                </v:shape>
                <v:shape id="Shape 8612" o:spid="_x0000_s1402" style="position:absolute;left:248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" path="m,3512680l,e" filled="f" strokecolor="white" strokeweight=".27664mm">
                  <v:path arrowok="t" textboxrect="0,0,0,3512680"/>
                </v:shape>
                <v:shape id="Shape 8613" o:spid="_x0000_s1403" style="position:absolute;left:252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" path="m,3512680l,e" filled="f" strokecolor="white" strokeweight=".27664mm">
                  <v:path arrowok="t" textboxrect="0,0,0,3512680"/>
                </v:shape>
                <v:shape id="Shape 8614" o:spid="_x0000_s1404" style="position:absolute;left:255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" path="m,3512680l,e" filled="f" strokecolor="white" strokeweight=".27664mm">
                  <v:path arrowok="t" textboxrect="0,0,0,3512680"/>
                </v:shape>
                <v:shape id="Shape 139802" o:spid="_x0000_s1405" style="position:absolute;left:24419;top:33403;width:298;height:127;visibility:visible;mso-wrap-style:square;v-text-anchor:top" coordsize="29785,1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" path="m,l29785,r,12658l,12658,,e" fillcolor="#f8766c" stroked="f" strokeweight="0">
                  <v:path arrowok="t" textboxrect="0,0,29785,12658"/>
                </v:shape>
                <v:shape id="Shape 139803" o:spid="_x0000_s1406" style="position:absolute;left:24750;top:28580;width:298;height:4950;visibility:visible;mso-wrap-style:square;v-text-anchor:top" coordsize="29784,494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" path="m,l29784,r,494977l,494977,,e" fillcolor="#7bad00" stroked="f" strokeweight="0">
                  <v:path arrowok="t" textboxrect="0,0,29784,494977"/>
                </v:shape>
                <v:shape id="Shape 139804" o:spid="_x0000_s1407" style="position:absolute;left:25082;top:9433;width:297;height:24097;visibility:visible;mso-wrap-style:square;v-text-anchor:top" coordsize="29784,240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" path="m,l29784,r,2409731l,2409731,,e" fillcolor="#00bec4" stroked="f" strokeweight="0">
                  <v:path arrowok="t" textboxrect="0,0,29784,2409731"/>
                </v:shape>
                <v:shape id="Shape 139805" o:spid="_x0000_s1408" style="position:absolute;left:25412;top:29657;width:298;height:3873;visibility:visible;mso-wrap-style:square;v-text-anchor:top" coordsize="29784,387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" path="m,l29784,r,387288l,387288,,e" fillcolor="#c67bff" stroked="f" strokeweight="0">
                  <v:path arrowok="t" textboxrect="0,0,29784,387288"/>
                </v:shape>
                <v:shape id="Shape 139806" o:spid="_x0000_s1409" style="position:absolute;left:262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" path="m,l138962,r,3512680l,3512680,,e" fillcolor="#ebebeb" stroked="f" strokeweight="0">
                  <v:stroke endcap="round"/>
                  <v:path arrowok="t" textboxrect="0,0,138962,3512680"/>
                </v:shape>
                <v:shape id="Shape 8620" o:spid="_x0000_s1410" style="position:absolute;left:26269;top:29006;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" path="m139025,l,e" filled="f" strokecolor="white" strokeweight=".137mm">
                  <v:path arrowok="t" textboxrect="0,0,139025,0"/>
                </v:shape>
                <v:shape id="Shape 8621" o:spid="_x0000_s1411" style="position:absolute;left:26269;top:19956;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" path="m139025,l,e" filled="f" strokecolor="white" strokeweight=".137mm">
                  <v:path arrowok="t" textboxrect="0,0,139025,0"/>
                </v:shape>
                <v:shape id="Shape 8622" o:spid="_x0000_s1412" style="position:absolute;left:26269;top:10907;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" path="m139025,l,e" filled="f" strokecolor="white" strokeweight=".137mm">
                  <v:path arrowok="t" textboxrect="0,0,139025,0"/>
                </v:shape>
                <v:shape id="Shape 8623" o:spid="_x0000_s1413" style="position:absolute;left:26269;top:1858;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" path="m139025,l,e" filled="f" strokecolor="white" strokeweight=".137mm">
                  <v:path arrowok="t" textboxrect="0,0,139025,0"/>
                </v:shape>
                <v:shape id="Shape 8624" o:spid="_x0000_s1414" style="position:absolute;left:26269;top:33530;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" path="m139025,l,e" filled="f" strokecolor="white" strokeweight=".27664mm">
                  <v:path arrowok="t" textboxrect="0,0,139025,0"/>
                </v:shape>
                <v:shape id="Shape 8625" o:spid="_x0000_s1415" style="position:absolute;left:26269;top:24480;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" path="m139025,l,e" filled="f" strokecolor="white" strokeweight=".27664mm">
                  <v:path arrowok="t" textboxrect="0,0,139025,0"/>
                </v:shape>
                <v:shape id="Shape 8626" o:spid="_x0000_s1416" style="position:absolute;left:26269;top:15431;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" path="m139025,l,e" filled="f" strokecolor="white" strokeweight=".27664mm">
                  <v:path arrowok="t" textboxrect="0,0,139025,0"/>
                </v:shape>
                <v:shape id="Shape 8627" o:spid="_x0000_s1417" style="position:absolute;left:26269;top:6383;width:1390;height:0;visibility:visible;mso-wrap-style:square;v-text-anchor:top" coordsize="139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" path="m139025,l,e" filled="f" strokecolor="white" strokeweight=".27664mm">
                  <v:path arrowok="t" textboxrect="0,0,139025,0"/>
                </v:shape>
                <v:shape id="Shape 8628" o:spid="_x0000_s1418" style="position:absolute;left:264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" path="m,3512680l,e" filled="f" strokecolor="white" strokeweight=".27664mm">
                  <v:path arrowok="t" textboxrect="0,0,0,3512680"/>
                </v:shape>
                <v:shape id="Shape 8629" o:spid="_x0000_s1419" style="position:absolute;left:267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" path="m,3512680l,e" filled="f" strokecolor="white" strokeweight=".27664mm">
                  <v:path arrowok="t" textboxrect="0,0,0,3512680"/>
                </v:shape>
                <v:shape id="Shape 8630" o:spid="_x0000_s1420" style="position:absolute;left:271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" path="m,3512680l,e" filled="f" strokecolor="white" strokeweight=".27664mm">
                  <v:path arrowok="t" textboxrect="0,0,0,3512680"/>
                </v:shape>
                <v:shape id="Shape 8631" o:spid="_x0000_s1421" style="position:absolute;left:27462;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" path="m,3512680l,e" filled="f" strokecolor="white" strokeweight=".27664mm">
                  <v:path arrowok="t" textboxrect="0,0,0,3512680"/>
                </v:shape>
                <v:shape id="Shape 139807" o:spid="_x0000_s1422" style="position:absolute;left:26319;top:33394;width:298;height:136;visibility:visible;mso-wrap-style:square;v-text-anchor:top" coordsize="29784,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" path="m,l29784,r,13589l,13589,,e" fillcolor="#f8766c" stroked="f" strokeweight="0">
                  <v:path arrowok="t" textboxrect="0,0,29784,13589"/>
                </v:shape>
                <v:shape id="Shape 139808" o:spid="_x0000_s1423" style="position:absolute;left:26650;top:28028;width:298;height:5502;visibility:visible;mso-wrap-style:square;v-text-anchor:top" coordsize="29784,55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" path="m,l29784,r,550171l,550171,,e" fillcolor="#7bad00" stroked="f" strokeweight="0">
                  <v:path arrowok="t" textboxrect="0,0,29784,550171"/>
                </v:shape>
                <v:shape id="Shape 139809" o:spid="_x0000_s1424" style="position:absolute;left:26981;top:8854;width:298;height:24676;visibility:visible;mso-wrap-style:square;v-text-anchor:top" coordsize="29785,246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" path="m,l29785,r,2467625l,2467625,,e" fillcolor="#00bec4" stroked="f" strokeweight="0">
                  <v:path arrowok="t" textboxrect="0,0,29785,2467625"/>
                </v:shape>
                <v:shape id="Shape 139810" o:spid="_x0000_s1425" style="position:absolute;left:27313;top:30797;width:297;height:2733;visibility:visible;mso-wrap-style:square;v-text-anchor:top" coordsize="29784,27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" path="m,l29784,r,273271l,273271,,e" fillcolor="#c67bff" stroked="f" strokeweight="0">
                  <v:path arrowok="t" textboxrect="0,0,29784,273271"/>
                </v:shape>
                <v:shape id="Shape 139811" o:spid="_x0000_s1426" style="position:absolute;left:2817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" path="m,l138962,r,3512680l,3512680,,e" fillcolor="#ebebeb" stroked="f" strokeweight="0">
                  <v:stroke endcap="round"/>
                  <v:path arrowok="t" textboxrect="0,0,138962,3512680"/>
                </v:shape>
                <v:shape id="Shape 8637" o:spid="_x0000_s1427" style="position:absolute;left:28170;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" path="m,l138962,e" filled="f" strokecolor="white" strokeweight=".137mm">
                  <v:path arrowok="t" textboxrect="0,0,138962,0"/>
                </v:shape>
                <v:shape id="Shape 8638" o:spid="_x0000_s1428" style="position:absolute;left:28170;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" path="m,l138962,e" filled="f" strokecolor="white" strokeweight=".137mm">
                  <v:path arrowok="t" textboxrect="0,0,138962,0"/>
                </v:shape>
                <v:shape id="Shape 8639" o:spid="_x0000_s1429" style="position:absolute;left:28170;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" path="m,l138962,e" filled="f" strokecolor="white" strokeweight=".137mm">
                  <v:path arrowok="t" textboxrect="0,0,138962,0"/>
                </v:shape>
                <v:shape id="Shape 8640" o:spid="_x0000_s1430" style="position:absolute;left:28170;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" path="m,l138962,e" filled="f" strokecolor="white" strokeweight=".137mm">
                  <v:path arrowok="t" textboxrect="0,0,138962,0"/>
                </v:shape>
                <v:shape id="Shape 8641" o:spid="_x0000_s1431" style="position:absolute;left:28170;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" path="m,l138962,e" filled="f" strokecolor="white" strokeweight=".27664mm">
                  <v:path arrowok="t" textboxrect="0,0,138962,0"/>
                </v:shape>
                <v:shape id="Shape 8642" o:spid="_x0000_s1432" style="position:absolute;left:28170;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" path="m,l138962,e" filled="f" strokecolor="white" strokeweight=".27664mm">
                  <v:path arrowok="t" textboxrect="0,0,138962,0"/>
                </v:shape>
                <v:shape id="Shape 8643" o:spid="_x0000_s1433" style="position:absolute;left:28170;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" path="m,l138962,e" filled="f" strokecolor="white" strokeweight=".27664mm">
                  <v:path arrowok="t" textboxrect="0,0,138962,0"/>
                </v:shape>
                <v:shape id="Shape 8644" o:spid="_x0000_s1434" style="position:absolute;left:28170;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" path="m,l138962,e" filled="f" strokecolor="white" strokeweight=".27664mm">
                  <v:path arrowok="t" textboxrect="0,0,138962,0"/>
                </v:shape>
                <v:shape id="Shape 8645" o:spid="_x0000_s1435" style="position:absolute;left:283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" path="m,3512680l,e" filled="f" strokecolor="white" strokeweight=".27664mm">
                  <v:path arrowok="t" textboxrect="0,0,0,3512680"/>
                </v:shape>
                <v:shape id="Shape 8646" o:spid="_x0000_s1436" style="position:absolute;left:286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" path="m,3512680l,e" filled="f" strokecolor="white" strokeweight=".27664mm">
                  <v:path arrowok="t" textboxrect="0,0,0,3512680"/>
                </v:shape>
                <v:shape id="Shape 8647" o:spid="_x0000_s1437" style="position:absolute;left:290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" path="m,3512680l,e" filled="f" strokecolor="white" strokeweight=".27664mm">
                  <v:path arrowok="t" textboxrect="0,0,0,3512680"/>
                </v:shape>
                <v:shape id="Shape 8648" o:spid="_x0000_s1438" style="position:absolute;left:293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" path="m,3512680l,e" filled="f" strokecolor="white" strokeweight=".27664mm">
                  <v:path arrowok="t" textboxrect="0,0,0,3512680"/>
                </v:shape>
                <v:shape id="Shape 139812" o:spid="_x0000_s1439" style="position:absolute;left:28219;top:33340;width:298;height:190;visibility:visible;mso-wrap-style:square;v-text-anchor:top" coordsize="29784,1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" path="m,l29784,r,18987l,18987,,e" fillcolor="#f8766c" stroked="f" strokeweight="0">
                  <v:path arrowok="t" textboxrect="0,0,29784,18987"/>
                </v:shape>
                <v:shape id="Shape 139813" o:spid="_x0000_s1440" style="position:absolute;left:28550;top:26779;width:298;height:6751;visibility:visible;mso-wrap-style:square;v-text-anchor:top" coordsize="29784,67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" path="m,l29784,r,675078l,675078,,e" fillcolor="#7bad00" stroked="f" strokeweight="0">
                  <v:path arrowok="t" textboxrect="0,0,29784,675078"/>
                </v:shape>
                <v:shape id="Shape 139814" o:spid="_x0000_s1441" style="position:absolute;left:28881;top:8411;width:298;height:25119;visibility:visible;mso-wrap-style:square;v-text-anchor:top" coordsize="29784,2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" path="m,l29784,r,2511929l,2511929,,e" fillcolor="#00bec4" stroked="f" strokeweight="0">
                  <v:path arrowok="t" textboxrect="0,0,29784,2511929"/>
                </v:shape>
                <v:shape id="Shape 139815" o:spid="_x0000_s1442" style="position:absolute;left:29212;top:32543;width:298;height:987;visibility:visible;mso-wrap-style:square;v-text-anchor:top" coordsize="29784,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" path="m,l29784,r,98660l,98660,,e" fillcolor="#c67bff" stroked="f" strokeweight="0">
                  <v:path arrowok="t" textboxrect="0,0,29784,98660"/>
                </v:shape>
                <v:shape id="Shape 139816" o:spid="_x0000_s1443" style="position:absolute;left:30069;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" path="m,l138962,r,3512680l,3512680,,e" fillcolor="#ebebeb" stroked="f" strokeweight="0">
                  <v:stroke endcap="round"/>
                  <v:path arrowok="t" textboxrect="0,0,138962,3512680"/>
                </v:shape>
                <v:shape id="Shape 8654" o:spid="_x0000_s1444" style="position:absolute;left:30069;top:2900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" path="m139026,l,e" filled="f" strokecolor="white" strokeweight=".137mm">
                  <v:path arrowok="t" textboxrect="0,0,139026,0"/>
                </v:shape>
                <v:shape id="Shape 8655" o:spid="_x0000_s1445" style="position:absolute;left:30069;top:19956;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" path="m139026,l,e" filled="f" strokecolor="white" strokeweight=".137mm">
                  <v:path arrowok="t" textboxrect="0,0,139026,0"/>
                </v:shape>
                <v:shape id="Shape 8656" o:spid="_x0000_s1446" style="position:absolute;left:30069;top:10907;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" path="m139026,l,e" filled="f" strokecolor="white" strokeweight=".137mm">
                  <v:path arrowok="t" textboxrect="0,0,139026,0"/>
                </v:shape>
                <v:shape id="Shape 8657" o:spid="_x0000_s1447" style="position:absolute;left:30069;top:1858;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" path="m139026,l,e" filled="f" strokecolor="white" strokeweight=".137mm">
                  <v:path arrowok="t" textboxrect="0,0,139026,0"/>
                </v:shape>
                <v:shape id="Shape 8658" o:spid="_x0000_s1448" style="position:absolute;left:30069;top:3353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" path="m139026,l,e" filled="f" strokecolor="white" strokeweight=".27664mm">
                  <v:path arrowok="t" textboxrect="0,0,139026,0"/>
                </v:shape>
                <v:shape id="Shape 8659" o:spid="_x0000_s1449" style="position:absolute;left:30069;top:24480;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" path="m139026,l,e" filled="f" strokecolor="white" strokeweight=".27664mm">
                  <v:path arrowok="t" textboxrect="0,0,139026,0"/>
                </v:shape>
                <v:shape id="Shape 8660" o:spid="_x0000_s1450" style="position:absolute;left:30069;top:15431;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" path="m139026,l,e" filled="f" strokecolor="white" strokeweight=".27664mm">
                  <v:path arrowok="t" textboxrect="0,0,139026,0"/>
                </v:shape>
                <v:shape id="Shape 8661" o:spid="_x0000_s1451" style="position:absolute;left:30069;top:6383;width:1391;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" path="m139026,l,e" filled="f" strokecolor="white" strokeweight=".27664mm">
                  <v:path arrowok="t" textboxrect="0,0,139026,0"/>
                </v:shape>
                <v:shape id="Shape 8662" o:spid="_x0000_s1452" style="position:absolute;left:3026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" path="m,3512680l,e" filled="f" strokecolor="white" strokeweight=".27664mm">
                  <v:path arrowok="t" textboxrect="0,0,0,3512680"/>
                </v:shape>
                <v:shape id="Shape 8663" o:spid="_x0000_s1453" style="position:absolute;left:305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" path="m,3512680l,e" filled="f" strokecolor="white" strokeweight=".27664mm">
                  <v:path arrowok="t" textboxrect="0,0,0,3512680"/>
                </v:shape>
                <v:shape id="Shape 8664" o:spid="_x0000_s1454" style="position:absolute;left:309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" path="m,3512680l,e" filled="f" strokecolor="white" strokeweight=".27664mm">
                  <v:path arrowok="t" textboxrect="0,0,0,3512680"/>
                </v:shape>
                <v:shape id="Shape 8665" o:spid="_x0000_s1455" style="position:absolute;left:31262;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" path="m,3512680l,e" filled="f" strokecolor="white" strokeweight=".27664mm">
                  <v:path arrowok="t" textboxrect="0,0,0,3512680"/>
                </v:shape>
                <v:shape id="Shape 139817" o:spid="_x0000_s1456" style="position:absolute;left:30120;top:33331;width:298;height:199;visibility:visible;mso-wrap-style:square;v-text-anchor:top" coordsize="29785,1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" path="m,l29785,r,19918l,19918,,e" fillcolor="#f8766c" stroked="f" strokeweight="0">
                  <v:path arrowok="t" textboxrect="0,0,29785,19918"/>
                </v:shape>
                <v:shape id="Shape 139818" o:spid="_x0000_s1457" style="position:absolute;left:30450;top:24662;width:298;height:8868;visibility:visible;mso-wrap-style:square;v-text-anchor:top" coordsize="29785,88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" path="m,l29785,r,886826l,886826,,e" fillcolor="#7bad00" stroked="f" strokeweight="0">
                  <v:path arrowok="t" textboxrect="0,0,29785,886826"/>
                </v:shape>
                <v:shape id="Shape 139819" o:spid="_x0000_s1458" style="position:absolute;left:30782;top:9749;width:297;height:23781;visibility:visible;mso-wrap-style:square;v-text-anchor:top" coordsize="29784,2378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" path="m,l29784,r,2378086l,2378086,,e" fillcolor="#00bec4" stroked="f" strokeweight="0">
                  <v:path arrowok="t" textboxrect="0,0,29784,2378086"/>
                </v:shape>
                <v:shape id="Shape 139820" o:spid="_x0000_s1459" style="position:absolute;left:31113;top:33331;width:298;height:199;visibility:visible;mso-wrap-style:square;v-text-anchor:top" coordsize="29785,1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" path="m,l29785,r,19918l,19918,,e" fillcolor="#c67bff" stroked="f" strokeweight="0">
                  <v:path arrowok="t" textboxrect="0,0,29785,19918"/>
                </v:shape>
                <v:shape id="Shape 139821" o:spid="_x0000_s1460" style="position:absolute;left:31970;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" path="m,l138962,r,3512680l,3512680,,e" fillcolor="#ebebeb" stroked="f" strokeweight="0">
                  <v:stroke endcap="round"/>
                  <v:path arrowok="t" textboxrect="0,0,138962,3512680"/>
                </v:shape>
                <v:shape id="Shape 8671" o:spid="_x0000_s1461" style="position:absolute;left:31970;top:2900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" path="m,l138962,e" filled="f" strokecolor="white" strokeweight=".137mm">
                  <v:path arrowok="t" textboxrect="0,0,138962,0"/>
                </v:shape>
                <v:shape id="Shape 8672" o:spid="_x0000_s1462" style="position:absolute;left:31970;top:1995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" path="m,l138962,e" filled="f" strokecolor="white" strokeweight=".137mm">
                  <v:path arrowok="t" textboxrect="0,0,138962,0"/>
                </v:shape>
                <v:shape id="Shape 8673" o:spid="_x0000_s1463" style="position:absolute;left:31970;top:10907;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" path="m,l138962,e" filled="f" strokecolor="white" strokeweight=".137mm">
                  <v:path arrowok="t" textboxrect="0,0,138962,0"/>
                </v:shape>
                <v:shape id="Shape 8674" o:spid="_x0000_s1464" style="position:absolute;left:31970;top:1858;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" path="m,l138962,e" filled="f" strokecolor="white" strokeweight=".137mm">
                  <v:path arrowok="t" textboxrect="0,0,138962,0"/>
                </v:shape>
                <v:shape id="Shape 8675" o:spid="_x0000_s1465" style="position:absolute;left:31970;top:3353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" path="m,l138962,e" filled="f" strokecolor="white" strokeweight=".27664mm">
                  <v:path arrowok="t" textboxrect="0,0,138962,0"/>
                </v:shape>
                <v:shape id="Shape 8676" o:spid="_x0000_s1466" style="position:absolute;left:31970;top:2448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" path="m,l138962,e" filled="f" strokecolor="white" strokeweight=".27664mm">
                  <v:path arrowok="t" textboxrect="0,0,138962,0"/>
                </v:shape>
                <v:shape id="Shape 8677" o:spid="_x0000_s1467" style="position:absolute;left:31970;top:15431;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" path="m,l138962,e" filled="f" strokecolor="white" strokeweight=".27664mm">
                  <v:path arrowok="t" textboxrect="0,0,138962,0"/>
                </v:shape>
                <v:shape id="Shape 8678" o:spid="_x0000_s1468" style="position:absolute;left:31970;top:6383;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" path="m,l138962,e" filled="f" strokecolor="white" strokeweight=".27664mm">
                  <v:path arrowok="t" textboxrect="0,0,138962,0"/>
                </v:shape>
                <v:shape id="Shape 8679" o:spid="_x0000_s1469" style="position:absolute;left:3216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" path="m,3512680l,e" filled="f" strokecolor="white" strokeweight=".27664mm">
                  <v:path arrowok="t" textboxrect="0,0,0,3512680"/>
                </v:shape>
                <v:shape id="Shape 8680" o:spid="_x0000_s1470" style="position:absolute;left:3250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" path="m,3512680l,e" filled="f" strokecolor="white" strokeweight=".27664mm">
                  <v:path arrowok="t" textboxrect="0,0,0,3512680"/>
                </v:shape>
                <v:shape id="Shape 8681" o:spid="_x0000_s1471" style="position:absolute;left:328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" path="m,3512680l,e" filled="f" strokecolor="white" strokeweight=".27664mm">
                  <v:path arrowok="t" textboxrect="0,0,0,3512680"/>
                </v:shape>
                <v:shape id="Shape 8682" o:spid="_x0000_s1472" style="position:absolute;left:331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" path="m,3512680l,e" filled="f" strokecolor="white" strokeweight=".27664mm">
                  <v:path arrowok="t" textboxrect="0,0,0,3512680"/>
                </v:shape>
                <v:shape id="Shape 139822" o:spid="_x0000_s1473" style="position:absolute;left:32019;top:33268;width:298;height:262;visibility:visible;mso-wrap-style:square;v-text-anchor:top" coordsize="2978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" path="m,l29784,r,26247l,26247,,e" fillcolor="#f8766c" stroked="f" strokeweight="0">
                  <v:path arrowok="t" textboxrect="0,0,29784,26247"/>
                </v:shape>
                <v:shape id="Shape 139823" o:spid="_x0000_s1474" style="position:absolute;left:32351;top:21622;width:298;height:11908;visibility:visible;mso-wrap-style:square;v-text-anchor:top" coordsize="29785,119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" path="m,l29785,r,1190811l,1190811,,e" fillcolor="#7bad00" stroked="f" strokeweight="0">
                  <v:path arrowok="t" textboxrect="0,0,29785,1190811"/>
                </v:shape>
                <v:shape id="Shape 139824" o:spid="_x0000_s1475" style="position:absolute;left:32681;top:12727;width:298;height:20803;visibility:visible;mso-wrap-style:square;v-text-anchor:top" coordsize="29785,208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" path="m,l29785,r,2080336l,2080336,,e" fillcolor="#00bec4" stroked="f" strokeweight="0">
                  <v:path arrowok="t" textboxrect="0,0,29785,2080336"/>
                </v:shape>
                <v:shape id="Shape 139825" o:spid="_x0000_s1476" style="position:absolute;left:33013;top:33457;width:297;height:92;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" path="m,l29784,r,9144l,9144,,e" fillcolor="#c67bff" stroked="f" strokeweight="0">
                  <v:path arrowok="t" textboxrect="0,0,29784,9144"/>
                </v:shape>
                <v:shape id="Shape 139826" o:spid="_x0000_s1477" style="position:absolute;left:33870;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" path="m,l138962,r,3512680l,3512680,,e" fillcolor="#ebebeb" stroked="f" strokeweight="0">
                  <v:stroke endcap="round"/>
                  <v:path arrowok="t" textboxrect="0,0,138962,3512680"/>
                </v:shape>
                <v:shape id="Shape 8688" o:spid="_x0000_s1478" style="position:absolute;left:33870;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" path="m139026,l,e" filled="f" strokecolor="white" strokeweight=".137mm">
                  <v:path arrowok="t" textboxrect="0,0,139026,0"/>
                </v:shape>
                <v:shape id="Shape 8689" o:spid="_x0000_s1479" style="position:absolute;left:33870;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" path="m139026,l,e" filled="f" strokecolor="white" strokeweight=".137mm">
                  <v:path arrowok="t" textboxrect="0,0,139026,0"/>
                </v:shape>
                <v:shape id="Shape 8690" o:spid="_x0000_s1480" style="position:absolute;left:33870;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" path="m139026,l,e" filled="f" strokecolor="white" strokeweight=".137mm">
                  <v:path arrowok="t" textboxrect="0,0,139026,0"/>
                </v:shape>
                <v:shape id="Shape 8691" o:spid="_x0000_s1481" style="position:absolute;left:33870;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" path="m139026,l,e" filled="f" strokecolor="white" strokeweight=".137mm">
                  <v:path arrowok="t" textboxrect="0,0,139026,0"/>
                </v:shape>
                <v:shape id="Shape 8692" o:spid="_x0000_s1482" style="position:absolute;left:33870;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" path="m139026,l,e" filled="f" strokecolor="white" strokeweight=".27664mm">
                  <v:path arrowok="t" textboxrect="0,0,139026,0"/>
                </v:shape>
                <v:shape id="Shape 8693" o:spid="_x0000_s1483" style="position:absolute;left:33870;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" path="m139026,l,e" filled="f" strokecolor="white" strokeweight=".27664mm">
                  <v:path arrowok="t" textboxrect="0,0,139026,0"/>
                </v:shape>
                <v:shape id="Shape 8694" o:spid="_x0000_s1484" style="position:absolute;left:33870;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" path="m139026,l,e" filled="f" strokecolor="white" strokeweight=".27664mm">
                  <v:path arrowok="t" textboxrect="0,0,139026,0"/>
                </v:shape>
                <v:shape id="Shape 8695" o:spid="_x0000_s1485" style="position:absolute;left:33870;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" path="m139026,l,e" filled="f" strokecolor="white" strokeweight=".27664mm">
                  <v:path arrowok="t" textboxrect="0,0,139026,0"/>
                </v:shape>
                <v:shape id="Shape 8696" o:spid="_x0000_s1486" style="position:absolute;left:3406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" path="m,3512680l,e" filled="f" strokecolor="white" strokeweight=".27664mm">
                  <v:path arrowok="t" textboxrect="0,0,0,3512680"/>
                </v:shape>
                <v:shape id="Shape 8697" o:spid="_x0000_s1487" style="position:absolute;left:3439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" path="m,3512680l,e" filled="f" strokecolor="white" strokeweight=".27664mm">
                  <v:path arrowok="t" textboxrect="0,0,0,3512680"/>
                </v:shape>
                <v:shape id="Shape 8698" o:spid="_x0000_s1488" style="position:absolute;left:3473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" path="m,3512680l,e" filled="f" strokecolor="white" strokeweight=".27664mm">
                  <v:path arrowok="t" textboxrect="0,0,0,3512680"/>
                </v:shape>
                <v:shape id="Shape 8699" o:spid="_x0000_s1489" style="position:absolute;left:350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" path="m,3512680l,e" filled="f" strokecolor="white" strokeweight=".27664mm">
                  <v:path arrowok="t" textboxrect="0,0,0,3512680"/>
                </v:shape>
                <v:shape id="Shape 139827" o:spid="_x0000_s1490" style="position:absolute;left:33920;top:33204;width:298;height:326;visibility:visible;mso-wrap-style:square;v-text-anchor:top" coordsize="29784,3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" path="m,l29784,r,32576l,32576,,e" fillcolor="#f8766c" stroked="f" strokeweight="0">
                  <v:path arrowok="t" textboxrect="0,0,29784,32576"/>
                </v:shape>
                <v:shape id="Shape 139828" o:spid="_x0000_s1491" style="position:absolute;left:34250;top:17912;width:298;height:15618;visibility:visible;mso-wrap-style:square;v-text-anchor:top" coordsize="29784,156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" path="m,l29784,r,1561811l,1561811,,e" fillcolor="#7bad00" stroked="f" strokeweight="0">
                  <v:path arrowok="t" textboxrect="0,0,29784,1561811"/>
                </v:shape>
                <v:shape id="Shape 139829" o:spid="_x0000_s1492" style="position:absolute;left:34582;top:16446;width:298;height:17084;visibility:visible;mso-wrap-style:square;v-text-anchor:top" coordsize="29784,170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" path="m,l29784,r,1708406l,1708406,,e" fillcolor="#00bec4" stroked="f" strokeweight="0">
                  <v:path arrowok="t" textboxrect="0,0,29784,1708406"/>
                </v:shape>
                <v:shape id="Shape 139830" o:spid="_x0000_s1493" style="position:absolute;left:34912;top:33512;width:298;height:92;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" path="m,l29784,r,9144l,9144,,e" fillcolor="#c67bff" stroked="f" strokeweight="0">
                  <v:path arrowok="t" textboxrect="0,0,29784,9144"/>
                </v:shape>
                <v:shape id="Shape 139831" o:spid="_x0000_s1494" style="position:absolute;left:35770;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" path="m,l138962,r,3512680l,3512680,,e" fillcolor="#ebebeb" stroked="f" strokeweight="0">
                  <v:stroke endcap="round"/>
                  <v:path arrowok="t" textboxrect="0,0,138962,3512680"/>
                </v:shape>
                <v:shape id="Shape 8705" o:spid="_x0000_s1495" style="position:absolute;left:35770;top:2900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" path="m,l138962,e" filled="f" strokecolor="white" strokeweight=".137mm">
                  <v:path arrowok="t" textboxrect="0,0,138962,0"/>
                </v:shape>
                <v:shape id="Shape 8706" o:spid="_x0000_s1496" style="position:absolute;left:35770;top:19956;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" path="m,l138962,e" filled="f" strokecolor="white" strokeweight=".137mm">
                  <v:path arrowok="t" textboxrect="0,0,138962,0"/>
                </v:shape>
                <v:shape id="Shape 8707" o:spid="_x0000_s1497" style="position:absolute;left:35770;top:10907;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" path="m,l138962,e" filled="f" strokecolor="white" strokeweight=".137mm">
                  <v:path arrowok="t" textboxrect="0,0,138962,0"/>
                </v:shape>
                <v:shape id="Shape 8708" o:spid="_x0000_s1498" style="position:absolute;left:35770;top:1858;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" path="m,l138962,e" filled="f" strokecolor="white" strokeweight=".137mm">
                  <v:path arrowok="t" textboxrect="0,0,138962,0"/>
                </v:shape>
                <v:shape id="Shape 8709" o:spid="_x0000_s1499" style="position:absolute;left:35770;top:3353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" path="m,l138962,e" filled="f" strokecolor="white" strokeweight=".27664mm">
                  <v:path arrowok="t" textboxrect="0,0,138962,0"/>
                </v:shape>
                <v:shape id="Shape 8710" o:spid="_x0000_s1500" style="position:absolute;left:35770;top:24480;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" path="m,l138962,e" filled="f" strokecolor="white" strokeweight=".27664mm">
                  <v:path arrowok="t" textboxrect="0,0,138962,0"/>
                </v:shape>
                <v:shape id="Shape 8711" o:spid="_x0000_s1501" style="position:absolute;left:35770;top:15431;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" path="m,l138962,e" filled="f" strokecolor="white" strokeweight=".27664mm">
                  <v:path arrowok="t" textboxrect="0,0,138962,0"/>
                </v:shape>
                <v:shape id="Shape 8712" o:spid="_x0000_s1502" style="position:absolute;left:35770;top:6383;width:1390;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" path="m,l138962,e" filled="f" strokecolor="white" strokeweight=".27664mm">
                  <v:path arrowok="t" textboxrect="0,0,138962,0"/>
                </v:shape>
                <v:shape id="Shape 8713" o:spid="_x0000_s1503" style="position:absolute;left:3596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" path="m,3512680l,e" filled="f" strokecolor="white" strokeweight=".27664mm">
                  <v:path arrowok="t" textboxrect="0,0,0,3512680"/>
                </v:shape>
                <v:shape id="Shape 8714" o:spid="_x0000_s1504" style="position:absolute;left:3630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" path="m,3512680l,e" filled="f" strokecolor="white" strokeweight=".27664mm">
                  <v:path arrowok="t" textboxrect="0,0,0,3512680"/>
                </v:shape>
                <v:shape id="Shape 8715" o:spid="_x0000_s1505" style="position:absolute;left:3663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" path="m,3512680l,e" filled="f" strokecolor="white" strokeweight=".27664mm">
                  <v:path arrowok="t" textboxrect="0,0,0,3512680"/>
                </v:shape>
                <v:shape id="Shape 8716" o:spid="_x0000_s1506" style="position:absolute;left:36962;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" path="m,3512680l,e" filled="f" strokecolor="white" strokeweight=".27664mm">
                  <v:path arrowok="t" textboxrect="0,0,0,3512680"/>
                </v:shape>
                <v:shape id="Shape 139832" o:spid="_x0000_s1507" style="position:absolute;left:35820;top:33114;width:298;height:416;visibility:visible;mso-wrap-style:square;v-text-anchor:top" coordsize="29784,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" path="m,l29784,r,41605l,41605,,e" fillcolor="#f8766c" stroked="f" strokeweight="0">
                  <v:path arrowok="t" textboxrect="0,0,29784,41605"/>
                </v:shape>
                <v:shape id="Shape 139833" o:spid="_x0000_s1508" style="position:absolute;left:36151;top:14356;width:298;height:19174;visibility:visible;mso-wrap-style:square;v-text-anchor:top" coordsize="29784,191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" path="m,l29784,r,1917454l,1917454,,e" fillcolor="#7bad00" stroked="f" strokeweight="0">
                  <v:path arrowok="t" textboxrect="0,0,29784,1917454"/>
                </v:shape>
                <v:shape id="Shape 139834" o:spid="_x0000_s1509" style="position:absolute;left:36481;top:20083;width:298;height:13447;visibility:visible;mso-wrap-style:square;v-text-anchor:top" coordsize="29784,1344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" path="m,l29784,r,1344666l,1344666,,e" fillcolor="#00bec4" stroked="f" strokeweight="0">
                  <v:path arrowok="t" textboxrect="0,0,29784,1344666"/>
                </v:shape>
                <v:shape id="Shape 139835" o:spid="_x0000_s1510" style="position:absolute;left:36813;top:33521;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" path="m,l29784,r,9144l,9144,,e" fillcolor="#c67bff" stroked="f" strokeweight="0">
                  <v:path arrowok="t" textboxrect="0,0,29784,9144"/>
                </v:shape>
                <v:shape id="Shape 139836" o:spid="_x0000_s1511" style="position:absolute;left:37670;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" path="m,l138962,r,3512680l,3512680,,e" fillcolor="#ebebeb" stroked="f" strokeweight="0">
                  <v:stroke endcap="round"/>
                  <v:path arrowok="t" textboxrect="0,0,138962,3512680"/>
                </v:shape>
                <v:shape id="Shape 8722" o:spid="_x0000_s1512" style="position:absolute;left:37670;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" path="m139026,l,e" filled="f" strokecolor="white" strokeweight=".137mm">
                  <v:path arrowok="t" textboxrect="0,0,139026,0"/>
                </v:shape>
                <v:shape id="Shape 8723" o:spid="_x0000_s1513" style="position:absolute;left:37670;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" path="m139026,l,e" filled="f" strokecolor="white" strokeweight=".137mm">
                  <v:path arrowok="t" textboxrect="0,0,139026,0"/>
                </v:shape>
                <v:shape id="Shape 8724" o:spid="_x0000_s1514" style="position:absolute;left:37670;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" path="m139026,l,e" filled="f" strokecolor="white" strokeweight=".137mm">
                  <v:path arrowok="t" textboxrect="0,0,139026,0"/>
                </v:shape>
                <v:shape id="Shape 8725" o:spid="_x0000_s1515" style="position:absolute;left:37670;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" path="m139026,l,e" filled="f" strokecolor="white" strokeweight=".137mm">
                  <v:path arrowok="t" textboxrect="0,0,139026,0"/>
                </v:shape>
                <v:shape id="Shape 8726" o:spid="_x0000_s1516" style="position:absolute;left:37670;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" path="m139026,l,e" filled="f" strokecolor="white" strokeweight=".27664mm">
                  <v:path arrowok="t" textboxrect="0,0,139026,0"/>
                </v:shape>
                <v:shape id="Shape 8727" o:spid="_x0000_s1517" style="position:absolute;left:37670;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" path="m139026,l,e" filled="f" strokecolor="white" strokeweight=".27664mm">
                  <v:path arrowok="t" textboxrect="0,0,139026,0"/>
                </v:shape>
                <v:shape id="Shape 8728" o:spid="_x0000_s1518" style="position:absolute;left:37670;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" path="m139026,l,e" filled="f" strokecolor="white" strokeweight=".27664mm">
                  <v:path arrowok="t" textboxrect="0,0,139026,0"/>
                </v:shape>
                <v:shape id="Shape 8729" o:spid="_x0000_s1519" style="position:absolute;left:37670;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" path="m139026,l,e" filled="f" strokecolor="white" strokeweight=".27664mm">
                  <v:path arrowok="t" textboxrect="0,0,139026,0"/>
                </v:shape>
                <v:shape id="Shape 8730" o:spid="_x0000_s1520" style="position:absolute;left:3786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" path="m,3512680l,e" filled="f" strokecolor="white" strokeweight=".27664mm">
                  <v:path arrowok="t" textboxrect="0,0,0,3512680"/>
                </v:shape>
                <v:shape id="Shape 8731" o:spid="_x0000_s1521" style="position:absolute;left:3820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" path="m,3512680l,e" filled="f" strokecolor="white" strokeweight=".27664mm">
                  <v:path arrowok="t" textboxrect="0,0,0,3512680"/>
                </v:shape>
                <v:shape id="Shape 8732" o:spid="_x0000_s1522" style="position:absolute;left:3853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" path="m,3512680l,e" filled="f" strokecolor="white" strokeweight=".27664mm">
                  <v:path arrowok="t" textboxrect="0,0,0,3512680"/>
                </v:shape>
                <v:shape id="Shape 8733" o:spid="_x0000_s1523" style="position:absolute;left:3886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" path="m,3512680l,e" filled="f" strokecolor="white" strokeweight=".27664mm">
                  <v:path arrowok="t" textboxrect="0,0,0,3512680"/>
                </v:shape>
                <v:shape id="Shape 139837" o:spid="_x0000_s1524" style="position:absolute;left:37719;top:32933;width:298;height:597;visibility:visible;mso-wrap-style:square;v-text-anchor:top" coordsize="29784,5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" path="m,l29784,r,59754l,59754,,e" fillcolor="#f8766c" stroked="f" strokeweight="0">
                  <v:path arrowok="t" textboxrect="0,0,29784,59754"/>
                </v:shape>
                <v:shape id="Shape 139838" o:spid="_x0000_s1525" style="position:absolute;left:38051;top:10410;width:298;height:23120;visibility:visible;mso-wrap-style:square;v-text-anchor:top" coordsize="29785,231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" path="m,l29785,r,2312002l,2312002,,e" fillcolor="#7bad00" stroked="f" strokeweight="0">
                  <v:path arrowok="t" textboxrect="0,0,29785,2312002"/>
                </v:shape>
                <v:shape id="Shape 139839" o:spid="_x0000_s1526" style="position:absolute;left:38382;top:24228;width:298;height:9302;visibility:visible;mso-wrap-style:square;v-text-anchor:top" coordsize="29784,93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" path="m,l29784,r,930199l,930199,,e" fillcolor="#00bec4" stroked="f" strokeweight="0">
                  <v:path arrowok="t" textboxrect="0,0,29784,930199"/>
                </v:shape>
                <v:shape id="Shape 139840" o:spid="_x0000_s1527" style="position:absolute;left:38713;top:33503;width:297;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" path="m,l29784,r,9144l,9144,,e" fillcolor="#c67bff" stroked="f" strokeweight="0">
                  <v:path arrowok="t" textboxrect="0,0,29784,9144"/>
                </v:shape>
                <v:shape id="Shape 139841" o:spid="_x0000_s1528" style="position:absolute;left:39571;width:1389;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" path="m,l138962,r,3512680l,3512680,,e" fillcolor="#ebebeb" stroked="f" strokeweight="0">
                  <v:stroke endcap="round"/>
                  <v:path arrowok="t" textboxrect="0,0,138962,3512680"/>
                </v:shape>
                <v:shape id="Shape 8739" o:spid="_x0000_s1529" style="position:absolute;left:39571;top:2900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" path="m,l138962,e" filled="f" strokecolor="white" strokeweight=".137mm">
                  <v:path arrowok="t" textboxrect="0,0,138962,0"/>
                </v:shape>
                <v:shape id="Shape 8740" o:spid="_x0000_s1530" style="position:absolute;left:39571;top:19956;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" path="m,l138962,e" filled="f" strokecolor="white" strokeweight=".137mm">
                  <v:path arrowok="t" textboxrect="0,0,138962,0"/>
                </v:shape>
                <v:shape id="Shape 8741" o:spid="_x0000_s1531" style="position:absolute;left:39571;top:10907;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" path="m,l138962,e" filled="f" strokecolor="white" strokeweight=".137mm">
                  <v:path arrowok="t" textboxrect="0,0,138962,0"/>
                </v:shape>
                <v:shape id="Shape 8742" o:spid="_x0000_s1532" style="position:absolute;left:39571;top:1858;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" path="m,l138962,e" filled="f" strokecolor="white" strokeweight=".137mm">
                  <v:path arrowok="t" textboxrect="0,0,138962,0"/>
                </v:shape>
                <v:shape id="Shape 8743" o:spid="_x0000_s1533" style="position:absolute;left:39571;top:3353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" path="m,l138962,e" filled="f" strokecolor="white" strokeweight=".27664mm">
                  <v:path arrowok="t" textboxrect="0,0,138962,0"/>
                </v:shape>
                <v:shape id="Shape 8744" o:spid="_x0000_s1534" style="position:absolute;left:39571;top:24480;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" path="m,l138962,e" filled="f" strokecolor="white" strokeweight=".27664mm">
                  <v:path arrowok="t" textboxrect="0,0,138962,0"/>
                </v:shape>
                <v:shape id="Shape 8745" o:spid="_x0000_s1535" style="position:absolute;left:39571;top:15431;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" path="m,l138962,e" filled="f" strokecolor="white" strokeweight=".27664mm">
                  <v:path arrowok="t" textboxrect="0,0,138962,0"/>
                </v:shape>
                <v:shape id="Shape 8746" o:spid="_x0000_s1536" style="position:absolute;left:39571;top:6383;width:1389;height:0;visibility:visible;mso-wrap-style:square;v-text-anchor:top" coordsize="138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" path="m,l138962,e" filled="f" strokecolor="white" strokeweight=".27664mm">
                  <v:path arrowok="t" textboxrect="0,0,138962,0"/>
                </v:shape>
                <v:shape id="Shape 8747" o:spid="_x0000_s1537" style="position:absolute;left:39769;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" path="m,3512680l,e" filled="f" strokecolor="white" strokeweight=".27664mm">
                  <v:path arrowok="t" textboxrect="0,0,0,3512680"/>
                </v:shape>
                <v:shape id="Shape 8748" o:spid="_x0000_s1538" style="position:absolute;left:40100;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" path="m,3512680l,e" filled="f" strokecolor="white" strokeweight=".27664mm">
                  <v:path arrowok="t" textboxrect="0,0,0,3512680"/>
                </v:shape>
                <v:shape id="Shape 8749" o:spid="_x0000_s1539" style="position:absolute;left:40431;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" path="m,3512680l,e" filled="f" strokecolor="white" strokeweight=".27664mm">
                  <v:path arrowok="t" textboxrect="0,0,0,3512680"/>
                </v:shape>
                <v:shape id="Shape 8750" o:spid="_x0000_s1540" style="position:absolute;left:40762;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" path="m,3512680l,e" filled="f" strokecolor="white" strokeweight=".27664mm">
                  <v:path arrowok="t" textboxrect="0,0,0,3512680"/>
                </v:shape>
                <v:shape id="Shape 139842" o:spid="_x0000_s1541" style="position:absolute;left:39620;top:32046;width:298;height:1484;visibility:visible;mso-wrap-style:square;v-text-anchor:top" coordsize="29784,14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" path="m,l29784,r,148363l,148363,,e" fillcolor="#f8766c" stroked="f" strokeweight="0">
                  <v:path arrowok="t" textboxrect="0,0,29784,148363"/>
                </v:shape>
                <v:shape id="Shape 139843" o:spid="_x0000_s1542" style="position:absolute;left:39951;top:6646;width:298;height:26884;visibility:visible;mso-wrap-style:square;v-text-anchor:top" coordsize="29785,268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" path="m,l29785,r,2688400l,2688400,,e" fillcolor="#7bad00" stroked="f" strokeweight="0">
                  <v:path arrowok="t" textboxrect="0,0,29785,2688400"/>
                </v:shape>
                <v:shape id="Shape 139844" o:spid="_x0000_s1543" style="position:absolute;left:40282;top:28860;width:298;height:4670;visibility:visible;mso-wrap-style:square;v-text-anchor:top" coordsize="29785,46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" path="m,l29785,r,466961l,466961,,e" fillcolor="#00bec4" stroked="f" strokeweight="0">
                  <v:path arrowok="t" textboxrect="0,0,29785,466961"/>
                </v:shape>
                <v:shape id="Shape 139845" o:spid="_x0000_s1544" style="position:absolute;left:40613;top:33521;width:298;height:91;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" path="m,l29784,r,9144l,9144,,e" fillcolor="#c67bff" stroked="f" strokeweight="0">
                  <v:path arrowok="t" textboxrect="0,0,29784,9144"/>
                </v:shape>
                <v:shape id="Shape 139846" o:spid="_x0000_s1545" style="position:absolute;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" path="m,l138962,r,160183l,160183,,e" fillcolor="#d9d9d9" stroked="f" strokeweight="0">
                  <v:stroke endcap="round"/>
                  <v:path arrowok="t" textboxrect="0,0,138962,160183"/>
                </v:shape>
                <v:rect id="Rectangle 8773" o:spid="_x0000_s1546" style="position:absolute;left:461;top:3562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QxwAAAN0AAAAPAAAAZHJzL2Rvd25yZXYueG1sRI9ba8JA&#10;FITfhf6H5RT6ZjZtoc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K7C+JDHAAAA3QAA&#10;AA8AAAAAAAAAAAAAAAAABwIAAGRycy9kb3ducmV2LnhtbFBLBQYAAAAAAwADALcAAAD7AgAAAAA=&#10;" filled="f" stroked="f">
                  <v:textbox inset="0,0,0,0">
                    <w:txbxContent>
                      <w:p w14:paraId="0F3E5EF5" w14:textId="77777777" w:rsidR="00FE0D46" w:rsidRDefault="00FE0D46">
                        <w:pPr>
                          <w:spacing w:after="160" w:line="259" w:lineRule="auto"/>
                          <w:ind w:left="0" w:firstLine="0"/>
                          <w:jc w:val="left"/>
                        </w:pPr>
                        <w:r>
                          <w:rPr>
                            <w:rFonts w:ascii="Arial" w:eastAsia="Arial" w:hAnsi="Arial" w:cs="Arial"/>
                            <w:color w:val="1A1A1A"/>
                            <w:sz w:val="13"/>
                          </w:rPr>
                          <w:t>1</w:t>
                        </w:r>
                      </w:p>
                    </w:txbxContent>
                  </v:textbox>
                </v:rect>
                <v:shape id="Shape 139847" o:spid="_x0000_s1547" style="position:absolute;left:189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" path="m,l138962,r,160183l,160183,,e" fillcolor="#d9d9d9" stroked="f" strokeweight="0">
                  <v:stroke endcap="round"/>
                  <v:path arrowok="t" textboxrect="0,0,138962,160183"/>
                </v:shape>
                <v:rect id="Rectangle 8775" o:spid="_x0000_s1548" style="position:absolute;left:2362;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V/xwAAAN0AAAAPAAAAZHJzL2Rvd25yZXYueG1sRI9ba8JA&#10;FITfhf6H5RT6ZjYttM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E5nxX/HAAAA3QAA&#10;AA8AAAAAAAAAAAAAAAAABwIAAGRycy9kb3ducmV2LnhtbFBLBQYAAAAAAwADALcAAAD7AgAAAAA=&#10;" filled="f" stroked="f">
                  <v:textbox inset="0,0,0,0">
                    <w:txbxContent>
                      <w:p w14:paraId="78ECFC2D" w14:textId="77777777" w:rsidR="00FE0D46" w:rsidRDefault="00FE0D46">
                        <w:pPr>
                          <w:spacing w:after="160" w:line="259" w:lineRule="auto"/>
                          <w:ind w:left="0" w:firstLine="0"/>
                          <w:jc w:val="left"/>
                        </w:pPr>
                        <w:r>
                          <w:rPr>
                            <w:rFonts w:ascii="Arial" w:eastAsia="Arial" w:hAnsi="Arial" w:cs="Arial"/>
                            <w:color w:val="1A1A1A"/>
                            <w:sz w:val="13"/>
                          </w:rPr>
                          <w:t>2</w:t>
                        </w:r>
                      </w:p>
                    </w:txbxContent>
                  </v:textbox>
                </v:rect>
                <v:shape id="Shape 139848" o:spid="_x0000_s1549" style="position:absolute;left:380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" path="m,l138962,r,160183l,160183,,e" fillcolor="#d9d9d9" stroked="f" strokeweight="0">
                  <v:stroke endcap="round"/>
                  <v:path arrowok="t" textboxrect="0,0,138962,160183"/>
                </v:shape>
                <v:rect id="Rectangle 8777" o:spid="_x0000_s1550" style="position:absolute;left:4261;top:3562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" filled="f" stroked="f">
                  <v:textbox inset="0,0,0,0">
                    <w:txbxContent>
                      <w:p w14:paraId="4CF305B5" w14:textId="77777777" w:rsidR="00FE0D46" w:rsidRDefault="00FE0D46">
                        <w:pPr>
                          <w:spacing w:after="160" w:line="259" w:lineRule="auto"/>
                          <w:ind w:left="0" w:firstLine="0"/>
                          <w:jc w:val="left"/>
                        </w:pPr>
                        <w:r>
                          <w:rPr>
                            <w:rFonts w:ascii="Arial" w:eastAsia="Arial" w:hAnsi="Arial" w:cs="Arial"/>
                            <w:color w:val="1A1A1A"/>
                            <w:sz w:val="13"/>
                          </w:rPr>
                          <w:t>3</w:t>
                        </w:r>
                      </w:p>
                    </w:txbxContent>
                  </v:textbox>
                </v:rect>
                <v:shape id="Shape 139849" o:spid="_x0000_s1551" style="position:absolute;left:569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" path="m,l138962,r,160183l,160183,,e" fillcolor="#d9d9d9" stroked="f" strokeweight="0">
                  <v:stroke endcap="round"/>
                  <v:path arrowok="t" textboxrect="0,0,138962,160183"/>
                </v:shape>
                <v:rect id="Rectangle 8779" o:spid="_x0000_s1552" style="position:absolute;left:6162;top:3562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" filled="f" stroked="f">
                  <v:textbox inset="0,0,0,0">
                    <w:txbxContent>
                      <w:p w14:paraId="7AF63A2B" w14:textId="77777777" w:rsidR="00FE0D46" w:rsidRDefault="00FE0D46">
                        <w:pPr>
                          <w:spacing w:after="160" w:line="259" w:lineRule="auto"/>
                          <w:ind w:left="0" w:firstLine="0"/>
                          <w:jc w:val="left"/>
                        </w:pPr>
                        <w:r>
                          <w:rPr>
                            <w:rFonts w:ascii="Arial" w:eastAsia="Arial" w:hAnsi="Arial" w:cs="Arial"/>
                            <w:color w:val="1A1A1A"/>
                            <w:sz w:val="13"/>
                          </w:rPr>
                          <w:t>4</w:t>
                        </w:r>
                      </w:p>
                    </w:txbxContent>
                  </v:textbox>
                </v:rect>
                <v:shape id="Shape 139850" o:spid="_x0000_s1553" style="position:absolute;left:7600;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" path="m,l138962,r,160183l,160183,,e" fillcolor="#d9d9d9" stroked="f" strokeweight="0">
                  <v:stroke endcap="round"/>
                  <v:path arrowok="t" textboxrect="0,0,138962,160183"/>
                </v:shape>
                <v:rect id="Rectangle 8781" o:spid="_x0000_s1554" style="position:absolute;left:8062;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" filled="f" stroked="f">
                  <v:textbox inset="0,0,0,0">
                    <w:txbxContent>
                      <w:p w14:paraId="6D113404" w14:textId="77777777" w:rsidR="00FE0D46" w:rsidRDefault="00FE0D46">
                        <w:pPr>
                          <w:spacing w:after="160" w:line="259" w:lineRule="auto"/>
                          <w:ind w:left="0" w:firstLine="0"/>
                          <w:jc w:val="left"/>
                        </w:pPr>
                        <w:r>
                          <w:rPr>
                            <w:rFonts w:ascii="Arial" w:eastAsia="Arial" w:hAnsi="Arial" w:cs="Arial"/>
                            <w:color w:val="1A1A1A"/>
                            <w:sz w:val="13"/>
                          </w:rPr>
                          <w:t>5</w:t>
                        </w:r>
                      </w:p>
                    </w:txbxContent>
                  </v:textbox>
                </v:rect>
                <v:shape id="Shape 139851" o:spid="_x0000_s1555" style="position:absolute;left:9500;top:35126;width:1059;height:1602;visibility:visible;mso-wrap-style:square;v-text-anchor:top" coordsize="105920,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" path="m,l105920,r,160183l,160183,,e" fillcolor="#d9d9d9" stroked="f" strokeweight="0">
                  <v:stroke endcap="round"/>
                  <v:path arrowok="t" textboxrect="0,0,105920,160183"/>
                </v:shape>
                <v:rect id="Rectangle 8783" o:spid="_x0000_s1556" style="position:absolute;left:9797;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3xgAAAN0AAAAPAAAAZHJzL2Rvd25yZXYueG1sRI9Ba8JA&#10;FITvgv9heUJvuqkF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mxeIt8YAAADdAAAA&#10;DwAAAAAAAAAAAAAAAAAHAgAAZHJzL2Rvd25yZXYueG1sUEsFBgAAAAADAAMAtwAAAPoCAAAAAA==&#10;" filled="f" stroked="f">
                  <v:textbox inset="0,0,0,0">
                    <w:txbxContent>
                      <w:p w14:paraId="146216FD" w14:textId="77777777" w:rsidR="00FE0D46" w:rsidRDefault="00FE0D46">
                        <w:pPr>
                          <w:spacing w:after="160" w:line="259" w:lineRule="auto"/>
                          <w:ind w:left="0" w:firstLine="0"/>
                          <w:jc w:val="left"/>
                        </w:pPr>
                        <w:r>
                          <w:rPr>
                            <w:rFonts w:ascii="Arial" w:eastAsia="Arial" w:hAnsi="Arial" w:cs="Arial"/>
                            <w:color w:val="1A1A1A"/>
                            <w:sz w:val="13"/>
                          </w:rPr>
                          <w:t>6</w:t>
                        </w:r>
                      </w:p>
                    </w:txbxContent>
                  </v:textbox>
                </v:rect>
                <v:shape id="Shape 139852" o:spid="_x0000_s1557" style="position:absolute;left:110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" path="m,l138962,r,160183l,160183,,e" fillcolor="#d9d9d9" stroked="f" strokeweight="0">
                  <v:stroke endcap="round"/>
                  <v:path arrowok="t" textboxrect="0,0,138962,160183"/>
                </v:shape>
                <v:rect id="Rectangle 8785" o:spid="_x0000_s1558" style="position:absolute;left:11532;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rVYxgAAAN0AAAAPAAAAZHJzL2Rvd25yZXYueG1sRI9Ba8JA&#10;FITvgv9heUJvuqlQ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e7K1WMYAAADdAAAA&#10;DwAAAAAAAAAAAAAAAAAHAgAAZHJzL2Rvd25yZXYueG1sUEsFBgAAAAADAAMAtwAAAPoCAAAAAA==&#10;" filled="f" stroked="f">
                  <v:textbox inset="0,0,0,0">
                    <w:txbxContent>
                      <w:p w14:paraId="54981BF0" w14:textId="77777777" w:rsidR="00FE0D46" w:rsidRDefault="00FE0D46">
                        <w:pPr>
                          <w:spacing w:after="160" w:line="259" w:lineRule="auto"/>
                          <w:ind w:left="0" w:firstLine="0"/>
                          <w:jc w:val="left"/>
                        </w:pPr>
                        <w:r>
                          <w:rPr>
                            <w:rFonts w:ascii="Arial" w:eastAsia="Arial" w:hAnsi="Arial" w:cs="Arial"/>
                            <w:color w:val="1A1A1A"/>
                            <w:sz w:val="13"/>
                          </w:rPr>
                          <w:t>7</w:t>
                        </w:r>
                      </w:p>
                    </w:txbxContent>
                  </v:textbox>
                </v:rect>
                <v:shape id="Shape 139853" o:spid="_x0000_s1559" style="position:absolute;left:12969;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" path="m,l138962,r,160183l,160183,,e" fillcolor="#d9d9d9" stroked="f" strokeweight="0">
                  <v:stroke endcap="round"/>
                  <v:path arrowok="t" textboxrect="0,0,138962,160183"/>
                </v:shape>
                <v:rect id="Rectangle 8787" o:spid="_x0000_s1560" style="position:absolute;left:13431;top:3562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" filled="f" stroked="f">
                  <v:textbox inset="0,0,0,0">
                    <w:txbxContent>
                      <w:p w14:paraId="196DC439" w14:textId="77777777" w:rsidR="00FE0D46" w:rsidRDefault="00FE0D46">
                        <w:pPr>
                          <w:spacing w:after="160" w:line="259" w:lineRule="auto"/>
                          <w:ind w:left="0" w:firstLine="0"/>
                          <w:jc w:val="left"/>
                        </w:pPr>
                        <w:r>
                          <w:rPr>
                            <w:rFonts w:ascii="Arial" w:eastAsia="Arial" w:hAnsi="Arial" w:cs="Arial"/>
                            <w:color w:val="1A1A1A"/>
                            <w:sz w:val="13"/>
                          </w:rPr>
                          <w:t>8</w:t>
                        </w:r>
                      </w:p>
                    </w:txbxContent>
                  </v:textbox>
                </v:rect>
                <v:shape id="Shape 139854" o:spid="_x0000_s1561" style="position:absolute;left:148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" path="m,l138962,r,160183l,160183,,e" fillcolor="#d9d9d9" stroked="f" strokeweight="0">
                  <v:stroke endcap="round"/>
                  <v:path arrowok="t" textboxrect="0,0,138962,160183"/>
                </v:shape>
                <v:rect id="Rectangle 8789" o:spid="_x0000_s1562" style="position:absolute;left:15331;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" filled="f" stroked="f">
                  <v:textbox inset="0,0,0,0">
                    <w:txbxContent>
                      <w:p w14:paraId="5829CC7E" w14:textId="77777777" w:rsidR="00FE0D46" w:rsidRDefault="00FE0D46">
                        <w:pPr>
                          <w:spacing w:after="160" w:line="259" w:lineRule="auto"/>
                          <w:ind w:left="0" w:firstLine="0"/>
                          <w:jc w:val="left"/>
                        </w:pPr>
                        <w:r>
                          <w:rPr>
                            <w:rFonts w:ascii="Arial" w:eastAsia="Arial" w:hAnsi="Arial" w:cs="Arial"/>
                            <w:color w:val="1A1A1A"/>
                            <w:sz w:val="13"/>
                          </w:rPr>
                          <w:t>9</w:t>
                        </w:r>
                      </w:p>
                    </w:txbxContent>
                  </v:textbox>
                </v:rect>
                <v:shape id="Shape 139855" o:spid="_x0000_s1563" style="position:absolute;left:167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" path="m,l138962,r,160183l,160183,,e" fillcolor="#d9d9d9" stroked="f" strokeweight="0">
                  <v:stroke endcap="round"/>
                  <v:path arrowok="t" textboxrect="0,0,138962,160183"/>
                </v:shape>
                <v:rect id="Rectangle 8791" o:spid="_x0000_s1564" style="position:absolute;left:169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" filled="f" stroked="f">
                  <v:textbox inset="0,0,0,0">
                    <w:txbxContent>
                      <w:p w14:paraId="74E5C7AD" w14:textId="77777777" w:rsidR="00FE0D46" w:rsidRDefault="00FE0D46">
                        <w:pPr>
                          <w:spacing w:after="160" w:line="259" w:lineRule="auto"/>
                          <w:ind w:left="0" w:firstLine="0"/>
                          <w:jc w:val="left"/>
                        </w:pPr>
                        <w:r>
                          <w:rPr>
                            <w:rFonts w:ascii="Arial" w:eastAsia="Arial" w:hAnsi="Arial" w:cs="Arial"/>
                            <w:color w:val="1A1A1A"/>
                            <w:sz w:val="13"/>
                          </w:rPr>
                          <w:t>10</w:t>
                        </w:r>
                      </w:p>
                    </w:txbxContent>
                  </v:textbox>
                </v:rect>
                <v:shape id="Shape 139856" o:spid="_x0000_s1565" style="position:absolute;left:1867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" path="m,l138962,r,160183l,160183,,e" fillcolor="#d9d9d9" stroked="f" strokeweight="0">
                  <v:stroke endcap="round"/>
                  <v:path arrowok="t" textboxrect="0,0,138962,160183"/>
                </v:shape>
                <v:rect id="Rectangle 8793" o:spid="_x0000_s1566" style="position:absolute;left:18899;top:35627;width:1238;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5qxgAAAN0AAAAPAAAAZHJzL2Rvd25yZXYueG1sRI9Pa8JA&#10;FMTvQr/D8gredNMK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Hs4easYAAADdAAAA&#10;DwAAAAAAAAAAAAAAAAAHAgAAZHJzL2Rvd25yZXYueG1sUEsFBgAAAAADAAMAtwAAAPoCAAAAAA==&#10;" filled="f" stroked="f">
                  <v:textbox inset="0,0,0,0">
                    <w:txbxContent>
                      <w:p w14:paraId="24B23CAD" w14:textId="77777777" w:rsidR="00FE0D46" w:rsidRDefault="00FE0D46">
                        <w:pPr>
                          <w:spacing w:after="160" w:line="259" w:lineRule="auto"/>
                          <w:ind w:left="0" w:firstLine="0"/>
                          <w:jc w:val="left"/>
                        </w:pPr>
                        <w:r>
                          <w:rPr>
                            <w:rFonts w:ascii="Arial" w:eastAsia="Arial" w:hAnsi="Arial" w:cs="Arial"/>
                            <w:color w:val="1A1A1A"/>
                            <w:sz w:val="13"/>
                          </w:rPr>
                          <w:t>11</w:t>
                        </w:r>
                      </w:p>
                    </w:txbxContent>
                  </v:textbox>
                </v:rect>
                <v:shape id="Shape 139857" o:spid="_x0000_s1567" style="position:absolute;left:205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" path="m,l138962,r,160183l,160183,,e" fillcolor="#d9d9d9" stroked="f" strokeweight="0">
                  <v:stroke endcap="round"/>
                  <v:path arrowok="t" textboxrect="0,0,138962,160183"/>
                </v:shape>
                <v:rect id="Rectangle 8795" o:spid="_x0000_s1568" style="position:absolute;left:207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FxgAAAN0AAAAPAAAAZHJzL2Rvd25yZXYueG1sRI9Pa8JA&#10;FMTvQr/D8gredNOC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msjhcYAAADdAAAA&#10;DwAAAAAAAAAAAAAAAAAHAgAAZHJzL2Rvd25yZXYueG1sUEsFBgAAAAADAAMAtwAAAPoCAAAAAA==&#10;" filled="f" stroked="f">
                  <v:textbox inset="0,0,0,0">
                    <w:txbxContent>
                      <w:p w14:paraId="60C1FF6E" w14:textId="77777777" w:rsidR="00FE0D46" w:rsidRDefault="00FE0D46">
                        <w:pPr>
                          <w:spacing w:after="160" w:line="259" w:lineRule="auto"/>
                          <w:ind w:left="0" w:firstLine="0"/>
                          <w:jc w:val="left"/>
                        </w:pPr>
                        <w:r>
                          <w:rPr>
                            <w:rFonts w:ascii="Arial" w:eastAsia="Arial" w:hAnsi="Arial" w:cs="Arial"/>
                            <w:color w:val="1A1A1A"/>
                            <w:sz w:val="13"/>
                          </w:rPr>
                          <w:t>12</w:t>
                        </w:r>
                      </w:p>
                    </w:txbxContent>
                  </v:textbox>
                </v:rect>
                <v:shape id="Shape 139858" o:spid="_x0000_s1569" style="position:absolute;left:2247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" path="m,l138962,r,160183l,160183,,e" fillcolor="#d9d9d9" stroked="f" strokeweight="0">
                  <v:stroke endcap="round"/>
                  <v:path arrowok="t" textboxrect="0,0,138962,160183"/>
                </v:shape>
                <v:rect id="Rectangle 8797" o:spid="_x0000_s1570" style="position:absolute;left:226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" filled="f" stroked="f">
                  <v:textbox inset="0,0,0,0">
                    <w:txbxContent>
                      <w:p w14:paraId="464CD0DF" w14:textId="77777777" w:rsidR="00FE0D46" w:rsidRDefault="00FE0D46">
                        <w:pPr>
                          <w:spacing w:after="160" w:line="259" w:lineRule="auto"/>
                          <w:ind w:left="0" w:firstLine="0"/>
                          <w:jc w:val="left"/>
                        </w:pPr>
                        <w:r>
                          <w:rPr>
                            <w:rFonts w:ascii="Arial" w:eastAsia="Arial" w:hAnsi="Arial" w:cs="Arial"/>
                            <w:color w:val="1A1A1A"/>
                            <w:sz w:val="13"/>
                          </w:rPr>
                          <w:t>13</w:t>
                        </w:r>
                      </w:p>
                    </w:txbxContent>
                  </v:textbox>
                </v:rect>
                <v:shape id="Shape 139859" o:spid="_x0000_s1571" style="position:absolute;left:2437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" path="m,l138962,r,160183l,160183,,e" fillcolor="#d9d9d9" stroked="f" strokeweight="0">
                  <v:stroke endcap="round"/>
                  <v:path arrowok="t" textboxrect="0,0,138962,160183"/>
                </v:shape>
                <v:rect id="Rectangle 8799" o:spid="_x0000_s1572" style="position:absolute;left:24598;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kwSub8ITkPk/AAAA//8DAFBLAQItABQABgAIAAAAIQDb4fbL7gAAAIUBAAATAAAAAAAA&#10;AAAAAAAAAAAAAABbQ29udGVudF9UeXBlc10ueG1sUEsBAi0AFAAGAAgAAAAhAFr0LFu/AAAAFQEA&#10;AAsAAAAAAAAAAAAAAAAAHwEAAF9yZWxzLy5yZWxzUEsBAi0AFAAGAAgAAAAhAH8mKYDHAAAA3QAA&#10;AA8AAAAAAAAAAAAAAAAABwIAAGRycy9kb3ducmV2LnhtbFBLBQYAAAAAAwADALcAAAD7AgAAAAA=&#10;" filled="f" stroked="f">
                  <v:textbox inset="0,0,0,0">
                    <w:txbxContent>
                      <w:p w14:paraId="714C9CDB" w14:textId="77777777" w:rsidR="00FE0D46" w:rsidRDefault="00FE0D46">
                        <w:pPr>
                          <w:spacing w:after="160" w:line="259" w:lineRule="auto"/>
                          <w:ind w:left="0" w:firstLine="0"/>
                          <w:jc w:val="left"/>
                        </w:pPr>
                        <w:r>
                          <w:rPr>
                            <w:rFonts w:ascii="Arial" w:eastAsia="Arial" w:hAnsi="Arial" w:cs="Arial"/>
                            <w:color w:val="1A1A1A"/>
                            <w:sz w:val="13"/>
                          </w:rPr>
                          <w:t>14</w:t>
                        </w:r>
                      </w:p>
                    </w:txbxContent>
                  </v:textbox>
                </v:rect>
                <v:shape id="Shape 139860" o:spid="_x0000_s1573" style="position:absolute;left:262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" path="m,l138962,r,160183l,160183,,e" fillcolor="#d9d9d9" stroked="f" strokeweight="0">
                  <v:stroke endcap="round"/>
                  <v:path arrowok="t" textboxrect="0,0,138962,160183"/>
                </v:shape>
                <v:rect id="Rectangle 8801" o:spid="_x0000_s1574" style="position:absolute;left:264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" filled="f" stroked="f">
                  <v:textbox inset="0,0,0,0">
                    <w:txbxContent>
                      <w:p w14:paraId="2E306A25" w14:textId="77777777" w:rsidR="00FE0D46" w:rsidRDefault="00FE0D46">
                        <w:pPr>
                          <w:spacing w:after="160" w:line="259" w:lineRule="auto"/>
                          <w:ind w:left="0" w:firstLine="0"/>
                          <w:jc w:val="left"/>
                        </w:pPr>
                        <w:r>
                          <w:rPr>
                            <w:rFonts w:ascii="Arial" w:eastAsia="Arial" w:hAnsi="Arial" w:cs="Arial"/>
                            <w:color w:val="1A1A1A"/>
                            <w:sz w:val="13"/>
                          </w:rPr>
                          <w:t>15</w:t>
                        </w:r>
                      </w:p>
                    </w:txbxContent>
                  </v:textbox>
                </v:rect>
                <v:shape id="Shape 139861" o:spid="_x0000_s1575" style="position:absolute;left:2817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" path="m,l138962,r,160183l,160183,,e" fillcolor="#d9d9d9" stroked="f" strokeweight="0">
                  <v:stroke endcap="round"/>
                  <v:path arrowok="t" textboxrect="0,0,138962,160183"/>
                </v:shape>
                <v:rect id="Rectangle 8803" o:spid="_x0000_s1576" style="position:absolute;left:283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7xgAAAN0AAAAPAAAAZHJzL2Rvd25yZXYueG1sRI9Ba8JA&#10;FITvgv9heUJvurGC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AHAfu8YAAADdAAAA&#10;DwAAAAAAAAAAAAAAAAAHAgAAZHJzL2Rvd25yZXYueG1sUEsFBgAAAAADAAMAtwAAAPoCAAAAAA==&#10;" filled="f" stroked="f">
                  <v:textbox inset="0,0,0,0">
                    <w:txbxContent>
                      <w:p w14:paraId="42D034ED" w14:textId="77777777" w:rsidR="00FE0D46" w:rsidRDefault="00FE0D46">
                        <w:pPr>
                          <w:spacing w:after="160" w:line="259" w:lineRule="auto"/>
                          <w:ind w:left="0" w:firstLine="0"/>
                          <w:jc w:val="left"/>
                        </w:pPr>
                        <w:r>
                          <w:rPr>
                            <w:rFonts w:ascii="Arial" w:eastAsia="Arial" w:hAnsi="Arial" w:cs="Arial"/>
                            <w:color w:val="1A1A1A"/>
                            <w:sz w:val="13"/>
                          </w:rPr>
                          <w:t>16</w:t>
                        </w:r>
                      </w:p>
                    </w:txbxContent>
                  </v:textbox>
                </v:rect>
                <v:shape id="Shape 139862" o:spid="_x0000_s1577" style="position:absolute;left:30069;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" path="m,l138962,r,160183l,160183,,e" fillcolor="#d9d9d9" stroked="f" strokeweight="0">
                  <v:stroke endcap="round"/>
                  <v:path arrowok="t" textboxrect="0,0,138962,160183"/>
                </v:shape>
                <v:rect id="Rectangle 8805" o:spid="_x0000_s1578" style="position:absolute;left:302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JUxgAAAN0AAAAPAAAAZHJzL2Rvd25yZXYueG1sRI9Ba8JA&#10;FITvgv9heUJvurGg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4NUiVMYAAADdAAAA&#10;DwAAAAAAAAAAAAAAAAAHAgAAZHJzL2Rvd25yZXYueG1sUEsFBgAAAAADAAMAtwAAAPoCAAAAAA==&#10;" filled="f" stroked="f">
                  <v:textbox inset="0,0,0,0">
                    <w:txbxContent>
                      <w:p w14:paraId="1FAFD9E8" w14:textId="77777777" w:rsidR="00FE0D46" w:rsidRDefault="00FE0D46">
                        <w:pPr>
                          <w:spacing w:after="160" w:line="259" w:lineRule="auto"/>
                          <w:ind w:left="0" w:firstLine="0"/>
                          <w:jc w:val="left"/>
                        </w:pPr>
                        <w:r>
                          <w:rPr>
                            <w:rFonts w:ascii="Arial" w:eastAsia="Arial" w:hAnsi="Arial" w:cs="Arial"/>
                            <w:color w:val="1A1A1A"/>
                            <w:sz w:val="13"/>
                          </w:rPr>
                          <w:t>17</w:t>
                        </w:r>
                      </w:p>
                    </w:txbxContent>
                  </v:textbox>
                </v:rect>
                <v:shape id="Shape 139863" o:spid="_x0000_s1579" style="position:absolute;left:31970;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" path="m,l138962,r,160183l,160183,,e" fillcolor="#d9d9d9" stroked="f" strokeweight="0">
                  <v:stroke endcap="round"/>
                  <v:path arrowok="t" textboxrect="0,0,138962,160183"/>
                </v:shape>
                <v:rect id="Rectangle 8807" o:spid="_x0000_s1580" style="position:absolute;left:321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" filled="f" stroked="f">
                  <v:textbox inset="0,0,0,0">
                    <w:txbxContent>
                      <w:p w14:paraId="260475DC" w14:textId="77777777" w:rsidR="00FE0D46" w:rsidRDefault="00FE0D46">
                        <w:pPr>
                          <w:spacing w:after="160" w:line="259" w:lineRule="auto"/>
                          <w:ind w:left="0" w:firstLine="0"/>
                          <w:jc w:val="left"/>
                        </w:pPr>
                        <w:r>
                          <w:rPr>
                            <w:rFonts w:ascii="Arial" w:eastAsia="Arial" w:hAnsi="Arial" w:cs="Arial"/>
                            <w:color w:val="1A1A1A"/>
                            <w:sz w:val="13"/>
                          </w:rPr>
                          <w:t>18</w:t>
                        </w:r>
                      </w:p>
                    </w:txbxContent>
                  </v:textbox>
                </v:rect>
                <v:shape id="Shape 139864" o:spid="_x0000_s1581" style="position:absolute;left:33870;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" path="m,l138962,r,160183l,160183,,e" fillcolor="#d9d9d9" stroked="f" strokeweight="0">
                  <v:stroke endcap="round"/>
                  <v:path arrowok="t" textboxrect="0,0,138962,160183"/>
                </v:shape>
                <v:rect id="Rectangle 8809" o:spid="_x0000_s1582" style="position:absolute;left:34100;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" filled="f" stroked="f">
                  <v:textbox inset="0,0,0,0">
                    <w:txbxContent>
                      <w:p w14:paraId="35E9BDB2" w14:textId="77777777" w:rsidR="00FE0D46" w:rsidRDefault="00FE0D46">
                        <w:pPr>
                          <w:spacing w:after="160" w:line="259" w:lineRule="auto"/>
                          <w:ind w:left="0" w:firstLine="0"/>
                          <w:jc w:val="left"/>
                        </w:pPr>
                        <w:r>
                          <w:rPr>
                            <w:rFonts w:ascii="Arial" w:eastAsia="Arial" w:hAnsi="Arial" w:cs="Arial"/>
                            <w:color w:val="1A1A1A"/>
                            <w:sz w:val="13"/>
                          </w:rPr>
                          <w:t>19</w:t>
                        </w:r>
                      </w:p>
                    </w:txbxContent>
                  </v:textbox>
                </v:rect>
                <v:shape id="Shape 139865" o:spid="_x0000_s1583" style="position:absolute;left:35770;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" path="m,l138962,r,160183l,160183,,e" fillcolor="#d9d9d9" stroked="f" strokeweight="0">
                  <v:stroke endcap="round"/>
                  <v:path arrowok="t" textboxrect="0,0,138962,160183"/>
                </v:shape>
                <v:rect id="Rectangle 8811" o:spid="_x0000_s1584" style="position:absolute;left:359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" filled="f" stroked="f">
                  <v:textbox inset="0,0,0,0">
                    <w:txbxContent>
                      <w:p w14:paraId="3C37F303" w14:textId="77777777" w:rsidR="00FE0D46" w:rsidRDefault="00FE0D46">
                        <w:pPr>
                          <w:spacing w:after="160" w:line="259" w:lineRule="auto"/>
                          <w:ind w:left="0" w:firstLine="0"/>
                          <w:jc w:val="left"/>
                        </w:pPr>
                        <w:r>
                          <w:rPr>
                            <w:rFonts w:ascii="Arial" w:eastAsia="Arial" w:hAnsi="Arial" w:cs="Arial"/>
                            <w:color w:val="1A1A1A"/>
                            <w:sz w:val="13"/>
                          </w:rPr>
                          <w:t>20</w:t>
                        </w:r>
                      </w:p>
                    </w:txbxContent>
                  </v:textbox>
                </v:rect>
                <v:shape id="Shape 139866" o:spid="_x0000_s1585" style="position:absolute;left:37670;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" path="m,l138962,r,160183l,160183,,e" fillcolor="#d9d9d9" stroked="f" strokeweight="0">
                  <v:stroke endcap="round"/>
                  <v:path arrowok="t" textboxrect="0,0,138962,160183"/>
                </v:shape>
                <v:rect id="Rectangle 8813" o:spid="_x0000_s1586" style="position:absolute;left:37899;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" filled="f" stroked="f">
                  <v:textbox inset="0,0,0,0">
                    <w:txbxContent>
                      <w:p w14:paraId="4C7F392D" w14:textId="77777777" w:rsidR="00FE0D46" w:rsidRDefault="00FE0D46">
                        <w:pPr>
                          <w:spacing w:after="160" w:line="259" w:lineRule="auto"/>
                          <w:ind w:left="0" w:firstLine="0"/>
                          <w:jc w:val="left"/>
                        </w:pPr>
                        <w:r>
                          <w:rPr>
                            <w:rFonts w:ascii="Arial" w:eastAsia="Arial" w:hAnsi="Arial" w:cs="Arial"/>
                            <w:color w:val="1A1A1A"/>
                            <w:sz w:val="13"/>
                          </w:rPr>
                          <w:t>21</w:t>
                        </w:r>
                      </w:p>
                    </w:txbxContent>
                  </v:textbox>
                </v:rect>
                <v:shape id="Shape 139867" o:spid="_x0000_s1587" style="position:absolute;left:39571;top:35126;width:1389;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" path="m,l138962,r,160183l,160183,,e" fillcolor="#d9d9d9" stroked="f" strokeweight="0">
                  <v:stroke endcap="round"/>
                  <v:path arrowok="t" textboxrect="0,0,138962,160183"/>
                </v:shape>
                <v:rect id="Rectangle 8815" o:spid="_x0000_s1588" style="position:absolute;left:39800;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" filled="f" stroked="f">
                  <v:textbox inset="0,0,0,0">
                    <w:txbxContent>
                      <w:p w14:paraId="5C1A2EDC" w14:textId="77777777" w:rsidR="00FE0D46" w:rsidRDefault="00FE0D46">
                        <w:pPr>
                          <w:spacing w:after="160" w:line="259" w:lineRule="auto"/>
                          <w:ind w:left="0" w:firstLine="0"/>
                          <w:jc w:val="left"/>
                        </w:pPr>
                        <w:r>
                          <w:rPr>
                            <w:rFonts w:ascii="Arial" w:eastAsia="Arial" w:hAnsi="Arial" w:cs="Arial"/>
                            <w:color w:val="1A1A1A"/>
                            <w:sz w:val="13"/>
                          </w:rPr>
                          <w:t>22</w:t>
                        </w:r>
                      </w:p>
                    </w:txbxContent>
                  </v:textbox>
                </v:rect>
                <v:shape id="Shape 8826" o:spid="_x0000_s1589" style="position:absolute;left:1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" path="m,25503l,e" filled="f" strokecolor="#333" strokeweight=".27664mm">
                  <v:path arrowok="t" textboxrect="0,0,0,25503"/>
                </v:shape>
                <v:shape id="Shape 8827" o:spid="_x0000_s1590" style="position:absolute;left:5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" path="m,25503l,e" filled="f" strokecolor="#333" strokeweight=".27664mm">
                  <v:path arrowok="t" textboxrect="0,0,0,25503"/>
                </v:shape>
                <v:shape id="Shape 8828" o:spid="_x0000_s1591" style="position:absolute;left:8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" path="m,25503l,e" filled="f" strokecolor="#333" strokeweight=".27664mm">
                  <v:path arrowok="t" textboxrect="0,0,0,25503"/>
                </v:shape>
                <v:shape id="Shape 8829" o:spid="_x0000_s1592" style="position:absolute;left:119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" path="m,25503l,e" filled="f" strokecolor="#333" strokeweight=".27664mm">
                  <v:path arrowok="t" textboxrect="0,0,0,25503"/>
                </v:shape>
                <v:shape id="Shape 8834" o:spid="_x0000_s1593" style="position:absolute;left:20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" path="m,25503l,e" filled="f" strokecolor="#333" strokeweight=".27664mm">
                  <v:path arrowok="t" textboxrect="0,0,0,25503"/>
                </v:shape>
                <v:shape id="Shape 8835" o:spid="_x0000_s1594" style="position:absolute;left:24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" path="m,25503l,e" filled="f" strokecolor="#333" strokeweight=".27664mm">
                  <v:path arrowok="t" textboxrect="0,0,0,25503"/>
                </v:shape>
                <v:shape id="Shape 8836" o:spid="_x0000_s1595" style="position:absolute;left:27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" path="m,25503l,e" filled="f" strokecolor="#333" strokeweight=".27664mm">
                  <v:path arrowok="t" textboxrect="0,0,0,25503"/>
                </v:shape>
                <v:shape id="Shape 8837" o:spid="_x0000_s1596" style="position:absolute;left:309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" path="m,25503l,e" filled="f" strokecolor="#333" strokeweight=".27664mm">
                  <v:path arrowok="t" textboxrect="0,0,0,25503"/>
                </v:shape>
                <v:shape id="Shape 8842" o:spid="_x0000_s1597" style="position:absolute;left:39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" path="m,25503l,e" filled="f" strokecolor="#333" strokeweight=".27664mm">
                  <v:path arrowok="t" textboxrect="0,0,0,25503"/>
                </v:shape>
                <v:shape id="Shape 8843" o:spid="_x0000_s1598" style="position:absolute;left:43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" path="m,25503l,e" filled="f" strokecolor="#333" strokeweight=".27664mm">
                  <v:path arrowok="t" textboxrect="0,0,0,25503"/>
                </v:shape>
                <v:shape id="Shape 8844" o:spid="_x0000_s1599" style="position:absolute;left:46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" path="m,25503l,e" filled="f" strokecolor="#333" strokeweight=".27664mm">
                  <v:path arrowok="t" textboxrect="0,0,0,25503"/>
                </v:shape>
                <v:shape id="Shape 8845" o:spid="_x0000_s1600" style="position:absolute;left:499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" path="m,25503l,e" filled="f" strokecolor="#333" strokeweight=".27664mm">
                  <v:path arrowok="t" textboxrect="0,0,0,25503"/>
                </v:shape>
                <v:shape id="Shape 8850" o:spid="_x0000_s1601" style="position:absolute;left:58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" path="m,25503l,e" filled="f" strokecolor="#333" strokeweight=".27664mm">
                  <v:path arrowok="t" textboxrect="0,0,0,25503"/>
                </v:shape>
                <v:shape id="Shape 8851" o:spid="_x0000_s1602" style="position:absolute;left:62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" path="m,25503l,e" filled="f" strokecolor="#333" strokeweight=".27664mm">
                  <v:path arrowok="t" textboxrect="0,0,0,25503"/>
                </v:shape>
                <v:shape id="Shape 8852" o:spid="_x0000_s1603" style="position:absolute;left:65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" path="m,25503l,e" filled="f" strokecolor="#333" strokeweight=".27664mm">
                  <v:path arrowok="t" textboxrect="0,0,0,25503"/>
                </v:shape>
                <v:shape id="Shape 8853" o:spid="_x0000_s1604" style="position:absolute;left:689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" path="m,25503l,e" filled="f" strokecolor="#333" strokeweight=".27664mm">
                  <v:path arrowok="t" textboxrect="0,0,0,25503"/>
                </v:shape>
                <v:shape id="Shape 8858" o:spid="_x0000_s1605" style="position:absolute;left:77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" path="m,25503l,e" filled="f" strokecolor="#333" strokeweight=".27664mm">
                  <v:path arrowok="t" textboxrect="0,0,0,25503"/>
                </v:shape>
                <v:shape id="Shape 8859" o:spid="_x0000_s1606" style="position:absolute;left:81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" path="m,25503l,e" filled="f" strokecolor="#333" strokeweight=".27664mm">
                  <v:path arrowok="t" textboxrect="0,0,0,25503"/>
                </v:shape>
                <v:shape id="Shape 8860" o:spid="_x0000_s1607" style="position:absolute;left:84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" path="m,25503l,e" filled="f" strokecolor="#333" strokeweight=".27664mm">
                  <v:path arrowok="t" textboxrect="0,0,0,25503"/>
                </v:shape>
                <v:shape id="Shape 8861" o:spid="_x0000_s1608" style="position:absolute;left:879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" path="m,25503l,e" filled="f" strokecolor="#333" strokeweight=".27664mm">
                  <v:path arrowok="t" textboxrect="0,0,0,25503"/>
                </v:shape>
                <v:shape id="Shape 8866" o:spid="_x0000_s1609" style="position:absolute;left:96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" path="m,25503l,e" filled="f" strokecolor="#333" strokeweight=".27664mm">
                  <v:path arrowok="t" textboxrect="0,0,0,25503"/>
                </v:shape>
                <v:shape id="Shape 8867" o:spid="_x0000_s1610" style="position:absolute;left:100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" path="m,25503l,e" filled="f" strokecolor="#333" strokeweight=".27664mm">
                  <v:path arrowok="t" textboxrect="0,0,0,25503"/>
                </v:shape>
                <v:shape id="Shape 8868" o:spid="_x0000_s1611" style="position:absolute;left:103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" path="m,25503l,e" filled="f" strokecolor="#333" strokeweight=".27664mm">
                  <v:path arrowok="t" textboxrect="0,0,0,25503"/>
                </v:shape>
                <v:shape id="Shape 8872" o:spid="_x0000_s1612" style="position:absolute;left:11267;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" path="m,25503l,e" filled="f" strokecolor="#333" strokeweight=".27664mm">
                  <v:path arrowok="t" textboxrect="0,0,0,25503"/>
                </v:shape>
                <v:shape id="Shape 8873" o:spid="_x0000_s1613" style="position:absolute;left:115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" path="m,25503l,e" filled="f" strokecolor="#333" strokeweight=".27664mm">
                  <v:path arrowok="t" textboxrect="0,0,0,25503"/>
                </v:shape>
                <v:shape id="Shape 8874" o:spid="_x0000_s1614" style="position:absolute;left:119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" path="m,25503l,e" filled="f" strokecolor="#333" strokeweight=".27664mm">
                  <v:path arrowok="t" textboxrect="0,0,0,25503"/>
                </v:shape>
                <v:shape id="Shape 8875" o:spid="_x0000_s1615" style="position:absolute;left:122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" path="m,25503l,e" filled="f" strokecolor="#333" strokeweight=".27664mm">
                  <v:path arrowok="t" textboxrect="0,0,0,25503"/>
                </v:shape>
                <v:shape id="Shape 8880" o:spid="_x0000_s1616" style="position:absolute;left:131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" path="m,25503l,e" filled="f" strokecolor="#333" strokeweight=".27664mm">
                  <v:path arrowok="t" textboxrect="0,0,0,25503"/>
                </v:shape>
                <v:shape id="Shape 8881" o:spid="_x0000_s1617" style="position:absolute;left:1349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" path="m,25503l,e" filled="f" strokecolor="#333" strokeweight=".27664mm">
                  <v:path arrowok="t" textboxrect="0,0,0,25503"/>
                </v:shape>
                <v:shape id="Shape 8882" o:spid="_x0000_s1618" style="position:absolute;left:138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" path="m,25503l,e" filled="f" strokecolor="#333" strokeweight=".27664mm">
                  <v:path arrowok="t" textboxrect="0,0,0,25503"/>
                </v:shape>
                <v:shape id="Shape 8883" o:spid="_x0000_s1619" style="position:absolute;left:141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" path="m,25503l,e" filled="f" strokecolor="#333" strokeweight=".27664mm">
                  <v:path arrowok="t" textboxrect="0,0,0,25503"/>
                </v:shape>
                <v:shape id="Shape 8888" o:spid="_x0000_s1620" style="position:absolute;left:150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" path="m,25503l,e" filled="f" strokecolor="#333" strokeweight=".27664mm">
                  <v:path arrowok="t" textboxrect="0,0,0,25503"/>
                </v:shape>
                <v:shape id="Shape 8889" o:spid="_x0000_s1621" style="position:absolute;left:153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" path="m,25503l,e" filled="f" strokecolor="#333" strokeweight=".27664mm">
                  <v:path arrowok="t" textboxrect="0,0,0,25503"/>
                </v:shape>
                <v:shape id="Shape 8890" o:spid="_x0000_s1622" style="position:absolute;left:1572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" path="m,25503l,e" filled="f" strokecolor="#333" strokeweight=".27664mm">
                  <v:path arrowok="t" textboxrect="0,0,0,25503"/>
                </v:shape>
                <v:shape id="Shape 8891" o:spid="_x0000_s1623" style="position:absolute;left:160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" path="m,25503l,e" filled="f" strokecolor="#333" strokeweight=".27664mm">
                  <v:path arrowok="t" textboxrect="0,0,0,25503"/>
                </v:shape>
                <v:shape id="Shape 8896" o:spid="_x0000_s1624" style="position:absolute;left:169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" path="m,25503l,e" filled="f" strokecolor="#333" strokeweight=".27664mm">
                  <v:path arrowok="t" textboxrect="0,0,0,25503"/>
                </v:shape>
                <v:shape id="Shape 8897" o:spid="_x0000_s1625" style="position:absolute;left:172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" path="m,25503l,e" filled="f" strokecolor="#333" strokeweight=".27664mm">
                  <v:path arrowok="t" textboxrect="0,0,0,25503"/>
                </v:shape>
                <v:shape id="Shape 8898" o:spid="_x0000_s1626" style="position:absolute;left:176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" path="m,25503l,e" filled="f" strokecolor="#333" strokeweight=".27664mm">
                  <v:path arrowok="t" textboxrect="0,0,0,25503"/>
                </v:shape>
                <v:shape id="Shape 8899" o:spid="_x0000_s1627" style="position:absolute;left:1796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" path="m,25503l,e" filled="f" strokecolor="#333" strokeweight=".27664mm">
                  <v:path arrowok="t" textboxrect="0,0,0,25503"/>
                </v:shape>
                <v:shape id="Shape 8904" o:spid="_x0000_s1628" style="position:absolute;left:188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" path="m,25503l,e" filled="f" strokecolor="#333" strokeweight=".27664mm">
                  <v:path arrowok="t" textboxrect="0,0,0,25503"/>
                </v:shape>
                <v:shape id="Shape 8905" o:spid="_x0000_s1629" style="position:absolute;left:191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" path="m,25503l,e" filled="f" strokecolor="#333" strokeweight=".27664mm">
                  <v:path arrowok="t" textboxrect="0,0,0,25503"/>
                </v:shape>
                <v:shape id="Shape 8906" o:spid="_x0000_s1630" style="position:absolute;left:195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" path="m,25503l,e" filled="f" strokecolor="#333" strokeweight=".27664mm">
                  <v:path arrowok="t" textboxrect="0,0,0,25503"/>
                </v:shape>
                <v:shape id="Shape 8907" o:spid="_x0000_s1631" style="position:absolute;left:198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" path="m,25503l,e" filled="f" strokecolor="#333" strokeweight=".27664mm">
                  <v:path arrowok="t" textboxrect="0,0,0,25503"/>
                </v:shape>
                <v:shape id="Shape 8912" o:spid="_x0000_s1632" style="position:absolute;left:207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" path="m,25503l,e" filled="f" strokecolor="#333" strokeweight=".27664mm">
                  <v:path arrowok="t" textboxrect="0,0,0,25503"/>
                </v:shape>
                <v:shape id="Shape 8913" o:spid="_x0000_s1633" style="position:absolute;left:210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" path="m,25503l,e" filled="f" strokecolor="#333" strokeweight=".27664mm">
                  <v:path arrowok="t" textboxrect="0,0,0,25503"/>
                </v:shape>
                <v:shape id="Shape 8914" o:spid="_x0000_s1634" style="position:absolute;left:214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" path="m,25503l,e" filled="f" strokecolor="#333" strokeweight=".27664mm">
                  <v:path arrowok="t" textboxrect="0,0,0,25503"/>
                </v:shape>
                <v:shape id="Shape 8915" o:spid="_x0000_s1635" style="position:absolute;left:217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" path="m,25503l,e" filled="f" strokecolor="#333" strokeweight=".27664mm">
                  <v:path arrowok="t" textboxrect="0,0,0,25503"/>
                </v:shape>
                <v:shape id="Shape 8920" o:spid="_x0000_s1636" style="position:absolute;left:226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" path="m,25503l,e" filled="f" strokecolor="#333" strokeweight=".27664mm">
                  <v:path arrowok="t" textboxrect="0,0,0,25503"/>
                </v:shape>
                <v:shape id="Shape 8921" o:spid="_x0000_s1637" style="position:absolute;left:229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" path="m,25503l,e" filled="f" strokecolor="#333" strokeweight=".27664mm">
                  <v:path arrowok="t" textboxrect="0,0,0,25503"/>
                </v:shape>
                <v:shape id="Shape 8922" o:spid="_x0000_s1638" style="position:absolute;left:233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" path="m,25503l,e" filled="f" strokecolor="#333" strokeweight=".27664mm">
                  <v:path arrowok="t" textboxrect="0,0,0,25503"/>
                </v:shape>
                <v:shape id="Shape 8923" o:spid="_x0000_s1639" style="position:absolute;left:236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" path="m,25503l,e" filled="f" strokecolor="#333" strokeweight=".27664mm">
                  <v:path arrowok="t" textboxrect="0,0,0,25503"/>
                </v:shape>
                <v:shape id="Shape 8928" o:spid="_x0000_s1640" style="position:absolute;left:245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" path="m,25503l,e" filled="f" strokecolor="#333" strokeweight=".27664mm">
                  <v:path arrowok="t" textboxrect="0,0,0,25503"/>
                </v:shape>
                <v:shape id="Shape 8929" o:spid="_x0000_s1641" style="position:absolute;left:248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" path="m,25503l,e" filled="f" strokecolor="#333" strokeweight=".27664mm">
                  <v:path arrowok="t" textboxrect="0,0,0,25503"/>
                </v:shape>
                <v:shape id="Shape 8930" o:spid="_x0000_s1642" style="position:absolute;left:252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" path="m,25503l,e" filled="f" strokecolor="#333" strokeweight=".27664mm">
                  <v:path arrowok="t" textboxrect="0,0,0,25503"/>
                </v:shape>
                <v:shape id="Shape 8931" o:spid="_x0000_s1643" style="position:absolute;left:255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" path="m,25503l,e" filled="f" strokecolor="#333" strokeweight=".27664mm">
                  <v:path arrowok="t" textboxrect="0,0,0,25503"/>
                </v:shape>
                <v:shape id="Shape 8936" o:spid="_x0000_s1644" style="position:absolute;left:264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" path="m,25503l,e" filled="f" strokecolor="#333" strokeweight=".27664mm">
                  <v:path arrowok="t" textboxrect="0,0,0,25503"/>
                </v:shape>
                <v:shape id="Shape 8937" o:spid="_x0000_s1645" style="position:absolute;left:267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" path="m,25503l,e" filled="f" strokecolor="#333" strokeweight=".27664mm">
                  <v:path arrowok="t" textboxrect="0,0,0,25503"/>
                </v:shape>
                <v:shape id="Shape 8938" o:spid="_x0000_s1646" style="position:absolute;left:271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" path="m,25503l,e" filled="f" strokecolor="#333" strokeweight=".27664mm">
                  <v:path arrowok="t" textboxrect="0,0,0,25503"/>
                </v:shape>
                <v:shape id="Shape 8939" o:spid="_x0000_s1647" style="position:absolute;left:27462;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" path="m,25503l,e" filled="f" strokecolor="#333" strokeweight=".27664mm">
                  <v:path arrowok="t" textboxrect="0,0,0,25503"/>
                </v:shape>
                <v:shape id="Shape 8944" o:spid="_x0000_s1648" style="position:absolute;left:283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" path="m,25503l,e" filled="f" strokecolor="#333" strokeweight=".27664mm">
                  <v:path arrowok="t" textboxrect="0,0,0,25503"/>
                </v:shape>
                <v:shape id="Shape 8945" o:spid="_x0000_s1649" style="position:absolute;left:286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" path="m,25503l,e" filled="f" strokecolor="#333" strokeweight=".27664mm">
                  <v:path arrowok="t" textboxrect="0,0,0,25503"/>
                </v:shape>
                <v:shape id="Shape 8946" o:spid="_x0000_s1650" style="position:absolute;left:290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" path="m,25503l,e" filled="f" strokecolor="#333" strokeweight=".27664mm">
                  <v:path arrowok="t" textboxrect="0,0,0,25503"/>
                </v:shape>
                <v:shape id="Shape 8947" o:spid="_x0000_s1651" style="position:absolute;left:293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" path="m,25503l,e" filled="f" strokecolor="#333" strokeweight=".27664mm">
                  <v:path arrowok="t" textboxrect="0,0,0,25503"/>
                </v:shape>
                <v:shape id="Shape 8952" o:spid="_x0000_s1652" style="position:absolute;left:3026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" path="m,25503l,e" filled="f" strokecolor="#333" strokeweight=".27664mm">
                  <v:path arrowok="t" textboxrect="0,0,0,25503"/>
                </v:shape>
                <v:shape id="Shape 8953" o:spid="_x0000_s1653" style="position:absolute;left:305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" path="m,25503l,e" filled="f" strokecolor="#333" strokeweight=".27664mm">
                  <v:path arrowok="t" textboxrect="0,0,0,25503"/>
                </v:shape>
                <v:shape id="Shape 8954" o:spid="_x0000_s1654" style="position:absolute;left:309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" path="m,25503l,e" filled="f" strokecolor="#333" strokeweight=".27664mm">
                  <v:path arrowok="t" textboxrect="0,0,0,25503"/>
                </v:shape>
                <v:shape id="Shape 8955" o:spid="_x0000_s1655" style="position:absolute;left:31262;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" path="m,25503l,e" filled="f" strokecolor="#333" strokeweight=".27664mm">
                  <v:path arrowok="t" textboxrect="0,0,0,25503"/>
                </v:shape>
                <v:shape id="Shape 8960" o:spid="_x0000_s1656" style="position:absolute;left:3216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" path="m,25503l,e" filled="f" strokecolor="#333" strokeweight=".27664mm">
                  <v:path arrowok="t" textboxrect="0,0,0,25503"/>
                </v:shape>
                <v:shape id="Shape 8961" o:spid="_x0000_s1657" style="position:absolute;left:3250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" path="m,25503l,e" filled="f" strokecolor="#333" strokeweight=".27664mm">
                  <v:path arrowok="t" textboxrect="0,0,0,25503"/>
                </v:shape>
                <v:shape id="Shape 8962" o:spid="_x0000_s1658" style="position:absolute;left:328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" path="m,25503l,e" filled="f" strokecolor="#333" strokeweight=".27664mm">
                  <v:path arrowok="t" textboxrect="0,0,0,25503"/>
                </v:shape>
                <v:shape id="Shape 8963" o:spid="_x0000_s1659" style="position:absolute;left:331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" path="m,25503l,e" filled="f" strokecolor="#333" strokeweight=".27664mm">
                  <v:path arrowok="t" textboxrect="0,0,0,25503"/>
                </v:shape>
                <v:shape id="Shape 8968" o:spid="_x0000_s1660" style="position:absolute;left:3406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" path="m,25503l,e" filled="f" strokecolor="#333" strokeweight=".27664mm">
                  <v:path arrowok="t" textboxrect="0,0,0,25503"/>
                </v:shape>
                <v:shape id="Shape 8969" o:spid="_x0000_s1661" style="position:absolute;left:3439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" path="m,25503l,e" filled="f" strokecolor="#333" strokeweight=".27664mm">
                  <v:path arrowok="t" textboxrect="0,0,0,25503"/>
                </v:shape>
                <v:shape id="Shape 8970" o:spid="_x0000_s1662" style="position:absolute;left:3473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" path="m,25503l,e" filled="f" strokecolor="#333" strokeweight=".27664mm">
                  <v:path arrowok="t" textboxrect="0,0,0,25503"/>
                </v:shape>
                <v:shape id="Shape 8971" o:spid="_x0000_s1663" style="position:absolute;left:350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" path="m,25503l,e" filled="f" strokecolor="#333" strokeweight=".27664mm">
                  <v:path arrowok="t" textboxrect="0,0,0,25503"/>
                </v:shape>
                <v:shape id="Shape 8976" o:spid="_x0000_s1664" style="position:absolute;left:3596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" path="m,25503l,e" filled="f" strokecolor="#333" strokeweight=".27664mm">
                  <v:path arrowok="t" textboxrect="0,0,0,25503"/>
                </v:shape>
                <v:shape id="Shape 8977" o:spid="_x0000_s1665" style="position:absolute;left:3630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" path="m,25503l,e" filled="f" strokecolor="#333" strokeweight=".27664mm">
                  <v:path arrowok="t" textboxrect="0,0,0,25503"/>
                </v:shape>
                <v:shape id="Shape 8978" o:spid="_x0000_s1666" style="position:absolute;left:3663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" path="m,25503l,e" filled="f" strokecolor="#333" strokeweight=".27664mm">
                  <v:path arrowok="t" textboxrect="0,0,0,25503"/>
                </v:shape>
                <v:shape id="Shape 8979" o:spid="_x0000_s1667" style="position:absolute;left:36962;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" path="m,25503l,e" filled="f" strokecolor="#333" strokeweight=".27664mm">
                  <v:path arrowok="t" textboxrect="0,0,0,25503"/>
                </v:shape>
                <v:shape id="Shape 8984" o:spid="_x0000_s1668" style="position:absolute;left:3786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" path="m,25503l,e" filled="f" strokecolor="#333" strokeweight=".27664mm">
                  <v:path arrowok="t" textboxrect="0,0,0,25503"/>
                </v:shape>
                <v:shape id="Shape 8985" o:spid="_x0000_s1669" style="position:absolute;left:3820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" path="m,25503l,e" filled="f" strokecolor="#333" strokeweight=".27664mm">
                  <v:path arrowok="t" textboxrect="0,0,0,25503"/>
                </v:shape>
                <v:shape id="Shape 8986" o:spid="_x0000_s1670" style="position:absolute;left:3853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" path="m,25503l,e" filled="f" strokecolor="#333" strokeweight=".27664mm">
                  <v:path arrowok="t" textboxrect="0,0,0,25503"/>
                </v:shape>
                <v:shape id="Shape 8987" o:spid="_x0000_s1671" style="position:absolute;left:3886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" path="m,25503l,e" filled="f" strokecolor="#333" strokeweight=".27664mm">
                  <v:path arrowok="t" textboxrect="0,0,0,25503"/>
                </v:shape>
                <v:shape id="Shape 8992" o:spid="_x0000_s1672" style="position:absolute;left:39769;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" path="m,25503l,e" filled="f" strokecolor="#333" strokeweight=".27664mm">
                  <v:path arrowok="t" textboxrect="0,0,0,25503"/>
                </v:shape>
                <v:shape id="Shape 8993" o:spid="_x0000_s1673" style="position:absolute;left:40100;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" path="m,25503l,e" filled="f" strokecolor="#333" strokeweight=".27664mm">
                  <v:path arrowok="t" textboxrect="0,0,0,25503"/>
                </v:shape>
                <v:shape id="Shape 8994" o:spid="_x0000_s1674" style="position:absolute;left:40431;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" path="m,25503l,e" filled="f" strokecolor="#333" strokeweight=".27664mm">
                  <v:path arrowok="t" textboxrect="0,0,0,25503"/>
                </v:shape>
                <v:shape id="Shape 8995" o:spid="_x0000_s1675" style="position:absolute;left:40762;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" path="m,25503l,e" filled="f" strokecolor="#333" strokeweight=".27664mm">
                  <v:path arrowok="t" textboxrect="0,0,0,25503"/>
                </v:shape>
                <w10:wrap type="square"/>
              </v:group>
            </w:pict>
          </mc:Fallback>
        </mc:AlternateContent>
      </w:r>
      <w:r>
        <w:rPr>
          <w:noProof/>
          <w:sz w:val="22"/>
        </w:rPr>
        <mc:AlternateContent>
          <mc:Choice Requires="wpg">
            <w:drawing>
              <wp:inline distT="0" distB="0" distL="0" distR="0" wp14:anchorId="78564EDF" wp14:editId="221CAA11">
                <wp:extent cx="496112" cy="3796216"/>
                <wp:effectExtent l="0" t="0" r="0" b="0"/>
                <wp:docPr id="132136" name="Group 132136"/>
                <wp:cNvGraphicFramePr/>
                <a:graphic xmlns:a="http://schemas.openxmlformats.org/drawingml/2006/main">
                  <a:graphicData uri="http://schemas.microsoft.com/office/word/2010/wordprocessingGroup">
                    <wpg:wgp>
                      <wpg:cNvGrpSpPr/>
                      <wpg:grpSpPr>
                        <a:xfrm>
                          <a:off x="0" y="0"/>
                          <a:ext cx="496112" cy="3796216"/>
                          <a:chOff x="0" y="0"/>
                          <a:chExt cx="496112" cy="3796216"/>
                        </a:xfrm>
                      </wpg:grpSpPr>
                      <wps:wsp>
                        <wps:cNvPr id="139999" name="Shape 139999"/>
                        <wps:cNvSpPr/>
                        <wps:spPr>
                          <a:xfrm>
                            <a:off x="353669" y="0"/>
                            <a:ext cx="138962" cy="3512680"/>
                          </a:xfrm>
                          <a:custGeom>
                            <a:avLst/>
                            <a:gdLst/>
                            <a:ahLst/>
                            <a:cxnLst/>
                            <a:rect l="0" t="0" r="0" b="0"/>
                            <a:pathLst>
                              <a:path w="138962" h="3512680">
                                <a:moveTo>
                                  <a:pt x="0" y="0"/>
                                </a:moveTo>
                                <a:lnTo>
                                  <a:pt x="138962" y="0"/>
                                </a:lnTo>
                                <a:lnTo>
                                  <a:pt x="138962"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367" name="Shape 8367"/>
                        <wps:cNvSpPr/>
                        <wps:spPr>
                          <a:xfrm>
                            <a:off x="353669" y="2900613"/>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68" name="Shape 8368"/>
                        <wps:cNvSpPr/>
                        <wps:spPr>
                          <a:xfrm>
                            <a:off x="353669" y="1995638"/>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69" name="Shape 8369"/>
                        <wps:cNvSpPr/>
                        <wps:spPr>
                          <a:xfrm>
                            <a:off x="353669" y="1090755"/>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70" name="Shape 8370"/>
                        <wps:cNvSpPr/>
                        <wps:spPr>
                          <a:xfrm>
                            <a:off x="353669" y="185872"/>
                            <a:ext cx="139026" cy="0"/>
                          </a:xfrm>
                          <a:custGeom>
                            <a:avLst/>
                            <a:gdLst/>
                            <a:ahLst/>
                            <a:cxnLst/>
                            <a:rect l="0" t="0" r="0" b="0"/>
                            <a:pathLst>
                              <a:path w="139026">
                                <a:moveTo>
                                  <a:pt x="139026" y="0"/>
                                </a:moveTo>
                                <a:lnTo>
                                  <a:pt x="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371" name="Shape 8371"/>
                        <wps:cNvSpPr/>
                        <wps:spPr>
                          <a:xfrm>
                            <a:off x="353669" y="335305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2" name="Shape 8372"/>
                        <wps:cNvSpPr/>
                        <wps:spPr>
                          <a:xfrm>
                            <a:off x="353669" y="2448079"/>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3" name="Shape 8373"/>
                        <wps:cNvSpPr/>
                        <wps:spPr>
                          <a:xfrm>
                            <a:off x="353669" y="1543196"/>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4" name="Shape 8374"/>
                        <wps:cNvSpPr/>
                        <wps:spPr>
                          <a:xfrm>
                            <a:off x="353669" y="638314"/>
                            <a:ext cx="139026" cy="0"/>
                          </a:xfrm>
                          <a:custGeom>
                            <a:avLst/>
                            <a:gdLst/>
                            <a:ahLst/>
                            <a:cxnLst/>
                            <a:rect l="0" t="0" r="0" b="0"/>
                            <a:pathLst>
                              <a:path w="139026">
                                <a:moveTo>
                                  <a:pt x="139026" y="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5" name="Shape 8375"/>
                        <wps:cNvSpPr/>
                        <wps:spPr>
                          <a:xfrm>
                            <a:off x="373587"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6" name="Shape 8376"/>
                        <wps:cNvSpPr/>
                        <wps:spPr>
                          <a:xfrm>
                            <a:off x="40662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7" name="Shape 8377"/>
                        <wps:cNvSpPr/>
                        <wps:spPr>
                          <a:xfrm>
                            <a:off x="43976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378" name="Shape 8378"/>
                        <wps:cNvSpPr/>
                        <wps:spPr>
                          <a:xfrm>
                            <a:off x="47289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40000" name="Shape 140000"/>
                        <wps:cNvSpPr/>
                        <wps:spPr>
                          <a:xfrm>
                            <a:off x="358695" y="2459900"/>
                            <a:ext cx="29784" cy="893155"/>
                          </a:xfrm>
                          <a:custGeom>
                            <a:avLst/>
                            <a:gdLst/>
                            <a:ahLst/>
                            <a:cxnLst/>
                            <a:rect l="0" t="0" r="0" b="0"/>
                            <a:pathLst>
                              <a:path w="29784" h="893155">
                                <a:moveTo>
                                  <a:pt x="0" y="0"/>
                                </a:moveTo>
                                <a:lnTo>
                                  <a:pt x="29784" y="0"/>
                                </a:lnTo>
                                <a:lnTo>
                                  <a:pt x="29784" y="893155"/>
                                </a:lnTo>
                                <a:lnTo>
                                  <a:pt x="0" y="893155"/>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40001" name="Shape 140001"/>
                        <wps:cNvSpPr/>
                        <wps:spPr>
                          <a:xfrm>
                            <a:off x="391737" y="995818"/>
                            <a:ext cx="29784" cy="2357237"/>
                          </a:xfrm>
                          <a:custGeom>
                            <a:avLst/>
                            <a:gdLst/>
                            <a:ahLst/>
                            <a:cxnLst/>
                            <a:rect l="0" t="0" r="0" b="0"/>
                            <a:pathLst>
                              <a:path w="29784" h="2357237">
                                <a:moveTo>
                                  <a:pt x="0" y="0"/>
                                </a:moveTo>
                                <a:lnTo>
                                  <a:pt x="29784" y="0"/>
                                </a:lnTo>
                                <a:lnTo>
                                  <a:pt x="29784" y="2357237"/>
                                </a:lnTo>
                                <a:lnTo>
                                  <a:pt x="0" y="2357237"/>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40002" name="Shape 140002"/>
                        <wps:cNvSpPr/>
                        <wps:spPr>
                          <a:xfrm>
                            <a:off x="424872" y="3300560"/>
                            <a:ext cx="29784" cy="52494"/>
                          </a:xfrm>
                          <a:custGeom>
                            <a:avLst/>
                            <a:gdLst/>
                            <a:ahLst/>
                            <a:cxnLst/>
                            <a:rect l="0" t="0" r="0" b="0"/>
                            <a:pathLst>
                              <a:path w="29784" h="52494">
                                <a:moveTo>
                                  <a:pt x="0" y="0"/>
                                </a:moveTo>
                                <a:lnTo>
                                  <a:pt x="29784" y="0"/>
                                </a:lnTo>
                                <a:lnTo>
                                  <a:pt x="29784" y="52494"/>
                                </a:lnTo>
                                <a:lnTo>
                                  <a:pt x="0" y="5249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40003" name="Shape 140003"/>
                        <wps:cNvSpPr/>
                        <wps:spPr>
                          <a:xfrm>
                            <a:off x="458007" y="3351286"/>
                            <a:ext cx="29784" cy="9144"/>
                          </a:xfrm>
                          <a:custGeom>
                            <a:avLst/>
                            <a:gdLst/>
                            <a:ahLst/>
                            <a:cxnLst/>
                            <a:rect l="0" t="0" r="0" b="0"/>
                            <a:pathLst>
                              <a:path w="29784" h="9144">
                                <a:moveTo>
                                  <a:pt x="0" y="0"/>
                                </a:moveTo>
                                <a:lnTo>
                                  <a:pt x="29784" y="0"/>
                                </a:lnTo>
                                <a:lnTo>
                                  <a:pt x="29784" y="9144"/>
                                </a:lnTo>
                                <a:lnTo>
                                  <a:pt x="0" y="9144"/>
                                </a:lnTo>
                                <a:lnTo>
                                  <a:pt x="0" y="0"/>
                                </a:lnTo>
                              </a:path>
                            </a:pathLst>
                          </a:custGeom>
                          <a:ln w="0" cap="flat">
                            <a:round/>
                          </a:ln>
                        </wps:spPr>
                        <wps:style>
                          <a:lnRef idx="0">
                            <a:srgbClr val="000000">
                              <a:alpha val="0"/>
                            </a:srgbClr>
                          </a:lnRef>
                          <a:fillRef idx="1">
                            <a:srgbClr val="C67BFF"/>
                          </a:fillRef>
                          <a:effectRef idx="0">
                            <a:scrgbClr r="0" g="0" b="0"/>
                          </a:effectRef>
                          <a:fontRef idx="none"/>
                        </wps:style>
                        <wps:bodyPr/>
                      </wps:wsp>
                      <wps:wsp>
                        <wps:cNvPr id="140004" name="Shape 140004"/>
                        <wps:cNvSpPr/>
                        <wps:spPr>
                          <a:xfrm>
                            <a:off x="353669" y="3512680"/>
                            <a:ext cx="138962" cy="160183"/>
                          </a:xfrm>
                          <a:custGeom>
                            <a:avLst/>
                            <a:gdLst/>
                            <a:ahLst/>
                            <a:cxnLst/>
                            <a:rect l="0" t="0" r="0" b="0"/>
                            <a:pathLst>
                              <a:path w="138962" h="160183">
                                <a:moveTo>
                                  <a:pt x="0" y="0"/>
                                </a:moveTo>
                                <a:lnTo>
                                  <a:pt x="138962" y="0"/>
                                </a:lnTo>
                                <a:lnTo>
                                  <a:pt x="138962"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771" name="Rectangle 8771"/>
                        <wps:cNvSpPr/>
                        <wps:spPr>
                          <a:xfrm>
                            <a:off x="399928" y="3562735"/>
                            <a:ext cx="61945" cy="103056"/>
                          </a:xfrm>
                          <a:prstGeom prst="rect">
                            <a:avLst/>
                          </a:prstGeom>
                          <a:ln>
                            <a:noFill/>
                          </a:ln>
                        </wps:spPr>
                        <wps:txbx>
                          <w:txbxContent>
                            <w:p w14:paraId="4197D023" w14:textId="77777777" w:rsidR="00FE0D46" w:rsidRDefault="00FE0D46">
                              <w:pPr>
                                <w:spacing w:after="160" w:line="259" w:lineRule="auto"/>
                                <w:ind w:left="0" w:firstLine="0"/>
                                <w:jc w:val="left"/>
                              </w:pPr>
                              <w:r>
                                <w:rPr>
                                  <w:rFonts w:ascii="Arial" w:eastAsia="Arial" w:hAnsi="Arial" w:cs="Arial"/>
                                  <w:color w:val="1A1A1A"/>
                                  <w:sz w:val="13"/>
                                </w:rPr>
                                <w:t>0</w:t>
                              </w:r>
                            </w:p>
                          </w:txbxContent>
                        </wps:txbx>
                        <wps:bodyPr horzOverflow="overflow" vert="horz" lIns="0" tIns="0" rIns="0" bIns="0" rtlCol="0">
                          <a:noAutofit/>
                        </wps:bodyPr>
                      </wps:wsp>
                      <wps:wsp>
                        <wps:cNvPr id="8818" name="Shape 8818"/>
                        <wps:cNvSpPr/>
                        <wps:spPr>
                          <a:xfrm>
                            <a:off x="373587"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19" name="Shape 8819"/>
                        <wps:cNvSpPr/>
                        <wps:spPr>
                          <a:xfrm>
                            <a:off x="40662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0" name="Shape 8820"/>
                        <wps:cNvSpPr/>
                        <wps:spPr>
                          <a:xfrm>
                            <a:off x="43976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1" name="Shape 8821"/>
                        <wps:cNvSpPr/>
                        <wps:spPr>
                          <a:xfrm>
                            <a:off x="47289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8822" name="Rectangle 8822"/>
                        <wps:cNvSpPr/>
                        <wps:spPr>
                          <a:xfrm>
                            <a:off x="350319" y="3718730"/>
                            <a:ext cx="61945" cy="103056"/>
                          </a:xfrm>
                          <a:prstGeom prst="rect">
                            <a:avLst/>
                          </a:prstGeom>
                          <a:ln>
                            <a:noFill/>
                          </a:ln>
                        </wps:spPr>
                        <wps:txbx>
                          <w:txbxContent>
                            <w:p w14:paraId="64B6A4E1" w14:textId="77777777" w:rsidR="00FE0D46" w:rsidRDefault="00FE0D46">
                              <w:pPr>
                                <w:spacing w:after="160" w:line="259" w:lineRule="auto"/>
                                <w:ind w:left="0" w:firstLine="0"/>
                                <w:jc w:val="left"/>
                              </w:pPr>
                              <w:r>
                                <w:rPr>
                                  <w:rFonts w:ascii="Arial" w:eastAsia="Arial" w:hAnsi="Arial" w:cs="Arial"/>
                                  <w:color w:val="4D4D4D"/>
                                  <w:sz w:val="13"/>
                                </w:rPr>
                                <w:t>1</w:t>
                              </w:r>
                            </w:p>
                          </w:txbxContent>
                        </wps:txbx>
                        <wps:bodyPr horzOverflow="overflow" vert="horz" lIns="0" tIns="0" rIns="0" bIns="0" rtlCol="0">
                          <a:noAutofit/>
                        </wps:bodyPr>
                      </wps:wsp>
                      <wps:wsp>
                        <wps:cNvPr id="8823" name="Rectangle 8823"/>
                        <wps:cNvSpPr/>
                        <wps:spPr>
                          <a:xfrm>
                            <a:off x="383361" y="3718730"/>
                            <a:ext cx="61945" cy="103056"/>
                          </a:xfrm>
                          <a:prstGeom prst="rect">
                            <a:avLst/>
                          </a:prstGeom>
                          <a:ln>
                            <a:noFill/>
                          </a:ln>
                        </wps:spPr>
                        <wps:txbx>
                          <w:txbxContent>
                            <w:p w14:paraId="2B0E7070" w14:textId="77777777" w:rsidR="00FE0D46" w:rsidRDefault="00FE0D46">
                              <w:pPr>
                                <w:spacing w:after="160" w:line="259" w:lineRule="auto"/>
                                <w:ind w:left="0" w:firstLine="0"/>
                                <w:jc w:val="left"/>
                              </w:pPr>
                              <w:r>
                                <w:rPr>
                                  <w:rFonts w:ascii="Arial" w:eastAsia="Arial" w:hAnsi="Arial" w:cs="Arial"/>
                                  <w:color w:val="4D4D4D"/>
                                  <w:sz w:val="13"/>
                                </w:rPr>
                                <w:t>2</w:t>
                              </w:r>
                            </w:p>
                          </w:txbxContent>
                        </wps:txbx>
                        <wps:bodyPr horzOverflow="overflow" vert="horz" lIns="0" tIns="0" rIns="0" bIns="0" rtlCol="0">
                          <a:noAutofit/>
                        </wps:bodyPr>
                      </wps:wsp>
                      <wps:wsp>
                        <wps:cNvPr id="8824" name="Rectangle 8824"/>
                        <wps:cNvSpPr/>
                        <wps:spPr>
                          <a:xfrm>
                            <a:off x="416495" y="3718730"/>
                            <a:ext cx="61945" cy="103056"/>
                          </a:xfrm>
                          <a:prstGeom prst="rect">
                            <a:avLst/>
                          </a:prstGeom>
                          <a:ln>
                            <a:noFill/>
                          </a:ln>
                        </wps:spPr>
                        <wps:txbx>
                          <w:txbxContent>
                            <w:p w14:paraId="61E5977D" w14:textId="77777777" w:rsidR="00FE0D46" w:rsidRDefault="00FE0D46">
                              <w:pPr>
                                <w:spacing w:after="160" w:line="259" w:lineRule="auto"/>
                                <w:ind w:left="0" w:firstLine="0"/>
                                <w:jc w:val="left"/>
                              </w:pPr>
                              <w:r>
                                <w:rPr>
                                  <w:rFonts w:ascii="Arial" w:eastAsia="Arial" w:hAnsi="Arial" w:cs="Arial"/>
                                  <w:color w:val="4D4D4D"/>
                                  <w:sz w:val="13"/>
                                </w:rPr>
                                <w:t>3</w:t>
                              </w:r>
                            </w:p>
                          </w:txbxContent>
                        </wps:txbx>
                        <wps:bodyPr horzOverflow="overflow" vert="horz" lIns="0" tIns="0" rIns="0" bIns="0" rtlCol="0">
                          <a:noAutofit/>
                        </wps:bodyPr>
                      </wps:wsp>
                      <wps:wsp>
                        <wps:cNvPr id="8825" name="Rectangle 8825"/>
                        <wps:cNvSpPr/>
                        <wps:spPr>
                          <a:xfrm>
                            <a:off x="449537" y="3718730"/>
                            <a:ext cx="61945" cy="103056"/>
                          </a:xfrm>
                          <a:prstGeom prst="rect">
                            <a:avLst/>
                          </a:prstGeom>
                          <a:ln>
                            <a:noFill/>
                          </a:ln>
                        </wps:spPr>
                        <wps:txbx>
                          <w:txbxContent>
                            <w:p w14:paraId="300F6F06" w14:textId="77777777" w:rsidR="00FE0D46" w:rsidRDefault="00FE0D46">
                              <w:pPr>
                                <w:spacing w:after="160" w:line="259" w:lineRule="auto"/>
                                <w:ind w:left="0" w:firstLine="0"/>
                                <w:jc w:val="left"/>
                              </w:pPr>
                              <w:r>
                                <w:rPr>
                                  <w:rFonts w:ascii="Arial" w:eastAsia="Arial" w:hAnsi="Arial" w:cs="Arial"/>
                                  <w:color w:val="4D4D4D"/>
                                  <w:sz w:val="13"/>
                                </w:rPr>
                                <w:t>4</w:t>
                              </w:r>
                            </w:p>
                          </w:txbxContent>
                        </wps:txbx>
                        <wps:bodyPr horzOverflow="overflow" vert="horz" lIns="0" tIns="0" rIns="0" bIns="0" rtlCol="0">
                          <a:noAutofit/>
                        </wps:bodyPr>
                      </wps:wsp>
                      <wps:wsp>
                        <wps:cNvPr id="9006" name="Rectangle 9006"/>
                        <wps:cNvSpPr/>
                        <wps:spPr>
                          <a:xfrm>
                            <a:off x="261245" y="3322972"/>
                            <a:ext cx="61945" cy="103056"/>
                          </a:xfrm>
                          <a:prstGeom prst="rect">
                            <a:avLst/>
                          </a:prstGeom>
                          <a:ln>
                            <a:noFill/>
                          </a:ln>
                        </wps:spPr>
                        <wps:txbx>
                          <w:txbxContent>
                            <w:p w14:paraId="66EBEE8B" w14:textId="77777777" w:rsidR="00FE0D46" w:rsidRDefault="00FE0D46">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9007" name="Rectangle 9007"/>
                        <wps:cNvSpPr/>
                        <wps:spPr>
                          <a:xfrm>
                            <a:off x="121538" y="2418090"/>
                            <a:ext cx="247780" cy="103056"/>
                          </a:xfrm>
                          <a:prstGeom prst="rect">
                            <a:avLst/>
                          </a:prstGeom>
                          <a:ln>
                            <a:noFill/>
                          </a:ln>
                        </wps:spPr>
                        <wps:txbx>
                          <w:txbxContent>
                            <w:p w14:paraId="0B3C8DF2" w14:textId="77777777" w:rsidR="00FE0D46" w:rsidRDefault="00FE0D46">
                              <w:pPr>
                                <w:spacing w:after="160" w:line="259" w:lineRule="auto"/>
                                <w:ind w:left="0" w:firstLine="0"/>
                                <w:jc w:val="left"/>
                              </w:pPr>
                              <w:r>
                                <w:rPr>
                                  <w:rFonts w:ascii="Arial" w:eastAsia="Arial" w:hAnsi="Arial" w:cs="Arial"/>
                                  <w:color w:val="4D4D4D"/>
                                  <w:sz w:val="13"/>
                                </w:rPr>
                                <w:t>1000</w:t>
                              </w:r>
                            </w:p>
                          </w:txbxContent>
                        </wps:txbx>
                        <wps:bodyPr horzOverflow="overflow" vert="horz" lIns="0" tIns="0" rIns="0" bIns="0" rtlCol="0">
                          <a:noAutofit/>
                        </wps:bodyPr>
                      </wps:wsp>
                      <wps:wsp>
                        <wps:cNvPr id="9008" name="Rectangle 9008"/>
                        <wps:cNvSpPr/>
                        <wps:spPr>
                          <a:xfrm>
                            <a:off x="121538" y="1513207"/>
                            <a:ext cx="247780" cy="103055"/>
                          </a:xfrm>
                          <a:prstGeom prst="rect">
                            <a:avLst/>
                          </a:prstGeom>
                          <a:ln>
                            <a:noFill/>
                          </a:ln>
                        </wps:spPr>
                        <wps:txbx>
                          <w:txbxContent>
                            <w:p w14:paraId="7A38FDBD" w14:textId="77777777" w:rsidR="00FE0D46" w:rsidRDefault="00FE0D46">
                              <w:pPr>
                                <w:spacing w:after="160" w:line="259" w:lineRule="auto"/>
                                <w:ind w:left="0" w:firstLine="0"/>
                                <w:jc w:val="left"/>
                              </w:pPr>
                              <w:r>
                                <w:rPr>
                                  <w:rFonts w:ascii="Arial" w:eastAsia="Arial" w:hAnsi="Arial" w:cs="Arial"/>
                                  <w:color w:val="4D4D4D"/>
                                  <w:sz w:val="13"/>
                                </w:rPr>
                                <w:t>2000</w:t>
                              </w:r>
                            </w:p>
                          </w:txbxContent>
                        </wps:txbx>
                        <wps:bodyPr horzOverflow="overflow" vert="horz" lIns="0" tIns="0" rIns="0" bIns="0" rtlCol="0">
                          <a:noAutofit/>
                        </wps:bodyPr>
                      </wps:wsp>
                      <wps:wsp>
                        <wps:cNvPr id="9009" name="Rectangle 9009"/>
                        <wps:cNvSpPr/>
                        <wps:spPr>
                          <a:xfrm>
                            <a:off x="121538" y="608232"/>
                            <a:ext cx="247780" cy="103055"/>
                          </a:xfrm>
                          <a:prstGeom prst="rect">
                            <a:avLst/>
                          </a:prstGeom>
                          <a:ln>
                            <a:noFill/>
                          </a:ln>
                        </wps:spPr>
                        <wps:txbx>
                          <w:txbxContent>
                            <w:p w14:paraId="6696EE08" w14:textId="77777777" w:rsidR="00FE0D46" w:rsidRDefault="00FE0D46">
                              <w:pPr>
                                <w:spacing w:after="160" w:line="259" w:lineRule="auto"/>
                                <w:ind w:left="0" w:firstLine="0"/>
                                <w:jc w:val="left"/>
                              </w:pPr>
                              <w:r>
                                <w:rPr>
                                  <w:rFonts w:ascii="Arial" w:eastAsia="Arial" w:hAnsi="Arial" w:cs="Arial"/>
                                  <w:color w:val="4D4D4D"/>
                                  <w:sz w:val="13"/>
                                </w:rPr>
                                <w:t>3000</w:t>
                              </w:r>
                            </w:p>
                          </w:txbxContent>
                        </wps:txbx>
                        <wps:bodyPr horzOverflow="overflow" vert="horz" lIns="0" tIns="0" rIns="0" bIns="0" rtlCol="0">
                          <a:noAutofit/>
                        </wps:bodyPr>
                      </wps:wsp>
                      <wps:wsp>
                        <wps:cNvPr id="9010" name="Shape 9010"/>
                        <wps:cNvSpPr/>
                        <wps:spPr>
                          <a:xfrm>
                            <a:off x="328167" y="3353054"/>
                            <a:ext cx="25503" cy="0"/>
                          </a:xfrm>
                          <a:custGeom>
                            <a:avLst/>
                            <a:gdLst/>
                            <a:ahLst/>
                            <a:cxnLst/>
                            <a:rect l="0" t="0" r="0" b="0"/>
                            <a:pathLst>
                              <a:path w="25503">
                                <a:moveTo>
                                  <a:pt x="0" y="0"/>
                                </a:moveTo>
                                <a:lnTo>
                                  <a:pt x="25503"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11" name="Shape 9011"/>
                        <wps:cNvSpPr/>
                        <wps:spPr>
                          <a:xfrm>
                            <a:off x="328167" y="2448079"/>
                            <a:ext cx="25503" cy="0"/>
                          </a:xfrm>
                          <a:custGeom>
                            <a:avLst/>
                            <a:gdLst/>
                            <a:ahLst/>
                            <a:cxnLst/>
                            <a:rect l="0" t="0" r="0" b="0"/>
                            <a:pathLst>
                              <a:path w="25503">
                                <a:moveTo>
                                  <a:pt x="0" y="0"/>
                                </a:moveTo>
                                <a:lnTo>
                                  <a:pt x="25503"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12" name="Shape 9012"/>
                        <wps:cNvSpPr/>
                        <wps:spPr>
                          <a:xfrm>
                            <a:off x="328167" y="1543196"/>
                            <a:ext cx="25503" cy="0"/>
                          </a:xfrm>
                          <a:custGeom>
                            <a:avLst/>
                            <a:gdLst/>
                            <a:ahLst/>
                            <a:cxnLst/>
                            <a:rect l="0" t="0" r="0" b="0"/>
                            <a:pathLst>
                              <a:path w="25503">
                                <a:moveTo>
                                  <a:pt x="0" y="0"/>
                                </a:moveTo>
                                <a:lnTo>
                                  <a:pt x="25503"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13" name="Shape 9013"/>
                        <wps:cNvSpPr/>
                        <wps:spPr>
                          <a:xfrm>
                            <a:off x="328167" y="638314"/>
                            <a:ext cx="25503" cy="0"/>
                          </a:xfrm>
                          <a:custGeom>
                            <a:avLst/>
                            <a:gdLst/>
                            <a:ahLst/>
                            <a:cxnLst/>
                            <a:rect l="0" t="0" r="0" b="0"/>
                            <a:pathLst>
                              <a:path w="25503">
                                <a:moveTo>
                                  <a:pt x="0" y="0"/>
                                </a:moveTo>
                                <a:lnTo>
                                  <a:pt x="25503"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15" name="Rectangle 9015"/>
                        <wps:cNvSpPr/>
                        <wps:spPr>
                          <a:xfrm rot="-5399999">
                            <a:off x="-164083" y="1636999"/>
                            <a:ext cx="454126" cy="125957"/>
                          </a:xfrm>
                          <a:prstGeom prst="rect">
                            <a:avLst/>
                          </a:prstGeom>
                          <a:ln>
                            <a:noFill/>
                          </a:ln>
                        </wps:spPr>
                        <wps:txbx>
                          <w:txbxContent>
                            <w:p w14:paraId="14E60129" w14:textId="77777777" w:rsidR="00FE0D46" w:rsidRDefault="00FE0D46">
                              <w:pPr>
                                <w:spacing w:after="160" w:line="259" w:lineRule="auto"/>
                                <w:ind w:left="0" w:firstLine="0"/>
                                <w:jc w:val="left"/>
                              </w:pPr>
                              <w:r>
                                <w:rPr>
                                  <w:rFonts w:ascii="Arial" w:eastAsia="Arial" w:hAnsi="Arial" w:cs="Arial"/>
                                  <w:sz w:val="16"/>
                                </w:rPr>
                                <w:t>amount</w:t>
                              </w:r>
                            </w:p>
                          </w:txbxContent>
                        </wps:txbx>
                        <wps:bodyPr horzOverflow="overflow" vert="horz" lIns="0" tIns="0" rIns="0" bIns="0" rtlCol="0">
                          <a:noAutofit/>
                        </wps:bodyPr>
                      </wps:wsp>
                    </wpg:wgp>
                  </a:graphicData>
                </a:graphic>
              </wp:inline>
            </w:drawing>
          </mc:Choice>
          <mc:Fallback>
            <w:pict>
              <v:group w14:anchorId="78564EDF" id="Group 132136" o:spid="_x0000_s1676" style="width:39.05pt;height:298.9pt;mso-position-horizontal-relative:char;mso-position-vertical-relative:line" coordsize="4961,3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">
                <v:shape id="Shape 139999" o:spid="_x0000_s1677" style="position:absolute;left:3536;width:1390;height:35126;visibility:visible;mso-wrap-style:square;v-text-anchor:top" coordsize="138962,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" path="m,l138962,r,3512680l,3512680,,e" fillcolor="#ebebeb" stroked="f" strokeweight="0">
                  <v:stroke endcap="round"/>
                  <v:path arrowok="t" textboxrect="0,0,138962,3512680"/>
                </v:shape>
                <v:shape id="Shape 8367" o:spid="_x0000_s1678" style="position:absolute;left:3536;top:2900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" path="m139026,l,e" filled="f" strokecolor="white" strokeweight=".137mm">
                  <v:path arrowok="t" textboxrect="0,0,139026,0"/>
                </v:shape>
                <v:shape id="Shape 8368" o:spid="_x0000_s1679" style="position:absolute;left:3536;top:19956;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" path="m139026,l,e" filled="f" strokecolor="white" strokeweight=".137mm">
                  <v:path arrowok="t" textboxrect="0,0,139026,0"/>
                </v:shape>
                <v:shape id="Shape 8369" o:spid="_x0000_s1680" style="position:absolute;left:3536;top:10907;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" path="m139026,l,e" filled="f" strokecolor="white" strokeweight=".137mm">
                  <v:path arrowok="t" textboxrect="0,0,139026,0"/>
                </v:shape>
                <v:shape id="Shape 8370" o:spid="_x0000_s1681" style="position:absolute;left:3536;top:1858;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" path="m139026,l,e" filled="f" strokecolor="white" strokeweight=".137mm">
                  <v:path arrowok="t" textboxrect="0,0,139026,0"/>
                </v:shape>
                <v:shape id="Shape 8371" o:spid="_x0000_s1682" style="position:absolute;left:3536;top:3353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" path="m139026,l,e" filled="f" strokecolor="white" strokeweight=".27664mm">
                  <v:path arrowok="t" textboxrect="0,0,139026,0"/>
                </v:shape>
                <v:shape id="Shape 8372" o:spid="_x0000_s1683" style="position:absolute;left:3536;top:24480;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" path="m139026,l,e" filled="f" strokecolor="white" strokeweight=".27664mm">
                  <v:path arrowok="t" textboxrect="0,0,139026,0"/>
                </v:shape>
                <v:shape id="Shape 8373" o:spid="_x0000_s1684" style="position:absolute;left:3536;top:15431;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" path="m139026,l,e" filled="f" strokecolor="white" strokeweight=".27664mm">
                  <v:path arrowok="t" textboxrect="0,0,139026,0"/>
                </v:shape>
                <v:shape id="Shape 8374" o:spid="_x0000_s1685" style="position:absolute;left:3536;top:6383;width:1390;height:0;visibility:visible;mso-wrap-style:square;v-text-anchor:top" coordsize="139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" path="m139026,l,e" filled="f" strokecolor="white" strokeweight=".27664mm">
                  <v:path arrowok="t" textboxrect="0,0,139026,0"/>
                </v:shape>
                <v:shape id="Shape 8375" o:spid="_x0000_s1686" style="position:absolute;left:3735;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" path="m,3512680l,e" filled="f" strokecolor="white" strokeweight=".27664mm">
                  <v:path arrowok="t" textboxrect="0,0,0,3512680"/>
                </v:shape>
                <v:shape id="Shape 8376" o:spid="_x0000_s1687" style="position:absolute;left:4066;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" path="m,3512680l,e" filled="f" strokecolor="white" strokeweight=".27664mm">
                  <v:path arrowok="t" textboxrect="0,0,0,3512680"/>
                </v:shape>
                <v:shape id="Shape 8377" o:spid="_x0000_s1688" style="position:absolute;left:4397;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" path="m,3512680l,e" filled="f" strokecolor="white" strokeweight=".27664mm">
                  <v:path arrowok="t" textboxrect="0,0,0,3512680"/>
                </v:shape>
                <v:shape id="Shape 8378" o:spid="_x0000_s1689" style="position:absolute;left:4728;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" path="m,3512680l,e" filled="f" strokecolor="white" strokeweight=".27664mm">
                  <v:path arrowok="t" textboxrect="0,0,0,3512680"/>
                </v:shape>
                <v:shape id="Shape 140000" o:spid="_x0000_s1690" style="position:absolute;left:3586;top:24599;width:298;height:8931;visibility:visible;mso-wrap-style:square;v-text-anchor:top" coordsize="29784,89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" path="m,l29784,r,893155l,893155,,e" fillcolor="#f8766c" stroked="f" strokeweight="0">
                  <v:path arrowok="t" textboxrect="0,0,29784,893155"/>
                </v:shape>
                <v:shape id="Shape 140001" o:spid="_x0000_s1691" style="position:absolute;left:3917;top:9958;width:298;height:23572;visibility:visible;mso-wrap-style:square;v-text-anchor:top" coordsize="29784,235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" path="m,l29784,r,2357237l,2357237,,e" fillcolor="#7bad00" stroked="f" strokeweight="0">
                  <v:path arrowok="t" textboxrect="0,0,29784,2357237"/>
                </v:shape>
                <v:shape id="Shape 140002" o:spid="_x0000_s1692" style="position:absolute;left:4248;top:33005;width:298;height:525;visibility:visible;mso-wrap-style:square;v-text-anchor:top" coordsize="29784,5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" path="m,l29784,r,52494l,52494,,e" fillcolor="#00bec4" stroked="f" strokeweight="0">
                  <v:path arrowok="t" textboxrect="0,0,29784,52494"/>
                </v:shape>
                <v:shape id="Shape 140003" o:spid="_x0000_s1693" style="position:absolute;left:4580;top:33512;width:297;height:92;visibility:visible;mso-wrap-style:square;v-text-anchor:top" coordsize="29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" path="m,l29784,r,9144l,9144,,e" fillcolor="#c67bff" stroked="f" strokeweight="0">
                  <v:path arrowok="t" textboxrect="0,0,29784,9144"/>
                </v:shape>
                <v:shape id="Shape 140004" o:spid="_x0000_s1694" style="position:absolute;left:3536;top:35126;width:1390;height:1602;visibility:visible;mso-wrap-style:square;v-text-anchor:top" coordsize="138962,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" path="m,l138962,r,160183l,160183,,e" fillcolor="#d9d9d9" stroked="f" strokeweight="0">
                  <v:stroke endcap="round"/>
                  <v:path arrowok="t" textboxrect="0,0,138962,160183"/>
                </v:shape>
                <v:rect id="Rectangle 8771" o:spid="_x0000_s1695" style="position:absolute;left:3999;top:3562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" filled="f" stroked="f">
                  <v:textbox inset="0,0,0,0">
                    <w:txbxContent>
                      <w:p w14:paraId="4197D023" w14:textId="77777777" w:rsidR="00FE0D46" w:rsidRDefault="00FE0D46">
                        <w:pPr>
                          <w:spacing w:after="160" w:line="259" w:lineRule="auto"/>
                          <w:ind w:left="0" w:firstLine="0"/>
                          <w:jc w:val="left"/>
                        </w:pPr>
                        <w:r>
                          <w:rPr>
                            <w:rFonts w:ascii="Arial" w:eastAsia="Arial" w:hAnsi="Arial" w:cs="Arial"/>
                            <w:color w:val="1A1A1A"/>
                            <w:sz w:val="13"/>
                          </w:rPr>
                          <w:t>0</w:t>
                        </w:r>
                      </w:p>
                    </w:txbxContent>
                  </v:textbox>
                </v:rect>
                <v:shape id="Shape 8818" o:spid="_x0000_s1696" style="position:absolute;left:3735;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" path="m,25503l,e" filled="f" strokecolor="#333" strokeweight=".27664mm">
                  <v:path arrowok="t" textboxrect="0,0,0,25503"/>
                </v:shape>
                <v:shape id="Shape 8819" o:spid="_x0000_s1697" style="position:absolute;left:4066;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" path="m,25503l,e" filled="f" strokecolor="#333" strokeweight=".27664mm">
                  <v:path arrowok="t" textboxrect="0,0,0,25503"/>
                </v:shape>
                <v:shape id="Shape 8820" o:spid="_x0000_s1698" style="position:absolute;left:4397;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" path="m,25503l,e" filled="f" strokecolor="#333" strokeweight=".27664mm">
                  <v:path arrowok="t" textboxrect="0,0,0,25503"/>
                </v:shape>
                <v:shape id="Shape 8821" o:spid="_x0000_s1699" style="position:absolute;left:4728;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" path="m,25503l,e" filled="f" strokecolor="#333" strokeweight=".27664mm">
                  <v:path arrowok="t" textboxrect="0,0,0,25503"/>
                </v:shape>
                <v:rect id="Rectangle 8822" o:spid="_x0000_s1700" style="position:absolute;left:3503;top:3718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14:paraId="64B6A4E1" w14:textId="77777777" w:rsidR="00FE0D46" w:rsidRDefault="00FE0D46">
                        <w:pPr>
                          <w:spacing w:after="160" w:line="259" w:lineRule="auto"/>
                          <w:ind w:left="0" w:firstLine="0"/>
                          <w:jc w:val="left"/>
                        </w:pPr>
                        <w:r>
                          <w:rPr>
                            <w:rFonts w:ascii="Arial" w:eastAsia="Arial" w:hAnsi="Arial" w:cs="Arial"/>
                            <w:color w:val="4D4D4D"/>
                            <w:sz w:val="13"/>
                          </w:rPr>
                          <w:t>1</w:t>
                        </w:r>
                      </w:p>
                    </w:txbxContent>
                  </v:textbox>
                </v:rect>
                <v:rect id="Rectangle 8823" o:spid="_x0000_s1701" style="position:absolute;left:3833;top:3718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14:paraId="2B0E7070" w14:textId="77777777" w:rsidR="00FE0D46" w:rsidRDefault="00FE0D46">
                        <w:pPr>
                          <w:spacing w:after="160" w:line="259" w:lineRule="auto"/>
                          <w:ind w:left="0" w:firstLine="0"/>
                          <w:jc w:val="left"/>
                        </w:pPr>
                        <w:r>
                          <w:rPr>
                            <w:rFonts w:ascii="Arial" w:eastAsia="Arial" w:hAnsi="Arial" w:cs="Arial"/>
                            <w:color w:val="4D4D4D"/>
                            <w:sz w:val="13"/>
                          </w:rPr>
                          <w:t>2</w:t>
                        </w:r>
                      </w:p>
                    </w:txbxContent>
                  </v:textbox>
                </v:rect>
                <v:rect id="Rectangle 8824" o:spid="_x0000_s1702" style="position:absolute;left:4164;top:3718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14:paraId="61E5977D" w14:textId="77777777" w:rsidR="00FE0D46" w:rsidRDefault="00FE0D46">
                        <w:pPr>
                          <w:spacing w:after="160" w:line="259" w:lineRule="auto"/>
                          <w:ind w:left="0" w:firstLine="0"/>
                          <w:jc w:val="left"/>
                        </w:pPr>
                        <w:r>
                          <w:rPr>
                            <w:rFonts w:ascii="Arial" w:eastAsia="Arial" w:hAnsi="Arial" w:cs="Arial"/>
                            <w:color w:val="4D4D4D"/>
                            <w:sz w:val="13"/>
                          </w:rPr>
                          <w:t>3</w:t>
                        </w:r>
                      </w:p>
                    </w:txbxContent>
                  </v:textbox>
                </v:rect>
                <v:rect id="Rectangle 8825" o:spid="_x0000_s1703" style="position:absolute;left:4495;top:3718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40xQAAAN0AAAAPAAAAZHJzL2Rvd25yZXYueG1sRI9Bi8Iw&#10;FITvgv8hPGFvmioo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CrYH40xQAAAN0AAAAP&#10;AAAAAAAAAAAAAAAAAAcCAABkcnMvZG93bnJldi54bWxQSwUGAAAAAAMAAwC3AAAA+QIAAAAA&#10;" filled="f" stroked="f">
                  <v:textbox inset="0,0,0,0">
                    <w:txbxContent>
                      <w:p w14:paraId="300F6F06" w14:textId="77777777" w:rsidR="00FE0D46" w:rsidRDefault="00FE0D46">
                        <w:pPr>
                          <w:spacing w:after="160" w:line="259" w:lineRule="auto"/>
                          <w:ind w:left="0" w:firstLine="0"/>
                          <w:jc w:val="left"/>
                        </w:pPr>
                        <w:r>
                          <w:rPr>
                            <w:rFonts w:ascii="Arial" w:eastAsia="Arial" w:hAnsi="Arial" w:cs="Arial"/>
                            <w:color w:val="4D4D4D"/>
                            <w:sz w:val="13"/>
                          </w:rPr>
                          <w:t>4</w:t>
                        </w:r>
                      </w:p>
                    </w:txbxContent>
                  </v:textbox>
                </v:rect>
                <v:rect id="Rectangle 9006" o:spid="_x0000_s1704" style="position:absolute;left:2612;top:33229;width:61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" filled="f" stroked="f">
                  <v:textbox inset="0,0,0,0">
                    <w:txbxContent>
                      <w:p w14:paraId="66EBEE8B" w14:textId="77777777" w:rsidR="00FE0D46" w:rsidRDefault="00FE0D46">
                        <w:pPr>
                          <w:spacing w:after="160" w:line="259" w:lineRule="auto"/>
                          <w:ind w:left="0" w:firstLine="0"/>
                          <w:jc w:val="left"/>
                        </w:pPr>
                        <w:r>
                          <w:rPr>
                            <w:rFonts w:ascii="Arial" w:eastAsia="Arial" w:hAnsi="Arial" w:cs="Arial"/>
                            <w:color w:val="4D4D4D"/>
                            <w:sz w:val="13"/>
                          </w:rPr>
                          <w:t>0</w:t>
                        </w:r>
                      </w:p>
                    </w:txbxContent>
                  </v:textbox>
                </v:rect>
                <v:rect id="Rectangle 9007" o:spid="_x0000_s1705" style="position:absolute;left:1215;top:24180;width:2478;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" filled="f" stroked="f">
                  <v:textbox inset="0,0,0,0">
                    <w:txbxContent>
                      <w:p w14:paraId="0B3C8DF2" w14:textId="77777777" w:rsidR="00FE0D46" w:rsidRDefault="00FE0D46">
                        <w:pPr>
                          <w:spacing w:after="160" w:line="259" w:lineRule="auto"/>
                          <w:ind w:left="0" w:firstLine="0"/>
                          <w:jc w:val="left"/>
                        </w:pPr>
                        <w:r>
                          <w:rPr>
                            <w:rFonts w:ascii="Arial" w:eastAsia="Arial" w:hAnsi="Arial" w:cs="Arial"/>
                            <w:color w:val="4D4D4D"/>
                            <w:sz w:val="13"/>
                          </w:rPr>
                          <w:t>1000</w:t>
                        </w:r>
                      </w:p>
                    </w:txbxContent>
                  </v:textbox>
                </v:rect>
                <v:rect id="Rectangle 9008" o:spid="_x0000_s1706" style="position:absolute;left:1215;top:15132;width:2478;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" filled="f" stroked="f">
                  <v:textbox inset="0,0,0,0">
                    <w:txbxContent>
                      <w:p w14:paraId="7A38FDBD" w14:textId="77777777" w:rsidR="00FE0D46" w:rsidRDefault="00FE0D46">
                        <w:pPr>
                          <w:spacing w:after="160" w:line="259" w:lineRule="auto"/>
                          <w:ind w:left="0" w:firstLine="0"/>
                          <w:jc w:val="left"/>
                        </w:pPr>
                        <w:r>
                          <w:rPr>
                            <w:rFonts w:ascii="Arial" w:eastAsia="Arial" w:hAnsi="Arial" w:cs="Arial"/>
                            <w:color w:val="4D4D4D"/>
                            <w:sz w:val="13"/>
                          </w:rPr>
                          <w:t>2000</w:t>
                        </w:r>
                      </w:p>
                    </w:txbxContent>
                  </v:textbox>
                </v:rect>
                <v:rect id="Rectangle 9009" o:spid="_x0000_s1707" style="position:absolute;left:1215;top:6082;width:2478;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" filled="f" stroked="f">
                  <v:textbox inset="0,0,0,0">
                    <w:txbxContent>
                      <w:p w14:paraId="6696EE08" w14:textId="77777777" w:rsidR="00FE0D46" w:rsidRDefault="00FE0D46">
                        <w:pPr>
                          <w:spacing w:after="160" w:line="259" w:lineRule="auto"/>
                          <w:ind w:left="0" w:firstLine="0"/>
                          <w:jc w:val="left"/>
                        </w:pPr>
                        <w:r>
                          <w:rPr>
                            <w:rFonts w:ascii="Arial" w:eastAsia="Arial" w:hAnsi="Arial" w:cs="Arial"/>
                            <w:color w:val="4D4D4D"/>
                            <w:sz w:val="13"/>
                          </w:rPr>
                          <w:t>3000</w:t>
                        </w:r>
                      </w:p>
                    </w:txbxContent>
                  </v:textbox>
                </v:rect>
                <v:shape id="Shape 9010" o:spid="_x0000_s1708" style="position:absolute;left:3281;top:33530;width:255;height:0;visibility:visible;mso-wrap-style:square;v-text-anchor:top" coordsize="2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" path="m,l25503,e" filled="f" strokecolor="#333" strokeweight=".27664mm">
                  <v:path arrowok="t" textboxrect="0,0,25503,0"/>
                </v:shape>
                <v:shape id="Shape 9011" o:spid="_x0000_s1709" style="position:absolute;left:3281;top:24480;width:255;height:0;visibility:visible;mso-wrap-style:square;v-text-anchor:top" coordsize="2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" path="m,l25503,e" filled="f" strokecolor="#333" strokeweight=".27664mm">
                  <v:path arrowok="t" textboxrect="0,0,25503,0"/>
                </v:shape>
                <v:shape id="Shape 9012" o:spid="_x0000_s1710" style="position:absolute;left:3281;top:15431;width:255;height:0;visibility:visible;mso-wrap-style:square;v-text-anchor:top" coordsize="2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" path="m,l25503,e" filled="f" strokecolor="#333" strokeweight=".27664mm">
                  <v:path arrowok="t" textboxrect="0,0,25503,0"/>
                </v:shape>
                <v:shape id="Shape 9013" o:spid="_x0000_s1711" style="position:absolute;left:3281;top:6383;width:255;height:0;visibility:visible;mso-wrap-style:square;v-text-anchor:top" coordsize="2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" path="m,l25503,e" filled="f" strokecolor="#333" strokeweight=".27664mm">
                  <v:path arrowok="t" textboxrect="0,0,25503,0"/>
                </v:shape>
                <v:rect id="Rectangle 9015" o:spid="_x0000_s1712" style="position:absolute;left:-1641;top:16370;width:4541;height:1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" filled="f" stroked="f">
                  <v:textbox inset="0,0,0,0">
                    <w:txbxContent>
                      <w:p w14:paraId="14E60129" w14:textId="77777777" w:rsidR="00FE0D46" w:rsidRDefault="00FE0D46">
                        <w:pPr>
                          <w:spacing w:after="160" w:line="259" w:lineRule="auto"/>
                          <w:ind w:left="0" w:firstLine="0"/>
                          <w:jc w:val="left"/>
                        </w:pPr>
                        <w:r>
                          <w:rPr>
                            <w:rFonts w:ascii="Arial" w:eastAsia="Arial" w:hAnsi="Arial" w:cs="Arial"/>
                            <w:sz w:val="16"/>
                          </w:rPr>
                          <w:t>amount</w:t>
                        </w:r>
                      </w:p>
                    </w:txbxContent>
                  </v:textbox>
                </v:rect>
                <w10:anchorlock/>
              </v:group>
            </w:pict>
          </mc:Fallback>
        </mc:AlternateContent>
      </w:r>
      <w:r w:rsidRPr="00DB5C50">
        <w:rPr>
          <w:rFonts w:ascii="Arial" w:eastAsia="Arial" w:hAnsi="Arial" w:cs="Arial"/>
          <w:color w:val="4D4D4D"/>
          <w:sz w:val="13"/>
          <w:lang w:val="en-US"/>
        </w:rPr>
        <w:t xml:space="preserve"> 1234 1234 1234 1234 1234 123 1234 1234 1234 1234 1234 1234 1234 1234 </w:t>
      </w:r>
      <w:r w:rsidRPr="00DB5C50">
        <w:rPr>
          <w:rFonts w:ascii="Arial" w:eastAsia="Arial" w:hAnsi="Arial" w:cs="Arial"/>
          <w:color w:val="4D4D4D"/>
          <w:sz w:val="13"/>
          <w:lang w:val="en-US"/>
        </w:rPr>
        <w:lastRenderedPageBreak/>
        <w:t xml:space="preserve">1234 1234 1234 1234 1234 1234 1234 1234 </w:t>
      </w:r>
      <w:r>
        <w:rPr>
          <w:noProof/>
          <w:sz w:val="22"/>
        </w:rPr>
        <mc:AlternateContent>
          <mc:Choice Requires="wpg">
            <w:drawing>
              <wp:inline distT="0" distB="0" distL="0" distR="0" wp14:anchorId="40B50027" wp14:editId="7AD3B7EC">
                <wp:extent cx="520796" cy="3796216"/>
                <wp:effectExtent l="0" t="0" r="0" b="0"/>
                <wp:docPr id="132210" name="Group 132210"/>
                <wp:cNvGraphicFramePr/>
                <a:graphic xmlns:a="http://schemas.openxmlformats.org/drawingml/2006/main">
                  <a:graphicData uri="http://schemas.microsoft.com/office/word/2010/wordprocessingGroup">
                    <wpg:wgp>
                      <wpg:cNvGrpSpPr/>
                      <wpg:grpSpPr>
                        <a:xfrm>
                          <a:off x="0" y="0"/>
                          <a:ext cx="520796" cy="3796216"/>
                          <a:chOff x="0" y="0"/>
                          <a:chExt cx="520796" cy="3796216"/>
                        </a:xfrm>
                      </wpg:grpSpPr>
                      <wps:wsp>
                        <wps:cNvPr id="140011" name="Shape 140011"/>
                        <wps:cNvSpPr/>
                        <wps:spPr>
                          <a:xfrm>
                            <a:off x="3444" y="0"/>
                            <a:ext cx="105920" cy="3512680"/>
                          </a:xfrm>
                          <a:custGeom>
                            <a:avLst/>
                            <a:gdLst/>
                            <a:ahLst/>
                            <a:cxnLst/>
                            <a:rect l="0" t="0" r="0" b="0"/>
                            <a:pathLst>
                              <a:path w="105920" h="3512680">
                                <a:moveTo>
                                  <a:pt x="0" y="0"/>
                                </a:moveTo>
                                <a:lnTo>
                                  <a:pt x="105920" y="0"/>
                                </a:lnTo>
                                <a:lnTo>
                                  <a:pt x="105920" y="3512680"/>
                                </a:lnTo>
                                <a:lnTo>
                                  <a:pt x="0" y="3512680"/>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8756" name="Shape 8756"/>
                        <wps:cNvSpPr/>
                        <wps:spPr>
                          <a:xfrm>
                            <a:off x="3444" y="2900613"/>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57" name="Shape 8757"/>
                        <wps:cNvSpPr/>
                        <wps:spPr>
                          <a:xfrm>
                            <a:off x="3444" y="1995638"/>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58" name="Shape 8758"/>
                        <wps:cNvSpPr/>
                        <wps:spPr>
                          <a:xfrm>
                            <a:off x="3444" y="1090755"/>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59" name="Shape 8759"/>
                        <wps:cNvSpPr/>
                        <wps:spPr>
                          <a:xfrm>
                            <a:off x="3444" y="185872"/>
                            <a:ext cx="105920" cy="0"/>
                          </a:xfrm>
                          <a:custGeom>
                            <a:avLst/>
                            <a:gdLst/>
                            <a:ahLst/>
                            <a:cxnLst/>
                            <a:rect l="0" t="0" r="0" b="0"/>
                            <a:pathLst>
                              <a:path w="105920">
                                <a:moveTo>
                                  <a:pt x="0" y="0"/>
                                </a:moveTo>
                                <a:lnTo>
                                  <a:pt x="105920" y="0"/>
                                </a:lnTo>
                              </a:path>
                            </a:pathLst>
                          </a:custGeom>
                          <a:ln w="4933" cap="flat">
                            <a:round/>
                          </a:ln>
                        </wps:spPr>
                        <wps:style>
                          <a:lnRef idx="1">
                            <a:srgbClr val="FFFFFF"/>
                          </a:lnRef>
                          <a:fillRef idx="0">
                            <a:srgbClr val="000000">
                              <a:alpha val="0"/>
                            </a:srgbClr>
                          </a:fillRef>
                          <a:effectRef idx="0">
                            <a:scrgbClr r="0" g="0" b="0"/>
                          </a:effectRef>
                          <a:fontRef idx="none"/>
                        </wps:style>
                        <wps:bodyPr/>
                      </wps:wsp>
                      <wps:wsp>
                        <wps:cNvPr id="8760" name="Shape 8760"/>
                        <wps:cNvSpPr/>
                        <wps:spPr>
                          <a:xfrm>
                            <a:off x="3444" y="3353054"/>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1" name="Shape 8761"/>
                        <wps:cNvSpPr/>
                        <wps:spPr>
                          <a:xfrm>
                            <a:off x="3444" y="2448079"/>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2" name="Shape 8762"/>
                        <wps:cNvSpPr/>
                        <wps:spPr>
                          <a:xfrm>
                            <a:off x="3444" y="1543196"/>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3" name="Shape 8763"/>
                        <wps:cNvSpPr/>
                        <wps:spPr>
                          <a:xfrm>
                            <a:off x="3444" y="638314"/>
                            <a:ext cx="105920" cy="0"/>
                          </a:xfrm>
                          <a:custGeom>
                            <a:avLst/>
                            <a:gdLst/>
                            <a:ahLst/>
                            <a:cxnLst/>
                            <a:rect l="0" t="0" r="0" b="0"/>
                            <a:pathLst>
                              <a:path w="105920">
                                <a:moveTo>
                                  <a:pt x="0" y="0"/>
                                </a:moveTo>
                                <a:lnTo>
                                  <a:pt x="10592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4" name="Shape 8764"/>
                        <wps:cNvSpPr/>
                        <wps:spPr>
                          <a:xfrm>
                            <a:off x="2326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5" name="Shape 8765"/>
                        <wps:cNvSpPr/>
                        <wps:spPr>
                          <a:xfrm>
                            <a:off x="56404"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8766" name="Shape 8766"/>
                        <wps:cNvSpPr/>
                        <wps:spPr>
                          <a:xfrm>
                            <a:off x="89539" y="0"/>
                            <a:ext cx="0" cy="3512680"/>
                          </a:xfrm>
                          <a:custGeom>
                            <a:avLst/>
                            <a:gdLst/>
                            <a:ahLst/>
                            <a:cxnLst/>
                            <a:rect l="0" t="0" r="0" b="0"/>
                            <a:pathLst>
                              <a:path h="3512680">
                                <a:moveTo>
                                  <a:pt x="0" y="3512680"/>
                                </a:moveTo>
                                <a:lnTo>
                                  <a:pt x="0" y="0"/>
                                </a:lnTo>
                              </a:path>
                            </a:pathLst>
                          </a:custGeom>
                          <a:ln w="9959" cap="flat">
                            <a:round/>
                          </a:ln>
                        </wps:spPr>
                        <wps:style>
                          <a:lnRef idx="1">
                            <a:srgbClr val="FFFFFF"/>
                          </a:lnRef>
                          <a:fillRef idx="0">
                            <a:srgbClr val="000000">
                              <a:alpha val="0"/>
                            </a:srgbClr>
                          </a:fillRef>
                          <a:effectRef idx="0">
                            <a:scrgbClr r="0" g="0" b="0"/>
                          </a:effectRef>
                          <a:fontRef idx="none"/>
                        </wps:style>
                        <wps:bodyPr/>
                      </wps:wsp>
                      <wps:wsp>
                        <wps:cNvPr id="140012" name="Shape 140012"/>
                        <wps:cNvSpPr/>
                        <wps:spPr>
                          <a:xfrm>
                            <a:off x="8377" y="2973026"/>
                            <a:ext cx="29784" cy="380028"/>
                          </a:xfrm>
                          <a:custGeom>
                            <a:avLst/>
                            <a:gdLst/>
                            <a:ahLst/>
                            <a:cxnLst/>
                            <a:rect l="0" t="0" r="0" b="0"/>
                            <a:pathLst>
                              <a:path w="29784" h="380028">
                                <a:moveTo>
                                  <a:pt x="0" y="0"/>
                                </a:moveTo>
                                <a:lnTo>
                                  <a:pt x="29784" y="0"/>
                                </a:lnTo>
                                <a:lnTo>
                                  <a:pt x="29784" y="380028"/>
                                </a:lnTo>
                                <a:lnTo>
                                  <a:pt x="0" y="38002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140013" name="Shape 140013"/>
                        <wps:cNvSpPr/>
                        <wps:spPr>
                          <a:xfrm>
                            <a:off x="41512" y="608530"/>
                            <a:ext cx="29784" cy="2744525"/>
                          </a:xfrm>
                          <a:custGeom>
                            <a:avLst/>
                            <a:gdLst/>
                            <a:ahLst/>
                            <a:cxnLst/>
                            <a:rect l="0" t="0" r="0" b="0"/>
                            <a:pathLst>
                              <a:path w="29784" h="2744525">
                                <a:moveTo>
                                  <a:pt x="0" y="0"/>
                                </a:moveTo>
                                <a:lnTo>
                                  <a:pt x="29784" y="0"/>
                                </a:lnTo>
                                <a:lnTo>
                                  <a:pt x="29784" y="2744525"/>
                                </a:lnTo>
                                <a:lnTo>
                                  <a:pt x="0" y="2744525"/>
                                </a:lnTo>
                                <a:lnTo>
                                  <a:pt x="0" y="0"/>
                                </a:lnTo>
                              </a:path>
                            </a:pathLst>
                          </a:custGeom>
                          <a:ln w="0" cap="flat">
                            <a:round/>
                          </a:ln>
                        </wps:spPr>
                        <wps:style>
                          <a:lnRef idx="0">
                            <a:srgbClr val="000000">
                              <a:alpha val="0"/>
                            </a:srgbClr>
                          </a:lnRef>
                          <a:fillRef idx="1">
                            <a:srgbClr val="7BAD00"/>
                          </a:fillRef>
                          <a:effectRef idx="0">
                            <a:scrgbClr r="0" g="0" b="0"/>
                          </a:effectRef>
                          <a:fontRef idx="none"/>
                        </wps:style>
                        <wps:bodyPr/>
                      </wps:wsp>
                      <wps:wsp>
                        <wps:cNvPr id="140014" name="Shape 140014"/>
                        <wps:cNvSpPr/>
                        <wps:spPr>
                          <a:xfrm>
                            <a:off x="74647" y="3172953"/>
                            <a:ext cx="29785" cy="180101"/>
                          </a:xfrm>
                          <a:custGeom>
                            <a:avLst/>
                            <a:gdLst/>
                            <a:ahLst/>
                            <a:cxnLst/>
                            <a:rect l="0" t="0" r="0" b="0"/>
                            <a:pathLst>
                              <a:path w="29785" h="180101">
                                <a:moveTo>
                                  <a:pt x="0" y="0"/>
                                </a:moveTo>
                                <a:lnTo>
                                  <a:pt x="29785" y="0"/>
                                </a:lnTo>
                                <a:lnTo>
                                  <a:pt x="29785" y="180101"/>
                                </a:lnTo>
                                <a:lnTo>
                                  <a:pt x="0" y="18010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140015" name="Shape 140015"/>
                        <wps:cNvSpPr/>
                        <wps:spPr>
                          <a:xfrm>
                            <a:off x="3444" y="3512680"/>
                            <a:ext cx="105920" cy="160183"/>
                          </a:xfrm>
                          <a:custGeom>
                            <a:avLst/>
                            <a:gdLst/>
                            <a:ahLst/>
                            <a:cxnLst/>
                            <a:rect l="0" t="0" r="0" b="0"/>
                            <a:pathLst>
                              <a:path w="105920" h="160183">
                                <a:moveTo>
                                  <a:pt x="0" y="0"/>
                                </a:moveTo>
                                <a:lnTo>
                                  <a:pt x="105920" y="0"/>
                                </a:lnTo>
                                <a:lnTo>
                                  <a:pt x="105920" y="160183"/>
                                </a:lnTo>
                                <a:lnTo>
                                  <a:pt x="0" y="16018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8817" name="Rectangle 8817"/>
                        <wps:cNvSpPr/>
                        <wps:spPr>
                          <a:xfrm>
                            <a:off x="9866" y="3562735"/>
                            <a:ext cx="123890" cy="103056"/>
                          </a:xfrm>
                          <a:prstGeom prst="rect">
                            <a:avLst/>
                          </a:prstGeom>
                          <a:ln>
                            <a:noFill/>
                          </a:ln>
                        </wps:spPr>
                        <wps:txbx>
                          <w:txbxContent>
                            <w:p w14:paraId="34658307" w14:textId="77777777" w:rsidR="00FE0D46" w:rsidRDefault="00FE0D46">
                              <w:pPr>
                                <w:spacing w:after="160" w:line="259" w:lineRule="auto"/>
                                <w:ind w:left="0" w:firstLine="0"/>
                                <w:jc w:val="left"/>
                              </w:pPr>
                              <w:r>
                                <w:rPr>
                                  <w:rFonts w:ascii="Arial" w:eastAsia="Arial" w:hAnsi="Arial" w:cs="Arial"/>
                                  <w:color w:val="1A1A1A"/>
                                  <w:sz w:val="13"/>
                                </w:rPr>
                                <w:t>23</w:t>
                              </w:r>
                            </w:p>
                          </w:txbxContent>
                        </wps:txbx>
                        <wps:bodyPr horzOverflow="overflow" vert="horz" lIns="0" tIns="0" rIns="0" bIns="0" rtlCol="0">
                          <a:noAutofit/>
                        </wps:bodyPr>
                      </wps:wsp>
                      <wps:wsp>
                        <wps:cNvPr id="9000" name="Shape 9000"/>
                        <wps:cNvSpPr/>
                        <wps:spPr>
                          <a:xfrm>
                            <a:off x="2326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01" name="Shape 9001"/>
                        <wps:cNvSpPr/>
                        <wps:spPr>
                          <a:xfrm>
                            <a:off x="56404"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02" name="Shape 9002"/>
                        <wps:cNvSpPr/>
                        <wps:spPr>
                          <a:xfrm>
                            <a:off x="89539" y="3672863"/>
                            <a:ext cx="0" cy="25503"/>
                          </a:xfrm>
                          <a:custGeom>
                            <a:avLst/>
                            <a:gdLst/>
                            <a:ahLst/>
                            <a:cxnLst/>
                            <a:rect l="0" t="0" r="0" b="0"/>
                            <a:pathLst>
                              <a:path h="25503">
                                <a:moveTo>
                                  <a:pt x="0" y="25503"/>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03" name="Rectangle 9003"/>
                        <wps:cNvSpPr/>
                        <wps:spPr>
                          <a:xfrm>
                            <a:off x="0" y="3718730"/>
                            <a:ext cx="61945" cy="103056"/>
                          </a:xfrm>
                          <a:prstGeom prst="rect">
                            <a:avLst/>
                          </a:prstGeom>
                          <a:ln>
                            <a:noFill/>
                          </a:ln>
                        </wps:spPr>
                        <wps:txbx>
                          <w:txbxContent>
                            <w:p w14:paraId="5115F184" w14:textId="77777777" w:rsidR="00FE0D46" w:rsidRDefault="00FE0D46">
                              <w:pPr>
                                <w:spacing w:after="160" w:line="259" w:lineRule="auto"/>
                                <w:ind w:left="0" w:firstLine="0"/>
                                <w:jc w:val="left"/>
                              </w:pPr>
                              <w:r>
                                <w:rPr>
                                  <w:rFonts w:ascii="Arial" w:eastAsia="Arial" w:hAnsi="Arial" w:cs="Arial"/>
                                  <w:color w:val="4D4D4D"/>
                                  <w:sz w:val="13"/>
                                </w:rPr>
                                <w:t>1</w:t>
                              </w:r>
                            </w:p>
                          </w:txbxContent>
                        </wps:txbx>
                        <wps:bodyPr horzOverflow="overflow" vert="horz" lIns="0" tIns="0" rIns="0" bIns="0" rtlCol="0">
                          <a:noAutofit/>
                        </wps:bodyPr>
                      </wps:wsp>
                      <wps:wsp>
                        <wps:cNvPr id="9004" name="Rectangle 9004"/>
                        <wps:cNvSpPr/>
                        <wps:spPr>
                          <a:xfrm>
                            <a:off x="33135" y="3718730"/>
                            <a:ext cx="61945" cy="103056"/>
                          </a:xfrm>
                          <a:prstGeom prst="rect">
                            <a:avLst/>
                          </a:prstGeom>
                          <a:ln>
                            <a:noFill/>
                          </a:ln>
                        </wps:spPr>
                        <wps:txbx>
                          <w:txbxContent>
                            <w:p w14:paraId="7A18B328" w14:textId="77777777" w:rsidR="00FE0D46" w:rsidRDefault="00FE0D46">
                              <w:pPr>
                                <w:spacing w:after="160" w:line="259" w:lineRule="auto"/>
                                <w:ind w:left="0" w:firstLine="0"/>
                                <w:jc w:val="left"/>
                              </w:pPr>
                              <w:r>
                                <w:rPr>
                                  <w:rFonts w:ascii="Arial" w:eastAsia="Arial" w:hAnsi="Arial" w:cs="Arial"/>
                                  <w:color w:val="4D4D4D"/>
                                  <w:sz w:val="13"/>
                                </w:rPr>
                                <w:t>2</w:t>
                              </w:r>
                            </w:p>
                          </w:txbxContent>
                        </wps:txbx>
                        <wps:bodyPr horzOverflow="overflow" vert="horz" lIns="0" tIns="0" rIns="0" bIns="0" rtlCol="0">
                          <a:noAutofit/>
                        </wps:bodyPr>
                      </wps:wsp>
                      <wps:wsp>
                        <wps:cNvPr id="9005" name="Rectangle 9005"/>
                        <wps:cNvSpPr/>
                        <wps:spPr>
                          <a:xfrm>
                            <a:off x="66177" y="3718730"/>
                            <a:ext cx="61945" cy="103056"/>
                          </a:xfrm>
                          <a:prstGeom prst="rect">
                            <a:avLst/>
                          </a:prstGeom>
                          <a:ln>
                            <a:noFill/>
                          </a:ln>
                        </wps:spPr>
                        <wps:txbx>
                          <w:txbxContent>
                            <w:p w14:paraId="68015E0B" w14:textId="77777777" w:rsidR="00FE0D46" w:rsidRDefault="00FE0D46">
                              <w:pPr>
                                <w:spacing w:after="160" w:line="259" w:lineRule="auto"/>
                                <w:ind w:left="0" w:firstLine="0"/>
                                <w:jc w:val="left"/>
                              </w:pPr>
                              <w:r>
                                <w:rPr>
                                  <w:rFonts w:ascii="Arial" w:eastAsia="Arial" w:hAnsi="Arial" w:cs="Arial"/>
                                  <w:color w:val="4D4D4D"/>
                                  <w:sz w:val="13"/>
                                </w:rPr>
                                <w:t>3</w:t>
                              </w:r>
                            </w:p>
                          </w:txbxContent>
                        </wps:txbx>
                        <wps:bodyPr horzOverflow="overflow" vert="horz" lIns="0" tIns="0" rIns="0" bIns="0" rtlCol="0">
                          <a:noAutofit/>
                        </wps:bodyPr>
                      </wps:wsp>
                      <wps:wsp>
                        <wps:cNvPr id="9017" name="Rectangle 9017"/>
                        <wps:cNvSpPr/>
                        <wps:spPr>
                          <a:xfrm>
                            <a:off x="262381" y="1372421"/>
                            <a:ext cx="295216" cy="125957"/>
                          </a:xfrm>
                          <a:prstGeom prst="rect">
                            <a:avLst/>
                          </a:prstGeom>
                          <a:ln>
                            <a:noFill/>
                          </a:ln>
                        </wps:spPr>
                        <wps:txbx>
                          <w:txbxContent>
                            <w:p w14:paraId="67644AA4" w14:textId="77777777" w:rsidR="00FE0D46" w:rsidRDefault="00FE0D46">
                              <w:pPr>
                                <w:spacing w:after="160" w:line="259" w:lineRule="auto"/>
                                <w:ind w:left="0" w:firstLine="0"/>
                                <w:jc w:val="left"/>
                              </w:pPr>
                              <w:r>
                                <w:rPr>
                                  <w:rFonts w:ascii="Arial" w:eastAsia="Arial" w:hAnsi="Arial" w:cs="Arial"/>
                                  <w:sz w:val="16"/>
                                </w:rPr>
                                <w:t>state</w:t>
                              </w:r>
                            </w:p>
                          </w:txbxContent>
                        </wps:txbx>
                        <wps:bodyPr horzOverflow="overflow" vert="horz" lIns="0" tIns="0" rIns="0" bIns="0" rtlCol="0">
                          <a:noAutofit/>
                        </wps:bodyPr>
                      </wps:wsp>
                      <wps:wsp>
                        <wps:cNvPr id="140016" name="Shape 140016"/>
                        <wps:cNvSpPr/>
                        <wps:spPr>
                          <a:xfrm>
                            <a:off x="262381" y="1508200"/>
                            <a:ext cx="160835" cy="160835"/>
                          </a:xfrm>
                          <a:custGeom>
                            <a:avLst/>
                            <a:gdLst/>
                            <a:ahLst/>
                            <a:cxnLst/>
                            <a:rect l="0" t="0" r="0" b="0"/>
                            <a:pathLst>
                              <a:path w="160835" h="160835">
                                <a:moveTo>
                                  <a:pt x="0" y="0"/>
                                </a:moveTo>
                                <a:lnTo>
                                  <a:pt x="160835" y="0"/>
                                </a:lnTo>
                                <a:lnTo>
                                  <a:pt x="160835" y="160835"/>
                                </a:lnTo>
                                <a:lnTo>
                                  <a:pt x="0" y="16083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140017" name="Shape 140017"/>
                        <wps:cNvSpPr/>
                        <wps:spPr>
                          <a:xfrm>
                            <a:off x="268989" y="1514808"/>
                            <a:ext cx="147618" cy="147618"/>
                          </a:xfrm>
                          <a:custGeom>
                            <a:avLst/>
                            <a:gdLst/>
                            <a:ahLst/>
                            <a:cxnLst/>
                            <a:rect l="0" t="0" r="0" b="0"/>
                            <a:pathLst>
                              <a:path w="147618" h="147618">
                                <a:moveTo>
                                  <a:pt x="0" y="0"/>
                                </a:moveTo>
                                <a:lnTo>
                                  <a:pt x="147618" y="0"/>
                                </a:lnTo>
                                <a:lnTo>
                                  <a:pt x="147618" y="147618"/>
                                </a:lnTo>
                                <a:lnTo>
                                  <a:pt x="0" y="147618"/>
                                </a:lnTo>
                                <a:lnTo>
                                  <a:pt x="0" y="0"/>
                                </a:lnTo>
                              </a:path>
                            </a:pathLst>
                          </a:custGeom>
                          <a:ln w="0" cap="rnd">
                            <a:round/>
                          </a:ln>
                        </wps:spPr>
                        <wps:style>
                          <a:lnRef idx="0">
                            <a:srgbClr val="000000">
                              <a:alpha val="0"/>
                            </a:srgbClr>
                          </a:lnRef>
                          <a:fillRef idx="1">
                            <a:srgbClr val="F8766C"/>
                          </a:fillRef>
                          <a:effectRef idx="0">
                            <a:scrgbClr r="0" g="0" b="0"/>
                          </a:effectRef>
                          <a:fontRef idx="none"/>
                        </wps:style>
                        <wps:bodyPr/>
                      </wps:wsp>
                      <wps:wsp>
                        <wps:cNvPr id="140018" name="Shape 140018"/>
                        <wps:cNvSpPr/>
                        <wps:spPr>
                          <a:xfrm>
                            <a:off x="262381" y="1669035"/>
                            <a:ext cx="160835" cy="160835"/>
                          </a:xfrm>
                          <a:custGeom>
                            <a:avLst/>
                            <a:gdLst/>
                            <a:ahLst/>
                            <a:cxnLst/>
                            <a:rect l="0" t="0" r="0" b="0"/>
                            <a:pathLst>
                              <a:path w="160835" h="160835">
                                <a:moveTo>
                                  <a:pt x="0" y="0"/>
                                </a:moveTo>
                                <a:lnTo>
                                  <a:pt x="160835" y="0"/>
                                </a:lnTo>
                                <a:lnTo>
                                  <a:pt x="160835" y="160835"/>
                                </a:lnTo>
                                <a:lnTo>
                                  <a:pt x="0" y="16083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140019" name="Shape 140019"/>
                        <wps:cNvSpPr/>
                        <wps:spPr>
                          <a:xfrm>
                            <a:off x="268989" y="1675643"/>
                            <a:ext cx="147618" cy="147618"/>
                          </a:xfrm>
                          <a:custGeom>
                            <a:avLst/>
                            <a:gdLst/>
                            <a:ahLst/>
                            <a:cxnLst/>
                            <a:rect l="0" t="0" r="0" b="0"/>
                            <a:pathLst>
                              <a:path w="147618" h="147618">
                                <a:moveTo>
                                  <a:pt x="0" y="0"/>
                                </a:moveTo>
                                <a:lnTo>
                                  <a:pt x="147618" y="0"/>
                                </a:lnTo>
                                <a:lnTo>
                                  <a:pt x="147618" y="147618"/>
                                </a:lnTo>
                                <a:lnTo>
                                  <a:pt x="0" y="147618"/>
                                </a:lnTo>
                                <a:lnTo>
                                  <a:pt x="0" y="0"/>
                                </a:lnTo>
                              </a:path>
                            </a:pathLst>
                          </a:custGeom>
                          <a:ln w="0" cap="rnd">
                            <a:round/>
                          </a:ln>
                        </wps:spPr>
                        <wps:style>
                          <a:lnRef idx="0">
                            <a:srgbClr val="000000">
                              <a:alpha val="0"/>
                            </a:srgbClr>
                          </a:lnRef>
                          <a:fillRef idx="1">
                            <a:srgbClr val="7BAD00"/>
                          </a:fillRef>
                          <a:effectRef idx="0">
                            <a:scrgbClr r="0" g="0" b="0"/>
                          </a:effectRef>
                          <a:fontRef idx="none"/>
                        </wps:style>
                        <wps:bodyPr/>
                      </wps:wsp>
                      <wps:wsp>
                        <wps:cNvPr id="140020" name="Shape 140020"/>
                        <wps:cNvSpPr/>
                        <wps:spPr>
                          <a:xfrm>
                            <a:off x="262381" y="1829869"/>
                            <a:ext cx="160835" cy="160835"/>
                          </a:xfrm>
                          <a:custGeom>
                            <a:avLst/>
                            <a:gdLst/>
                            <a:ahLst/>
                            <a:cxnLst/>
                            <a:rect l="0" t="0" r="0" b="0"/>
                            <a:pathLst>
                              <a:path w="160835" h="160835">
                                <a:moveTo>
                                  <a:pt x="0" y="0"/>
                                </a:moveTo>
                                <a:lnTo>
                                  <a:pt x="160835" y="0"/>
                                </a:lnTo>
                                <a:lnTo>
                                  <a:pt x="160835" y="160835"/>
                                </a:lnTo>
                                <a:lnTo>
                                  <a:pt x="0" y="16083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140021" name="Shape 140021"/>
                        <wps:cNvSpPr/>
                        <wps:spPr>
                          <a:xfrm>
                            <a:off x="268989" y="1836478"/>
                            <a:ext cx="147618" cy="147618"/>
                          </a:xfrm>
                          <a:custGeom>
                            <a:avLst/>
                            <a:gdLst/>
                            <a:ahLst/>
                            <a:cxnLst/>
                            <a:rect l="0" t="0" r="0" b="0"/>
                            <a:pathLst>
                              <a:path w="147618" h="147618">
                                <a:moveTo>
                                  <a:pt x="0" y="0"/>
                                </a:moveTo>
                                <a:lnTo>
                                  <a:pt x="147618" y="0"/>
                                </a:lnTo>
                                <a:lnTo>
                                  <a:pt x="147618" y="147618"/>
                                </a:lnTo>
                                <a:lnTo>
                                  <a:pt x="0" y="147618"/>
                                </a:lnTo>
                                <a:lnTo>
                                  <a:pt x="0" y="0"/>
                                </a:lnTo>
                              </a:path>
                            </a:pathLst>
                          </a:custGeom>
                          <a:ln w="0" cap="rnd">
                            <a:round/>
                          </a:ln>
                        </wps:spPr>
                        <wps:style>
                          <a:lnRef idx="0">
                            <a:srgbClr val="000000">
                              <a:alpha val="0"/>
                            </a:srgbClr>
                          </a:lnRef>
                          <a:fillRef idx="1">
                            <a:srgbClr val="00BEC4"/>
                          </a:fillRef>
                          <a:effectRef idx="0">
                            <a:scrgbClr r="0" g="0" b="0"/>
                          </a:effectRef>
                          <a:fontRef idx="none"/>
                        </wps:style>
                        <wps:bodyPr/>
                      </wps:wsp>
                      <wps:wsp>
                        <wps:cNvPr id="140022" name="Shape 140022"/>
                        <wps:cNvSpPr/>
                        <wps:spPr>
                          <a:xfrm>
                            <a:off x="262381" y="1990705"/>
                            <a:ext cx="160835" cy="160835"/>
                          </a:xfrm>
                          <a:custGeom>
                            <a:avLst/>
                            <a:gdLst/>
                            <a:ahLst/>
                            <a:cxnLst/>
                            <a:rect l="0" t="0" r="0" b="0"/>
                            <a:pathLst>
                              <a:path w="160835" h="160835">
                                <a:moveTo>
                                  <a:pt x="0" y="0"/>
                                </a:moveTo>
                                <a:lnTo>
                                  <a:pt x="160835" y="0"/>
                                </a:lnTo>
                                <a:lnTo>
                                  <a:pt x="160835" y="160835"/>
                                </a:lnTo>
                                <a:lnTo>
                                  <a:pt x="0" y="16083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140023" name="Shape 140023"/>
                        <wps:cNvSpPr/>
                        <wps:spPr>
                          <a:xfrm>
                            <a:off x="268989" y="1997313"/>
                            <a:ext cx="147618" cy="147618"/>
                          </a:xfrm>
                          <a:custGeom>
                            <a:avLst/>
                            <a:gdLst/>
                            <a:ahLst/>
                            <a:cxnLst/>
                            <a:rect l="0" t="0" r="0" b="0"/>
                            <a:pathLst>
                              <a:path w="147618" h="147618">
                                <a:moveTo>
                                  <a:pt x="0" y="0"/>
                                </a:moveTo>
                                <a:lnTo>
                                  <a:pt x="147618" y="0"/>
                                </a:lnTo>
                                <a:lnTo>
                                  <a:pt x="147618" y="147618"/>
                                </a:lnTo>
                                <a:lnTo>
                                  <a:pt x="0" y="147618"/>
                                </a:lnTo>
                                <a:lnTo>
                                  <a:pt x="0" y="0"/>
                                </a:lnTo>
                              </a:path>
                            </a:pathLst>
                          </a:custGeom>
                          <a:ln w="0" cap="rnd">
                            <a:round/>
                          </a:ln>
                        </wps:spPr>
                        <wps:style>
                          <a:lnRef idx="0">
                            <a:srgbClr val="000000">
                              <a:alpha val="0"/>
                            </a:srgbClr>
                          </a:lnRef>
                          <a:fillRef idx="1">
                            <a:srgbClr val="C67BFF"/>
                          </a:fillRef>
                          <a:effectRef idx="0">
                            <a:scrgbClr r="0" g="0" b="0"/>
                          </a:effectRef>
                          <a:fontRef idx="none"/>
                        </wps:style>
                        <wps:bodyPr/>
                      </wps:wsp>
                      <wps:wsp>
                        <wps:cNvPr id="9026" name="Rectangle 9026"/>
                        <wps:cNvSpPr/>
                        <wps:spPr>
                          <a:xfrm>
                            <a:off x="474221" y="1558535"/>
                            <a:ext cx="61945" cy="103057"/>
                          </a:xfrm>
                          <a:prstGeom prst="rect">
                            <a:avLst/>
                          </a:prstGeom>
                          <a:ln>
                            <a:noFill/>
                          </a:ln>
                        </wps:spPr>
                        <wps:txbx>
                          <w:txbxContent>
                            <w:p w14:paraId="75EFDA45" w14:textId="77777777" w:rsidR="00FE0D46" w:rsidRDefault="00FE0D46">
                              <w:pPr>
                                <w:spacing w:after="160" w:line="259" w:lineRule="auto"/>
                                <w:ind w:left="0" w:firstLine="0"/>
                                <w:jc w:val="left"/>
                              </w:pPr>
                              <w:r>
                                <w:rPr>
                                  <w:rFonts w:ascii="Arial" w:eastAsia="Arial" w:hAnsi="Arial" w:cs="Arial"/>
                                  <w:sz w:val="13"/>
                                </w:rPr>
                                <w:t>1</w:t>
                              </w:r>
                            </w:p>
                          </w:txbxContent>
                        </wps:txbx>
                        <wps:bodyPr horzOverflow="overflow" vert="horz" lIns="0" tIns="0" rIns="0" bIns="0" rtlCol="0">
                          <a:noAutofit/>
                        </wps:bodyPr>
                      </wps:wsp>
                      <wps:wsp>
                        <wps:cNvPr id="9027" name="Rectangle 9027"/>
                        <wps:cNvSpPr/>
                        <wps:spPr>
                          <a:xfrm>
                            <a:off x="474221" y="1719370"/>
                            <a:ext cx="61945" cy="103056"/>
                          </a:xfrm>
                          <a:prstGeom prst="rect">
                            <a:avLst/>
                          </a:prstGeom>
                          <a:ln>
                            <a:noFill/>
                          </a:ln>
                        </wps:spPr>
                        <wps:txbx>
                          <w:txbxContent>
                            <w:p w14:paraId="3CA60F0D" w14:textId="77777777" w:rsidR="00FE0D46" w:rsidRDefault="00FE0D46">
                              <w:pPr>
                                <w:spacing w:after="160" w:line="259" w:lineRule="auto"/>
                                <w:ind w:left="0" w:firstLine="0"/>
                                <w:jc w:val="left"/>
                              </w:pPr>
                              <w:r>
                                <w:rPr>
                                  <w:rFonts w:ascii="Arial" w:eastAsia="Arial" w:hAnsi="Arial" w:cs="Arial"/>
                                  <w:sz w:val="13"/>
                                </w:rPr>
                                <w:t>2</w:t>
                              </w:r>
                            </w:p>
                          </w:txbxContent>
                        </wps:txbx>
                        <wps:bodyPr horzOverflow="overflow" vert="horz" lIns="0" tIns="0" rIns="0" bIns="0" rtlCol="0">
                          <a:noAutofit/>
                        </wps:bodyPr>
                      </wps:wsp>
                      <wps:wsp>
                        <wps:cNvPr id="9028" name="Rectangle 9028"/>
                        <wps:cNvSpPr/>
                        <wps:spPr>
                          <a:xfrm>
                            <a:off x="474221" y="1880205"/>
                            <a:ext cx="61945" cy="103055"/>
                          </a:xfrm>
                          <a:prstGeom prst="rect">
                            <a:avLst/>
                          </a:prstGeom>
                          <a:ln>
                            <a:noFill/>
                          </a:ln>
                        </wps:spPr>
                        <wps:txbx>
                          <w:txbxContent>
                            <w:p w14:paraId="0C13D3E8" w14:textId="77777777" w:rsidR="00FE0D46" w:rsidRDefault="00FE0D46">
                              <w:pPr>
                                <w:spacing w:after="160" w:line="259" w:lineRule="auto"/>
                                <w:ind w:left="0" w:firstLine="0"/>
                                <w:jc w:val="left"/>
                              </w:pPr>
                              <w:r>
                                <w:rPr>
                                  <w:rFonts w:ascii="Arial" w:eastAsia="Arial" w:hAnsi="Arial" w:cs="Arial"/>
                                  <w:sz w:val="13"/>
                                </w:rPr>
                                <w:t>3</w:t>
                              </w:r>
                            </w:p>
                          </w:txbxContent>
                        </wps:txbx>
                        <wps:bodyPr horzOverflow="overflow" vert="horz" lIns="0" tIns="0" rIns="0" bIns="0" rtlCol="0">
                          <a:noAutofit/>
                        </wps:bodyPr>
                      </wps:wsp>
                      <wps:wsp>
                        <wps:cNvPr id="9029" name="Rectangle 9029"/>
                        <wps:cNvSpPr/>
                        <wps:spPr>
                          <a:xfrm>
                            <a:off x="474221" y="2041040"/>
                            <a:ext cx="61945" cy="103055"/>
                          </a:xfrm>
                          <a:prstGeom prst="rect">
                            <a:avLst/>
                          </a:prstGeom>
                          <a:ln>
                            <a:noFill/>
                          </a:ln>
                        </wps:spPr>
                        <wps:txbx>
                          <w:txbxContent>
                            <w:p w14:paraId="152A0A77" w14:textId="77777777" w:rsidR="00FE0D46" w:rsidRDefault="00FE0D46">
                              <w:pPr>
                                <w:spacing w:after="160" w:line="259" w:lineRule="auto"/>
                                <w:ind w:left="0" w:firstLine="0"/>
                                <w:jc w:val="left"/>
                              </w:pPr>
                              <w:r>
                                <w:rPr>
                                  <w:rFonts w:ascii="Arial" w:eastAsia="Arial" w:hAnsi="Arial" w:cs="Arial"/>
                                  <w:sz w:val="13"/>
                                </w:rPr>
                                <w:t>4</w:t>
                              </w:r>
                            </w:p>
                          </w:txbxContent>
                        </wps:txbx>
                        <wps:bodyPr horzOverflow="overflow" vert="horz" lIns="0" tIns="0" rIns="0" bIns="0" rtlCol="0">
                          <a:noAutofit/>
                        </wps:bodyPr>
                      </wps:wsp>
                    </wpg:wgp>
                  </a:graphicData>
                </a:graphic>
              </wp:inline>
            </w:drawing>
          </mc:Choice>
          <mc:Fallback>
            <w:pict>
              <v:group w14:anchorId="40B50027" id="Group 132210" o:spid="_x0000_s1713" style="width:41pt;height:298.9pt;mso-position-horizontal-relative:char;mso-position-vertical-relative:line" coordsize="5207,3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">
                <v:shape id="Shape 140011" o:spid="_x0000_s1714" style="position:absolute;left:34;width:1059;height:35126;visibility:visible;mso-wrap-style:square;v-text-anchor:top" coordsize="10592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" path="m,l105920,r,3512680l,3512680,,e" fillcolor="#ebebeb" stroked="f" strokeweight="0">
                  <v:stroke endcap="round"/>
                  <v:path arrowok="t" textboxrect="0,0,105920,3512680"/>
                </v:shape>
                <v:shape id="Shape 8756" o:spid="_x0000_s1715" style="position:absolute;left:34;top:29006;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" path="m,l105920,e" filled="f" strokecolor="white" strokeweight=".137mm">
                  <v:path arrowok="t" textboxrect="0,0,105920,0"/>
                </v:shape>
                <v:shape id="Shape 8757" o:spid="_x0000_s1716" style="position:absolute;left:34;top:19956;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" path="m,l105920,e" filled="f" strokecolor="white" strokeweight=".137mm">
                  <v:path arrowok="t" textboxrect="0,0,105920,0"/>
                </v:shape>
                <v:shape id="Shape 8758" o:spid="_x0000_s1717" style="position:absolute;left:34;top:10907;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" path="m,l105920,e" filled="f" strokecolor="white" strokeweight=".137mm">
                  <v:path arrowok="t" textboxrect="0,0,105920,0"/>
                </v:shape>
                <v:shape id="Shape 8759" o:spid="_x0000_s1718" style="position:absolute;left:34;top:1858;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" path="m,l105920,e" filled="f" strokecolor="white" strokeweight=".137mm">
                  <v:path arrowok="t" textboxrect="0,0,105920,0"/>
                </v:shape>
                <v:shape id="Shape 8760" o:spid="_x0000_s1719" style="position:absolute;left:34;top:33530;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" path="m,l105920,e" filled="f" strokecolor="white" strokeweight=".27664mm">
                  <v:path arrowok="t" textboxrect="0,0,105920,0"/>
                </v:shape>
                <v:shape id="Shape 8761" o:spid="_x0000_s1720" style="position:absolute;left:34;top:24480;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" path="m,l105920,e" filled="f" strokecolor="white" strokeweight=".27664mm">
                  <v:path arrowok="t" textboxrect="0,0,105920,0"/>
                </v:shape>
                <v:shape id="Shape 8762" o:spid="_x0000_s1721" style="position:absolute;left:34;top:15431;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" path="m,l105920,e" filled="f" strokecolor="white" strokeweight=".27664mm">
                  <v:path arrowok="t" textboxrect="0,0,105920,0"/>
                </v:shape>
                <v:shape id="Shape 8763" o:spid="_x0000_s1722" style="position:absolute;left:34;top:6383;width:1059;height:0;visibility:visible;mso-wrap-style:square;v-text-anchor:top" coordsize="10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" path="m,l105920,e" filled="f" strokecolor="white" strokeweight=".27664mm">
                  <v:path arrowok="t" textboxrect="0,0,105920,0"/>
                </v:shape>
                <v:shape id="Shape 8764" o:spid="_x0000_s1723" style="position:absolute;left:232;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" path="m,3512680l,e" filled="f" strokecolor="white" strokeweight=".27664mm">
                  <v:path arrowok="t" textboxrect="0,0,0,3512680"/>
                </v:shape>
                <v:shape id="Shape 8765" o:spid="_x0000_s1724" style="position:absolute;left:564;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" path="m,3512680l,e" filled="f" strokecolor="white" strokeweight=".27664mm">
                  <v:path arrowok="t" textboxrect="0,0,0,3512680"/>
                </v:shape>
                <v:shape id="Shape 8766" o:spid="_x0000_s1725" style="position:absolute;left:895;width:0;height:35126;visibility:visible;mso-wrap-style:square;v-text-anchor:top" coordsize="0,3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" path="m,3512680l,e" filled="f" strokecolor="white" strokeweight=".27664mm">
                  <v:path arrowok="t" textboxrect="0,0,0,3512680"/>
                </v:shape>
                <v:shape id="Shape 140012" o:spid="_x0000_s1726" style="position:absolute;left:83;top:29730;width:298;height:3800;visibility:visible;mso-wrap-style:square;v-text-anchor:top" coordsize="29784,38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" path="m,l29784,r,380028l,380028,,e" fillcolor="#f8766c" stroked="f" strokeweight="0">
                  <v:path arrowok="t" textboxrect="0,0,29784,380028"/>
                </v:shape>
                <v:shape id="Shape 140013" o:spid="_x0000_s1727" style="position:absolute;left:415;top:6085;width:297;height:27445;visibility:visible;mso-wrap-style:square;v-text-anchor:top" coordsize="29784,274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" path="m,l29784,r,2744525l,2744525,,e" fillcolor="#7bad00" stroked="f" strokeweight="0">
                  <v:path arrowok="t" textboxrect="0,0,29784,2744525"/>
                </v:shape>
                <v:shape id="Shape 140014" o:spid="_x0000_s1728" style="position:absolute;left:746;top:31729;width:298;height:1801;visibility:visible;mso-wrap-style:square;v-text-anchor:top" coordsize="29785,18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" path="m,l29785,r,180101l,180101,,e" fillcolor="#00bec4" stroked="f" strokeweight="0">
                  <v:path arrowok="t" textboxrect="0,0,29785,180101"/>
                </v:shape>
                <v:shape id="Shape 140015" o:spid="_x0000_s1729" style="position:absolute;left:34;top:35126;width:1059;height:1602;visibility:visible;mso-wrap-style:square;v-text-anchor:top" coordsize="105920,16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" path="m,l105920,r,160183l,160183,,e" fillcolor="#d9d9d9" stroked="f" strokeweight="0">
                  <v:stroke endcap="round"/>
                  <v:path arrowok="t" textboxrect="0,0,105920,160183"/>
                </v:shape>
                <v:rect id="Rectangle 8817" o:spid="_x0000_s1730" style="position:absolute;left:98;top:35627;width:123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" filled="f" stroked="f">
                  <v:textbox inset="0,0,0,0">
                    <w:txbxContent>
                      <w:p w14:paraId="34658307" w14:textId="77777777" w:rsidR="00FE0D46" w:rsidRDefault="00FE0D46">
                        <w:pPr>
                          <w:spacing w:after="160" w:line="259" w:lineRule="auto"/>
                          <w:ind w:left="0" w:firstLine="0"/>
                          <w:jc w:val="left"/>
                        </w:pPr>
                        <w:r>
                          <w:rPr>
                            <w:rFonts w:ascii="Arial" w:eastAsia="Arial" w:hAnsi="Arial" w:cs="Arial"/>
                            <w:color w:val="1A1A1A"/>
                            <w:sz w:val="13"/>
                          </w:rPr>
                          <w:t>23</w:t>
                        </w:r>
                      </w:p>
                    </w:txbxContent>
                  </v:textbox>
                </v:rect>
                <v:shape id="Shape 9000" o:spid="_x0000_s1731" style="position:absolute;left:232;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" path="m,25503l,e" filled="f" strokecolor="#333" strokeweight=".27664mm">
                  <v:path arrowok="t" textboxrect="0,0,0,25503"/>
                </v:shape>
                <v:shape id="Shape 9001" o:spid="_x0000_s1732" style="position:absolute;left:564;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" path="m,25503l,e" filled="f" strokecolor="#333" strokeweight=".27664mm">
                  <v:path arrowok="t" textboxrect="0,0,0,25503"/>
                </v:shape>
                <v:shape id="Shape 9002" o:spid="_x0000_s1733" style="position:absolute;left:895;top:36728;width:0;height:255;visibility:visible;mso-wrap-style:square;v-text-anchor:top" coordsize="0,2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" path="m,25503l,e" filled="f" strokecolor="#333" strokeweight=".27664mm">
                  <v:path arrowok="t" textboxrect="0,0,0,25503"/>
                </v:shape>
                <v:rect id="Rectangle 9003" o:spid="_x0000_s1734" style="position:absolute;top:3718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0xxQAAAN0AAAAPAAAAZHJzL2Rvd25yZXYueG1sRI9Ba8JA&#10;FITvQv/D8gredLct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Detb0xxQAAAN0AAAAP&#10;AAAAAAAAAAAAAAAAAAcCAABkcnMvZG93bnJldi54bWxQSwUGAAAAAAMAAwC3AAAA+QIAAAAA&#10;" filled="f" stroked="f">
                  <v:textbox inset="0,0,0,0">
                    <w:txbxContent>
                      <w:p w14:paraId="5115F184" w14:textId="77777777" w:rsidR="00FE0D46" w:rsidRDefault="00FE0D46">
                        <w:pPr>
                          <w:spacing w:after="160" w:line="259" w:lineRule="auto"/>
                          <w:ind w:left="0" w:firstLine="0"/>
                          <w:jc w:val="left"/>
                        </w:pPr>
                        <w:r>
                          <w:rPr>
                            <w:rFonts w:ascii="Arial" w:eastAsia="Arial" w:hAnsi="Arial" w:cs="Arial"/>
                            <w:color w:val="4D4D4D"/>
                            <w:sz w:val="13"/>
                          </w:rPr>
                          <w:t>1</w:t>
                        </w:r>
                      </w:p>
                    </w:txbxContent>
                  </v:textbox>
                </v:rect>
                <v:rect id="Rectangle 9004" o:spid="_x0000_s1735" style="position:absolute;left:331;top:37187;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FxQAAAN0AAAAPAAAAZHJzL2Rvd25yZXYueG1sRI9Ba8JA&#10;FITvQv/D8gredLel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BRXCVFxQAAAN0AAAAP&#10;AAAAAAAAAAAAAAAAAAcCAABkcnMvZG93bnJldi54bWxQSwUGAAAAAAMAAwC3AAAA+QIAAAAA&#10;" filled="f" stroked="f">
                  <v:textbox inset="0,0,0,0">
                    <w:txbxContent>
                      <w:p w14:paraId="7A18B328" w14:textId="77777777" w:rsidR="00FE0D46" w:rsidRDefault="00FE0D46">
                        <w:pPr>
                          <w:spacing w:after="160" w:line="259" w:lineRule="auto"/>
                          <w:ind w:left="0" w:firstLine="0"/>
                          <w:jc w:val="left"/>
                        </w:pPr>
                        <w:r>
                          <w:rPr>
                            <w:rFonts w:ascii="Arial" w:eastAsia="Arial" w:hAnsi="Arial" w:cs="Arial"/>
                            <w:color w:val="4D4D4D"/>
                            <w:sz w:val="13"/>
                          </w:rPr>
                          <w:t>2</w:t>
                        </w:r>
                      </w:p>
                    </w:txbxContent>
                  </v:textbox>
                </v:rect>
                <v:rect id="Rectangle 9005" o:spid="_x0000_s1736" style="position:absolute;left:661;top:37187;width:62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exQAAAN0AAAAPAAAAZHJzL2Rvd25yZXYueG1sRI9Ba8JA&#10;FITvQv/D8gredLeFio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A+EIDexQAAAN0AAAAP&#10;AAAAAAAAAAAAAAAAAAcCAABkcnMvZG93bnJldi54bWxQSwUGAAAAAAMAAwC3AAAA+QIAAAAA&#10;" filled="f" stroked="f">
                  <v:textbox inset="0,0,0,0">
                    <w:txbxContent>
                      <w:p w14:paraId="68015E0B" w14:textId="77777777" w:rsidR="00FE0D46" w:rsidRDefault="00FE0D46">
                        <w:pPr>
                          <w:spacing w:after="160" w:line="259" w:lineRule="auto"/>
                          <w:ind w:left="0" w:firstLine="0"/>
                          <w:jc w:val="left"/>
                        </w:pPr>
                        <w:r>
                          <w:rPr>
                            <w:rFonts w:ascii="Arial" w:eastAsia="Arial" w:hAnsi="Arial" w:cs="Arial"/>
                            <w:color w:val="4D4D4D"/>
                            <w:sz w:val="13"/>
                          </w:rPr>
                          <w:t>3</w:t>
                        </w:r>
                      </w:p>
                    </w:txbxContent>
                  </v:textbox>
                </v:rect>
                <v:rect id="Rectangle 9017" o:spid="_x0000_s1737" style="position:absolute;left:2623;top:13724;width:2952;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" filled="f" stroked="f">
                  <v:textbox inset="0,0,0,0">
                    <w:txbxContent>
                      <w:p w14:paraId="67644AA4" w14:textId="77777777" w:rsidR="00FE0D46" w:rsidRDefault="00FE0D46">
                        <w:pPr>
                          <w:spacing w:after="160" w:line="259" w:lineRule="auto"/>
                          <w:ind w:left="0" w:firstLine="0"/>
                          <w:jc w:val="left"/>
                        </w:pPr>
                        <w:r>
                          <w:rPr>
                            <w:rFonts w:ascii="Arial" w:eastAsia="Arial" w:hAnsi="Arial" w:cs="Arial"/>
                            <w:sz w:val="16"/>
                          </w:rPr>
                          <w:t>state</w:t>
                        </w:r>
                      </w:p>
                    </w:txbxContent>
                  </v:textbox>
                </v:rect>
                <v:shape id="Shape 140016" o:spid="_x0000_s1738" style="position:absolute;left:2623;top:15082;width:1609;height:1608;visibility:visible;mso-wrap-style:square;v-text-anchor:top" coordsize="160835,1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" path="m,l160835,r,160835l,160835,,e" fillcolor="#f1f1f1" stroked="f" strokeweight="0">
                  <v:stroke endcap="round"/>
                  <v:path arrowok="t" textboxrect="0,0,160835,160835"/>
                </v:shape>
                <v:shape id="Shape 140017" o:spid="_x0000_s1739" style="position:absolute;left:2689;top:15148;width:1477;height:1476;visibility:visible;mso-wrap-style:square;v-text-anchor:top" coordsize="147618,14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" path="m,l147618,r,147618l,147618,,e" fillcolor="#f8766c" stroked="f" strokeweight="0">
                  <v:stroke endcap="round"/>
                  <v:path arrowok="t" textboxrect="0,0,147618,147618"/>
                </v:shape>
                <v:shape id="Shape 140018" o:spid="_x0000_s1740" style="position:absolute;left:2623;top:16690;width:1609;height:1608;visibility:visible;mso-wrap-style:square;v-text-anchor:top" coordsize="160835,1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" path="m,l160835,r,160835l,160835,,e" fillcolor="#f1f1f1" stroked="f" strokeweight="0">
                  <v:stroke endcap="round"/>
                  <v:path arrowok="t" textboxrect="0,0,160835,160835"/>
                </v:shape>
                <v:shape id="Shape 140019" o:spid="_x0000_s1741" style="position:absolute;left:2689;top:16756;width:1477;height:1476;visibility:visible;mso-wrap-style:square;v-text-anchor:top" coordsize="147618,14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" path="m,l147618,r,147618l,147618,,e" fillcolor="#7bad00" stroked="f" strokeweight="0">
                  <v:stroke endcap="round"/>
                  <v:path arrowok="t" textboxrect="0,0,147618,147618"/>
                </v:shape>
                <v:shape id="Shape 140020" o:spid="_x0000_s1742" style="position:absolute;left:2623;top:18298;width:1609;height:1609;visibility:visible;mso-wrap-style:square;v-text-anchor:top" coordsize="160835,1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" path="m,l160835,r,160835l,160835,,e" fillcolor="#f1f1f1" stroked="f" strokeweight="0">
                  <v:stroke endcap="round"/>
                  <v:path arrowok="t" textboxrect="0,0,160835,160835"/>
                </v:shape>
                <v:shape id="Shape 140021" o:spid="_x0000_s1743" style="position:absolute;left:2689;top:18364;width:1477;height:1476;visibility:visible;mso-wrap-style:square;v-text-anchor:top" coordsize="147618,14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" path="m,l147618,r,147618l,147618,,e" fillcolor="#00bec4" stroked="f" strokeweight="0">
                  <v:stroke endcap="round"/>
                  <v:path arrowok="t" textboxrect="0,0,147618,147618"/>
                </v:shape>
                <v:shape id="Shape 140022" o:spid="_x0000_s1744" style="position:absolute;left:2623;top:19907;width:1609;height:1608;visibility:visible;mso-wrap-style:square;v-text-anchor:top" coordsize="160835,1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" path="m,l160835,r,160835l,160835,,e" fillcolor="#f1f1f1" stroked="f" strokeweight="0">
                  <v:stroke endcap="round"/>
                  <v:path arrowok="t" textboxrect="0,0,160835,160835"/>
                </v:shape>
                <v:shape id="Shape 140023" o:spid="_x0000_s1745" style="position:absolute;left:2689;top:19973;width:1477;height:1476;visibility:visible;mso-wrap-style:square;v-text-anchor:top" coordsize="147618,14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" path="m,l147618,r,147618l,147618,,e" fillcolor="#c67bff" stroked="f" strokeweight="0">
                  <v:stroke endcap="round"/>
                  <v:path arrowok="t" textboxrect="0,0,147618,147618"/>
                </v:shape>
                <v:rect id="Rectangle 9026" o:spid="_x0000_s1746" style="position:absolute;left:4742;top:15585;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" filled="f" stroked="f">
                  <v:textbox inset="0,0,0,0">
                    <w:txbxContent>
                      <w:p w14:paraId="75EFDA45" w14:textId="77777777" w:rsidR="00FE0D46" w:rsidRDefault="00FE0D46">
                        <w:pPr>
                          <w:spacing w:after="160" w:line="259" w:lineRule="auto"/>
                          <w:ind w:left="0" w:firstLine="0"/>
                          <w:jc w:val="left"/>
                        </w:pPr>
                        <w:r>
                          <w:rPr>
                            <w:rFonts w:ascii="Arial" w:eastAsia="Arial" w:hAnsi="Arial" w:cs="Arial"/>
                            <w:sz w:val="13"/>
                          </w:rPr>
                          <w:t>1</w:t>
                        </w:r>
                      </w:p>
                    </w:txbxContent>
                  </v:textbox>
                </v:rect>
                <v:rect id="Rectangle 9027" o:spid="_x0000_s1747" style="position:absolute;left:4742;top:17193;width:61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" filled="f" stroked="f">
                  <v:textbox inset="0,0,0,0">
                    <w:txbxContent>
                      <w:p w14:paraId="3CA60F0D" w14:textId="77777777" w:rsidR="00FE0D46" w:rsidRDefault="00FE0D46">
                        <w:pPr>
                          <w:spacing w:after="160" w:line="259" w:lineRule="auto"/>
                          <w:ind w:left="0" w:firstLine="0"/>
                          <w:jc w:val="left"/>
                        </w:pPr>
                        <w:r>
                          <w:rPr>
                            <w:rFonts w:ascii="Arial" w:eastAsia="Arial" w:hAnsi="Arial" w:cs="Arial"/>
                            <w:sz w:val="13"/>
                          </w:rPr>
                          <w:t>2</w:t>
                        </w:r>
                      </w:p>
                    </w:txbxContent>
                  </v:textbox>
                </v:rect>
                <v:rect id="Rectangle 9028" o:spid="_x0000_s1748" style="position:absolute;left:4742;top:18802;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" filled="f" stroked="f">
                  <v:textbox inset="0,0,0,0">
                    <w:txbxContent>
                      <w:p w14:paraId="0C13D3E8" w14:textId="77777777" w:rsidR="00FE0D46" w:rsidRDefault="00FE0D46">
                        <w:pPr>
                          <w:spacing w:after="160" w:line="259" w:lineRule="auto"/>
                          <w:ind w:left="0" w:firstLine="0"/>
                          <w:jc w:val="left"/>
                        </w:pPr>
                        <w:r>
                          <w:rPr>
                            <w:rFonts w:ascii="Arial" w:eastAsia="Arial" w:hAnsi="Arial" w:cs="Arial"/>
                            <w:sz w:val="13"/>
                          </w:rPr>
                          <w:t>3</w:t>
                        </w:r>
                      </w:p>
                    </w:txbxContent>
                  </v:textbox>
                </v:rect>
                <v:rect id="Rectangle 9029" o:spid="_x0000_s1749" style="position:absolute;left:4742;top:20410;width:61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" filled="f" stroked="f">
                  <v:textbox inset="0,0,0,0">
                    <w:txbxContent>
                      <w:p w14:paraId="152A0A77" w14:textId="77777777" w:rsidR="00FE0D46" w:rsidRDefault="00FE0D46">
                        <w:pPr>
                          <w:spacing w:after="160" w:line="259" w:lineRule="auto"/>
                          <w:ind w:left="0" w:firstLine="0"/>
                          <w:jc w:val="left"/>
                        </w:pPr>
                        <w:r>
                          <w:rPr>
                            <w:rFonts w:ascii="Arial" w:eastAsia="Arial" w:hAnsi="Arial" w:cs="Arial"/>
                            <w:sz w:val="13"/>
                          </w:rPr>
                          <w:t>4</w:t>
                        </w:r>
                      </w:p>
                    </w:txbxContent>
                  </v:textbox>
                </v:rect>
                <w10:anchorlock/>
              </v:group>
            </w:pict>
          </mc:Fallback>
        </mc:AlternateContent>
      </w:r>
      <w:r w:rsidRPr="00DB5C50">
        <w:rPr>
          <w:rFonts w:ascii="Arial" w:eastAsia="Arial" w:hAnsi="Arial" w:cs="Arial"/>
          <w:sz w:val="16"/>
          <w:lang w:val="en-US"/>
        </w:rPr>
        <w:t>hour</w:t>
      </w:r>
    </w:p>
    <w:p w14:paraId="11D3BC72" w14:textId="77777777" w:rsidR="00F56008" w:rsidRPr="00DB5C50" w:rsidRDefault="00835842">
      <w:pPr>
        <w:ind w:left="101" w:right="1345" w:firstLine="239"/>
        <w:rPr>
          <w:lang w:val="en-US"/>
        </w:rPr>
      </w:pPr>
      <w:r w:rsidRPr="00DB5C50">
        <w:rPr>
          <w:lang w:val="en-US"/>
        </w:rPr>
        <w:t xml:space="preserve">This graph shows the amount of states per hour across the entire dataset. The states (1, 2, 3, 4) have means (3.816, 8.64, 13.186, 22.503) respectively. This model seems to agree with our guess. Here is a table of the negative log-likelihoods corresponding to different values of </w:t>
      </w:r>
      <w:r w:rsidRPr="00DB5C50">
        <w:rPr>
          <w:rFonts w:ascii="Cambria" w:eastAsia="Cambria" w:hAnsi="Cambria" w:cs="Cambria"/>
          <w:i/>
          <w:lang w:val="en-US"/>
        </w:rPr>
        <w:t>m</w:t>
      </w:r>
      <w:r w:rsidRPr="00DB5C50">
        <w:rPr>
          <w:lang w:val="en-US"/>
        </w:rPr>
        <w:t>.</w:t>
      </w:r>
    </w:p>
    <w:tbl>
      <w:tblPr>
        <w:tblStyle w:val="TableGrid"/>
        <w:tblW w:w="5744" w:type="dxa"/>
        <w:tblInd w:w="1449" w:type="dxa"/>
        <w:tblCellMar>
          <w:top w:w="30" w:type="dxa"/>
          <w:right w:w="115" w:type="dxa"/>
        </w:tblCellMar>
        <w:tblLook w:val="04A0" w:firstRow="1" w:lastRow="0" w:firstColumn="1" w:lastColumn="0" w:noHBand="0" w:noVBand="1"/>
      </w:tblPr>
      <w:tblGrid>
        <w:gridCol w:w="506"/>
        <w:gridCol w:w="1776"/>
        <w:gridCol w:w="1776"/>
        <w:gridCol w:w="1686"/>
      </w:tblGrid>
      <w:tr w:rsidR="00F56008" w14:paraId="174ACB7C" w14:textId="77777777">
        <w:trPr>
          <w:trHeight w:val="247"/>
        </w:trPr>
        <w:tc>
          <w:tcPr>
            <w:tcW w:w="514" w:type="dxa"/>
            <w:tcBorders>
              <w:top w:val="single" w:sz="3" w:space="0" w:color="000000"/>
              <w:left w:val="nil"/>
              <w:bottom w:val="single" w:sz="3" w:space="0" w:color="000000"/>
              <w:right w:val="nil"/>
            </w:tcBorders>
          </w:tcPr>
          <w:p w14:paraId="02F12980" w14:textId="77777777" w:rsidR="00F56008" w:rsidRDefault="00835842">
            <w:pPr>
              <w:spacing w:after="0" w:line="259" w:lineRule="auto"/>
              <w:ind w:left="120" w:firstLine="0"/>
              <w:jc w:val="left"/>
            </w:pPr>
            <w:r>
              <w:t>m</w:t>
            </w:r>
          </w:p>
        </w:tc>
        <w:tc>
          <w:tcPr>
            <w:tcW w:w="1783" w:type="dxa"/>
            <w:tcBorders>
              <w:top w:val="single" w:sz="3" w:space="0" w:color="000000"/>
              <w:left w:val="nil"/>
              <w:bottom w:val="single" w:sz="3" w:space="0" w:color="000000"/>
              <w:right w:val="nil"/>
            </w:tcBorders>
          </w:tcPr>
          <w:p w14:paraId="78D1BCEF" w14:textId="77777777" w:rsidR="00F56008" w:rsidRDefault="00835842">
            <w:pPr>
              <w:spacing w:after="0" w:line="259" w:lineRule="auto"/>
              <w:ind w:left="0" w:firstLine="0"/>
              <w:jc w:val="left"/>
            </w:pPr>
            <w:proofErr w:type="spellStart"/>
            <w:r>
              <w:t>nll</w:t>
            </w:r>
            <w:proofErr w:type="spellEnd"/>
          </w:p>
        </w:tc>
        <w:tc>
          <w:tcPr>
            <w:tcW w:w="1783" w:type="dxa"/>
            <w:tcBorders>
              <w:top w:val="single" w:sz="3" w:space="0" w:color="000000"/>
              <w:left w:val="nil"/>
              <w:bottom w:val="single" w:sz="3" w:space="0" w:color="000000"/>
              <w:right w:val="nil"/>
            </w:tcBorders>
          </w:tcPr>
          <w:p w14:paraId="214A07D4" w14:textId="77777777" w:rsidR="00F56008" w:rsidRDefault="00835842">
            <w:pPr>
              <w:spacing w:after="0" w:line="259" w:lineRule="auto"/>
              <w:ind w:left="0" w:firstLine="0"/>
              <w:jc w:val="left"/>
            </w:pPr>
            <w:r>
              <w:t>AIC</w:t>
            </w:r>
          </w:p>
        </w:tc>
        <w:tc>
          <w:tcPr>
            <w:tcW w:w="1664" w:type="dxa"/>
            <w:tcBorders>
              <w:top w:val="single" w:sz="3" w:space="0" w:color="000000"/>
              <w:left w:val="nil"/>
              <w:bottom w:val="single" w:sz="3" w:space="0" w:color="000000"/>
              <w:right w:val="nil"/>
            </w:tcBorders>
          </w:tcPr>
          <w:p w14:paraId="301B02E5" w14:textId="77777777" w:rsidR="00F56008" w:rsidRDefault="00835842">
            <w:pPr>
              <w:spacing w:after="0" w:line="259" w:lineRule="auto"/>
              <w:ind w:left="0" w:firstLine="0"/>
              <w:jc w:val="left"/>
            </w:pPr>
            <w:r>
              <w:t>BIC</w:t>
            </w:r>
          </w:p>
        </w:tc>
      </w:tr>
      <w:tr w:rsidR="00F56008" w14:paraId="311CBE51" w14:textId="77777777">
        <w:trPr>
          <w:trHeight w:val="245"/>
        </w:trPr>
        <w:tc>
          <w:tcPr>
            <w:tcW w:w="514" w:type="dxa"/>
            <w:tcBorders>
              <w:top w:val="single" w:sz="3" w:space="0" w:color="000000"/>
              <w:left w:val="nil"/>
              <w:bottom w:val="nil"/>
              <w:right w:val="nil"/>
            </w:tcBorders>
          </w:tcPr>
          <w:p w14:paraId="2B6D01AE" w14:textId="77777777" w:rsidR="00F56008" w:rsidRDefault="00835842">
            <w:pPr>
              <w:spacing w:after="0" w:line="259" w:lineRule="auto"/>
              <w:ind w:left="120" w:firstLine="0"/>
              <w:jc w:val="left"/>
            </w:pPr>
            <w:r>
              <w:t>1</w:t>
            </w:r>
          </w:p>
        </w:tc>
        <w:tc>
          <w:tcPr>
            <w:tcW w:w="1783" w:type="dxa"/>
            <w:tcBorders>
              <w:top w:val="single" w:sz="3" w:space="0" w:color="000000"/>
              <w:left w:val="nil"/>
              <w:bottom w:val="nil"/>
              <w:right w:val="nil"/>
            </w:tcBorders>
          </w:tcPr>
          <w:p w14:paraId="0FE63B71" w14:textId="77777777" w:rsidR="00F56008" w:rsidRDefault="00835842">
            <w:pPr>
              <w:spacing w:after="0" w:line="259" w:lineRule="auto"/>
              <w:ind w:left="0" w:firstLine="0"/>
              <w:jc w:val="left"/>
            </w:pPr>
            <w:r>
              <w:t>324288.014452837</w:t>
            </w:r>
          </w:p>
        </w:tc>
        <w:tc>
          <w:tcPr>
            <w:tcW w:w="1783" w:type="dxa"/>
            <w:tcBorders>
              <w:top w:val="single" w:sz="3" w:space="0" w:color="000000"/>
              <w:left w:val="nil"/>
              <w:bottom w:val="nil"/>
              <w:right w:val="nil"/>
            </w:tcBorders>
          </w:tcPr>
          <w:p w14:paraId="0E831F9E" w14:textId="77777777" w:rsidR="00F56008" w:rsidRDefault="00835842">
            <w:pPr>
              <w:spacing w:after="0" w:line="259" w:lineRule="auto"/>
              <w:ind w:left="0" w:firstLine="0"/>
              <w:jc w:val="left"/>
            </w:pPr>
            <w:r>
              <w:t>648578.028905674</w:t>
            </w:r>
          </w:p>
        </w:tc>
        <w:tc>
          <w:tcPr>
            <w:tcW w:w="1664" w:type="dxa"/>
            <w:tcBorders>
              <w:top w:val="single" w:sz="3" w:space="0" w:color="000000"/>
              <w:left w:val="nil"/>
              <w:bottom w:val="nil"/>
              <w:right w:val="nil"/>
            </w:tcBorders>
          </w:tcPr>
          <w:p w14:paraId="5760A167" w14:textId="77777777" w:rsidR="00F56008" w:rsidRDefault="00835842">
            <w:pPr>
              <w:spacing w:after="0" w:line="259" w:lineRule="auto"/>
              <w:ind w:left="0" w:firstLine="0"/>
              <w:jc w:val="left"/>
            </w:pPr>
            <w:r>
              <w:t>648587.409989746</w:t>
            </w:r>
          </w:p>
        </w:tc>
      </w:tr>
      <w:tr w:rsidR="00F56008" w14:paraId="7F1C4405" w14:textId="77777777">
        <w:trPr>
          <w:trHeight w:val="239"/>
        </w:trPr>
        <w:tc>
          <w:tcPr>
            <w:tcW w:w="514" w:type="dxa"/>
            <w:tcBorders>
              <w:top w:val="nil"/>
              <w:left w:val="nil"/>
              <w:bottom w:val="nil"/>
              <w:right w:val="nil"/>
            </w:tcBorders>
          </w:tcPr>
          <w:p w14:paraId="36BDF15C" w14:textId="77777777" w:rsidR="00F56008" w:rsidRDefault="00835842">
            <w:pPr>
              <w:spacing w:after="0" w:line="259" w:lineRule="auto"/>
              <w:ind w:left="120" w:firstLine="0"/>
              <w:jc w:val="left"/>
            </w:pPr>
            <w:r>
              <w:t>2</w:t>
            </w:r>
          </w:p>
        </w:tc>
        <w:tc>
          <w:tcPr>
            <w:tcW w:w="1783" w:type="dxa"/>
            <w:tcBorders>
              <w:top w:val="nil"/>
              <w:left w:val="nil"/>
              <w:bottom w:val="nil"/>
              <w:right w:val="nil"/>
            </w:tcBorders>
          </w:tcPr>
          <w:p w14:paraId="2FE11849" w14:textId="77777777" w:rsidR="00F56008" w:rsidRDefault="00835842">
            <w:pPr>
              <w:spacing w:after="0" w:line="259" w:lineRule="auto"/>
              <w:ind w:left="0" w:firstLine="0"/>
              <w:jc w:val="left"/>
            </w:pPr>
            <w:r>
              <w:t>259295.21543868</w:t>
            </w:r>
          </w:p>
        </w:tc>
        <w:tc>
          <w:tcPr>
            <w:tcW w:w="1783" w:type="dxa"/>
            <w:tcBorders>
              <w:top w:val="nil"/>
              <w:left w:val="nil"/>
              <w:bottom w:val="nil"/>
              <w:right w:val="nil"/>
            </w:tcBorders>
          </w:tcPr>
          <w:p w14:paraId="696D7565" w14:textId="77777777" w:rsidR="00F56008" w:rsidRDefault="00835842">
            <w:pPr>
              <w:spacing w:after="0" w:line="259" w:lineRule="auto"/>
              <w:ind w:left="0" w:firstLine="0"/>
              <w:jc w:val="left"/>
            </w:pPr>
            <w:r>
              <w:t>518598.430877361</w:t>
            </w:r>
          </w:p>
        </w:tc>
        <w:tc>
          <w:tcPr>
            <w:tcW w:w="1664" w:type="dxa"/>
            <w:tcBorders>
              <w:top w:val="nil"/>
              <w:left w:val="nil"/>
              <w:bottom w:val="nil"/>
              <w:right w:val="nil"/>
            </w:tcBorders>
          </w:tcPr>
          <w:p w14:paraId="273D8B78" w14:textId="77777777" w:rsidR="00F56008" w:rsidRDefault="00835842">
            <w:pPr>
              <w:spacing w:after="0" w:line="259" w:lineRule="auto"/>
              <w:ind w:left="0" w:firstLine="0"/>
              <w:jc w:val="left"/>
            </w:pPr>
            <w:r>
              <w:t>518635.955213649</w:t>
            </w:r>
          </w:p>
        </w:tc>
      </w:tr>
      <w:tr w:rsidR="00F56008" w14:paraId="6D21217F" w14:textId="77777777">
        <w:trPr>
          <w:trHeight w:val="239"/>
        </w:trPr>
        <w:tc>
          <w:tcPr>
            <w:tcW w:w="514" w:type="dxa"/>
            <w:tcBorders>
              <w:top w:val="nil"/>
              <w:left w:val="nil"/>
              <w:bottom w:val="nil"/>
              <w:right w:val="nil"/>
            </w:tcBorders>
          </w:tcPr>
          <w:p w14:paraId="7A6A7451" w14:textId="77777777" w:rsidR="00F56008" w:rsidRDefault="00835842">
            <w:pPr>
              <w:spacing w:after="0" w:line="259" w:lineRule="auto"/>
              <w:ind w:left="120" w:firstLine="0"/>
              <w:jc w:val="left"/>
            </w:pPr>
            <w:r>
              <w:t>3</w:t>
            </w:r>
          </w:p>
        </w:tc>
        <w:tc>
          <w:tcPr>
            <w:tcW w:w="1783" w:type="dxa"/>
            <w:tcBorders>
              <w:top w:val="nil"/>
              <w:left w:val="nil"/>
              <w:bottom w:val="nil"/>
              <w:right w:val="nil"/>
            </w:tcBorders>
          </w:tcPr>
          <w:p w14:paraId="60FD350B" w14:textId="77777777" w:rsidR="00F56008" w:rsidRDefault="00835842">
            <w:pPr>
              <w:spacing w:after="0" w:line="259" w:lineRule="auto"/>
              <w:ind w:left="0" w:firstLine="0"/>
              <w:jc w:val="left"/>
            </w:pPr>
            <w:r>
              <w:t>247402.862167235</w:t>
            </w:r>
          </w:p>
        </w:tc>
        <w:tc>
          <w:tcPr>
            <w:tcW w:w="1783" w:type="dxa"/>
            <w:tcBorders>
              <w:top w:val="nil"/>
              <w:left w:val="nil"/>
              <w:bottom w:val="nil"/>
              <w:right w:val="nil"/>
            </w:tcBorders>
          </w:tcPr>
          <w:p w14:paraId="6CE8DD4E" w14:textId="77777777" w:rsidR="00F56008" w:rsidRDefault="00835842">
            <w:pPr>
              <w:spacing w:after="0" w:line="259" w:lineRule="auto"/>
              <w:ind w:left="0" w:firstLine="0"/>
              <w:jc w:val="left"/>
            </w:pPr>
            <w:r>
              <w:t>494823.72433447</w:t>
            </w:r>
          </w:p>
        </w:tc>
        <w:tc>
          <w:tcPr>
            <w:tcW w:w="1664" w:type="dxa"/>
            <w:tcBorders>
              <w:top w:val="nil"/>
              <w:left w:val="nil"/>
              <w:bottom w:val="nil"/>
              <w:right w:val="nil"/>
            </w:tcBorders>
          </w:tcPr>
          <w:p w14:paraId="3C7EF245" w14:textId="77777777" w:rsidR="00F56008" w:rsidRDefault="00835842">
            <w:pPr>
              <w:spacing w:after="0" w:line="259" w:lineRule="auto"/>
              <w:ind w:left="0" w:firstLine="0"/>
              <w:jc w:val="left"/>
            </w:pPr>
            <w:r>
              <w:t>494908.154091118</w:t>
            </w:r>
          </w:p>
        </w:tc>
      </w:tr>
      <w:tr w:rsidR="00F56008" w14:paraId="50399DB3" w14:textId="77777777">
        <w:trPr>
          <w:trHeight w:val="241"/>
        </w:trPr>
        <w:tc>
          <w:tcPr>
            <w:tcW w:w="514" w:type="dxa"/>
            <w:tcBorders>
              <w:top w:val="nil"/>
              <w:left w:val="nil"/>
              <w:bottom w:val="single" w:sz="3" w:space="0" w:color="000000"/>
              <w:right w:val="nil"/>
            </w:tcBorders>
          </w:tcPr>
          <w:p w14:paraId="2B0EFC93" w14:textId="77777777" w:rsidR="00F56008" w:rsidRDefault="00835842">
            <w:pPr>
              <w:spacing w:after="0" w:line="259" w:lineRule="auto"/>
              <w:ind w:left="120" w:firstLine="0"/>
              <w:jc w:val="left"/>
            </w:pPr>
            <w:r>
              <w:t>4</w:t>
            </w:r>
          </w:p>
        </w:tc>
        <w:tc>
          <w:tcPr>
            <w:tcW w:w="1783" w:type="dxa"/>
            <w:tcBorders>
              <w:top w:val="nil"/>
              <w:left w:val="nil"/>
              <w:bottom w:val="single" w:sz="3" w:space="0" w:color="000000"/>
              <w:right w:val="nil"/>
            </w:tcBorders>
          </w:tcPr>
          <w:p w14:paraId="78FC5B8E" w14:textId="77777777" w:rsidR="00F56008" w:rsidRDefault="00835842">
            <w:pPr>
              <w:spacing w:after="0" w:line="259" w:lineRule="auto"/>
              <w:ind w:left="0" w:firstLine="0"/>
              <w:jc w:val="left"/>
            </w:pPr>
            <w:r>
              <w:t>242586.762212778</w:t>
            </w:r>
          </w:p>
        </w:tc>
        <w:tc>
          <w:tcPr>
            <w:tcW w:w="1783" w:type="dxa"/>
            <w:tcBorders>
              <w:top w:val="nil"/>
              <w:left w:val="nil"/>
              <w:bottom w:val="single" w:sz="3" w:space="0" w:color="000000"/>
              <w:right w:val="nil"/>
            </w:tcBorders>
          </w:tcPr>
          <w:p w14:paraId="045153B8" w14:textId="77777777" w:rsidR="00F56008" w:rsidRDefault="00835842">
            <w:pPr>
              <w:spacing w:after="0" w:line="259" w:lineRule="auto"/>
              <w:ind w:left="0" w:firstLine="0"/>
              <w:jc w:val="left"/>
            </w:pPr>
            <w:r>
              <w:t>485205.524425557</w:t>
            </w:r>
          </w:p>
        </w:tc>
        <w:tc>
          <w:tcPr>
            <w:tcW w:w="1664" w:type="dxa"/>
            <w:tcBorders>
              <w:top w:val="nil"/>
              <w:left w:val="nil"/>
              <w:bottom w:val="single" w:sz="3" w:space="0" w:color="000000"/>
              <w:right w:val="nil"/>
            </w:tcBorders>
          </w:tcPr>
          <w:p w14:paraId="3F057A82" w14:textId="77777777" w:rsidR="00F56008" w:rsidRDefault="00835842">
            <w:pPr>
              <w:spacing w:after="0" w:line="259" w:lineRule="auto"/>
              <w:ind w:left="0" w:firstLine="0"/>
              <w:jc w:val="left"/>
            </w:pPr>
            <w:r>
              <w:t>485355.62177071</w:t>
            </w:r>
          </w:p>
        </w:tc>
      </w:tr>
    </w:tbl>
    <w:p w14:paraId="4D63B903" w14:textId="77777777" w:rsidR="00F56008" w:rsidRDefault="00835842">
      <w:pPr>
        <w:spacing w:after="99" w:line="517" w:lineRule="auto"/>
        <w:ind w:left="165" w:right="1416"/>
        <w:jc w:val="center"/>
      </w:pPr>
      <w:r w:rsidRPr="00DB5C50">
        <w:rPr>
          <w:lang w:val="en-US"/>
        </w:rPr>
        <w:t>Table 5</w:t>
      </w:r>
      <w:r w:rsidRPr="00DB5C50">
        <w:rPr>
          <w:lang w:val="en-US"/>
        </w:rPr>
        <w:tab/>
        <w:t xml:space="preserve">Negative log-likelihood values corresponding to different amounts of Poisson HMM states </w:t>
      </w:r>
      <w:proofErr w:type="gramStart"/>
      <w:r w:rsidRPr="00DB5C50">
        <w:rPr>
          <w:lang w:val="en-US"/>
        </w:rPr>
        <w:t>The</w:t>
      </w:r>
      <w:proofErr w:type="gramEnd"/>
      <w:r w:rsidRPr="00DB5C50">
        <w:rPr>
          <w:lang w:val="en-US"/>
        </w:rPr>
        <w:t xml:space="preserve"> 4 state model has the best likelihood, the best AIC, and the best BIC. </w:t>
      </w:r>
      <w:r>
        <w:t xml:space="preserve">It </w:t>
      </w:r>
      <w:proofErr w:type="spellStart"/>
      <w:r>
        <w:t>seems</w:t>
      </w:r>
      <w:proofErr w:type="spellEnd"/>
      <w:r>
        <w:t xml:space="preserve"> it has </w:t>
      </w:r>
      <w:proofErr w:type="spellStart"/>
      <w:r>
        <w:t>the</w:t>
      </w:r>
      <w:proofErr w:type="spellEnd"/>
      <w:r>
        <w:t xml:space="preserve"> best </w:t>
      </w:r>
      <w:proofErr w:type="spellStart"/>
      <w:r>
        <w:t>fit</w:t>
      </w:r>
      <w:proofErr w:type="spellEnd"/>
      <w:r>
        <w:t>.</w:t>
      </w:r>
    </w:p>
    <w:p w14:paraId="05BD91E4" w14:textId="77777777" w:rsidR="00F56008" w:rsidRDefault="00835842">
      <w:pPr>
        <w:pStyle w:val="Heading1"/>
        <w:ind w:left="1211" w:hanging="359"/>
      </w:pPr>
      <w:r>
        <w:t xml:space="preserve">Speed </w:t>
      </w:r>
      <w:proofErr w:type="spellStart"/>
      <w:r>
        <w:t>evaluation</w:t>
      </w:r>
      <w:proofErr w:type="spellEnd"/>
    </w:p>
    <w:p w14:paraId="54929D96" w14:textId="77777777" w:rsidR="00F56008" w:rsidRDefault="00835842">
      <w:pPr>
        <w:tabs>
          <w:tab w:val="center" w:pos="992"/>
          <w:tab w:val="center" w:pos="2093"/>
        </w:tabs>
        <w:spacing w:after="98" w:line="260" w:lineRule="auto"/>
        <w:ind w:left="0" w:firstLine="0"/>
        <w:jc w:val="left"/>
      </w:pPr>
      <w:r>
        <w:rPr>
          <w:sz w:val="22"/>
        </w:rPr>
        <w:tab/>
      </w:r>
      <w:r>
        <w:t>7.1</w:t>
      </w:r>
      <w:r>
        <w:tab/>
        <w:t xml:space="preserve">Speed </w:t>
      </w:r>
      <w:proofErr w:type="spellStart"/>
      <w:r>
        <w:t>comparison</w:t>
      </w:r>
      <w:proofErr w:type="spellEnd"/>
    </w:p>
    <w:p w14:paraId="17B46174" w14:textId="77777777" w:rsidR="00F56008" w:rsidRDefault="00835842">
      <w:pPr>
        <w:ind w:left="220" w:right="1345"/>
      </w:pPr>
      <w:r>
        <w:t xml:space="preserve">(i) Speed </w:t>
      </w:r>
      <w:proofErr w:type="spellStart"/>
      <w:r>
        <w:t>of</w:t>
      </w:r>
      <w:proofErr w:type="spellEnd"/>
      <w:r>
        <w:t xml:space="preserve"> TMB</w:t>
      </w:r>
    </w:p>
    <w:p w14:paraId="7E0B706F" w14:textId="77777777" w:rsidR="00F56008" w:rsidRPr="00DB5C50" w:rsidRDefault="00835842">
      <w:pPr>
        <w:spacing w:after="102"/>
        <w:ind w:left="508" w:right="1345"/>
        <w:rPr>
          <w:lang w:val="en-US"/>
        </w:rPr>
      </w:pPr>
      <w:r w:rsidRPr="00DB5C50">
        <w:rPr>
          <w:lang w:val="en-US"/>
        </w:rPr>
        <w:t>To compare speeds with and without using TMB, it is important to test multiple sets of parameters. To do so, we used the R package microbenchmark.</w:t>
      </w:r>
    </w:p>
    <w:p w14:paraId="17E5559A" w14:textId="77777777" w:rsidR="00F56008" w:rsidRPr="00DB5C50" w:rsidRDefault="00835842">
      <w:pPr>
        <w:ind w:left="508" w:right="1345"/>
        <w:rPr>
          <w:lang w:val="en-US"/>
        </w:rPr>
      </w:pPr>
      <w:r w:rsidRPr="00DB5C50">
        <w:rPr>
          <w:lang w:val="en-US"/>
        </w:rPr>
        <w:lastRenderedPageBreak/>
        <w:t xml:space="preserve">The following Figure 3 below shows the time acceleration when using TMB on the lamb dataset from Leroux and </w:t>
      </w:r>
      <w:proofErr w:type="spellStart"/>
      <w:r w:rsidRPr="00DB5C50">
        <w:rPr>
          <w:lang w:val="en-US"/>
        </w:rPr>
        <w:t>Puterman</w:t>
      </w:r>
      <w:proofErr w:type="spellEnd"/>
      <w:r w:rsidRPr="00DB5C50">
        <w:rPr>
          <w:lang w:val="en-US"/>
        </w:rPr>
        <w:t xml:space="preserve"> (1992) through boxplots.</w:t>
      </w:r>
    </w:p>
    <w:p w14:paraId="5411B169" w14:textId="77777777" w:rsidR="00F56008" w:rsidRDefault="00835842">
      <w:pPr>
        <w:spacing w:after="3" w:line="265" w:lineRule="auto"/>
        <w:ind w:left="3467"/>
        <w:jc w:val="left"/>
      </w:pPr>
      <w:proofErr w:type="spellStart"/>
      <w:r>
        <w:rPr>
          <w:rFonts w:ascii="Arial" w:eastAsia="Arial" w:hAnsi="Arial" w:cs="Arial"/>
          <w:b/>
          <w:sz w:val="18"/>
        </w:rPr>
        <w:t>Lamb</w:t>
      </w:r>
      <w:proofErr w:type="spellEnd"/>
      <w:r>
        <w:rPr>
          <w:rFonts w:ascii="Arial" w:eastAsia="Arial" w:hAnsi="Arial" w:cs="Arial"/>
          <w:b/>
          <w:sz w:val="18"/>
        </w:rPr>
        <w:t xml:space="preserve"> data, </w:t>
      </w:r>
      <w:proofErr w:type="spellStart"/>
      <w:r>
        <w:rPr>
          <w:rFonts w:ascii="Arial" w:eastAsia="Arial" w:hAnsi="Arial" w:cs="Arial"/>
          <w:b/>
          <w:sz w:val="18"/>
        </w:rPr>
        <w:t>size</w:t>
      </w:r>
      <w:proofErr w:type="spellEnd"/>
      <w:r>
        <w:rPr>
          <w:rFonts w:ascii="Arial" w:eastAsia="Arial" w:hAnsi="Arial" w:cs="Arial"/>
          <w:b/>
          <w:sz w:val="18"/>
        </w:rPr>
        <w:t xml:space="preserve"> = 240m = 2</w:t>
      </w:r>
    </w:p>
    <w:p w14:paraId="45CFF963" w14:textId="77777777" w:rsidR="00F56008" w:rsidRDefault="00835842">
      <w:pPr>
        <w:spacing w:after="394" w:line="259" w:lineRule="auto"/>
        <w:ind w:left="275" w:firstLine="0"/>
        <w:jc w:val="left"/>
      </w:pPr>
      <w:r>
        <w:rPr>
          <w:noProof/>
          <w:sz w:val="22"/>
        </w:rPr>
        <mc:AlternateContent>
          <mc:Choice Requires="wpg">
            <w:drawing>
              <wp:inline distT="0" distB="0" distL="0" distR="0" wp14:anchorId="2743DE2F" wp14:editId="71AF77E1">
                <wp:extent cx="5117864" cy="3629303"/>
                <wp:effectExtent l="0" t="0" r="0" b="0"/>
                <wp:docPr id="120945" name="Group 120945"/>
                <wp:cNvGraphicFramePr/>
                <a:graphic xmlns:a="http://schemas.openxmlformats.org/drawingml/2006/main">
                  <a:graphicData uri="http://schemas.microsoft.com/office/word/2010/wordprocessingGroup">
                    <wpg:wgp>
                      <wpg:cNvGrpSpPr/>
                      <wpg:grpSpPr>
                        <a:xfrm>
                          <a:off x="0" y="0"/>
                          <a:ext cx="5117864" cy="3629303"/>
                          <a:chOff x="0" y="0"/>
                          <a:chExt cx="5117864" cy="3629303"/>
                        </a:xfrm>
                      </wpg:grpSpPr>
                      <wps:wsp>
                        <wps:cNvPr id="9083" name="Shape 9083"/>
                        <wps:cNvSpPr/>
                        <wps:spPr>
                          <a:xfrm>
                            <a:off x="358993" y="2593184"/>
                            <a:ext cx="4758841" cy="0"/>
                          </a:xfrm>
                          <a:custGeom>
                            <a:avLst/>
                            <a:gdLst/>
                            <a:ahLst/>
                            <a:cxnLst/>
                            <a:rect l="0" t="0" r="0" b="0"/>
                            <a:pathLst>
                              <a:path w="4758841">
                                <a:moveTo>
                                  <a:pt x="4758841" y="0"/>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4" name="Shape 9084"/>
                        <wps:cNvSpPr/>
                        <wps:spPr>
                          <a:xfrm>
                            <a:off x="358993" y="1701519"/>
                            <a:ext cx="4758841" cy="0"/>
                          </a:xfrm>
                          <a:custGeom>
                            <a:avLst/>
                            <a:gdLst/>
                            <a:ahLst/>
                            <a:cxnLst/>
                            <a:rect l="0" t="0" r="0" b="0"/>
                            <a:pathLst>
                              <a:path w="4758841">
                                <a:moveTo>
                                  <a:pt x="4758841" y="0"/>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5" name="Shape 9085"/>
                        <wps:cNvSpPr/>
                        <wps:spPr>
                          <a:xfrm>
                            <a:off x="358993" y="887850"/>
                            <a:ext cx="4758841" cy="0"/>
                          </a:xfrm>
                          <a:custGeom>
                            <a:avLst/>
                            <a:gdLst/>
                            <a:ahLst/>
                            <a:cxnLst/>
                            <a:rect l="0" t="0" r="0" b="0"/>
                            <a:pathLst>
                              <a:path w="4758841">
                                <a:moveTo>
                                  <a:pt x="4758841" y="0"/>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6" name="Shape 9086"/>
                        <wps:cNvSpPr/>
                        <wps:spPr>
                          <a:xfrm>
                            <a:off x="908140"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7" name="Shape 9087"/>
                        <wps:cNvSpPr/>
                        <wps:spPr>
                          <a:xfrm>
                            <a:off x="1823261"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8" name="Shape 9088"/>
                        <wps:cNvSpPr/>
                        <wps:spPr>
                          <a:xfrm>
                            <a:off x="2738382"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89" name="Shape 9089"/>
                        <wps:cNvSpPr/>
                        <wps:spPr>
                          <a:xfrm>
                            <a:off x="3653596"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90" name="Shape 9090"/>
                        <wps:cNvSpPr/>
                        <wps:spPr>
                          <a:xfrm>
                            <a:off x="4568717"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091" name="Shape 9091"/>
                        <wps:cNvSpPr/>
                        <wps:spPr>
                          <a:xfrm>
                            <a:off x="889897" y="371745"/>
                            <a:ext cx="36393" cy="36393"/>
                          </a:xfrm>
                          <a:custGeom>
                            <a:avLst/>
                            <a:gdLst/>
                            <a:ahLst/>
                            <a:cxnLst/>
                            <a:rect l="0" t="0" r="0" b="0"/>
                            <a:pathLst>
                              <a:path w="36393" h="36393">
                                <a:moveTo>
                                  <a:pt x="18243" y="0"/>
                                </a:moveTo>
                                <a:cubicBezTo>
                                  <a:pt x="28202" y="0"/>
                                  <a:pt x="36393" y="8191"/>
                                  <a:pt x="36393" y="18150"/>
                                </a:cubicBezTo>
                                <a:cubicBezTo>
                                  <a:pt x="36393" y="28202"/>
                                  <a:pt x="28202" y="36393"/>
                                  <a:pt x="18243" y="36393"/>
                                </a:cubicBezTo>
                                <a:cubicBezTo>
                                  <a:pt x="8191" y="36393"/>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092" name="Shape 9092"/>
                        <wps:cNvSpPr/>
                        <wps:spPr>
                          <a:xfrm>
                            <a:off x="889897" y="263219"/>
                            <a:ext cx="36393" cy="36393"/>
                          </a:xfrm>
                          <a:custGeom>
                            <a:avLst/>
                            <a:gdLst/>
                            <a:ahLst/>
                            <a:cxnLst/>
                            <a:rect l="0" t="0" r="0" b="0"/>
                            <a:pathLst>
                              <a:path w="36393" h="36393">
                                <a:moveTo>
                                  <a:pt x="18243" y="0"/>
                                </a:moveTo>
                                <a:cubicBezTo>
                                  <a:pt x="28202" y="0"/>
                                  <a:pt x="36393" y="8191"/>
                                  <a:pt x="36393" y="18150"/>
                                </a:cubicBezTo>
                                <a:cubicBezTo>
                                  <a:pt x="36393" y="28202"/>
                                  <a:pt x="28202" y="36393"/>
                                  <a:pt x="18243" y="36393"/>
                                </a:cubicBezTo>
                                <a:cubicBezTo>
                                  <a:pt x="8191" y="36393"/>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093" name="Shape 9093"/>
                        <wps:cNvSpPr/>
                        <wps:spPr>
                          <a:xfrm>
                            <a:off x="908140" y="334142"/>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94" name="Shape 9094"/>
                        <wps:cNvSpPr/>
                        <wps:spPr>
                          <a:xfrm>
                            <a:off x="908140" y="354154"/>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37" name="Shape 140037"/>
                        <wps:cNvSpPr/>
                        <wps:spPr>
                          <a:xfrm>
                            <a:off x="564970" y="334142"/>
                            <a:ext cx="686341" cy="20011"/>
                          </a:xfrm>
                          <a:custGeom>
                            <a:avLst/>
                            <a:gdLst/>
                            <a:ahLst/>
                            <a:cxnLst/>
                            <a:rect l="0" t="0" r="0" b="0"/>
                            <a:pathLst>
                              <a:path w="686341" h="20011">
                                <a:moveTo>
                                  <a:pt x="0" y="0"/>
                                </a:moveTo>
                                <a:lnTo>
                                  <a:pt x="686341" y="0"/>
                                </a:lnTo>
                                <a:lnTo>
                                  <a:pt x="686341" y="20011"/>
                                </a:lnTo>
                                <a:lnTo>
                                  <a:pt x="0" y="20011"/>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096" name="Shape 9096"/>
                        <wps:cNvSpPr/>
                        <wps:spPr>
                          <a:xfrm>
                            <a:off x="564970" y="335166"/>
                            <a:ext cx="686341" cy="0"/>
                          </a:xfrm>
                          <a:custGeom>
                            <a:avLst/>
                            <a:gdLst/>
                            <a:ahLst/>
                            <a:cxnLst/>
                            <a:rect l="0" t="0" r="0" b="0"/>
                            <a:pathLst>
                              <a:path w="686341">
                                <a:moveTo>
                                  <a:pt x="0" y="0"/>
                                </a:moveTo>
                                <a:lnTo>
                                  <a:pt x="68634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097" name="Shape 9097"/>
                        <wps:cNvSpPr/>
                        <wps:spPr>
                          <a:xfrm>
                            <a:off x="1823261" y="2687563"/>
                            <a:ext cx="0" cy="1024"/>
                          </a:xfrm>
                          <a:custGeom>
                            <a:avLst/>
                            <a:gdLst/>
                            <a:ahLst/>
                            <a:cxnLst/>
                            <a:rect l="0" t="0" r="0" b="0"/>
                            <a:pathLst>
                              <a:path h="1024">
                                <a:moveTo>
                                  <a:pt x="0" y="1024"/>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098" name="Shape 9098"/>
                        <wps:cNvSpPr/>
                        <wps:spPr>
                          <a:xfrm>
                            <a:off x="1823261" y="2692496"/>
                            <a:ext cx="0" cy="1303"/>
                          </a:xfrm>
                          <a:custGeom>
                            <a:avLst/>
                            <a:gdLst/>
                            <a:ahLst/>
                            <a:cxnLst/>
                            <a:rect l="0" t="0" r="0" b="0"/>
                            <a:pathLst>
                              <a:path h="1303">
                                <a:moveTo>
                                  <a:pt x="0" y="0"/>
                                </a:moveTo>
                                <a:lnTo>
                                  <a:pt x="0" y="130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38" name="Shape 140038"/>
                        <wps:cNvSpPr/>
                        <wps:spPr>
                          <a:xfrm>
                            <a:off x="1480091" y="2688587"/>
                            <a:ext cx="686341" cy="9144"/>
                          </a:xfrm>
                          <a:custGeom>
                            <a:avLst/>
                            <a:gdLst/>
                            <a:ahLst/>
                            <a:cxnLst/>
                            <a:rect l="0" t="0" r="0" b="0"/>
                            <a:pathLst>
                              <a:path w="686341" h="9144">
                                <a:moveTo>
                                  <a:pt x="0" y="0"/>
                                </a:moveTo>
                                <a:lnTo>
                                  <a:pt x="686341" y="0"/>
                                </a:lnTo>
                                <a:lnTo>
                                  <a:pt x="686341"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00" name="Shape 9100"/>
                        <wps:cNvSpPr/>
                        <wps:spPr>
                          <a:xfrm>
                            <a:off x="1480091" y="2691193"/>
                            <a:ext cx="686341" cy="0"/>
                          </a:xfrm>
                          <a:custGeom>
                            <a:avLst/>
                            <a:gdLst/>
                            <a:ahLst/>
                            <a:cxnLst/>
                            <a:rect l="0" t="0" r="0" b="0"/>
                            <a:pathLst>
                              <a:path w="686341">
                                <a:moveTo>
                                  <a:pt x="0" y="0"/>
                                </a:moveTo>
                                <a:lnTo>
                                  <a:pt x="68634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01" name="Shape 9101"/>
                        <wps:cNvSpPr/>
                        <wps:spPr>
                          <a:xfrm>
                            <a:off x="2720233" y="2656010"/>
                            <a:ext cx="36392" cy="36393"/>
                          </a:xfrm>
                          <a:custGeom>
                            <a:avLst/>
                            <a:gdLst/>
                            <a:ahLst/>
                            <a:cxnLst/>
                            <a:rect l="0" t="0" r="0" b="0"/>
                            <a:pathLst>
                              <a:path w="36392" h="36393">
                                <a:moveTo>
                                  <a:pt x="18149" y="0"/>
                                </a:moveTo>
                                <a:cubicBezTo>
                                  <a:pt x="28202" y="0"/>
                                  <a:pt x="36392" y="8191"/>
                                  <a:pt x="36392" y="18243"/>
                                </a:cubicBezTo>
                                <a:cubicBezTo>
                                  <a:pt x="36392" y="28202"/>
                                  <a:pt x="28202" y="36393"/>
                                  <a:pt x="18149" y="36393"/>
                                </a:cubicBezTo>
                                <a:cubicBezTo>
                                  <a:pt x="8190" y="36393"/>
                                  <a:pt x="0" y="28202"/>
                                  <a:pt x="0" y="18243"/>
                                </a:cubicBezTo>
                                <a:cubicBezTo>
                                  <a:pt x="0" y="8191"/>
                                  <a:pt x="8190" y="0"/>
                                  <a:pt x="18149"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102" name="Shape 9102"/>
                        <wps:cNvSpPr/>
                        <wps:spPr>
                          <a:xfrm>
                            <a:off x="2738382" y="2688773"/>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03" name="Shape 9103"/>
                        <wps:cNvSpPr/>
                        <wps:spPr>
                          <a:xfrm>
                            <a:off x="2738382" y="2691472"/>
                            <a:ext cx="0" cy="931"/>
                          </a:xfrm>
                          <a:custGeom>
                            <a:avLst/>
                            <a:gdLst/>
                            <a:ahLst/>
                            <a:cxnLst/>
                            <a:rect l="0" t="0" r="0" b="0"/>
                            <a:pathLst>
                              <a:path h="931">
                                <a:moveTo>
                                  <a:pt x="0" y="0"/>
                                </a:moveTo>
                                <a:lnTo>
                                  <a:pt x="0" y="931"/>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39" name="Shape 140039"/>
                        <wps:cNvSpPr/>
                        <wps:spPr>
                          <a:xfrm>
                            <a:off x="2395212" y="2688773"/>
                            <a:ext cx="686434" cy="9144"/>
                          </a:xfrm>
                          <a:custGeom>
                            <a:avLst/>
                            <a:gdLst/>
                            <a:ahLst/>
                            <a:cxnLst/>
                            <a:rect l="0" t="0" r="0" b="0"/>
                            <a:pathLst>
                              <a:path w="686434" h="9144">
                                <a:moveTo>
                                  <a:pt x="0" y="0"/>
                                </a:moveTo>
                                <a:lnTo>
                                  <a:pt x="686434" y="0"/>
                                </a:lnTo>
                                <a:lnTo>
                                  <a:pt x="686434"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05" name="Shape 9105"/>
                        <wps:cNvSpPr/>
                        <wps:spPr>
                          <a:xfrm>
                            <a:off x="2395212" y="2690542"/>
                            <a:ext cx="686434" cy="0"/>
                          </a:xfrm>
                          <a:custGeom>
                            <a:avLst/>
                            <a:gdLst/>
                            <a:ahLst/>
                            <a:cxnLst/>
                            <a:rect l="0" t="0" r="0" b="0"/>
                            <a:pathLst>
                              <a:path w="686434">
                                <a:moveTo>
                                  <a:pt x="0" y="0"/>
                                </a:moveTo>
                                <a:lnTo>
                                  <a:pt x="686434"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06" name="Shape 9106"/>
                        <wps:cNvSpPr/>
                        <wps:spPr>
                          <a:xfrm>
                            <a:off x="3635353" y="3083135"/>
                            <a:ext cx="36392" cy="36393"/>
                          </a:xfrm>
                          <a:custGeom>
                            <a:avLst/>
                            <a:gdLst/>
                            <a:ahLst/>
                            <a:cxnLst/>
                            <a:rect l="0" t="0" r="0" b="0"/>
                            <a:pathLst>
                              <a:path w="36392" h="36393">
                                <a:moveTo>
                                  <a:pt x="18243" y="0"/>
                                </a:moveTo>
                                <a:cubicBezTo>
                                  <a:pt x="28202" y="0"/>
                                  <a:pt x="36392" y="8191"/>
                                  <a:pt x="36392" y="18150"/>
                                </a:cubicBezTo>
                                <a:cubicBezTo>
                                  <a:pt x="36392" y="28202"/>
                                  <a:pt x="28202" y="36393"/>
                                  <a:pt x="18243" y="36393"/>
                                </a:cubicBezTo>
                                <a:cubicBezTo>
                                  <a:pt x="8191" y="36393"/>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107" name="Shape 9107"/>
                        <wps:cNvSpPr/>
                        <wps:spPr>
                          <a:xfrm>
                            <a:off x="3653596" y="3193337"/>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08" name="Shape 9108"/>
                        <wps:cNvSpPr/>
                        <wps:spPr>
                          <a:xfrm>
                            <a:off x="3653596" y="3236151"/>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40" name="Shape 140040"/>
                        <wps:cNvSpPr/>
                        <wps:spPr>
                          <a:xfrm>
                            <a:off x="3310426" y="3193337"/>
                            <a:ext cx="686341" cy="42814"/>
                          </a:xfrm>
                          <a:custGeom>
                            <a:avLst/>
                            <a:gdLst/>
                            <a:ahLst/>
                            <a:cxnLst/>
                            <a:rect l="0" t="0" r="0" b="0"/>
                            <a:pathLst>
                              <a:path w="686341" h="42814">
                                <a:moveTo>
                                  <a:pt x="0" y="0"/>
                                </a:moveTo>
                                <a:lnTo>
                                  <a:pt x="686341" y="0"/>
                                </a:lnTo>
                                <a:lnTo>
                                  <a:pt x="686341" y="42814"/>
                                </a:lnTo>
                                <a:lnTo>
                                  <a:pt x="0" y="4281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10" name="Shape 9110"/>
                        <wps:cNvSpPr/>
                        <wps:spPr>
                          <a:xfrm>
                            <a:off x="3310426" y="3215768"/>
                            <a:ext cx="686341" cy="0"/>
                          </a:xfrm>
                          <a:custGeom>
                            <a:avLst/>
                            <a:gdLst/>
                            <a:ahLst/>
                            <a:cxnLst/>
                            <a:rect l="0" t="0" r="0" b="0"/>
                            <a:pathLst>
                              <a:path w="686341">
                                <a:moveTo>
                                  <a:pt x="0" y="0"/>
                                </a:moveTo>
                                <a:lnTo>
                                  <a:pt x="68634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11" name="Shape 9111"/>
                        <wps:cNvSpPr/>
                        <wps:spPr>
                          <a:xfrm>
                            <a:off x="4568717" y="2441005"/>
                            <a:ext cx="0" cy="931"/>
                          </a:xfrm>
                          <a:custGeom>
                            <a:avLst/>
                            <a:gdLst/>
                            <a:ahLst/>
                            <a:cxnLst/>
                            <a:rect l="0" t="0" r="0" b="0"/>
                            <a:pathLst>
                              <a:path h="931">
                                <a:moveTo>
                                  <a:pt x="0" y="931"/>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12" name="Shape 9112"/>
                        <wps:cNvSpPr/>
                        <wps:spPr>
                          <a:xfrm>
                            <a:off x="4568717" y="2456177"/>
                            <a:ext cx="0" cy="2327"/>
                          </a:xfrm>
                          <a:custGeom>
                            <a:avLst/>
                            <a:gdLst/>
                            <a:ahLst/>
                            <a:cxnLst/>
                            <a:rect l="0" t="0" r="0" b="0"/>
                            <a:pathLst>
                              <a:path h="2327">
                                <a:moveTo>
                                  <a:pt x="0" y="0"/>
                                </a:moveTo>
                                <a:lnTo>
                                  <a:pt x="0" y="2327"/>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41" name="Shape 140041"/>
                        <wps:cNvSpPr/>
                        <wps:spPr>
                          <a:xfrm>
                            <a:off x="4225547" y="2441936"/>
                            <a:ext cx="686341" cy="14241"/>
                          </a:xfrm>
                          <a:custGeom>
                            <a:avLst/>
                            <a:gdLst/>
                            <a:ahLst/>
                            <a:cxnLst/>
                            <a:rect l="0" t="0" r="0" b="0"/>
                            <a:pathLst>
                              <a:path w="686341" h="14241">
                                <a:moveTo>
                                  <a:pt x="0" y="0"/>
                                </a:moveTo>
                                <a:lnTo>
                                  <a:pt x="686341" y="0"/>
                                </a:lnTo>
                                <a:lnTo>
                                  <a:pt x="686341" y="14241"/>
                                </a:lnTo>
                                <a:lnTo>
                                  <a:pt x="0" y="14241"/>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14" name="Shape 9114"/>
                        <wps:cNvSpPr/>
                        <wps:spPr>
                          <a:xfrm>
                            <a:off x="4225547" y="2446125"/>
                            <a:ext cx="686341" cy="0"/>
                          </a:xfrm>
                          <a:custGeom>
                            <a:avLst/>
                            <a:gdLst/>
                            <a:ahLst/>
                            <a:cxnLst/>
                            <a:rect l="0" t="0" r="0" b="0"/>
                            <a:pathLst>
                              <a:path w="686341">
                                <a:moveTo>
                                  <a:pt x="0" y="0"/>
                                </a:moveTo>
                                <a:lnTo>
                                  <a:pt x="68634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15" name="Shape 9115"/>
                        <wps:cNvSpPr/>
                        <wps:spPr>
                          <a:xfrm>
                            <a:off x="358993" y="133657"/>
                            <a:ext cx="0" cy="3250206"/>
                          </a:xfrm>
                          <a:custGeom>
                            <a:avLst/>
                            <a:gdLst/>
                            <a:ahLst/>
                            <a:cxnLst/>
                            <a:rect l="0" t="0" r="0" b="0"/>
                            <a:pathLst>
                              <a:path h="3250206">
                                <a:moveTo>
                                  <a:pt x="0" y="325020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16" name="Rectangle 9116"/>
                        <wps:cNvSpPr/>
                        <wps:spPr>
                          <a:xfrm>
                            <a:off x="130958" y="2566434"/>
                            <a:ext cx="247779" cy="91606"/>
                          </a:xfrm>
                          <a:prstGeom prst="rect">
                            <a:avLst/>
                          </a:prstGeom>
                          <a:ln>
                            <a:noFill/>
                          </a:ln>
                        </wps:spPr>
                        <wps:txbx>
                          <w:txbxContent>
                            <w:p w14:paraId="1EB006F1" w14:textId="77777777" w:rsidR="00FE0D46" w:rsidRDefault="00FE0D46">
                              <w:pPr>
                                <w:spacing w:after="160" w:line="259" w:lineRule="auto"/>
                                <w:ind w:left="0" w:firstLine="0"/>
                                <w:jc w:val="left"/>
                              </w:pPr>
                              <w:r>
                                <w:rPr>
                                  <w:rFonts w:ascii="Arial" w:eastAsia="Arial" w:hAnsi="Arial" w:cs="Arial"/>
                                  <w:sz w:val="12"/>
                                </w:rPr>
                                <w:t>0.003</w:t>
                              </w:r>
                            </w:p>
                          </w:txbxContent>
                        </wps:txbx>
                        <wps:bodyPr horzOverflow="overflow" vert="horz" lIns="0" tIns="0" rIns="0" bIns="0" rtlCol="0">
                          <a:noAutofit/>
                        </wps:bodyPr>
                      </wps:wsp>
                      <wps:wsp>
                        <wps:cNvPr id="9117" name="Rectangle 9117"/>
                        <wps:cNvSpPr/>
                        <wps:spPr>
                          <a:xfrm>
                            <a:off x="130958" y="1674768"/>
                            <a:ext cx="247779" cy="91605"/>
                          </a:xfrm>
                          <a:prstGeom prst="rect">
                            <a:avLst/>
                          </a:prstGeom>
                          <a:ln>
                            <a:noFill/>
                          </a:ln>
                        </wps:spPr>
                        <wps:txbx>
                          <w:txbxContent>
                            <w:p w14:paraId="41A63EE3" w14:textId="77777777" w:rsidR="00FE0D46" w:rsidRDefault="00FE0D46">
                              <w:pPr>
                                <w:spacing w:after="160" w:line="259" w:lineRule="auto"/>
                                <w:ind w:left="0" w:firstLine="0"/>
                                <w:jc w:val="left"/>
                              </w:pPr>
                              <w:r>
                                <w:rPr>
                                  <w:rFonts w:ascii="Arial" w:eastAsia="Arial" w:hAnsi="Arial" w:cs="Arial"/>
                                  <w:sz w:val="12"/>
                                </w:rPr>
                                <w:t>0.010</w:t>
                              </w:r>
                            </w:p>
                          </w:txbxContent>
                        </wps:txbx>
                        <wps:bodyPr horzOverflow="overflow" vert="horz" lIns="0" tIns="0" rIns="0" bIns="0" rtlCol="0">
                          <a:noAutofit/>
                        </wps:bodyPr>
                      </wps:wsp>
                      <wps:wsp>
                        <wps:cNvPr id="9118" name="Rectangle 9118"/>
                        <wps:cNvSpPr/>
                        <wps:spPr>
                          <a:xfrm>
                            <a:off x="130958" y="861100"/>
                            <a:ext cx="247779" cy="91606"/>
                          </a:xfrm>
                          <a:prstGeom prst="rect">
                            <a:avLst/>
                          </a:prstGeom>
                          <a:ln>
                            <a:noFill/>
                          </a:ln>
                        </wps:spPr>
                        <wps:txbx>
                          <w:txbxContent>
                            <w:p w14:paraId="79B05262" w14:textId="77777777" w:rsidR="00FE0D46" w:rsidRDefault="00FE0D46">
                              <w:pPr>
                                <w:spacing w:after="160" w:line="259" w:lineRule="auto"/>
                                <w:ind w:left="0" w:firstLine="0"/>
                                <w:jc w:val="left"/>
                              </w:pPr>
                              <w:r>
                                <w:rPr>
                                  <w:rFonts w:ascii="Arial" w:eastAsia="Arial" w:hAnsi="Arial" w:cs="Arial"/>
                                  <w:sz w:val="12"/>
                                </w:rPr>
                                <w:t>0.030</w:t>
                              </w:r>
                            </w:p>
                          </w:txbxContent>
                        </wps:txbx>
                        <wps:bodyPr horzOverflow="overflow" vert="horz" lIns="0" tIns="0" rIns="0" bIns="0" rtlCol="0">
                          <a:noAutofit/>
                        </wps:bodyPr>
                      </wps:wsp>
                      <wps:wsp>
                        <wps:cNvPr id="9119" name="Shape 9119"/>
                        <wps:cNvSpPr/>
                        <wps:spPr>
                          <a:xfrm>
                            <a:off x="335817" y="2593184"/>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0" name="Shape 9120"/>
                        <wps:cNvSpPr/>
                        <wps:spPr>
                          <a:xfrm>
                            <a:off x="335817" y="1701519"/>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1" name="Shape 9121"/>
                        <wps:cNvSpPr/>
                        <wps:spPr>
                          <a:xfrm>
                            <a:off x="335817" y="887850"/>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2" name="Shape 9122"/>
                        <wps:cNvSpPr/>
                        <wps:spPr>
                          <a:xfrm>
                            <a:off x="358993" y="3383863"/>
                            <a:ext cx="4758871" cy="0"/>
                          </a:xfrm>
                          <a:custGeom>
                            <a:avLst/>
                            <a:gdLst/>
                            <a:ahLst/>
                            <a:cxnLst/>
                            <a:rect l="0" t="0" r="0" b="0"/>
                            <a:pathLst>
                              <a:path w="4758871">
                                <a:moveTo>
                                  <a:pt x="0" y="0"/>
                                </a:moveTo>
                                <a:lnTo>
                                  <a:pt x="4758871"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3" name="Shape 9123"/>
                        <wps:cNvSpPr/>
                        <wps:spPr>
                          <a:xfrm>
                            <a:off x="908140" y="3383863"/>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4" name="Shape 9124"/>
                        <wps:cNvSpPr/>
                        <wps:spPr>
                          <a:xfrm>
                            <a:off x="1823261" y="3383863"/>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5" name="Shape 9125"/>
                        <wps:cNvSpPr/>
                        <wps:spPr>
                          <a:xfrm>
                            <a:off x="2738382" y="3383863"/>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6" name="Shape 9126"/>
                        <wps:cNvSpPr/>
                        <wps:spPr>
                          <a:xfrm>
                            <a:off x="3653596" y="3383863"/>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7" name="Shape 9127"/>
                        <wps:cNvSpPr/>
                        <wps:spPr>
                          <a:xfrm>
                            <a:off x="4568717" y="3383863"/>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128" name="Rectangle 9128"/>
                        <wps:cNvSpPr/>
                        <wps:spPr>
                          <a:xfrm>
                            <a:off x="850247" y="3425617"/>
                            <a:ext cx="153996" cy="91606"/>
                          </a:xfrm>
                          <a:prstGeom prst="rect">
                            <a:avLst/>
                          </a:prstGeom>
                          <a:ln>
                            <a:noFill/>
                          </a:ln>
                        </wps:spPr>
                        <wps:txbx>
                          <w:txbxContent>
                            <w:p w14:paraId="7611E6DF" w14:textId="77777777" w:rsidR="00FE0D46" w:rsidRDefault="00FE0D46">
                              <w:pPr>
                                <w:spacing w:after="160" w:line="259" w:lineRule="auto"/>
                                <w:ind w:left="0" w:firstLine="0"/>
                                <w:jc w:val="left"/>
                              </w:pPr>
                              <w:r>
                                <w:rPr>
                                  <w:rFonts w:ascii="Arial" w:eastAsia="Arial" w:hAnsi="Arial" w:cs="Arial"/>
                                  <w:sz w:val="12"/>
                                </w:rPr>
                                <w:t>DM</w:t>
                              </w:r>
                            </w:p>
                          </w:txbxContent>
                        </wps:txbx>
                        <wps:bodyPr horzOverflow="overflow" vert="horz" lIns="0" tIns="0" rIns="0" bIns="0" rtlCol="0">
                          <a:noAutofit/>
                        </wps:bodyPr>
                      </wps:wsp>
                      <wps:wsp>
                        <wps:cNvPr id="9129" name="Rectangle 9129"/>
                        <wps:cNvSpPr/>
                        <wps:spPr>
                          <a:xfrm>
                            <a:off x="1723949" y="3425617"/>
                            <a:ext cx="264120" cy="91606"/>
                          </a:xfrm>
                          <a:prstGeom prst="rect">
                            <a:avLst/>
                          </a:prstGeom>
                          <a:ln>
                            <a:noFill/>
                          </a:ln>
                        </wps:spPr>
                        <wps:txbx>
                          <w:txbxContent>
                            <w:p w14:paraId="6519B46E" w14:textId="77777777" w:rsidR="00FE0D46" w:rsidRDefault="00FE0D46">
                              <w:pPr>
                                <w:spacing w:after="160" w:line="259" w:lineRule="auto"/>
                                <w:ind w:left="0" w:firstLine="0"/>
                                <w:jc w:val="left"/>
                              </w:pPr>
                              <w:r>
                                <w:rPr>
                                  <w:rFonts w:ascii="Arial" w:eastAsia="Arial" w:hAnsi="Arial" w:cs="Arial"/>
                                  <w:sz w:val="12"/>
                                </w:rPr>
                                <w:t>TMB1</w:t>
                              </w:r>
                            </w:p>
                          </w:txbxContent>
                        </wps:txbx>
                        <wps:bodyPr horzOverflow="overflow" vert="horz" lIns="0" tIns="0" rIns="0" bIns="0" rtlCol="0">
                          <a:noAutofit/>
                        </wps:bodyPr>
                      </wps:wsp>
                      <wps:wsp>
                        <wps:cNvPr id="9130" name="Rectangle 9130"/>
                        <wps:cNvSpPr/>
                        <wps:spPr>
                          <a:xfrm>
                            <a:off x="2639163" y="3425617"/>
                            <a:ext cx="264120" cy="91606"/>
                          </a:xfrm>
                          <a:prstGeom prst="rect">
                            <a:avLst/>
                          </a:prstGeom>
                          <a:ln>
                            <a:noFill/>
                          </a:ln>
                        </wps:spPr>
                        <wps:txbx>
                          <w:txbxContent>
                            <w:p w14:paraId="7A29F51C" w14:textId="77777777" w:rsidR="00FE0D46" w:rsidRDefault="00FE0D46">
                              <w:pPr>
                                <w:spacing w:after="160" w:line="259" w:lineRule="auto"/>
                                <w:ind w:left="0" w:firstLine="0"/>
                                <w:jc w:val="left"/>
                              </w:pPr>
                              <w:r>
                                <w:rPr>
                                  <w:rFonts w:ascii="Arial" w:eastAsia="Arial" w:hAnsi="Arial" w:cs="Arial"/>
                                  <w:sz w:val="12"/>
                                </w:rPr>
                                <w:t>TMB2</w:t>
                              </w:r>
                            </w:p>
                          </w:txbxContent>
                        </wps:txbx>
                        <wps:bodyPr horzOverflow="overflow" vert="horz" lIns="0" tIns="0" rIns="0" bIns="0" rtlCol="0">
                          <a:noAutofit/>
                        </wps:bodyPr>
                      </wps:wsp>
                      <wps:wsp>
                        <wps:cNvPr id="9131" name="Rectangle 9131"/>
                        <wps:cNvSpPr/>
                        <wps:spPr>
                          <a:xfrm>
                            <a:off x="3554284" y="3425617"/>
                            <a:ext cx="264120" cy="91606"/>
                          </a:xfrm>
                          <a:prstGeom prst="rect">
                            <a:avLst/>
                          </a:prstGeom>
                          <a:ln>
                            <a:noFill/>
                          </a:ln>
                        </wps:spPr>
                        <wps:txbx>
                          <w:txbxContent>
                            <w:p w14:paraId="2E08D6A8" w14:textId="77777777" w:rsidR="00FE0D46" w:rsidRDefault="00FE0D46">
                              <w:pPr>
                                <w:spacing w:after="160" w:line="259" w:lineRule="auto"/>
                                <w:ind w:left="0" w:firstLine="0"/>
                                <w:jc w:val="left"/>
                              </w:pPr>
                              <w:r>
                                <w:rPr>
                                  <w:rFonts w:ascii="Arial" w:eastAsia="Arial" w:hAnsi="Arial" w:cs="Arial"/>
                                  <w:sz w:val="12"/>
                                </w:rPr>
                                <w:t>TMB3</w:t>
                              </w:r>
                            </w:p>
                          </w:txbxContent>
                        </wps:txbx>
                        <wps:bodyPr horzOverflow="overflow" vert="horz" lIns="0" tIns="0" rIns="0" bIns="0" rtlCol="0">
                          <a:noAutofit/>
                        </wps:bodyPr>
                      </wps:wsp>
                      <wps:wsp>
                        <wps:cNvPr id="9132" name="Rectangle 9132"/>
                        <wps:cNvSpPr/>
                        <wps:spPr>
                          <a:xfrm>
                            <a:off x="4469405" y="3425617"/>
                            <a:ext cx="264120" cy="91606"/>
                          </a:xfrm>
                          <a:prstGeom prst="rect">
                            <a:avLst/>
                          </a:prstGeom>
                          <a:ln>
                            <a:noFill/>
                          </a:ln>
                        </wps:spPr>
                        <wps:txbx>
                          <w:txbxContent>
                            <w:p w14:paraId="6CFF4829" w14:textId="77777777" w:rsidR="00FE0D46" w:rsidRDefault="00FE0D46">
                              <w:pPr>
                                <w:spacing w:after="160" w:line="259" w:lineRule="auto"/>
                                <w:ind w:left="0" w:firstLine="0"/>
                                <w:jc w:val="left"/>
                              </w:pPr>
                              <w:r>
                                <w:rPr>
                                  <w:rFonts w:ascii="Arial" w:eastAsia="Arial" w:hAnsi="Arial" w:cs="Arial"/>
                                  <w:sz w:val="12"/>
                                </w:rPr>
                                <w:t>TMB4</w:t>
                              </w:r>
                            </w:p>
                          </w:txbxContent>
                        </wps:txbx>
                        <wps:bodyPr horzOverflow="overflow" vert="horz" lIns="0" tIns="0" rIns="0" bIns="0" rtlCol="0">
                          <a:noAutofit/>
                        </wps:bodyPr>
                      </wps:wsp>
                      <wps:wsp>
                        <wps:cNvPr id="9133" name="Rectangle 9133"/>
                        <wps:cNvSpPr/>
                        <wps:spPr>
                          <a:xfrm>
                            <a:off x="2018534" y="3543209"/>
                            <a:ext cx="1914796" cy="114506"/>
                          </a:xfrm>
                          <a:prstGeom prst="rect">
                            <a:avLst/>
                          </a:prstGeom>
                          <a:ln>
                            <a:noFill/>
                          </a:ln>
                        </wps:spPr>
                        <wps:txbx>
                          <w:txbxContent>
                            <w:p w14:paraId="0D84E4F9" w14:textId="77777777" w:rsidR="00FE0D46" w:rsidRDefault="00FE0D46">
                              <w:pPr>
                                <w:spacing w:after="160" w:line="259" w:lineRule="auto"/>
                                <w:ind w:left="0" w:firstLine="0"/>
                                <w:jc w:val="left"/>
                              </w:pPr>
                              <w:r>
                                <w:rPr>
                                  <w:rFonts w:ascii="Arial" w:eastAsia="Arial" w:hAnsi="Arial" w:cs="Arial"/>
                                  <w:sz w:val="15"/>
                                </w:rPr>
                                <w:t>Exact/inexact gradient and hessian</w:t>
                              </w:r>
                            </w:p>
                          </w:txbxContent>
                        </wps:txbx>
                        <wps:bodyPr horzOverflow="overflow" vert="horz" lIns="0" tIns="0" rIns="0" bIns="0" rtlCol="0">
                          <a:noAutofit/>
                        </wps:bodyPr>
                      </wps:wsp>
                      <wps:wsp>
                        <wps:cNvPr id="9134" name="Rectangle 9134"/>
                        <wps:cNvSpPr/>
                        <wps:spPr>
                          <a:xfrm rot="-5399999">
                            <a:off x="-369205" y="1595693"/>
                            <a:ext cx="852918" cy="114507"/>
                          </a:xfrm>
                          <a:prstGeom prst="rect">
                            <a:avLst/>
                          </a:prstGeom>
                          <a:ln>
                            <a:noFill/>
                          </a:ln>
                        </wps:spPr>
                        <wps:txbx>
                          <w:txbxContent>
                            <w:p w14:paraId="3E8CDC97" w14:textId="77777777" w:rsidR="00FE0D46" w:rsidRDefault="00FE0D46">
                              <w:pPr>
                                <w:spacing w:after="160" w:line="259" w:lineRule="auto"/>
                                <w:ind w:left="0" w:firstLine="0"/>
                                <w:jc w:val="left"/>
                              </w:pPr>
                              <w:r>
                                <w:rPr>
                                  <w:rFonts w:ascii="Arial" w:eastAsia="Arial" w:hAnsi="Arial" w:cs="Arial"/>
                                  <w:sz w:val="15"/>
                                </w:rPr>
                                <w:t>Time (seconds)</w:t>
                              </w:r>
                            </w:p>
                          </w:txbxContent>
                        </wps:txbx>
                        <wps:bodyPr horzOverflow="overflow" vert="horz" lIns="0" tIns="0" rIns="0" bIns="0" rtlCol="0">
                          <a:noAutofit/>
                        </wps:bodyPr>
                      </wps:wsp>
                      <wps:wsp>
                        <wps:cNvPr id="9135" name="Rectangle 9135"/>
                        <wps:cNvSpPr/>
                        <wps:spPr>
                          <a:xfrm>
                            <a:off x="358993" y="0"/>
                            <a:ext cx="1438449" cy="114507"/>
                          </a:xfrm>
                          <a:prstGeom prst="rect">
                            <a:avLst/>
                          </a:prstGeom>
                          <a:ln>
                            <a:noFill/>
                          </a:ln>
                        </wps:spPr>
                        <wps:txbx>
                          <w:txbxContent>
                            <w:p w14:paraId="7B875CAF" w14:textId="77777777" w:rsidR="00FE0D46" w:rsidRDefault="00FE0D46">
                              <w:pPr>
                                <w:spacing w:after="160" w:line="259" w:lineRule="auto"/>
                                <w:ind w:left="0" w:firstLine="0"/>
                                <w:jc w:val="left"/>
                              </w:pPr>
                              <w:r>
                                <w:rPr>
                                  <w:rFonts w:ascii="Arial" w:eastAsia="Arial" w:hAnsi="Arial" w:cs="Arial"/>
                                  <w:sz w:val="15"/>
                                </w:rPr>
                                <w:t>Parameter estimation time</w:t>
                              </w:r>
                            </w:p>
                          </w:txbxContent>
                        </wps:txbx>
                        <wps:bodyPr horzOverflow="overflow" vert="horz" lIns="0" tIns="0" rIns="0" bIns="0" rtlCol="0">
                          <a:noAutofit/>
                        </wps:bodyPr>
                      </wps:wsp>
                    </wpg:wgp>
                  </a:graphicData>
                </a:graphic>
              </wp:inline>
            </w:drawing>
          </mc:Choice>
          <mc:Fallback>
            <w:pict>
              <v:group w14:anchorId="2743DE2F" id="Group 120945" o:spid="_x0000_s1750" style="width:403pt;height:285.75pt;mso-position-horizontal-relative:char;mso-position-vertical-relative:line" coordsize="51178,3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">
                <v:shape id="Shape 9083" o:spid="_x0000_s1751" style="position:absolute;left:3589;top:25931;width:47589;height:0;visibility:visible;mso-wrap-style:square;v-text-anchor:top" coordsize="4758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" path="m4758841,l,e" filled="f" strokecolor="#efefef" strokeweight=".25078mm">
                  <v:path arrowok="t" textboxrect="0,0,4758841,0"/>
                </v:shape>
                <v:shape id="Shape 9084" o:spid="_x0000_s1752" style="position:absolute;left:3589;top:17015;width:47589;height:0;visibility:visible;mso-wrap-style:square;v-text-anchor:top" coordsize="4758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" path="m4758841,l,e" filled="f" strokecolor="#efefef" strokeweight=".25078mm">
                  <v:path arrowok="t" textboxrect="0,0,4758841,0"/>
                </v:shape>
                <v:shape id="Shape 9085" o:spid="_x0000_s1753" style="position:absolute;left:3589;top:8878;width:47589;height:0;visibility:visible;mso-wrap-style:square;v-text-anchor:top" coordsize="4758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" path="m4758841,l,e" filled="f" strokecolor="#efefef" strokeweight=".25078mm">
                  <v:path arrowok="t" textboxrect="0,0,4758841,0"/>
                </v:shape>
                <v:shape id="Shape 9086" o:spid="_x0000_s1754" style="position:absolute;left:9081;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" path="m,3250206l,e" filled="f" strokecolor="#efefef" strokeweight=".25078mm">
                  <v:path arrowok="t" textboxrect="0,0,0,3250206"/>
                </v:shape>
                <v:shape id="Shape 9087" o:spid="_x0000_s1755" style="position:absolute;left:18232;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" path="m,3250206l,e" filled="f" strokecolor="#efefef" strokeweight=".25078mm">
                  <v:path arrowok="t" textboxrect="0,0,0,3250206"/>
                </v:shape>
                <v:shape id="Shape 9088" o:spid="_x0000_s1756" style="position:absolute;left:27383;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" path="m,3250206l,e" filled="f" strokecolor="#efefef" strokeweight=".25078mm">
                  <v:path arrowok="t" textboxrect="0,0,0,3250206"/>
                </v:shape>
                <v:shape id="Shape 9089" o:spid="_x0000_s1757" style="position:absolute;left:36535;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" path="m,3250206l,e" filled="f" strokecolor="#efefef" strokeweight=".25078mm">
                  <v:path arrowok="t" textboxrect="0,0,0,3250206"/>
                </v:shape>
                <v:shape id="Shape 9090" o:spid="_x0000_s1758" style="position:absolute;left:45687;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" path="m,3250206l,e" filled="f" strokecolor="#efefef" strokeweight=".25078mm">
                  <v:path arrowok="t" textboxrect="0,0,0,3250206"/>
                </v:shape>
                <v:shape id="Shape 9091" o:spid="_x0000_s1759" style="position:absolute;left:8898;top:3717;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" path="m18243,v9959,,18150,8191,18150,18150c36393,28202,28202,36393,18243,36393,8191,36393,,28202,,18150,,8191,8191,,18243,xe" fillcolor="#333" strokecolor="#333" strokeweight=".18356mm">
                  <v:stroke endcap="round"/>
                  <v:path arrowok="t" textboxrect="0,0,36393,36393"/>
                </v:shape>
                <v:shape id="Shape 9092" o:spid="_x0000_s1760" style="position:absolute;left:8898;top:2632;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" path="m18243,v9959,,18150,8191,18150,18150c36393,28202,28202,36393,18243,36393,8191,36393,,28202,,18150,,8191,8191,,18243,xe" fillcolor="#333" strokecolor="#333" strokeweight=".18356mm">
                  <v:stroke endcap="round"/>
                  <v:path arrowok="t" textboxrect="0,0,36393,36393"/>
                </v:shape>
                <v:shape id="Shape 9093" o:spid="_x0000_s1761" style="position:absolute;left:9081;top:334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" path="m,l,e" filled="f" strokecolor="#333" strokeweight=".27664mm">
                  <v:path arrowok="t" textboxrect="0,0,0,0"/>
                </v:shape>
                <v:shape id="Shape 9094" o:spid="_x0000_s1762" style="position:absolute;left:9081;top:354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" path="m,l,e" filled="f" strokecolor="#333" strokeweight=".27664mm">
                  <v:path arrowok="t" textboxrect="0,0,0,0"/>
                </v:shape>
                <v:shape id="Shape 140037" o:spid="_x0000_s1763" style="position:absolute;left:5649;top:3341;width:6864;height:200;visibility:visible;mso-wrap-style:square;v-text-anchor:top" coordsize="686341,2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" path="m,l686341,r,20011l,20011,,e" strokecolor="#333" strokeweight=".27664mm">
                  <v:stroke endcap="round"/>
                  <v:path arrowok="t" textboxrect="0,0,686341,20011"/>
                </v:shape>
                <v:shape id="Shape 9096" o:spid="_x0000_s1764" style="position:absolute;left:5649;top:3351;width:6864;height:0;visibility:visible;mso-wrap-style:square;v-text-anchor:top" coordsize="686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" path="m,l686341,e" filled="f" strokecolor="#333" strokeweight=".55069mm">
                  <v:path arrowok="t" textboxrect="0,0,686341,0"/>
                </v:shape>
                <v:shape id="Shape 9097" o:spid="_x0000_s1765" style="position:absolute;left:18232;top:26875;width:0;height:10;visibility:visible;mso-wrap-style:square;v-text-anchor:top" coordsize="0,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" path="m,1024l,e" filled="f" strokecolor="#333" strokeweight=".27664mm">
                  <v:path arrowok="t" textboxrect="0,0,0,1024"/>
                </v:shape>
                <v:shape id="Shape 9098" o:spid="_x0000_s1766" style="position:absolute;left:18232;top:26924;width:0;height:13;visibility:visible;mso-wrap-style:square;v-text-anchor:top" coordsize="0,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" path="m,l,1303e" filled="f" strokecolor="#333" strokeweight=".27664mm">
                  <v:path arrowok="t" textboxrect="0,0,0,1303"/>
                </v:shape>
                <v:shape id="Shape 140038" o:spid="_x0000_s1767" style="position:absolute;left:14800;top:26885;width:6864;height:92;visibility:visible;mso-wrap-style:square;v-text-anchor:top" coordsize="686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" path="m,l686341,r,9144l,9144,,e" strokecolor="#333" strokeweight=".27664mm">
                  <v:stroke endcap="round"/>
                  <v:path arrowok="t" textboxrect="0,0,686341,9144"/>
                </v:shape>
                <v:shape id="Shape 9100" o:spid="_x0000_s1768" style="position:absolute;left:14800;top:26911;width:6864;height:0;visibility:visible;mso-wrap-style:square;v-text-anchor:top" coordsize="686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" path="m,l686341,e" filled="f" strokecolor="#333" strokeweight=".55069mm">
                  <v:path arrowok="t" textboxrect="0,0,686341,0"/>
                </v:shape>
                <v:shape id="Shape 9101" o:spid="_x0000_s1769" style="position:absolute;left:27202;top:26560;width:364;height:364;visibility:visible;mso-wrap-style:square;v-text-anchor:top" coordsize="36392,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" path="m18149,c28202,,36392,8191,36392,18243v,9959,-8190,18150,-18243,18150c8190,36393,,28202,,18243,,8191,8190,,18149,xe" fillcolor="#333" strokecolor="#333" strokeweight=".18356mm">
                  <v:stroke endcap="round"/>
                  <v:path arrowok="t" textboxrect="0,0,36392,36393"/>
                </v:shape>
                <v:shape id="Shape 9102" o:spid="_x0000_s1770" style="position:absolute;left:27383;top:2688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" path="m,l,e" filled="f" strokecolor="#333" strokeweight=".27664mm">
                  <v:path arrowok="t" textboxrect="0,0,0,0"/>
                </v:shape>
                <v:shape id="Shape 9103" o:spid="_x0000_s1771" style="position:absolute;left:27383;top:26914;width:0;height:10;visibility:visible;mso-wrap-style:square;v-text-anchor:top" coordsize="0,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" path="m,l,931e" filled="f" strokecolor="#333" strokeweight=".27664mm">
                  <v:path arrowok="t" textboxrect="0,0,0,931"/>
                </v:shape>
                <v:shape id="Shape 140039" o:spid="_x0000_s1772" style="position:absolute;left:23952;top:26887;width:6864;height:92;visibility:visible;mso-wrap-style:square;v-text-anchor:top" coordsize="6864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" path="m,l686434,r,9144l,9144,,e" strokecolor="#333" strokeweight=".27664mm">
                  <v:stroke endcap="round"/>
                  <v:path arrowok="t" textboxrect="0,0,686434,9144"/>
                </v:shape>
                <v:shape id="Shape 9105" o:spid="_x0000_s1773" style="position:absolute;left:23952;top:26905;width:6864;height:0;visibility:visible;mso-wrap-style:square;v-text-anchor:top" coordsize="686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" path="m,l686434,e" filled="f" strokecolor="#333" strokeweight=".55069mm">
                  <v:path arrowok="t" textboxrect="0,0,686434,0"/>
                </v:shape>
                <v:shape id="Shape 9106" o:spid="_x0000_s1774" style="position:absolute;left:36353;top:30831;width:364;height:364;visibility:visible;mso-wrap-style:square;v-text-anchor:top" coordsize="36392,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" path="m18243,v9959,,18149,8191,18149,18150c36392,28202,28202,36393,18243,36393,8191,36393,,28202,,18150,,8191,8191,,18243,xe" fillcolor="#333" strokecolor="#333" strokeweight=".18356mm">
                  <v:stroke endcap="round"/>
                  <v:path arrowok="t" textboxrect="0,0,36392,36393"/>
                </v:shape>
                <v:shape id="Shape 9107" o:spid="_x0000_s1775" style="position:absolute;left:36535;top:3193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" path="m,l,e" filled="f" strokecolor="#333" strokeweight=".27664mm">
                  <v:path arrowok="t" textboxrect="0,0,0,0"/>
                </v:shape>
                <v:shape id="Shape 9108" o:spid="_x0000_s1776" style="position:absolute;left:36535;top:3236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" path="m,l,e" filled="f" strokecolor="#333" strokeweight=".27664mm">
                  <v:path arrowok="t" textboxrect="0,0,0,0"/>
                </v:shape>
                <v:shape id="Shape 140040" o:spid="_x0000_s1777" style="position:absolute;left:33104;top:31933;width:6863;height:428;visibility:visible;mso-wrap-style:square;v-text-anchor:top" coordsize="686341,42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" path="m,l686341,r,42814l,42814,,e" strokecolor="#333" strokeweight=".27664mm">
                  <v:stroke endcap="round"/>
                  <v:path arrowok="t" textboxrect="0,0,686341,42814"/>
                </v:shape>
                <v:shape id="Shape 9110" o:spid="_x0000_s1778" style="position:absolute;left:33104;top:32157;width:6863;height:0;visibility:visible;mso-wrap-style:square;v-text-anchor:top" coordsize="686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" path="m,l686341,e" filled="f" strokecolor="#333" strokeweight=".55069mm">
                  <v:path arrowok="t" textboxrect="0,0,686341,0"/>
                </v:shape>
                <v:shape id="Shape 9111" o:spid="_x0000_s1779" style="position:absolute;left:45687;top:24410;width:0;height:9;visibility:visible;mso-wrap-style:square;v-text-anchor:top" coordsize="0,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" path="m,931l,e" filled="f" strokecolor="#333" strokeweight=".27664mm">
                  <v:path arrowok="t" textboxrect="0,0,0,931"/>
                </v:shape>
                <v:shape id="Shape 9112" o:spid="_x0000_s1780" style="position:absolute;left:45687;top:24561;width:0;height:24;visibility:visible;mso-wrap-style:square;v-text-anchor:top" coordsize="0,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" path="m,l,2327e" filled="f" strokecolor="#333" strokeweight=".27664mm">
                  <v:path arrowok="t" textboxrect="0,0,0,2327"/>
                </v:shape>
                <v:shape id="Shape 140041" o:spid="_x0000_s1781" style="position:absolute;left:42255;top:24419;width:6863;height:142;visibility:visible;mso-wrap-style:square;v-text-anchor:top" coordsize="686341,1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" path="m,l686341,r,14241l,14241,,e" strokecolor="#333" strokeweight=".27664mm">
                  <v:stroke endcap="round"/>
                  <v:path arrowok="t" textboxrect="0,0,686341,14241"/>
                </v:shape>
                <v:shape id="Shape 9114" o:spid="_x0000_s1782" style="position:absolute;left:42255;top:24461;width:6863;height:0;visibility:visible;mso-wrap-style:square;v-text-anchor:top" coordsize="686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" path="m,l686341,e" filled="f" strokecolor="#333" strokeweight=".55069mm">
                  <v:path arrowok="t" textboxrect="0,0,686341,0"/>
                </v:shape>
                <v:shape id="Shape 9115" o:spid="_x0000_s1783" style="position:absolute;left:3589;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" path="m,3250206l,e" filled="f" strokeweight=".25078mm">
                  <v:path arrowok="t" textboxrect="0,0,0,3250206"/>
                </v:shape>
                <v:rect id="Rectangle 9116" o:spid="_x0000_s1784" style="position:absolute;left:1309;top:25664;width:2478;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" filled="f" stroked="f">
                  <v:textbox inset="0,0,0,0">
                    <w:txbxContent>
                      <w:p w14:paraId="1EB006F1" w14:textId="77777777" w:rsidR="00FE0D46" w:rsidRDefault="00FE0D46">
                        <w:pPr>
                          <w:spacing w:after="160" w:line="259" w:lineRule="auto"/>
                          <w:ind w:left="0" w:firstLine="0"/>
                          <w:jc w:val="left"/>
                        </w:pPr>
                        <w:r>
                          <w:rPr>
                            <w:rFonts w:ascii="Arial" w:eastAsia="Arial" w:hAnsi="Arial" w:cs="Arial"/>
                            <w:sz w:val="12"/>
                          </w:rPr>
                          <w:t>0.003</w:t>
                        </w:r>
                      </w:p>
                    </w:txbxContent>
                  </v:textbox>
                </v:rect>
                <v:rect id="Rectangle 9117" o:spid="_x0000_s1785" style="position:absolute;left:1309;top:16747;width:2478;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" filled="f" stroked="f">
                  <v:textbox inset="0,0,0,0">
                    <w:txbxContent>
                      <w:p w14:paraId="41A63EE3" w14:textId="77777777" w:rsidR="00FE0D46" w:rsidRDefault="00FE0D46">
                        <w:pPr>
                          <w:spacing w:after="160" w:line="259" w:lineRule="auto"/>
                          <w:ind w:left="0" w:firstLine="0"/>
                          <w:jc w:val="left"/>
                        </w:pPr>
                        <w:r>
                          <w:rPr>
                            <w:rFonts w:ascii="Arial" w:eastAsia="Arial" w:hAnsi="Arial" w:cs="Arial"/>
                            <w:sz w:val="12"/>
                          </w:rPr>
                          <w:t>0.010</w:t>
                        </w:r>
                      </w:p>
                    </w:txbxContent>
                  </v:textbox>
                </v:rect>
                <v:rect id="Rectangle 9118" o:spid="_x0000_s1786" style="position:absolute;left:1309;top:8611;width:2478;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" filled="f" stroked="f">
                  <v:textbox inset="0,0,0,0">
                    <w:txbxContent>
                      <w:p w14:paraId="79B05262" w14:textId="77777777" w:rsidR="00FE0D46" w:rsidRDefault="00FE0D46">
                        <w:pPr>
                          <w:spacing w:after="160" w:line="259" w:lineRule="auto"/>
                          <w:ind w:left="0" w:firstLine="0"/>
                          <w:jc w:val="left"/>
                        </w:pPr>
                        <w:r>
                          <w:rPr>
                            <w:rFonts w:ascii="Arial" w:eastAsia="Arial" w:hAnsi="Arial" w:cs="Arial"/>
                            <w:sz w:val="12"/>
                          </w:rPr>
                          <w:t>0.030</w:t>
                        </w:r>
                      </w:p>
                    </w:txbxContent>
                  </v:textbox>
                </v:rect>
                <v:shape id="Shape 9119" o:spid="_x0000_s1787" style="position:absolute;left:3358;top:25931;width:231;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" path="m,l23176,e" filled="f" strokeweight=".25078mm">
                  <v:path arrowok="t" textboxrect="0,0,23176,0"/>
                </v:shape>
                <v:shape id="Shape 9120" o:spid="_x0000_s1788" style="position:absolute;left:3358;top:17015;width:231;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" path="m,l23176,e" filled="f" strokeweight=".25078mm">
                  <v:path arrowok="t" textboxrect="0,0,23176,0"/>
                </v:shape>
                <v:shape id="Shape 9121" o:spid="_x0000_s1789" style="position:absolute;left:3358;top:8878;width:231;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" path="m,l23176,e" filled="f" strokeweight=".25078mm">
                  <v:path arrowok="t" textboxrect="0,0,23176,0"/>
                </v:shape>
                <v:shape id="Shape 9122" o:spid="_x0000_s1790" style="position:absolute;left:3589;top:33838;width:47589;height:0;visibility:visible;mso-wrap-style:square;v-text-anchor:top" coordsize="4758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" path="m,l4758871,e" filled="f" strokeweight=".25078mm">
                  <v:path arrowok="t" textboxrect="0,0,4758871,0"/>
                </v:shape>
                <v:shape id="Shape 9123" o:spid="_x0000_s1791" style="position:absolute;left:9081;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" path="m,23175l,e" filled="f" strokeweight=".25078mm">
                  <v:path arrowok="t" textboxrect="0,0,0,23175"/>
                </v:shape>
                <v:shape id="Shape 9124" o:spid="_x0000_s1792" style="position:absolute;left:18232;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" path="m,23175l,e" filled="f" strokeweight=".25078mm">
                  <v:path arrowok="t" textboxrect="0,0,0,23175"/>
                </v:shape>
                <v:shape id="Shape 9125" o:spid="_x0000_s1793" style="position:absolute;left:27383;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" path="m,23175l,e" filled="f" strokeweight=".25078mm">
                  <v:path arrowok="t" textboxrect="0,0,0,23175"/>
                </v:shape>
                <v:shape id="Shape 9126" o:spid="_x0000_s1794" style="position:absolute;left:36535;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" path="m,23175l,e" filled="f" strokeweight=".25078mm">
                  <v:path arrowok="t" textboxrect="0,0,0,23175"/>
                </v:shape>
                <v:shape id="Shape 9127" o:spid="_x0000_s1795" style="position:absolute;left:4568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" path="m,23175l,e" filled="f" strokeweight=".25078mm">
                  <v:path arrowok="t" textboxrect="0,0,0,23175"/>
                </v:shape>
                <v:rect id="Rectangle 9128" o:spid="_x0000_s1796" style="position:absolute;left:8502;top:34256;width:1540;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" filled="f" stroked="f">
                  <v:textbox inset="0,0,0,0">
                    <w:txbxContent>
                      <w:p w14:paraId="7611E6DF" w14:textId="77777777" w:rsidR="00FE0D46" w:rsidRDefault="00FE0D46">
                        <w:pPr>
                          <w:spacing w:after="160" w:line="259" w:lineRule="auto"/>
                          <w:ind w:left="0" w:firstLine="0"/>
                          <w:jc w:val="left"/>
                        </w:pPr>
                        <w:r>
                          <w:rPr>
                            <w:rFonts w:ascii="Arial" w:eastAsia="Arial" w:hAnsi="Arial" w:cs="Arial"/>
                            <w:sz w:val="12"/>
                          </w:rPr>
                          <w:t>DM</w:t>
                        </w:r>
                      </w:p>
                    </w:txbxContent>
                  </v:textbox>
                </v:rect>
                <v:rect id="Rectangle 9129" o:spid="_x0000_s1797" style="position:absolute;left:17239;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" filled="f" stroked="f">
                  <v:textbox inset="0,0,0,0">
                    <w:txbxContent>
                      <w:p w14:paraId="6519B46E" w14:textId="77777777" w:rsidR="00FE0D46" w:rsidRDefault="00FE0D46">
                        <w:pPr>
                          <w:spacing w:after="160" w:line="259" w:lineRule="auto"/>
                          <w:ind w:left="0" w:firstLine="0"/>
                          <w:jc w:val="left"/>
                        </w:pPr>
                        <w:r>
                          <w:rPr>
                            <w:rFonts w:ascii="Arial" w:eastAsia="Arial" w:hAnsi="Arial" w:cs="Arial"/>
                            <w:sz w:val="12"/>
                          </w:rPr>
                          <w:t>TMB1</w:t>
                        </w:r>
                      </w:p>
                    </w:txbxContent>
                  </v:textbox>
                </v:rect>
                <v:rect id="Rectangle 9130" o:spid="_x0000_s1798" style="position:absolute;left:26391;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" filled="f" stroked="f">
                  <v:textbox inset="0,0,0,0">
                    <w:txbxContent>
                      <w:p w14:paraId="7A29F51C" w14:textId="77777777" w:rsidR="00FE0D46" w:rsidRDefault="00FE0D46">
                        <w:pPr>
                          <w:spacing w:after="160" w:line="259" w:lineRule="auto"/>
                          <w:ind w:left="0" w:firstLine="0"/>
                          <w:jc w:val="left"/>
                        </w:pPr>
                        <w:r>
                          <w:rPr>
                            <w:rFonts w:ascii="Arial" w:eastAsia="Arial" w:hAnsi="Arial" w:cs="Arial"/>
                            <w:sz w:val="12"/>
                          </w:rPr>
                          <w:t>TMB2</w:t>
                        </w:r>
                      </w:p>
                    </w:txbxContent>
                  </v:textbox>
                </v:rect>
                <v:rect id="Rectangle 9131" o:spid="_x0000_s1799" style="position:absolute;left:35542;top:34256;width:264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" filled="f" stroked="f">
                  <v:textbox inset="0,0,0,0">
                    <w:txbxContent>
                      <w:p w14:paraId="2E08D6A8" w14:textId="77777777" w:rsidR="00FE0D46" w:rsidRDefault="00FE0D46">
                        <w:pPr>
                          <w:spacing w:after="160" w:line="259" w:lineRule="auto"/>
                          <w:ind w:left="0" w:firstLine="0"/>
                          <w:jc w:val="left"/>
                        </w:pPr>
                        <w:r>
                          <w:rPr>
                            <w:rFonts w:ascii="Arial" w:eastAsia="Arial" w:hAnsi="Arial" w:cs="Arial"/>
                            <w:sz w:val="12"/>
                          </w:rPr>
                          <w:t>TMB3</w:t>
                        </w:r>
                      </w:p>
                    </w:txbxContent>
                  </v:textbox>
                </v:rect>
                <v:rect id="Rectangle 9132" o:spid="_x0000_s1800" style="position:absolute;left:44694;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" filled="f" stroked="f">
                  <v:textbox inset="0,0,0,0">
                    <w:txbxContent>
                      <w:p w14:paraId="6CFF4829" w14:textId="77777777" w:rsidR="00FE0D46" w:rsidRDefault="00FE0D46">
                        <w:pPr>
                          <w:spacing w:after="160" w:line="259" w:lineRule="auto"/>
                          <w:ind w:left="0" w:firstLine="0"/>
                          <w:jc w:val="left"/>
                        </w:pPr>
                        <w:r>
                          <w:rPr>
                            <w:rFonts w:ascii="Arial" w:eastAsia="Arial" w:hAnsi="Arial" w:cs="Arial"/>
                            <w:sz w:val="12"/>
                          </w:rPr>
                          <w:t>TMB4</w:t>
                        </w:r>
                      </w:p>
                    </w:txbxContent>
                  </v:textbox>
                </v:rect>
                <v:rect id="Rectangle 9133" o:spid="_x0000_s1801" style="position:absolute;left:20185;top:35432;width:1914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" filled="f" stroked="f">
                  <v:textbox inset="0,0,0,0">
                    <w:txbxContent>
                      <w:p w14:paraId="0D84E4F9" w14:textId="77777777" w:rsidR="00FE0D46" w:rsidRDefault="00FE0D46">
                        <w:pPr>
                          <w:spacing w:after="160" w:line="259" w:lineRule="auto"/>
                          <w:ind w:left="0" w:firstLine="0"/>
                          <w:jc w:val="left"/>
                        </w:pPr>
                        <w:r>
                          <w:rPr>
                            <w:rFonts w:ascii="Arial" w:eastAsia="Arial" w:hAnsi="Arial" w:cs="Arial"/>
                            <w:sz w:val="15"/>
                          </w:rPr>
                          <w:t>Exact/inexact gradient and hessian</w:t>
                        </w:r>
                      </w:p>
                    </w:txbxContent>
                  </v:textbox>
                </v:rect>
                <v:rect id="Rectangle 9134" o:spid="_x0000_s1802" style="position:absolute;left:-3692;top:15956;width:8530;height:11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" filled="f" stroked="f">
                  <v:textbox inset="0,0,0,0">
                    <w:txbxContent>
                      <w:p w14:paraId="3E8CDC97" w14:textId="77777777" w:rsidR="00FE0D46" w:rsidRDefault="00FE0D46">
                        <w:pPr>
                          <w:spacing w:after="160" w:line="259" w:lineRule="auto"/>
                          <w:ind w:left="0" w:firstLine="0"/>
                          <w:jc w:val="left"/>
                        </w:pPr>
                        <w:r>
                          <w:rPr>
                            <w:rFonts w:ascii="Arial" w:eastAsia="Arial" w:hAnsi="Arial" w:cs="Arial"/>
                            <w:sz w:val="15"/>
                          </w:rPr>
                          <w:t>Time (seconds)</w:t>
                        </w:r>
                      </w:p>
                    </w:txbxContent>
                  </v:textbox>
                </v:rect>
                <v:rect id="Rectangle 9135" o:spid="_x0000_s1803" style="position:absolute;left:3589;width:14385;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X+xwAAAN0AAAAPAAAAZHJzL2Rvd25yZXYueG1sRI9Pa8JA&#10;FMTvgt9heYI33Vip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IadRf7HAAAA3QAA&#10;AA8AAAAAAAAAAAAAAAAABwIAAGRycy9kb3ducmV2LnhtbFBLBQYAAAAAAwADALcAAAD7AgAAAAA=&#10;" filled="f" stroked="f">
                  <v:textbox inset="0,0,0,0">
                    <w:txbxContent>
                      <w:p w14:paraId="7B875CAF" w14:textId="77777777" w:rsidR="00FE0D46" w:rsidRDefault="00FE0D46">
                        <w:pPr>
                          <w:spacing w:after="160" w:line="259" w:lineRule="auto"/>
                          <w:ind w:left="0" w:firstLine="0"/>
                          <w:jc w:val="left"/>
                        </w:pPr>
                        <w:r>
                          <w:rPr>
                            <w:rFonts w:ascii="Arial" w:eastAsia="Arial" w:hAnsi="Arial" w:cs="Arial"/>
                            <w:sz w:val="15"/>
                          </w:rPr>
                          <w:t>Parameter estimation time</w:t>
                        </w:r>
                      </w:p>
                    </w:txbxContent>
                  </v:textbox>
                </v:rect>
                <w10:anchorlock/>
              </v:group>
            </w:pict>
          </mc:Fallback>
        </mc:AlternateContent>
      </w:r>
    </w:p>
    <w:p w14:paraId="569F288D" w14:textId="77777777" w:rsidR="00F56008" w:rsidRPr="00DB5C50" w:rsidRDefault="00835842">
      <w:pPr>
        <w:ind w:left="2401" w:right="1345"/>
        <w:rPr>
          <w:lang w:val="en-US"/>
        </w:rPr>
      </w:pPr>
      <w:r w:rsidRPr="00DB5C50">
        <w:rPr>
          <w:lang w:val="en-US"/>
        </w:rPr>
        <w:t>Figure 3</w:t>
      </w:r>
      <w:r w:rsidRPr="00DB5C50">
        <w:rPr>
          <w:lang w:val="en-US"/>
        </w:rPr>
        <w:tab/>
        <w:t xml:space="preserve">Time w/o using TMB with lamb data </w:t>
      </w:r>
      <w:proofErr w:type="gramStart"/>
      <w:r w:rsidRPr="00DB5C50">
        <w:rPr>
          <w:lang w:val="en-US"/>
        </w:rPr>
        <w:t>The</w:t>
      </w:r>
      <w:proofErr w:type="gramEnd"/>
      <w:r w:rsidRPr="00DB5C50">
        <w:rPr>
          <w:lang w:val="en-US"/>
        </w:rPr>
        <w:t xml:space="preserve"> average speed increases using the lamb dataset are summarized here:</w:t>
      </w:r>
    </w:p>
    <w:tbl>
      <w:tblPr>
        <w:tblStyle w:val="TableGrid"/>
        <w:tblW w:w="3941" w:type="dxa"/>
        <w:tblInd w:w="2351" w:type="dxa"/>
        <w:tblCellMar>
          <w:top w:w="30" w:type="dxa"/>
          <w:right w:w="120" w:type="dxa"/>
        </w:tblCellMar>
        <w:tblLook w:val="04A0" w:firstRow="1" w:lastRow="0" w:firstColumn="1" w:lastColumn="0" w:noHBand="0" w:noVBand="1"/>
      </w:tblPr>
      <w:tblGrid>
        <w:gridCol w:w="510"/>
        <w:gridCol w:w="884"/>
        <w:gridCol w:w="884"/>
        <w:gridCol w:w="884"/>
        <w:gridCol w:w="779"/>
      </w:tblGrid>
      <w:tr w:rsidR="00F56008" w14:paraId="405B6808" w14:textId="77777777">
        <w:trPr>
          <w:trHeight w:val="247"/>
        </w:trPr>
        <w:tc>
          <w:tcPr>
            <w:tcW w:w="514" w:type="dxa"/>
            <w:tcBorders>
              <w:top w:val="single" w:sz="3" w:space="0" w:color="000000"/>
              <w:left w:val="nil"/>
              <w:bottom w:val="single" w:sz="3" w:space="0" w:color="000000"/>
              <w:right w:val="nil"/>
            </w:tcBorders>
          </w:tcPr>
          <w:p w14:paraId="32E37E0B" w14:textId="77777777" w:rsidR="00F56008" w:rsidRDefault="00835842">
            <w:pPr>
              <w:spacing w:after="0" w:line="259" w:lineRule="auto"/>
              <w:ind w:left="120" w:firstLine="0"/>
              <w:jc w:val="left"/>
            </w:pPr>
            <w:r>
              <w:t>m</w:t>
            </w:r>
          </w:p>
        </w:tc>
        <w:tc>
          <w:tcPr>
            <w:tcW w:w="887" w:type="dxa"/>
            <w:tcBorders>
              <w:top w:val="single" w:sz="3" w:space="0" w:color="000000"/>
              <w:left w:val="nil"/>
              <w:bottom w:val="single" w:sz="3" w:space="0" w:color="000000"/>
              <w:right w:val="nil"/>
            </w:tcBorders>
          </w:tcPr>
          <w:p w14:paraId="5C673726" w14:textId="77777777" w:rsidR="00F56008" w:rsidRDefault="00835842">
            <w:pPr>
              <w:spacing w:after="0" w:line="259" w:lineRule="auto"/>
              <w:ind w:left="116" w:firstLine="0"/>
              <w:jc w:val="left"/>
            </w:pPr>
            <w:r>
              <w:t>TMB1</w:t>
            </w:r>
          </w:p>
        </w:tc>
        <w:tc>
          <w:tcPr>
            <w:tcW w:w="887" w:type="dxa"/>
            <w:tcBorders>
              <w:top w:val="single" w:sz="3" w:space="0" w:color="000000"/>
              <w:left w:val="nil"/>
              <w:bottom w:val="single" w:sz="3" w:space="0" w:color="000000"/>
              <w:right w:val="nil"/>
            </w:tcBorders>
          </w:tcPr>
          <w:p w14:paraId="7EBB8DC2" w14:textId="77777777" w:rsidR="00F56008" w:rsidRDefault="00835842">
            <w:pPr>
              <w:spacing w:after="0" w:line="259" w:lineRule="auto"/>
              <w:ind w:left="116" w:firstLine="0"/>
              <w:jc w:val="left"/>
            </w:pPr>
            <w:r>
              <w:t>TMB2</w:t>
            </w:r>
          </w:p>
        </w:tc>
        <w:tc>
          <w:tcPr>
            <w:tcW w:w="887" w:type="dxa"/>
            <w:tcBorders>
              <w:top w:val="single" w:sz="3" w:space="0" w:color="000000"/>
              <w:left w:val="nil"/>
              <w:bottom w:val="single" w:sz="3" w:space="0" w:color="000000"/>
              <w:right w:val="nil"/>
            </w:tcBorders>
          </w:tcPr>
          <w:p w14:paraId="7C3A4D53" w14:textId="77777777" w:rsidR="00F56008" w:rsidRDefault="00835842">
            <w:pPr>
              <w:spacing w:after="0" w:line="259" w:lineRule="auto"/>
              <w:ind w:left="116" w:firstLine="0"/>
              <w:jc w:val="left"/>
            </w:pPr>
            <w:r>
              <w:t>TMB3</w:t>
            </w:r>
          </w:p>
        </w:tc>
        <w:tc>
          <w:tcPr>
            <w:tcW w:w="767" w:type="dxa"/>
            <w:tcBorders>
              <w:top w:val="single" w:sz="3" w:space="0" w:color="000000"/>
              <w:left w:val="nil"/>
              <w:bottom w:val="single" w:sz="3" w:space="0" w:color="000000"/>
              <w:right w:val="nil"/>
            </w:tcBorders>
          </w:tcPr>
          <w:p w14:paraId="63B5611C" w14:textId="77777777" w:rsidR="00F56008" w:rsidRDefault="00835842">
            <w:pPr>
              <w:spacing w:after="0" w:line="259" w:lineRule="auto"/>
              <w:ind w:left="116" w:firstLine="0"/>
            </w:pPr>
            <w:r>
              <w:t>TMB4</w:t>
            </w:r>
          </w:p>
        </w:tc>
      </w:tr>
      <w:tr w:rsidR="00F56008" w14:paraId="7E2D597B" w14:textId="77777777">
        <w:trPr>
          <w:trHeight w:val="245"/>
        </w:trPr>
        <w:tc>
          <w:tcPr>
            <w:tcW w:w="514" w:type="dxa"/>
            <w:tcBorders>
              <w:top w:val="single" w:sz="3" w:space="0" w:color="000000"/>
              <w:left w:val="nil"/>
              <w:bottom w:val="nil"/>
              <w:right w:val="nil"/>
            </w:tcBorders>
          </w:tcPr>
          <w:p w14:paraId="0DB2D439" w14:textId="77777777" w:rsidR="00F56008" w:rsidRDefault="00835842">
            <w:pPr>
              <w:spacing w:after="0" w:line="259" w:lineRule="auto"/>
              <w:ind w:left="175" w:firstLine="0"/>
              <w:jc w:val="left"/>
            </w:pPr>
            <w:r>
              <w:t>1</w:t>
            </w:r>
          </w:p>
        </w:tc>
        <w:tc>
          <w:tcPr>
            <w:tcW w:w="887" w:type="dxa"/>
            <w:tcBorders>
              <w:top w:val="single" w:sz="3" w:space="0" w:color="000000"/>
              <w:left w:val="nil"/>
              <w:bottom w:val="nil"/>
              <w:right w:val="nil"/>
            </w:tcBorders>
          </w:tcPr>
          <w:p w14:paraId="208455F7" w14:textId="77777777" w:rsidR="00F56008" w:rsidRDefault="00835842">
            <w:pPr>
              <w:spacing w:after="0" w:line="259" w:lineRule="auto"/>
              <w:ind w:left="0" w:firstLine="0"/>
              <w:jc w:val="left"/>
            </w:pPr>
            <w:r>
              <w:t>2032.43</w:t>
            </w:r>
          </w:p>
        </w:tc>
        <w:tc>
          <w:tcPr>
            <w:tcW w:w="887" w:type="dxa"/>
            <w:tcBorders>
              <w:top w:val="single" w:sz="3" w:space="0" w:color="000000"/>
              <w:left w:val="nil"/>
              <w:bottom w:val="nil"/>
              <w:right w:val="nil"/>
            </w:tcBorders>
          </w:tcPr>
          <w:p w14:paraId="0FE2B49B" w14:textId="77777777" w:rsidR="00F56008" w:rsidRDefault="00835842">
            <w:pPr>
              <w:spacing w:after="0" w:line="259" w:lineRule="auto"/>
              <w:ind w:left="0" w:firstLine="0"/>
              <w:jc w:val="left"/>
            </w:pPr>
            <w:r>
              <w:t>1906.41</w:t>
            </w:r>
          </w:p>
        </w:tc>
        <w:tc>
          <w:tcPr>
            <w:tcW w:w="887" w:type="dxa"/>
            <w:tcBorders>
              <w:top w:val="single" w:sz="3" w:space="0" w:color="000000"/>
              <w:left w:val="nil"/>
              <w:bottom w:val="nil"/>
              <w:right w:val="nil"/>
            </w:tcBorders>
          </w:tcPr>
          <w:p w14:paraId="073769EA" w14:textId="77777777" w:rsidR="00F56008" w:rsidRDefault="00835842">
            <w:pPr>
              <w:spacing w:after="0" w:line="259" w:lineRule="auto"/>
              <w:ind w:left="0" w:firstLine="0"/>
              <w:jc w:val="left"/>
            </w:pPr>
            <w:r>
              <w:t>2088.58</w:t>
            </w:r>
          </w:p>
        </w:tc>
        <w:tc>
          <w:tcPr>
            <w:tcW w:w="767" w:type="dxa"/>
            <w:tcBorders>
              <w:top w:val="single" w:sz="3" w:space="0" w:color="000000"/>
              <w:left w:val="nil"/>
              <w:bottom w:val="nil"/>
              <w:right w:val="nil"/>
            </w:tcBorders>
          </w:tcPr>
          <w:p w14:paraId="73E6F40C" w14:textId="77777777" w:rsidR="00F56008" w:rsidRDefault="00835842">
            <w:pPr>
              <w:spacing w:after="0" w:line="259" w:lineRule="auto"/>
              <w:ind w:left="0" w:firstLine="0"/>
              <w:jc w:val="left"/>
            </w:pPr>
            <w:r>
              <w:t>1746.91</w:t>
            </w:r>
          </w:p>
        </w:tc>
      </w:tr>
      <w:tr w:rsidR="00F56008" w14:paraId="5E97F102" w14:textId="77777777">
        <w:trPr>
          <w:trHeight w:val="241"/>
        </w:trPr>
        <w:tc>
          <w:tcPr>
            <w:tcW w:w="514" w:type="dxa"/>
            <w:tcBorders>
              <w:top w:val="nil"/>
              <w:left w:val="nil"/>
              <w:bottom w:val="single" w:sz="3" w:space="0" w:color="000000"/>
              <w:right w:val="nil"/>
            </w:tcBorders>
          </w:tcPr>
          <w:p w14:paraId="2CCEBDE5" w14:textId="77777777" w:rsidR="00F56008" w:rsidRDefault="00835842">
            <w:pPr>
              <w:spacing w:after="0" w:line="259" w:lineRule="auto"/>
              <w:ind w:left="175" w:firstLine="0"/>
              <w:jc w:val="left"/>
            </w:pPr>
            <w:r>
              <w:t>2</w:t>
            </w:r>
          </w:p>
        </w:tc>
        <w:tc>
          <w:tcPr>
            <w:tcW w:w="887" w:type="dxa"/>
            <w:tcBorders>
              <w:top w:val="nil"/>
              <w:left w:val="nil"/>
              <w:bottom w:val="single" w:sz="3" w:space="0" w:color="000000"/>
              <w:right w:val="nil"/>
            </w:tcBorders>
          </w:tcPr>
          <w:p w14:paraId="1257B790" w14:textId="77777777" w:rsidR="00F56008" w:rsidRDefault="00835842">
            <w:pPr>
              <w:spacing w:after="0" w:line="259" w:lineRule="auto"/>
              <w:ind w:left="0" w:firstLine="0"/>
              <w:jc w:val="left"/>
            </w:pPr>
            <w:r>
              <w:t>2296.28</w:t>
            </w:r>
          </w:p>
        </w:tc>
        <w:tc>
          <w:tcPr>
            <w:tcW w:w="887" w:type="dxa"/>
            <w:tcBorders>
              <w:top w:val="nil"/>
              <w:left w:val="nil"/>
              <w:bottom w:val="single" w:sz="3" w:space="0" w:color="000000"/>
              <w:right w:val="nil"/>
            </w:tcBorders>
          </w:tcPr>
          <w:p w14:paraId="4A29B9B9" w14:textId="77777777" w:rsidR="00F56008" w:rsidRDefault="00835842">
            <w:pPr>
              <w:spacing w:after="0" w:line="259" w:lineRule="auto"/>
              <w:ind w:left="0" w:firstLine="0"/>
              <w:jc w:val="left"/>
            </w:pPr>
            <w:r>
              <w:t>2285.67</w:t>
            </w:r>
          </w:p>
        </w:tc>
        <w:tc>
          <w:tcPr>
            <w:tcW w:w="887" w:type="dxa"/>
            <w:tcBorders>
              <w:top w:val="nil"/>
              <w:left w:val="nil"/>
              <w:bottom w:val="single" w:sz="3" w:space="0" w:color="000000"/>
              <w:right w:val="nil"/>
            </w:tcBorders>
          </w:tcPr>
          <w:p w14:paraId="3DC6C0B4" w14:textId="77777777" w:rsidR="00F56008" w:rsidRDefault="00835842">
            <w:pPr>
              <w:spacing w:after="0" w:line="259" w:lineRule="auto"/>
              <w:ind w:left="0" w:firstLine="0"/>
              <w:jc w:val="left"/>
            </w:pPr>
            <w:r>
              <w:t>4632.70</w:t>
            </w:r>
          </w:p>
        </w:tc>
        <w:tc>
          <w:tcPr>
            <w:tcW w:w="767" w:type="dxa"/>
            <w:tcBorders>
              <w:top w:val="nil"/>
              <w:left w:val="nil"/>
              <w:bottom w:val="single" w:sz="3" w:space="0" w:color="000000"/>
              <w:right w:val="nil"/>
            </w:tcBorders>
          </w:tcPr>
          <w:p w14:paraId="0CDB92B5" w14:textId="77777777" w:rsidR="00F56008" w:rsidRDefault="00835842">
            <w:pPr>
              <w:spacing w:after="0" w:line="259" w:lineRule="auto"/>
              <w:ind w:left="0" w:firstLine="0"/>
              <w:jc w:val="left"/>
            </w:pPr>
            <w:r>
              <w:t>1628.34</w:t>
            </w:r>
          </w:p>
        </w:tc>
      </w:tr>
    </w:tbl>
    <w:p w14:paraId="0605CFF8" w14:textId="77777777" w:rsidR="00F56008" w:rsidRPr="00DB5C50" w:rsidRDefault="00835842">
      <w:pPr>
        <w:tabs>
          <w:tab w:val="center" w:pos="1590"/>
          <w:tab w:val="center" w:pos="4725"/>
        </w:tabs>
        <w:spacing w:after="377"/>
        <w:ind w:left="0" w:firstLine="0"/>
        <w:jc w:val="left"/>
        <w:rPr>
          <w:lang w:val="en-US"/>
        </w:rPr>
      </w:pPr>
      <w:r w:rsidRPr="00DB5C50">
        <w:rPr>
          <w:sz w:val="22"/>
          <w:lang w:val="en-US"/>
        </w:rPr>
        <w:tab/>
      </w:r>
      <w:r w:rsidRPr="00DB5C50">
        <w:rPr>
          <w:lang w:val="en-US"/>
        </w:rPr>
        <w:t>Table 6</w:t>
      </w:r>
      <w:r w:rsidRPr="00DB5C50">
        <w:rPr>
          <w:lang w:val="en-US"/>
        </w:rPr>
        <w:tab/>
        <w:t>Speed percentage increase of TMB estimation on the lamb dataset</w:t>
      </w:r>
    </w:p>
    <w:p w14:paraId="28080256" w14:textId="77777777" w:rsidR="00F56008" w:rsidRPr="00DB5C50" w:rsidRDefault="00835842">
      <w:pPr>
        <w:spacing w:after="287"/>
        <w:ind w:left="508" w:right="1345"/>
        <w:rPr>
          <w:lang w:val="en-US"/>
        </w:rPr>
      </w:pPr>
      <w:r w:rsidRPr="00DB5C50">
        <w:rPr>
          <w:lang w:val="en-US"/>
        </w:rPr>
        <w:t>The following Figure 4 below shows the time acceleration when using TMB on a simulated dataset through boxplots.</w:t>
      </w:r>
    </w:p>
    <w:p w14:paraId="564E5B48" w14:textId="77777777" w:rsidR="00F56008" w:rsidRDefault="00835842">
      <w:pPr>
        <w:spacing w:after="0" w:line="259" w:lineRule="auto"/>
        <w:ind w:left="10" w:right="793"/>
        <w:jc w:val="center"/>
      </w:pPr>
      <w:proofErr w:type="spellStart"/>
      <w:r>
        <w:rPr>
          <w:rFonts w:ascii="Arial" w:eastAsia="Arial" w:hAnsi="Arial" w:cs="Arial"/>
          <w:b/>
          <w:sz w:val="18"/>
        </w:rPr>
        <w:t>Simulated</w:t>
      </w:r>
      <w:proofErr w:type="spellEnd"/>
      <w:r>
        <w:rPr>
          <w:rFonts w:ascii="Arial" w:eastAsia="Arial" w:hAnsi="Arial" w:cs="Arial"/>
          <w:b/>
          <w:sz w:val="18"/>
        </w:rPr>
        <w:t xml:space="preserve"> data, </w:t>
      </w:r>
      <w:proofErr w:type="spellStart"/>
      <w:r>
        <w:rPr>
          <w:rFonts w:ascii="Arial" w:eastAsia="Arial" w:hAnsi="Arial" w:cs="Arial"/>
          <w:b/>
          <w:sz w:val="18"/>
        </w:rPr>
        <w:t>size</w:t>
      </w:r>
      <w:proofErr w:type="spellEnd"/>
      <w:r>
        <w:rPr>
          <w:rFonts w:ascii="Arial" w:eastAsia="Arial" w:hAnsi="Arial" w:cs="Arial"/>
          <w:b/>
          <w:sz w:val="18"/>
        </w:rPr>
        <w:t xml:space="preserve"> = 2000</w:t>
      </w:r>
    </w:p>
    <w:p w14:paraId="1710C249" w14:textId="77777777" w:rsidR="00F56008" w:rsidRDefault="00835842">
      <w:pPr>
        <w:spacing w:after="394" w:line="259" w:lineRule="auto"/>
        <w:ind w:left="275" w:firstLine="0"/>
        <w:jc w:val="left"/>
      </w:pPr>
      <w:r>
        <w:rPr>
          <w:noProof/>
          <w:sz w:val="22"/>
        </w:rPr>
        <w:lastRenderedPageBreak/>
        <mc:AlternateContent>
          <mc:Choice Requires="wpg">
            <w:drawing>
              <wp:inline distT="0" distB="0" distL="0" distR="0" wp14:anchorId="7396E587" wp14:editId="7EF0505E">
                <wp:extent cx="5117864" cy="3629304"/>
                <wp:effectExtent l="0" t="0" r="0" b="0"/>
                <wp:docPr id="123826" name="Group 123826"/>
                <wp:cNvGraphicFramePr/>
                <a:graphic xmlns:a="http://schemas.openxmlformats.org/drawingml/2006/main">
                  <a:graphicData uri="http://schemas.microsoft.com/office/word/2010/wordprocessingGroup">
                    <wpg:wgp>
                      <wpg:cNvGrpSpPr/>
                      <wpg:grpSpPr>
                        <a:xfrm>
                          <a:off x="0" y="0"/>
                          <a:ext cx="5117864" cy="3629304"/>
                          <a:chOff x="0" y="0"/>
                          <a:chExt cx="5117864" cy="3629304"/>
                        </a:xfrm>
                      </wpg:grpSpPr>
                      <wps:wsp>
                        <wps:cNvPr id="9162" name="Shape 9162"/>
                        <wps:cNvSpPr/>
                        <wps:spPr>
                          <a:xfrm>
                            <a:off x="317667" y="2397353"/>
                            <a:ext cx="1569071" cy="0"/>
                          </a:xfrm>
                          <a:custGeom>
                            <a:avLst/>
                            <a:gdLst/>
                            <a:ahLst/>
                            <a:cxnLst/>
                            <a:rect l="0" t="0" r="0" b="0"/>
                            <a:pathLst>
                              <a:path w="1569071">
                                <a:moveTo>
                                  <a:pt x="0" y="0"/>
                                </a:moveTo>
                                <a:lnTo>
                                  <a:pt x="1569071"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3" name="Shape 9163"/>
                        <wps:cNvSpPr/>
                        <wps:spPr>
                          <a:xfrm>
                            <a:off x="317667" y="1548409"/>
                            <a:ext cx="1569071" cy="0"/>
                          </a:xfrm>
                          <a:custGeom>
                            <a:avLst/>
                            <a:gdLst/>
                            <a:ahLst/>
                            <a:cxnLst/>
                            <a:rect l="0" t="0" r="0" b="0"/>
                            <a:pathLst>
                              <a:path w="1569071">
                                <a:moveTo>
                                  <a:pt x="0" y="0"/>
                                </a:moveTo>
                                <a:lnTo>
                                  <a:pt x="1569071"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4" name="Shape 9164"/>
                        <wps:cNvSpPr/>
                        <wps:spPr>
                          <a:xfrm>
                            <a:off x="317667" y="699465"/>
                            <a:ext cx="1569071" cy="0"/>
                          </a:xfrm>
                          <a:custGeom>
                            <a:avLst/>
                            <a:gdLst/>
                            <a:ahLst/>
                            <a:cxnLst/>
                            <a:rect l="0" t="0" r="0" b="0"/>
                            <a:pathLst>
                              <a:path w="1569071">
                                <a:moveTo>
                                  <a:pt x="0" y="0"/>
                                </a:moveTo>
                                <a:lnTo>
                                  <a:pt x="1569071"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5" name="Shape 9165"/>
                        <wps:cNvSpPr/>
                        <wps:spPr>
                          <a:xfrm>
                            <a:off x="498700"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6" name="Shape 9166"/>
                        <wps:cNvSpPr/>
                        <wps:spPr>
                          <a:xfrm>
                            <a:off x="800452"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7" name="Shape 9167"/>
                        <wps:cNvSpPr/>
                        <wps:spPr>
                          <a:xfrm>
                            <a:off x="1102203"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8" name="Shape 9168"/>
                        <wps:cNvSpPr/>
                        <wps:spPr>
                          <a:xfrm>
                            <a:off x="1403955"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69" name="Shape 9169"/>
                        <wps:cNvSpPr/>
                        <wps:spPr>
                          <a:xfrm>
                            <a:off x="1705706"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70" name="Shape 9170"/>
                        <wps:cNvSpPr/>
                        <wps:spPr>
                          <a:xfrm>
                            <a:off x="498700" y="1934395"/>
                            <a:ext cx="0" cy="30994"/>
                          </a:xfrm>
                          <a:custGeom>
                            <a:avLst/>
                            <a:gdLst/>
                            <a:ahLst/>
                            <a:cxnLst/>
                            <a:rect l="0" t="0" r="0" b="0"/>
                            <a:pathLst>
                              <a:path h="30994">
                                <a:moveTo>
                                  <a:pt x="0" y="30994"/>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71" name="Shape 9171"/>
                        <wps:cNvSpPr/>
                        <wps:spPr>
                          <a:xfrm>
                            <a:off x="498700" y="1986796"/>
                            <a:ext cx="0" cy="12658"/>
                          </a:xfrm>
                          <a:custGeom>
                            <a:avLst/>
                            <a:gdLst/>
                            <a:ahLst/>
                            <a:cxnLst/>
                            <a:rect l="0" t="0" r="0" b="0"/>
                            <a:pathLst>
                              <a:path h="12658">
                                <a:moveTo>
                                  <a:pt x="0" y="0"/>
                                </a:moveTo>
                                <a:lnTo>
                                  <a:pt x="0" y="12658"/>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47" name="Shape 140047"/>
                        <wps:cNvSpPr/>
                        <wps:spPr>
                          <a:xfrm>
                            <a:off x="385520" y="1965389"/>
                            <a:ext cx="226360" cy="21407"/>
                          </a:xfrm>
                          <a:custGeom>
                            <a:avLst/>
                            <a:gdLst/>
                            <a:ahLst/>
                            <a:cxnLst/>
                            <a:rect l="0" t="0" r="0" b="0"/>
                            <a:pathLst>
                              <a:path w="226360" h="21407">
                                <a:moveTo>
                                  <a:pt x="0" y="0"/>
                                </a:moveTo>
                                <a:lnTo>
                                  <a:pt x="226360" y="0"/>
                                </a:lnTo>
                                <a:lnTo>
                                  <a:pt x="226360" y="21407"/>
                                </a:lnTo>
                                <a:lnTo>
                                  <a:pt x="0" y="21407"/>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73" name="Shape 9173"/>
                        <wps:cNvSpPr/>
                        <wps:spPr>
                          <a:xfrm>
                            <a:off x="385520" y="1972742"/>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74" name="Shape 9174"/>
                        <wps:cNvSpPr/>
                        <wps:spPr>
                          <a:xfrm>
                            <a:off x="800452" y="3094956"/>
                            <a:ext cx="0" cy="1768"/>
                          </a:xfrm>
                          <a:custGeom>
                            <a:avLst/>
                            <a:gdLst/>
                            <a:ahLst/>
                            <a:cxnLst/>
                            <a:rect l="0" t="0" r="0" b="0"/>
                            <a:pathLst>
                              <a:path h="1768">
                                <a:moveTo>
                                  <a:pt x="0" y="1768"/>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75" name="Shape 9175"/>
                        <wps:cNvSpPr/>
                        <wps:spPr>
                          <a:xfrm>
                            <a:off x="800452" y="3098307"/>
                            <a:ext cx="0" cy="372"/>
                          </a:xfrm>
                          <a:custGeom>
                            <a:avLst/>
                            <a:gdLst/>
                            <a:ahLst/>
                            <a:cxnLst/>
                            <a:rect l="0" t="0" r="0" b="0"/>
                            <a:pathLst>
                              <a:path h="372">
                                <a:moveTo>
                                  <a:pt x="0" y="0"/>
                                </a:moveTo>
                                <a:lnTo>
                                  <a:pt x="0" y="372"/>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48" name="Shape 140048"/>
                        <wps:cNvSpPr/>
                        <wps:spPr>
                          <a:xfrm>
                            <a:off x="687271" y="3096725"/>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77" name="Shape 9177"/>
                        <wps:cNvSpPr/>
                        <wps:spPr>
                          <a:xfrm>
                            <a:off x="687271" y="3097469"/>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78" name="Shape 9178"/>
                        <wps:cNvSpPr/>
                        <wps:spPr>
                          <a:xfrm>
                            <a:off x="1102203" y="3081181"/>
                            <a:ext cx="0" cy="3537"/>
                          </a:xfrm>
                          <a:custGeom>
                            <a:avLst/>
                            <a:gdLst/>
                            <a:ahLst/>
                            <a:cxnLst/>
                            <a:rect l="0" t="0" r="0" b="0"/>
                            <a:pathLst>
                              <a:path h="3537">
                                <a:moveTo>
                                  <a:pt x="0" y="3537"/>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79" name="Shape 9179"/>
                        <wps:cNvSpPr/>
                        <wps:spPr>
                          <a:xfrm>
                            <a:off x="1102203" y="3098121"/>
                            <a:ext cx="0" cy="279"/>
                          </a:xfrm>
                          <a:custGeom>
                            <a:avLst/>
                            <a:gdLst/>
                            <a:ahLst/>
                            <a:cxnLst/>
                            <a:rect l="0" t="0" r="0" b="0"/>
                            <a:pathLst>
                              <a:path h="279">
                                <a:moveTo>
                                  <a:pt x="0" y="0"/>
                                </a:moveTo>
                                <a:lnTo>
                                  <a:pt x="0" y="279"/>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49" name="Shape 140049"/>
                        <wps:cNvSpPr/>
                        <wps:spPr>
                          <a:xfrm>
                            <a:off x="989023" y="3084718"/>
                            <a:ext cx="226360" cy="13403"/>
                          </a:xfrm>
                          <a:custGeom>
                            <a:avLst/>
                            <a:gdLst/>
                            <a:ahLst/>
                            <a:cxnLst/>
                            <a:rect l="0" t="0" r="0" b="0"/>
                            <a:pathLst>
                              <a:path w="226360" h="13403">
                                <a:moveTo>
                                  <a:pt x="0" y="0"/>
                                </a:moveTo>
                                <a:lnTo>
                                  <a:pt x="226360" y="0"/>
                                </a:lnTo>
                                <a:lnTo>
                                  <a:pt x="226360" y="13403"/>
                                </a:lnTo>
                                <a:lnTo>
                                  <a:pt x="0" y="13403"/>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81" name="Shape 9181"/>
                        <wps:cNvSpPr/>
                        <wps:spPr>
                          <a:xfrm>
                            <a:off x="989023" y="3094584"/>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82" name="Shape 9182"/>
                        <wps:cNvSpPr/>
                        <wps:spPr>
                          <a:xfrm>
                            <a:off x="1385805" y="3048604"/>
                            <a:ext cx="36393" cy="36393"/>
                          </a:xfrm>
                          <a:custGeom>
                            <a:avLst/>
                            <a:gdLst/>
                            <a:ahLst/>
                            <a:cxnLst/>
                            <a:rect l="0" t="0" r="0" b="0"/>
                            <a:pathLst>
                              <a:path w="36393" h="36393">
                                <a:moveTo>
                                  <a:pt x="18150" y="0"/>
                                </a:moveTo>
                                <a:cubicBezTo>
                                  <a:pt x="28202" y="0"/>
                                  <a:pt x="36393" y="8191"/>
                                  <a:pt x="36393" y="18243"/>
                                </a:cubicBezTo>
                                <a:cubicBezTo>
                                  <a:pt x="36393" y="28202"/>
                                  <a:pt x="28202" y="36393"/>
                                  <a:pt x="18150" y="36393"/>
                                </a:cubicBezTo>
                                <a:cubicBezTo>
                                  <a:pt x="8191" y="36393"/>
                                  <a:pt x="0" y="28202"/>
                                  <a:pt x="0" y="18243"/>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183" name="Shape 9183"/>
                        <wps:cNvSpPr/>
                        <wps:spPr>
                          <a:xfrm>
                            <a:off x="1403955" y="3074200"/>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84" name="Shape 9184"/>
                        <wps:cNvSpPr/>
                        <wps:spPr>
                          <a:xfrm>
                            <a:off x="1403955" y="3076248"/>
                            <a:ext cx="0" cy="465"/>
                          </a:xfrm>
                          <a:custGeom>
                            <a:avLst/>
                            <a:gdLst/>
                            <a:ahLst/>
                            <a:cxnLst/>
                            <a:rect l="0" t="0" r="0" b="0"/>
                            <a:pathLst>
                              <a:path h="465">
                                <a:moveTo>
                                  <a:pt x="0" y="0"/>
                                </a:moveTo>
                                <a:lnTo>
                                  <a:pt x="0" y="465"/>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0" name="Shape 140050"/>
                        <wps:cNvSpPr/>
                        <wps:spPr>
                          <a:xfrm>
                            <a:off x="1290775" y="3074200"/>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86" name="Shape 9186"/>
                        <wps:cNvSpPr/>
                        <wps:spPr>
                          <a:xfrm>
                            <a:off x="1290775" y="3074573"/>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87" name="Shape 9187"/>
                        <wps:cNvSpPr/>
                        <wps:spPr>
                          <a:xfrm>
                            <a:off x="1705706" y="3046184"/>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188" name="Shape 9188"/>
                        <wps:cNvSpPr/>
                        <wps:spPr>
                          <a:xfrm>
                            <a:off x="1705706" y="3050652"/>
                            <a:ext cx="0" cy="1303"/>
                          </a:xfrm>
                          <a:custGeom>
                            <a:avLst/>
                            <a:gdLst/>
                            <a:ahLst/>
                            <a:cxnLst/>
                            <a:rect l="0" t="0" r="0" b="0"/>
                            <a:pathLst>
                              <a:path h="1303">
                                <a:moveTo>
                                  <a:pt x="0" y="0"/>
                                </a:moveTo>
                                <a:lnTo>
                                  <a:pt x="0" y="130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1" name="Shape 140051"/>
                        <wps:cNvSpPr/>
                        <wps:spPr>
                          <a:xfrm>
                            <a:off x="1592526" y="3046184"/>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190" name="Shape 9190"/>
                        <wps:cNvSpPr/>
                        <wps:spPr>
                          <a:xfrm>
                            <a:off x="1592526" y="3049907"/>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192" name="Shape 9192"/>
                        <wps:cNvSpPr/>
                        <wps:spPr>
                          <a:xfrm>
                            <a:off x="1933184" y="2397353"/>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3" name="Shape 9193"/>
                        <wps:cNvSpPr/>
                        <wps:spPr>
                          <a:xfrm>
                            <a:off x="1933184" y="1548409"/>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4" name="Shape 9194"/>
                        <wps:cNvSpPr/>
                        <wps:spPr>
                          <a:xfrm>
                            <a:off x="1933184" y="699465"/>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5" name="Shape 9195"/>
                        <wps:cNvSpPr/>
                        <wps:spPr>
                          <a:xfrm>
                            <a:off x="2114216"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6" name="Shape 9196"/>
                        <wps:cNvSpPr/>
                        <wps:spPr>
                          <a:xfrm>
                            <a:off x="2415968"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7" name="Shape 9197"/>
                        <wps:cNvSpPr/>
                        <wps:spPr>
                          <a:xfrm>
                            <a:off x="2717719"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8" name="Shape 9198"/>
                        <wps:cNvSpPr/>
                        <wps:spPr>
                          <a:xfrm>
                            <a:off x="3019471"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199" name="Shape 9199"/>
                        <wps:cNvSpPr/>
                        <wps:spPr>
                          <a:xfrm>
                            <a:off x="3321222"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00" name="Shape 9200"/>
                        <wps:cNvSpPr/>
                        <wps:spPr>
                          <a:xfrm>
                            <a:off x="2095973" y="863465"/>
                            <a:ext cx="36392" cy="36392"/>
                          </a:xfrm>
                          <a:custGeom>
                            <a:avLst/>
                            <a:gdLst/>
                            <a:ahLst/>
                            <a:cxnLst/>
                            <a:rect l="0" t="0" r="0" b="0"/>
                            <a:pathLst>
                              <a:path w="36392" h="36392">
                                <a:moveTo>
                                  <a:pt x="18243" y="0"/>
                                </a:moveTo>
                                <a:cubicBezTo>
                                  <a:pt x="28202" y="0"/>
                                  <a:pt x="36392" y="8191"/>
                                  <a:pt x="36392" y="18243"/>
                                </a:cubicBezTo>
                                <a:cubicBezTo>
                                  <a:pt x="36392" y="28202"/>
                                  <a:pt x="28202" y="36392"/>
                                  <a:pt x="18243" y="36392"/>
                                </a:cubicBezTo>
                                <a:cubicBezTo>
                                  <a:pt x="8190" y="36392"/>
                                  <a:pt x="0" y="28202"/>
                                  <a:pt x="0" y="18243"/>
                                </a:cubicBezTo>
                                <a:cubicBezTo>
                                  <a:pt x="0" y="8191"/>
                                  <a:pt x="8190"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201" name="Shape 9201"/>
                        <wps:cNvSpPr/>
                        <wps:spPr>
                          <a:xfrm>
                            <a:off x="2114216" y="877612"/>
                            <a:ext cx="0" cy="279"/>
                          </a:xfrm>
                          <a:custGeom>
                            <a:avLst/>
                            <a:gdLst/>
                            <a:ahLst/>
                            <a:cxnLst/>
                            <a:rect l="0" t="0" r="0" b="0"/>
                            <a:pathLst>
                              <a:path h="279">
                                <a:moveTo>
                                  <a:pt x="0" y="279"/>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02" name="Shape 9202"/>
                        <wps:cNvSpPr/>
                        <wps:spPr>
                          <a:xfrm>
                            <a:off x="2114216" y="878171"/>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2" name="Shape 140052"/>
                        <wps:cNvSpPr/>
                        <wps:spPr>
                          <a:xfrm>
                            <a:off x="2001036" y="877892"/>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04" name="Shape 9204"/>
                        <wps:cNvSpPr/>
                        <wps:spPr>
                          <a:xfrm>
                            <a:off x="2001036" y="878171"/>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05" name="Shape 9205"/>
                        <wps:cNvSpPr/>
                        <wps:spPr>
                          <a:xfrm>
                            <a:off x="2415968" y="1951986"/>
                            <a:ext cx="0" cy="2699"/>
                          </a:xfrm>
                          <a:custGeom>
                            <a:avLst/>
                            <a:gdLst/>
                            <a:ahLst/>
                            <a:cxnLst/>
                            <a:rect l="0" t="0" r="0" b="0"/>
                            <a:pathLst>
                              <a:path h="2699">
                                <a:moveTo>
                                  <a:pt x="0" y="2699"/>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06" name="Shape 9206"/>
                        <wps:cNvSpPr/>
                        <wps:spPr>
                          <a:xfrm>
                            <a:off x="2415968" y="1960177"/>
                            <a:ext cx="0" cy="1582"/>
                          </a:xfrm>
                          <a:custGeom>
                            <a:avLst/>
                            <a:gdLst/>
                            <a:ahLst/>
                            <a:cxnLst/>
                            <a:rect l="0" t="0" r="0" b="0"/>
                            <a:pathLst>
                              <a:path h="1582">
                                <a:moveTo>
                                  <a:pt x="0" y="0"/>
                                </a:moveTo>
                                <a:lnTo>
                                  <a:pt x="0" y="1582"/>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3" name="Shape 140053"/>
                        <wps:cNvSpPr/>
                        <wps:spPr>
                          <a:xfrm>
                            <a:off x="2302787" y="1954685"/>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08" name="Shape 9208"/>
                        <wps:cNvSpPr/>
                        <wps:spPr>
                          <a:xfrm>
                            <a:off x="2302787" y="1958501"/>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09" name="Shape 9209"/>
                        <wps:cNvSpPr/>
                        <wps:spPr>
                          <a:xfrm>
                            <a:off x="2699569" y="1947518"/>
                            <a:ext cx="36393" cy="36393"/>
                          </a:xfrm>
                          <a:custGeom>
                            <a:avLst/>
                            <a:gdLst/>
                            <a:ahLst/>
                            <a:cxnLst/>
                            <a:rect l="0" t="0" r="0" b="0"/>
                            <a:pathLst>
                              <a:path w="36393" h="36393">
                                <a:moveTo>
                                  <a:pt x="18150" y="0"/>
                                </a:moveTo>
                                <a:cubicBezTo>
                                  <a:pt x="28202" y="0"/>
                                  <a:pt x="36393" y="8191"/>
                                  <a:pt x="36393" y="18150"/>
                                </a:cubicBezTo>
                                <a:cubicBezTo>
                                  <a:pt x="36393" y="28202"/>
                                  <a:pt x="28202" y="36393"/>
                                  <a:pt x="18150" y="36393"/>
                                </a:cubicBezTo>
                                <a:cubicBezTo>
                                  <a:pt x="8191" y="36393"/>
                                  <a:pt x="0" y="28202"/>
                                  <a:pt x="0" y="18150"/>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210" name="Shape 9210"/>
                        <wps:cNvSpPr/>
                        <wps:spPr>
                          <a:xfrm>
                            <a:off x="2717719" y="1954778"/>
                            <a:ext cx="0" cy="279"/>
                          </a:xfrm>
                          <a:custGeom>
                            <a:avLst/>
                            <a:gdLst/>
                            <a:ahLst/>
                            <a:cxnLst/>
                            <a:rect l="0" t="0" r="0" b="0"/>
                            <a:pathLst>
                              <a:path h="279">
                                <a:moveTo>
                                  <a:pt x="0" y="279"/>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11" name="Shape 9211"/>
                        <wps:cNvSpPr/>
                        <wps:spPr>
                          <a:xfrm>
                            <a:off x="2717719" y="1957198"/>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4" name="Shape 140054"/>
                        <wps:cNvSpPr/>
                        <wps:spPr>
                          <a:xfrm>
                            <a:off x="2604539" y="1955057"/>
                            <a:ext cx="226361" cy="9144"/>
                          </a:xfrm>
                          <a:custGeom>
                            <a:avLst/>
                            <a:gdLst/>
                            <a:ahLst/>
                            <a:cxnLst/>
                            <a:rect l="0" t="0" r="0" b="0"/>
                            <a:pathLst>
                              <a:path w="226361" h="9144">
                                <a:moveTo>
                                  <a:pt x="0" y="0"/>
                                </a:moveTo>
                                <a:lnTo>
                                  <a:pt x="226361" y="0"/>
                                </a:lnTo>
                                <a:lnTo>
                                  <a:pt x="226361"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13" name="Shape 9213"/>
                        <wps:cNvSpPr/>
                        <wps:spPr>
                          <a:xfrm>
                            <a:off x="2604539" y="1956454"/>
                            <a:ext cx="226361" cy="0"/>
                          </a:xfrm>
                          <a:custGeom>
                            <a:avLst/>
                            <a:gdLst/>
                            <a:ahLst/>
                            <a:cxnLst/>
                            <a:rect l="0" t="0" r="0" b="0"/>
                            <a:pathLst>
                              <a:path w="226361">
                                <a:moveTo>
                                  <a:pt x="0" y="0"/>
                                </a:moveTo>
                                <a:lnTo>
                                  <a:pt x="22636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14" name="Shape 9214"/>
                        <wps:cNvSpPr/>
                        <wps:spPr>
                          <a:xfrm>
                            <a:off x="3019471" y="2195193"/>
                            <a:ext cx="0" cy="4095"/>
                          </a:xfrm>
                          <a:custGeom>
                            <a:avLst/>
                            <a:gdLst/>
                            <a:ahLst/>
                            <a:cxnLst/>
                            <a:rect l="0" t="0" r="0" b="0"/>
                            <a:pathLst>
                              <a:path h="4095">
                                <a:moveTo>
                                  <a:pt x="0" y="4095"/>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15" name="Shape 9215"/>
                        <wps:cNvSpPr/>
                        <wps:spPr>
                          <a:xfrm>
                            <a:off x="3019471" y="2205059"/>
                            <a:ext cx="0" cy="3909"/>
                          </a:xfrm>
                          <a:custGeom>
                            <a:avLst/>
                            <a:gdLst/>
                            <a:ahLst/>
                            <a:cxnLst/>
                            <a:rect l="0" t="0" r="0" b="0"/>
                            <a:pathLst>
                              <a:path h="3909">
                                <a:moveTo>
                                  <a:pt x="0" y="0"/>
                                </a:moveTo>
                                <a:lnTo>
                                  <a:pt x="0" y="3909"/>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5" name="Shape 140055"/>
                        <wps:cNvSpPr/>
                        <wps:spPr>
                          <a:xfrm>
                            <a:off x="2906291" y="2199288"/>
                            <a:ext cx="226361" cy="9144"/>
                          </a:xfrm>
                          <a:custGeom>
                            <a:avLst/>
                            <a:gdLst/>
                            <a:ahLst/>
                            <a:cxnLst/>
                            <a:rect l="0" t="0" r="0" b="0"/>
                            <a:pathLst>
                              <a:path w="226361" h="9144">
                                <a:moveTo>
                                  <a:pt x="0" y="0"/>
                                </a:moveTo>
                                <a:lnTo>
                                  <a:pt x="226361" y="0"/>
                                </a:lnTo>
                                <a:lnTo>
                                  <a:pt x="226361"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17" name="Shape 9217"/>
                        <wps:cNvSpPr/>
                        <wps:spPr>
                          <a:xfrm>
                            <a:off x="2906291" y="2200498"/>
                            <a:ext cx="226361" cy="0"/>
                          </a:xfrm>
                          <a:custGeom>
                            <a:avLst/>
                            <a:gdLst/>
                            <a:ahLst/>
                            <a:cxnLst/>
                            <a:rect l="0" t="0" r="0" b="0"/>
                            <a:pathLst>
                              <a:path w="226361">
                                <a:moveTo>
                                  <a:pt x="0" y="0"/>
                                </a:moveTo>
                                <a:lnTo>
                                  <a:pt x="226361"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18" name="Shape 9218"/>
                        <wps:cNvSpPr/>
                        <wps:spPr>
                          <a:xfrm>
                            <a:off x="3321222" y="2153216"/>
                            <a:ext cx="0" cy="186"/>
                          </a:xfrm>
                          <a:custGeom>
                            <a:avLst/>
                            <a:gdLst/>
                            <a:ahLst/>
                            <a:cxnLst/>
                            <a:rect l="0" t="0" r="0" b="0"/>
                            <a:pathLst>
                              <a:path h="186">
                                <a:moveTo>
                                  <a:pt x="0" y="186"/>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19" name="Shape 9219"/>
                        <wps:cNvSpPr/>
                        <wps:spPr>
                          <a:xfrm>
                            <a:off x="3321222" y="2155077"/>
                            <a:ext cx="0" cy="1303"/>
                          </a:xfrm>
                          <a:custGeom>
                            <a:avLst/>
                            <a:gdLst/>
                            <a:ahLst/>
                            <a:cxnLst/>
                            <a:rect l="0" t="0" r="0" b="0"/>
                            <a:pathLst>
                              <a:path h="1303">
                                <a:moveTo>
                                  <a:pt x="0" y="0"/>
                                </a:moveTo>
                                <a:lnTo>
                                  <a:pt x="0" y="130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6" name="Shape 140056"/>
                        <wps:cNvSpPr/>
                        <wps:spPr>
                          <a:xfrm>
                            <a:off x="3208135" y="2153402"/>
                            <a:ext cx="226267" cy="9144"/>
                          </a:xfrm>
                          <a:custGeom>
                            <a:avLst/>
                            <a:gdLst/>
                            <a:ahLst/>
                            <a:cxnLst/>
                            <a:rect l="0" t="0" r="0" b="0"/>
                            <a:pathLst>
                              <a:path w="226267" h="9144">
                                <a:moveTo>
                                  <a:pt x="0" y="0"/>
                                </a:moveTo>
                                <a:lnTo>
                                  <a:pt x="226267" y="0"/>
                                </a:lnTo>
                                <a:lnTo>
                                  <a:pt x="226267"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21" name="Shape 9221"/>
                        <wps:cNvSpPr/>
                        <wps:spPr>
                          <a:xfrm>
                            <a:off x="3208135" y="2154426"/>
                            <a:ext cx="226267" cy="0"/>
                          </a:xfrm>
                          <a:custGeom>
                            <a:avLst/>
                            <a:gdLst/>
                            <a:ahLst/>
                            <a:cxnLst/>
                            <a:rect l="0" t="0" r="0" b="0"/>
                            <a:pathLst>
                              <a:path w="226267">
                                <a:moveTo>
                                  <a:pt x="0" y="0"/>
                                </a:moveTo>
                                <a:lnTo>
                                  <a:pt x="226267"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23" name="Shape 9223"/>
                        <wps:cNvSpPr/>
                        <wps:spPr>
                          <a:xfrm>
                            <a:off x="3548699" y="2397353"/>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4" name="Shape 9224"/>
                        <wps:cNvSpPr/>
                        <wps:spPr>
                          <a:xfrm>
                            <a:off x="3548699" y="1548409"/>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5" name="Shape 9225"/>
                        <wps:cNvSpPr/>
                        <wps:spPr>
                          <a:xfrm>
                            <a:off x="3548699" y="699465"/>
                            <a:ext cx="1569164" cy="0"/>
                          </a:xfrm>
                          <a:custGeom>
                            <a:avLst/>
                            <a:gdLst/>
                            <a:ahLst/>
                            <a:cxnLst/>
                            <a:rect l="0" t="0" r="0" b="0"/>
                            <a:pathLst>
                              <a:path w="1569164">
                                <a:moveTo>
                                  <a:pt x="0" y="0"/>
                                </a:moveTo>
                                <a:lnTo>
                                  <a:pt x="156916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6" name="Shape 9226"/>
                        <wps:cNvSpPr/>
                        <wps:spPr>
                          <a:xfrm>
                            <a:off x="3729732"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7" name="Shape 9227"/>
                        <wps:cNvSpPr/>
                        <wps:spPr>
                          <a:xfrm>
                            <a:off x="4031484"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8" name="Shape 9228"/>
                        <wps:cNvSpPr/>
                        <wps:spPr>
                          <a:xfrm>
                            <a:off x="4333235"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29" name="Shape 9229"/>
                        <wps:cNvSpPr/>
                        <wps:spPr>
                          <a:xfrm>
                            <a:off x="4634987"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30" name="Shape 9230"/>
                        <wps:cNvSpPr/>
                        <wps:spPr>
                          <a:xfrm>
                            <a:off x="4936738" y="133658"/>
                            <a:ext cx="0" cy="3106124"/>
                          </a:xfrm>
                          <a:custGeom>
                            <a:avLst/>
                            <a:gdLst/>
                            <a:ahLst/>
                            <a:cxnLst/>
                            <a:rect l="0" t="0" r="0" b="0"/>
                            <a:pathLst>
                              <a:path h="3106124">
                                <a:moveTo>
                                  <a:pt x="0" y="3106124"/>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231" name="Shape 9231"/>
                        <wps:cNvSpPr/>
                        <wps:spPr>
                          <a:xfrm>
                            <a:off x="3711489" y="256704"/>
                            <a:ext cx="36393" cy="36393"/>
                          </a:xfrm>
                          <a:custGeom>
                            <a:avLst/>
                            <a:gdLst/>
                            <a:ahLst/>
                            <a:cxnLst/>
                            <a:rect l="0" t="0" r="0" b="0"/>
                            <a:pathLst>
                              <a:path w="36393" h="36393">
                                <a:moveTo>
                                  <a:pt x="18243" y="0"/>
                                </a:moveTo>
                                <a:cubicBezTo>
                                  <a:pt x="28202" y="0"/>
                                  <a:pt x="36393" y="8191"/>
                                  <a:pt x="36393" y="18150"/>
                                </a:cubicBezTo>
                                <a:cubicBezTo>
                                  <a:pt x="36393" y="28202"/>
                                  <a:pt x="28202" y="36393"/>
                                  <a:pt x="18243" y="36393"/>
                                </a:cubicBezTo>
                                <a:cubicBezTo>
                                  <a:pt x="8191" y="36393"/>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232" name="Shape 9232"/>
                        <wps:cNvSpPr/>
                        <wps:spPr>
                          <a:xfrm>
                            <a:off x="3729732" y="290304"/>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33" name="Shape 9233"/>
                        <wps:cNvSpPr/>
                        <wps:spPr>
                          <a:xfrm>
                            <a:off x="3729732" y="292910"/>
                            <a:ext cx="0" cy="2141"/>
                          </a:xfrm>
                          <a:custGeom>
                            <a:avLst/>
                            <a:gdLst/>
                            <a:ahLst/>
                            <a:cxnLst/>
                            <a:rect l="0" t="0" r="0" b="0"/>
                            <a:pathLst>
                              <a:path h="2141">
                                <a:moveTo>
                                  <a:pt x="0" y="0"/>
                                </a:moveTo>
                                <a:lnTo>
                                  <a:pt x="0" y="2141"/>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7" name="Shape 140057"/>
                        <wps:cNvSpPr/>
                        <wps:spPr>
                          <a:xfrm>
                            <a:off x="3616552" y="290304"/>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35" name="Shape 9235"/>
                        <wps:cNvSpPr/>
                        <wps:spPr>
                          <a:xfrm>
                            <a:off x="3616552" y="291607"/>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36" name="Shape 9236"/>
                        <wps:cNvSpPr/>
                        <wps:spPr>
                          <a:xfrm>
                            <a:off x="4031484" y="1210358"/>
                            <a:ext cx="0" cy="1210"/>
                          </a:xfrm>
                          <a:custGeom>
                            <a:avLst/>
                            <a:gdLst/>
                            <a:ahLst/>
                            <a:cxnLst/>
                            <a:rect l="0" t="0" r="0" b="0"/>
                            <a:pathLst>
                              <a:path h="1210">
                                <a:moveTo>
                                  <a:pt x="0" y="121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37" name="Shape 9237"/>
                        <wps:cNvSpPr/>
                        <wps:spPr>
                          <a:xfrm>
                            <a:off x="4031484" y="1215012"/>
                            <a:ext cx="0" cy="1303"/>
                          </a:xfrm>
                          <a:custGeom>
                            <a:avLst/>
                            <a:gdLst/>
                            <a:ahLst/>
                            <a:cxnLst/>
                            <a:rect l="0" t="0" r="0" b="0"/>
                            <a:pathLst>
                              <a:path h="1303">
                                <a:moveTo>
                                  <a:pt x="0" y="0"/>
                                </a:moveTo>
                                <a:lnTo>
                                  <a:pt x="0" y="130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8" name="Shape 140058"/>
                        <wps:cNvSpPr/>
                        <wps:spPr>
                          <a:xfrm>
                            <a:off x="3918304" y="1211568"/>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39" name="Shape 9239"/>
                        <wps:cNvSpPr/>
                        <wps:spPr>
                          <a:xfrm>
                            <a:off x="3918304" y="1214639"/>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40" name="Shape 9240"/>
                        <wps:cNvSpPr/>
                        <wps:spPr>
                          <a:xfrm>
                            <a:off x="4333235" y="1208682"/>
                            <a:ext cx="0" cy="279"/>
                          </a:xfrm>
                          <a:custGeom>
                            <a:avLst/>
                            <a:gdLst/>
                            <a:ahLst/>
                            <a:cxnLst/>
                            <a:rect l="0" t="0" r="0" b="0"/>
                            <a:pathLst>
                              <a:path h="279">
                                <a:moveTo>
                                  <a:pt x="0" y="279"/>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41" name="Shape 9241"/>
                        <wps:cNvSpPr/>
                        <wps:spPr>
                          <a:xfrm>
                            <a:off x="4333235" y="1214826"/>
                            <a:ext cx="0" cy="373"/>
                          </a:xfrm>
                          <a:custGeom>
                            <a:avLst/>
                            <a:gdLst/>
                            <a:ahLst/>
                            <a:cxnLst/>
                            <a:rect l="0" t="0" r="0" b="0"/>
                            <a:pathLst>
                              <a:path h="373">
                                <a:moveTo>
                                  <a:pt x="0" y="0"/>
                                </a:moveTo>
                                <a:lnTo>
                                  <a:pt x="0" y="37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59" name="Shape 140059"/>
                        <wps:cNvSpPr/>
                        <wps:spPr>
                          <a:xfrm>
                            <a:off x="4220055" y="1208962"/>
                            <a:ext cx="226360" cy="9144"/>
                          </a:xfrm>
                          <a:custGeom>
                            <a:avLst/>
                            <a:gdLst/>
                            <a:ahLst/>
                            <a:cxnLst/>
                            <a:rect l="0" t="0" r="0" b="0"/>
                            <a:pathLst>
                              <a:path w="226360" h="9144">
                                <a:moveTo>
                                  <a:pt x="0" y="0"/>
                                </a:moveTo>
                                <a:lnTo>
                                  <a:pt x="226360" y="0"/>
                                </a:lnTo>
                                <a:lnTo>
                                  <a:pt x="226360"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43" name="Shape 9243"/>
                        <wps:cNvSpPr/>
                        <wps:spPr>
                          <a:xfrm>
                            <a:off x="4220055" y="1214360"/>
                            <a:ext cx="226360" cy="0"/>
                          </a:xfrm>
                          <a:custGeom>
                            <a:avLst/>
                            <a:gdLst/>
                            <a:ahLst/>
                            <a:cxnLst/>
                            <a:rect l="0" t="0" r="0" b="0"/>
                            <a:pathLst>
                              <a:path w="226360">
                                <a:moveTo>
                                  <a:pt x="0" y="0"/>
                                </a:moveTo>
                                <a:lnTo>
                                  <a:pt x="22636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44" name="Shape 9244"/>
                        <wps:cNvSpPr/>
                        <wps:spPr>
                          <a:xfrm>
                            <a:off x="4616837" y="1700402"/>
                            <a:ext cx="36393" cy="36392"/>
                          </a:xfrm>
                          <a:custGeom>
                            <a:avLst/>
                            <a:gdLst/>
                            <a:ahLst/>
                            <a:cxnLst/>
                            <a:rect l="0" t="0" r="0" b="0"/>
                            <a:pathLst>
                              <a:path w="36393" h="36392">
                                <a:moveTo>
                                  <a:pt x="18150" y="0"/>
                                </a:moveTo>
                                <a:cubicBezTo>
                                  <a:pt x="28202" y="0"/>
                                  <a:pt x="36393" y="8191"/>
                                  <a:pt x="36393" y="18150"/>
                                </a:cubicBezTo>
                                <a:cubicBezTo>
                                  <a:pt x="36393" y="28202"/>
                                  <a:pt x="28202" y="36392"/>
                                  <a:pt x="18150" y="36392"/>
                                </a:cubicBezTo>
                                <a:cubicBezTo>
                                  <a:pt x="8191" y="36392"/>
                                  <a:pt x="0" y="28202"/>
                                  <a:pt x="0" y="18150"/>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245" name="Shape 9245"/>
                        <wps:cNvSpPr/>
                        <wps:spPr>
                          <a:xfrm>
                            <a:off x="4634987" y="1738749"/>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46" name="Shape 9246"/>
                        <wps:cNvSpPr/>
                        <wps:spPr>
                          <a:xfrm>
                            <a:off x="4634987" y="1745730"/>
                            <a:ext cx="0" cy="652"/>
                          </a:xfrm>
                          <a:custGeom>
                            <a:avLst/>
                            <a:gdLst/>
                            <a:ahLst/>
                            <a:cxnLst/>
                            <a:rect l="0" t="0" r="0" b="0"/>
                            <a:pathLst>
                              <a:path h="652">
                                <a:moveTo>
                                  <a:pt x="0" y="0"/>
                                </a:moveTo>
                                <a:lnTo>
                                  <a:pt x="0" y="652"/>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60" name="Shape 140060"/>
                        <wps:cNvSpPr/>
                        <wps:spPr>
                          <a:xfrm>
                            <a:off x="4521900" y="1738749"/>
                            <a:ext cx="226267" cy="9144"/>
                          </a:xfrm>
                          <a:custGeom>
                            <a:avLst/>
                            <a:gdLst/>
                            <a:ahLst/>
                            <a:cxnLst/>
                            <a:rect l="0" t="0" r="0" b="0"/>
                            <a:pathLst>
                              <a:path w="226267" h="9144">
                                <a:moveTo>
                                  <a:pt x="0" y="0"/>
                                </a:moveTo>
                                <a:lnTo>
                                  <a:pt x="226267" y="0"/>
                                </a:lnTo>
                                <a:lnTo>
                                  <a:pt x="226267"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48" name="Shape 9248"/>
                        <wps:cNvSpPr/>
                        <wps:spPr>
                          <a:xfrm>
                            <a:off x="4521900" y="1742472"/>
                            <a:ext cx="226267" cy="0"/>
                          </a:xfrm>
                          <a:custGeom>
                            <a:avLst/>
                            <a:gdLst/>
                            <a:ahLst/>
                            <a:cxnLst/>
                            <a:rect l="0" t="0" r="0" b="0"/>
                            <a:pathLst>
                              <a:path w="226267">
                                <a:moveTo>
                                  <a:pt x="0" y="0"/>
                                </a:moveTo>
                                <a:lnTo>
                                  <a:pt x="226267"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49" name="Shape 9249"/>
                        <wps:cNvSpPr/>
                        <wps:spPr>
                          <a:xfrm>
                            <a:off x="4936738" y="1564605"/>
                            <a:ext cx="0" cy="372"/>
                          </a:xfrm>
                          <a:custGeom>
                            <a:avLst/>
                            <a:gdLst/>
                            <a:ahLst/>
                            <a:cxnLst/>
                            <a:rect l="0" t="0" r="0" b="0"/>
                            <a:pathLst>
                              <a:path h="372">
                                <a:moveTo>
                                  <a:pt x="0" y="372"/>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250" name="Shape 9250"/>
                        <wps:cNvSpPr/>
                        <wps:spPr>
                          <a:xfrm>
                            <a:off x="4936738" y="1569631"/>
                            <a:ext cx="0" cy="3723"/>
                          </a:xfrm>
                          <a:custGeom>
                            <a:avLst/>
                            <a:gdLst/>
                            <a:ahLst/>
                            <a:cxnLst/>
                            <a:rect l="0" t="0" r="0" b="0"/>
                            <a:pathLst>
                              <a:path h="3723">
                                <a:moveTo>
                                  <a:pt x="0" y="0"/>
                                </a:moveTo>
                                <a:lnTo>
                                  <a:pt x="0" y="372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61" name="Shape 140061"/>
                        <wps:cNvSpPr/>
                        <wps:spPr>
                          <a:xfrm>
                            <a:off x="4823651" y="1564977"/>
                            <a:ext cx="226268" cy="9144"/>
                          </a:xfrm>
                          <a:custGeom>
                            <a:avLst/>
                            <a:gdLst/>
                            <a:ahLst/>
                            <a:cxnLst/>
                            <a:rect l="0" t="0" r="0" b="0"/>
                            <a:pathLst>
                              <a:path w="226268" h="9144">
                                <a:moveTo>
                                  <a:pt x="0" y="0"/>
                                </a:moveTo>
                                <a:lnTo>
                                  <a:pt x="226268" y="0"/>
                                </a:lnTo>
                                <a:lnTo>
                                  <a:pt x="226268"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252" name="Shape 9252"/>
                        <wps:cNvSpPr/>
                        <wps:spPr>
                          <a:xfrm>
                            <a:off x="4823651" y="1569351"/>
                            <a:ext cx="226268" cy="0"/>
                          </a:xfrm>
                          <a:custGeom>
                            <a:avLst/>
                            <a:gdLst/>
                            <a:ahLst/>
                            <a:cxnLst/>
                            <a:rect l="0" t="0" r="0" b="0"/>
                            <a:pathLst>
                              <a:path w="226268">
                                <a:moveTo>
                                  <a:pt x="0" y="0"/>
                                </a:moveTo>
                                <a:lnTo>
                                  <a:pt x="226268"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253" name="Shape 9253"/>
                        <wps:cNvSpPr/>
                        <wps:spPr>
                          <a:xfrm>
                            <a:off x="317667" y="3239875"/>
                            <a:ext cx="1569164" cy="143989"/>
                          </a:xfrm>
                          <a:custGeom>
                            <a:avLst/>
                            <a:gdLst/>
                            <a:ahLst/>
                            <a:cxnLst/>
                            <a:rect l="0" t="0" r="0" b="0"/>
                            <a:pathLst>
                              <a:path w="1569164" h="143989">
                                <a:moveTo>
                                  <a:pt x="0" y="143989"/>
                                </a:moveTo>
                                <a:lnTo>
                                  <a:pt x="1569164" y="143989"/>
                                </a:lnTo>
                                <a:lnTo>
                                  <a:pt x="1569164" y="0"/>
                                </a:lnTo>
                                <a:lnTo>
                                  <a:pt x="0" y="0"/>
                                </a:lnTo>
                                <a:close/>
                              </a:path>
                            </a:pathLst>
                          </a:custGeom>
                          <a:ln w="9028" cap="rnd">
                            <a:round/>
                          </a:ln>
                        </wps:spPr>
                        <wps:style>
                          <a:lnRef idx="1">
                            <a:srgbClr val="EFEFEF"/>
                          </a:lnRef>
                          <a:fillRef idx="0">
                            <a:srgbClr val="000000">
                              <a:alpha val="0"/>
                            </a:srgbClr>
                          </a:fillRef>
                          <a:effectRef idx="0">
                            <a:scrgbClr r="0" g="0" b="0"/>
                          </a:effectRef>
                          <a:fontRef idx="none"/>
                        </wps:style>
                        <wps:bodyPr/>
                      </wps:wsp>
                      <wps:wsp>
                        <wps:cNvPr id="9254" name="Rectangle 9254"/>
                        <wps:cNvSpPr/>
                        <wps:spPr>
                          <a:xfrm>
                            <a:off x="1081540" y="3285073"/>
                            <a:ext cx="55062" cy="91605"/>
                          </a:xfrm>
                          <a:prstGeom prst="rect">
                            <a:avLst/>
                          </a:prstGeom>
                          <a:ln>
                            <a:noFill/>
                          </a:ln>
                        </wps:spPr>
                        <wps:txbx>
                          <w:txbxContent>
                            <w:p w14:paraId="5B0535C3" w14:textId="77777777" w:rsidR="00FE0D46" w:rsidRDefault="00FE0D46">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9255" name="Shape 9255"/>
                        <wps:cNvSpPr/>
                        <wps:spPr>
                          <a:xfrm>
                            <a:off x="1933184" y="3239875"/>
                            <a:ext cx="1569164" cy="143989"/>
                          </a:xfrm>
                          <a:custGeom>
                            <a:avLst/>
                            <a:gdLst/>
                            <a:ahLst/>
                            <a:cxnLst/>
                            <a:rect l="0" t="0" r="0" b="0"/>
                            <a:pathLst>
                              <a:path w="1569164" h="143989">
                                <a:moveTo>
                                  <a:pt x="0" y="143989"/>
                                </a:moveTo>
                                <a:lnTo>
                                  <a:pt x="1569164" y="143989"/>
                                </a:lnTo>
                                <a:lnTo>
                                  <a:pt x="1569164" y="0"/>
                                </a:lnTo>
                                <a:lnTo>
                                  <a:pt x="0" y="0"/>
                                </a:lnTo>
                                <a:close/>
                              </a:path>
                            </a:pathLst>
                          </a:custGeom>
                          <a:ln w="9028" cap="rnd">
                            <a:round/>
                          </a:ln>
                        </wps:spPr>
                        <wps:style>
                          <a:lnRef idx="1">
                            <a:srgbClr val="EFEFEF"/>
                          </a:lnRef>
                          <a:fillRef idx="0">
                            <a:srgbClr val="000000">
                              <a:alpha val="0"/>
                            </a:srgbClr>
                          </a:fillRef>
                          <a:effectRef idx="0">
                            <a:scrgbClr r="0" g="0" b="0"/>
                          </a:effectRef>
                          <a:fontRef idx="none"/>
                        </wps:style>
                        <wps:bodyPr/>
                      </wps:wsp>
                      <wps:wsp>
                        <wps:cNvPr id="9256" name="Rectangle 9256"/>
                        <wps:cNvSpPr/>
                        <wps:spPr>
                          <a:xfrm>
                            <a:off x="2697056" y="3285073"/>
                            <a:ext cx="55062" cy="91605"/>
                          </a:xfrm>
                          <a:prstGeom prst="rect">
                            <a:avLst/>
                          </a:prstGeom>
                          <a:ln>
                            <a:noFill/>
                          </a:ln>
                        </wps:spPr>
                        <wps:txbx>
                          <w:txbxContent>
                            <w:p w14:paraId="11AF3342" w14:textId="77777777" w:rsidR="00FE0D46" w:rsidRDefault="00FE0D46">
                              <w:pPr>
                                <w:spacing w:after="160" w:line="259" w:lineRule="auto"/>
                                <w:ind w:left="0" w:firstLine="0"/>
                                <w:jc w:val="left"/>
                              </w:pPr>
                              <w:r>
                                <w:rPr>
                                  <w:rFonts w:ascii="Arial" w:eastAsia="Arial" w:hAnsi="Arial" w:cs="Arial"/>
                                  <w:sz w:val="12"/>
                                </w:rPr>
                                <w:t>2</w:t>
                              </w:r>
                            </w:p>
                          </w:txbxContent>
                        </wps:txbx>
                        <wps:bodyPr horzOverflow="overflow" vert="horz" lIns="0" tIns="0" rIns="0" bIns="0" rtlCol="0">
                          <a:noAutofit/>
                        </wps:bodyPr>
                      </wps:wsp>
                      <wps:wsp>
                        <wps:cNvPr id="9257" name="Shape 9257"/>
                        <wps:cNvSpPr/>
                        <wps:spPr>
                          <a:xfrm>
                            <a:off x="3548699" y="3239875"/>
                            <a:ext cx="1569164" cy="143989"/>
                          </a:xfrm>
                          <a:custGeom>
                            <a:avLst/>
                            <a:gdLst/>
                            <a:ahLst/>
                            <a:cxnLst/>
                            <a:rect l="0" t="0" r="0" b="0"/>
                            <a:pathLst>
                              <a:path w="1569164" h="143989">
                                <a:moveTo>
                                  <a:pt x="0" y="143989"/>
                                </a:moveTo>
                                <a:lnTo>
                                  <a:pt x="1569164" y="143989"/>
                                </a:lnTo>
                                <a:lnTo>
                                  <a:pt x="1569164" y="0"/>
                                </a:lnTo>
                                <a:lnTo>
                                  <a:pt x="0" y="0"/>
                                </a:lnTo>
                                <a:close/>
                              </a:path>
                            </a:pathLst>
                          </a:custGeom>
                          <a:ln w="9028" cap="rnd">
                            <a:round/>
                          </a:ln>
                        </wps:spPr>
                        <wps:style>
                          <a:lnRef idx="1">
                            <a:srgbClr val="EFEFEF"/>
                          </a:lnRef>
                          <a:fillRef idx="0">
                            <a:srgbClr val="000000">
                              <a:alpha val="0"/>
                            </a:srgbClr>
                          </a:fillRef>
                          <a:effectRef idx="0">
                            <a:scrgbClr r="0" g="0" b="0"/>
                          </a:effectRef>
                          <a:fontRef idx="none"/>
                        </wps:style>
                        <wps:bodyPr/>
                      </wps:wsp>
                      <wps:wsp>
                        <wps:cNvPr id="9258" name="Rectangle 9258"/>
                        <wps:cNvSpPr/>
                        <wps:spPr>
                          <a:xfrm>
                            <a:off x="4312572" y="3285073"/>
                            <a:ext cx="55062" cy="91605"/>
                          </a:xfrm>
                          <a:prstGeom prst="rect">
                            <a:avLst/>
                          </a:prstGeom>
                          <a:ln>
                            <a:noFill/>
                          </a:ln>
                        </wps:spPr>
                        <wps:txbx>
                          <w:txbxContent>
                            <w:p w14:paraId="1599D251" w14:textId="77777777" w:rsidR="00FE0D46" w:rsidRDefault="00FE0D46">
                              <w:pPr>
                                <w:spacing w:after="160" w:line="259" w:lineRule="auto"/>
                                <w:ind w:left="0" w:firstLine="0"/>
                                <w:jc w:val="left"/>
                              </w:pPr>
                              <w:r>
                                <w:rPr>
                                  <w:rFonts w:ascii="Arial" w:eastAsia="Arial" w:hAnsi="Arial" w:cs="Arial"/>
                                  <w:sz w:val="12"/>
                                </w:rPr>
                                <w:t>3</w:t>
                              </w:r>
                            </w:p>
                          </w:txbxContent>
                        </wps:txbx>
                        <wps:bodyPr horzOverflow="overflow" vert="horz" lIns="0" tIns="0" rIns="0" bIns="0" rtlCol="0">
                          <a:noAutofit/>
                        </wps:bodyPr>
                      </wps:wsp>
                      <wps:wsp>
                        <wps:cNvPr id="9259" name="Shape 9259"/>
                        <wps:cNvSpPr/>
                        <wps:spPr>
                          <a:xfrm>
                            <a:off x="317667" y="3383864"/>
                            <a:ext cx="1569071" cy="0"/>
                          </a:xfrm>
                          <a:custGeom>
                            <a:avLst/>
                            <a:gdLst/>
                            <a:ahLst/>
                            <a:cxnLst/>
                            <a:rect l="0" t="0" r="0" b="0"/>
                            <a:pathLst>
                              <a:path w="1569071">
                                <a:moveTo>
                                  <a:pt x="0" y="0"/>
                                </a:moveTo>
                                <a:lnTo>
                                  <a:pt x="1569071"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0" name="Shape 9260"/>
                        <wps:cNvSpPr/>
                        <wps:spPr>
                          <a:xfrm>
                            <a:off x="498700"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1" name="Shape 9261"/>
                        <wps:cNvSpPr/>
                        <wps:spPr>
                          <a:xfrm>
                            <a:off x="800452"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2" name="Shape 9262"/>
                        <wps:cNvSpPr/>
                        <wps:spPr>
                          <a:xfrm>
                            <a:off x="1102203"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3" name="Shape 9263"/>
                        <wps:cNvSpPr/>
                        <wps:spPr>
                          <a:xfrm>
                            <a:off x="1403955"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4" name="Shape 9264"/>
                        <wps:cNvSpPr/>
                        <wps:spPr>
                          <a:xfrm>
                            <a:off x="1705706"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65" name="Rectangle 9265"/>
                        <wps:cNvSpPr/>
                        <wps:spPr>
                          <a:xfrm>
                            <a:off x="440807" y="3425617"/>
                            <a:ext cx="153996" cy="91606"/>
                          </a:xfrm>
                          <a:prstGeom prst="rect">
                            <a:avLst/>
                          </a:prstGeom>
                          <a:ln>
                            <a:noFill/>
                          </a:ln>
                        </wps:spPr>
                        <wps:txbx>
                          <w:txbxContent>
                            <w:p w14:paraId="55649FA0" w14:textId="77777777" w:rsidR="00FE0D46" w:rsidRDefault="00FE0D46">
                              <w:pPr>
                                <w:spacing w:after="160" w:line="259" w:lineRule="auto"/>
                                <w:ind w:left="0" w:firstLine="0"/>
                                <w:jc w:val="left"/>
                              </w:pPr>
                              <w:r>
                                <w:rPr>
                                  <w:rFonts w:ascii="Arial" w:eastAsia="Arial" w:hAnsi="Arial" w:cs="Arial"/>
                                  <w:sz w:val="12"/>
                                </w:rPr>
                                <w:t>DM</w:t>
                              </w:r>
                            </w:p>
                          </w:txbxContent>
                        </wps:txbx>
                        <wps:bodyPr horzOverflow="overflow" vert="horz" lIns="0" tIns="0" rIns="0" bIns="0" rtlCol="0">
                          <a:noAutofit/>
                        </wps:bodyPr>
                      </wps:wsp>
                      <wps:wsp>
                        <wps:cNvPr id="9266" name="Rectangle 9266"/>
                        <wps:cNvSpPr/>
                        <wps:spPr>
                          <a:xfrm>
                            <a:off x="701140" y="3425617"/>
                            <a:ext cx="264120" cy="91606"/>
                          </a:xfrm>
                          <a:prstGeom prst="rect">
                            <a:avLst/>
                          </a:prstGeom>
                          <a:ln>
                            <a:noFill/>
                          </a:ln>
                        </wps:spPr>
                        <wps:txbx>
                          <w:txbxContent>
                            <w:p w14:paraId="670E7EF7" w14:textId="77777777" w:rsidR="00FE0D46" w:rsidRDefault="00FE0D46">
                              <w:pPr>
                                <w:spacing w:after="160" w:line="259" w:lineRule="auto"/>
                                <w:ind w:left="0" w:firstLine="0"/>
                                <w:jc w:val="left"/>
                              </w:pPr>
                              <w:r>
                                <w:rPr>
                                  <w:rFonts w:ascii="Arial" w:eastAsia="Arial" w:hAnsi="Arial" w:cs="Arial"/>
                                  <w:sz w:val="12"/>
                                </w:rPr>
                                <w:t>TMB1</w:t>
                              </w:r>
                            </w:p>
                          </w:txbxContent>
                        </wps:txbx>
                        <wps:bodyPr horzOverflow="overflow" vert="horz" lIns="0" tIns="0" rIns="0" bIns="0" rtlCol="0">
                          <a:noAutofit/>
                        </wps:bodyPr>
                      </wps:wsp>
                      <wps:wsp>
                        <wps:cNvPr id="9267" name="Rectangle 9267"/>
                        <wps:cNvSpPr/>
                        <wps:spPr>
                          <a:xfrm>
                            <a:off x="1002891" y="3425617"/>
                            <a:ext cx="264120" cy="91606"/>
                          </a:xfrm>
                          <a:prstGeom prst="rect">
                            <a:avLst/>
                          </a:prstGeom>
                          <a:ln>
                            <a:noFill/>
                          </a:ln>
                        </wps:spPr>
                        <wps:txbx>
                          <w:txbxContent>
                            <w:p w14:paraId="084BA677" w14:textId="77777777" w:rsidR="00FE0D46" w:rsidRDefault="00FE0D46">
                              <w:pPr>
                                <w:spacing w:after="160" w:line="259" w:lineRule="auto"/>
                                <w:ind w:left="0" w:firstLine="0"/>
                                <w:jc w:val="left"/>
                              </w:pPr>
                              <w:r>
                                <w:rPr>
                                  <w:rFonts w:ascii="Arial" w:eastAsia="Arial" w:hAnsi="Arial" w:cs="Arial"/>
                                  <w:sz w:val="12"/>
                                </w:rPr>
                                <w:t>TMB2</w:t>
                              </w:r>
                            </w:p>
                          </w:txbxContent>
                        </wps:txbx>
                        <wps:bodyPr horzOverflow="overflow" vert="horz" lIns="0" tIns="0" rIns="0" bIns="0" rtlCol="0">
                          <a:noAutofit/>
                        </wps:bodyPr>
                      </wps:wsp>
                      <wps:wsp>
                        <wps:cNvPr id="9268" name="Rectangle 9268"/>
                        <wps:cNvSpPr/>
                        <wps:spPr>
                          <a:xfrm>
                            <a:off x="1304643" y="3425617"/>
                            <a:ext cx="264120" cy="91606"/>
                          </a:xfrm>
                          <a:prstGeom prst="rect">
                            <a:avLst/>
                          </a:prstGeom>
                          <a:ln>
                            <a:noFill/>
                          </a:ln>
                        </wps:spPr>
                        <wps:txbx>
                          <w:txbxContent>
                            <w:p w14:paraId="352066E4" w14:textId="77777777" w:rsidR="00FE0D46" w:rsidRDefault="00FE0D46">
                              <w:pPr>
                                <w:spacing w:after="160" w:line="259" w:lineRule="auto"/>
                                <w:ind w:left="0" w:firstLine="0"/>
                                <w:jc w:val="left"/>
                              </w:pPr>
                              <w:r>
                                <w:rPr>
                                  <w:rFonts w:ascii="Arial" w:eastAsia="Arial" w:hAnsi="Arial" w:cs="Arial"/>
                                  <w:sz w:val="12"/>
                                </w:rPr>
                                <w:t>TMB3</w:t>
                              </w:r>
                            </w:p>
                          </w:txbxContent>
                        </wps:txbx>
                        <wps:bodyPr horzOverflow="overflow" vert="horz" lIns="0" tIns="0" rIns="0" bIns="0" rtlCol="0">
                          <a:noAutofit/>
                        </wps:bodyPr>
                      </wps:wsp>
                      <wps:wsp>
                        <wps:cNvPr id="9269" name="Rectangle 9269"/>
                        <wps:cNvSpPr/>
                        <wps:spPr>
                          <a:xfrm>
                            <a:off x="1606395" y="3425617"/>
                            <a:ext cx="264120" cy="91606"/>
                          </a:xfrm>
                          <a:prstGeom prst="rect">
                            <a:avLst/>
                          </a:prstGeom>
                          <a:ln>
                            <a:noFill/>
                          </a:ln>
                        </wps:spPr>
                        <wps:txbx>
                          <w:txbxContent>
                            <w:p w14:paraId="30FB8285" w14:textId="77777777" w:rsidR="00FE0D46" w:rsidRDefault="00FE0D46">
                              <w:pPr>
                                <w:spacing w:after="160" w:line="259" w:lineRule="auto"/>
                                <w:ind w:left="0" w:firstLine="0"/>
                                <w:jc w:val="left"/>
                              </w:pPr>
                              <w:r>
                                <w:rPr>
                                  <w:rFonts w:ascii="Arial" w:eastAsia="Arial" w:hAnsi="Arial" w:cs="Arial"/>
                                  <w:sz w:val="12"/>
                                </w:rPr>
                                <w:t>TMB4</w:t>
                              </w:r>
                            </w:p>
                          </w:txbxContent>
                        </wps:txbx>
                        <wps:bodyPr horzOverflow="overflow" vert="horz" lIns="0" tIns="0" rIns="0" bIns="0" rtlCol="0">
                          <a:noAutofit/>
                        </wps:bodyPr>
                      </wps:wsp>
                      <wps:wsp>
                        <wps:cNvPr id="9270" name="Shape 9270"/>
                        <wps:cNvSpPr/>
                        <wps:spPr>
                          <a:xfrm>
                            <a:off x="1933184" y="3383864"/>
                            <a:ext cx="1569164" cy="0"/>
                          </a:xfrm>
                          <a:custGeom>
                            <a:avLst/>
                            <a:gdLst/>
                            <a:ahLst/>
                            <a:cxnLst/>
                            <a:rect l="0" t="0" r="0" b="0"/>
                            <a:pathLst>
                              <a:path w="1569164">
                                <a:moveTo>
                                  <a:pt x="0" y="0"/>
                                </a:moveTo>
                                <a:lnTo>
                                  <a:pt x="1569164"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1" name="Shape 9271"/>
                        <wps:cNvSpPr/>
                        <wps:spPr>
                          <a:xfrm>
                            <a:off x="2114216"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2" name="Shape 9272"/>
                        <wps:cNvSpPr/>
                        <wps:spPr>
                          <a:xfrm>
                            <a:off x="2415968"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3" name="Shape 9273"/>
                        <wps:cNvSpPr/>
                        <wps:spPr>
                          <a:xfrm>
                            <a:off x="2717719"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4" name="Shape 9274"/>
                        <wps:cNvSpPr/>
                        <wps:spPr>
                          <a:xfrm>
                            <a:off x="3019471"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5" name="Shape 9275"/>
                        <wps:cNvSpPr/>
                        <wps:spPr>
                          <a:xfrm>
                            <a:off x="3321222"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76" name="Rectangle 9276"/>
                        <wps:cNvSpPr/>
                        <wps:spPr>
                          <a:xfrm>
                            <a:off x="2056323" y="3425617"/>
                            <a:ext cx="153996" cy="91606"/>
                          </a:xfrm>
                          <a:prstGeom prst="rect">
                            <a:avLst/>
                          </a:prstGeom>
                          <a:ln>
                            <a:noFill/>
                          </a:ln>
                        </wps:spPr>
                        <wps:txbx>
                          <w:txbxContent>
                            <w:p w14:paraId="73ABE665" w14:textId="77777777" w:rsidR="00FE0D46" w:rsidRDefault="00FE0D46">
                              <w:pPr>
                                <w:spacing w:after="160" w:line="259" w:lineRule="auto"/>
                                <w:ind w:left="0" w:firstLine="0"/>
                                <w:jc w:val="left"/>
                              </w:pPr>
                              <w:r>
                                <w:rPr>
                                  <w:rFonts w:ascii="Arial" w:eastAsia="Arial" w:hAnsi="Arial" w:cs="Arial"/>
                                  <w:sz w:val="12"/>
                                </w:rPr>
                                <w:t>DM</w:t>
                              </w:r>
                            </w:p>
                          </w:txbxContent>
                        </wps:txbx>
                        <wps:bodyPr horzOverflow="overflow" vert="horz" lIns="0" tIns="0" rIns="0" bIns="0" rtlCol="0">
                          <a:noAutofit/>
                        </wps:bodyPr>
                      </wps:wsp>
                      <wps:wsp>
                        <wps:cNvPr id="9277" name="Rectangle 9277"/>
                        <wps:cNvSpPr/>
                        <wps:spPr>
                          <a:xfrm>
                            <a:off x="2316656" y="3425617"/>
                            <a:ext cx="264120" cy="91606"/>
                          </a:xfrm>
                          <a:prstGeom prst="rect">
                            <a:avLst/>
                          </a:prstGeom>
                          <a:ln>
                            <a:noFill/>
                          </a:ln>
                        </wps:spPr>
                        <wps:txbx>
                          <w:txbxContent>
                            <w:p w14:paraId="72CF3A40" w14:textId="77777777" w:rsidR="00FE0D46" w:rsidRDefault="00FE0D46">
                              <w:pPr>
                                <w:spacing w:after="160" w:line="259" w:lineRule="auto"/>
                                <w:ind w:left="0" w:firstLine="0"/>
                                <w:jc w:val="left"/>
                              </w:pPr>
                              <w:r>
                                <w:rPr>
                                  <w:rFonts w:ascii="Arial" w:eastAsia="Arial" w:hAnsi="Arial" w:cs="Arial"/>
                                  <w:sz w:val="12"/>
                                </w:rPr>
                                <w:t>TMB1</w:t>
                              </w:r>
                            </w:p>
                          </w:txbxContent>
                        </wps:txbx>
                        <wps:bodyPr horzOverflow="overflow" vert="horz" lIns="0" tIns="0" rIns="0" bIns="0" rtlCol="0">
                          <a:noAutofit/>
                        </wps:bodyPr>
                      </wps:wsp>
                      <wps:wsp>
                        <wps:cNvPr id="9278" name="Rectangle 9278"/>
                        <wps:cNvSpPr/>
                        <wps:spPr>
                          <a:xfrm>
                            <a:off x="2618407" y="3425617"/>
                            <a:ext cx="264120" cy="91606"/>
                          </a:xfrm>
                          <a:prstGeom prst="rect">
                            <a:avLst/>
                          </a:prstGeom>
                          <a:ln>
                            <a:noFill/>
                          </a:ln>
                        </wps:spPr>
                        <wps:txbx>
                          <w:txbxContent>
                            <w:p w14:paraId="3443C479" w14:textId="77777777" w:rsidR="00FE0D46" w:rsidRDefault="00FE0D46">
                              <w:pPr>
                                <w:spacing w:after="160" w:line="259" w:lineRule="auto"/>
                                <w:ind w:left="0" w:firstLine="0"/>
                                <w:jc w:val="left"/>
                              </w:pPr>
                              <w:r>
                                <w:rPr>
                                  <w:rFonts w:ascii="Arial" w:eastAsia="Arial" w:hAnsi="Arial" w:cs="Arial"/>
                                  <w:sz w:val="12"/>
                                </w:rPr>
                                <w:t>TMB2</w:t>
                              </w:r>
                            </w:p>
                          </w:txbxContent>
                        </wps:txbx>
                        <wps:bodyPr horzOverflow="overflow" vert="horz" lIns="0" tIns="0" rIns="0" bIns="0" rtlCol="0">
                          <a:noAutofit/>
                        </wps:bodyPr>
                      </wps:wsp>
                      <wps:wsp>
                        <wps:cNvPr id="9279" name="Rectangle 9279"/>
                        <wps:cNvSpPr/>
                        <wps:spPr>
                          <a:xfrm>
                            <a:off x="2920159" y="3425617"/>
                            <a:ext cx="264120" cy="91606"/>
                          </a:xfrm>
                          <a:prstGeom prst="rect">
                            <a:avLst/>
                          </a:prstGeom>
                          <a:ln>
                            <a:noFill/>
                          </a:ln>
                        </wps:spPr>
                        <wps:txbx>
                          <w:txbxContent>
                            <w:p w14:paraId="5B161C99" w14:textId="77777777" w:rsidR="00FE0D46" w:rsidRDefault="00FE0D46">
                              <w:pPr>
                                <w:spacing w:after="160" w:line="259" w:lineRule="auto"/>
                                <w:ind w:left="0" w:firstLine="0"/>
                                <w:jc w:val="left"/>
                              </w:pPr>
                              <w:r>
                                <w:rPr>
                                  <w:rFonts w:ascii="Arial" w:eastAsia="Arial" w:hAnsi="Arial" w:cs="Arial"/>
                                  <w:sz w:val="12"/>
                                </w:rPr>
                                <w:t>TMB3</w:t>
                              </w:r>
                            </w:p>
                          </w:txbxContent>
                        </wps:txbx>
                        <wps:bodyPr horzOverflow="overflow" vert="horz" lIns="0" tIns="0" rIns="0" bIns="0" rtlCol="0">
                          <a:noAutofit/>
                        </wps:bodyPr>
                      </wps:wsp>
                      <wps:wsp>
                        <wps:cNvPr id="9280" name="Rectangle 9280"/>
                        <wps:cNvSpPr/>
                        <wps:spPr>
                          <a:xfrm>
                            <a:off x="3222004" y="3425617"/>
                            <a:ext cx="264120" cy="91606"/>
                          </a:xfrm>
                          <a:prstGeom prst="rect">
                            <a:avLst/>
                          </a:prstGeom>
                          <a:ln>
                            <a:noFill/>
                          </a:ln>
                        </wps:spPr>
                        <wps:txbx>
                          <w:txbxContent>
                            <w:p w14:paraId="06687177" w14:textId="77777777" w:rsidR="00FE0D46" w:rsidRDefault="00FE0D46">
                              <w:pPr>
                                <w:spacing w:after="160" w:line="259" w:lineRule="auto"/>
                                <w:ind w:left="0" w:firstLine="0"/>
                                <w:jc w:val="left"/>
                              </w:pPr>
                              <w:r>
                                <w:rPr>
                                  <w:rFonts w:ascii="Arial" w:eastAsia="Arial" w:hAnsi="Arial" w:cs="Arial"/>
                                  <w:sz w:val="12"/>
                                </w:rPr>
                                <w:t>TMB4</w:t>
                              </w:r>
                            </w:p>
                          </w:txbxContent>
                        </wps:txbx>
                        <wps:bodyPr horzOverflow="overflow" vert="horz" lIns="0" tIns="0" rIns="0" bIns="0" rtlCol="0">
                          <a:noAutofit/>
                        </wps:bodyPr>
                      </wps:wsp>
                      <wps:wsp>
                        <wps:cNvPr id="9281" name="Shape 9281"/>
                        <wps:cNvSpPr/>
                        <wps:spPr>
                          <a:xfrm>
                            <a:off x="3548699" y="3383864"/>
                            <a:ext cx="1569164" cy="0"/>
                          </a:xfrm>
                          <a:custGeom>
                            <a:avLst/>
                            <a:gdLst/>
                            <a:ahLst/>
                            <a:cxnLst/>
                            <a:rect l="0" t="0" r="0" b="0"/>
                            <a:pathLst>
                              <a:path w="1569164">
                                <a:moveTo>
                                  <a:pt x="0" y="0"/>
                                </a:moveTo>
                                <a:lnTo>
                                  <a:pt x="1569164"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2" name="Shape 9282"/>
                        <wps:cNvSpPr/>
                        <wps:spPr>
                          <a:xfrm>
                            <a:off x="3729732"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3" name="Shape 9283"/>
                        <wps:cNvSpPr/>
                        <wps:spPr>
                          <a:xfrm>
                            <a:off x="4031484"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4" name="Shape 9284"/>
                        <wps:cNvSpPr/>
                        <wps:spPr>
                          <a:xfrm>
                            <a:off x="4333235"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5" name="Shape 9285"/>
                        <wps:cNvSpPr/>
                        <wps:spPr>
                          <a:xfrm>
                            <a:off x="4634987"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6" name="Shape 9286"/>
                        <wps:cNvSpPr/>
                        <wps:spPr>
                          <a:xfrm>
                            <a:off x="4936738" y="3383864"/>
                            <a:ext cx="0" cy="23175"/>
                          </a:xfrm>
                          <a:custGeom>
                            <a:avLst/>
                            <a:gdLst/>
                            <a:ahLst/>
                            <a:cxnLst/>
                            <a:rect l="0" t="0" r="0" b="0"/>
                            <a:pathLst>
                              <a:path h="23175">
                                <a:moveTo>
                                  <a:pt x="0" y="23175"/>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87" name="Rectangle 9287"/>
                        <wps:cNvSpPr/>
                        <wps:spPr>
                          <a:xfrm>
                            <a:off x="3671839" y="3425617"/>
                            <a:ext cx="153996" cy="91606"/>
                          </a:xfrm>
                          <a:prstGeom prst="rect">
                            <a:avLst/>
                          </a:prstGeom>
                          <a:ln>
                            <a:noFill/>
                          </a:ln>
                        </wps:spPr>
                        <wps:txbx>
                          <w:txbxContent>
                            <w:p w14:paraId="6E8421F1" w14:textId="77777777" w:rsidR="00FE0D46" w:rsidRDefault="00FE0D46">
                              <w:pPr>
                                <w:spacing w:after="160" w:line="259" w:lineRule="auto"/>
                                <w:ind w:left="0" w:firstLine="0"/>
                                <w:jc w:val="left"/>
                              </w:pPr>
                              <w:r>
                                <w:rPr>
                                  <w:rFonts w:ascii="Arial" w:eastAsia="Arial" w:hAnsi="Arial" w:cs="Arial"/>
                                  <w:sz w:val="12"/>
                                </w:rPr>
                                <w:t>DM</w:t>
                              </w:r>
                            </w:p>
                          </w:txbxContent>
                        </wps:txbx>
                        <wps:bodyPr horzOverflow="overflow" vert="horz" lIns="0" tIns="0" rIns="0" bIns="0" rtlCol="0">
                          <a:noAutofit/>
                        </wps:bodyPr>
                      </wps:wsp>
                      <wps:wsp>
                        <wps:cNvPr id="9288" name="Rectangle 9288"/>
                        <wps:cNvSpPr/>
                        <wps:spPr>
                          <a:xfrm>
                            <a:off x="3932172" y="3425617"/>
                            <a:ext cx="264120" cy="91606"/>
                          </a:xfrm>
                          <a:prstGeom prst="rect">
                            <a:avLst/>
                          </a:prstGeom>
                          <a:ln>
                            <a:noFill/>
                          </a:ln>
                        </wps:spPr>
                        <wps:txbx>
                          <w:txbxContent>
                            <w:p w14:paraId="36BDB79F" w14:textId="77777777" w:rsidR="00FE0D46" w:rsidRDefault="00FE0D46">
                              <w:pPr>
                                <w:spacing w:after="160" w:line="259" w:lineRule="auto"/>
                                <w:ind w:left="0" w:firstLine="0"/>
                                <w:jc w:val="left"/>
                              </w:pPr>
                              <w:r>
                                <w:rPr>
                                  <w:rFonts w:ascii="Arial" w:eastAsia="Arial" w:hAnsi="Arial" w:cs="Arial"/>
                                  <w:sz w:val="12"/>
                                </w:rPr>
                                <w:t>TMB1</w:t>
                              </w:r>
                            </w:p>
                          </w:txbxContent>
                        </wps:txbx>
                        <wps:bodyPr horzOverflow="overflow" vert="horz" lIns="0" tIns="0" rIns="0" bIns="0" rtlCol="0">
                          <a:noAutofit/>
                        </wps:bodyPr>
                      </wps:wsp>
                      <wps:wsp>
                        <wps:cNvPr id="9289" name="Rectangle 9289"/>
                        <wps:cNvSpPr/>
                        <wps:spPr>
                          <a:xfrm>
                            <a:off x="4233923" y="3425617"/>
                            <a:ext cx="264120" cy="91606"/>
                          </a:xfrm>
                          <a:prstGeom prst="rect">
                            <a:avLst/>
                          </a:prstGeom>
                          <a:ln>
                            <a:noFill/>
                          </a:ln>
                        </wps:spPr>
                        <wps:txbx>
                          <w:txbxContent>
                            <w:p w14:paraId="7AFE2717" w14:textId="77777777" w:rsidR="00FE0D46" w:rsidRDefault="00FE0D46">
                              <w:pPr>
                                <w:spacing w:after="160" w:line="259" w:lineRule="auto"/>
                                <w:ind w:left="0" w:firstLine="0"/>
                                <w:jc w:val="left"/>
                              </w:pPr>
                              <w:r>
                                <w:rPr>
                                  <w:rFonts w:ascii="Arial" w:eastAsia="Arial" w:hAnsi="Arial" w:cs="Arial"/>
                                  <w:sz w:val="12"/>
                                </w:rPr>
                                <w:t>TMB2</w:t>
                              </w:r>
                            </w:p>
                          </w:txbxContent>
                        </wps:txbx>
                        <wps:bodyPr horzOverflow="overflow" vert="horz" lIns="0" tIns="0" rIns="0" bIns="0" rtlCol="0">
                          <a:noAutofit/>
                        </wps:bodyPr>
                      </wps:wsp>
                      <wps:wsp>
                        <wps:cNvPr id="9290" name="Rectangle 9290"/>
                        <wps:cNvSpPr/>
                        <wps:spPr>
                          <a:xfrm>
                            <a:off x="4535768" y="3425617"/>
                            <a:ext cx="264120" cy="91606"/>
                          </a:xfrm>
                          <a:prstGeom prst="rect">
                            <a:avLst/>
                          </a:prstGeom>
                          <a:ln>
                            <a:noFill/>
                          </a:ln>
                        </wps:spPr>
                        <wps:txbx>
                          <w:txbxContent>
                            <w:p w14:paraId="2F3C9EAA" w14:textId="77777777" w:rsidR="00FE0D46" w:rsidRDefault="00FE0D46">
                              <w:pPr>
                                <w:spacing w:after="160" w:line="259" w:lineRule="auto"/>
                                <w:ind w:left="0" w:firstLine="0"/>
                                <w:jc w:val="left"/>
                              </w:pPr>
                              <w:r>
                                <w:rPr>
                                  <w:rFonts w:ascii="Arial" w:eastAsia="Arial" w:hAnsi="Arial" w:cs="Arial"/>
                                  <w:sz w:val="12"/>
                                </w:rPr>
                                <w:t>TMB3</w:t>
                              </w:r>
                            </w:p>
                          </w:txbxContent>
                        </wps:txbx>
                        <wps:bodyPr horzOverflow="overflow" vert="horz" lIns="0" tIns="0" rIns="0" bIns="0" rtlCol="0">
                          <a:noAutofit/>
                        </wps:bodyPr>
                      </wps:wsp>
                      <wps:wsp>
                        <wps:cNvPr id="9291" name="Rectangle 9291"/>
                        <wps:cNvSpPr/>
                        <wps:spPr>
                          <a:xfrm>
                            <a:off x="4837520" y="3425617"/>
                            <a:ext cx="264120" cy="91606"/>
                          </a:xfrm>
                          <a:prstGeom prst="rect">
                            <a:avLst/>
                          </a:prstGeom>
                          <a:ln>
                            <a:noFill/>
                          </a:ln>
                        </wps:spPr>
                        <wps:txbx>
                          <w:txbxContent>
                            <w:p w14:paraId="5FFF3E02" w14:textId="77777777" w:rsidR="00FE0D46" w:rsidRDefault="00FE0D46">
                              <w:pPr>
                                <w:spacing w:after="160" w:line="259" w:lineRule="auto"/>
                                <w:ind w:left="0" w:firstLine="0"/>
                                <w:jc w:val="left"/>
                              </w:pPr>
                              <w:r>
                                <w:rPr>
                                  <w:rFonts w:ascii="Arial" w:eastAsia="Arial" w:hAnsi="Arial" w:cs="Arial"/>
                                  <w:sz w:val="12"/>
                                </w:rPr>
                                <w:t>TMB4</w:t>
                              </w:r>
                            </w:p>
                          </w:txbxContent>
                        </wps:txbx>
                        <wps:bodyPr horzOverflow="overflow" vert="horz" lIns="0" tIns="0" rIns="0" bIns="0" rtlCol="0">
                          <a:noAutofit/>
                        </wps:bodyPr>
                      </wps:wsp>
                      <wps:wsp>
                        <wps:cNvPr id="9292" name="Shape 9292"/>
                        <wps:cNvSpPr/>
                        <wps:spPr>
                          <a:xfrm>
                            <a:off x="317667" y="133658"/>
                            <a:ext cx="0" cy="3106124"/>
                          </a:xfrm>
                          <a:custGeom>
                            <a:avLst/>
                            <a:gdLst/>
                            <a:ahLst/>
                            <a:cxnLst/>
                            <a:rect l="0" t="0" r="0" b="0"/>
                            <a:pathLst>
                              <a:path h="3106124">
                                <a:moveTo>
                                  <a:pt x="0" y="3106124"/>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93" name="Rectangle 9293"/>
                        <wps:cNvSpPr/>
                        <wps:spPr>
                          <a:xfrm>
                            <a:off x="130958" y="2370603"/>
                            <a:ext cx="192717" cy="91605"/>
                          </a:xfrm>
                          <a:prstGeom prst="rect">
                            <a:avLst/>
                          </a:prstGeom>
                          <a:ln>
                            <a:noFill/>
                          </a:ln>
                        </wps:spPr>
                        <wps:txbx>
                          <w:txbxContent>
                            <w:p w14:paraId="769DF29E" w14:textId="77777777" w:rsidR="00FE0D46" w:rsidRDefault="00FE0D46">
                              <w:pPr>
                                <w:spacing w:after="160" w:line="259" w:lineRule="auto"/>
                                <w:ind w:left="0" w:firstLine="0"/>
                                <w:jc w:val="left"/>
                              </w:pPr>
                              <w:r>
                                <w:rPr>
                                  <w:rFonts w:ascii="Arial" w:eastAsia="Arial" w:hAnsi="Arial" w:cs="Arial"/>
                                  <w:sz w:val="12"/>
                                </w:rPr>
                                <w:t>0.01</w:t>
                              </w:r>
                            </w:p>
                          </w:txbxContent>
                        </wps:txbx>
                        <wps:bodyPr horzOverflow="overflow" vert="horz" lIns="0" tIns="0" rIns="0" bIns="0" rtlCol="0">
                          <a:noAutofit/>
                        </wps:bodyPr>
                      </wps:wsp>
                      <wps:wsp>
                        <wps:cNvPr id="9294" name="Rectangle 9294"/>
                        <wps:cNvSpPr/>
                        <wps:spPr>
                          <a:xfrm>
                            <a:off x="130958" y="1521660"/>
                            <a:ext cx="192717" cy="91605"/>
                          </a:xfrm>
                          <a:prstGeom prst="rect">
                            <a:avLst/>
                          </a:prstGeom>
                          <a:ln>
                            <a:noFill/>
                          </a:ln>
                        </wps:spPr>
                        <wps:txbx>
                          <w:txbxContent>
                            <w:p w14:paraId="347B8493" w14:textId="77777777" w:rsidR="00FE0D46" w:rsidRDefault="00FE0D46">
                              <w:pPr>
                                <w:spacing w:after="160" w:line="259" w:lineRule="auto"/>
                                <w:ind w:left="0" w:firstLine="0"/>
                                <w:jc w:val="left"/>
                              </w:pPr>
                              <w:r>
                                <w:rPr>
                                  <w:rFonts w:ascii="Arial" w:eastAsia="Arial" w:hAnsi="Arial" w:cs="Arial"/>
                                  <w:sz w:val="12"/>
                                </w:rPr>
                                <w:t>0.10</w:t>
                              </w:r>
                            </w:p>
                          </w:txbxContent>
                        </wps:txbx>
                        <wps:bodyPr horzOverflow="overflow" vert="horz" lIns="0" tIns="0" rIns="0" bIns="0" rtlCol="0">
                          <a:noAutofit/>
                        </wps:bodyPr>
                      </wps:wsp>
                      <wps:wsp>
                        <wps:cNvPr id="9295" name="Rectangle 9295"/>
                        <wps:cNvSpPr/>
                        <wps:spPr>
                          <a:xfrm>
                            <a:off x="130958" y="672715"/>
                            <a:ext cx="192717" cy="91606"/>
                          </a:xfrm>
                          <a:prstGeom prst="rect">
                            <a:avLst/>
                          </a:prstGeom>
                          <a:ln>
                            <a:noFill/>
                          </a:ln>
                        </wps:spPr>
                        <wps:txbx>
                          <w:txbxContent>
                            <w:p w14:paraId="0218856B" w14:textId="77777777" w:rsidR="00FE0D46" w:rsidRDefault="00FE0D46">
                              <w:pPr>
                                <w:spacing w:after="160" w:line="259" w:lineRule="auto"/>
                                <w:ind w:left="0" w:firstLine="0"/>
                                <w:jc w:val="left"/>
                              </w:pPr>
                              <w:r>
                                <w:rPr>
                                  <w:rFonts w:ascii="Arial" w:eastAsia="Arial" w:hAnsi="Arial" w:cs="Arial"/>
                                  <w:sz w:val="12"/>
                                </w:rPr>
                                <w:t>1.00</w:t>
                              </w:r>
                            </w:p>
                          </w:txbxContent>
                        </wps:txbx>
                        <wps:bodyPr horzOverflow="overflow" vert="horz" lIns="0" tIns="0" rIns="0" bIns="0" rtlCol="0">
                          <a:noAutofit/>
                        </wps:bodyPr>
                      </wps:wsp>
                      <wps:wsp>
                        <wps:cNvPr id="9296" name="Shape 9296"/>
                        <wps:cNvSpPr/>
                        <wps:spPr>
                          <a:xfrm>
                            <a:off x="294399" y="2397353"/>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97" name="Shape 9297"/>
                        <wps:cNvSpPr/>
                        <wps:spPr>
                          <a:xfrm>
                            <a:off x="294399" y="1548409"/>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98" name="Shape 9298"/>
                        <wps:cNvSpPr/>
                        <wps:spPr>
                          <a:xfrm>
                            <a:off x="294399" y="699465"/>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299" name="Rectangle 9299"/>
                        <wps:cNvSpPr/>
                        <wps:spPr>
                          <a:xfrm>
                            <a:off x="1997871" y="3543209"/>
                            <a:ext cx="1914796" cy="114506"/>
                          </a:xfrm>
                          <a:prstGeom prst="rect">
                            <a:avLst/>
                          </a:prstGeom>
                          <a:ln>
                            <a:noFill/>
                          </a:ln>
                        </wps:spPr>
                        <wps:txbx>
                          <w:txbxContent>
                            <w:p w14:paraId="352B7240" w14:textId="77777777" w:rsidR="00FE0D46" w:rsidRDefault="00FE0D46">
                              <w:pPr>
                                <w:spacing w:after="160" w:line="259" w:lineRule="auto"/>
                                <w:ind w:left="0" w:firstLine="0"/>
                                <w:jc w:val="left"/>
                              </w:pPr>
                              <w:r>
                                <w:rPr>
                                  <w:rFonts w:ascii="Arial" w:eastAsia="Arial" w:hAnsi="Arial" w:cs="Arial"/>
                                  <w:sz w:val="15"/>
                                </w:rPr>
                                <w:t>Exact/inexact gradient and hessian</w:t>
                              </w:r>
                            </w:p>
                          </w:txbxContent>
                        </wps:txbx>
                        <wps:bodyPr horzOverflow="overflow" vert="horz" lIns="0" tIns="0" rIns="0" bIns="0" rtlCol="0">
                          <a:noAutofit/>
                        </wps:bodyPr>
                      </wps:wsp>
                      <wps:wsp>
                        <wps:cNvPr id="9300" name="Rectangle 9300"/>
                        <wps:cNvSpPr/>
                        <wps:spPr>
                          <a:xfrm rot="-5399999">
                            <a:off x="-369205" y="1523654"/>
                            <a:ext cx="852918" cy="114506"/>
                          </a:xfrm>
                          <a:prstGeom prst="rect">
                            <a:avLst/>
                          </a:prstGeom>
                          <a:ln>
                            <a:noFill/>
                          </a:ln>
                        </wps:spPr>
                        <wps:txbx>
                          <w:txbxContent>
                            <w:p w14:paraId="270F0165" w14:textId="77777777" w:rsidR="00FE0D46" w:rsidRDefault="00FE0D46">
                              <w:pPr>
                                <w:spacing w:after="160" w:line="259" w:lineRule="auto"/>
                                <w:ind w:left="0" w:firstLine="0"/>
                                <w:jc w:val="left"/>
                              </w:pPr>
                              <w:r>
                                <w:rPr>
                                  <w:rFonts w:ascii="Arial" w:eastAsia="Arial" w:hAnsi="Arial" w:cs="Arial"/>
                                  <w:sz w:val="15"/>
                                </w:rPr>
                                <w:t>Time (seconds)</w:t>
                              </w:r>
                            </w:p>
                          </w:txbxContent>
                        </wps:txbx>
                        <wps:bodyPr horzOverflow="overflow" vert="horz" lIns="0" tIns="0" rIns="0" bIns="0" rtlCol="0">
                          <a:noAutofit/>
                        </wps:bodyPr>
                      </wps:wsp>
                      <wps:wsp>
                        <wps:cNvPr id="9301" name="Rectangle 9301"/>
                        <wps:cNvSpPr/>
                        <wps:spPr>
                          <a:xfrm>
                            <a:off x="317667" y="0"/>
                            <a:ext cx="1438449" cy="114508"/>
                          </a:xfrm>
                          <a:prstGeom prst="rect">
                            <a:avLst/>
                          </a:prstGeom>
                          <a:ln>
                            <a:noFill/>
                          </a:ln>
                        </wps:spPr>
                        <wps:txbx>
                          <w:txbxContent>
                            <w:p w14:paraId="18DF6C17" w14:textId="77777777" w:rsidR="00FE0D46" w:rsidRDefault="00FE0D46">
                              <w:pPr>
                                <w:spacing w:after="160" w:line="259" w:lineRule="auto"/>
                                <w:ind w:left="0" w:firstLine="0"/>
                                <w:jc w:val="left"/>
                              </w:pPr>
                              <w:r>
                                <w:rPr>
                                  <w:rFonts w:ascii="Arial" w:eastAsia="Arial" w:hAnsi="Arial" w:cs="Arial"/>
                                  <w:sz w:val="15"/>
                                </w:rPr>
                                <w:t>Parameter estimation time</w:t>
                              </w:r>
                            </w:p>
                          </w:txbxContent>
                        </wps:txbx>
                        <wps:bodyPr horzOverflow="overflow" vert="horz" lIns="0" tIns="0" rIns="0" bIns="0" rtlCol="0">
                          <a:noAutofit/>
                        </wps:bodyPr>
                      </wps:wsp>
                    </wpg:wgp>
                  </a:graphicData>
                </a:graphic>
              </wp:inline>
            </w:drawing>
          </mc:Choice>
          <mc:Fallback>
            <w:pict>
              <v:group w14:anchorId="7396E587" id="Group 123826" o:spid="_x0000_s1804" style="width:403pt;height:285.75pt;mso-position-horizontal-relative:char;mso-position-vertical-relative:line" coordsize="51178,3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">
                <v:shape id="Shape 9162" o:spid="_x0000_s1805" style="position:absolute;left:3176;top:23973;width:15691;height:0;visibility:visible;mso-wrap-style:square;v-text-anchor:top" coordsize="156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" path="m,l1569071,e" filled="f" strokecolor="#efefef" strokeweight=".25078mm">
                  <v:path arrowok="t" textboxrect="0,0,1569071,0"/>
                </v:shape>
                <v:shape id="Shape 9163" o:spid="_x0000_s1806" style="position:absolute;left:3176;top:15484;width:15691;height:0;visibility:visible;mso-wrap-style:square;v-text-anchor:top" coordsize="156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" path="m,l1569071,e" filled="f" strokecolor="#efefef" strokeweight=".25078mm">
                  <v:path arrowok="t" textboxrect="0,0,1569071,0"/>
                </v:shape>
                <v:shape id="Shape 9164" o:spid="_x0000_s1807" style="position:absolute;left:3176;top:6994;width:15691;height:0;visibility:visible;mso-wrap-style:square;v-text-anchor:top" coordsize="156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" path="m,l1569071,e" filled="f" strokecolor="#efefef" strokeweight=".25078mm">
                  <v:path arrowok="t" textboxrect="0,0,1569071,0"/>
                </v:shape>
                <v:shape id="Shape 9165" o:spid="_x0000_s1808" style="position:absolute;left:4987;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" path="m,3106124l,e" filled="f" strokecolor="#efefef" strokeweight=".25078mm">
                  <v:path arrowok="t" textboxrect="0,0,0,3106124"/>
                </v:shape>
                <v:shape id="Shape 9166" o:spid="_x0000_s1809" style="position:absolute;left:8004;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" path="m,3106124l,e" filled="f" strokecolor="#efefef" strokeweight=".25078mm">
                  <v:path arrowok="t" textboxrect="0,0,0,3106124"/>
                </v:shape>
                <v:shape id="Shape 9167" o:spid="_x0000_s1810" style="position:absolute;left:11022;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" path="m,3106124l,e" filled="f" strokecolor="#efefef" strokeweight=".25078mm">
                  <v:path arrowok="t" textboxrect="0,0,0,3106124"/>
                </v:shape>
                <v:shape id="Shape 9168" o:spid="_x0000_s1811" style="position:absolute;left:14039;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" path="m,3106124l,e" filled="f" strokecolor="#efefef" strokeweight=".25078mm">
                  <v:path arrowok="t" textboxrect="0,0,0,3106124"/>
                </v:shape>
                <v:shape id="Shape 9169" o:spid="_x0000_s1812" style="position:absolute;left:17057;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" path="m,3106124l,e" filled="f" strokecolor="#efefef" strokeweight=".25078mm">
                  <v:path arrowok="t" textboxrect="0,0,0,3106124"/>
                </v:shape>
                <v:shape id="Shape 9170" o:spid="_x0000_s1813" style="position:absolute;left:4987;top:19343;width:0;height:310;visibility:visible;mso-wrap-style:square;v-text-anchor:top" coordsize="0,3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" path="m,30994l,e" filled="f" strokecolor="#333" strokeweight=".27664mm">
                  <v:path arrowok="t" textboxrect="0,0,0,30994"/>
                </v:shape>
                <v:shape id="Shape 9171" o:spid="_x0000_s1814" style="position:absolute;left:4987;top:19867;width:0;height:127;visibility:visible;mso-wrap-style:square;v-text-anchor:top" coordsize="0,1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" path="m,l,12658e" filled="f" strokecolor="#333" strokeweight=".27664mm">
                  <v:path arrowok="t" textboxrect="0,0,0,12658"/>
                </v:shape>
                <v:shape id="Shape 140047" o:spid="_x0000_s1815" style="position:absolute;left:3855;top:19653;width:2263;height:214;visibility:visible;mso-wrap-style:square;v-text-anchor:top" coordsize="226360,2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" path="m,l226360,r,21407l,21407,,e" strokecolor="#333" strokeweight=".27664mm">
                  <v:stroke endcap="round"/>
                  <v:path arrowok="t" textboxrect="0,0,226360,21407"/>
                </v:shape>
                <v:shape id="Shape 9173" o:spid="_x0000_s1816" style="position:absolute;left:3855;top:19727;width:2263;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" path="m,l226360,e" filled="f" strokecolor="#333" strokeweight=".55069mm">
                  <v:path arrowok="t" textboxrect="0,0,226360,0"/>
                </v:shape>
                <v:shape id="Shape 9174" o:spid="_x0000_s1817" style="position:absolute;left:8004;top:30949;width:0;height:18;visibility:visible;mso-wrap-style:square;v-text-anchor:top" coordsize="0,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" path="m,1768l,e" filled="f" strokecolor="#333" strokeweight=".27664mm">
                  <v:path arrowok="t" textboxrect="0,0,0,1768"/>
                </v:shape>
                <v:shape id="Shape 9175" o:spid="_x0000_s1818" style="position:absolute;left:8004;top:30983;width:0;height:3;visibility:visible;mso-wrap-style:square;v-text-anchor:top" coordsize="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" path="m,l,372e" filled="f" strokecolor="#333" strokeweight=".27664mm">
                  <v:path arrowok="t" textboxrect="0,0,0,372"/>
                </v:shape>
                <v:shape id="Shape 140048" o:spid="_x0000_s1819" style="position:absolute;left:6872;top:30967;width:2264;height:91;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" path="m,l226360,r,9144l,9144,,e" strokecolor="#333" strokeweight=".27664mm">
                  <v:stroke endcap="round"/>
                  <v:path arrowok="t" textboxrect="0,0,226360,9144"/>
                </v:shape>
                <v:shape id="Shape 9177" o:spid="_x0000_s1820" style="position:absolute;left:6872;top:30974;width:2264;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" path="m,l226360,e" filled="f" strokecolor="#333" strokeweight=".55069mm">
                  <v:path arrowok="t" textboxrect="0,0,226360,0"/>
                </v:shape>
                <v:shape id="Shape 9178" o:spid="_x0000_s1821" style="position:absolute;left:11022;top:30811;width:0;height:36;visibility:visible;mso-wrap-style:square;v-text-anchor:top" coordsize="0,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" path="m,3537l,e" filled="f" strokecolor="#333" strokeweight=".27664mm">
                  <v:path arrowok="t" textboxrect="0,0,0,3537"/>
                </v:shape>
                <v:shape id="Shape 9179" o:spid="_x0000_s1822" style="position:absolute;left:11022;top:30981;width:0;height:3;visibility:visible;mso-wrap-style:square;v-text-anchor:top" coordsize="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" path="m,l,279e" filled="f" strokecolor="#333" strokeweight=".27664mm">
                  <v:path arrowok="t" textboxrect="0,0,0,279"/>
                </v:shape>
                <v:shape id="Shape 140049" o:spid="_x0000_s1823" style="position:absolute;left:9890;top:30847;width:2263;height:134;visibility:visible;mso-wrap-style:square;v-text-anchor:top" coordsize="226360,1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" path="m,l226360,r,13403l,13403,,e" strokecolor="#333" strokeweight=".27664mm">
                  <v:stroke endcap="round"/>
                  <v:path arrowok="t" textboxrect="0,0,226360,13403"/>
                </v:shape>
                <v:shape id="Shape 9181" o:spid="_x0000_s1824" style="position:absolute;left:9890;top:30945;width:2263;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" path="m,l226360,e" filled="f" strokecolor="#333" strokeweight=".55069mm">
                  <v:path arrowok="t" textboxrect="0,0,226360,0"/>
                </v:shape>
                <v:shape id="Shape 9182" o:spid="_x0000_s1825" style="position:absolute;left:13858;top:30486;width:363;height:363;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" path="m18150,c28202,,36393,8191,36393,18243v,9959,-8191,18150,-18243,18150c8191,36393,,28202,,18243,,8191,8191,,18150,xe" fillcolor="#333" strokecolor="#333" strokeweight=".18356mm">
                  <v:stroke endcap="round"/>
                  <v:path arrowok="t" textboxrect="0,0,36393,36393"/>
                </v:shape>
                <v:shape id="Shape 9183" o:spid="_x0000_s1826" style="position:absolute;left:14039;top:3074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" path="m,l,e" filled="f" strokecolor="#333" strokeweight=".27664mm">
                  <v:path arrowok="t" textboxrect="0,0,0,0"/>
                </v:shape>
                <v:shape id="Shape 9184" o:spid="_x0000_s1827" style="position:absolute;left:14039;top:30762;width:0;height:5;visibility:visible;mso-wrap-style:square;v-text-anchor:top" coordsize="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" path="m,l,465e" filled="f" strokecolor="#333" strokeweight=".27664mm">
                  <v:path arrowok="t" textboxrect="0,0,0,465"/>
                </v:shape>
                <v:shape id="Shape 140050" o:spid="_x0000_s1828" style="position:absolute;left:12907;top:30742;width:2264;height:91;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" path="m,l226360,r,9144l,9144,,e" strokecolor="#333" strokeweight=".27664mm">
                  <v:stroke endcap="round"/>
                  <v:path arrowok="t" textboxrect="0,0,226360,9144"/>
                </v:shape>
                <v:shape id="Shape 9186" o:spid="_x0000_s1829" style="position:absolute;left:12907;top:30745;width:2264;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" path="m,l226360,e" filled="f" strokecolor="#333" strokeweight=".55069mm">
                  <v:path arrowok="t" textboxrect="0,0,226360,0"/>
                </v:shape>
                <v:shape id="Shape 9187" o:spid="_x0000_s1830" style="position:absolute;left:17057;top:3046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" path="m,l,e" filled="f" strokecolor="#333" strokeweight=".27664mm">
                  <v:path arrowok="t" textboxrect="0,0,0,0"/>
                </v:shape>
                <v:shape id="Shape 9188" o:spid="_x0000_s1831" style="position:absolute;left:17057;top:30506;width:0;height:13;visibility:visible;mso-wrap-style:square;v-text-anchor:top" coordsize="0,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" path="m,l,1303e" filled="f" strokecolor="#333" strokeweight=".27664mm">
                  <v:path arrowok="t" textboxrect="0,0,0,1303"/>
                </v:shape>
                <v:shape id="Shape 140051" o:spid="_x0000_s1832" style="position:absolute;left:15925;top:30461;width:2263;height:92;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" path="m,l226360,r,9144l,9144,,e" strokecolor="#333" strokeweight=".27664mm">
                  <v:stroke endcap="round"/>
                  <v:path arrowok="t" textboxrect="0,0,226360,9144"/>
                </v:shape>
                <v:shape id="Shape 9190" o:spid="_x0000_s1833" style="position:absolute;left:15925;top:30499;width:2263;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" path="m,l226360,e" filled="f" strokecolor="#333" strokeweight=".55069mm">
                  <v:path arrowok="t" textboxrect="0,0,226360,0"/>
                </v:shape>
                <v:shape id="Shape 9192" o:spid="_x0000_s1834" style="position:absolute;left:19331;top:23973;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" path="m,l1569164,e" filled="f" strokecolor="#efefef" strokeweight=".25078mm">
                  <v:path arrowok="t" textboxrect="0,0,1569164,0"/>
                </v:shape>
                <v:shape id="Shape 9193" o:spid="_x0000_s1835" style="position:absolute;left:19331;top:15484;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" path="m,l1569164,e" filled="f" strokecolor="#efefef" strokeweight=".25078mm">
                  <v:path arrowok="t" textboxrect="0,0,1569164,0"/>
                </v:shape>
                <v:shape id="Shape 9194" o:spid="_x0000_s1836" style="position:absolute;left:19331;top:6994;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" path="m,l1569164,e" filled="f" strokecolor="#efefef" strokeweight=".25078mm">
                  <v:path arrowok="t" textboxrect="0,0,1569164,0"/>
                </v:shape>
                <v:shape id="Shape 9195" o:spid="_x0000_s1837" style="position:absolute;left:21142;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" path="m,3106124l,e" filled="f" strokecolor="#efefef" strokeweight=".25078mm">
                  <v:path arrowok="t" textboxrect="0,0,0,3106124"/>
                </v:shape>
                <v:shape id="Shape 9196" o:spid="_x0000_s1838" style="position:absolute;left:24159;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" path="m,3106124l,e" filled="f" strokecolor="#efefef" strokeweight=".25078mm">
                  <v:path arrowok="t" textboxrect="0,0,0,3106124"/>
                </v:shape>
                <v:shape id="Shape 9197" o:spid="_x0000_s1839" style="position:absolute;left:27177;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" path="m,3106124l,e" filled="f" strokecolor="#efefef" strokeweight=".25078mm">
                  <v:path arrowok="t" textboxrect="0,0,0,3106124"/>
                </v:shape>
                <v:shape id="Shape 9198" o:spid="_x0000_s1840" style="position:absolute;left:30194;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" path="m,3106124l,e" filled="f" strokecolor="#efefef" strokeweight=".25078mm">
                  <v:path arrowok="t" textboxrect="0,0,0,3106124"/>
                </v:shape>
                <v:shape id="Shape 9199" o:spid="_x0000_s1841" style="position:absolute;left:33212;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" path="m,3106124l,e" filled="f" strokecolor="#efefef" strokeweight=".25078mm">
                  <v:path arrowok="t" textboxrect="0,0,0,3106124"/>
                </v:shape>
                <v:shape id="Shape 9200" o:spid="_x0000_s1842" style="position:absolute;left:20959;top:8634;width:364;height:364;visibility:visible;mso-wrap-style:square;v-text-anchor:top" coordsize="36392,3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" path="m18243,v9959,,18149,8191,18149,18243c36392,28202,28202,36392,18243,36392,8190,36392,,28202,,18243,,8191,8190,,18243,xe" fillcolor="#333" strokecolor="#333" strokeweight=".18356mm">
                  <v:stroke endcap="round"/>
                  <v:path arrowok="t" textboxrect="0,0,36392,36392"/>
                </v:shape>
                <v:shape id="Shape 9201" o:spid="_x0000_s1843" style="position:absolute;left:21142;top:8776;width:0;height:2;visibility:visible;mso-wrap-style:square;v-text-anchor:top" coordsize="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" path="m,279l,e" filled="f" strokecolor="#333" strokeweight=".27664mm">
                  <v:path arrowok="t" textboxrect="0,0,0,279"/>
                </v:shape>
                <v:shape id="Shape 9202" o:spid="_x0000_s1844" style="position:absolute;left:21142;top:878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" path="m,l,e" filled="f" strokecolor="#333" strokeweight=".27664mm">
                  <v:path arrowok="t" textboxrect="0,0,0,0"/>
                </v:shape>
                <v:shape id="Shape 140052" o:spid="_x0000_s1845" style="position:absolute;left:20010;top:8778;width:2263;height:92;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" path="m,l226360,r,9144l,9144,,e" strokecolor="#333" strokeweight=".27664mm">
                  <v:stroke endcap="round"/>
                  <v:path arrowok="t" textboxrect="0,0,226360,9144"/>
                </v:shape>
                <v:shape id="Shape 9204" o:spid="_x0000_s1846" style="position:absolute;left:20010;top:8781;width:2263;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" path="m,l226360,e" filled="f" strokecolor="#333" strokeweight=".55069mm">
                  <v:path arrowok="t" textboxrect="0,0,226360,0"/>
                </v:shape>
                <v:shape id="Shape 9205" o:spid="_x0000_s1847" style="position:absolute;left:24159;top:19519;width:0;height:27;visibility:visible;mso-wrap-style:square;v-text-anchor:top" coordsize="0,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" path="m,2699l,e" filled="f" strokecolor="#333" strokeweight=".27664mm">
                  <v:path arrowok="t" textboxrect="0,0,0,2699"/>
                </v:shape>
                <v:shape id="Shape 9206" o:spid="_x0000_s1848" style="position:absolute;left:24159;top:19601;width:0;height:16;visibility:visible;mso-wrap-style:square;v-text-anchor:top" coordsize="0,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" path="m,l,1582e" filled="f" strokecolor="#333" strokeweight=".27664mm">
                  <v:path arrowok="t" textboxrect="0,0,0,1582"/>
                </v:shape>
                <v:shape id="Shape 140053" o:spid="_x0000_s1849" style="position:absolute;left:23027;top:19546;width:2264;height:92;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" path="m,l226360,r,9144l,9144,,e" strokecolor="#333" strokeweight=".27664mm">
                  <v:stroke endcap="round"/>
                  <v:path arrowok="t" textboxrect="0,0,226360,9144"/>
                </v:shape>
                <v:shape id="Shape 9208" o:spid="_x0000_s1850" style="position:absolute;left:23027;top:19585;width:2264;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" path="m,l226360,e" filled="f" strokecolor="#333" strokeweight=".55069mm">
                  <v:path arrowok="t" textboxrect="0,0,226360,0"/>
                </v:shape>
                <v:shape id="Shape 9209" o:spid="_x0000_s1851" style="position:absolute;left:26995;top:19475;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" path="m18150,c28202,,36393,8191,36393,18150v,10052,-8191,18243,-18243,18243c8191,36393,,28202,,18150,,8191,8191,,18150,xe" fillcolor="#333" strokecolor="#333" strokeweight=".18356mm">
                  <v:stroke endcap="round"/>
                  <v:path arrowok="t" textboxrect="0,0,36393,36393"/>
                </v:shape>
                <v:shape id="Shape 9210" o:spid="_x0000_s1852" style="position:absolute;left:27177;top:19547;width:0;height:3;visibility:visible;mso-wrap-style:square;v-text-anchor:top" coordsize="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" path="m,279l,e" filled="f" strokecolor="#333" strokeweight=".27664mm">
                  <v:path arrowok="t" textboxrect="0,0,0,279"/>
                </v:shape>
                <v:shape id="Shape 9211" o:spid="_x0000_s1853" style="position:absolute;left:27177;top:1957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" path="m,l,e" filled="f" strokecolor="#333" strokeweight=".27664mm">
                  <v:path arrowok="t" textboxrect="0,0,0,0"/>
                </v:shape>
                <v:shape id="Shape 140054" o:spid="_x0000_s1854" style="position:absolute;left:26045;top:19550;width:2264;height:92;visibility:visible;mso-wrap-style:square;v-text-anchor:top" coordsize="226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" path="m,l226361,r,9144l,9144,,e" strokecolor="#333" strokeweight=".27664mm">
                  <v:stroke endcap="round"/>
                  <v:path arrowok="t" textboxrect="0,0,226361,9144"/>
                </v:shape>
                <v:shape id="Shape 9213" o:spid="_x0000_s1855" style="position:absolute;left:26045;top:19564;width:2264;height:0;visibility:visible;mso-wrap-style:square;v-text-anchor:top" coordsize="226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" path="m,l226361,e" filled="f" strokecolor="#333" strokeweight=".55069mm">
                  <v:path arrowok="t" textboxrect="0,0,226361,0"/>
                </v:shape>
                <v:shape id="Shape 9214" o:spid="_x0000_s1856" style="position:absolute;left:30194;top:21951;width:0;height:41;visibility:visible;mso-wrap-style:square;v-text-anchor:top" coordsize="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" path="m,4095l,e" filled="f" strokecolor="#333" strokeweight=".27664mm">
                  <v:path arrowok="t" textboxrect="0,0,0,4095"/>
                </v:shape>
                <v:shape id="Shape 9215" o:spid="_x0000_s1857" style="position:absolute;left:30194;top:22050;width:0;height:39;visibility:visible;mso-wrap-style:square;v-text-anchor:top" coordsize="0,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" path="m,l,3909e" filled="f" strokecolor="#333" strokeweight=".27664mm">
                  <v:path arrowok="t" textboxrect="0,0,0,3909"/>
                </v:shape>
                <v:shape id="Shape 140055" o:spid="_x0000_s1858" style="position:absolute;left:29062;top:21992;width:2264;height:92;visibility:visible;mso-wrap-style:square;v-text-anchor:top" coordsize="226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" path="m,l226361,r,9144l,9144,,e" strokecolor="#333" strokeweight=".27664mm">
                  <v:stroke endcap="round"/>
                  <v:path arrowok="t" textboxrect="0,0,226361,9144"/>
                </v:shape>
                <v:shape id="Shape 9217" o:spid="_x0000_s1859" style="position:absolute;left:29062;top:22004;width:2264;height:0;visibility:visible;mso-wrap-style:square;v-text-anchor:top" coordsize="226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" path="m,l226361,e" filled="f" strokecolor="#333" strokeweight=".55069mm">
                  <v:path arrowok="t" textboxrect="0,0,226361,0"/>
                </v:shape>
                <v:shape id="Shape 9218" o:spid="_x0000_s1860" style="position:absolute;left:33212;top:21532;width:0;height:2;visibility:visible;mso-wrap-style:square;v-text-anchor:top" coordsize="0,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" path="m,186l,e" filled="f" strokecolor="#333" strokeweight=".27664mm">
                  <v:path arrowok="t" textboxrect="0,0,0,186"/>
                </v:shape>
                <v:shape id="Shape 9219" o:spid="_x0000_s1861" style="position:absolute;left:33212;top:21550;width:0;height:13;visibility:visible;mso-wrap-style:square;v-text-anchor:top" coordsize="0,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" path="m,l,1303e" filled="f" strokecolor="#333" strokeweight=".27664mm">
                  <v:path arrowok="t" textboxrect="0,0,0,1303"/>
                </v:shape>
                <v:shape id="Shape 140056" o:spid="_x0000_s1862" style="position:absolute;left:32081;top:21534;width:2263;height:91;visibility:visible;mso-wrap-style:square;v-text-anchor:top" coordsize="226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" path="m,l226267,r,9144l,9144,,e" strokecolor="#333" strokeweight=".27664mm">
                  <v:stroke endcap="round"/>
                  <v:path arrowok="t" textboxrect="0,0,226267,9144"/>
                </v:shape>
                <v:shape id="Shape 9221" o:spid="_x0000_s1863" style="position:absolute;left:32081;top:21544;width:2263;height:0;visibility:visible;mso-wrap-style:square;v-text-anchor:top" coordsize="226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" path="m,l226267,e" filled="f" strokecolor="#333" strokeweight=".55069mm">
                  <v:path arrowok="t" textboxrect="0,0,226267,0"/>
                </v:shape>
                <v:shape id="Shape 9223" o:spid="_x0000_s1864" style="position:absolute;left:35486;top:23973;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" path="m,l1569164,e" filled="f" strokecolor="#efefef" strokeweight=".25078mm">
                  <v:path arrowok="t" textboxrect="0,0,1569164,0"/>
                </v:shape>
                <v:shape id="Shape 9224" o:spid="_x0000_s1865" style="position:absolute;left:35486;top:15484;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" path="m,l1569164,e" filled="f" strokecolor="#efefef" strokeweight=".25078mm">
                  <v:path arrowok="t" textboxrect="0,0,1569164,0"/>
                </v:shape>
                <v:shape id="Shape 9225" o:spid="_x0000_s1866" style="position:absolute;left:35486;top:6994;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" path="m,l1569164,e" filled="f" strokecolor="#efefef" strokeweight=".25078mm">
                  <v:path arrowok="t" textboxrect="0,0,1569164,0"/>
                </v:shape>
                <v:shape id="Shape 9226" o:spid="_x0000_s1867" style="position:absolute;left:37297;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" path="m,3106124l,e" filled="f" strokecolor="#efefef" strokeweight=".25078mm">
                  <v:path arrowok="t" textboxrect="0,0,0,3106124"/>
                </v:shape>
                <v:shape id="Shape 9227" o:spid="_x0000_s1868" style="position:absolute;left:40314;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" path="m,3106124l,e" filled="f" strokecolor="#efefef" strokeweight=".25078mm">
                  <v:path arrowok="t" textboxrect="0,0,0,3106124"/>
                </v:shape>
                <v:shape id="Shape 9228" o:spid="_x0000_s1869" style="position:absolute;left:43332;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" path="m,3106124l,e" filled="f" strokecolor="#efefef" strokeweight=".25078mm">
                  <v:path arrowok="t" textboxrect="0,0,0,3106124"/>
                </v:shape>
                <v:shape id="Shape 9229" o:spid="_x0000_s1870" style="position:absolute;left:46349;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" path="m,3106124l,e" filled="f" strokecolor="#efefef" strokeweight=".25078mm">
                  <v:path arrowok="t" textboxrect="0,0,0,3106124"/>
                </v:shape>
                <v:shape id="Shape 9230" o:spid="_x0000_s1871" style="position:absolute;left:49367;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" path="m,3106124l,e" filled="f" strokecolor="#efefef" strokeweight=".25078mm">
                  <v:path arrowok="t" textboxrect="0,0,0,3106124"/>
                </v:shape>
                <v:shape id="Shape 9231" o:spid="_x0000_s1872" style="position:absolute;left:37114;top:2567;width:364;height:363;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" path="m18243,v9959,,18150,8191,18150,18150c36393,28202,28202,36393,18243,36393,8191,36393,,28202,,18150,,8191,8191,,18243,xe" fillcolor="#333" strokecolor="#333" strokeweight=".18356mm">
                  <v:stroke endcap="round"/>
                  <v:path arrowok="t" textboxrect="0,0,36393,36393"/>
                </v:shape>
                <v:shape id="Shape 9232" o:spid="_x0000_s1873" style="position:absolute;left:37297;top:290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" path="m,l,e" filled="f" strokecolor="#333" strokeweight=".27664mm">
                  <v:path arrowok="t" textboxrect="0,0,0,0"/>
                </v:shape>
                <v:shape id="Shape 9233" o:spid="_x0000_s1874" style="position:absolute;left:37297;top:2929;width:0;height:21;visibility:visible;mso-wrap-style:square;v-text-anchor:top" coordsize="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" path="m,l,2141e" filled="f" strokecolor="#333" strokeweight=".27664mm">
                  <v:path arrowok="t" textboxrect="0,0,0,2141"/>
                </v:shape>
                <v:shape id="Shape 140057" o:spid="_x0000_s1875" style="position:absolute;left:36165;top:2903;width:2264;height:91;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" path="m,l226360,r,9144l,9144,,e" strokecolor="#333" strokeweight=".27664mm">
                  <v:stroke endcap="round"/>
                  <v:path arrowok="t" textboxrect="0,0,226360,9144"/>
                </v:shape>
                <v:shape id="Shape 9235" o:spid="_x0000_s1876" style="position:absolute;left:36165;top:2916;width:2264;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" path="m,l226360,e" filled="f" strokecolor="#333" strokeweight=".55069mm">
                  <v:path arrowok="t" textboxrect="0,0,226360,0"/>
                </v:shape>
                <v:shape id="Shape 9236" o:spid="_x0000_s1877" style="position:absolute;left:40314;top:12103;width:0;height:12;visibility:visible;mso-wrap-style:square;v-text-anchor:top" coordsize="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" path="m,1210l,e" filled="f" strokecolor="#333" strokeweight=".27664mm">
                  <v:path arrowok="t" textboxrect="0,0,0,1210"/>
                </v:shape>
                <v:shape id="Shape 9237" o:spid="_x0000_s1878" style="position:absolute;left:40314;top:12150;width:0;height:13;visibility:visible;mso-wrap-style:square;v-text-anchor:top" coordsize="0,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" path="m,l,1303e" filled="f" strokecolor="#333" strokeweight=".27664mm">
                  <v:path arrowok="t" textboxrect="0,0,0,1303"/>
                </v:shape>
                <v:shape id="Shape 140058" o:spid="_x0000_s1879" style="position:absolute;left:39183;top:12115;width:2263;height:92;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" path="m,l226360,r,9144l,9144,,e" strokecolor="#333" strokeweight=".27664mm">
                  <v:stroke endcap="round"/>
                  <v:path arrowok="t" textboxrect="0,0,226360,9144"/>
                </v:shape>
                <v:shape id="Shape 9239" o:spid="_x0000_s1880" style="position:absolute;left:39183;top:12146;width:2263;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" path="m,l226360,e" filled="f" strokecolor="#333" strokeweight=".55069mm">
                  <v:path arrowok="t" textboxrect="0,0,226360,0"/>
                </v:shape>
                <v:shape id="Shape 9240" o:spid="_x0000_s1881" style="position:absolute;left:43332;top:12086;width:0;height:3;visibility:visible;mso-wrap-style:square;v-text-anchor:top" coordsize="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" path="m,279l,e" filled="f" strokecolor="#333" strokeweight=".27664mm">
                  <v:path arrowok="t" textboxrect="0,0,0,279"/>
                </v:shape>
                <v:shape id="Shape 9241" o:spid="_x0000_s1882" style="position:absolute;left:43332;top:12148;width:0;height:3;visibility:visible;mso-wrap-style:square;v-text-anchor:top" coordsize="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" path="m,l,373e" filled="f" strokecolor="#333" strokeweight=".27664mm">
                  <v:path arrowok="t" textboxrect="0,0,0,373"/>
                </v:shape>
                <v:shape id="Shape 140059" o:spid="_x0000_s1883" style="position:absolute;left:42200;top:12089;width:2264;height:92;visibility:visible;mso-wrap-style:square;v-text-anchor:top" coordsize="226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" path="m,l226360,r,9144l,9144,,e" strokecolor="#333" strokeweight=".27664mm">
                  <v:stroke endcap="round"/>
                  <v:path arrowok="t" textboxrect="0,0,226360,9144"/>
                </v:shape>
                <v:shape id="Shape 9243" o:spid="_x0000_s1884" style="position:absolute;left:42200;top:12143;width:2264;height:0;visibility:visible;mso-wrap-style:square;v-text-anchor:top" coordsize="22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" path="m,l226360,e" filled="f" strokecolor="#333" strokeweight=".55069mm">
                  <v:path arrowok="t" textboxrect="0,0,226360,0"/>
                </v:shape>
                <v:shape id="Shape 9244" o:spid="_x0000_s1885" style="position:absolute;left:46168;top:17004;width:364;height:363;visibility:visible;mso-wrap-style:square;v-text-anchor:top" coordsize="36393,3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" path="m18150,c28202,,36393,8191,36393,18150v,10052,-8191,18242,-18243,18242c8191,36392,,28202,,18150,,8191,8191,,18150,xe" fillcolor="#333" strokecolor="#333" strokeweight=".18356mm">
                  <v:stroke endcap="round"/>
                  <v:path arrowok="t" textboxrect="0,0,36393,36392"/>
                </v:shape>
                <v:shape id="Shape 9245" o:spid="_x0000_s1886" style="position:absolute;left:46349;top:1738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" path="m,l,e" filled="f" strokecolor="#333" strokeweight=".27664mm">
                  <v:path arrowok="t" textboxrect="0,0,0,0"/>
                </v:shape>
                <v:shape id="Shape 9246" o:spid="_x0000_s1887" style="position:absolute;left:46349;top:17457;width:0;height:6;visibility:visible;mso-wrap-style:square;v-text-anchor:top" coordsize="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" path="m,l,652e" filled="f" strokecolor="#333" strokeweight=".27664mm">
                  <v:path arrowok="t" textboxrect="0,0,0,652"/>
                </v:shape>
                <v:shape id="Shape 140060" o:spid="_x0000_s1888" style="position:absolute;left:45219;top:17387;width:2262;height:91;visibility:visible;mso-wrap-style:square;v-text-anchor:top" coordsize="226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" path="m,l226267,r,9144l,9144,,e" strokecolor="#333" strokeweight=".27664mm">
                  <v:stroke endcap="round"/>
                  <v:path arrowok="t" textboxrect="0,0,226267,9144"/>
                </v:shape>
                <v:shape id="Shape 9248" o:spid="_x0000_s1889" style="position:absolute;left:45219;top:17424;width:2262;height:0;visibility:visible;mso-wrap-style:square;v-text-anchor:top" coordsize="226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" path="m,l226267,e" filled="f" strokecolor="#333" strokeweight=".55069mm">
                  <v:path arrowok="t" textboxrect="0,0,226267,0"/>
                </v:shape>
                <v:shape id="Shape 9249" o:spid="_x0000_s1890" style="position:absolute;left:49367;top:15646;width:0;height:3;visibility:visible;mso-wrap-style:square;v-text-anchor:top" coordsize="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" path="m,372l,e" filled="f" strokecolor="#333" strokeweight=".27664mm">
                  <v:path arrowok="t" textboxrect="0,0,0,372"/>
                </v:shape>
                <v:shape id="Shape 9250" o:spid="_x0000_s1891" style="position:absolute;left:49367;top:15696;width:0;height:37;visibility:visible;mso-wrap-style:square;v-text-anchor:top" coordsize="0,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" path="m,l,3723e" filled="f" strokecolor="#333" strokeweight=".27664mm">
                  <v:path arrowok="t" textboxrect="0,0,0,3723"/>
                </v:shape>
                <v:shape id="Shape 140061" o:spid="_x0000_s1892" style="position:absolute;left:48236;top:15649;width:2263;height:92;visibility:visible;mso-wrap-style:square;v-text-anchor:top" coordsize="2262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" path="m,l226268,r,9144l,9144,,e" strokecolor="#333" strokeweight=".27664mm">
                  <v:stroke endcap="round"/>
                  <v:path arrowok="t" textboxrect="0,0,226268,9144"/>
                </v:shape>
                <v:shape id="Shape 9252" o:spid="_x0000_s1893" style="position:absolute;left:48236;top:15693;width:2263;height:0;visibility:visible;mso-wrap-style:square;v-text-anchor:top" coordsize="226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" path="m,l226268,e" filled="f" strokecolor="#333" strokeweight=".55069mm">
                  <v:path arrowok="t" textboxrect="0,0,226268,0"/>
                </v:shape>
                <v:shape id="Shape 9253" o:spid="_x0000_s1894" style="position:absolute;left:3176;top:32398;width:15692;height:1440;visibility:visible;mso-wrap-style:square;v-text-anchor:top" coordsize="1569164,1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" path="m,143989r1569164,l1569164,,,,,143989xe" filled="f" strokecolor="#efefef" strokeweight=".25078mm">
                  <v:stroke endcap="round"/>
                  <v:path arrowok="t" textboxrect="0,0,1569164,143989"/>
                </v:shape>
                <v:rect id="Rectangle 9254" o:spid="_x0000_s1895" style="position:absolute;left:10815;top:32850;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S5xgAAAN0AAAAPAAAAZHJzL2Rvd25yZXYueG1sRI9Ba8JA&#10;FITvgv9heQVvuqlY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7ytkucYAAADdAAAA&#10;DwAAAAAAAAAAAAAAAAAHAgAAZHJzL2Rvd25yZXYueG1sUEsFBgAAAAADAAMAtwAAAPoCAAAAAA==&#10;" filled="f" stroked="f">
                  <v:textbox inset="0,0,0,0">
                    <w:txbxContent>
                      <w:p w14:paraId="5B0535C3" w14:textId="77777777" w:rsidR="00FE0D46" w:rsidRDefault="00FE0D46">
                        <w:pPr>
                          <w:spacing w:after="160" w:line="259" w:lineRule="auto"/>
                          <w:ind w:left="0" w:firstLine="0"/>
                          <w:jc w:val="left"/>
                        </w:pPr>
                        <w:r>
                          <w:rPr>
                            <w:rFonts w:ascii="Arial" w:eastAsia="Arial" w:hAnsi="Arial" w:cs="Arial"/>
                            <w:sz w:val="12"/>
                          </w:rPr>
                          <w:t>1</w:t>
                        </w:r>
                      </w:p>
                    </w:txbxContent>
                  </v:textbox>
                </v:rect>
                <v:shape id="Shape 9255" o:spid="_x0000_s1896" style="position:absolute;left:19331;top:32398;width:15692;height:1440;visibility:visible;mso-wrap-style:square;v-text-anchor:top" coordsize="1569164,1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" path="m,143989r1569164,l1569164,,,,,143989xe" filled="f" strokecolor="#efefef" strokeweight=".25078mm">
                  <v:stroke endcap="round"/>
                  <v:path arrowok="t" textboxrect="0,0,1569164,143989"/>
                </v:shape>
                <v:rect id="Rectangle 9256" o:spid="_x0000_s1897" style="position:absolute;left:26970;top:32850;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9V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BwtV9VxQAAAN0AAAAP&#10;AAAAAAAAAAAAAAAAAAcCAABkcnMvZG93bnJldi54bWxQSwUGAAAAAAMAAwC3AAAA+QIAAAAA&#10;" filled="f" stroked="f">
                  <v:textbox inset="0,0,0,0">
                    <w:txbxContent>
                      <w:p w14:paraId="11AF3342" w14:textId="77777777" w:rsidR="00FE0D46" w:rsidRDefault="00FE0D46">
                        <w:pPr>
                          <w:spacing w:after="160" w:line="259" w:lineRule="auto"/>
                          <w:ind w:left="0" w:firstLine="0"/>
                          <w:jc w:val="left"/>
                        </w:pPr>
                        <w:r>
                          <w:rPr>
                            <w:rFonts w:ascii="Arial" w:eastAsia="Arial" w:hAnsi="Arial" w:cs="Arial"/>
                            <w:sz w:val="12"/>
                          </w:rPr>
                          <w:t>2</w:t>
                        </w:r>
                      </w:p>
                    </w:txbxContent>
                  </v:textbox>
                </v:rect>
                <v:shape id="Shape 9257" o:spid="_x0000_s1898" style="position:absolute;left:35486;top:32398;width:15692;height:1440;visibility:visible;mso-wrap-style:square;v-text-anchor:top" coordsize="1569164,1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" path="m,143989r1569164,l1569164,,,,,143989xe" filled="f" strokecolor="#efefef" strokeweight=".25078mm">
                  <v:stroke endcap="round"/>
                  <v:path arrowok="t" textboxrect="0,0,1569164,143989"/>
                </v:shape>
                <v:rect id="Rectangle 9258" o:spid="_x0000_s1899" style="position:absolute;left:43125;top:32850;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68wgAAAN0AAAAPAAAAZHJzL2Rvd25yZXYueG1sRE9Ni8Iw&#10;EL0L/ocwwt40VVB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BuZm68wgAAAN0AAAAPAAAA&#10;AAAAAAAAAAAAAAcCAABkcnMvZG93bnJldi54bWxQSwUGAAAAAAMAAwC3AAAA9gIAAAAA&#10;" filled="f" stroked="f">
                  <v:textbox inset="0,0,0,0">
                    <w:txbxContent>
                      <w:p w14:paraId="1599D251" w14:textId="77777777" w:rsidR="00FE0D46" w:rsidRDefault="00FE0D46">
                        <w:pPr>
                          <w:spacing w:after="160" w:line="259" w:lineRule="auto"/>
                          <w:ind w:left="0" w:firstLine="0"/>
                          <w:jc w:val="left"/>
                        </w:pPr>
                        <w:r>
                          <w:rPr>
                            <w:rFonts w:ascii="Arial" w:eastAsia="Arial" w:hAnsi="Arial" w:cs="Arial"/>
                            <w:sz w:val="12"/>
                          </w:rPr>
                          <w:t>3</w:t>
                        </w:r>
                      </w:p>
                    </w:txbxContent>
                  </v:textbox>
                </v:rect>
                <v:shape id="Shape 9259" o:spid="_x0000_s1900" style="position:absolute;left:3176;top:33838;width:15691;height:0;visibility:visible;mso-wrap-style:square;v-text-anchor:top" coordsize="156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" path="m,l1569071,e" filled="f" strokeweight=".25078mm">
                  <v:path arrowok="t" textboxrect="0,0,1569071,0"/>
                </v:shape>
                <v:shape id="Shape 9260" o:spid="_x0000_s1901" style="position:absolute;left:498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" path="m,23175l,e" filled="f" strokeweight=".25078mm">
                  <v:path arrowok="t" textboxrect="0,0,0,23175"/>
                </v:shape>
                <v:shape id="Shape 9261" o:spid="_x0000_s1902" style="position:absolute;left:8004;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" path="m,23175l,e" filled="f" strokeweight=".25078mm">
                  <v:path arrowok="t" textboxrect="0,0,0,23175"/>
                </v:shape>
                <v:shape id="Shape 9262" o:spid="_x0000_s1903" style="position:absolute;left:11022;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" path="m,23175l,e" filled="f" strokeweight=".25078mm">
                  <v:path arrowok="t" textboxrect="0,0,0,23175"/>
                </v:shape>
                <v:shape id="Shape 9263" o:spid="_x0000_s1904" style="position:absolute;left:14039;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" path="m,23175l,e" filled="f" strokeweight=".25078mm">
                  <v:path arrowok="t" textboxrect="0,0,0,23175"/>
                </v:shape>
                <v:shape id="Shape 9264" o:spid="_x0000_s1905" style="position:absolute;left:1705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" path="m,23175l,e" filled="f" strokeweight=".25078mm">
                  <v:path arrowok="t" textboxrect="0,0,0,23175"/>
                </v:shape>
                <v:rect id="Rectangle 9265" o:spid="_x0000_s1906" style="position:absolute;left:4408;top:34256;width:1540;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u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BOCwufxQAAAN0AAAAP&#10;AAAAAAAAAAAAAAAAAAcCAABkcnMvZG93bnJldi54bWxQSwUGAAAAAAMAAwC3AAAA+QIAAAAA&#10;" filled="f" stroked="f">
                  <v:textbox inset="0,0,0,0">
                    <w:txbxContent>
                      <w:p w14:paraId="55649FA0" w14:textId="77777777" w:rsidR="00FE0D46" w:rsidRDefault="00FE0D46">
                        <w:pPr>
                          <w:spacing w:after="160" w:line="259" w:lineRule="auto"/>
                          <w:ind w:left="0" w:firstLine="0"/>
                          <w:jc w:val="left"/>
                        </w:pPr>
                        <w:r>
                          <w:rPr>
                            <w:rFonts w:ascii="Arial" w:eastAsia="Arial" w:hAnsi="Arial" w:cs="Arial"/>
                            <w:sz w:val="12"/>
                          </w:rPr>
                          <w:t>DM</w:t>
                        </w:r>
                      </w:p>
                    </w:txbxContent>
                  </v:textbox>
                </v:rect>
                <v:rect id="Rectangle 9266" o:spid="_x0000_s1907" style="position:absolute;left:7011;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" filled="f" stroked="f">
                  <v:textbox inset="0,0,0,0">
                    <w:txbxContent>
                      <w:p w14:paraId="670E7EF7" w14:textId="77777777" w:rsidR="00FE0D46" w:rsidRDefault="00FE0D46">
                        <w:pPr>
                          <w:spacing w:after="160" w:line="259" w:lineRule="auto"/>
                          <w:ind w:left="0" w:firstLine="0"/>
                          <w:jc w:val="left"/>
                        </w:pPr>
                        <w:r>
                          <w:rPr>
                            <w:rFonts w:ascii="Arial" w:eastAsia="Arial" w:hAnsi="Arial" w:cs="Arial"/>
                            <w:sz w:val="12"/>
                          </w:rPr>
                          <w:t>TMB1</w:t>
                        </w:r>
                      </w:p>
                    </w:txbxContent>
                  </v:textbox>
                </v:rect>
                <v:rect id="Rectangle 9267" o:spid="_x0000_s1908" style="position:absolute;left:10028;top:34256;width:264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" filled="f" stroked="f">
                  <v:textbox inset="0,0,0,0">
                    <w:txbxContent>
                      <w:p w14:paraId="084BA677" w14:textId="77777777" w:rsidR="00FE0D46" w:rsidRDefault="00FE0D46">
                        <w:pPr>
                          <w:spacing w:after="160" w:line="259" w:lineRule="auto"/>
                          <w:ind w:left="0" w:firstLine="0"/>
                          <w:jc w:val="left"/>
                        </w:pPr>
                        <w:r>
                          <w:rPr>
                            <w:rFonts w:ascii="Arial" w:eastAsia="Arial" w:hAnsi="Arial" w:cs="Arial"/>
                            <w:sz w:val="12"/>
                          </w:rPr>
                          <w:t>TMB2</w:t>
                        </w:r>
                      </w:p>
                    </w:txbxContent>
                  </v:textbox>
                </v:rect>
                <v:rect id="Rectangle 9268" o:spid="_x0000_s1909" style="position:absolute;left:13046;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" filled="f" stroked="f">
                  <v:textbox inset="0,0,0,0">
                    <w:txbxContent>
                      <w:p w14:paraId="352066E4" w14:textId="77777777" w:rsidR="00FE0D46" w:rsidRDefault="00FE0D46">
                        <w:pPr>
                          <w:spacing w:after="160" w:line="259" w:lineRule="auto"/>
                          <w:ind w:left="0" w:firstLine="0"/>
                          <w:jc w:val="left"/>
                        </w:pPr>
                        <w:r>
                          <w:rPr>
                            <w:rFonts w:ascii="Arial" w:eastAsia="Arial" w:hAnsi="Arial" w:cs="Arial"/>
                            <w:sz w:val="12"/>
                          </w:rPr>
                          <w:t>TMB3</w:t>
                        </w:r>
                      </w:p>
                    </w:txbxContent>
                  </v:textbox>
                </v:rect>
                <v:rect id="Rectangle 9269" o:spid="_x0000_s1910" style="position:absolute;left:16063;top:34256;width:264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" filled="f" stroked="f">
                  <v:textbox inset="0,0,0,0">
                    <w:txbxContent>
                      <w:p w14:paraId="30FB8285" w14:textId="77777777" w:rsidR="00FE0D46" w:rsidRDefault="00FE0D46">
                        <w:pPr>
                          <w:spacing w:after="160" w:line="259" w:lineRule="auto"/>
                          <w:ind w:left="0" w:firstLine="0"/>
                          <w:jc w:val="left"/>
                        </w:pPr>
                        <w:r>
                          <w:rPr>
                            <w:rFonts w:ascii="Arial" w:eastAsia="Arial" w:hAnsi="Arial" w:cs="Arial"/>
                            <w:sz w:val="12"/>
                          </w:rPr>
                          <w:t>TMB4</w:t>
                        </w:r>
                      </w:p>
                    </w:txbxContent>
                  </v:textbox>
                </v:rect>
                <v:shape id="Shape 9270" o:spid="_x0000_s1911" style="position:absolute;left:19331;top:33838;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" path="m,l1569164,e" filled="f" strokeweight=".25078mm">
                  <v:path arrowok="t" textboxrect="0,0,1569164,0"/>
                </v:shape>
                <v:shape id="Shape 9271" o:spid="_x0000_s1912" style="position:absolute;left:21142;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" path="m,23175l,e" filled="f" strokeweight=".25078mm">
                  <v:path arrowok="t" textboxrect="0,0,0,23175"/>
                </v:shape>
                <v:shape id="Shape 9272" o:spid="_x0000_s1913" style="position:absolute;left:24159;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" path="m,23175l,e" filled="f" strokeweight=".25078mm">
                  <v:path arrowok="t" textboxrect="0,0,0,23175"/>
                </v:shape>
                <v:shape id="Shape 9273" o:spid="_x0000_s1914" style="position:absolute;left:2717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" path="m,23175l,e" filled="f" strokeweight=".25078mm">
                  <v:path arrowok="t" textboxrect="0,0,0,23175"/>
                </v:shape>
                <v:shape id="Shape 9274" o:spid="_x0000_s1915" style="position:absolute;left:30194;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" path="m,23175l,e" filled="f" strokeweight=".25078mm">
                  <v:path arrowok="t" textboxrect="0,0,0,23175"/>
                </v:shape>
                <v:shape id="Shape 9275" o:spid="_x0000_s1916" style="position:absolute;left:33212;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" path="m,23175l,e" filled="f" strokeweight=".25078mm">
                  <v:path arrowok="t" textboxrect="0,0,0,23175"/>
                </v:shape>
                <v:rect id="Rectangle 9276" o:spid="_x0000_s1917" style="position:absolute;left:20563;top:34256;width:1540;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" filled="f" stroked="f">
                  <v:textbox inset="0,0,0,0">
                    <w:txbxContent>
                      <w:p w14:paraId="73ABE665" w14:textId="77777777" w:rsidR="00FE0D46" w:rsidRDefault="00FE0D46">
                        <w:pPr>
                          <w:spacing w:after="160" w:line="259" w:lineRule="auto"/>
                          <w:ind w:left="0" w:firstLine="0"/>
                          <w:jc w:val="left"/>
                        </w:pPr>
                        <w:r>
                          <w:rPr>
                            <w:rFonts w:ascii="Arial" w:eastAsia="Arial" w:hAnsi="Arial" w:cs="Arial"/>
                            <w:sz w:val="12"/>
                          </w:rPr>
                          <w:t>DM</w:t>
                        </w:r>
                      </w:p>
                    </w:txbxContent>
                  </v:textbox>
                </v:rect>
                <v:rect id="Rectangle 9277" o:spid="_x0000_s1918" style="position:absolute;left:23166;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a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" filled="f" stroked="f">
                  <v:textbox inset="0,0,0,0">
                    <w:txbxContent>
                      <w:p w14:paraId="72CF3A40" w14:textId="77777777" w:rsidR="00FE0D46" w:rsidRDefault="00FE0D46">
                        <w:pPr>
                          <w:spacing w:after="160" w:line="259" w:lineRule="auto"/>
                          <w:ind w:left="0" w:firstLine="0"/>
                          <w:jc w:val="left"/>
                        </w:pPr>
                        <w:r>
                          <w:rPr>
                            <w:rFonts w:ascii="Arial" w:eastAsia="Arial" w:hAnsi="Arial" w:cs="Arial"/>
                            <w:sz w:val="12"/>
                          </w:rPr>
                          <w:t>TMB1</w:t>
                        </w:r>
                      </w:p>
                    </w:txbxContent>
                  </v:textbox>
                </v:rect>
                <v:rect id="Rectangle 9278" o:spid="_x0000_s1919" style="position:absolute;left:26184;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" filled="f" stroked="f">
                  <v:textbox inset="0,0,0,0">
                    <w:txbxContent>
                      <w:p w14:paraId="3443C479" w14:textId="77777777" w:rsidR="00FE0D46" w:rsidRDefault="00FE0D46">
                        <w:pPr>
                          <w:spacing w:after="160" w:line="259" w:lineRule="auto"/>
                          <w:ind w:left="0" w:firstLine="0"/>
                          <w:jc w:val="left"/>
                        </w:pPr>
                        <w:r>
                          <w:rPr>
                            <w:rFonts w:ascii="Arial" w:eastAsia="Arial" w:hAnsi="Arial" w:cs="Arial"/>
                            <w:sz w:val="12"/>
                          </w:rPr>
                          <w:t>TMB2</w:t>
                        </w:r>
                      </w:p>
                    </w:txbxContent>
                  </v:textbox>
                </v:rect>
                <v:rect id="Rectangle 9279" o:spid="_x0000_s1920" style="position:absolute;left:29201;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" filled="f" stroked="f">
                  <v:textbox inset="0,0,0,0">
                    <w:txbxContent>
                      <w:p w14:paraId="5B161C99" w14:textId="77777777" w:rsidR="00FE0D46" w:rsidRDefault="00FE0D46">
                        <w:pPr>
                          <w:spacing w:after="160" w:line="259" w:lineRule="auto"/>
                          <w:ind w:left="0" w:firstLine="0"/>
                          <w:jc w:val="left"/>
                        </w:pPr>
                        <w:r>
                          <w:rPr>
                            <w:rFonts w:ascii="Arial" w:eastAsia="Arial" w:hAnsi="Arial" w:cs="Arial"/>
                            <w:sz w:val="12"/>
                          </w:rPr>
                          <w:t>TMB3</w:t>
                        </w:r>
                      </w:p>
                    </w:txbxContent>
                  </v:textbox>
                </v:rect>
                <v:rect id="Rectangle 9280" o:spid="_x0000_s1921" style="position:absolute;left:32220;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" filled="f" stroked="f">
                  <v:textbox inset="0,0,0,0">
                    <w:txbxContent>
                      <w:p w14:paraId="06687177" w14:textId="77777777" w:rsidR="00FE0D46" w:rsidRDefault="00FE0D46">
                        <w:pPr>
                          <w:spacing w:after="160" w:line="259" w:lineRule="auto"/>
                          <w:ind w:left="0" w:firstLine="0"/>
                          <w:jc w:val="left"/>
                        </w:pPr>
                        <w:r>
                          <w:rPr>
                            <w:rFonts w:ascii="Arial" w:eastAsia="Arial" w:hAnsi="Arial" w:cs="Arial"/>
                            <w:sz w:val="12"/>
                          </w:rPr>
                          <w:t>TMB4</w:t>
                        </w:r>
                      </w:p>
                    </w:txbxContent>
                  </v:textbox>
                </v:rect>
                <v:shape id="Shape 9281" o:spid="_x0000_s1922" style="position:absolute;left:35486;top:33838;width:15692;height:0;visibility:visible;mso-wrap-style:square;v-text-anchor:top" coordsize="15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" path="m,l1569164,e" filled="f" strokeweight=".25078mm">
                  <v:path arrowok="t" textboxrect="0,0,1569164,0"/>
                </v:shape>
                <v:shape id="Shape 9282" o:spid="_x0000_s1923" style="position:absolute;left:3729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" path="m,23175l,e" filled="f" strokeweight=".25078mm">
                  <v:path arrowok="t" textboxrect="0,0,0,23175"/>
                </v:shape>
                <v:shape id="Shape 9283" o:spid="_x0000_s1924" style="position:absolute;left:40314;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" path="m,23175l,e" filled="f" strokeweight=".25078mm">
                  <v:path arrowok="t" textboxrect="0,0,0,23175"/>
                </v:shape>
                <v:shape id="Shape 9284" o:spid="_x0000_s1925" style="position:absolute;left:43332;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" path="m,23175l,e" filled="f" strokeweight=".25078mm">
                  <v:path arrowok="t" textboxrect="0,0,0,23175"/>
                </v:shape>
                <v:shape id="Shape 9285" o:spid="_x0000_s1926" style="position:absolute;left:46349;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" path="m,23175l,e" filled="f" strokeweight=".25078mm">
                  <v:path arrowok="t" textboxrect="0,0,0,23175"/>
                </v:shape>
                <v:shape id="Shape 9286" o:spid="_x0000_s1927" style="position:absolute;left:49367;top:33838;width:0;height:232;visibility:visible;mso-wrap-style:square;v-text-anchor:top" coordsize="0,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" path="m,23175l,e" filled="f" strokeweight=".25078mm">
                  <v:path arrowok="t" textboxrect="0,0,0,23175"/>
                </v:shape>
                <v:rect id="Rectangle 9287" o:spid="_x0000_s1928" style="position:absolute;left:36718;top:34256;width:1540;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aJ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Ezid/h/E56AnD8AAAD//wMAUEsBAi0AFAAGAAgAAAAhANvh9svuAAAAhQEAABMAAAAAAAAA&#10;AAAAAAAAAAAAAFtDb250ZW50X1R5cGVzXS54bWxQSwECLQAUAAYACAAAACEAWvQsW78AAAAVAQAA&#10;CwAAAAAAAAAAAAAAAAAfAQAAX3JlbHMvLnJlbHNQSwECLQAUAAYACAAAACEAYZnWicYAAADdAAAA&#10;DwAAAAAAAAAAAAAAAAAHAgAAZHJzL2Rvd25yZXYueG1sUEsFBgAAAAADAAMAtwAAAPoCAAAAAA==&#10;" filled="f" stroked="f">
                  <v:textbox inset="0,0,0,0">
                    <w:txbxContent>
                      <w:p w14:paraId="6E8421F1" w14:textId="77777777" w:rsidR="00FE0D46" w:rsidRDefault="00FE0D46">
                        <w:pPr>
                          <w:spacing w:after="160" w:line="259" w:lineRule="auto"/>
                          <w:ind w:left="0" w:firstLine="0"/>
                          <w:jc w:val="left"/>
                        </w:pPr>
                        <w:r>
                          <w:rPr>
                            <w:rFonts w:ascii="Arial" w:eastAsia="Arial" w:hAnsi="Arial" w:cs="Arial"/>
                            <w:sz w:val="12"/>
                          </w:rPr>
                          <w:t>DM</w:t>
                        </w:r>
                      </w:p>
                    </w:txbxContent>
                  </v:textbox>
                </v:rect>
                <v:rect id="Rectangle 9288" o:spid="_x0000_s1929" style="position:absolute;left:39321;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" filled="f" stroked="f">
                  <v:textbox inset="0,0,0,0">
                    <w:txbxContent>
                      <w:p w14:paraId="36BDB79F" w14:textId="77777777" w:rsidR="00FE0D46" w:rsidRDefault="00FE0D46">
                        <w:pPr>
                          <w:spacing w:after="160" w:line="259" w:lineRule="auto"/>
                          <w:ind w:left="0" w:firstLine="0"/>
                          <w:jc w:val="left"/>
                        </w:pPr>
                        <w:r>
                          <w:rPr>
                            <w:rFonts w:ascii="Arial" w:eastAsia="Arial" w:hAnsi="Arial" w:cs="Arial"/>
                            <w:sz w:val="12"/>
                          </w:rPr>
                          <w:t>TMB1</w:t>
                        </w:r>
                      </w:p>
                    </w:txbxContent>
                  </v:textbox>
                </v:rect>
                <v:rect id="Rectangle 9289" o:spid="_x0000_s1930" style="position:absolute;left:42339;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" filled="f" stroked="f">
                  <v:textbox inset="0,0,0,0">
                    <w:txbxContent>
                      <w:p w14:paraId="7AFE2717" w14:textId="77777777" w:rsidR="00FE0D46" w:rsidRDefault="00FE0D46">
                        <w:pPr>
                          <w:spacing w:after="160" w:line="259" w:lineRule="auto"/>
                          <w:ind w:left="0" w:firstLine="0"/>
                          <w:jc w:val="left"/>
                        </w:pPr>
                        <w:r>
                          <w:rPr>
                            <w:rFonts w:ascii="Arial" w:eastAsia="Arial" w:hAnsi="Arial" w:cs="Arial"/>
                            <w:sz w:val="12"/>
                          </w:rPr>
                          <w:t>TMB2</w:t>
                        </w:r>
                      </w:p>
                    </w:txbxContent>
                  </v:textbox>
                </v:rect>
                <v:rect id="Rectangle 9290" o:spid="_x0000_s1931" style="position:absolute;left:45357;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" filled="f" stroked="f">
                  <v:textbox inset="0,0,0,0">
                    <w:txbxContent>
                      <w:p w14:paraId="2F3C9EAA" w14:textId="77777777" w:rsidR="00FE0D46" w:rsidRDefault="00FE0D46">
                        <w:pPr>
                          <w:spacing w:after="160" w:line="259" w:lineRule="auto"/>
                          <w:ind w:left="0" w:firstLine="0"/>
                          <w:jc w:val="left"/>
                        </w:pPr>
                        <w:r>
                          <w:rPr>
                            <w:rFonts w:ascii="Arial" w:eastAsia="Arial" w:hAnsi="Arial" w:cs="Arial"/>
                            <w:sz w:val="12"/>
                          </w:rPr>
                          <w:t>TMB3</w:t>
                        </w:r>
                      </w:p>
                    </w:txbxContent>
                  </v:textbox>
                </v:rect>
                <v:rect id="Rectangle 9291" o:spid="_x0000_s1932" style="position:absolute;left:48375;top:34256;width:264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" filled="f" stroked="f">
                  <v:textbox inset="0,0,0,0">
                    <w:txbxContent>
                      <w:p w14:paraId="5FFF3E02" w14:textId="77777777" w:rsidR="00FE0D46" w:rsidRDefault="00FE0D46">
                        <w:pPr>
                          <w:spacing w:after="160" w:line="259" w:lineRule="auto"/>
                          <w:ind w:left="0" w:firstLine="0"/>
                          <w:jc w:val="left"/>
                        </w:pPr>
                        <w:r>
                          <w:rPr>
                            <w:rFonts w:ascii="Arial" w:eastAsia="Arial" w:hAnsi="Arial" w:cs="Arial"/>
                            <w:sz w:val="12"/>
                          </w:rPr>
                          <w:t>TMB4</w:t>
                        </w:r>
                      </w:p>
                    </w:txbxContent>
                  </v:textbox>
                </v:rect>
                <v:shape id="Shape 9292" o:spid="_x0000_s1933" style="position:absolute;left:3176;top:1336;width:0;height:31061;visibility:visible;mso-wrap-style:square;v-text-anchor:top" coordsize="0,310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" path="m,3106124l,e" filled="f" strokeweight=".25078mm">
                  <v:path arrowok="t" textboxrect="0,0,0,3106124"/>
                </v:shape>
                <v:rect id="Rectangle 9293" o:spid="_x0000_s1934" style="position:absolute;left:1309;top:23706;width:192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ZXxgAAAN0AAAAPAAAAZHJzL2Rvd25yZXYueG1sRI9Ba8JA&#10;FITvQv/D8gredNMU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m3tGV8YAAADdAAAA&#10;DwAAAAAAAAAAAAAAAAAHAgAAZHJzL2Rvd25yZXYueG1sUEsFBgAAAAADAAMAtwAAAPoCAAAAAA==&#10;" filled="f" stroked="f">
                  <v:textbox inset="0,0,0,0">
                    <w:txbxContent>
                      <w:p w14:paraId="769DF29E" w14:textId="77777777" w:rsidR="00FE0D46" w:rsidRDefault="00FE0D46">
                        <w:pPr>
                          <w:spacing w:after="160" w:line="259" w:lineRule="auto"/>
                          <w:ind w:left="0" w:firstLine="0"/>
                          <w:jc w:val="left"/>
                        </w:pPr>
                        <w:r>
                          <w:rPr>
                            <w:rFonts w:ascii="Arial" w:eastAsia="Arial" w:hAnsi="Arial" w:cs="Arial"/>
                            <w:sz w:val="12"/>
                          </w:rPr>
                          <w:t>0.01</w:t>
                        </w:r>
                      </w:p>
                    </w:txbxContent>
                  </v:textbox>
                </v:rect>
                <v:rect id="Rectangle 9294" o:spid="_x0000_s1935" style="position:absolute;left:1309;top:15216;width:192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4jxgAAAN0AAAAPAAAAZHJzL2Rvd25yZXYueG1sRI9Ba8JA&#10;FITvQv/D8gredNNQ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FJLeI8YAAADdAAAA&#10;DwAAAAAAAAAAAAAAAAAHAgAAZHJzL2Rvd25yZXYueG1sUEsFBgAAAAADAAMAtwAAAPoCAAAAAA==&#10;" filled="f" stroked="f">
                  <v:textbox inset="0,0,0,0">
                    <w:txbxContent>
                      <w:p w14:paraId="347B8493" w14:textId="77777777" w:rsidR="00FE0D46" w:rsidRDefault="00FE0D46">
                        <w:pPr>
                          <w:spacing w:after="160" w:line="259" w:lineRule="auto"/>
                          <w:ind w:left="0" w:firstLine="0"/>
                          <w:jc w:val="left"/>
                        </w:pPr>
                        <w:r>
                          <w:rPr>
                            <w:rFonts w:ascii="Arial" w:eastAsia="Arial" w:hAnsi="Arial" w:cs="Arial"/>
                            <w:sz w:val="12"/>
                          </w:rPr>
                          <w:t>0.10</w:t>
                        </w:r>
                      </w:p>
                    </w:txbxContent>
                  </v:textbox>
                </v:rect>
                <v:rect id="Rectangle 9295" o:spid="_x0000_s1936" style="position:absolute;left:1309;top:6727;width:192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nu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e957uMYAAADdAAAA&#10;DwAAAAAAAAAAAAAAAAAHAgAAZHJzL2Rvd25yZXYueG1sUEsFBgAAAAADAAMAtwAAAPoCAAAAAA==&#10;" filled="f" stroked="f">
                  <v:textbox inset="0,0,0,0">
                    <w:txbxContent>
                      <w:p w14:paraId="0218856B" w14:textId="77777777" w:rsidR="00FE0D46" w:rsidRDefault="00FE0D46">
                        <w:pPr>
                          <w:spacing w:after="160" w:line="259" w:lineRule="auto"/>
                          <w:ind w:left="0" w:firstLine="0"/>
                          <w:jc w:val="left"/>
                        </w:pPr>
                        <w:r>
                          <w:rPr>
                            <w:rFonts w:ascii="Arial" w:eastAsia="Arial" w:hAnsi="Arial" w:cs="Arial"/>
                            <w:sz w:val="12"/>
                          </w:rPr>
                          <w:t>1.00</w:t>
                        </w:r>
                      </w:p>
                    </w:txbxContent>
                  </v:textbox>
                </v:rect>
                <v:shape id="Shape 9296" o:spid="_x0000_s1937" style="position:absolute;left:2943;top:23973;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" path="m,l23269,e" filled="f" strokeweight=".25078mm">
                  <v:path arrowok="t" textboxrect="0,0,23269,0"/>
                </v:shape>
                <v:shape id="Shape 9297" o:spid="_x0000_s1938" style="position:absolute;left:2943;top:15484;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" path="m,l23269,e" filled="f" strokeweight=".25078mm">
                  <v:path arrowok="t" textboxrect="0,0,23269,0"/>
                </v:shape>
                <v:shape id="Shape 9298" o:spid="_x0000_s1939" style="position:absolute;left:2943;top:6994;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" path="m,l23269,e" filled="f" strokeweight=".25078mm">
                  <v:path arrowok="t" textboxrect="0,0,23269,0"/>
                </v:shape>
                <v:rect id="Rectangle 9299" o:spid="_x0000_s1940" style="position:absolute;left:19978;top:35432;width:1914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3G9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" filled="f" stroked="f">
                  <v:textbox inset="0,0,0,0">
                    <w:txbxContent>
                      <w:p w14:paraId="352B7240" w14:textId="77777777" w:rsidR="00FE0D46" w:rsidRDefault="00FE0D46">
                        <w:pPr>
                          <w:spacing w:after="160" w:line="259" w:lineRule="auto"/>
                          <w:ind w:left="0" w:firstLine="0"/>
                          <w:jc w:val="left"/>
                        </w:pPr>
                        <w:r>
                          <w:rPr>
                            <w:rFonts w:ascii="Arial" w:eastAsia="Arial" w:hAnsi="Arial" w:cs="Arial"/>
                            <w:sz w:val="15"/>
                          </w:rPr>
                          <w:t>Exact/inexact gradient and hessian</w:t>
                        </w:r>
                      </w:p>
                    </w:txbxContent>
                  </v:textbox>
                </v:rect>
                <v:rect id="Rectangle 9300" o:spid="_x0000_s1941" style="position:absolute;left:-3692;top:15236;width:8529;height:11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" filled="f" stroked="f">
                  <v:textbox inset="0,0,0,0">
                    <w:txbxContent>
                      <w:p w14:paraId="270F0165" w14:textId="77777777" w:rsidR="00FE0D46" w:rsidRDefault="00FE0D46">
                        <w:pPr>
                          <w:spacing w:after="160" w:line="259" w:lineRule="auto"/>
                          <w:ind w:left="0" w:firstLine="0"/>
                          <w:jc w:val="left"/>
                        </w:pPr>
                        <w:r>
                          <w:rPr>
                            <w:rFonts w:ascii="Arial" w:eastAsia="Arial" w:hAnsi="Arial" w:cs="Arial"/>
                            <w:sz w:val="15"/>
                          </w:rPr>
                          <w:t>Time (seconds)</w:t>
                        </w:r>
                      </w:p>
                    </w:txbxContent>
                  </v:textbox>
                </v:rect>
                <v:rect id="Rectangle 9301" o:spid="_x0000_s1942" style="position:absolute;left:3176;width:14385;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" filled="f" stroked="f">
                  <v:textbox inset="0,0,0,0">
                    <w:txbxContent>
                      <w:p w14:paraId="18DF6C17" w14:textId="77777777" w:rsidR="00FE0D46" w:rsidRDefault="00FE0D46">
                        <w:pPr>
                          <w:spacing w:after="160" w:line="259" w:lineRule="auto"/>
                          <w:ind w:left="0" w:firstLine="0"/>
                          <w:jc w:val="left"/>
                        </w:pPr>
                        <w:r>
                          <w:rPr>
                            <w:rFonts w:ascii="Arial" w:eastAsia="Arial" w:hAnsi="Arial" w:cs="Arial"/>
                            <w:sz w:val="15"/>
                          </w:rPr>
                          <w:t>Parameter estimation time</w:t>
                        </w:r>
                      </w:p>
                    </w:txbxContent>
                  </v:textbox>
                </v:rect>
                <w10:anchorlock/>
              </v:group>
            </w:pict>
          </mc:Fallback>
        </mc:AlternateContent>
      </w:r>
    </w:p>
    <w:p w14:paraId="78FA17EC" w14:textId="77777777" w:rsidR="00F56008" w:rsidRPr="00DB5C50" w:rsidRDefault="00835842">
      <w:pPr>
        <w:tabs>
          <w:tab w:val="center" w:pos="2558"/>
          <w:tab w:val="center" w:pos="4771"/>
        </w:tabs>
        <w:ind w:left="0" w:firstLine="0"/>
        <w:jc w:val="left"/>
        <w:rPr>
          <w:lang w:val="en-US"/>
        </w:rPr>
      </w:pPr>
      <w:r>
        <w:rPr>
          <w:sz w:val="22"/>
        </w:rPr>
        <w:tab/>
      </w:r>
      <w:r w:rsidRPr="00DB5C50">
        <w:rPr>
          <w:lang w:val="en-US"/>
        </w:rPr>
        <w:t>Figure 4</w:t>
      </w:r>
      <w:r w:rsidRPr="00DB5C50">
        <w:rPr>
          <w:lang w:val="en-US"/>
        </w:rPr>
        <w:tab/>
        <w:t>Time w/o using TMB with simulated data</w:t>
      </w:r>
    </w:p>
    <w:p w14:paraId="2D74BBC9" w14:textId="77777777" w:rsidR="00F56008" w:rsidRPr="00DB5C50" w:rsidRDefault="00835842">
      <w:pPr>
        <w:ind w:left="508" w:right="1345"/>
        <w:rPr>
          <w:lang w:val="en-US"/>
        </w:rPr>
      </w:pPr>
      <w:r w:rsidRPr="00DB5C50">
        <w:rPr>
          <w:lang w:val="en-US"/>
        </w:rPr>
        <w:t>The average speed increases using a simulated dataset are summarized here:</w:t>
      </w:r>
    </w:p>
    <w:tbl>
      <w:tblPr>
        <w:tblStyle w:val="TableGrid"/>
        <w:tblW w:w="3941" w:type="dxa"/>
        <w:tblInd w:w="2351" w:type="dxa"/>
        <w:tblCellMar>
          <w:top w:w="30" w:type="dxa"/>
          <w:right w:w="120" w:type="dxa"/>
        </w:tblCellMar>
        <w:tblLook w:val="04A0" w:firstRow="1" w:lastRow="0" w:firstColumn="1" w:lastColumn="0" w:noHBand="0" w:noVBand="1"/>
      </w:tblPr>
      <w:tblGrid>
        <w:gridCol w:w="510"/>
        <w:gridCol w:w="884"/>
        <w:gridCol w:w="884"/>
        <w:gridCol w:w="884"/>
        <w:gridCol w:w="779"/>
      </w:tblGrid>
      <w:tr w:rsidR="00F56008" w14:paraId="54A6E075" w14:textId="77777777">
        <w:trPr>
          <w:trHeight w:val="247"/>
        </w:trPr>
        <w:tc>
          <w:tcPr>
            <w:tcW w:w="514" w:type="dxa"/>
            <w:tcBorders>
              <w:top w:val="single" w:sz="3" w:space="0" w:color="000000"/>
              <w:left w:val="nil"/>
              <w:bottom w:val="single" w:sz="3" w:space="0" w:color="000000"/>
              <w:right w:val="nil"/>
            </w:tcBorders>
          </w:tcPr>
          <w:p w14:paraId="7254DC04" w14:textId="77777777" w:rsidR="00F56008" w:rsidRDefault="00835842">
            <w:pPr>
              <w:spacing w:after="0" w:line="259" w:lineRule="auto"/>
              <w:ind w:left="120" w:firstLine="0"/>
              <w:jc w:val="left"/>
            </w:pPr>
            <w:r>
              <w:t>m</w:t>
            </w:r>
          </w:p>
        </w:tc>
        <w:tc>
          <w:tcPr>
            <w:tcW w:w="887" w:type="dxa"/>
            <w:tcBorders>
              <w:top w:val="single" w:sz="3" w:space="0" w:color="000000"/>
              <w:left w:val="nil"/>
              <w:bottom w:val="single" w:sz="3" w:space="0" w:color="000000"/>
              <w:right w:val="nil"/>
            </w:tcBorders>
          </w:tcPr>
          <w:p w14:paraId="3C898907" w14:textId="77777777" w:rsidR="00F56008" w:rsidRDefault="00835842">
            <w:pPr>
              <w:spacing w:after="0" w:line="259" w:lineRule="auto"/>
              <w:ind w:left="116" w:firstLine="0"/>
              <w:jc w:val="left"/>
            </w:pPr>
            <w:r>
              <w:t>TMB1</w:t>
            </w:r>
          </w:p>
        </w:tc>
        <w:tc>
          <w:tcPr>
            <w:tcW w:w="887" w:type="dxa"/>
            <w:tcBorders>
              <w:top w:val="single" w:sz="3" w:space="0" w:color="000000"/>
              <w:left w:val="nil"/>
              <w:bottom w:val="single" w:sz="3" w:space="0" w:color="000000"/>
              <w:right w:val="nil"/>
            </w:tcBorders>
          </w:tcPr>
          <w:p w14:paraId="035AA9E3" w14:textId="77777777" w:rsidR="00F56008" w:rsidRDefault="00835842">
            <w:pPr>
              <w:spacing w:after="0" w:line="259" w:lineRule="auto"/>
              <w:ind w:left="116" w:firstLine="0"/>
              <w:jc w:val="left"/>
            </w:pPr>
            <w:r>
              <w:t>TMB2</w:t>
            </w:r>
          </w:p>
        </w:tc>
        <w:tc>
          <w:tcPr>
            <w:tcW w:w="887" w:type="dxa"/>
            <w:tcBorders>
              <w:top w:val="single" w:sz="3" w:space="0" w:color="000000"/>
              <w:left w:val="nil"/>
              <w:bottom w:val="single" w:sz="3" w:space="0" w:color="000000"/>
              <w:right w:val="nil"/>
            </w:tcBorders>
          </w:tcPr>
          <w:p w14:paraId="483422DC" w14:textId="77777777" w:rsidR="00F56008" w:rsidRDefault="00835842">
            <w:pPr>
              <w:spacing w:after="0" w:line="259" w:lineRule="auto"/>
              <w:ind w:left="116" w:firstLine="0"/>
              <w:jc w:val="left"/>
            </w:pPr>
            <w:r>
              <w:t>TMB3</w:t>
            </w:r>
          </w:p>
        </w:tc>
        <w:tc>
          <w:tcPr>
            <w:tcW w:w="767" w:type="dxa"/>
            <w:tcBorders>
              <w:top w:val="single" w:sz="3" w:space="0" w:color="000000"/>
              <w:left w:val="nil"/>
              <w:bottom w:val="single" w:sz="3" w:space="0" w:color="000000"/>
              <w:right w:val="nil"/>
            </w:tcBorders>
          </w:tcPr>
          <w:p w14:paraId="132A3102" w14:textId="77777777" w:rsidR="00F56008" w:rsidRDefault="00835842">
            <w:pPr>
              <w:spacing w:after="0" w:line="259" w:lineRule="auto"/>
              <w:ind w:left="116" w:firstLine="0"/>
            </w:pPr>
            <w:r>
              <w:t>TMB4</w:t>
            </w:r>
          </w:p>
        </w:tc>
      </w:tr>
      <w:tr w:rsidR="00F56008" w14:paraId="12B03A06" w14:textId="77777777">
        <w:trPr>
          <w:trHeight w:val="245"/>
        </w:trPr>
        <w:tc>
          <w:tcPr>
            <w:tcW w:w="514" w:type="dxa"/>
            <w:tcBorders>
              <w:top w:val="single" w:sz="3" w:space="0" w:color="000000"/>
              <w:left w:val="nil"/>
              <w:bottom w:val="nil"/>
              <w:right w:val="nil"/>
            </w:tcBorders>
          </w:tcPr>
          <w:p w14:paraId="20FDD454" w14:textId="77777777" w:rsidR="00F56008" w:rsidRDefault="00835842">
            <w:pPr>
              <w:spacing w:after="0" w:line="259" w:lineRule="auto"/>
              <w:ind w:left="175" w:firstLine="0"/>
              <w:jc w:val="left"/>
            </w:pPr>
            <w:r>
              <w:t>1</w:t>
            </w:r>
          </w:p>
        </w:tc>
        <w:tc>
          <w:tcPr>
            <w:tcW w:w="887" w:type="dxa"/>
            <w:tcBorders>
              <w:top w:val="single" w:sz="3" w:space="0" w:color="000000"/>
              <w:left w:val="nil"/>
              <w:bottom w:val="nil"/>
              <w:right w:val="nil"/>
            </w:tcBorders>
          </w:tcPr>
          <w:p w14:paraId="44C75C9A" w14:textId="77777777" w:rsidR="00F56008" w:rsidRDefault="00835842">
            <w:pPr>
              <w:spacing w:after="0" w:line="259" w:lineRule="auto"/>
              <w:ind w:left="0" w:firstLine="0"/>
              <w:jc w:val="left"/>
            </w:pPr>
            <w:r>
              <w:t>2020.88</w:t>
            </w:r>
          </w:p>
        </w:tc>
        <w:tc>
          <w:tcPr>
            <w:tcW w:w="887" w:type="dxa"/>
            <w:tcBorders>
              <w:top w:val="single" w:sz="3" w:space="0" w:color="000000"/>
              <w:left w:val="nil"/>
              <w:bottom w:val="nil"/>
              <w:right w:val="nil"/>
            </w:tcBorders>
          </w:tcPr>
          <w:p w14:paraId="2F3861BA" w14:textId="77777777" w:rsidR="00F56008" w:rsidRDefault="00835842">
            <w:pPr>
              <w:spacing w:after="0" w:line="259" w:lineRule="auto"/>
              <w:ind w:left="0" w:firstLine="0"/>
              <w:jc w:val="left"/>
            </w:pPr>
            <w:r>
              <w:t>1987.11</w:t>
            </w:r>
          </w:p>
        </w:tc>
        <w:tc>
          <w:tcPr>
            <w:tcW w:w="887" w:type="dxa"/>
            <w:tcBorders>
              <w:top w:val="single" w:sz="3" w:space="0" w:color="000000"/>
              <w:left w:val="nil"/>
              <w:bottom w:val="nil"/>
              <w:right w:val="nil"/>
            </w:tcBorders>
          </w:tcPr>
          <w:p w14:paraId="2109F7FC" w14:textId="77777777" w:rsidR="00F56008" w:rsidRDefault="00835842">
            <w:pPr>
              <w:spacing w:after="0" w:line="259" w:lineRule="auto"/>
              <w:ind w:left="0" w:firstLine="0"/>
              <w:jc w:val="left"/>
            </w:pPr>
            <w:r>
              <w:t>1889.85</w:t>
            </w:r>
          </w:p>
        </w:tc>
        <w:tc>
          <w:tcPr>
            <w:tcW w:w="767" w:type="dxa"/>
            <w:tcBorders>
              <w:top w:val="single" w:sz="3" w:space="0" w:color="000000"/>
              <w:left w:val="nil"/>
              <w:bottom w:val="nil"/>
              <w:right w:val="nil"/>
            </w:tcBorders>
          </w:tcPr>
          <w:p w14:paraId="167B491A" w14:textId="77777777" w:rsidR="00F56008" w:rsidRDefault="00835842">
            <w:pPr>
              <w:spacing w:after="0" w:line="259" w:lineRule="auto"/>
              <w:ind w:left="0" w:firstLine="0"/>
              <w:jc w:val="left"/>
            </w:pPr>
            <w:r>
              <w:t>1760.72</w:t>
            </w:r>
          </w:p>
        </w:tc>
      </w:tr>
      <w:tr w:rsidR="00F56008" w14:paraId="000EFA6E" w14:textId="77777777">
        <w:trPr>
          <w:trHeight w:val="239"/>
        </w:trPr>
        <w:tc>
          <w:tcPr>
            <w:tcW w:w="514" w:type="dxa"/>
            <w:tcBorders>
              <w:top w:val="nil"/>
              <w:left w:val="nil"/>
              <w:bottom w:val="nil"/>
              <w:right w:val="nil"/>
            </w:tcBorders>
          </w:tcPr>
          <w:p w14:paraId="0DAEA7EA" w14:textId="77777777" w:rsidR="00F56008" w:rsidRDefault="00835842">
            <w:pPr>
              <w:spacing w:after="0" w:line="259" w:lineRule="auto"/>
              <w:ind w:left="175" w:firstLine="0"/>
              <w:jc w:val="left"/>
            </w:pPr>
            <w:r>
              <w:t>2</w:t>
            </w:r>
          </w:p>
        </w:tc>
        <w:tc>
          <w:tcPr>
            <w:tcW w:w="887" w:type="dxa"/>
            <w:tcBorders>
              <w:top w:val="nil"/>
              <w:left w:val="nil"/>
              <w:bottom w:val="nil"/>
              <w:right w:val="nil"/>
            </w:tcBorders>
          </w:tcPr>
          <w:p w14:paraId="006C642C" w14:textId="77777777" w:rsidR="00F56008" w:rsidRDefault="00835842">
            <w:pPr>
              <w:spacing w:after="0" w:line="259" w:lineRule="auto"/>
              <w:ind w:left="0" w:firstLine="0"/>
              <w:jc w:val="left"/>
            </w:pPr>
            <w:r>
              <w:t>1764.85</w:t>
            </w:r>
          </w:p>
        </w:tc>
        <w:tc>
          <w:tcPr>
            <w:tcW w:w="887" w:type="dxa"/>
            <w:tcBorders>
              <w:top w:val="nil"/>
              <w:left w:val="nil"/>
              <w:bottom w:val="nil"/>
              <w:right w:val="nil"/>
            </w:tcBorders>
          </w:tcPr>
          <w:p w14:paraId="594BAD3F" w14:textId="77777777" w:rsidR="00F56008" w:rsidRDefault="00835842">
            <w:pPr>
              <w:spacing w:after="0" w:line="259" w:lineRule="auto"/>
              <w:ind w:left="0" w:firstLine="0"/>
              <w:jc w:val="left"/>
            </w:pPr>
            <w:r>
              <w:t>1766.93</w:t>
            </w:r>
          </w:p>
        </w:tc>
        <w:tc>
          <w:tcPr>
            <w:tcW w:w="887" w:type="dxa"/>
            <w:tcBorders>
              <w:top w:val="nil"/>
              <w:left w:val="nil"/>
              <w:bottom w:val="nil"/>
              <w:right w:val="nil"/>
            </w:tcBorders>
          </w:tcPr>
          <w:p w14:paraId="47422BBE" w14:textId="77777777" w:rsidR="00F56008" w:rsidRDefault="00835842">
            <w:pPr>
              <w:spacing w:after="0" w:line="259" w:lineRule="auto"/>
              <w:ind w:left="0" w:firstLine="0"/>
              <w:jc w:val="left"/>
            </w:pPr>
            <w:r>
              <w:t>3518.15</w:t>
            </w:r>
          </w:p>
        </w:tc>
        <w:tc>
          <w:tcPr>
            <w:tcW w:w="767" w:type="dxa"/>
            <w:tcBorders>
              <w:top w:val="nil"/>
              <w:left w:val="nil"/>
              <w:bottom w:val="nil"/>
              <w:right w:val="nil"/>
            </w:tcBorders>
          </w:tcPr>
          <w:p w14:paraId="509505DE" w14:textId="77777777" w:rsidR="00F56008" w:rsidRDefault="00835842">
            <w:pPr>
              <w:spacing w:after="0" w:line="259" w:lineRule="auto"/>
              <w:ind w:left="0" w:firstLine="0"/>
              <w:jc w:val="left"/>
            </w:pPr>
            <w:r>
              <w:t>3082.72</w:t>
            </w:r>
          </w:p>
        </w:tc>
      </w:tr>
      <w:tr w:rsidR="00F56008" w14:paraId="61E596E8" w14:textId="77777777">
        <w:trPr>
          <w:trHeight w:val="241"/>
        </w:trPr>
        <w:tc>
          <w:tcPr>
            <w:tcW w:w="514" w:type="dxa"/>
            <w:tcBorders>
              <w:top w:val="nil"/>
              <w:left w:val="nil"/>
              <w:bottom w:val="single" w:sz="3" w:space="0" w:color="000000"/>
              <w:right w:val="nil"/>
            </w:tcBorders>
          </w:tcPr>
          <w:p w14:paraId="59AA0D33" w14:textId="77777777" w:rsidR="00F56008" w:rsidRDefault="00835842">
            <w:pPr>
              <w:spacing w:after="0" w:line="259" w:lineRule="auto"/>
              <w:ind w:left="175" w:firstLine="0"/>
              <w:jc w:val="left"/>
            </w:pPr>
            <w:r>
              <w:t>3</w:t>
            </w:r>
          </w:p>
        </w:tc>
        <w:tc>
          <w:tcPr>
            <w:tcW w:w="887" w:type="dxa"/>
            <w:tcBorders>
              <w:top w:val="nil"/>
              <w:left w:val="nil"/>
              <w:bottom w:val="single" w:sz="3" w:space="0" w:color="000000"/>
              <w:right w:val="nil"/>
            </w:tcBorders>
          </w:tcPr>
          <w:p w14:paraId="6BC9430E" w14:textId="77777777" w:rsidR="00F56008" w:rsidRDefault="00835842">
            <w:pPr>
              <w:spacing w:after="0" w:line="259" w:lineRule="auto"/>
              <w:ind w:left="0" w:firstLine="0"/>
              <w:jc w:val="left"/>
            </w:pPr>
            <w:r>
              <w:t>1128.18</w:t>
            </w:r>
          </w:p>
        </w:tc>
        <w:tc>
          <w:tcPr>
            <w:tcW w:w="887" w:type="dxa"/>
            <w:tcBorders>
              <w:top w:val="nil"/>
              <w:left w:val="nil"/>
              <w:bottom w:val="single" w:sz="3" w:space="0" w:color="000000"/>
              <w:right w:val="nil"/>
            </w:tcBorders>
          </w:tcPr>
          <w:p w14:paraId="231E5C49" w14:textId="77777777" w:rsidR="00F56008" w:rsidRDefault="00835842">
            <w:pPr>
              <w:spacing w:after="0" w:line="259" w:lineRule="auto"/>
              <w:ind w:left="0" w:firstLine="0"/>
              <w:jc w:val="left"/>
            </w:pPr>
            <w:r>
              <w:t>1124.20</w:t>
            </w:r>
          </w:p>
        </w:tc>
        <w:tc>
          <w:tcPr>
            <w:tcW w:w="887" w:type="dxa"/>
            <w:tcBorders>
              <w:top w:val="nil"/>
              <w:left w:val="nil"/>
              <w:bottom w:val="single" w:sz="3" w:space="0" w:color="000000"/>
              <w:right w:val="nil"/>
            </w:tcBorders>
          </w:tcPr>
          <w:p w14:paraId="5EC71B15" w14:textId="77777777" w:rsidR="00F56008" w:rsidRDefault="00835842">
            <w:pPr>
              <w:spacing w:after="0" w:line="259" w:lineRule="auto"/>
              <w:ind w:left="0" w:firstLine="0"/>
              <w:jc w:val="left"/>
            </w:pPr>
            <w:r>
              <w:t>4996.50</w:t>
            </w:r>
          </w:p>
        </w:tc>
        <w:tc>
          <w:tcPr>
            <w:tcW w:w="767" w:type="dxa"/>
            <w:tcBorders>
              <w:top w:val="nil"/>
              <w:left w:val="nil"/>
              <w:bottom w:val="single" w:sz="3" w:space="0" w:color="000000"/>
              <w:right w:val="nil"/>
            </w:tcBorders>
          </w:tcPr>
          <w:p w14:paraId="1766E82C" w14:textId="77777777" w:rsidR="00F56008" w:rsidRDefault="00835842">
            <w:pPr>
              <w:spacing w:after="0" w:line="259" w:lineRule="auto"/>
              <w:ind w:left="0" w:firstLine="0"/>
              <w:jc w:val="left"/>
            </w:pPr>
            <w:r>
              <w:t>3115.07</w:t>
            </w:r>
          </w:p>
        </w:tc>
      </w:tr>
    </w:tbl>
    <w:p w14:paraId="3FDB2197" w14:textId="77777777" w:rsidR="00F56008" w:rsidRPr="00DB5C50" w:rsidRDefault="00835842">
      <w:pPr>
        <w:tabs>
          <w:tab w:val="center" w:pos="1401"/>
          <w:tab w:val="center" w:pos="4725"/>
        </w:tabs>
        <w:spacing w:after="0" w:line="259" w:lineRule="auto"/>
        <w:ind w:left="0" w:firstLine="0"/>
        <w:jc w:val="left"/>
        <w:rPr>
          <w:lang w:val="en-US"/>
        </w:rPr>
      </w:pPr>
      <w:r w:rsidRPr="00DB5C50">
        <w:rPr>
          <w:sz w:val="22"/>
          <w:lang w:val="en-US"/>
        </w:rPr>
        <w:tab/>
      </w:r>
      <w:r w:rsidRPr="00DB5C50">
        <w:rPr>
          <w:lang w:val="en-US"/>
        </w:rPr>
        <w:t>Table 7</w:t>
      </w:r>
      <w:r w:rsidRPr="00DB5C50">
        <w:rPr>
          <w:lang w:val="en-US"/>
        </w:rPr>
        <w:tab/>
        <w:t>Speed percentage increase of TMB estimation on the simulated dataset</w:t>
      </w:r>
      <w:r w:rsidRPr="00DB5C50">
        <w:rPr>
          <w:lang w:val="en-US"/>
        </w:rPr>
        <w:br w:type="page"/>
      </w:r>
    </w:p>
    <w:p w14:paraId="54A4797E" w14:textId="77777777" w:rsidR="00F56008" w:rsidRDefault="00835842">
      <w:pPr>
        <w:numPr>
          <w:ilvl w:val="0"/>
          <w:numId w:val="8"/>
        </w:numPr>
        <w:ind w:left="500" w:right="1345" w:hanging="399"/>
      </w:pPr>
      <w:r>
        <w:lastRenderedPageBreak/>
        <w:t>Log-</w:t>
      </w:r>
      <w:proofErr w:type="spellStart"/>
      <w:r>
        <w:t>likelihoods</w:t>
      </w:r>
      <w:proofErr w:type="spellEnd"/>
    </w:p>
    <w:p w14:paraId="44D5B63B" w14:textId="77777777" w:rsidR="00F56008" w:rsidRPr="00DB5C50" w:rsidRDefault="00835842">
      <w:pPr>
        <w:ind w:left="508" w:right="1345"/>
        <w:rPr>
          <w:lang w:val="en-US"/>
        </w:rPr>
      </w:pPr>
      <w:r w:rsidRPr="00DB5C50">
        <w:rPr>
          <w:lang w:val="en-US"/>
        </w:rPr>
        <w:t xml:space="preserve">TMB also allows for a better fit of </w:t>
      </w:r>
      <w:proofErr w:type="gramStart"/>
      <w:r w:rsidRPr="00DB5C50">
        <w:rPr>
          <w:lang w:val="en-US"/>
        </w:rPr>
        <w:t>a</w:t>
      </w:r>
      <w:proofErr w:type="gramEnd"/>
      <w:r w:rsidRPr="00DB5C50">
        <w:rPr>
          <w:lang w:val="en-US"/>
        </w:rPr>
        <w:t xml:space="preserve"> HMM. As we can see in the following Table 8, the likelihood gets better when TMB can use the exact gradient.</w:t>
      </w:r>
    </w:p>
    <w:tbl>
      <w:tblPr>
        <w:tblStyle w:val="TableGrid"/>
        <w:tblW w:w="5784" w:type="dxa"/>
        <w:tblInd w:w="1429" w:type="dxa"/>
        <w:tblCellMar>
          <w:top w:w="30" w:type="dxa"/>
          <w:right w:w="115" w:type="dxa"/>
        </w:tblCellMar>
        <w:tblLook w:val="04A0" w:firstRow="1" w:lastRow="0" w:firstColumn="1" w:lastColumn="0" w:noHBand="0" w:noVBand="1"/>
      </w:tblPr>
      <w:tblGrid>
        <w:gridCol w:w="507"/>
        <w:gridCol w:w="1032"/>
        <w:gridCol w:w="781"/>
        <w:gridCol w:w="1778"/>
        <w:gridCol w:w="1686"/>
      </w:tblGrid>
      <w:tr w:rsidR="00F56008" w14:paraId="70D62329" w14:textId="77777777">
        <w:trPr>
          <w:trHeight w:val="247"/>
        </w:trPr>
        <w:tc>
          <w:tcPr>
            <w:tcW w:w="514" w:type="dxa"/>
            <w:tcBorders>
              <w:top w:val="single" w:sz="3" w:space="0" w:color="000000"/>
              <w:left w:val="nil"/>
              <w:bottom w:val="single" w:sz="3" w:space="0" w:color="000000"/>
              <w:right w:val="nil"/>
            </w:tcBorders>
          </w:tcPr>
          <w:p w14:paraId="55BCDF02" w14:textId="77777777" w:rsidR="00F56008" w:rsidRDefault="00835842">
            <w:pPr>
              <w:spacing w:after="0" w:line="259" w:lineRule="auto"/>
              <w:ind w:left="120" w:firstLine="0"/>
              <w:jc w:val="left"/>
            </w:pPr>
            <w:r>
              <w:t>m</w:t>
            </w:r>
          </w:p>
        </w:tc>
        <w:tc>
          <w:tcPr>
            <w:tcW w:w="1036" w:type="dxa"/>
            <w:tcBorders>
              <w:top w:val="single" w:sz="3" w:space="0" w:color="000000"/>
              <w:left w:val="nil"/>
              <w:bottom w:val="single" w:sz="3" w:space="0" w:color="000000"/>
              <w:right w:val="nil"/>
            </w:tcBorders>
          </w:tcPr>
          <w:p w14:paraId="49C426F1" w14:textId="77777777" w:rsidR="00F56008" w:rsidRDefault="00835842">
            <w:pPr>
              <w:spacing w:after="0" w:line="259" w:lineRule="auto"/>
              <w:ind w:left="0" w:firstLine="0"/>
              <w:jc w:val="left"/>
            </w:pPr>
            <w:proofErr w:type="spellStart"/>
            <w:r>
              <w:t>procedure</w:t>
            </w:r>
            <w:proofErr w:type="spellEnd"/>
          </w:p>
        </w:tc>
        <w:tc>
          <w:tcPr>
            <w:tcW w:w="787" w:type="dxa"/>
            <w:tcBorders>
              <w:top w:val="single" w:sz="3" w:space="0" w:color="000000"/>
              <w:left w:val="nil"/>
              <w:bottom w:val="single" w:sz="3" w:space="0" w:color="000000"/>
              <w:right w:val="nil"/>
            </w:tcBorders>
          </w:tcPr>
          <w:p w14:paraId="0516D5E1" w14:textId="77777777" w:rsidR="00F56008" w:rsidRDefault="00835842">
            <w:pPr>
              <w:spacing w:after="0" w:line="259" w:lineRule="auto"/>
              <w:ind w:left="214" w:firstLine="0"/>
              <w:jc w:val="center"/>
            </w:pPr>
            <w:proofErr w:type="spellStart"/>
            <w:r>
              <w:t>nll</w:t>
            </w:r>
            <w:proofErr w:type="spellEnd"/>
          </w:p>
        </w:tc>
        <w:tc>
          <w:tcPr>
            <w:tcW w:w="1783" w:type="dxa"/>
            <w:tcBorders>
              <w:top w:val="single" w:sz="3" w:space="0" w:color="000000"/>
              <w:left w:val="nil"/>
              <w:bottom w:val="single" w:sz="3" w:space="0" w:color="000000"/>
              <w:right w:val="nil"/>
            </w:tcBorders>
          </w:tcPr>
          <w:p w14:paraId="5817C28C" w14:textId="77777777" w:rsidR="00F56008" w:rsidRDefault="00835842">
            <w:pPr>
              <w:spacing w:after="0" w:line="259" w:lineRule="auto"/>
              <w:ind w:left="0" w:firstLine="0"/>
              <w:jc w:val="left"/>
            </w:pPr>
            <w:r>
              <w:t>AIC</w:t>
            </w:r>
          </w:p>
        </w:tc>
        <w:tc>
          <w:tcPr>
            <w:tcW w:w="1664" w:type="dxa"/>
            <w:tcBorders>
              <w:top w:val="single" w:sz="3" w:space="0" w:color="000000"/>
              <w:left w:val="nil"/>
              <w:bottom w:val="single" w:sz="3" w:space="0" w:color="000000"/>
              <w:right w:val="nil"/>
            </w:tcBorders>
          </w:tcPr>
          <w:p w14:paraId="228F5C56" w14:textId="77777777" w:rsidR="00F56008" w:rsidRDefault="00835842">
            <w:pPr>
              <w:spacing w:after="0" w:line="259" w:lineRule="auto"/>
              <w:ind w:left="0" w:firstLine="0"/>
              <w:jc w:val="left"/>
            </w:pPr>
            <w:r>
              <w:t>BIC</w:t>
            </w:r>
          </w:p>
        </w:tc>
      </w:tr>
      <w:tr w:rsidR="00F56008" w14:paraId="5140A676" w14:textId="77777777">
        <w:trPr>
          <w:trHeight w:val="245"/>
        </w:trPr>
        <w:tc>
          <w:tcPr>
            <w:tcW w:w="514" w:type="dxa"/>
            <w:tcBorders>
              <w:top w:val="single" w:sz="3" w:space="0" w:color="000000"/>
              <w:left w:val="nil"/>
              <w:bottom w:val="nil"/>
              <w:right w:val="nil"/>
            </w:tcBorders>
          </w:tcPr>
          <w:p w14:paraId="620FC684" w14:textId="77777777" w:rsidR="00F56008" w:rsidRDefault="00835842">
            <w:pPr>
              <w:spacing w:after="0" w:line="259" w:lineRule="auto"/>
              <w:ind w:left="120" w:firstLine="0"/>
              <w:jc w:val="left"/>
            </w:pPr>
            <w:r>
              <w:t>2</w:t>
            </w:r>
          </w:p>
        </w:tc>
        <w:tc>
          <w:tcPr>
            <w:tcW w:w="1036" w:type="dxa"/>
            <w:tcBorders>
              <w:top w:val="single" w:sz="3" w:space="0" w:color="000000"/>
              <w:left w:val="nil"/>
              <w:bottom w:val="nil"/>
              <w:right w:val="nil"/>
            </w:tcBorders>
          </w:tcPr>
          <w:p w14:paraId="123FA214" w14:textId="77777777" w:rsidR="00F56008" w:rsidRDefault="00835842">
            <w:pPr>
              <w:spacing w:after="0" w:line="259" w:lineRule="auto"/>
              <w:ind w:left="0" w:firstLine="0"/>
              <w:jc w:val="left"/>
            </w:pPr>
            <w:r>
              <w:t>DM</w:t>
            </w:r>
          </w:p>
        </w:tc>
        <w:tc>
          <w:tcPr>
            <w:tcW w:w="787" w:type="dxa"/>
            <w:tcBorders>
              <w:top w:val="single" w:sz="3" w:space="0" w:color="000000"/>
              <w:left w:val="nil"/>
              <w:bottom w:val="nil"/>
              <w:right w:val="nil"/>
            </w:tcBorders>
          </w:tcPr>
          <w:p w14:paraId="2E3990DD" w14:textId="77777777" w:rsidR="00F56008" w:rsidRDefault="00835842">
            <w:pPr>
              <w:spacing w:after="0" w:line="259" w:lineRule="auto"/>
              <w:ind w:left="0" w:firstLine="0"/>
              <w:jc w:val="left"/>
            </w:pPr>
            <w:r>
              <w:t>177.52</w:t>
            </w:r>
          </w:p>
        </w:tc>
        <w:tc>
          <w:tcPr>
            <w:tcW w:w="1783" w:type="dxa"/>
            <w:tcBorders>
              <w:top w:val="single" w:sz="3" w:space="0" w:color="000000"/>
              <w:left w:val="nil"/>
              <w:bottom w:val="nil"/>
              <w:right w:val="nil"/>
            </w:tcBorders>
          </w:tcPr>
          <w:p w14:paraId="71773F94" w14:textId="77777777" w:rsidR="00F56008" w:rsidRDefault="00835842">
            <w:pPr>
              <w:spacing w:after="0" w:line="259" w:lineRule="auto"/>
              <w:ind w:left="0" w:firstLine="0"/>
              <w:jc w:val="left"/>
            </w:pPr>
            <w:r>
              <w:t>363.037673881114</w:t>
            </w:r>
          </w:p>
        </w:tc>
        <w:tc>
          <w:tcPr>
            <w:tcW w:w="1664" w:type="dxa"/>
            <w:tcBorders>
              <w:top w:val="single" w:sz="3" w:space="0" w:color="000000"/>
              <w:left w:val="nil"/>
              <w:bottom w:val="nil"/>
              <w:right w:val="nil"/>
            </w:tcBorders>
          </w:tcPr>
          <w:p w14:paraId="06CF140B" w14:textId="77777777" w:rsidR="00F56008" w:rsidRDefault="00835842">
            <w:pPr>
              <w:spacing w:after="0" w:line="259" w:lineRule="auto"/>
              <w:ind w:left="0" w:firstLine="0"/>
              <w:jc w:val="left"/>
            </w:pPr>
            <w:r>
              <w:t>376.960229574482</w:t>
            </w:r>
          </w:p>
        </w:tc>
      </w:tr>
      <w:tr w:rsidR="00F56008" w14:paraId="08ABCB9A" w14:textId="77777777">
        <w:trPr>
          <w:trHeight w:val="239"/>
        </w:trPr>
        <w:tc>
          <w:tcPr>
            <w:tcW w:w="514" w:type="dxa"/>
            <w:tcBorders>
              <w:top w:val="nil"/>
              <w:left w:val="nil"/>
              <w:bottom w:val="nil"/>
              <w:right w:val="nil"/>
            </w:tcBorders>
          </w:tcPr>
          <w:p w14:paraId="383EED1C" w14:textId="77777777" w:rsidR="00F56008" w:rsidRDefault="00835842">
            <w:pPr>
              <w:spacing w:after="0" w:line="259" w:lineRule="auto"/>
              <w:ind w:left="120" w:firstLine="0"/>
              <w:jc w:val="left"/>
            </w:pPr>
            <w:r>
              <w:t>2</w:t>
            </w:r>
          </w:p>
        </w:tc>
        <w:tc>
          <w:tcPr>
            <w:tcW w:w="1036" w:type="dxa"/>
            <w:tcBorders>
              <w:top w:val="nil"/>
              <w:left w:val="nil"/>
              <w:bottom w:val="nil"/>
              <w:right w:val="nil"/>
            </w:tcBorders>
          </w:tcPr>
          <w:p w14:paraId="611B28C1" w14:textId="77777777" w:rsidR="00F56008" w:rsidRDefault="00835842">
            <w:pPr>
              <w:spacing w:after="0" w:line="259" w:lineRule="auto"/>
              <w:ind w:left="0" w:firstLine="0"/>
              <w:jc w:val="left"/>
            </w:pPr>
            <w:r>
              <w:t>TMB1</w:t>
            </w:r>
          </w:p>
        </w:tc>
        <w:tc>
          <w:tcPr>
            <w:tcW w:w="787" w:type="dxa"/>
            <w:tcBorders>
              <w:top w:val="nil"/>
              <w:left w:val="nil"/>
              <w:bottom w:val="nil"/>
              <w:right w:val="nil"/>
            </w:tcBorders>
          </w:tcPr>
          <w:p w14:paraId="69F76F4B" w14:textId="77777777" w:rsidR="00F56008" w:rsidRDefault="00835842">
            <w:pPr>
              <w:spacing w:after="0" w:line="259" w:lineRule="auto"/>
              <w:ind w:left="0" w:firstLine="0"/>
              <w:jc w:val="left"/>
            </w:pPr>
            <w:r>
              <w:t>183.95</w:t>
            </w:r>
          </w:p>
        </w:tc>
        <w:tc>
          <w:tcPr>
            <w:tcW w:w="1783" w:type="dxa"/>
            <w:tcBorders>
              <w:top w:val="nil"/>
              <w:left w:val="nil"/>
              <w:bottom w:val="nil"/>
              <w:right w:val="nil"/>
            </w:tcBorders>
          </w:tcPr>
          <w:p w14:paraId="547581C3" w14:textId="77777777" w:rsidR="00F56008" w:rsidRDefault="00835842">
            <w:pPr>
              <w:spacing w:after="0" w:line="259" w:lineRule="auto"/>
              <w:ind w:left="0" w:firstLine="0"/>
              <w:jc w:val="left"/>
            </w:pPr>
            <w:r>
              <w:t>375.901830120778</w:t>
            </w:r>
          </w:p>
        </w:tc>
        <w:tc>
          <w:tcPr>
            <w:tcW w:w="1664" w:type="dxa"/>
            <w:tcBorders>
              <w:top w:val="nil"/>
              <w:left w:val="nil"/>
              <w:bottom w:val="nil"/>
              <w:right w:val="nil"/>
            </w:tcBorders>
          </w:tcPr>
          <w:p w14:paraId="3AFFF6CC" w14:textId="77777777" w:rsidR="00F56008" w:rsidRDefault="00835842">
            <w:pPr>
              <w:spacing w:after="0" w:line="259" w:lineRule="auto"/>
              <w:ind w:left="0" w:firstLine="0"/>
              <w:jc w:val="left"/>
            </w:pPr>
            <w:r>
              <w:t>389.824385814146</w:t>
            </w:r>
          </w:p>
        </w:tc>
      </w:tr>
      <w:tr w:rsidR="00F56008" w14:paraId="3BB6B460" w14:textId="77777777">
        <w:trPr>
          <w:trHeight w:val="239"/>
        </w:trPr>
        <w:tc>
          <w:tcPr>
            <w:tcW w:w="514" w:type="dxa"/>
            <w:tcBorders>
              <w:top w:val="nil"/>
              <w:left w:val="nil"/>
              <w:bottom w:val="nil"/>
              <w:right w:val="nil"/>
            </w:tcBorders>
          </w:tcPr>
          <w:p w14:paraId="41AE7E1B" w14:textId="77777777" w:rsidR="00F56008" w:rsidRDefault="00835842">
            <w:pPr>
              <w:spacing w:after="0" w:line="259" w:lineRule="auto"/>
              <w:ind w:left="120" w:firstLine="0"/>
              <w:jc w:val="left"/>
            </w:pPr>
            <w:r>
              <w:t>2</w:t>
            </w:r>
          </w:p>
        </w:tc>
        <w:tc>
          <w:tcPr>
            <w:tcW w:w="1036" w:type="dxa"/>
            <w:tcBorders>
              <w:top w:val="nil"/>
              <w:left w:val="nil"/>
              <w:bottom w:val="nil"/>
              <w:right w:val="nil"/>
            </w:tcBorders>
          </w:tcPr>
          <w:p w14:paraId="5E289D43" w14:textId="77777777" w:rsidR="00F56008" w:rsidRDefault="00835842">
            <w:pPr>
              <w:spacing w:after="0" w:line="259" w:lineRule="auto"/>
              <w:ind w:left="0" w:firstLine="0"/>
              <w:jc w:val="left"/>
            </w:pPr>
            <w:r>
              <w:t>TMB2</w:t>
            </w:r>
          </w:p>
        </w:tc>
        <w:tc>
          <w:tcPr>
            <w:tcW w:w="787" w:type="dxa"/>
            <w:tcBorders>
              <w:top w:val="nil"/>
              <w:left w:val="nil"/>
              <w:bottom w:val="nil"/>
              <w:right w:val="nil"/>
            </w:tcBorders>
          </w:tcPr>
          <w:p w14:paraId="5725E9CE" w14:textId="77777777" w:rsidR="00F56008" w:rsidRDefault="00835842">
            <w:pPr>
              <w:spacing w:after="0" w:line="259" w:lineRule="auto"/>
              <w:ind w:left="0" w:firstLine="0"/>
              <w:jc w:val="left"/>
            </w:pPr>
            <w:r>
              <w:t>183.95</w:t>
            </w:r>
          </w:p>
        </w:tc>
        <w:tc>
          <w:tcPr>
            <w:tcW w:w="1783" w:type="dxa"/>
            <w:tcBorders>
              <w:top w:val="nil"/>
              <w:left w:val="nil"/>
              <w:bottom w:val="nil"/>
              <w:right w:val="nil"/>
            </w:tcBorders>
          </w:tcPr>
          <w:p w14:paraId="64877533" w14:textId="77777777" w:rsidR="00F56008" w:rsidRDefault="00835842">
            <w:pPr>
              <w:spacing w:after="0" w:line="259" w:lineRule="auto"/>
              <w:ind w:left="0" w:firstLine="0"/>
              <w:jc w:val="left"/>
            </w:pPr>
            <w:r>
              <w:t>375.901830120778</w:t>
            </w:r>
          </w:p>
        </w:tc>
        <w:tc>
          <w:tcPr>
            <w:tcW w:w="1664" w:type="dxa"/>
            <w:tcBorders>
              <w:top w:val="nil"/>
              <w:left w:val="nil"/>
              <w:bottom w:val="nil"/>
              <w:right w:val="nil"/>
            </w:tcBorders>
          </w:tcPr>
          <w:p w14:paraId="3BA81EE9" w14:textId="77777777" w:rsidR="00F56008" w:rsidRDefault="00835842">
            <w:pPr>
              <w:spacing w:after="0" w:line="259" w:lineRule="auto"/>
              <w:ind w:left="0" w:firstLine="0"/>
              <w:jc w:val="left"/>
            </w:pPr>
            <w:r>
              <w:t>389.824385814146</w:t>
            </w:r>
          </w:p>
        </w:tc>
      </w:tr>
      <w:tr w:rsidR="00F56008" w14:paraId="4799D305" w14:textId="77777777">
        <w:trPr>
          <w:trHeight w:val="239"/>
        </w:trPr>
        <w:tc>
          <w:tcPr>
            <w:tcW w:w="514" w:type="dxa"/>
            <w:tcBorders>
              <w:top w:val="nil"/>
              <w:left w:val="nil"/>
              <w:bottom w:val="nil"/>
              <w:right w:val="nil"/>
            </w:tcBorders>
          </w:tcPr>
          <w:p w14:paraId="6B3297A5" w14:textId="77777777" w:rsidR="00F56008" w:rsidRDefault="00835842">
            <w:pPr>
              <w:spacing w:after="0" w:line="259" w:lineRule="auto"/>
              <w:ind w:left="120" w:firstLine="0"/>
              <w:jc w:val="left"/>
            </w:pPr>
            <w:r>
              <w:t>2</w:t>
            </w:r>
          </w:p>
        </w:tc>
        <w:tc>
          <w:tcPr>
            <w:tcW w:w="1036" w:type="dxa"/>
            <w:tcBorders>
              <w:top w:val="nil"/>
              <w:left w:val="nil"/>
              <w:bottom w:val="nil"/>
              <w:right w:val="nil"/>
            </w:tcBorders>
          </w:tcPr>
          <w:p w14:paraId="0EF08DCE" w14:textId="77777777" w:rsidR="00F56008" w:rsidRDefault="00835842">
            <w:pPr>
              <w:spacing w:after="0" w:line="259" w:lineRule="auto"/>
              <w:ind w:left="0" w:firstLine="0"/>
              <w:jc w:val="left"/>
            </w:pPr>
            <w:r>
              <w:t>TMB3</w:t>
            </w:r>
          </w:p>
        </w:tc>
        <w:tc>
          <w:tcPr>
            <w:tcW w:w="787" w:type="dxa"/>
            <w:tcBorders>
              <w:top w:val="nil"/>
              <w:left w:val="nil"/>
              <w:bottom w:val="nil"/>
              <w:right w:val="nil"/>
            </w:tcBorders>
          </w:tcPr>
          <w:p w14:paraId="3D7CCADD" w14:textId="77777777" w:rsidR="00F56008" w:rsidRDefault="00835842">
            <w:pPr>
              <w:spacing w:after="0" w:line="259" w:lineRule="auto"/>
              <w:ind w:left="0" w:firstLine="0"/>
              <w:jc w:val="left"/>
            </w:pPr>
            <w:r>
              <w:t>177.52</w:t>
            </w:r>
          </w:p>
        </w:tc>
        <w:tc>
          <w:tcPr>
            <w:tcW w:w="1783" w:type="dxa"/>
            <w:tcBorders>
              <w:top w:val="nil"/>
              <w:left w:val="nil"/>
              <w:bottom w:val="nil"/>
              <w:right w:val="nil"/>
            </w:tcBorders>
          </w:tcPr>
          <w:p w14:paraId="777F4E82" w14:textId="77777777" w:rsidR="00F56008" w:rsidRDefault="00835842">
            <w:pPr>
              <w:spacing w:after="0" w:line="259" w:lineRule="auto"/>
              <w:ind w:left="0" w:firstLine="0"/>
              <w:jc w:val="left"/>
            </w:pPr>
            <w:r>
              <w:t>363.037673881114</w:t>
            </w:r>
          </w:p>
        </w:tc>
        <w:tc>
          <w:tcPr>
            <w:tcW w:w="1664" w:type="dxa"/>
            <w:tcBorders>
              <w:top w:val="nil"/>
              <w:left w:val="nil"/>
              <w:bottom w:val="nil"/>
              <w:right w:val="nil"/>
            </w:tcBorders>
          </w:tcPr>
          <w:p w14:paraId="69F3C357" w14:textId="77777777" w:rsidR="00F56008" w:rsidRDefault="00835842">
            <w:pPr>
              <w:spacing w:after="0" w:line="259" w:lineRule="auto"/>
              <w:ind w:left="0" w:firstLine="0"/>
              <w:jc w:val="left"/>
            </w:pPr>
            <w:r>
              <w:t>376.960229574481</w:t>
            </w:r>
          </w:p>
        </w:tc>
      </w:tr>
      <w:tr w:rsidR="00F56008" w14:paraId="7C6F603D" w14:textId="77777777">
        <w:trPr>
          <w:trHeight w:val="241"/>
        </w:trPr>
        <w:tc>
          <w:tcPr>
            <w:tcW w:w="514" w:type="dxa"/>
            <w:tcBorders>
              <w:top w:val="nil"/>
              <w:left w:val="nil"/>
              <w:bottom w:val="single" w:sz="3" w:space="0" w:color="000000"/>
              <w:right w:val="nil"/>
            </w:tcBorders>
          </w:tcPr>
          <w:p w14:paraId="73414EAA" w14:textId="77777777" w:rsidR="00F56008" w:rsidRDefault="00835842">
            <w:pPr>
              <w:spacing w:after="0" w:line="259" w:lineRule="auto"/>
              <w:ind w:left="120" w:firstLine="0"/>
              <w:jc w:val="left"/>
            </w:pPr>
            <w:r>
              <w:t>2</w:t>
            </w:r>
          </w:p>
        </w:tc>
        <w:tc>
          <w:tcPr>
            <w:tcW w:w="1036" w:type="dxa"/>
            <w:tcBorders>
              <w:top w:val="nil"/>
              <w:left w:val="nil"/>
              <w:bottom w:val="single" w:sz="3" w:space="0" w:color="000000"/>
              <w:right w:val="nil"/>
            </w:tcBorders>
          </w:tcPr>
          <w:p w14:paraId="2B73C685" w14:textId="77777777" w:rsidR="00F56008" w:rsidRDefault="00835842">
            <w:pPr>
              <w:spacing w:after="0" w:line="259" w:lineRule="auto"/>
              <w:ind w:left="0" w:firstLine="0"/>
              <w:jc w:val="left"/>
            </w:pPr>
            <w:r>
              <w:t>TMB4</w:t>
            </w:r>
          </w:p>
        </w:tc>
        <w:tc>
          <w:tcPr>
            <w:tcW w:w="787" w:type="dxa"/>
            <w:tcBorders>
              <w:top w:val="nil"/>
              <w:left w:val="nil"/>
              <w:bottom w:val="single" w:sz="3" w:space="0" w:color="000000"/>
              <w:right w:val="nil"/>
            </w:tcBorders>
          </w:tcPr>
          <w:p w14:paraId="1393B269" w14:textId="77777777" w:rsidR="00F56008" w:rsidRDefault="00835842">
            <w:pPr>
              <w:spacing w:after="0" w:line="259" w:lineRule="auto"/>
              <w:ind w:left="0" w:firstLine="0"/>
              <w:jc w:val="left"/>
            </w:pPr>
            <w:r>
              <w:t>177.52</w:t>
            </w:r>
          </w:p>
        </w:tc>
        <w:tc>
          <w:tcPr>
            <w:tcW w:w="1783" w:type="dxa"/>
            <w:tcBorders>
              <w:top w:val="nil"/>
              <w:left w:val="nil"/>
              <w:bottom w:val="single" w:sz="3" w:space="0" w:color="000000"/>
              <w:right w:val="nil"/>
            </w:tcBorders>
          </w:tcPr>
          <w:p w14:paraId="243034AC" w14:textId="77777777" w:rsidR="00F56008" w:rsidRDefault="00835842">
            <w:pPr>
              <w:spacing w:after="0" w:line="259" w:lineRule="auto"/>
              <w:ind w:left="0" w:firstLine="0"/>
              <w:jc w:val="left"/>
            </w:pPr>
            <w:r>
              <w:t>363.037673881114</w:t>
            </w:r>
          </w:p>
        </w:tc>
        <w:tc>
          <w:tcPr>
            <w:tcW w:w="1664" w:type="dxa"/>
            <w:tcBorders>
              <w:top w:val="nil"/>
              <w:left w:val="nil"/>
              <w:bottom w:val="single" w:sz="3" w:space="0" w:color="000000"/>
              <w:right w:val="nil"/>
            </w:tcBorders>
          </w:tcPr>
          <w:p w14:paraId="68616BBF" w14:textId="77777777" w:rsidR="00F56008" w:rsidRDefault="00835842">
            <w:pPr>
              <w:spacing w:after="0" w:line="259" w:lineRule="auto"/>
              <w:ind w:left="0" w:firstLine="0"/>
              <w:jc w:val="left"/>
            </w:pPr>
            <w:r>
              <w:t>376.960229574481</w:t>
            </w:r>
          </w:p>
        </w:tc>
      </w:tr>
    </w:tbl>
    <w:p w14:paraId="57CC0CE7" w14:textId="77777777" w:rsidR="00F56008" w:rsidRDefault="00835842">
      <w:pPr>
        <w:tabs>
          <w:tab w:val="center" w:pos="3007"/>
          <w:tab w:val="center" w:pos="4725"/>
        </w:tabs>
        <w:spacing w:after="336" w:line="265" w:lineRule="auto"/>
        <w:ind w:left="0" w:firstLine="0"/>
        <w:jc w:val="left"/>
      </w:pPr>
      <w:r>
        <w:rPr>
          <w:sz w:val="22"/>
        </w:rPr>
        <w:tab/>
      </w:r>
      <w:proofErr w:type="spellStart"/>
      <w:r>
        <w:t>Table</w:t>
      </w:r>
      <w:proofErr w:type="spellEnd"/>
      <w:r>
        <w:t xml:space="preserve"> 8</w:t>
      </w:r>
      <w:r>
        <w:tab/>
        <w:t>Negative log-</w:t>
      </w:r>
      <w:proofErr w:type="spellStart"/>
      <w:r>
        <w:t>likelihood</w:t>
      </w:r>
      <w:proofErr w:type="spellEnd"/>
      <w:r>
        <w:t xml:space="preserve"> </w:t>
      </w:r>
      <w:proofErr w:type="spellStart"/>
      <w:r>
        <w:t>values</w:t>
      </w:r>
      <w:proofErr w:type="spellEnd"/>
    </w:p>
    <w:p w14:paraId="4A17E6CA" w14:textId="77777777" w:rsidR="00F56008" w:rsidRPr="00DB5C50" w:rsidRDefault="00835842">
      <w:pPr>
        <w:ind w:left="508" w:right="1345"/>
        <w:rPr>
          <w:lang w:val="en-US"/>
        </w:rPr>
      </w:pPr>
      <w:r w:rsidRPr="00DB5C50">
        <w:rPr>
          <w:lang w:val="en-US"/>
        </w:rPr>
        <w:t xml:space="preserve">Moreover, the computation time of the likelihood is better with TMB although </w:t>
      </w:r>
      <w:proofErr w:type="gramStart"/>
      <w:r w:rsidRPr="00DB5C50">
        <w:rPr>
          <w:lang w:val="en-US"/>
        </w:rPr>
        <w:t>all of</w:t>
      </w:r>
      <w:proofErr w:type="gramEnd"/>
      <w:r w:rsidRPr="00DB5C50">
        <w:rPr>
          <w:lang w:val="en-US"/>
        </w:rPr>
        <w:t xml:space="preserve"> the times are relatively low, as we can see in the following tables.</w:t>
      </w:r>
    </w:p>
    <w:tbl>
      <w:tblPr>
        <w:tblStyle w:val="TableGrid"/>
        <w:tblW w:w="3941" w:type="dxa"/>
        <w:tblInd w:w="2351" w:type="dxa"/>
        <w:tblCellMar>
          <w:top w:w="30" w:type="dxa"/>
          <w:right w:w="120" w:type="dxa"/>
        </w:tblCellMar>
        <w:tblLook w:val="04A0" w:firstRow="1" w:lastRow="0" w:firstColumn="1" w:lastColumn="0" w:noHBand="0" w:noVBand="1"/>
      </w:tblPr>
      <w:tblGrid>
        <w:gridCol w:w="510"/>
        <w:gridCol w:w="884"/>
        <w:gridCol w:w="884"/>
        <w:gridCol w:w="884"/>
        <w:gridCol w:w="779"/>
      </w:tblGrid>
      <w:tr w:rsidR="00F56008" w14:paraId="7E94FD6B" w14:textId="77777777">
        <w:trPr>
          <w:trHeight w:val="247"/>
        </w:trPr>
        <w:tc>
          <w:tcPr>
            <w:tcW w:w="514" w:type="dxa"/>
            <w:tcBorders>
              <w:top w:val="single" w:sz="3" w:space="0" w:color="000000"/>
              <w:left w:val="nil"/>
              <w:bottom w:val="single" w:sz="3" w:space="0" w:color="000000"/>
              <w:right w:val="nil"/>
            </w:tcBorders>
          </w:tcPr>
          <w:p w14:paraId="11FDAA4E" w14:textId="77777777" w:rsidR="00F56008" w:rsidRDefault="00835842">
            <w:pPr>
              <w:spacing w:after="0" w:line="259" w:lineRule="auto"/>
              <w:ind w:left="120" w:firstLine="0"/>
              <w:jc w:val="left"/>
            </w:pPr>
            <w:r>
              <w:t>m</w:t>
            </w:r>
          </w:p>
        </w:tc>
        <w:tc>
          <w:tcPr>
            <w:tcW w:w="887" w:type="dxa"/>
            <w:tcBorders>
              <w:top w:val="single" w:sz="3" w:space="0" w:color="000000"/>
              <w:left w:val="nil"/>
              <w:bottom w:val="single" w:sz="3" w:space="0" w:color="000000"/>
              <w:right w:val="nil"/>
            </w:tcBorders>
          </w:tcPr>
          <w:p w14:paraId="4B7B1A6C" w14:textId="77777777" w:rsidR="00F56008" w:rsidRDefault="00835842">
            <w:pPr>
              <w:spacing w:after="0" w:line="259" w:lineRule="auto"/>
              <w:ind w:left="116" w:firstLine="0"/>
              <w:jc w:val="left"/>
            </w:pPr>
            <w:r>
              <w:t>TMB1</w:t>
            </w:r>
          </w:p>
        </w:tc>
        <w:tc>
          <w:tcPr>
            <w:tcW w:w="887" w:type="dxa"/>
            <w:tcBorders>
              <w:top w:val="single" w:sz="3" w:space="0" w:color="000000"/>
              <w:left w:val="nil"/>
              <w:bottom w:val="single" w:sz="3" w:space="0" w:color="000000"/>
              <w:right w:val="nil"/>
            </w:tcBorders>
          </w:tcPr>
          <w:p w14:paraId="4CB181E4" w14:textId="77777777" w:rsidR="00F56008" w:rsidRDefault="00835842">
            <w:pPr>
              <w:spacing w:after="0" w:line="259" w:lineRule="auto"/>
              <w:ind w:left="116" w:firstLine="0"/>
              <w:jc w:val="left"/>
            </w:pPr>
            <w:r>
              <w:t>TMB2</w:t>
            </w:r>
          </w:p>
        </w:tc>
        <w:tc>
          <w:tcPr>
            <w:tcW w:w="887" w:type="dxa"/>
            <w:tcBorders>
              <w:top w:val="single" w:sz="3" w:space="0" w:color="000000"/>
              <w:left w:val="nil"/>
              <w:bottom w:val="single" w:sz="3" w:space="0" w:color="000000"/>
              <w:right w:val="nil"/>
            </w:tcBorders>
          </w:tcPr>
          <w:p w14:paraId="50D0EDCE" w14:textId="77777777" w:rsidR="00F56008" w:rsidRDefault="00835842">
            <w:pPr>
              <w:spacing w:after="0" w:line="259" w:lineRule="auto"/>
              <w:ind w:left="116" w:firstLine="0"/>
              <w:jc w:val="left"/>
            </w:pPr>
            <w:r>
              <w:t>TMB3</w:t>
            </w:r>
          </w:p>
        </w:tc>
        <w:tc>
          <w:tcPr>
            <w:tcW w:w="767" w:type="dxa"/>
            <w:tcBorders>
              <w:top w:val="single" w:sz="3" w:space="0" w:color="000000"/>
              <w:left w:val="nil"/>
              <w:bottom w:val="single" w:sz="3" w:space="0" w:color="000000"/>
              <w:right w:val="nil"/>
            </w:tcBorders>
          </w:tcPr>
          <w:p w14:paraId="7A3FD9D7" w14:textId="77777777" w:rsidR="00F56008" w:rsidRDefault="00835842">
            <w:pPr>
              <w:spacing w:after="0" w:line="259" w:lineRule="auto"/>
              <w:ind w:left="116" w:firstLine="0"/>
            </w:pPr>
            <w:r>
              <w:t>TMB4</w:t>
            </w:r>
          </w:p>
        </w:tc>
      </w:tr>
      <w:tr w:rsidR="00F56008" w14:paraId="63147E7D" w14:textId="77777777">
        <w:trPr>
          <w:trHeight w:val="245"/>
        </w:trPr>
        <w:tc>
          <w:tcPr>
            <w:tcW w:w="514" w:type="dxa"/>
            <w:tcBorders>
              <w:top w:val="single" w:sz="3" w:space="0" w:color="000000"/>
              <w:left w:val="nil"/>
              <w:bottom w:val="nil"/>
              <w:right w:val="nil"/>
            </w:tcBorders>
          </w:tcPr>
          <w:p w14:paraId="34CAFCDD" w14:textId="77777777" w:rsidR="00F56008" w:rsidRDefault="00835842">
            <w:pPr>
              <w:spacing w:after="0" w:line="259" w:lineRule="auto"/>
              <w:ind w:left="175" w:firstLine="0"/>
              <w:jc w:val="left"/>
            </w:pPr>
            <w:r>
              <w:t>1</w:t>
            </w:r>
          </w:p>
        </w:tc>
        <w:tc>
          <w:tcPr>
            <w:tcW w:w="887" w:type="dxa"/>
            <w:tcBorders>
              <w:top w:val="single" w:sz="3" w:space="0" w:color="000000"/>
              <w:left w:val="nil"/>
              <w:bottom w:val="nil"/>
              <w:right w:val="nil"/>
            </w:tcBorders>
          </w:tcPr>
          <w:p w14:paraId="6A538206" w14:textId="77777777" w:rsidR="00F56008" w:rsidRDefault="00835842">
            <w:pPr>
              <w:spacing w:after="0" w:line="259" w:lineRule="auto"/>
              <w:ind w:left="0" w:firstLine="0"/>
              <w:jc w:val="left"/>
            </w:pPr>
            <w:r>
              <w:t>2070.17</w:t>
            </w:r>
          </w:p>
        </w:tc>
        <w:tc>
          <w:tcPr>
            <w:tcW w:w="887" w:type="dxa"/>
            <w:tcBorders>
              <w:top w:val="single" w:sz="3" w:space="0" w:color="000000"/>
              <w:left w:val="nil"/>
              <w:bottom w:val="nil"/>
              <w:right w:val="nil"/>
            </w:tcBorders>
          </w:tcPr>
          <w:p w14:paraId="20B014EC" w14:textId="77777777" w:rsidR="00F56008" w:rsidRDefault="00835842">
            <w:pPr>
              <w:spacing w:after="0" w:line="259" w:lineRule="auto"/>
              <w:ind w:left="0" w:firstLine="0"/>
              <w:jc w:val="left"/>
            </w:pPr>
            <w:r>
              <w:t>2056.98</w:t>
            </w:r>
          </w:p>
        </w:tc>
        <w:tc>
          <w:tcPr>
            <w:tcW w:w="887" w:type="dxa"/>
            <w:tcBorders>
              <w:top w:val="single" w:sz="3" w:space="0" w:color="000000"/>
              <w:left w:val="nil"/>
              <w:bottom w:val="nil"/>
              <w:right w:val="nil"/>
            </w:tcBorders>
          </w:tcPr>
          <w:p w14:paraId="1E1F5510" w14:textId="77777777" w:rsidR="00F56008" w:rsidRDefault="00835842">
            <w:pPr>
              <w:spacing w:after="0" w:line="259" w:lineRule="auto"/>
              <w:ind w:left="0" w:firstLine="0"/>
              <w:jc w:val="left"/>
            </w:pPr>
            <w:r>
              <w:t>2086.33</w:t>
            </w:r>
          </w:p>
        </w:tc>
        <w:tc>
          <w:tcPr>
            <w:tcW w:w="767" w:type="dxa"/>
            <w:tcBorders>
              <w:top w:val="single" w:sz="3" w:space="0" w:color="000000"/>
              <w:left w:val="nil"/>
              <w:bottom w:val="nil"/>
              <w:right w:val="nil"/>
            </w:tcBorders>
          </w:tcPr>
          <w:p w14:paraId="330F0A8C" w14:textId="77777777" w:rsidR="00F56008" w:rsidRDefault="00835842">
            <w:pPr>
              <w:spacing w:after="0" w:line="259" w:lineRule="auto"/>
              <w:ind w:left="0" w:firstLine="0"/>
              <w:jc w:val="left"/>
            </w:pPr>
            <w:r>
              <w:t>2015.90</w:t>
            </w:r>
          </w:p>
        </w:tc>
      </w:tr>
      <w:tr w:rsidR="00F56008" w14:paraId="48B11FCA" w14:textId="77777777">
        <w:trPr>
          <w:trHeight w:val="241"/>
        </w:trPr>
        <w:tc>
          <w:tcPr>
            <w:tcW w:w="514" w:type="dxa"/>
            <w:tcBorders>
              <w:top w:val="nil"/>
              <w:left w:val="nil"/>
              <w:bottom w:val="single" w:sz="3" w:space="0" w:color="000000"/>
              <w:right w:val="nil"/>
            </w:tcBorders>
          </w:tcPr>
          <w:p w14:paraId="24457540" w14:textId="77777777" w:rsidR="00F56008" w:rsidRDefault="00835842">
            <w:pPr>
              <w:spacing w:after="0" w:line="259" w:lineRule="auto"/>
              <w:ind w:left="175" w:firstLine="0"/>
              <w:jc w:val="left"/>
            </w:pPr>
            <w:r>
              <w:t>2</w:t>
            </w:r>
          </w:p>
        </w:tc>
        <w:tc>
          <w:tcPr>
            <w:tcW w:w="887" w:type="dxa"/>
            <w:tcBorders>
              <w:top w:val="nil"/>
              <w:left w:val="nil"/>
              <w:bottom w:val="single" w:sz="3" w:space="0" w:color="000000"/>
              <w:right w:val="nil"/>
            </w:tcBorders>
          </w:tcPr>
          <w:p w14:paraId="17AFEB0C" w14:textId="77777777" w:rsidR="00F56008" w:rsidRDefault="00835842">
            <w:pPr>
              <w:spacing w:after="0" w:line="259" w:lineRule="auto"/>
              <w:ind w:left="0" w:firstLine="0"/>
              <w:jc w:val="left"/>
            </w:pPr>
            <w:r>
              <w:t>1990.89</w:t>
            </w:r>
          </w:p>
        </w:tc>
        <w:tc>
          <w:tcPr>
            <w:tcW w:w="887" w:type="dxa"/>
            <w:tcBorders>
              <w:top w:val="nil"/>
              <w:left w:val="nil"/>
              <w:bottom w:val="single" w:sz="3" w:space="0" w:color="000000"/>
              <w:right w:val="nil"/>
            </w:tcBorders>
          </w:tcPr>
          <w:p w14:paraId="52D8FA2F" w14:textId="77777777" w:rsidR="00F56008" w:rsidRDefault="00835842">
            <w:pPr>
              <w:spacing w:after="0" w:line="259" w:lineRule="auto"/>
              <w:ind w:left="0" w:firstLine="0"/>
              <w:jc w:val="left"/>
            </w:pPr>
            <w:r>
              <w:t>1978.91</w:t>
            </w:r>
          </w:p>
        </w:tc>
        <w:tc>
          <w:tcPr>
            <w:tcW w:w="887" w:type="dxa"/>
            <w:tcBorders>
              <w:top w:val="nil"/>
              <w:left w:val="nil"/>
              <w:bottom w:val="single" w:sz="3" w:space="0" w:color="000000"/>
              <w:right w:val="nil"/>
            </w:tcBorders>
          </w:tcPr>
          <w:p w14:paraId="6902BA35" w14:textId="77777777" w:rsidR="00F56008" w:rsidRDefault="00835842">
            <w:pPr>
              <w:spacing w:after="0" w:line="259" w:lineRule="auto"/>
              <w:ind w:left="0" w:firstLine="0"/>
              <w:jc w:val="left"/>
            </w:pPr>
            <w:r>
              <w:t>2069.45</w:t>
            </w:r>
          </w:p>
        </w:tc>
        <w:tc>
          <w:tcPr>
            <w:tcW w:w="767" w:type="dxa"/>
            <w:tcBorders>
              <w:top w:val="nil"/>
              <w:left w:val="nil"/>
              <w:bottom w:val="single" w:sz="3" w:space="0" w:color="000000"/>
              <w:right w:val="nil"/>
            </w:tcBorders>
          </w:tcPr>
          <w:p w14:paraId="28AE7AFE" w14:textId="77777777" w:rsidR="00F56008" w:rsidRDefault="00835842">
            <w:pPr>
              <w:spacing w:after="0" w:line="259" w:lineRule="auto"/>
              <w:ind w:left="0" w:firstLine="0"/>
              <w:jc w:val="left"/>
            </w:pPr>
            <w:r>
              <w:t>2049.50</w:t>
            </w:r>
          </w:p>
        </w:tc>
      </w:tr>
    </w:tbl>
    <w:p w14:paraId="4E1D6717" w14:textId="77777777" w:rsidR="00F56008" w:rsidRPr="00DB5C50" w:rsidRDefault="00835842">
      <w:pPr>
        <w:tabs>
          <w:tab w:val="center" w:pos="1140"/>
          <w:tab w:val="center" w:pos="4725"/>
        </w:tabs>
        <w:spacing w:after="175" w:line="265" w:lineRule="auto"/>
        <w:ind w:left="0" w:firstLine="0"/>
        <w:jc w:val="left"/>
        <w:rPr>
          <w:lang w:val="en-US"/>
        </w:rPr>
      </w:pPr>
      <w:r w:rsidRPr="00DB5C50">
        <w:rPr>
          <w:sz w:val="22"/>
          <w:lang w:val="en-US"/>
        </w:rPr>
        <w:tab/>
      </w:r>
      <w:r w:rsidRPr="00DB5C50">
        <w:rPr>
          <w:lang w:val="en-US"/>
        </w:rPr>
        <w:t>Table 9</w:t>
      </w:r>
      <w:r w:rsidRPr="00DB5C50">
        <w:rPr>
          <w:lang w:val="en-US"/>
        </w:rPr>
        <w:tab/>
        <w:t>Speed percentage increase of TMB likelihood calculation on the lamb dataset</w:t>
      </w:r>
    </w:p>
    <w:tbl>
      <w:tblPr>
        <w:tblStyle w:val="TableGrid"/>
        <w:tblW w:w="3941" w:type="dxa"/>
        <w:tblInd w:w="2351" w:type="dxa"/>
        <w:tblCellMar>
          <w:top w:w="30" w:type="dxa"/>
          <w:right w:w="120" w:type="dxa"/>
        </w:tblCellMar>
        <w:tblLook w:val="04A0" w:firstRow="1" w:lastRow="0" w:firstColumn="1" w:lastColumn="0" w:noHBand="0" w:noVBand="1"/>
      </w:tblPr>
      <w:tblGrid>
        <w:gridCol w:w="510"/>
        <w:gridCol w:w="884"/>
        <w:gridCol w:w="884"/>
        <w:gridCol w:w="884"/>
        <w:gridCol w:w="779"/>
      </w:tblGrid>
      <w:tr w:rsidR="00F56008" w14:paraId="6061B9DA" w14:textId="77777777">
        <w:trPr>
          <w:trHeight w:val="247"/>
        </w:trPr>
        <w:tc>
          <w:tcPr>
            <w:tcW w:w="514" w:type="dxa"/>
            <w:tcBorders>
              <w:top w:val="single" w:sz="3" w:space="0" w:color="000000"/>
              <w:left w:val="nil"/>
              <w:bottom w:val="single" w:sz="3" w:space="0" w:color="000000"/>
              <w:right w:val="nil"/>
            </w:tcBorders>
          </w:tcPr>
          <w:p w14:paraId="5908CDF9" w14:textId="77777777" w:rsidR="00F56008" w:rsidRDefault="00835842">
            <w:pPr>
              <w:spacing w:after="0" w:line="259" w:lineRule="auto"/>
              <w:ind w:left="120" w:firstLine="0"/>
              <w:jc w:val="left"/>
            </w:pPr>
            <w:r>
              <w:t>m</w:t>
            </w:r>
          </w:p>
        </w:tc>
        <w:tc>
          <w:tcPr>
            <w:tcW w:w="887" w:type="dxa"/>
            <w:tcBorders>
              <w:top w:val="single" w:sz="3" w:space="0" w:color="000000"/>
              <w:left w:val="nil"/>
              <w:bottom w:val="single" w:sz="3" w:space="0" w:color="000000"/>
              <w:right w:val="nil"/>
            </w:tcBorders>
          </w:tcPr>
          <w:p w14:paraId="41D2A385" w14:textId="77777777" w:rsidR="00F56008" w:rsidRDefault="00835842">
            <w:pPr>
              <w:spacing w:after="0" w:line="259" w:lineRule="auto"/>
              <w:ind w:left="116" w:firstLine="0"/>
              <w:jc w:val="left"/>
            </w:pPr>
            <w:r>
              <w:t>TMB1</w:t>
            </w:r>
          </w:p>
        </w:tc>
        <w:tc>
          <w:tcPr>
            <w:tcW w:w="887" w:type="dxa"/>
            <w:tcBorders>
              <w:top w:val="single" w:sz="3" w:space="0" w:color="000000"/>
              <w:left w:val="nil"/>
              <w:bottom w:val="single" w:sz="3" w:space="0" w:color="000000"/>
              <w:right w:val="nil"/>
            </w:tcBorders>
          </w:tcPr>
          <w:p w14:paraId="48D80BE5" w14:textId="77777777" w:rsidR="00F56008" w:rsidRDefault="00835842">
            <w:pPr>
              <w:spacing w:after="0" w:line="259" w:lineRule="auto"/>
              <w:ind w:left="116" w:firstLine="0"/>
              <w:jc w:val="left"/>
            </w:pPr>
            <w:r>
              <w:t>TMB2</w:t>
            </w:r>
          </w:p>
        </w:tc>
        <w:tc>
          <w:tcPr>
            <w:tcW w:w="887" w:type="dxa"/>
            <w:tcBorders>
              <w:top w:val="single" w:sz="3" w:space="0" w:color="000000"/>
              <w:left w:val="nil"/>
              <w:bottom w:val="single" w:sz="3" w:space="0" w:color="000000"/>
              <w:right w:val="nil"/>
            </w:tcBorders>
          </w:tcPr>
          <w:p w14:paraId="234D1D38" w14:textId="77777777" w:rsidR="00F56008" w:rsidRDefault="00835842">
            <w:pPr>
              <w:spacing w:after="0" w:line="259" w:lineRule="auto"/>
              <w:ind w:left="116" w:firstLine="0"/>
              <w:jc w:val="left"/>
            </w:pPr>
            <w:r>
              <w:t>TMB3</w:t>
            </w:r>
          </w:p>
        </w:tc>
        <w:tc>
          <w:tcPr>
            <w:tcW w:w="767" w:type="dxa"/>
            <w:tcBorders>
              <w:top w:val="single" w:sz="3" w:space="0" w:color="000000"/>
              <w:left w:val="nil"/>
              <w:bottom w:val="single" w:sz="3" w:space="0" w:color="000000"/>
              <w:right w:val="nil"/>
            </w:tcBorders>
          </w:tcPr>
          <w:p w14:paraId="6066BCB1" w14:textId="77777777" w:rsidR="00F56008" w:rsidRDefault="00835842">
            <w:pPr>
              <w:spacing w:after="0" w:line="259" w:lineRule="auto"/>
              <w:ind w:left="116" w:firstLine="0"/>
            </w:pPr>
            <w:r>
              <w:t>TMB4</w:t>
            </w:r>
          </w:p>
        </w:tc>
      </w:tr>
      <w:tr w:rsidR="00F56008" w14:paraId="0BC933C6" w14:textId="77777777">
        <w:trPr>
          <w:trHeight w:val="245"/>
        </w:trPr>
        <w:tc>
          <w:tcPr>
            <w:tcW w:w="514" w:type="dxa"/>
            <w:tcBorders>
              <w:top w:val="single" w:sz="3" w:space="0" w:color="000000"/>
              <w:left w:val="nil"/>
              <w:bottom w:val="nil"/>
              <w:right w:val="nil"/>
            </w:tcBorders>
          </w:tcPr>
          <w:p w14:paraId="2023BB16" w14:textId="77777777" w:rsidR="00F56008" w:rsidRDefault="00835842">
            <w:pPr>
              <w:spacing w:after="0" w:line="259" w:lineRule="auto"/>
              <w:ind w:left="175" w:firstLine="0"/>
              <w:jc w:val="left"/>
            </w:pPr>
            <w:r>
              <w:t>1</w:t>
            </w:r>
          </w:p>
        </w:tc>
        <w:tc>
          <w:tcPr>
            <w:tcW w:w="887" w:type="dxa"/>
            <w:tcBorders>
              <w:top w:val="single" w:sz="3" w:space="0" w:color="000000"/>
              <w:left w:val="nil"/>
              <w:bottom w:val="nil"/>
              <w:right w:val="nil"/>
            </w:tcBorders>
          </w:tcPr>
          <w:p w14:paraId="15CCFB22" w14:textId="77777777" w:rsidR="00F56008" w:rsidRDefault="00835842">
            <w:pPr>
              <w:spacing w:after="0" w:line="259" w:lineRule="auto"/>
              <w:ind w:left="0" w:firstLine="0"/>
              <w:jc w:val="left"/>
            </w:pPr>
            <w:r>
              <w:t>3558.77</w:t>
            </w:r>
          </w:p>
        </w:tc>
        <w:tc>
          <w:tcPr>
            <w:tcW w:w="887" w:type="dxa"/>
            <w:tcBorders>
              <w:top w:val="single" w:sz="3" w:space="0" w:color="000000"/>
              <w:left w:val="nil"/>
              <w:bottom w:val="nil"/>
              <w:right w:val="nil"/>
            </w:tcBorders>
          </w:tcPr>
          <w:p w14:paraId="73CB0D68" w14:textId="77777777" w:rsidR="00F56008" w:rsidRDefault="00835842">
            <w:pPr>
              <w:spacing w:after="0" w:line="259" w:lineRule="auto"/>
              <w:ind w:left="0" w:firstLine="0"/>
              <w:jc w:val="left"/>
            </w:pPr>
            <w:r>
              <w:t>3588.53</w:t>
            </w:r>
          </w:p>
        </w:tc>
        <w:tc>
          <w:tcPr>
            <w:tcW w:w="887" w:type="dxa"/>
            <w:tcBorders>
              <w:top w:val="single" w:sz="3" w:space="0" w:color="000000"/>
              <w:left w:val="nil"/>
              <w:bottom w:val="nil"/>
              <w:right w:val="nil"/>
            </w:tcBorders>
          </w:tcPr>
          <w:p w14:paraId="4FCE489D" w14:textId="77777777" w:rsidR="00F56008" w:rsidRDefault="00835842">
            <w:pPr>
              <w:spacing w:after="0" w:line="259" w:lineRule="auto"/>
              <w:ind w:left="0" w:firstLine="0"/>
              <w:jc w:val="left"/>
            </w:pPr>
            <w:r>
              <w:t>3559.43</w:t>
            </w:r>
          </w:p>
        </w:tc>
        <w:tc>
          <w:tcPr>
            <w:tcW w:w="767" w:type="dxa"/>
            <w:tcBorders>
              <w:top w:val="single" w:sz="3" w:space="0" w:color="000000"/>
              <w:left w:val="nil"/>
              <w:bottom w:val="nil"/>
              <w:right w:val="nil"/>
            </w:tcBorders>
          </w:tcPr>
          <w:p w14:paraId="37C4965D" w14:textId="77777777" w:rsidR="00F56008" w:rsidRDefault="00835842">
            <w:pPr>
              <w:spacing w:after="0" w:line="259" w:lineRule="auto"/>
              <w:ind w:left="0" w:firstLine="0"/>
              <w:jc w:val="left"/>
            </w:pPr>
            <w:r>
              <w:t>3532.63</w:t>
            </w:r>
          </w:p>
        </w:tc>
      </w:tr>
      <w:tr w:rsidR="00F56008" w14:paraId="2A57DDAF" w14:textId="77777777">
        <w:trPr>
          <w:trHeight w:val="239"/>
        </w:trPr>
        <w:tc>
          <w:tcPr>
            <w:tcW w:w="514" w:type="dxa"/>
            <w:tcBorders>
              <w:top w:val="nil"/>
              <w:left w:val="nil"/>
              <w:bottom w:val="nil"/>
              <w:right w:val="nil"/>
            </w:tcBorders>
          </w:tcPr>
          <w:p w14:paraId="40D3D912" w14:textId="77777777" w:rsidR="00F56008" w:rsidRDefault="00835842">
            <w:pPr>
              <w:spacing w:after="0" w:line="259" w:lineRule="auto"/>
              <w:ind w:left="175" w:firstLine="0"/>
              <w:jc w:val="left"/>
            </w:pPr>
            <w:r>
              <w:t>2</w:t>
            </w:r>
          </w:p>
        </w:tc>
        <w:tc>
          <w:tcPr>
            <w:tcW w:w="887" w:type="dxa"/>
            <w:tcBorders>
              <w:top w:val="nil"/>
              <w:left w:val="nil"/>
              <w:bottom w:val="nil"/>
              <w:right w:val="nil"/>
            </w:tcBorders>
          </w:tcPr>
          <w:p w14:paraId="1A3B4C7A" w14:textId="77777777" w:rsidR="00F56008" w:rsidRDefault="00835842">
            <w:pPr>
              <w:spacing w:after="0" w:line="259" w:lineRule="auto"/>
              <w:ind w:left="0" w:firstLine="0"/>
              <w:jc w:val="left"/>
            </w:pPr>
            <w:r>
              <w:t>1779.85</w:t>
            </w:r>
          </w:p>
        </w:tc>
        <w:tc>
          <w:tcPr>
            <w:tcW w:w="887" w:type="dxa"/>
            <w:tcBorders>
              <w:top w:val="nil"/>
              <w:left w:val="nil"/>
              <w:bottom w:val="nil"/>
              <w:right w:val="nil"/>
            </w:tcBorders>
          </w:tcPr>
          <w:p w14:paraId="6FF19BFD" w14:textId="77777777" w:rsidR="00F56008" w:rsidRDefault="00835842">
            <w:pPr>
              <w:spacing w:after="0" w:line="259" w:lineRule="auto"/>
              <w:ind w:left="0" w:firstLine="0"/>
              <w:jc w:val="left"/>
            </w:pPr>
            <w:r>
              <w:t>1783.50</w:t>
            </w:r>
          </w:p>
        </w:tc>
        <w:tc>
          <w:tcPr>
            <w:tcW w:w="887" w:type="dxa"/>
            <w:tcBorders>
              <w:top w:val="nil"/>
              <w:left w:val="nil"/>
              <w:bottom w:val="nil"/>
              <w:right w:val="nil"/>
            </w:tcBorders>
          </w:tcPr>
          <w:p w14:paraId="22FA378B" w14:textId="77777777" w:rsidR="00F56008" w:rsidRDefault="00835842">
            <w:pPr>
              <w:spacing w:after="0" w:line="259" w:lineRule="auto"/>
              <w:ind w:left="0" w:firstLine="0"/>
              <w:jc w:val="left"/>
            </w:pPr>
            <w:r>
              <w:t>1784.17</w:t>
            </w:r>
          </w:p>
        </w:tc>
        <w:tc>
          <w:tcPr>
            <w:tcW w:w="767" w:type="dxa"/>
            <w:tcBorders>
              <w:top w:val="nil"/>
              <w:left w:val="nil"/>
              <w:bottom w:val="nil"/>
              <w:right w:val="nil"/>
            </w:tcBorders>
          </w:tcPr>
          <w:p w14:paraId="74318212" w14:textId="77777777" w:rsidR="00F56008" w:rsidRDefault="00835842">
            <w:pPr>
              <w:spacing w:after="0" w:line="259" w:lineRule="auto"/>
              <w:ind w:left="0" w:firstLine="0"/>
              <w:jc w:val="left"/>
            </w:pPr>
            <w:r>
              <w:t>1790.04</w:t>
            </w:r>
          </w:p>
        </w:tc>
      </w:tr>
      <w:tr w:rsidR="00F56008" w14:paraId="12FB2D92" w14:textId="77777777">
        <w:trPr>
          <w:trHeight w:val="241"/>
        </w:trPr>
        <w:tc>
          <w:tcPr>
            <w:tcW w:w="514" w:type="dxa"/>
            <w:tcBorders>
              <w:top w:val="nil"/>
              <w:left w:val="nil"/>
              <w:bottom w:val="single" w:sz="3" w:space="0" w:color="000000"/>
              <w:right w:val="nil"/>
            </w:tcBorders>
          </w:tcPr>
          <w:p w14:paraId="07E040D8" w14:textId="77777777" w:rsidR="00F56008" w:rsidRDefault="00835842">
            <w:pPr>
              <w:spacing w:after="0" w:line="259" w:lineRule="auto"/>
              <w:ind w:left="175" w:firstLine="0"/>
              <w:jc w:val="left"/>
            </w:pPr>
            <w:r>
              <w:t>3</w:t>
            </w:r>
          </w:p>
        </w:tc>
        <w:tc>
          <w:tcPr>
            <w:tcW w:w="887" w:type="dxa"/>
            <w:tcBorders>
              <w:top w:val="nil"/>
              <w:left w:val="nil"/>
              <w:bottom w:val="single" w:sz="3" w:space="0" w:color="000000"/>
              <w:right w:val="nil"/>
            </w:tcBorders>
          </w:tcPr>
          <w:p w14:paraId="41244FC6" w14:textId="77777777" w:rsidR="00F56008" w:rsidRDefault="00835842">
            <w:pPr>
              <w:spacing w:after="0" w:line="259" w:lineRule="auto"/>
              <w:ind w:left="0" w:firstLine="0"/>
              <w:jc w:val="left"/>
            </w:pPr>
            <w:r>
              <w:t>1108.62</w:t>
            </w:r>
          </w:p>
        </w:tc>
        <w:tc>
          <w:tcPr>
            <w:tcW w:w="887" w:type="dxa"/>
            <w:tcBorders>
              <w:top w:val="nil"/>
              <w:left w:val="nil"/>
              <w:bottom w:val="single" w:sz="3" w:space="0" w:color="000000"/>
              <w:right w:val="nil"/>
            </w:tcBorders>
          </w:tcPr>
          <w:p w14:paraId="29152657" w14:textId="77777777" w:rsidR="00F56008" w:rsidRDefault="00835842">
            <w:pPr>
              <w:spacing w:after="0" w:line="259" w:lineRule="auto"/>
              <w:ind w:left="0" w:firstLine="0"/>
              <w:jc w:val="left"/>
            </w:pPr>
            <w:r>
              <w:t>1117.58</w:t>
            </w:r>
          </w:p>
        </w:tc>
        <w:tc>
          <w:tcPr>
            <w:tcW w:w="887" w:type="dxa"/>
            <w:tcBorders>
              <w:top w:val="nil"/>
              <w:left w:val="nil"/>
              <w:bottom w:val="single" w:sz="3" w:space="0" w:color="000000"/>
              <w:right w:val="nil"/>
            </w:tcBorders>
          </w:tcPr>
          <w:p w14:paraId="2B6C8F0E" w14:textId="77777777" w:rsidR="00F56008" w:rsidRDefault="00835842">
            <w:pPr>
              <w:spacing w:after="0" w:line="259" w:lineRule="auto"/>
              <w:ind w:left="0" w:firstLine="0"/>
              <w:jc w:val="left"/>
            </w:pPr>
            <w:r>
              <w:t>1100.66</w:t>
            </w:r>
          </w:p>
        </w:tc>
        <w:tc>
          <w:tcPr>
            <w:tcW w:w="767" w:type="dxa"/>
            <w:tcBorders>
              <w:top w:val="nil"/>
              <w:left w:val="nil"/>
              <w:bottom w:val="single" w:sz="3" w:space="0" w:color="000000"/>
              <w:right w:val="nil"/>
            </w:tcBorders>
          </w:tcPr>
          <w:p w14:paraId="7EB8CF71" w14:textId="77777777" w:rsidR="00F56008" w:rsidRDefault="00835842">
            <w:pPr>
              <w:spacing w:after="0" w:line="259" w:lineRule="auto"/>
              <w:ind w:left="0" w:firstLine="0"/>
              <w:jc w:val="left"/>
            </w:pPr>
            <w:r>
              <w:t>1107.30</w:t>
            </w:r>
          </w:p>
        </w:tc>
      </w:tr>
    </w:tbl>
    <w:p w14:paraId="490FF5E8" w14:textId="77777777" w:rsidR="00F56008" w:rsidRPr="00DB5C50" w:rsidRDefault="00835842">
      <w:pPr>
        <w:tabs>
          <w:tab w:val="center" w:pos="951"/>
          <w:tab w:val="center" w:pos="4775"/>
        </w:tabs>
        <w:spacing w:after="3" w:line="265" w:lineRule="auto"/>
        <w:ind w:left="0" w:firstLine="0"/>
        <w:jc w:val="left"/>
        <w:rPr>
          <w:lang w:val="en-US"/>
        </w:rPr>
      </w:pPr>
      <w:r w:rsidRPr="00DB5C50">
        <w:rPr>
          <w:sz w:val="22"/>
          <w:lang w:val="en-US"/>
        </w:rPr>
        <w:tab/>
      </w:r>
      <w:r w:rsidRPr="00DB5C50">
        <w:rPr>
          <w:lang w:val="en-US"/>
        </w:rPr>
        <w:t>Table 10</w:t>
      </w:r>
      <w:r w:rsidRPr="00DB5C50">
        <w:rPr>
          <w:lang w:val="en-US"/>
        </w:rPr>
        <w:tab/>
        <w:t>Speed percentage increase of TMB likelihood calculation on the simulated dataset</w:t>
      </w:r>
    </w:p>
    <w:p w14:paraId="0459A425" w14:textId="77777777" w:rsidR="00F56008" w:rsidRDefault="00835842">
      <w:pPr>
        <w:numPr>
          <w:ilvl w:val="0"/>
          <w:numId w:val="8"/>
        </w:numPr>
        <w:ind w:left="500" w:right="1345" w:hanging="399"/>
      </w:pPr>
      <w:r>
        <w:t xml:space="preserve">All </w:t>
      </w:r>
      <w:proofErr w:type="spellStart"/>
      <w:r>
        <w:t>optimization</w:t>
      </w:r>
      <w:proofErr w:type="spellEnd"/>
      <w:r>
        <w:t xml:space="preserve"> </w:t>
      </w:r>
      <w:proofErr w:type="spellStart"/>
      <w:r>
        <w:t>methods</w:t>
      </w:r>
      <w:proofErr w:type="spellEnd"/>
    </w:p>
    <w:p w14:paraId="7DFAD144" w14:textId="77777777" w:rsidR="00F56008" w:rsidRPr="00DB5C50" w:rsidRDefault="00835842">
      <w:pPr>
        <w:ind w:left="508" w:right="1345"/>
        <w:rPr>
          <w:lang w:val="en-US"/>
        </w:rPr>
      </w:pPr>
      <w:r w:rsidRPr="00DB5C50">
        <w:rPr>
          <w:lang w:val="en-US"/>
        </w:rPr>
        <w:t xml:space="preserve">Finally, we compared different optimization methods. The ones we retained were BFGS, </w:t>
      </w:r>
      <w:proofErr w:type="spellStart"/>
      <w:r w:rsidRPr="00DB5C50">
        <w:rPr>
          <w:lang w:val="en-US"/>
        </w:rPr>
        <w:t>NelderMead</w:t>
      </w:r>
      <w:proofErr w:type="spellEnd"/>
      <w:r w:rsidRPr="00DB5C50">
        <w:rPr>
          <w:lang w:val="en-US"/>
        </w:rPr>
        <w:t xml:space="preserve">, L-BFGS-B, </w:t>
      </w:r>
      <w:proofErr w:type="spellStart"/>
      <w:r w:rsidRPr="00DB5C50">
        <w:rPr>
          <w:lang w:val="en-US"/>
        </w:rPr>
        <w:t>nlm</w:t>
      </w:r>
      <w:proofErr w:type="spellEnd"/>
      <w:r w:rsidRPr="00DB5C50">
        <w:rPr>
          <w:lang w:val="en-US"/>
        </w:rPr>
        <w:t xml:space="preserve">, </w:t>
      </w:r>
      <w:proofErr w:type="spellStart"/>
      <w:r w:rsidRPr="00DB5C50">
        <w:rPr>
          <w:lang w:val="en-US"/>
        </w:rPr>
        <w:t>nlminb</w:t>
      </w:r>
      <w:proofErr w:type="spellEnd"/>
      <w:r w:rsidRPr="00DB5C50">
        <w:rPr>
          <w:lang w:val="en-US"/>
        </w:rPr>
        <w:t xml:space="preserve">, and </w:t>
      </w:r>
      <w:proofErr w:type="spellStart"/>
      <w:r w:rsidRPr="00DB5C50">
        <w:rPr>
          <w:lang w:val="en-US"/>
        </w:rPr>
        <w:t>hjn</w:t>
      </w:r>
      <w:proofErr w:type="spellEnd"/>
      <w:r w:rsidRPr="00DB5C50">
        <w:rPr>
          <w:lang w:val="en-US"/>
        </w:rPr>
        <w:t xml:space="preserve">, because the others didn’t converge. We also added the algorithm for least-squares curve fitting from the package </w:t>
      </w:r>
      <w:proofErr w:type="spellStart"/>
      <w:r w:rsidRPr="00DB5C50">
        <w:rPr>
          <w:lang w:val="en-US"/>
        </w:rPr>
        <w:t>marqLevAlg</w:t>
      </w:r>
      <w:proofErr w:type="spellEnd"/>
      <w:r w:rsidRPr="00DB5C50">
        <w:rPr>
          <w:lang w:val="en-US"/>
        </w:rPr>
        <w:t>. Exact gradients and hessians are provided by TMB and fed to each algorithm. The speed comparisons are in the following</w:t>
      </w:r>
    </w:p>
    <w:p w14:paraId="1A3B15E4" w14:textId="77777777" w:rsidR="00F56008" w:rsidRPr="00DB5C50" w:rsidRDefault="00F56008">
      <w:pPr>
        <w:rPr>
          <w:lang w:val="en-US"/>
        </w:rPr>
        <w:sectPr w:rsidR="00F56008" w:rsidRPr="00DB5C50">
          <w:headerReference w:type="even" r:id="rId25"/>
          <w:headerReference w:type="default" r:id="rId26"/>
          <w:footerReference w:type="even" r:id="rId27"/>
          <w:footerReference w:type="default" r:id="rId28"/>
          <w:headerReference w:type="first" r:id="rId29"/>
          <w:footerReference w:type="first" r:id="rId30"/>
          <w:pgSz w:w="12240" w:h="15840"/>
          <w:pgMar w:top="1834" w:right="538" w:bottom="1635" w:left="1799" w:header="1752" w:footer="1043" w:gutter="0"/>
          <w:cols w:space="708"/>
          <w:titlePg/>
        </w:sectPr>
      </w:pPr>
    </w:p>
    <w:p w14:paraId="67C38CCA" w14:textId="77777777" w:rsidR="00F56008" w:rsidRPr="00DB5C50" w:rsidRDefault="00835842">
      <w:pPr>
        <w:spacing w:after="3" w:line="637" w:lineRule="auto"/>
        <w:ind w:left="720" w:hanging="735"/>
        <w:jc w:val="left"/>
        <w:rPr>
          <w:lang w:val="en-US"/>
        </w:rPr>
      </w:pPr>
      <w:r>
        <w:rPr>
          <w:noProof/>
          <w:sz w:val="22"/>
        </w:rPr>
        <w:lastRenderedPageBreak/>
        <mc:AlternateContent>
          <mc:Choice Requires="wpg">
            <w:drawing>
              <wp:anchor distT="0" distB="0" distL="114300" distR="114300" simplePos="0" relativeHeight="251659264" behindDoc="0" locked="0" layoutInCell="1" allowOverlap="1" wp14:anchorId="64482EBE" wp14:editId="40360DF5">
                <wp:simplePos x="0" y="0"/>
                <wp:positionH relativeFrom="margin">
                  <wp:posOffset>174670</wp:posOffset>
                </wp:positionH>
                <wp:positionV relativeFrom="paragraph">
                  <wp:posOffset>497424</wp:posOffset>
                </wp:positionV>
                <wp:extent cx="5117864" cy="3629304"/>
                <wp:effectExtent l="0" t="0" r="0" b="0"/>
                <wp:wrapSquare wrapText="bothSides"/>
                <wp:docPr id="124165" name="Group 124165"/>
                <wp:cNvGraphicFramePr/>
                <a:graphic xmlns:a="http://schemas.openxmlformats.org/drawingml/2006/main">
                  <a:graphicData uri="http://schemas.microsoft.com/office/word/2010/wordprocessingGroup">
                    <wpg:wgp>
                      <wpg:cNvGrpSpPr/>
                      <wpg:grpSpPr>
                        <a:xfrm>
                          <a:off x="0" y="0"/>
                          <a:ext cx="5117864" cy="3629304"/>
                          <a:chOff x="0" y="0"/>
                          <a:chExt cx="5117864" cy="3629304"/>
                        </a:xfrm>
                      </wpg:grpSpPr>
                      <wps:wsp>
                        <wps:cNvPr id="9394" name="Shape 9394"/>
                        <wps:cNvSpPr/>
                        <wps:spPr>
                          <a:xfrm>
                            <a:off x="276249" y="2860218"/>
                            <a:ext cx="2161033" cy="0"/>
                          </a:xfrm>
                          <a:custGeom>
                            <a:avLst/>
                            <a:gdLst/>
                            <a:ahLst/>
                            <a:cxnLst/>
                            <a:rect l="0" t="0" r="0" b="0"/>
                            <a:pathLst>
                              <a:path w="2161033">
                                <a:moveTo>
                                  <a:pt x="0" y="0"/>
                                </a:moveTo>
                                <a:lnTo>
                                  <a:pt x="2161033"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395" name="Shape 9395"/>
                        <wps:cNvSpPr/>
                        <wps:spPr>
                          <a:xfrm>
                            <a:off x="276249" y="2147351"/>
                            <a:ext cx="2161033" cy="0"/>
                          </a:xfrm>
                          <a:custGeom>
                            <a:avLst/>
                            <a:gdLst/>
                            <a:ahLst/>
                            <a:cxnLst/>
                            <a:rect l="0" t="0" r="0" b="0"/>
                            <a:pathLst>
                              <a:path w="2161033">
                                <a:moveTo>
                                  <a:pt x="0" y="0"/>
                                </a:moveTo>
                                <a:lnTo>
                                  <a:pt x="2161033"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396" name="Shape 9396"/>
                        <wps:cNvSpPr/>
                        <wps:spPr>
                          <a:xfrm>
                            <a:off x="276249" y="1249170"/>
                            <a:ext cx="2161033" cy="0"/>
                          </a:xfrm>
                          <a:custGeom>
                            <a:avLst/>
                            <a:gdLst/>
                            <a:ahLst/>
                            <a:cxnLst/>
                            <a:rect l="0" t="0" r="0" b="0"/>
                            <a:pathLst>
                              <a:path w="2161033">
                                <a:moveTo>
                                  <a:pt x="0" y="0"/>
                                </a:moveTo>
                                <a:lnTo>
                                  <a:pt x="2161033"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397" name="Shape 9397"/>
                        <wps:cNvSpPr/>
                        <wps:spPr>
                          <a:xfrm>
                            <a:off x="485390"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398" name="Shape 9398"/>
                        <wps:cNvSpPr/>
                        <wps:spPr>
                          <a:xfrm>
                            <a:off x="833866"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399" name="Shape 9399"/>
                        <wps:cNvSpPr/>
                        <wps:spPr>
                          <a:xfrm>
                            <a:off x="1182434"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00" name="Shape 9400"/>
                        <wps:cNvSpPr/>
                        <wps:spPr>
                          <a:xfrm>
                            <a:off x="1531003"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01" name="Shape 9401"/>
                        <wps:cNvSpPr/>
                        <wps:spPr>
                          <a:xfrm>
                            <a:off x="1879572"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02" name="Shape 9402"/>
                        <wps:cNvSpPr/>
                        <wps:spPr>
                          <a:xfrm>
                            <a:off x="2228141"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03" name="Shape 9403"/>
                        <wps:cNvSpPr/>
                        <wps:spPr>
                          <a:xfrm>
                            <a:off x="467147" y="2721443"/>
                            <a:ext cx="36393" cy="36299"/>
                          </a:xfrm>
                          <a:custGeom>
                            <a:avLst/>
                            <a:gdLst/>
                            <a:ahLst/>
                            <a:cxnLst/>
                            <a:rect l="0" t="0" r="0" b="0"/>
                            <a:pathLst>
                              <a:path w="36393" h="36299">
                                <a:moveTo>
                                  <a:pt x="18243" y="0"/>
                                </a:moveTo>
                                <a:cubicBezTo>
                                  <a:pt x="28202" y="0"/>
                                  <a:pt x="36393" y="8191"/>
                                  <a:pt x="36393" y="18150"/>
                                </a:cubicBezTo>
                                <a:cubicBezTo>
                                  <a:pt x="36393" y="28202"/>
                                  <a:pt x="28202" y="36299"/>
                                  <a:pt x="18243" y="36299"/>
                                </a:cubicBezTo>
                                <a:cubicBezTo>
                                  <a:pt x="8191" y="36299"/>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04" name="Shape 9404"/>
                        <wps:cNvSpPr/>
                        <wps:spPr>
                          <a:xfrm>
                            <a:off x="485390" y="2932911"/>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05" name="Shape 9405"/>
                        <wps:cNvSpPr/>
                        <wps:spPr>
                          <a:xfrm>
                            <a:off x="485390" y="3039575"/>
                            <a:ext cx="0" cy="9773"/>
                          </a:xfrm>
                          <a:custGeom>
                            <a:avLst/>
                            <a:gdLst/>
                            <a:ahLst/>
                            <a:cxnLst/>
                            <a:rect l="0" t="0" r="0" b="0"/>
                            <a:pathLst>
                              <a:path h="9773">
                                <a:moveTo>
                                  <a:pt x="0" y="0"/>
                                </a:moveTo>
                                <a:lnTo>
                                  <a:pt x="0" y="977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77" name="Shape 140077"/>
                        <wps:cNvSpPr/>
                        <wps:spPr>
                          <a:xfrm>
                            <a:off x="354619" y="2932911"/>
                            <a:ext cx="261450" cy="106665"/>
                          </a:xfrm>
                          <a:custGeom>
                            <a:avLst/>
                            <a:gdLst/>
                            <a:ahLst/>
                            <a:cxnLst/>
                            <a:rect l="0" t="0" r="0" b="0"/>
                            <a:pathLst>
                              <a:path w="261450" h="106665">
                                <a:moveTo>
                                  <a:pt x="0" y="0"/>
                                </a:moveTo>
                                <a:lnTo>
                                  <a:pt x="261450" y="0"/>
                                </a:lnTo>
                                <a:lnTo>
                                  <a:pt x="261450" y="106665"/>
                                </a:lnTo>
                                <a:lnTo>
                                  <a:pt x="0" y="106665"/>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07" name="Shape 9407"/>
                        <wps:cNvSpPr/>
                        <wps:spPr>
                          <a:xfrm>
                            <a:off x="354619" y="2987825"/>
                            <a:ext cx="261450" cy="0"/>
                          </a:xfrm>
                          <a:custGeom>
                            <a:avLst/>
                            <a:gdLst/>
                            <a:ahLst/>
                            <a:cxnLst/>
                            <a:rect l="0" t="0" r="0" b="0"/>
                            <a:pathLst>
                              <a:path w="261450">
                                <a:moveTo>
                                  <a:pt x="0" y="0"/>
                                </a:moveTo>
                                <a:lnTo>
                                  <a:pt x="26145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08" name="Shape 9408"/>
                        <wps:cNvSpPr/>
                        <wps:spPr>
                          <a:xfrm>
                            <a:off x="833866" y="3037621"/>
                            <a:ext cx="0" cy="34345"/>
                          </a:xfrm>
                          <a:custGeom>
                            <a:avLst/>
                            <a:gdLst/>
                            <a:ahLst/>
                            <a:cxnLst/>
                            <a:rect l="0" t="0" r="0" b="0"/>
                            <a:pathLst>
                              <a:path h="34345">
                                <a:moveTo>
                                  <a:pt x="0" y="34345"/>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09" name="Shape 9409"/>
                        <wps:cNvSpPr/>
                        <wps:spPr>
                          <a:xfrm>
                            <a:off x="833866" y="3191010"/>
                            <a:ext cx="0" cy="45142"/>
                          </a:xfrm>
                          <a:custGeom>
                            <a:avLst/>
                            <a:gdLst/>
                            <a:ahLst/>
                            <a:cxnLst/>
                            <a:rect l="0" t="0" r="0" b="0"/>
                            <a:pathLst>
                              <a:path h="45142">
                                <a:moveTo>
                                  <a:pt x="0" y="0"/>
                                </a:moveTo>
                                <a:lnTo>
                                  <a:pt x="0" y="45142"/>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78" name="Shape 140078"/>
                        <wps:cNvSpPr/>
                        <wps:spPr>
                          <a:xfrm>
                            <a:off x="703187" y="3071966"/>
                            <a:ext cx="261450" cy="119044"/>
                          </a:xfrm>
                          <a:custGeom>
                            <a:avLst/>
                            <a:gdLst/>
                            <a:ahLst/>
                            <a:cxnLst/>
                            <a:rect l="0" t="0" r="0" b="0"/>
                            <a:pathLst>
                              <a:path w="261450" h="119044">
                                <a:moveTo>
                                  <a:pt x="0" y="0"/>
                                </a:moveTo>
                                <a:lnTo>
                                  <a:pt x="261450" y="0"/>
                                </a:lnTo>
                                <a:lnTo>
                                  <a:pt x="261450" y="119044"/>
                                </a:lnTo>
                                <a:lnTo>
                                  <a:pt x="0" y="1190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11" name="Shape 9411"/>
                        <wps:cNvSpPr/>
                        <wps:spPr>
                          <a:xfrm>
                            <a:off x="703187" y="3139725"/>
                            <a:ext cx="261450" cy="0"/>
                          </a:xfrm>
                          <a:custGeom>
                            <a:avLst/>
                            <a:gdLst/>
                            <a:ahLst/>
                            <a:cxnLst/>
                            <a:rect l="0" t="0" r="0" b="0"/>
                            <a:pathLst>
                              <a:path w="261450">
                                <a:moveTo>
                                  <a:pt x="0" y="0"/>
                                </a:moveTo>
                                <a:lnTo>
                                  <a:pt x="26145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12" name="Shape 9412"/>
                        <wps:cNvSpPr/>
                        <wps:spPr>
                          <a:xfrm>
                            <a:off x="1164285" y="2643538"/>
                            <a:ext cx="36393" cy="36393"/>
                          </a:xfrm>
                          <a:custGeom>
                            <a:avLst/>
                            <a:gdLst/>
                            <a:ahLst/>
                            <a:cxnLst/>
                            <a:rect l="0" t="0" r="0" b="0"/>
                            <a:pathLst>
                              <a:path w="36393" h="36393">
                                <a:moveTo>
                                  <a:pt x="18150" y="0"/>
                                </a:moveTo>
                                <a:cubicBezTo>
                                  <a:pt x="28202" y="0"/>
                                  <a:pt x="36393" y="8191"/>
                                  <a:pt x="36393" y="18150"/>
                                </a:cubicBezTo>
                                <a:cubicBezTo>
                                  <a:pt x="36393" y="28202"/>
                                  <a:pt x="28202" y="36393"/>
                                  <a:pt x="18150" y="36393"/>
                                </a:cubicBezTo>
                                <a:cubicBezTo>
                                  <a:pt x="8191" y="36393"/>
                                  <a:pt x="0" y="28202"/>
                                  <a:pt x="0" y="18150"/>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13" name="Shape 9413"/>
                        <wps:cNvSpPr/>
                        <wps:spPr>
                          <a:xfrm>
                            <a:off x="1182434" y="2735497"/>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14" name="Shape 9414"/>
                        <wps:cNvSpPr/>
                        <wps:spPr>
                          <a:xfrm>
                            <a:off x="1182434" y="2774402"/>
                            <a:ext cx="0" cy="50075"/>
                          </a:xfrm>
                          <a:custGeom>
                            <a:avLst/>
                            <a:gdLst/>
                            <a:ahLst/>
                            <a:cxnLst/>
                            <a:rect l="0" t="0" r="0" b="0"/>
                            <a:pathLst>
                              <a:path h="50075">
                                <a:moveTo>
                                  <a:pt x="0" y="0"/>
                                </a:moveTo>
                                <a:lnTo>
                                  <a:pt x="0" y="50075"/>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79" name="Shape 140079"/>
                        <wps:cNvSpPr/>
                        <wps:spPr>
                          <a:xfrm>
                            <a:off x="1051756" y="2735497"/>
                            <a:ext cx="261450" cy="38906"/>
                          </a:xfrm>
                          <a:custGeom>
                            <a:avLst/>
                            <a:gdLst/>
                            <a:ahLst/>
                            <a:cxnLst/>
                            <a:rect l="0" t="0" r="0" b="0"/>
                            <a:pathLst>
                              <a:path w="261450" h="38906">
                                <a:moveTo>
                                  <a:pt x="0" y="0"/>
                                </a:moveTo>
                                <a:lnTo>
                                  <a:pt x="261450" y="0"/>
                                </a:lnTo>
                                <a:lnTo>
                                  <a:pt x="261450" y="38906"/>
                                </a:lnTo>
                                <a:lnTo>
                                  <a:pt x="0" y="38906"/>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16" name="Shape 9416"/>
                        <wps:cNvSpPr/>
                        <wps:spPr>
                          <a:xfrm>
                            <a:off x="1051756" y="2751133"/>
                            <a:ext cx="261450" cy="0"/>
                          </a:xfrm>
                          <a:custGeom>
                            <a:avLst/>
                            <a:gdLst/>
                            <a:ahLst/>
                            <a:cxnLst/>
                            <a:rect l="0" t="0" r="0" b="0"/>
                            <a:pathLst>
                              <a:path w="261450">
                                <a:moveTo>
                                  <a:pt x="0" y="0"/>
                                </a:moveTo>
                                <a:lnTo>
                                  <a:pt x="26145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17" name="Shape 9417"/>
                        <wps:cNvSpPr/>
                        <wps:spPr>
                          <a:xfrm>
                            <a:off x="1512853" y="2201521"/>
                            <a:ext cx="36393" cy="36393"/>
                          </a:xfrm>
                          <a:custGeom>
                            <a:avLst/>
                            <a:gdLst/>
                            <a:ahLst/>
                            <a:cxnLst/>
                            <a:rect l="0" t="0" r="0" b="0"/>
                            <a:pathLst>
                              <a:path w="36393" h="36393">
                                <a:moveTo>
                                  <a:pt x="18150" y="0"/>
                                </a:moveTo>
                                <a:cubicBezTo>
                                  <a:pt x="28202" y="0"/>
                                  <a:pt x="36393" y="8191"/>
                                  <a:pt x="36393" y="18150"/>
                                </a:cubicBezTo>
                                <a:cubicBezTo>
                                  <a:pt x="36393" y="28202"/>
                                  <a:pt x="28202" y="36393"/>
                                  <a:pt x="18150" y="36393"/>
                                </a:cubicBezTo>
                                <a:cubicBezTo>
                                  <a:pt x="8191" y="36393"/>
                                  <a:pt x="0" y="28202"/>
                                  <a:pt x="0" y="18150"/>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18" name="Shape 9418"/>
                        <wps:cNvSpPr/>
                        <wps:spPr>
                          <a:xfrm>
                            <a:off x="1531003" y="2749458"/>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19" name="Shape 9419"/>
                        <wps:cNvSpPr/>
                        <wps:spPr>
                          <a:xfrm>
                            <a:off x="1531003" y="2809958"/>
                            <a:ext cx="0" cy="49330"/>
                          </a:xfrm>
                          <a:custGeom>
                            <a:avLst/>
                            <a:gdLst/>
                            <a:ahLst/>
                            <a:cxnLst/>
                            <a:rect l="0" t="0" r="0" b="0"/>
                            <a:pathLst>
                              <a:path h="49330">
                                <a:moveTo>
                                  <a:pt x="0" y="0"/>
                                </a:moveTo>
                                <a:lnTo>
                                  <a:pt x="0" y="4933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0" name="Shape 140080"/>
                        <wps:cNvSpPr/>
                        <wps:spPr>
                          <a:xfrm>
                            <a:off x="1400325" y="2749458"/>
                            <a:ext cx="261357" cy="60499"/>
                          </a:xfrm>
                          <a:custGeom>
                            <a:avLst/>
                            <a:gdLst/>
                            <a:ahLst/>
                            <a:cxnLst/>
                            <a:rect l="0" t="0" r="0" b="0"/>
                            <a:pathLst>
                              <a:path w="261357" h="60499">
                                <a:moveTo>
                                  <a:pt x="0" y="0"/>
                                </a:moveTo>
                                <a:lnTo>
                                  <a:pt x="261357" y="0"/>
                                </a:lnTo>
                                <a:lnTo>
                                  <a:pt x="261357" y="60499"/>
                                </a:lnTo>
                                <a:lnTo>
                                  <a:pt x="0" y="60499"/>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21" name="Shape 9421"/>
                        <wps:cNvSpPr/>
                        <wps:spPr>
                          <a:xfrm>
                            <a:off x="1400325" y="2787061"/>
                            <a:ext cx="261357" cy="0"/>
                          </a:xfrm>
                          <a:custGeom>
                            <a:avLst/>
                            <a:gdLst/>
                            <a:ahLst/>
                            <a:cxnLst/>
                            <a:rect l="0" t="0" r="0" b="0"/>
                            <a:pathLst>
                              <a:path w="261357">
                                <a:moveTo>
                                  <a:pt x="0" y="0"/>
                                </a:moveTo>
                                <a:lnTo>
                                  <a:pt x="261357"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22" name="Shape 9422"/>
                        <wps:cNvSpPr/>
                        <wps:spPr>
                          <a:xfrm>
                            <a:off x="1879572" y="281369"/>
                            <a:ext cx="0" cy="13682"/>
                          </a:xfrm>
                          <a:custGeom>
                            <a:avLst/>
                            <a:gdLst/>
                            <a:ahLst/>
                            <a:cxnLst/>
                            <a:rect l="0" t="0" r="0" b="0"/>
                            <a:pathLst>
                              <a:path h="13682">
                                <a:moveTo>
                                  <a:pt x="0" y="13682"/>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23" name="Shape 9423"/>
                        <wps:cNvSpPr/>
                        <wps:spPr>
                          <a:xfrm>
                            <a:off x="1879572" y="314410"/>
                            <a:ext cx="0" cy="6143"/>
                          </a:xfrm>
                          <a:custGeom>
                            <a:avLst/>
                            <a:gdLst/>
                            <a:ahLst/>
                            <a:cxnLst/>
                            <a:rect l="0" t="0" r="0" b="0"/>
                            <a:pathLst>
                              <a:path h="6143">
                                <a:moveTo>
                                  <a:pt x="0" y="0"/>
                                </a:moveTo>
                                <a:lnTo>
                                  <a:pt x="0" y="6143"/>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1" name="Shape 140081"/>
                        <wps:cNvSpPr/>
                        <wps:spPr>
                          <a:xfrm>
                            <a:off x="1748894" y="295050"/>
                            <a:ext cx="261357" cy="19360"/>
                          </a:xfrm>
                          <a:custGeom>
                            <a:avLst/>
                            <a:gdLst/>
                            <a:ahLst/>
                            <a:cxnLst/>
                            <a:rect l="0" t="0" r="0" b="0"/>
                            <a:pathLst>
                              <a:path w="261357" h="19360">
                                <a:moveTo>
                                  <a:pt x="0" y="0"/>
                                </a:moveTo>
                                <a:lnTo>
                                  <a:pt x="261357" y="0"/>
                                </a:lnTo>
                                <a:lnTo>
                                  <a:pt x="261357" y="19360"/>
                                </a:lnTo>
                                <a:lnTo>
                                  <a:pt x="0" y="19360"/>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25" name="Shape 9425"/>
                        <wps:cNvSpPr/>
                        <wps:spPr>
                          <a:xfrm>
                            <a:off x="1748894" y="311897"/>
                            <a:ext cx="261357" cy="0"/>
                          </a:xfrm>
                          <a:custGeom>
                            <a:avLst/>
                            <a:gdLst/>
                            <a:ahLst/>
                            <a:cxnLst/>
                            <a:rect l="0" t="0" r="0" b="0"/>
                            <a:pathLst>
                              <a:path w="261357">
                                <a:moveTo>
                                  <a:pt x="0" y="0"/>
                                </a:moveTo>
                                <a:lnTo>
                                  <a:pt x="261357"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26" name="Shape 9426"/>
                        <wps:cNvSpPr/>
                        <wps:spPr>
                          <a:xfrm>
                            <a:off x="2209898" y="1712594"/>
                            <a:ext cx="36393" cy="36392"/>
                          </a:xfrm>
                          <a:custGeom>
                            <a:avLst/>
                            <a:gdLst/>
                            <a:ahLst/>
                            <a:cxnLst/>
                            <a:rect l="0" t="0" r="0" b="0"/>
                            <a:pathLst>
                              <a:path w="36393" h="36392">
                                <a:moveTo>
                                  <a:pt x="18243" y="0"/>
                                </a:moveTo>
                                <a:cubicBezTo>
                                  <a:pt x="28202" y="0"/>
                                  <a:pt x="36393" y="8190"/>
                                  <a:pt x="36393" y="18150"/>
                                </a:cubicBezTo>
                                <a:cubicBezTo>
                                  <a:pt x="36393" y="28202"/>
                                  <a:pt x="28202" y="36392"/>
                                  <a:pt x="18243" y="36392"/>
                                </a:cubicBezTo>
                                <a:cubicBezTo>
                                  <a:pt x="8191" y="36392"/>
                                  <a:pt x="0" y="28202"/>
                                  <a:pt x="0" y="18150"/>
                                </a:cubicBezTo>
                                <a:cubicBezTo>
                                  <a:pt x="0" y="8190"/>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27" name="Shape 9427"/>
                        <wps:cNvSpPr/>
                        <wps:spPr>
                          <a:xfrm>
                            <a:off x="2228141" y="1969669"/>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28" name="Shape 9428"/>
                        <wps:cNvSpPr/>
                        <wps:spPr>
                          <a:xfrm>
                            <a:off x="2228141" y="2056509"/>
                            <a:ext cx="0" cy="19546"/>
                          </a:xfrm>
                          <a:custGeom>
                            <a:avLst/>
                            <a:gdLst/>
                            <a:ahLst/>
                            <a:cxnLst/>
                            <a:rect l="0" t="0" r="0" b="0"/>
                            <a:pathLst>
                              <a:path h="19546">
                                <a:moveTo>
                                  <a:pt x="0" y="0"/>
                                </a:moveTo>
                                <a:lnTo>
                                  <a:pt x="0" y="19546"/>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2" name="Shape 140082"/>
                        <wps:cNvSpPr/>
                        <wps:spPr>
                          <a:xfrm>
                            <a:off x="2097369" y="1969669"/>
                            <a:ext cx="261450" cy="86840"/>
                          </a:xfrm>
                          <a:custGeom>
                            <a:avLst/>
                            <a:gdLst/>
                            <a:ahLst/>
                            <a:cxnLst/>
                            <a:rect l="0" t="0" r="0" b="0"/>
                            <a:pathLst>
                              <a:path w="261450" h="86840">
                                <a:moveTo>
                                  <a:pt x="0" y="0"/>
                                </a:moveTo>
                                <a:lnTo>
                                  <a:pt x="261450" y="0"/>
                                </a:lnTo>
                                <a:lnTo>
                                  <a:pt x="261450" y="86840"/>
                                </a:lnTo>
                                <a:lnTo>
                                  <a:pt x="0" y="86840"/>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30" name="Shape 9430"/>
                        <wps:cNvSpPr/>
                        <wps:spPr>
                          <a:xfrm>
                            <a:off x="2097369" y="2040966"/>
                            <a:ext cx="261450" cy="0"/>
                          </a:xfrm>
                          <a:custGeom>
                            <a:avLst/>
                            <a:gdLst/>
                            <a:ahLst/>
                            <a:cxnLst/>
                            <a:rect l="0" t="0" r="0" b="0"/>
                            <a:pathLst>
                              <a:path w="261450">
                                <a:moveTo>
                                  <a:pt x="0" y="0"/>
                                </a:moveTo>
                                <a:lnTo>
                                  <a:pt x="261450"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31" name="Shape 9431"/>
                        <wps:cNvSpPr/>
                        <wps:spPr>
                          <a:xfrm>
                            <a:off x="276249" y="133657"/>
                            <a:ext cx="0" cy="3250206"/>
                          </a:xfrm>
                          <a:custGeom>
                            <a:avLst/>
                            <a:gdLst/>
                            <a:ahLst/>
                            <a:cxnLst/>
                            <a:rect l="0" t="0" r="0" b="0"/>
                            <a:pathLst>
                              <a:path h="3250206">
                                <a:moveTo>
                                  <a:pt x="0" y="325020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32" name="Rectangle 9432"/>
                        <wps:cNvSpPr/>
                        <wps:spPr>
                          <a:xfrm>
                            <a:off x="130958" y="2833469"/>
                            <a:ext cx="137655" cy="91605"/>
                          </a:xfrm>
                          <a:prstGeom prst="rect">
                            <a:avLst/>
                          </a:prstGeom>
                          <a:ln>
                            <a:noFill/>
                          </a:ln>
                        </wps:spPr>
                        <wps:txbx>
                          <w:txbxContent>
                            <w:p w14:paraId="658484F8" w14:textId="77777777" w:rsidR="00FE0D46" w:rsidRDefault="00FE0D46">
                              <w:pPr>
                                <w:spacing w:after="160" w:line="259" w:lineRule="auto"/>
                                <w:ind w:left="0" w:firstLine="0"/>
                                <w:jc w:val="left"/>
                              </w:pPr>
                              <w:r>
                                <w:rPr>
                                  <w:rFonts w:ascii="Arial" w:eastAsia="Arial" w:hAnsi="Arial" w:cs="Arial"/>
                                  <w:sz w:val="12"/>
                                </w:rPr>
                                <w:t>0.2</w:t>
                              </w:r>
                            </w:p>
                          </w:txbxContent>
                        </wps:txbx>
                        <wps:bodyPr horzOverflow="overflow" vert="horz" lIns="0" tIns="0" rIns="0" bIns="0" rtlCol="0">
                          <a:noAutofit/>
                        </wps:bodyPr>
                      </wps:wsp>
                      <wps:wsp>
                        <wps:cNvPr id="9433" name="Rectangle 9433"/>
                        <wps:cNvSpPr/>
                        <wps:spPr>
                          <a:xfrm>
                            <a:off x="130958" y="2120601"/>
                            <a:ext cx="137655" cy="91605"/>
                          </a:xfrm>
                          <a:prstGeom prst="rect">
                            <a:avLst/>
                          </a:prstGeom>
                          <a:ln>
                            <a:noFill/>
                          </a:ln>
                        </wps:spPr>
                        <wps:txbx>
                          <w:txbxContent>
                            <w:p w14:paraId="720D9DCF" w14:textId="77777777" w:rsidR="00FE0D46" w:rsidRDefault="00FE0D46">
                              <w:pPr>
                                <w:spacing w:after="160" w:line="259" w:lineRule="auto"/>
                                <w:ind w:left="0" w:firstLine="0"/>
                                <w:jc w:val="left"/>
                              </w:pPr>
                              <w:r>
                                <w:rPr>
                                  <w:rFonts w:ascii="Arial" w:eastAsia="Arial" w:hAnsi="Arial" w:cs="Arial"/>
                                  <w:sz w:val="12"/>
                                </w:rPr>
                                <w:t>0.3</w:t>
                              </w:r>
                            </w:p>
                          </w:txbxContent>
                        </wps:txbx>
                        <wps:bodyPr horzOverflow="overflow" vert="horz" lIns="0" tIns="0" rIns="0" bIns="0" rtlCol="0">
                          <a:noAutofit/>
                        </wps:bodyPr>
                      </wps:wsp>
                      <wps:wsp>
                        <wps:cNvPr id="9434" name="Rectangle 9434"/>
                        <wps:cNvSpPr/>
                        <wps:spPr>
                          <a:xfrm>
                            <a:off x="130958" y="1222420"/>
                            <a:ext cx="137655" cy="91605"/>
                          </a:xfrm>
                          <a:prstGeom prst="rect">
                            <a:avLst/>
                          </a:prstGeom>
                          <a:ln>
                            <a:noFill/>
                          </a:ln>
                        </wps:spPr>
                        <wps:txbx>
                          <w:txbxContent>
                            <w:p w14:paraId="3D8B8D19" w14:textId="77777777" w:rsidR="00FE0D46" w:rsidRDefault="00FE0D46">
                              <w:pPr>
                                <w:spacing w:after="160" w:line="259" w:lineRule="auto"/>
                                <w:ind w:left="0" w:firstLine="0"/>
                                <w:jc w:val="left"/>
                              </w:pPr>
                              <w:r>
                                <w:rPr>
                                  <w:rFonts w:ascii="Arial" w:eastAsia="Arial" w:hAnsi="Arial" w:cs="Arial"/>
                                  <w:sz w:val="12"/>
                                </w:rPr>
                                <w:t>0.5</w:t>
                              </w:r>
                            </w:p>
                          </w:txbxContent>
                        </wps:txbx>
                        <wps:bodyPr horzOverflow="overflow" vert="horz" lIns="0" tIns="0" rIns="0" bIns="0" rtlCol="0">
                          <a:noAutofit/>
                        </wps:bodyPr>
                      </wps:wsp>
                      <wps:wsp>
                        <wps:cNvPr id="9435" name="Shape 9435"/>
                        <wps:cNvSpPr/>
                        <wps:spPr>
                          <a:xfrm>
                            <a:off x="253073" y="2860218"/>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36" name="Shape 9436"/>
                        <wps:cNvSpPr/>
                        <wps:spPr>
                          <a:xfrm>
                            <a:off x="253073" y="2147351"/>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37" name="Shape 9437"/>
                        <wps:cNvSpPr/>
                        <wps:spPr>
                          <a:xfrm>
                            <a:off x="253073" y="1249170"/>
                            <a:ext cx="23176" cy="0"/>
                          </a:xfrm>
                          <a:custGeom>
                            <a:avLst/>
                            <a:gdLst/>
                            <a:ahLst/>
                            <a:cxnLst/>
                            <a:rect l="0" t="0" r="0" b="0"/>
                            <a:pathLst>
                              <a:path w="23176">
                                <a:moveTo>
                                  <a:pt x="0" y="0"/>
                                </a:moveTo>
                                <a:lnTo>
                                  <a:pt x="23176"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38" name="Shape 9438"/>
                        <wps:cNvSpPr/>
                        <wps:spPr>
                          <a:xfrm>
                            <a:off x="276249" y="3383863"/>
                            <a:ext cx="2161033" cy="0"/>
                          </a:xfrm>
                          <a:custGeom>
                            <a:avLst/>
                            <a:gdLst/>
                            <a:ahLst/>
                            <a:cxnLst/>
                            <a:rect l="0" t="0" r="0" b="0"/>
                            <a:pathLst>
                              <a:path w="2161033">
                                <a:moveTo>
                                  <a:pt x="0" y="0"/>
                                </a:moveTo>
                                <a:lnTo>
                                  <a:pt x="2161033"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39" name="Shape 9439"/>
                        <wps:cNvSpPr/>
                        <wps:spPr>
                          <a:xfrm>
                            <a:off x="485390"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0" name="Shape 9440"/>
                        <wps:cNvSpPr/>
                        <wps:spPr>
                          <a:xfrm>
                            <a:off x="833866"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1" name="Shape 9441"/>
                        <wps:cNvSpPr/>
                        <wps:spPr>
                          <a:xfrm>
                            <a:off x="1182434"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2" name="Shape 9442"/>
                        <wps:cNvSpPr/>
                        <wps:spPr>
                          <a:xfrm>
                            <a:off x="1531003"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3" name="Shape 9443"/>
                        <wps:cNvSpPr/>
                        <wps:spPr>
                          <a:xfrm>
                            <a:off x="1879572"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4" name="Shape 9444"/>
                        <wps:cNvSpPr/>
                        <wps:spPr>
                          <a:xfrm>
                            <a:off x="2228141"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45" name="Rectangle 9445"/>
                        <wps:cNvSpPr/>
                        <wps:spPr>
                          <a:xfrm>
                            <a:off x="383937" y="3425617"/>
                            <a:ext cx="269666" cy="91605"/>
                          </a:xfrm>
                          <a:prstGeom prst="rect">
                            <a:avLst/>
                          </a:prstGeom>
                          <a:ln>
                            <a:noFill/>
                          </a:ln>
                        </wps:spPr>
                        <wps:txbx>
                          <w:txbxContent>
                            <w:p w14:paraId="709ADD1F" w14:textId="77777777" w:rsidR="00FE0D46" w:rsidRDefault="00FE0D46">
                              <w:pPr>
                                <w:spacing w:after="160" w:line="259" w:lineRule="auto"/>
                                <w:ind w:left="0" w:firstLine="0"/>
                                <w:jc w:val="left"/>
                              </w:pPr>
                              <w:r>
                                <w:rPr>
                                  <w:rFonts w:ascii="Arial" w:eastAsia="Arial" w:hAnsi="Arial" w:cs="Arial"/>
                                  <w:sz w:val="12"/>
                                </w:rPr>
                                <w:t>BFGS</w:t>
                              </w:r>
                            </w:p>
                          </w:txbxContent>
                        </wps:txbx>
                        <wps:bodyPr horzOverflow="overflow" vert="horz" lIns="0" tIns="0" rIns="0" bIns="0" rtlCol="0">
                          <a:noAutofit/>
                        </wps:bodyPr>
                      </wps:wsp>
                      <wps:wsp>
                        <wps:cNvPr id="9446" name="Rectangle 9446"/>
                        <wps:cNvSpPr/>
                        <wps:spPr>
                          <a:xfrm>
                            <a:off x="643526" y="3425617"/>
                            <a:ext cx="506453" cy="91605"/>
                          </a:xfrm>
                          <a:prstGeom prst="rect">
                            <a:avLst/>
                          </a:prstGeom>
                          <a:ln>
                            <a:noFill/>
                          </a:ln>
                        </wps:spPr>
                        <wps:txbx>
                          <w:txbxContent>
                            <w:p w14:paraId="31BA71E9" w14:textId="77777777" w:rsidR="00FE0D46" w:rsidRDefault="00FE0D46">
                              <w:pPr>
                                <w:spacing w:after="160" w:line="259" w:lineRule="auto"/>
                                <w:ind w:left="0" w:firstLine="0"/>
                                <w:jc w:val="left"/>
                              </w:pPr>
                              <w:r>
                                <w:rPr>
                                  <w:rFonts w:ascii="Arial" w:eastAsia="Arial" w:hAnsi="Arial" w:cs="Arial"/>
                                  <w:sz w:val="12"/>
                                </w:rPr>
                                <w:t>L−BFGS−B</w:t>
                              </w:r>
                            </w:p>
                          </w:txbxContent>
                        </wps:txbx>
                        <wps:bodyPr horzOverflow="overflow" vert="horz" lIns="0" tIns="0" rIns="0" bIns="0" rtlCol="0">
                          <a:noAutofit/>
                        </wps:bodyPr>
                      </wps:wsp>
                      <wps:wsp>
                        <wps:cNvPr id="9447" name="Rectangle 9447"/>
                        <wps:cNvSpPr/>
                        <wps:spPr>
                          <a:xfrm>
                            <a:off x="1122494" y="3425617"/>
                            <a:ext cx="159542" cy="91605"/>
                          </a:xfrm>
                          <a:prstGeom prst="rect">
                            <a:avLst/>
                          </a:prstGeom>
                          <a:ln>
                            <a:noFill/>
                          </a:ln>
                        </wps:spPr>
                        <wps:txbx>
                          <w:txbxContent>
                            <w:p w14:paraId="118F8B8D" w14:textId="77777777" w:rsidR="00FE0D46" w:rsidRDefault="00FE0D46">
                              <w:pPr>
                                <w:spacing w:after="160" w:line="259" w:lineRule="auto"/>
                                <w:ind w:left="0" w:firstLine="0"/>
                                <w:jc w:val="left"/>
                              </w:pPr>
                              <w:r>
                                <w:rPr>
                                  <w:rFonts w:ascii="Arial" w:eastAsia="Arial" w:hAnsi="Arial" w:cs="Arial"/>
                                  <w:sz w:val="12"/>
                                </w:rPr>
                                <w:t>nlm</w:t>
                              </w:r>
                            </w:p>
                          </w:txbxContent>
                        </wps:txbx>
                        <wps:bodyPr horzOverflow="overflow" vert="horz" lIns="0" tIns="0" rIns="0" bIns="0" rtlCol="0">
                          <a:noAutofit/>
                        </wps:bodyPr>
                      </wps:wsp>
                      <wps:wsp>
                        <wps:cNvPr id="9448" name="Rectangle 9448"/>
                        <wps:cNvSpPr/>
                        <wps:spPr>
                          <a:xfrm>
                            <a:off x="1421360" y="3425617"/>
                            <a:ext cx="291651" cy="91605"/>
                          </a:xfrm>
                          <a:prstGeom prst="rect">
                            <a:avLst/>
                          </a:prstGeom>
                          <a:ln>
                            <a:noFill/>
                          </a:ln>
                        </wps:spPr>
                        <wps:txbx>
                          <w:txbxContent>
                            <w:p w14:paraId="728ABF3A" w14:textId="77777777" w:rsidR="00FE0D46" w:rsidRDefault="00FE0D46">
                              <w:pPr>
                                <w:spacing w:after="160" w:line="259" w:lineRule="auto"/>
                                <w:ind w:left="0" w:firstLine="0"/>
                                <w:jc w:val="left"/>
                              </w:pPr>
                              <w:r>
                                <w:rPr>
                                  <w:rFonts w:ascii="Arial" w:eastAsia="Arial" w:hAnsi="Arial" w:cs="Arial"/>
                                  <w:sz w:val="12"/>
                                </w:rPr>
                                <w:t>nlminb</w:t>
                              </w:r>
                            </w:p>
                          </w:txbxContent>
                        </wps:txbx>
                        <wps:bodyPr horzOverflow="overflow" vert="horz" lIns="0" tIns="0" rIns="0" bIns="0" rtlCol="0">
                          <a:noAutofit/>
                        </wps:bodyPr>
                      </wps:wsp>
                      <wps:wsp>
                        <wps:cNvPr id="9449" name="Rectangle 9449"/>
                        <wps:cNvSpPr/>
                        <wps:spPr>
                          <a:xfrm>
                            <a:off x="1829869" y="3425617"/>
                            <a:ext cx="132109" cy="91605"/>
                          </a:xfrm>
                          <a:prstGeom prst="rect">
                            <a:avLst/>
                          </a:prstGeom>
                          <a:ln>
                            <a:noFill/>
                          </a:ln>
                        </wps:spPr>
                        <wps:txbx>
                          <w:txbxContent>
                            <w:p w14:paraId="04A567A2" w14:textId="77777777" w:rsidR="00FE0D46" w:rsidRDefault="00FE0D46">
                              <w:pPr>
                                <w:spacing w:after="160" w:line="259" w:lineRule="auto"/>
                                <w:ind w:left="0" w:firstLine="0"/>
                                <w:jc w:val="left"/>
                              </w:pPr>
                              <w:r>
                                <w:rPr>
                                  <w:rFonts w:ascii="Arial" w:eastAsia="Arial" w:hAnsi="Arial" w:cs="Arial"/>
                                  <w:sz w:val="12"/>
                                </w:rPr>
                                <w:t>hjn</w:t>
                              </w:r>
                            </w:p>
                          </w:txbxContent>
                        </wps:txbx>
                        <wps:bodyPr horzOverflow="overflow" vert="horz" lIns="0" tIns="0" rIns="0" bIns="0" rtlCol="0">
                          <a:noAutofit/>
                        </wps:bodyPr>
                      </wps:wsp>
                      <wps:wsp>
                        <wps:cNvPr id="9450" name="Rectangle 9450"/>
                        <wps:cNvSpPr/>
                        <wps:spPr>
                          <a:xfrm>
                            <a:off x="2030634" y="3425617"/>
                            <a:ext cx="525368" cy="91605"/>
                          </a:xfrm>
                          <a:prstGeom prst="rect">
                            <a:avLst/>
                          </a:prstGeom>
                          <a:ln>
                            <a:noFill/>
                          </a:ln>
                        </wps:spPr>
                        <wps:txbx>
                          <w:txbxContent>
                            <w:p w14:paraId="0FBB42A2" w14:textId="77777777" w:rsidR="00FE0D46" w:rsidRDefault="00FE0D46">
                              <w:pPr>
                                <w:spacing w:after="160" w:line="259" w:lineRule="auto"/>
                                <w:ind w:left="0" w:firstLine="0"/>
                                <w:jc w:val="left"/>
                              </w:pPr>
                              <w:r>
                                <w:rPr>
                                  <w:rFonts w:ascii="Arial" w:eastAsia="Arial" w:hAnsi="Arial" w:cs="Arial"/>
                                  <w:sz w:val="12"/>
                                </w:rPr>
                                <w:t>marqLevAlg</w:t>
                              </w:r>
                            </w:p>
                          </w:txbxContent>
                        </wps:txbx>
                        <wps:bodyPr horzOverflow="overflow" vert="horz" lIns="0" tIns="0" rIns="0" bIns="0" rtlCol="0">
                          <a:noAutofit/>
                        </wps:bodyPr>
                      </wps:wsp>
                      <wps:wsp>
                        <wps:cNvPr id="9451" name="Rectangle 9451"/>
                        <wps:cNvSpPr/>
                        <wps:spPr>
                          <a:xfrm>
                            <a:off x="1201515" y="3543208"/>
                            <a:ext cx="412842" cy="114507"/>
                          </a:xfrm>
                          <a:prstGeom prst="rect">
                            <a:avLst/>
                          </a:prstGeom>
                          <a:ln>
                            <a:noFill/>
                          </a:ln>
                        </wps:spPr>
                        <wps:txbx>
                          <w:txbxContent>
                            <w:p w14:paraId="4B6AF770" w14:textId="77777777" w:rsidR="00FE0D46" w:rsidRDefault="00FE0D46">
                              <w:pPr>
                                <w:spacing w:after="160" w:line="259" w:lineRule="auto"/>
                                <w:ind w:left="0" w:firstLine="0"/>
                                <w:jc w:val="left"/>
                              </w:pPr>
                              <w:r>
                                <w:rPr>
                                  <w:rFonts w:ascii="Arial" w:eastAsia="Arial" w:hAnsi="Arial" w:cs="Arial"/>
                                  <w:sz w:val="15"/>
                                </w:rPr>
                                <w:t>Method</w:t>
                              </w:r>
                            </w:p>
                          </w:txbxContent>
                        </wps:txbx>
                        <wps:bodyPr horzOverflow="overflow" vert="horz" lIns="0" tIns="0" rIns="0" bIns="0" rtlCol="0">
                          <a:noAutofit/>
                        </wps:bodyPr>
                      </wps:wsp>
                      <wps:wsp>
                        <wps:cNvPr id="9452" name="Rectangle 9452"/>
                        <wps:cNvSpPr/>
                        <wps:spPr>
                          <a:xfrm rot="-5399999">
                            <a:off x="-475727" y="1569309"/>
                            <a:ext cx="1065963" cy="114506"/>
                          </a:xfrm>
                          <a:prstGeom prst="rect">
                            <a:avLst/>
                          </a:prstGeom>
                          <a:ln>
                            <a:noFill/>
                          </a:ln>
                        </wps:spPr>
                        <wps:txbx>
                          <w:txbxContent>
                            <w:p w14:paraId="55335F99" w14:textId="77777777" w:rsidR="00FE0D46" w:rsidRDefault="00FE0D46">
                              <w:pPr>
                                <w:spacing w:after="160" w:line="259" w:lineRule="auto"/>
                                <w:ind w:left="0" w:firstLine="0"/>
                                <w:jc w:val="left"/>
                              </w:pPr>
                              <w:r>
                                <w:rPr>
                                  <w:rFonts w:ascii="Arial" w:eastAsia="Arial" w:hAnsi="Arial" w:cs="Arial"/>
                                  <w:sz w:val="15"/>
                                </w:rPr>
                                <w:t>Time (milliseconds)</w:t>
                              </w:r>
                            </w:p>
                          </w:txbxContent>
                        </wps:txbx>
                        <wps:bodyPr horzOverflow="overflow" vert="horz" lIns="0" tIns="0" rIns="0" bIns="0" rtlCol="0">
                          <a:noAutofit/>
                        </wps:bodyPr>
                      </wps:wsp>
                      <wps:wsp>
                        <wps:cNvPr id="9453" name="Rectangle 9453"/>
                        <wps:cNvSpPr/>
                        <wps:spPr>
                          <a:xfrm>
                            <a:off x="276249" y="0"/>
                            <a:ext cx="1438449" cy="114507"/>
                          </a:xfrm>
                          <a:prstGeom prst="rect">
                            <a:avLst/>
                          </a:prstGeom>
                          <a:ln>
                            <a:noFill/>
                          </a:ln>
                        </wps:spPr>
                        <wps:txbx>
                          <w:txbxContent>
                            <w:p w14:paraId="7DAE19E8" w14:textId="77777777" w:rsidR="00FE0D46" w:rsidRDefault="00FE0D46">
                              <w:pPr>
                                <w:spacing w:after="160" w:line="259" w:lineRule="auto"/>
                                <w:ind w:left="0" w:firstLine="0"/>
                                <w:jc w:val="left"/>
                              </w:pPr>
                              <w:r>
                                <w:rPr>
                                  <w:rFonts w:ascii="Arial" w:eastAsia="Arial" w:hAnsi="Arial" w:cs="Arial"/>
                                  <w:sz w:val="15"/>
                                </w:rPr>
                                <w:t>Parameter estimation time</w:t>
                              </w:r>
                            </w:p>
                          </w:txbxContent>
                        </wps:txbx>
                        <wps:bodyPr horzOverflow="overflow" vert="horz" lIns="0" tIns="0" rIns="0" bIns="0" rtlCol="0">
                          <a:noAutofit/>
                        </wps:bodyPr>
                      </wps:wsp>
                      <wps:wsp>
                        <wps:cNvPr id="9457" name="Shape 9457"/>
                        <wps:cNvSpPr/>
                        <wps:spPr>
                          <a:xfrm>
                            <a:off x="2894749" y="2614219"/>
                            <a:ext cx="2223114" cy="0"/>
                          </a:xfrm>
                          <a:custGeom>
                            <a:avLst/>
                            <a:gdLst/>
                            <a:ahLst/>
                            <a:cxnLst/>
                            <a:rect l="0" t="0" r="0" b="0"/>
                            <a:pathLst>
                              <a:path w="2223114">
                                <a:moveTo>
                                  <a:pt x="0" y="0"/>
                                </a:moveTo>
                                <a:lnTo>
                                  <a:pt x="222311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58" name="Shape 9458"/>
                        <wps:cNvSpPr/>
                        <wps:spPr>
                          <a:xfrm>
                            <a:off x="2894749" y="1693234"/>
                            <a:ext cx="2223114" cy="0"/>
                          </a:xfrm>
                          <a:custGeom>
                            <a:avLst/>
                            <a:gdLst/>
                            <a:ahLst/>
                            <a:cxnLst/>
                            <a:rect l="0" t="0" r="0" b="0"/>
                            <a:pathLst>
                              <a:path w="2223114">
                                <a:moveTo>
                                  <a:pt x="0" y="0"/>
                                </a:moveTo>
                                <a:lnTo>
                                  <a:pt x="222311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59" name="Shape 9459"/>
                        <wps:cNvSpPr/>
                        <wps:spPr>
                          <a:xfrm>
                            <a:off x="2894749" y="532952"/>
                            <a:ext cx="2223114" cy="0"/>
                          </a:xfrm>
                          <a:custGeom>
                            <a:avLst/>
                            <a:gdLst/>
                            <a:ahLst/>
                            <a:cxnLst/>
                            <a:rect l="0" t="0" r="0" b="0"/>
                            <a:pathLst>
                              <a:path w="2223114">
                                <a:moveTo>
                                  <a:pt x="0" y="0"/>
                                </a:moveTo>
                                <a:lnTo>
                                  <a:pt x="2223114"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0" name="Shape 9460"/>
                        <wps:cNvSpPr/>
                        <wps:spPr>
                          <a:xfrm>
                            <a:off x="3109848"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1" name="Shape 9461"/>
                        <wps:cNvSpPr/>
                        <wps:spPr>
                          <a:xfrm>
                            <a:off x="3468375"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2" name="Shape 9462"/>
                        <wps:cNvSpPr/>
                        <wps:spPr>
                          <a:xfrm>
                            <a:off x="3826996"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3" name="Shape 9463"/>
                        <wps:cNvSpPr/>
                        <wps:spPr>
                          <a:xfrm>
                            <a:off x="4185524"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4" name="Shape 9464"/>
                        <wps:cNvSpPr/>
                        <wps:spPr>
                          <a:xfrm>
                            <a:off x="4544145"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5" name="Shape 9465"/>
                        <wps:cNvSpPr/>
                        <wps:spPr>
                          <a:xfrm>
                            <a:off x="4902673" y="133657"/>
                            <a:ext cx="0" cy="3250206"/>
                          </a:xfrm>
                          <a:custGeom>
                            <a:avLst/>
                            <a:gdLst/>
                            <a:ahLst/>
                            <a:cxnLst/>
                            <a:rect l="0" t="0" r="0" b="0"/>
                            <a:pathLst>
                              <a:path h="3250206">
                                <a:moveTo>
                                  <a:pt x="0" y="3250206"/>
                                </a:moveTo>
                                <a:lnTo>
                                  <a:pt x="0" y="0"/>
                                </a:lnTo>
                              </a:path>
                            </a:pathLst>
                          </a:custGeom>
                          <a:ln w="9028" cap="flat">
                            <a:round/>
                          </a:ln>
                        </wps:spPr>
                        <wps:style>
                          <a:lnRef idx="1">
                            <a:srgbClr val="EFEFEF"/>
                          </a:lnRef>
                          <a:fillRef idx="0">
                            <a:srgbClr val="000000">
                              <a:alpha val="0"/>
                            </a:srgbClr>
                          </a:fillRef>
                          <a:effectRef idx="0">
                            <a:scrgbClr r="0" g="0" b="0"/>
                          </a:effectRef>
                          <a:fontRef idx="none"/>
                        </wps:style>
                        <wps:bodyPr/>
                      </wps:wsp>
                      <wps:wsp>
                        <wps:cNvPr id="9466" name="Shape 9466"/>
                        <wps:cNvSpPr/>
                        <wps:spPr>
                          <a:xfrm>
                            <a:off x="3091604" y="1616261"/>
                            <a:ext cx="36393" cy="36393"/>
                          </a:xfrm>
                          <a:custGeom>
                            <a:avLst/>
                            <a:gdLst/>
                            <a:ahLst/>
                            <a:cxnLst/>
                            <a:rect l="0" t="0" r="0" b="0"/>
                            <a:pathLst>
                              <a:path w="36393" h="36393">
                                <a:moveTo>
                                  <a:pt x="18243" y="0"/>
                                </a:moveTo>
                                <a:cubicBezTo>
                                  <a:pt x="28202" y="0"/>
                                  <a:pt x="36393" y="8191"/>
                                  <a:pt x="36393" y="18150"/>
                                </a:cubicBezTo>
                                <a:cubicBezTo>
                                  <a:pt x="36393" y="28202"/>
                                  <a:pt x="28202" y="36393"/>
                                  <a:pt x="18243" y="36393"/>
                                </a:cubicBezTo>
                                <a:cubicBezTo>
                                  <a:pt x="8191" y="36393"/>
                                  <a:pt x="0" y="28202"/>
                                  <a:pt x="0" y="18150"/>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67" name="Shape 9467"/>
                        <wps:cNvSpPr/>
                        <wps:spPr>
                          <a:xfrm>
                            <a:off x="3109848" y="1703472"/>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68" name="Shape 9468"/>
                        <wps:cNvSpPr/>
                        <wps:spPr>
                          <a:xfrm>
                            <a:off x="3109848" y="1723298"/>
                            <a:ext cx="0" cy="3630"/>
                          </a:xfrm>
                          <a:custGeom>
                            <a:avLst/>
                            <a:gdLst/>
                            <a:ahLst/>
                            <a:cxnLst/>
                            <a:rect l="0" t="0" r="0" b="0"/>
                            <a:pathLst>
                              <a:path h="3630">
                                <a:moveTo>
                                  <a:pt x="0" y="0"/>
                                </a:moveTo>
                                <a:lnTo>
                                  <a:pt x="0" y="363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3" name="Shape 140083"/>
                        <wps:cNvSpPr/>
                        <wps:spPr>
                          <a:xfrm>
                            <a:off x="2975353" y="1703472"/>
                            <a:ext cx="268989" cy="19826"/>
                          </a:xfrm>
                          <a:custGeom>
                            <a:avLst/>
                            <a:gdLst/>
                            <a:ahLst/>
                            <a:cxnLst/>
                            <a:rect l="0" t="0" r="0" b="0"/>
                            <a:pathLst>
                              <a:path w="268989" h="19826">
                                <a:moveTo>
                                  <a:pt x="0" y="0"/>
                                </a:moveTo>
                                <a:lnTo>
                                  <a:pt x="268989" y="0"/>
                                </a:lnTo>
                                <a:lnTo>
                                  <a:pt x="268989" y="19826"/>
                                </a:lnTo>
                                <a:lnTo>
                                  <a:pt x="0" y="19826"/>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70" name="Shape 9470"/>
                        <wps:cNvSpPr/>
                        <wps:spPr>
                          <a:xfrm>
                            <a:off x="2975353" y="1715200"/>
                            <a:ext cx="268989" cy="0"/>
                          </a:xfrm>
                          <a:custGeom>
                            <a:avLst/>
                            <a:gdLst/>
                            <a:ahLst/>
                            <a:cxnLst/>
                            <a:rect l="0" t="0" r="0" b="0"/>
                            <a:pathLst>
                              <a:path w="268989">
                                <a:moveTo>
                                  <a:pt x="0" y="0"/>
                                </a:moveTo>
                                <a:lnTo>
                                  <a:pt x="268989"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71" name="Shape 9471"/>
                        <wps:cNvSpPr/>
                        <wps:spPr>
                          <a:xfrm>
                            <a:off x="3450225" y="3217908"/>
                            <a:ext cx="36393" cy="36393"/>
                          </a:xfrm>
                          <a:custGeom>
                            <a:avLst/>
                            <a:gdLst/>
                            <a:ahLst/>
                            <a:cxnLst/>
                            <a:rect l="0" t="0" r="0" b="0"/>
                            <a:pathLst>
                              <a:path w="36393" h="36393">
                                <a:moveTo>
                                  <a:pt x="18150" y="0"/>
                                </a:moveTo>
                                <a:cubicBezTo>
                                  <a:pt x="28202" y="0"/>
                                  <a:pt x="36393" y="8191"/>
                                  <a:pt x="36393" y="18243"/>
                                </a:cubicBezTo>
                                <a:cubicBezTo>
                                  <a:pt x="36393" y="28202"/>
                                  <a:pt x="28202" y="36393"/>
                                  <a:pt x="18150" y="36393"/>
                                </a:cubicBezTo>
                                <a:cubicBezTo>
                                  <a:pt x="8191" y="36393"/>
                                  <a:pt x="0" y="28202"/>
                                  <a:pt x="0" y="18243"/>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72" name="Shape 9472"/>
                        <wps:cNvSpPr/>
                        <wps:spPr>
                          <a:xfrm>
                            <a:off x="3468375" y="3224238"/>
                            <a:ext cx="0" cy="1582"/>
                          </a:xfrm>
                          <a:custGeom>
                            <a:avLst/>
                            <a:gdLst/>
                            <a:ahLst/>
                            <a:cxnLst/>
                            <a:rect l="0" t="0" r="0" b="0"/>
                            <a:pathLst>
                              <a:path h="1582">
                                <a:moveTo>
                                  <a:pt x="0" y="1582"/>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73" name="Shape 9473"/>
                        <wps:cNvSpPr/>
                        <wps:spPr>
                          <a:xfrm>
                            <a:off x="3468375" y="3228240"/>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4" name="Shape 140084"/>
                        <wps:cNvSpPr/>
                        <wps:spPr>
                          <a:xfrm>
                            <a:off x="3333974" y="3225820"/>
                            <a:ext cx="268896" cy="9144"/>
                          </a:xfrm>
                          <a:custGeom>
                            <a:avLst/>
                            <a:gdLst/>
                            <a:ahLst/>
                            <a:cxnLst/>
                            <a:rect l="0" t="0" r="0" b="0"/>
                            <a:pathLst>
                              <a:path w="268896" h="9144">
                                <a:moveTo>
                                  <a:pt x="0" y="0"/>
                                </a:moveTo>
                                <a:lnTo>
                                  <a:pt x="268896" y="0"/>
                                </a:lnTo>
                                <a:lnTo>
                                  <a:pt x="268896"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75" name="Shape 9475"/>
                        <wps:cNvSpPr/>
                        <wps:spPr>
                          <a:xfrm>
                            <a:off x="3333974" y="3226006"/>
                            <a:ext cx="268896" cy="0"/>
                          </a:xfrm>
                          <a:custGeom>
                            <a:avLst/>
                            <a:gdLst/>
                            <a:ahLst/>
                            <a:cxnLst/>
                            <a:rect l="0" t="0" r="0" b="0"/>
                            <a:pathLst>
                              <a:path w="268896">
                                <a:moveTo>
                                  <a:pt x="0" y="0"/>
                                </a:moveTo>
                                <a:lnTo>
                                  <a:pt x="268896"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76" name="Shape 9476"/>
                        <wps:cNvSpPr/>
                        <wps:spPr>
                          <a:xfrm>
                            <a:off x="3808753" y="2654335"/>
                            <a:ext cx="36393" cy="36393"/>
                          </a:xfrm>
                          <a:custGeom>
                            <a:avLst/>
                            <a:gdLst/>
                            <a:ahLst/>
                            <a:cxnLst/>
                            <a:rect l="0" t="0" r="0" b="0"/>
                            <a:pathLst>
                              <a:path w="36393" h="36393">
                                <a:moveTo>
                                  <a:pt x="18243" y="0"/>
                                </a:moveTo>
                                <a:cubicBezTo>
                                  <a:pt x="28202" y="0"/>
                                  <a:pt x="36393" y="8191"/>
                                  <a:pt x="36393" y="18243"/>
                                </a:cubicBezTo>
                                <a:cubicBezTo>
                                  <a:pt x="36393" y="28202"/>
                                  <a:pt x="28202" y="36393"/>
                                  <a:pt x="18243" y="36393"/>
                                </a:cubicBezTo>
                                <a:cubicBezTo>
                                  <a:pt x="8191" y="36393"/>
                                  <a:pt x="0" y="28202"/>
                                  <a:pt x="0" y="18243"/>
                                </a:cubicBezTo>
                                <a:cubicBezTo>
                                  <a:pt x="0" y="8191"/>
                                  <a:pt x="8191"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77" name="Shape 9477"/>
                        <wps:cNvSpPr/>
                        <wps:spPr>
                          <a:xfrm>
                            <a:off x="3826996" y="2724049"/>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78" name="Shape 9478"/>
                        <wps:cNvSpPr/>
                        <wps:spPr>
                          <a:xfrm>
                            <a:off x="3826996" y="2740895"/>
                            <a:ext cx="0" cy="10238"/>
                          </a:xfrm>
                          <a:custGeom>
                            <a:avLst/>
                            <a:gdLst/>
                            <a:ahLst/>
                            <a:cxnLst/>
                            <a:rect l="0" t="0" r="0" b="0"/>
                            <a:pathLst>
                              <a:path h="10238">
                                <a:moveTo>
                                  <a:pt x="0" y="0"/>
                                </a:moveTo>
                                <a:lnTo>
                                  <a:pt x="0" y="10238"/>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5" name="Shape 140085"/>
                        <wps:cNvSpPr/>
                        <wps:spPr>
                          <a:xfrm>
                            <a:off x="3692501" y="2724049"/>
                            <a:ext cx="268989" cy="16847"/>
                          </a:xfrm>
                          <a:custGeom>
                            <a:avLst/>
                            <a:gdLst/>
                            <a:ahLst/>
                            <a:cxnLst/>
                            <a:rect l="0" t="0" r="0" b="0"/>
                            <a:pathLst>
                              <a:path w="268989" h="16847">
                                <a:moveTo>
                                  <a:pt x="0" y="0"/>
                                </a:moveTo>
                                <a:lnTo>
                                  <a:pt x="268989" y="0"/>
                                </a:lnTo>
                                <a:lnTo>
                                  <a:pt x="268989" y="16847"/>
                                </a:lnTo>
                                <a:lnTo>
                                  <a:pt x="0" y="16847"/>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80" name="Shape 9480"/>
                        <wps:cNvSpPr/>
                        <wps:spPr>
                          <a:xfrm>
                            <a:off x="3692501" y="2739034"/>
                            <a:ext cx="268989" cy="0"/>
                          </a:xfrm>
                          <a:custGeom>
                            <a:avLst/>
                            <a:gdLst/>
                            <a:ahLst/>
                            <a:cxnLst/>
                            <a:rect l="0" t="0" r="0" b="0"/>
                            <a:pathLst>
                              <a:path w="268989">
                                <a:moveTo>
                                  <a:pt x="0" y="0"/>
                                </a:moveTo>
                                <a:lnTo>
                                  <a:pt x="268989"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81" name="Shape 9481"/>
                        <wps:cNvSpPr/>
                        <wps:spPr>
                          <a:xfrm>
                            <a:off x="4167374" y="2855751"/>
                            <a:ext cx="36393" cy="36392"/>
                          </a:xfrm>
                          <a:custGeom>
                            <a:avLst/>
                            <a:gdLst/>
                            <a:ahLst/>
                            <a:cxnLst/>
                            <a:rect l="0" t="0" r="0" b="0"/>
                            <a:pathLst>
                              <a:path w="36393" h="36392">
                                <a:moveTo>
                                  <a:pt x="18150" y="0"/>
                                </a:moveTo>
                                <a:cubicBezTo>
                                  <a:pt x="28202" y="0"/>
                                  <a:pt x="36393" y="8190"/>
                                  <a:pt x="36393" y="18243"/>
                                </a:cubicBezTo>
                                <a:cubicBezTo>
                                  <a:pt x="36393" y="28202"/>
                                  <a:pt x="28202" y="36392"/>
                                  <a:pt x="18150" y="36392"/>
                                </a:cubicBezTo>
                                <a:cubicBezTo>
                                  <a:pt x="8191" y="36392"/>
                                  <a:pt x="0" y="28202"/>
                                  <a:pt x="0" y="18243"/>
                                </a:cubicBezTo>
                                <a:cubicBezTo>
                                  <a:pt x="0" y="8190"/>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82" name="Shape 9482"/>
                        <wps:cNvSpPr/>
                        <wps:spPr>
                          <a:xfrm>
                            <a:off x="4167374" y="2948454"/>
                            <a:ext cx="36393" cy="36393"/>
                          </a:xfrm>
                          <a:custGeom>
                            <a:avLst/>
                            <a:gdLst/>
                            <a:ahLst/>
                            <a:cxnLst/>
                            <a:rect l="0" t="0" r="0" b="0"/>
                            <a:pathLst>
                              <a:path w="36393" h="36393">
                                <a:moveTo>
                                  <a:pt x="18150" y="0"/>
                                </a:moveTo>
                                <a:cubicBezTo>
                                  <a:pt x="28202" y="0"/>
                                  <a:pt x="36393" y="8191"/>
                                  <a:pt x="36393" y="18150"/>
                                </a:cubicBezTo>
                                <a:cubicBezTo>
                                  <a:pt x="36393" y="28202"/>
                                  <a:pt x="28202" y="36393"/>
                                  <a:pt x="18150" y="36393"/>
                                </a:cubicBezTo>
                                <a:cubicBezTo>
                                  <a:pt x="8191" y="36393"/>
                                  <a:pt x="0" y="28202"/>
                                  <a:pt x="0" y="18150"/>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83" name="Shape 9483"/>
                        <wps:cNvSpPr/>
                        <wps:spPr>
                          <a:xfrm>
                            <a:off x="4185524" y="2947337"/>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84" name="Shape 9484"/>
                        <wps:cNvSpPr/>
                        <wps:spPr>
                          <a:xfrm>
                            <a:off x="4185524" y="2953387"/>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6" name="Shape 140086"/>
                        <wps:cNvSpPr/>
                        <wps:spPr>
                          <a:xfrm>
                            <a:off x="4051123" y="2947337"/>
                            <a:ext cx="268896" cy="9144"/>
                          </a:xfrm>
                          <a:custGeom>
                            <a:avLst/>
                            <a:gdLst/>
                            <a:ahLst/>
                            <a:cxnLst/>
                            <a:rect l="0" t="0" r="0" b="0"/>
                            <a:pathLst>
                              <a:path w="268896" h="9144">
                                <a:moveTo>
                                  <a:pt x="0" y="0"/>
                                </a:moveTo>
                                <a:lnTo>
                                  <a:pt x="268896" y="0"/>
                                </a:lnTo>
                                <a:lnTo>
                                  <a:pt x="268896"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86" name="Shape 9486"/>
                        <wps:cNvSpPr/>
                        <wps:spPr>
                          <a:xfrm>
                            <a:off x="4051123" y="2948640"/>
                            <a:ext cx="268896" cy="0"/>
                          </a:xfrm>
                          <a:custGeom>
                            <a:avLst/>
                            <a:gdLst/>
                            <a:ahLst/>
                            <a:cxnLst/>
                            <a:rect l="0" t="0" r="0" b="0"/>
                            <a:pathLst>
                              <a:path w="268896">
                                <a:moveTo>
                                  <a:pt x="0" y="0"/>
                                </a:moveTo>
                                <a:lnTo>
                                  <a:pt x="268896"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87" name="Shape 9487"/>
                        <wps:cNvSpPr/>
                        <wps:spPr>
                          <a:xfrm>
                            <a:off x="4525902" y="263218"/>
                            <a:ext cx="36392" cy="36393"/>
                          </a:xfrm>
                          <a:custGeom>
                            <a:avLst/>
                            <a:gdLst/>
                            <a:ahLst/>
                            <a:cxnLst/>
                            <a:rect l="0" t="0" r="0" b="0"/>
                            <a:pathLst>
                              <a:path w="36392" h="36393">
                                <a:moveTo>
                                  <a:pt x="18243" y="0"/>
                                </a:moveTo>
                                <a:cubicBezTo>
                                  <a:pt x="28202" y="0"/>
                                  <a:pt x="36392" y="8191"/>
                                  <a:pt x="36392" y="18150"/>
                                </a:cubicBezTo>
                                <a:cubicBezTo>
                                  <a:pt x="36392" y="28202"/>
                                  <a:pt x="28202" y="36393"/>
                                  <a:pt x="18243" y="36393"/>
                                </a:cubicBezTo>
                                <a:cubicBezTo>
                                  <a:pt x="8190" y="36393"/>
                                  <a:pt x="0" y="28202"/>
                                  <a:pt x="0" y="18150"/>
                                </a:cubicBezTo>
                                <a:cubicBezTo>
                                  <a:pt x="0" y="8191"/>
                                  <a:pt x="8190" y="0"/>
                                  <a:pt x="18243"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88" name="Shape 9488"/>
                        <wps:cNvSpPr/>
                        <wps:spPr>
                          <a:xfrm>
                            <a:off x="4544145" y="299146"/>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89" name="Shape 9489"/>
                        <wps:cNvSpPr/>
                        <wps:spPr>
                          <a:xfrm>
                            <a:off x="4544145" y="305289"/>
                            <a:ext cx="0" cy="2141"/>
                          </a:xfrm>
                          <a:custGeom>
                            <a:avLst/>
                            <a:gdLst/>
                            <a:ahLst/>
                            <a:cxnLst/>
                            <a:rect l="0" t="0" r="0" b="0"/>
                            <a:pathLst>
                              <a:path h="2141">
                                <a:moveTo>
                                  <a:pt x="0" y="0"/>
                                </a:moveTo>
                                <a:lnTo>
                                  <a:pt x="0" y="2141"/>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7" name="Shape 140087"/>
                        <wps:cNvSpPr/>
                        <wps:spPr>
                          <a:xfrm>
                            <a:off x="4409650" y="299146"/>
                            <a:ext cx="268896" cy="9144"/>
                          </a:xfrm>
                          <a:custGeom>
                            <a:avLst/>
                            <a:gdLst/>
                            <a:ahLst/>
                            <a:cxnLst/>
                            <a:rect l="0" t="0" r="0" b="0"/>
                            <a:pathLst>
                              <a:path w="268896" h="9144">
                                <a:moveTo>
                                  <a:pt x="0" y="0"/>
                                </a:moveTo>
                                <a:lnTo>
                                  <a:pt x="268896" y="0"/>
                                </a:lnTo>
                                <a:lnTo>
                                  <a:pt x="268896" y="9144"/>
                                </a:lnTo>
                                <a:lnTo>
                                  <a:pt x="0" y="9144"/>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91" name="Shape 9491"/>
                        <wps:cNvSpPr/>
                        <wps:spPr>
                          <a:xfrm>
                            <a:off x="4409650" y="302962"/>
                            <a:ext cx="268896" cy="0"/>
                          </a:xfrm>
                          <a:custGeom>
                            <a:avLst/>
                            <a:gdLst/>
                            <a:ahLst/>
                            <a:cxnLst/>
                            <a:rect l="0" t="0" r="0" b="0"/>
                            <a:pathLst>
                              <a:path w="268896">
                                <a:moveTo>
                                  <a:pt x="0" y="0"/>
                                </a:moveTo>
                                <a:lnTo>
                                  <a:pt x="268896"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92" name="Shape 9492"/>
                        <wps:cNvSpPr/>
                        <wps:spPr>
                          <a:xfrm>
                            <a:off x="4884523" y="2672112"/>
                            <a:ext cx="36392" cy="36393"/>
                          </a:xfrm>
                          <a:custGeom>
                            <a:avLst/>
                            <a:gdLst/>
                            <a:ahLst/>
                            <a:cxnLst/>
                            <a:rect l="0" t="0" r="0" b="0"/>
                            <a:pathLst>
                              <a:path w="36392" h="36393">
                                <a:moveTo>
                                  <a:pt x="18150" y="0"/>
                                </a:moveTo>
                                <a:cubicBezTo>
                                  <a:pt x="28202" y="0"/>
                                  <a:pt x="36392" y="8191"/>
                                  <a:pt x="36392" y="18243"/>
                                </a:cubicBezTo>
                                <a:cubicBezTo>
                                  <a:pt x="36392" y="28202"/>
                                  <a:pt x="28202" y="36393"/>
                                  <a:pt x="18150" y="36393"/>
                                </a:cubicBezTo>
                                <a:cubicBezTo>
                                  <a:pt x="8191" y="36393"/>
                                  <a:pt x="0" y="28202"/>
                                  <a:pt x="0" y="18243"/>
                                </a:cubicBezTo>
                                <a:cubicBezTo>
                                  <a:pt x="0" y="8191"/>
                                  <a:pt x="8191" y="0"/>
                                  <a:pt x="18150" y="0"/>
                                </a:cubicBezTo>
                                <a:close/>
                              </a:path>
                            </a:pathLst>
                          </a:custGeom>
                          <a:ln w="6608" cap="rnd">
                            <a:round/>
                          </a:ln>
                        </wps:spPr>
                        <wps:style>
                          <a:lnRef idx="1">
                            <a:srgbClr val="333333"/>
                          </a:lnRef>
                          <a:fillRef idx="1">
                            <a:srgbClr val="333333"/>
                          </a:fillRef>
                          <a:effectRef idx="0">
                            <a:scrgbClr r="0" g="0" b="0"/>
                          </a:effectRef>
                          <a:fontRef idx="none"/>
                        </wps:style>
                        <wps:bodyPr/>
                      </wps:wsp>
                      <wps:wsp>
                        <wps:cNvPr id="9493" name="Shape 9493"/>
                        <wps:cNvSpPr/>
                        <wps:spPr>
                          <a:xfrm>
                            <a:off x="4902673" y="2732705"/>
                            <a:ext cx="0" cy="0"/>
                          </a:xfrm>
                          <a:custGeom>
                            <a:avLst/>
                            <a:gdLst/>
                            <a:ahLst/>
                            <a:cxnLst/>
                            <a:rect l="0" t="0" r="0" b="0"/>
                            <a:pathLst>
                              <a:path>
                                <a:moveTo>
                                  <a:pt x="0" y="0"/>
                                </a:moveTo>
                                <a:lnTo>
                                  <a:pt x="0" y="0"/>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9494" name="Shape 9494"/>
                        <wps:cNvSpPr/>
                        <wps:spPr>
                          <a:xfrm>
                            <a:off x="4902673" y="2744339"/>
                            <a:ext cx="0" cy="9214"/>
                          </a:xfrm>
                          <a:custGeom>
                            <a:avLst/>
                            <a:gdLst/>
                            <a:ahLst/>
                            <a:cxnLst/>
                            <a:rect l="0" t="0" r="0" b="0"/>
                            <a:pathLst>
                              <a:path h="9214">
                                <a:moveTo>
                                  <a:pt x="0" y="0"/>
                                </a:moveTo>
                                <a:lnTo>
                                  <a:pt x="0" y="9214"/>
                                </a:lnTo>
                              </a:path>
                            </a:pathLst>
                          </a:custGeom>
                          <a:ln w="9959" cap="flat">
                            <a:round/>
                          </a:ln>
                        </wps:spPr>
                        <wps:style>
                          <a:lnRef idx="1">
                            <a:srgbClr val="333333"/>
                          </a:lnRef>
                          <a:fillRef idx="0">
                            <a:srgbClr val="000000">
                              <a:alpha val="0"/>
                            </a:srgbClr>
                          </a:fillRef>
                          <a:effectRef idx="0">
                            <a:scrgbClr r="0" g="0" b="0"/>
                          </a:effectRef>
                          <a:fontRef idx="none"/>
                        </wps:style>
                        <wps:bodyPr/>
                      </wps:wsp>
                      <wps:wsp>
                        <wps:cNvPr id="140088" name="Shape 140088"/>
                        <wps:cNvSpPr/>
                        <wps:spPr>
                          <a:xfrm>
                            <a:off x="4768272" y="2732705"/>
                            <a:ext cx="268895" cy="11635"/>
                          </a:xfrm>
                          <a:custGeom>
                            <a:avLst/>
                            <a:gdLst/>
                            <a:ahLst/>
                            <a:cxnLst/>
                            <a:rect l="0" t="0" r="0" b="0"/>
                            <a:pathLst>
                              <a:path w="268895" h="11635">
                                <a:moveTo>
                                  <a:pt x="0" y="0"/>
                                </a:moveTo>
                                <a:lnTo>
                                  <a:pt x="268895" y="0"/>
                                </a:lnTo>
                                <a:lnTo>
                                  <a:pt x="268895" y="11635"/>
                                </a:lnTo>
                                <a:lnTo>
                                  <a:pt x="0" y="11635"/>
                                </a:lnTo>
                                <a:lnTo>
                                  <a:pt x="0" y="0"/>
                                </a:lnTo>
                              </a:path>
                            </a:pathLst>
                          </a:custGeom>
                          <a:ln w="9959" cap="rnd">
                            <a:round/>
                          </a:ln>
                        </wps:spPr>
                        <wps:style>
                          <a:lnRef idx="1">
                            <a:srgbClr val="333333"/>
                          </a:lnRef>
                          <a:fillRef idx="1">
                            <a:srgbClr val="FFFFFF"/>
                          </a:fillRef>
                          <a:effectRef idx="0">
                            <a:scrgbClr r="0" g="0" b="0"/>
                          </a:effectRef>
                          <a:fontRef idx="none"/>
                        </wps:style>
                        <wps:bodyPr/>
                      </wps:wsp>
                      <wps:wsp>
                        <wps:cNvPr id="9496" name="Shape 9496"/>
                        <wps:cNvSpPr/>
                        <wps:spPr>
                          <a:xfrm>
                            <a:off x="4768272" y="2738568"/>
                            <a:ext cx="268895" cy="0"/>
                          </a:xfrm>
                          <a:custGeom>
                            <a:avLst/>
                            <a:gdLst/>
                            <a:ahLst/>
                            <a:cxnLst/>
                            <a:rect l="0" t="0" r="0" b="0"/>
                            <a:pathLst>
                              <a:path w="268895">
                                <a:moveTo>
                                  <a:pt x="0" y="0"/>
                                </a:moveTo>
                                <a:lnTo>
                                  <a:pt x="268895" y="0"/>
                                </a:lnTo>
                              </a:path>
                            </a:pathLst>
                          </a:custGeom>
                          <a:ln w="19825" cap="flat">
                            <a:round/>
                          </a:ln>
                        </wps:spPr>
                        <wps:style>
                          <a:lnRef idx="1">
                            <a:srgbClr val="333333"/>
                          </a:lnRef>
                          <a:fillRef idx="0">
                            <a:srgbClr val="000000">
                              <a:alpha val="0"/>
                            </a:srgbClr>
                          </a:fillRef>
                          <a:effectRef idx="0">
                            <a:scrgbClr r="0" g="0" b="0"/>
                          </a:effectRef>
                          <a:fontRef idx="none"/>
                        </wps:style>
                        <wps:bodyPr/>
                      </wps:wsp>
                      <wps:wsp>
                        <wps:cNvPr id="9497" name="Shape 9497"/>
                        <wps:cNvSpPr/>
                        <wps:spPr>
                          <a:xfrm>
                            <a:off x="2894749" y="133657"/>
                            <a:ext cx="0" cy="3250206"/>
                          </a:xfrm>
                          <a:custGeom>
                            <a:avLst/>
                            <a:gdLst/>
                            <a:ahLst/>
                            <a:cxnLst/>
                            <a:rect l="0" t="0" r="0" b="0"/>
                            <a:pathLst>
                              <a:path h="3250206">
                                <a:moveTo>
                                  <a:pt x="0" y="325020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498" name="Rectangle 9498"/>
                        <wps:cNvSpPr/>
                        <wps:spPr>
                          <a:xfrm>
                            <a:off x="2811540" y="2587470"/>
                            <a:ext cx="55062" cy="91605"/>
                          </a:xfrm>
                          <a:prstGeom prst="rect">
                            <a:avLst/>
                          </a:prstGeom>
                          <a:ln>
                            <a:noFill/>
                          </a:ln>
                        </wps:spPr>
                        <wps:txbx>
                          <w:txbxContent>
                            <w:p w14:paraId="6F596022" w14:textId="77777777" w:rsidR="00FE0D46" w:rsidRDefault="00FE0D46">
                              <w:pPr>
                                <w:spacing w:after="160" w:line="259" w:lineRule="auto"/>
                                <w:ind w:left="0" w:firstLine="0"/>
                                <w:jc w:val="left"/>
                              </w:pPr>
                              <w:r>
                                <w:rPr>
                                  <w:rFonts w:ascii="Arial" w:eastAsia="Arial" w:hAnsi="Arial" w:cs="Arial"/>
                                  <w:sz w:val="12"/>
                                </w:rPr>
                                <w:t>2</w:t>
                              </w:r>
                            </w:p>
                          </w:txbxContent>
                        </wps:txbx>
                        <wps:bodyPr horzOverflow="overflow" vert="horz" lIns="0" tIns="0" rIns="0" bIns="0" rtlCol="0">
                          <a:noAutofit/>
                        </wps:bodyPr>
                      </wps:wsp>
                      <wps:wsp>
                        <wps:cNvPr id="9499" name="Rectangle 9499"/>
                        <wps:cNvSpPr/>
                        <wps:spPr>
                          <a:xfrm>
                            <a:off x="2811540" y="1666485"/>
                            <a:ext cx="55062" cy="91605"/>
                          </a:xfrm>
                          <a:prstGeom prst="rect">
                            <a:avLst/>
                          </a:prstGeom>
                          <a:ln>
                            <a:noFill/>
                          </a:ln>
                        </wps:spPr>
                        <wps:txbx>
                          <w:txbxContent>
                            <w:p w14:paraId="28B8D843" w14:textId="77777777" w:rsidR="00FE0D46" w:rsidRDefault="00FE0D46">
                              <w:pPr>
                                <w:spacing w:after="160" w:line="259" w:lineRule="auto"/>
                                <w:ind w:left="0" w:firstLine="0"/>
                                <w:jc w:val="left"/>
                              </w:pPr>
                              <w:r>
                                <w:rPr>
                                  <w:rFonts w:ascii="Arial" w:eastAsia="Arial" w:hAnsi="Arial" w:cs="Arial"/>
                                  <w:sz w:val="12"/>
                                </w:rPr>
                                <w:t>3</w:t>
                              </w:r>
                            </w:p>
                          </w:txbxContent>
                        </wps:txbx>
                        <wps:bodyPr horzOverflow="overflow" vert="horz" lIns="0" tIns="0" rIns="0" bIns="0" rtlCol="0">
                          <a:noAutofit/>
                        </wps:bodyPr>
                      </wps:wsp>
                      <wps:wsp>
                        <wps:cNvPr id="9500" name="Rectangle 9500"/>
                        <wps:cNvSpPr/>
                        <wps:spPr>
                          <a:xfrm>
                            <a:off x="2811540" y="506202"/>
                            <a:ext cx="55062" cy="91604"/>
                          </a:xfrm>
                          <a:prstGeom prst="rect">
                            <a:avLst/>
                          </a:prstGeom>
                          <a:ln>
                            <a:noFill/>
                          </a:ln>
                        </wps:spPr>
                        <wps:txbx>
                          <w:txbxContent>
                            <w:p w14:paraId="71183F68" w14:textId="77777777" w:rsidR="00FE0D46" w:rsidRDefault="00FE0D46">
                              <w:pPr>
                                <w:spacing w:after="160" w:line="259" w:lineRule="auto"/>
                                <w:ind w:left="0" w:firstLine="0"/>
                                <w:jc w:val="left"/>
                              </w:pPr>
                              <w:r>
                                <w:rPr>
                                  <w:rFonts w:ascii="Arial" w:eastAsia="Arial" w:hAnsi="Arial" w:cs="Arial"/>
                                  <w:sz w:val="12"/>
                                </w:rPr>
                                <w:t>5</w:t>
                              </w:r>
                            </w:p>
                          </w:txbxContent>
                        </wps:txbx>
                        <wps:bodyPr horzOverflow="overflow" vert="horz" lIns="0" tIns="0" rIns="0" bIns="0" rtlCol="0">
                          <a:noAutofit/>
                        </wps:bodyPr>
                      </wps:wsp>
                      <wps:wsp>
                        <wps:cNvPr id="9501" name="Shape 9501"/>
                        <wps:cNvSpPr/>
                        <wps:spPr>
                          <a:xfrm>
                            <a:off x="2871480" y="2614219"/>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2" name="Shape 9502"/>
                        <wps:cNvSpPr/>
                        <wps:spPr>
                          <a:xfrm>
                            <a:off x="2871480" y="1693234"/>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3" name="Shape 9503"/>
                        <wps:cNvSpPr/>
                        <wps:spPr>
                          <a:xfrm>
                            <a:off x="2871480" y="532952"/>
                            <a:ext cx="23269" cy="0"/>
                          </a:xfrm>
                          <a:custGeom>
                            <a:avLst/>
                            <a:gdLst/>
                            <a:ahLst/>
                            <a:cxnLst/>
                            <a:rect l="0" t="0" r="0" b="0"/>
                            <a:pathLst>
                              <a:path w="23269">
                                <a:moveTo>
                                  <a:pt x="0" y="0"/>
                                </a:moveTo>
                                <a:lnTo>
                                  <a:pt x="23269"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4" name="Shape 9504"/>
                        <wps:cNvSpPr/>
                        <wps:spPr>
                          <a:xfrm>
                            <a:off x="2894749" y="3383863"/>
                            <a:ext cx="2223114" cy="0"/>
                          </a:xfrm>
                          <a:custGeom>
                            <a:avLst/>
                            <a:gdLst/>
                            <a:ahLst/>
                            <a:cxnLst/>
                            <a:rect l="0" t="0" r="0" b="0"/>
                            <a:pathLst>
                              <a:path w="2223114">
                                <a:moveTo>
                                  <a:pt x="0" y="0"/>
                                </a:moveTo>
                                <a:lnTo>
                                  <a:pt x="2223114"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5" name="Shape 9505"/>
                        <wps:cNvSpPr/>
                        <wps:spPr>
                          <a:xfrm>
                            <a:off x="3109848"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6" name="Shape 9506"/>
                        <wps:cNvSpPr/>
                        <wps:spPr>
                          <a:xfrm>
                            <a:off x="3468375"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7" name="Shape 9507"/>
                        <wps:cNvSpPr/>
                        <wps:spPr>
                          <a:xfrm>
                            <a:off x="3826996"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8" name="Shape 9508"/>
                        <wps:cNvSpPr/>
                        <wps:spPr>
                          <a:xfrm>
                            <a:off x="4185524"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09" name="Shape 9509"/>
                        <wps:cNvSpPr/>
                        <wps:spPr>
                          <a:xfrm>
                            <a:off x="4544145"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10" name="Shape 9510"/>
                        <wps:cNvSpPr/>
                        <wps:spPr>
                          <a:xfrm>
                            <a:off x="4902673" y="3383863"/>
                            <a:ext cx="0" cy="23176"/>
                          </a:xfrm>
                          <a:custGeom>
                            <a:avLst/>
                            <a:gdLst/>
                            <a:ahLst/>
                            <a:cxnLst/>
                            <a:rect l="0" t="0" r="0" b="0"/>
                            <a:pathLst>
                              <a:path h="23176">
                                <a:moveTo>
                                  <a:pt x="0" y="23176"/>
                                </a:moveTo>
                                <a:lnTo>
                                  <a:pt x="0" y="0"/>
                                </a:lnTo>
                              </a:path>
                            </a:pathLst>
                          </a:custGeom>
                          <a:ln w="9028" cap="flat">
                            <a:round/>
                          </a:ln>
                        </wps:spPr>
                        <wps:style>
                          <a:lnRef idx="1">
                            <a:srgbClr val="000000"/>
                          </a:lnRef>
                          <a:fillRef idx="0">
                            <a:srgbClr val="000000">
                              <a:alpha val="0"/>
                            </a:srgbClr>
                          </a:fillRef>
                          <a:effectRef idx="0">
                            <a:scrgbClr r="0" g="0" b="0"/>
                          </a:effectRef>
                          <a:fontRef idx="none"/>
                        </wps:style>
                        <wps:bodyPr/>
                      </wps:wsp>
                      <wps:wsp>
                        <wps:cNvPr id="9511" name="Rectangle 9511"/>
                        <wps:cNvSpPr/>
                        <wps:spPr>
                          <a:xfrm>
                            <a:off x="3008488" y="3425617"/>
                            <a:ext cx="269666" cy="91605"/>
                          </a:xfrm>
                          <a:prstGeom prst="rect">
                            <a:avLst/>
                          </a:prstGeom>
                          <a:ln>
                            <a:noFill/>
                          </a:ln>
                        </wps:spPr>
                        <wps:txbx>
                          <w:txbxContent>
                            <w:p w14:paraId="63792D29" w14:textId="77777777" w:rsidR="00FE0D46" w:rsidRDefault="00FE0D46">
                              <w:pPr>
                                <w:spacing w:after="160" w:line="259" w:lineRule="auto"/>
                                <w:ind w:left="0" w:firstLine="0"/>
                                <w:jc w:val="left"/>
                              </w:pPr>
                              <w:r>
                                <w:rPr>
                                  <w:rFonts w:ascii="Arial" w:eastAsia="Arial" w:hAnsi="Arial" w:cs="Arial"/>
                                  <w:sz w:val="12"/>
                                </w:rPr>
                                <w:t>BFGS</w:t>
                              </w:r>
                            </w:p>
                          </w:txbxContent>
                        </wps:txbx>
                        <wps:bodyPr horzOverflow="overflow" vert="horz" lIns="0" tIns="0" rIns="0" bIns="0" rtlCol="0">
                          <a:noAutofit/>
                        </wps:bodyPr>
                      </wps:wsp>
                      <wps:wsp>
                        <wps:cNvPr id="9512" name="Rectangle 9512"/>
                        <wps:cNvSpPr/>
                        <wps:spPr>
                          <a:xfrm>
                            <a:off x="3278035" y="3425617"/>
                            <a:ext cx="506453" cy="91605"/>
                          </a:xfrm>
                          <a:prstGeom prst="rect">
                            <a:avLst/>
                          </a:prstGeom>
                          <a:ln>
                            <a:noFill/>
                          </a:ln>
                        </wps:spPr>
                        <wps:txbx>
                          <w:txbxContent>
                            <w:p w14:paraId="69201670" w14:textId="77777777" w:rsidR="00FE0D46" w:rsidRDefault="00FE0D46">
                              <w:pPr>
                                <w:spacing w:after="160" w:line="259" w:lineRule="auto"/>
                                <w:ind w:left="0" w:firstLine="0"/>
                                <w:jc w:val="left"/>
                              </w:pPr>
                              <w:r>
                                <w:rPr>
                                  <w:rFonts w:ascii="Arial" w:eastAsia="Arial" w:hAnsi="Arial" w:cs="Arial"/>
                                  <w:sz w:val="12"/>
                                </w:rPr>
                                <w:t>L−BFGS−B</w:t>
                              </w:r>
                            </w:p>
                          </w:txbxContent>
                        </wps:txbx>
                        <wps:bodyPr horzOverflow="overflow" vert="horz" lIns="0" tIns="0" rIns="0" bIns="0" rtlCol="0">
                          <a:noAutofit/>
                        </wps:bodyPr>
                      </wps:wsp>
                      <wps:wsp>
                        <wps:cNvPr id="9513" name="Rectangle 9513"/>
                        <wps:cNvSpPr/>
                        <wps:spPr>
                          <a:xfrm>
                            <a:off x="3766962" y="3425617"/>
                            <a:ext cx="159541" cy="91605"/>
                          </a:xfrm>
                          <a:prstGeom prst="rect">
                            <a:avLst/>
                          </a:prstGeom>
                          <a:ln>
                            <a:noFill/>
                          </a:ln>
                        </wps:spPr>
                        <wps:txbx>
                          <w:txbxContent>
                            <w:p w14:paraId="0123786A" w14:textId="77777777" w:rsidR="00FE0D46" w:rsidRDefault="00FE0D46">
                              <w:pPr>
                                <w:spacing w:after="160" w:line="259" w:lineRule="auto"/>
                                <w:ind w:left="0" w:firstLine="0"/>
                                <w:jc w:val="left"/>
                              </w:pPr>
                              <w:r>
                                <w:rPr>
                                  <w:rFonts w:ascii="Arial" w:eastAsia="Arial" w:hAnsi="Arial" w:cs="Arial"/>
                                  <w:sz w:val="12"/>
                                </w:rPr>
                                <w:t>nlm</w:t>
                              </w:r>
                            </w:p>
                          </w:txbxContent>
                        </wps:txbx>
                        <wps:bodyPr horzOverflow="overflow" vert="horz" lIns="0" tIns="0" rIns="0" bIns="0" rtlCol="0">
                          <a:noAutofit/>
                        </wps:bodyPr>
                      </wps:wsp>
                      <wps:wsp>
                        <wps:cNvPr id="9514" name="Rectangle 9514"/>
                        <wps:cNvSpPr/>
                        <wps:spPr>
                          <a:xfrm>
                            <a:off x="4075881" y="3425617"/>
                            <a:ext cx="291651" cy="91605"/>
                          </a:xfrm>
                          <a:prstGeom prst="rect">
                            <a:avLst/>
                          </a:prstGeom>
                          <a:ln>
                            <a:noFill/>
                          </a:ln>
                        </wps:spPr>
                        <wps:txbx>
                          <w:txbxContent>
                            <w:p w14:paraId="4FD90612" w14:textId="77777777" w:rsidR="00FE0D46" w:rsidRDefault="00FE0D46">
                              <w:pPr>
                                <w:spacing w:after="160" w:line="259" w:lineRule="auto"/>
                                <w:ind w:left="0" w:firstLine="0"/>
                                <w:jc w:val="left"/>
                              </w:pPr>
                              <w:r>
                                <w:rPr>
                                  <w:rFonts w:ascii="Arial" w:eastAsia="Arial" w:hAnsi="Arial" w:cs="Arial"/>
                                  <w:sz w:val="12"/>
                                </w:rPr>
                                <w:t>nlminb</w:t>
                              </w:r>
                            </w:p>
                          </w:txbxContent>
                        </wps:txbx>
                        <wps:bodyPr horzOverflow="overflow" vert="horz" lIns="0" tIns="0" rIns="0" bIns="0" rtlCol="0">
                          <a:noAutofit/>
                        </wps:bodyPr>
                      </wps:wsp>
                      <wps:wsp>
                        <wps:cNvPr id="9515" name="Rectangle 9515"/>
                        <wps:cNvSpPr/>
                        <wps:spPr>
                          <a:xfrm>
                            <a:off x="4494443" y="3425617"/>
                            <a:ext cx="132109" cy="91605"/>
                          </a:xfrm>
                          <a:prstGeom prst="rect">
                            <a:avLst/>
                          </a:prstGeom>
                          <a:ln>
                            <a:noFill/>
                          </a:ln>
                        </wps:spPr>
                        <wps:txbx>
                          <w:txbxContent>
                            <w:p w14:paraId="26598A83" w14:textId="77777777" w:rsidR="00FE0D46" w:rsidRDefault="00FE0D46">
                              <w:pPr>
                                <w:spacing w:after="160" w:line="259" w:lineRule="auto"/>
                                <w:ind w:left="0" w:firstLine="0"/>
                                <w:jc w:val="left"/>
                              </w:pPr>
                              <w:r>
                                <w:rPr>
                                  <w:rFonts w:ascii="Arial" w:eastAsia="Arial" w:hAnsi="Arial" w:cs="Arial"/>
                                  <w:sz w:val="12"/>
                                </w:rPr>
                                <w:t>hjn</w:t>
                              </w:r>
                            </w:p>
                          </w:txbxContent>
                        </wps:txbx>
                        <wps:bodyPr horzOverflow="overflow" vert="horz" lIns="0" tIns="0" rIns="0" bIns="0" rtlCol="0">
                          <a:noAutofit/>
                        </wps:bodyPr>
                      </wps:wsp>
                      <wps:wsp>
                        <wps:cNvPr id="9516" name="Rectangle 9516"/>
                        <wps:cNvSpPr/>
                        <wps:spPr>
                          <a:xfrm>
                            <a:off x="4705166" y="3425617"/>
                            <a:ext cx="525368" cy="91605"/>
                          </a:xfrm>
                          <a:prstGeom prst="rect">
                            <a:avLst/>
                          </a:prstGeom>
                          <a:ln>
                            <a:noFill/>
                          </a:ln>
                        </wps:spPr>
                        <wps:txbx>
                          <w:txbxContent>
                            <w:p w14:paraId="71FCFD6E" w14:textId="77777777" w:rsidR="00FE0D46" w:rsidRDefault="00FE0D46">
                              <w:pPr>
                                <w:spacing w:after="160" w:line="259" w:lineRule="auto"/>
                                <w:ind w:left="0" w:firstLine="0"/>
                                <w:jc w:val="left"/>
                              </w:pPr>
                              <w:r>
                                <w:rPr>
                                  <w:rFonts w:ascii="Arial" w:eastAsia="Arial" w:hAnsi="Arial" w:cs="Arial"/>
                                  <w:sz w:val="12"/>
                                </w:rPr>
                                <w:t>marqLevAlg</w:t>
                              </w:r>
                            </w:p>
                          </w:txbxContent>
                        </wps:txbx>
                        <wps:bodyPr horzOverflow="overflow" vert="horz" lIns="0" tIns="0" rIns="0" bIns="0" rtlCol="0">
                          <a:noAutofit/>
                        </wps:bodyPr>
                      </wps:wsp>
                      <wps:wsp>
                        <wps:cNvPr id="9518" name="Rectangle 9518"/>
                        <wps:cNvSpPr/>
                        <wps:spPr>
                          <a:xfrm rot="-5399999">
                            <a:off x="2204854" y="1569309"/>
                            <a:ext cx="1065963" cy="114507"/>
                          </a:xfrm>
                          <a:prstGeom prst="rect">
                            <a:avLst/>
                          </a:prstGeom>
                          <a:ln>
                            <a:noFill/>
                          </a:ln>
                        </wps:spPr>
                        <wps:txbx>
                          <w:txbxContent>
                            <w:p w14:paraId="5A1941FE" w14:textId="77777777" w:rsidR="00FE0D46" w:rsidRDefault="00FE0D46">
                              <w:pPr>
                                <w:spacing w:after="160" w:line="259" w:lineRule="auto"/>
                                <w:ind w:left="0" w:firstLine="0"/>
                                <w:jc w:val="left"/>
                              </w:pPr>
                              <w:r>
                                <w:rPr>
                                  <w:rFonts w:ascii="Arial" w:eastAsia="Arial" w:hAnsi="Arial" w:cs="Arial"/>
                                  <w:sz w:val="15"/>
                                </w:rPr>
                                <w:t>Time (milliseconds)</w:t>
                              </w:r>
                            </w:p>
                          </w:txbxContent>
                        </wps:txbx>
                        <wps:bodyPr horzOverflow="overflow" vert="horz" lIns="0" tIns="0" rIns="0" bIns="0" rtlCol="0">
                          <a:noAutofit/>
                        </wps:bodyPr>
                      </wps:wsp>
                      <wps:wsp>
                        <wps:cNvPr id="9519" name="Rectangle 9519"/>
                        <wps:cNvSpPr/>
                        <wps:spPr>
                          <a:xfrm>
                            <a:off x="2894749" y="0"/>
                            <a:ext cx="1438449" cy="114507"/>
                          </a:xfrm>
                          <a:prstGeom prst="rect">
                            <a:avLst/>
                          </a:prstGeom>
                          <a:ln>
                            <a:noFill/>
                          </a:ln>
                        </wps:spPr>
                        <wps:txbx>
                          <w:txbxContent>
                            <w:p w14:paraId="6F257DCC" w14:textId="77777777" w:rsidR="00FE0D46" w:rsidRDefault="00FE0D46">
                              <w:pPr>
                                <w:spacing w:after="160" w:line="259" w:lineRule="auto"/>
                                <w:ind w:left="0" w:firstLine="0"/>
                                <w:jc w:val="left"/>
                              </w:pPr>
                              <w:r>
                                <w:rPr>
                                  <w:rFonts w:ascii="Arial" w:eastAsia="Arial" w:hAnsi="Arial" w:cs="Arial"/>
                                  <w:sz w:val="15"/>
                                </w:rPr>
                                <w:t>Parameter estimation time</w:t>
                              </w:r>
                            </w:p>
                          </w:txbxContent>
                        </wps:txbx>
                        <wps:bodyPr horzOverflow="overflow" vert="horz" lIns="0" tIns="0" rIns="0" bIns="0" rtlCol="0">
                          <a:noAutofit/>
                        </wps:bodyPr>
                      </wps:wsp>
                    </wpg:wgp>
                  </a:graphicData>
                </a:graphic>
              </wp:anchor>
            </w:drawing>
          </mc:Choice>
          <mc:Fallback>
            <w:pict>
              <v:group w14:anchorId="64482EBE" id="Group 124165" o:spid="_x0000_s1943" style="position:absolute;left:0;text-align:left;margin-left:13.75pt;margin-top:39.15pt;width:403pt;height:285.75pt;z-index:251659264;mso-position-horizontal-relative:margin;mso-position-vertical-relative:text" coordsize="51178,3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">
                <v:shape id="Shape 9394" o:spid="_x0000_s1944" style="position:absolute;left:2762;top:28602;width:21610;height:0;visibility:visible;mso-wrap-style:square;v-text-anchor:top" coordsize="216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" path="m,l2161033,e" filled="f" strokecolor="#efefef" strokeweight=".25078mm">
                  <v:path arrowok="t" textboxrect="0,0,2161033,0"/>
                </v:shape>
                <v:shape id="Shape 9395" o:spid="_x0000_s1945" style="position:absolute;left:2762;top:21473;width:21610;height:0;visibility:visible;mso-wrap-style:square;v-text-anchor:top" coordsize="216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" path="m,l2161033,e" filled="f" strokecolor="#efefef" strokeweight=".25078mm">
                  <v:path arrowok="t" textboxrect="0,0,2161033,0"/>
                </v:shape>
                <v:shape id="Shape 9396" o:spid="_x0000_s1946" style="position:absolute;left:2762;top:12491;width:21610;height:0;visibility:visible;mso-wrap-style:square;v-text-anchor:top" coordsize="216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" path="m,l2161033,e" filled="f" strokecolor="#efefef" strokeweight=".25078mm">
                  <v:path arrowok="t" textboxrect="0,0,2161033,0"/>
                </v:shape>
                <v:shape id="Shape 9397" o:spid="_x0000_s1947" style="position:absolute;left:4853;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" path="m,3250206l,e" filled="f" strokecolor="#efefef" strokeweight=".25078mm">
                  <v:path arrowok="t" textboxrect="0,0,0,3250206"/>
                </v:shape>
                <v:shape id="Shape 9398" o:spid="_x0000_s1948" style="position:absolute;left:8338;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" path="m,3250206l,e" filled="f" strokecolor="#efefef" strokeweight=".25078mm">
                  <v:path arrowok="t" textboxrect="0,0,0,3250206"/>
                </v:shape>
                <v:shape id="Shape 9399" o:spid="_x0000_s1949" style="position:absolute;left:11824;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" path="m,3250206l,e" filled="f" strokecolor="#efefef" strokeweight=".25078mm">
                  <v:path arrowok="t" textboxrect="0,0,0,3250206"/>
                </v:shape>
                <v:shape id="Shape 9400" o:spid="_x0000_s1950" style="position:absolute;left:15310;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" path="m,3250206l,e" filled="f" strokecolor="#efefef" strokeweight=".25078mm">
                  <v:path arrowok="t" textboxrect="0,0,0,3250206"/>
                </v:shape>
                <v:shape id="Shape 9401" o:spid="_x0000_s1951" style="position:absolute;left:18795;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" path="m,3250206l,e" filled="f" strokecolor="#efefef" strokeweight=".25078mm">
                  <v:path arrowok="t" textboxrect="0,0,0,3250206"/>
                </v:shape>
                <v:shape id="Shape 9402" o:spid="_x0000_s1952" style="position:absolute;left:22281;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" path="m,3250206l,e" filled="f" strokecolor="#efefef" strokeweight=".25078mm">
                  <v:path arrowok="t" textboxrect="0,0,0,3250206"/>
                </v:shape>
                <v:shape id="Shape 9403" o:spid="_x0000_s1953" style="position:absolute;left:4671;top:27214;width:364;height:363;visibility:visible;mso-wrap-style:square;v-text-anchor:top" coordsize="36393,3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" path="m18243,v9959,,18150,8191,18150,18150c36393,28202,28202,36299,18243,36299,8191,36299,,28202,,18150,,8191,8191,,18243,xe" fillcolor="#333" strokecolor="#333" strokeweight=".18356mm">
                  <v:stroke endcap="round"/>
                  <v:path arrowok="t" textboxrect="0,0,36393,36299"/>
                </v:shape>
                <v:shape id="Shape 9404" o:spid="_x0000_s1954" style="position:absolute;left:4853;top:2932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" path="m,l,e" filled="f" strokecolor="#333" strokeweight=".27664mm">
                  <v:path arrowok="t" textboxrect="0,0,0,0"/>
                </v:shape>
                <v:shape id="Shape 9405" o:spid="_x0000_s1955" style="position:absolute;left:4853;top:30395;width:0;height:98;visibility:visible;mso-wrap-style:square;v-text-anchor:top" coordsize="0,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" path="m,l,9773e" filled="f" strokecolor="#333" strokeweight=".27664mm">
                  <v:path arrowok="t" textboxrect="0,0,0,9773"/>
                </v:shape>
                <v:shape id="Shape 140077" o:spid="_x0000_s1956" style="position:absolute;left:3546;top:29329;width:2614;height:1066;visibility:visible;mso-wrap-style:square;v-text-anchor:top" coordsize="261450,10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" path="m,l261450,r,106665l,106665,,e" strokecolor="#333" strokeweight=".27664mm">
                  <v:stroke endcap="round"/>
                  <v:path arrowok="t" textboxrect="0,0,261450,106665"/>
                </v:shape>
                <v:shape id="Shape 9407" o:spid="_x0000_s1957" style="position:absolute;left:3546;top:29878;width:2614;height:0;visibility:visible;mso-wrap-style:square;v-text-anchor:top" coordsize="26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" path="m,l261450,e" filled="f" strokecolor="#333" strokeweight=".55069mm">
                  <v:path arrowok="t" textboxrect="0,0,261450,0"/>
                </v:shape>
                <v:shape id="Shape 9408" o:spid="_x0000_s1958" style="position:absolute;left:8338;top:30376;width:0;height:343;visibility:visible;mso-wrap-style:square;v-text-anchor:top" coordsize="0,3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" path="m,34345l,e" filled="f" strokecolor="#333" strokeweight=".27664mm">
                  <v:path arrowok="t" textboxrect="0,0,0,34345"/>
                </v:shape>
                <v:shape id="Shape 9409" o:spid="_x0000_s1959" style="position:absolute;left:8338;top:31910;width:0;height:451;visibility:visible;mso-wrap-style:square;v-text-anchor:top" coordsize="0,4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" path="m,l,45142e" filled="f" strokecolor="#333" strokeweight=".27664mm">
                  <v:path arrowok="t" textboxrect="0,0,0,45142"/>
                </v:shape>
                <v:shape id="Shape 140078" o:spid="_x0000_s1960" style="position:absolute;left:7031;top:30719;width:2615;height:1191;visibility:visible;mso-wrap-style:square;v-text-anchor:top" coordsize="261450,11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" path="m,l261450,r,119044l,119044,,e" strokecolor="#333" strokeweight=".27664mm">
                  <v:stroke endcap="round"/>
                  <v:path arrowok="t" textboxrect="0,0,261450,119044"/>
                </v:shape>
                <v:shape id="Shape 9411" o:spid="_x0000_s1961" style="position:absolute;left:7031;top:31397;width:2615;height:0;visibility:visible;mso-wrap-style:square;v-text-anchor:top" coordsize="26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" path="m,l261450,e" filled="f" strokecolor="#333" strokeweight=".55069mm">
                  <v:path arrowok="t" textboxrect="0,0,261450,0"/>
                </v:shape>
                <v:shape id="Shape 9412" o:spid="_x0000_s1962" style="position:absolute;left:11642;top:26435;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" path="m18150,c28202,,36393,8191,36393,18150v,10052,-8191,18243,-18243,18243c8191,36393,,28202,,18150,,8191,8191,,18150,xe" fillcolor="#333" strokecolor="#333" strokeweight=".18356mm">
                  <v:stroke endcap="round"/>
                  <v:path arrowok="t" textboxrect="0,0,36393,36393"/>
                </v:shape>
                <v:shape id="Shape 9413" o:spid="_x0000_s1963" style="position:absolute;left:11824;top:2735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" path="m,l,e" filled="f" strokecolor="#333" strokeweight=".27664mm">
                  <v:path arrowok="t" textboxrect="0,0,0,0"/>
                </v:shape>
                <v:shape id="Shape 9414" o:spid="_x0000_s1964" style="position:absolute;left:11824;top:27744;width:0;height:500;visibility:visible;mso-wrap-style:square;v-text-anchor:top" coordsize="0,5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" path="m,l,50075e" filled="f" strokecolor="#333" strokeweight=".27664mm">
                  <v:path arrowok="t" textboxrect="0,0,0,50075"/>
                </v:shape>
                <v:shape id="Shape 140079" o:spid="_x0000_s1965" style="position:absolute;left:10517;top:27354;width:2615;height:390;visibility:visible;mso-wrap-style:square;v-text-anchor:top" coordsize="261450,3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" path="m,l261450,r,38906l,38906,,e" strokecolor="#333" strokeweight=".27664mm">
                  <v:stroke endcap="round"/>
                  <v:path arrowok="t" textboxrect="0,0,261450,38906"/>
                </v:shape>
                <v:shape id="Shape 9416" o:spid="_x0000_s1966" style="position:absolute;left:10517;top:27511;width:2615;height:0;visibility:visible;mso-wrap-style:square;v-text-anchor:top" coordsize="26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" path="m,l261450,e" filled="f" strokecolor="#333" strokeweight=".55069mm">
                  <v:path arrowok="t" textboxrect="0,0,261450,0"/>
                </v:shape>
                <v:shape id="Shape 9417" o:spid="_x0000_s1967" style="position:absolute;left:15128;top:22015;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" path="m18150,c28202,,36393,8191,36393,18150v,10052,-8191,18243,-18243,18243c8191,36393,,28202,,18150,,8191,8191,,18150,xe" fillcolor="#333" strokecolor="#333" strokeweight=".18356mm">
                  <v:stroke endcap="round"/>
                  <v:path arrowok="t" textboxrect="0,0,36393,36393"/>
                </v:shape>
                <v:shape id="Shape 9418" o:spid="_x0000_s1968" style="position:absolute;left:15310;top:2749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" path="m,l,e" filled="f" strokecolor="#333" strokeweight=".27664mm">
                  <v:path arrowok="t" textboxrect="0,0,0,0"/>
                </v:shape>
                <v:shape id="Shape 9419" o:spid="_x0000_s1969" style="position:absolute;left:15310;top:28099;width:0;height:493;visibility:visible;mso-wrap-style:square;v-text-anchor:top" coordsize="0,4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" path="m,l,49330e" filled="f" strokecolor="#333" strokeweight=".27664mm">
                  <v:path arrowok="t" textboxrect="0,0,0,49330"/>
                </v:shape>
                <v:shape id="Shape 140080" o:spid="_x0000_s1970" style="position:absolute;left:14003;top:27494;width:2613;height:605;visibility:visible;mso-wrap-style:square;v-text-anchor:top" coordsize="261357,6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" path="m,l261357,r,60499l,60499,,e" strokecolor="#333" strokeweight=".27664mm">
                  <v:stroke endcap="round"/>
                  <v:path arrowok="t" textboxrect="0,0,261357,60499"/>
                </v:shape>
                <v:shape id="Shape 9421" o:spid="_x0000_s1971" style="position:absolute;left:14003;top:27870;width:2613;height:0;visibility:visible;mso-wrap-style:square;v-text-anchor:top" coordsize="26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" path="m,l261357,e" filled="f" strokecolor="#333" strokeweight=".55069mm">
                  <v:path arrowok="t" textboxrect="0,0,261357,0"/>
                </v:shape>
                <v:shape id="Shape 9422" o:spid="_x0000_s1972" style="position:absolute;left:18795;top:2813;width:0;height:137;visibility:visible;mso-wrap-style:square;v-text-anchor:top" coordsize="0,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" path="m,13682l,e" filled="f" strokecolor="#333" strokeweight=".27664mm">
                  <v:path arrowok="t" textboxrect="0,0,0,13682"/>
                </v:shape>
                <v:shape id="Shape 9423" o:spid="_x0000_s1973" style="position:absolute;left:18795;top:3144;width:0;height:61;visibility:visible;mso-wrap-style:square;v-text-anchor:top" coordsize="0,6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" path="m,l,6143e" filled="f" strokecolor="#333" strokeweight=".27664mm">
                  <v:path arrowok="t" textboxrect="0,0,0,6143"/>
                </v:shape>
                <v:shape id="Shape 140081" o:spid="_x0000_s1974" style="position:absolute;left:17488;top:2950;width:2614;height:194;visibility:visible;mso-wrap-style:square;v-text-anchor:top" coordsize="261357,1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" path="m,l261357,r,19360l,19360,,e" strokecolor="#333" strokeweight=".27664mm">
                  <v:stroke endcap="round"/>
                  <v:path arrowok="t" textboxrect="0,0,261357,19360"/>
                </v:shape>
                <v:shape id="Shape 9425" o:spid="_x0000_s1975" style="position:absolute;left:17488;top:3118;width:2614;height:0;visibility:visible;mso-wrap-style:square;v-text-anchor:top" coordsize="26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" path="m,l261357,e" filled="f" strokecolor="#333" strokeweight=".55069mm">
                  <v:path arrowok="t" textboxrect="0,0,261357,0"/>
                </v:shape>
                <v:shape id="Shape 9426" o:spid="_x0000_s1976" style="position:absolute;left:22098;top:17125;width:364;height:364;visibility:visible;mso-wrap-style:square;v-text-anchor:top" coordsize="36393,3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" path="m18243,v9959,,18150,8190,18150,18150c36393,28202,28202,36392,18243,36392,8191,36392,,28202,,18150,,8190,8191,,18243,xe" fillcolor="#333" strokecolor="#333" strokeweight=".18356mm">
                  <v:stroke endcap="round"/>
                  <v:path arrowok="t" textboxrect="0,0,36393,36392"/>
                </v:shape>
                <v:shape id="Shape 9427" o:spid="_x0000_s1977" style="position:absolute;left:22281;top:1969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" path="m,l,e" filled="f" strokecolor="#333" strokeweight=".27664mm">
                  <v:path arrowok="t" textboxrect="0,0,0,0"/>
                </v:shape>
                <v:shape id="Shape 9428" o:spid="_x0000_s1978" style="position:absolute;left:22281;top:20565;width:0;height:195;visibility:visible;mso-wrap-style:square;v-text-anchor:top" coordsize="0,1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" path="m,l,19546e" filled="f" strokecolor="#333" strokeweight=".27664mm">
                  <v:path arrowok="t" textboxrect="0,0,0,19546"/>
                </v:shape>
                <v:shape id="Shape 140082" o:spid="_x0000_s1979" style="position:absolute;left:20973;top:19696;width:2615;height:869;visibility:visible;mso-wrap-style:square;v-text-anchor:top" coordsize="26145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" path="m,l261450,r,86840l,86840,,e" strokecolor="#333" strokeweight=".27664mm">
                  <v:stroke endcap="round"/>
                  <v:path arrowok="t" textboxrect="0,0,261450,86840"/>
                </v:shape>
                <v:shape id="Shape 9430" o:spid="_x0000_s1980" style="position:absolute;left:20973;top:20409;width:2615;height:0;visibility:visible;mso-wrap-style:square;v-text-anchor:top" coordsize="26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" path="m,l261450,e" filled="f" strokecolor="#333" strokeweight=".55069mm">
                  <v:path arrowok="t" textboxrect="0,0,261450,0"/>
                </v:shape>
                <v:shape id="Shape 9431" o:spid="_x0000_s1981" style="position:absolute;left:2762;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" path="m,3250206l,e" filled="f" strokeweight=".25078mm">
                  <v:path arrowok="t" textboxrect="0,0,0,3250206"/>
                </v:shape>
                <v:rect id="Rectangle 9432" o:spid="_x0000_s1982" style="position:absolute;left:1309;top:28334;width:137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" filled="f" stroked="f">
                  <v:textbox inset="0,0,0,0">
                    <w:txbxContent>
                      <w:p w14:paraId="658484F8" w14:textId="77777777" w:rsidR="00FE0D46" w:rsidRDefault="00FE0D46">
                        <w:pPr>
                          <w:spacing w:after="160" w:line="259" w:lineRule="auto"/>
                          <w:ind w:left="0" w:firstLine="0"/>
                          <w:jc w:val="left"/>
                        </w:pPr>
                        <w:r>
                          <w:rPr>
                            <w:rFonts w:ascii="Arial" w:eastAsia="Arial" w:hAnsi="Arial" w:cs="Arial"/>
                            <w:sz w:val="12"/>
                          </w:rPr>
                          <w:t>0.2</w:t>
                        </w:r>
                      </w:p>
                    </w:txbxContent>
                  </v:textbox>
                </v:rect>
                <v:rect id="Rectangle 9433" o:spid="_x0000_s1983" style="position:absolute;left:1309;top:21206;width:137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720D9DCF" w14:textId="77777777" w:rsidR="00FE0D46" w:rsidRDefault="00FE0D46">
                        <w:pPr>
                          <w:spacing w:after="160" w:line="259" w:lineRule="auto"/>
                          <w:ind w:left="0" w:firstLine="0"/>
                          <w:jc w:val="left"/>
                        </w:pPr>
                        <w:r>
                          <w:rPr>
                            <w:rFonts w:ascii="Arial" w:eastAsia="Arial" w:hAnsi="Arial" w:cs="Arial"/>
                            <w:sz w:val="12"/>
                          </w:rPr>
                          <w:t>0.3</w:t>
                        </w:r>
                      </w:p>
                    </w:txbxContent>
                  </v:textbox>
                </v:rect>
                <v:rect id="Rectangle 9434" o:spid="_x0000_s1984" style="position:absolute;left:1309;top:12224;width:137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14:paraId="3D8B8D19" w14:textId="77777777" w:rsidR="00FE0D46" w:rsidRDefault="00FE0D46">
                        <w:pPr>
                          <w:spacing w:after="160" w:line="259" w:lineRule="auto"/>
                          <w:ind w:left="0" w:firstLine="0"/>
                          <w:jc w:val="left"/>
                        </w:pPr>
                        <w:r>
                          <w:rPr>
                            <w:rFonts w:ascii="Arial" w:eastAsia="Arial" w:hAnsi="Arial" w:cs="Arial"/>
                            <w:sz w:val="12"/>
                          </w:rPr>
                          <w:t>0.5</w:t>
                        </w:r>
                      </w:p>
                    </w:txbxContent>
                  </v:textbox>
                </v:rect>
                <v:shape id="Shape 9435" o:spid="_x0000_s1985" style="position:absolute;left:2530;top:28602;width:232;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" path="m,l23176,e" filled="f" strokeweight=".25078mm">
                  <v:path arrowok="t" textboxrect="0,0,23176,0"/>
                </v:shape>
                <v:shape id="Shape 9436" o:spid="_x0000_s1986" style="position:absolute;left:2530;top:21473;width:232;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" path="m,l23176,e" filled="f" strokeweight=".25078mm">
                  <v:path arrowok="t" textboxrect="0,0,23176,0"/>
                </v:shape>
                <v:shape id="Shape 9437" o:spid="_x0000_s1987" style="position:absolute;left:2530;top:12491;width:232;height:0;visibility:visible;mso-wrap-style:square;v-text-anchor:top" coordsize="2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" path="m,l23176,e" filled="f" strokeweight=".25078mm">
                  <v:path arrowok="t" textboxrect="0,0,23176,0"/>
                </v:shape>
                <v:shape id="Shape 9438" o:spid="_x0000_s1988" style="position:absolute;left:2762;top:33838;width:21610;height:0;visibility:visible;mso-wrap-style:square;v-text-anchor:top" coordsize="216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" path="m,l2161033,e" filled="f" strokeweight=".25078mm">
                  <v:path arrowok="t" textboxrect="0,0,2161033,0"/>
                </v:shape>
                <v:shape id="Shape 9439" o:spid="_x0000_s1989" style="position:absolute;left:4853;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" path="m,23176l,e" filled="f" strokeweight=".25078mm">
                  <v:path arrowok="t" textboxrect="0,0,0,23176"/>
                </v:shape>
                <v:shape id="Shape 9440" o:spid="_x0000_s1990" style="position:absolute;left:8338;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" path="m,23176l,e" filled="f" strokeweight=".25078mm">
                  <v:path arrowok="t" textboxrect="0,0,0,23176"/>
                </v:shape>
                <v:shape id="Shape 9441" o:spid="_x0000_s1991" style="position:absolute;left:11824;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" path="m,23176l,e" filled="f" strokeweight=".25078mm">
                  <v:path arrowok="t" textboxrect="0,0,0,23176"/>
                </v:shape>
                <v:shape id="Shape 9442" o:spid="_x0000_s1992" style="position:absolute;left:15310;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" path="m,23176l,e" filled="f" strokeweight=".25078mm">
                  <v:path arrowok="t" textboxrect="0,0,0,23176"/>
                </v:shape>
                <v:shape id="Shape 9443" o:spid="_x0000_s1993" style="position:absolute;left:18795;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" path="m,23176l,e" filled="f" strokeweight=".25078mm">
                  <v:path arrowok="t" textboxrect="0,0,0,23176"/>
                </v:shape>
                <v:shape id="Shape 9444" o:spid="_x0000_s1994" style="position:absolute;left:22281;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" path="m,23176l,e" filled="f" strokeweight=".25078mm">
                  <v:path arrowok="t" textboxrect="0,0,0,23176"/>
                </v:shape>
                <v:rect id="Rectangle 9445" o:spid="_x0000_s1995" style="position:absolute;left:3839;top:34256;width:269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" filled="f" stroked="f">
                  <v:textbox inset="0,0,0,0">
                    <w:txbxContent>
                      <w:p w14:paraId="709ADD1F" w14:textId="77777777" w:rsidR="00FE0D46" w:rsidRDefault="00FE0D46">
                        <w:pPr>
                          <w:spacing w:after="160" w:line="259" w:lineRule="auto"/>
                          <w:ind w:left="0" w:firstLine="0"/>
                          <w:jc w:val="left"/>
                        </w:pPr>
                        <w:r>
                          <w:rPr>
                            <w:rFonts w:ascii="Arial" w:eastAsia="Arial" w:hAnsi="Arial" w:cs="Arial"/>
                            <w:sz w:val="12"/>
                          </w:rPr>
                          <w:t>BFGS</w:t>
                        </w:r>
                      </w:p>
                    </w:txbxContent>
                  </v:textbox>
                </v:rect>
                <v:rect id="Rectangle 9446" o:spid="_x0000_s1996" style="position:absolute;left:6435;top:34256;width:506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twxwAAAN0AAAAPAAAAZHJzL2Rvd25yZXYueG1sRI9Ba8JA&#10;FITvgv9heYI33Vgk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EMnC3DHAAAA3QAA&#10;AA8AAAAAAAAAAAAAAAAABwIAAGRycy9kb3ducmV2LnhtbFBLBQYAAAAAAwADALcAAAD7AgAAAAA=&#10;" filled="f" stroked="f">
                  <v:textbox inset="0,0,0,0">
                    <w:txbxContent>
                      <w:p w14:paraId="31BA71E9" w14:textId="77777777" w:rsidR="00FE0D46" w:rsidRDefault="00FE0D46">
                        <w:pPr>
                          <w:spacing w:after="160" w:line="259" w:lineRule="auto"/>
                          <w:ind w:left="0" w:firstLine="0"/>
                          <w:jc w:val="left"/>
                        </w:pPr>
                        <w:r>
                          <w:rPr>
                            <w:rFonts w:ascii="Arial" w:eastAsia="Arial" w:hAnsi="Arial" w:cs="Arial"/>
                            <w:sz w:val="12"/>
                          </w:rPr>
                          <w:t>L−BFGS−B</w:t>
                        </w:r>
                      </w:p>
                    </w:txbxContent>
                  </v:textbox>
                </v:rect>
                <v:rect id="Rectangle 9447" o:spid="_x0000_s1997" style="position:absolute;left:11224;top:34256;width:159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" filled="f" stroked="f">
                  <v:textbox inset="0,0,0,0">
                    <w:txbxContent>
                      <w:p w14:paraId="118F8B8D" w14:textId="77777777" w:rsidR="00FE0D46" w:rsidRDefault="00FE0D46">
                        <w:pPr>
                          <w:spacing w:after="160" w:line="259" w:lineRule="auto"/>
                          <w:ind w:left="0" w:firstLine="0"/>
                          <w:jc w:val="left"/>
                        </w:pPr>
                        <w:r>
                          <w:rPr>
                            <w:rFonts w:ascii="Arial" w:eastAsia="Arial" w:hAnsi="Arial" w:cs="Arial"/>
                            <w:sz w:val="12"/>
                          </w:rPr>
                          <w:t>nlm</w:t>
                        </w:r>
                      </w:p>
                    </w:txbxContent>
                  </v:textbox>
                </v:rect>
                <v:rect id="Rectangle 9448" o:spid="_x0000_s1998" style="position:absolute;left:14213;top:34256;width:291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qZxAAAAN0AAAAPAAAAZHJzL2Rvd25yZXYueG1sRE9Na8JA&#10;EL0X/A/LCN6aTYuI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F30OpnEAAAA3QAAAA8A&#10;AAAAAAAAAAAAAAAABwIAAGRycy9kb3ducmV2LnhtbFBLBQYAAAAAAwADALcAAAD4AgAAAAA=&#10;" filled="f" stroked="f">
                  <v:textbox inset="0,0,0,0">
                    <w:txbxContent>
                      <w:p w14:paraId="728ABF3A" w14:textId="77777777" w:rsidR="00FE0D46" w:rsidRDefault="00FE0D46">
                        <w:pPr>
                          <w:spacing w:after="160" w:line="259" w:lineRule="auto"/>
                          <w:ind w:left="0" w:firstLine="0"/>
                          <w:jc w:val="left"/>
                        </w:pPr>
                        <w:r>
                          <w:rPr>
                            <w:rFonts w:ascii="Arial" w:eastAsia="Arial" w:hAnsi="Arial" w:cs="Arial"/>
                            <w:sz w:val="12"/>
                          </w:rPr>
                          <w:t>nlminb</w:t>
                        </w:r>
                      </w:p>
                    </w:txbxContent>
                  </v:textbox>
                </v:rect>
                <v:rect id="Rectangle 9449" o:spid="_x0000_s1999" style="position:absolute;left:18298;top:34256;width:132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CxQAAAN0AAAAPAAAAZHJzL2Rvd25yZXYueG1sRI9Pi8Iw&#10;FMTvwn6H8Ba8aarI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AyuJ8CxQAAAN0AAAAP&#10;AAAAAAAAAAAAAAAAAAcCAABkcnMvZG93bnJldi54bWxQSwUGAAAAAAMAAwC3AAAA+QIAAAAA&#10;" filled="f" stroked="f">
                  <v:textbox inset="0,0,0,0">
                    <w:txbxContent>
                      <w:p w14:paraId="04A567A2" w14:textId="77777777" w:rsidR="00FE0D46" w:rsidRDefault="00FE0D46">
                        <w:pPr>
                          <w:spacing w:after="160" w:line="259" w:lineRule="auto"/>
                          <w:ind w:left="0" w:firstLine="0"/>
                          <w:jc w:val="left"/>
                        </w:pPr>
                        <w:r>
                          <w:rPr>
                            <w:rFonts w:ascii="Arial" w:eastAsia="Arial" w:hAnsi="Arial" w:cs="Arial"/>
                            <w:sz w:val="12"/>
                          </w:rPr>
                          <w:t>hjn</w:t>
                        </w:r>
                      </w:p>
                    </w:txbxContent>
                  </v:textbox>
                </v:rect>
                <v:rect id="Rectangle 9450" o:spid="_x0000_s2000" style="position:absolute;left:20306;top:34256;width:525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BCwgAAAN0AAAAPAAAAZHJzL2Rvd25yZXYueG1sRE9Ni8Iw&#10;EL0L/ocwwt40VVy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AmW6BCwgAAAN0AAAAPAAAA&#10;AAAAAAAAAAAAAAcCAABkcnMvZG93bnJldi54bWxQSwUGAAAAAAMAAwC3AAAA9gIAAAAA&#10;" filled="f" stroked="f">
                  <v:textbox inset="0,0,0,0">
                    <w:txbxContent>
                      <w:p w14:paraId="0FBB42A2" w14:textId="77777777" w:rsidR="00FE0D46" w:rsidRDefault="00FE0D46">
                        <w:pPr>
                          <w:spacing w:after="160" w:line="259" w:lineRule="auto"/>
                          <w:ind w:left="0" w:firstLine="0"/>
                          <w:jc w:val="left"/>
                        </w:pPr>
                        <w:r>
                          <w:rPr>
                            <w:rFonts w:ascii="Arial" w:eastAsia="Arial" w:hAnsi="Arial" w:cs="Arial"/>
                            <w:sz w:val="12"/>
                          </w:rPr>
                          <w:t>marqLevAlg</w:t>
                        </w:r>
                      </w:p>
                    </w:txbxContent>
                  </v:textbox>
                </v:rect>
                <v:rect id="Rectangle 9451" o:spid="_x0000_s2001" style="position:absolute;left:12015;top:35432;width:412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" filled="f" stroked="f">
                  <v:textbox inset="0,0,0,0">
                    <w:txbxContent>
                      <w:p w14:paraId="4B6AF770" w14:textId="77777777" w:rsidR="00FE0D46" w:rsidRDefault="00FE0D46">
                        <w:pPr>
                          <w:spacing w:after="160" w:line="259" w:lineRule="auto"/>
                          <w:ind w:left="0" w:firstLine="0"/>
                          <w:jc w:val="left"/>
                        </w:pPr>
                        <w:r>
                          <w:rPr>
                            <w:rFonts w:ascii="Arial" w:eastAsia="Arial" w:hAnsi="Arial" w:cs="Arial"/>
                            <w:sz w:val="15"/>
                          </w:rPr>
                          <w:t>Method</w:t>
                        </w:r>
                      </w:p>
                    </w:txbxContent>
                  </v:textbox>
                </v:rect>
                <v:rect id="Rectangle 9452" o:spid="_x0000_s2002" style="position:absolute;left:-4757;top:15692;width:10660;height:11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" filled="f" stroked="f">
                  <v:textbox inset="0,0,0,0">
                    <w:txbxContent>
                      <w:p w14:paraId="55335F99" w14:textId="77777777" w:rsidR="00FE0D46" w:rsidRDefault="00FE0D46">
                        <w:pPr>
                          <w:spacing w:after="160" w:line="259" w:lineRule="auto"/>
                          <w:ind w:left="0" w:firstLine="0"/>
                          <w:jc w:val="left"/>
                        </w:pPr>
                        <w:r>
                          <w:rPr>
                            <w:rFonts w:ascii="Arial" w:eastAsia="Arial" w:hAnsi="Arial" w:cs="Arial"/>
                            <w:sz w:val="15"/>
                          </w:rPr>
                          <w:t>Time (milliseconds)</w:t>
                        </w:r>
                      </w:p>
                    </w:txbxContent>
                  </v:textbox>
                </v:rect>
                <v:rect id="Rectangle 9453" o:spid="_x0000_s2003" style="position:absolute;left:2762;width:14384;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41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wieb8ITkPMHAAAA//8DAFBLAQItABQABgAIAAAAIQDb4fbL7gAAAIUBAAATAAAAAAAA&#10;AAAAAAAAAAAAAABbQ29udGVudF9UeXBlc10ueG1sUEsBAi0AFAAGAAgAAAAhAFr0LFu/AAAAFQEA&#10;AAsAAAAAAAAAAAAAAAAAHwEAAF9yZWxzLy5yZWxzUEsBAi0AFAAGAAgAAAAhANaJPjXHAAAA3QAA&#10;AA8AAAAAAAAAAAAAAAAABwIAAGRycy9kb3ducmV2LnhtbFBLBQYAAAAAAwADALcAAAD7AgAAAAA=&#10;" filled="f" stroked="f">
                  <v:textbox inset="0,0,0,0">
                    <w:txbxContent>
                      <w:p w14:paraId="7DAE19E8" w14:textId="77777777" w:rsidR="00FE0D46" w:rsidRDefault="00FE0D46">
                        <w:pPr>
                          <w:spacing w:after="160" w:line="259" w:lineRule="auto"/>
                          <w:ind w:left="0" w:firstLine="0"/>
                          <w:jc w:val="left"/>
                        </w:pPr>
                        <w:r>
                          <w:rPr>
                            <w:rFonts w:ascii="Arial" w:eastAsia="Arial" w:hAnsi="Arial" w:cs="Arial"/>
                            <w:sz w:val="15"/>
                          </w:rPr>
                          <w:t>Parameter estimation time</w:t>
                        </w:r>
                      </w:p>
                    </w:txbxContent>
                  </v:textbox>
                </v:rect>
                <v:shape id="Shape 9457" o:spid="_x0000_s2004" style="position:absolute;left:28947;top:26142;width:22231;height:0;visibility:visible;mso-wrap-style:square;v-text-anchor:top" coordsize="22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" path="m,l2223114,e" filled="f" strokecolor="#efefef" strokeweight=".25078mm">
                  <v:path arrowok="t" textboxrect="0,0,2223114,0"/>
                </v:shape>
                <v:shape id="Shape 9458" o:spid="_x0000_s2005" style="position:absolute;left:28947;top:16932;width:22231;height:0;visibility:visible;mso-wrap-style:square;v-text-anchor:top" coordsize="22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" path="m,l2223114,e" filled="f" strokecolor="#efefef" strokeweight=".25078mm">
                  <v:path arrowok="t" textboxrect="0,0,2223114,0"/>
                </v:shape>
                <v:shape id="Shape 9459" o:spid="_x0000_s2006" style="position:absolute;left:28947;top:5329;width:22231;height:0;visibility:visible;mso-wrap-style:square;v-text-anchor:top" coordsize="22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" path="m,l2223114,e" filled="f" strokecolor="#efefef" strokeweight=".25078mm">
                  <v:path arrowok="t" textboxrect="0,0,2223114,0"/>
                </v:shape>
                <v:shape id="Shape 9460" o:spid="_x0000_s2007" style="position:absolute;left:31098;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" path="m,3250206l,e" filled="f" strokecolor="#efefef" strokeweight=".25078mm">
                  <v:path arrowok="t" textboxrect="0,0,0,3250206"/>
                </v:shape>
                <v:shape id="Shape 9461" o:spid="_x0000_s2008" style="position:absolute;left:34683;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" path="m,3250206l,e" filled="f" strokecolor="#efefef" strokeweight=".25078mm">
                  <v:path arrowok="t" textboxrect="0,0,0,3250206"/>
                </v:shape>
                <v:shape id="Shape 9462" o:spid="_x0000_s2009" style="position:absolute;left:38269;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" path="m,3250206l,e" filled="f" strokecolor="#efefef" strokeweight=".25078mm">
                  <v:path arrowok="t" textboxrect="0,0,0,3250206"/>
                </v:shape>
                <v:shape id="Shape 9463" o:spid="_x0000_s2010" style="position:absolute;left:41855;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" path="m,3250206l,e" filled="f" strokecolor="#efefef" strokeweight=".25078mm">
                  <v:path arrowok="t" textboxrect="0,0,0,3250206"/>
                </v:shape>
                <v:shape id="Shape 9464" o:spid="_x0000_s2011" style="position:absolute;left:45441;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" path="m,3250206l,e" filled="f" strokecolor="#efefef" strokeweight=".25078mm">
                  <v:path arrowok="t" textboxrect="0,0,0,3250206"/>
                </v:shape>
                <v:shape id="Shape 9465" o:spid="_x0000_s2012" style="position:absolute;left:49026;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" path="m,3250206l,e" filled="f" strokecolor="#efefef" strokeweight=".25078mm">
                  <v:path arrowok="t" textboxrect="0,0,0,3250206"/>
                </v:shape>
                <v:shape id="Shape 9466" o:spid="_x0000_s2013" style="position:absolute;left:30916;top:16162;width:363;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" path="m18243,v9959,,18150,8191,18150,18150c36393,28202,28202,36393,18243,36393,8191,36393,,28202,,18150,,8191,8191,,18243,xe" fillcolor="#333" strokecolor="#333" strokeweight=".18356mm">
                  <v:stroke endcap="round"/>
                  <v:path arrowok="t" textboxrect="0,0,36393,36393"/>
                </v:shape>
                <v:shape id="Shape 9467" o:spid="_x0000_s2014" style="position:absolute;left:31098;top:1703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" path="m,l,e" filled="f" strokecolor="#333" strokeweight=".27664mm">
                  <v:path arrowok="t" textboxrect="0,0,0,0"/>
                </v:shape>
                <v:shape id="Shape 9468" o:spid="_x0000_s2015" style="position:absolute;left:31098;top:17232;width:0;height:37;visibility:visible;mso-wrap-style:square;v-text-anchor:top" coordsize="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" path="m,l,3630e" filled="f" strokecolor="#333" strokeweight=".27664mm">
                  <v:path arrowok="t" textboxrect="0,0,0,3630"/>
                </v:shape>
                <v:shape id="Shape 140083" o:spid="_x0000_s2016" style="position:absolute;left:29753;top:17034;width:2690;height:198;visibility:visible;mso-wrap-style:square;v-text-anchor:top" coordsize="268989,1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" path="m,l268989,r,19826l,19826,,e" strokecolor="#333" strokeweight=".27664mm">
                  <v:stroke endcap="round"/>
                  <v:path arrowok="t" textboxrect="0,0,268989,19826"/>
                </v:shape>
                <v:shape id="Shape 9470" o:spid="_x0000_s2017" style="position:absolute;left:29753;top:17152;width:2690;height:0;visibility:visible;mso-wrap-style:square;v-text-anchor:top" coordsize="26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" path="m,l268989,e" filled="f" strokecolor="#333" strokeweight=".55069mm">
                  <v:path arrowok="t" textboxrect="0,0,268989,0"/>
                </v:shape>
                <v:shape id="Shape 9471" o:spid="_x0000_s2018" style="position:absolute;left:34502;top:32179;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" path="m18150,c28202,,36393,8191,36393,18243v,9959,-8191,18150,-18243,18150c8191,36393,,28202,,18243,,8191,8191,,18150,xe" fillcolor="#333" strokecolor="#333" strokeweight=".18356mm">
                  <v:stroke endcap="round"/>
                  <v:path arrowok="t" textboxrect="0,0,36393,36393"/>
                </v:shape>
                <v:shape id="Shape 9472" o:spid="_x0000_s2019" style="position:absolute;left:34683;top:32242;width:0;height:16;visibility:visible;mso-wrap-style:square;v-text-anchor:top" coordsize="0,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" path="m,1582l,e" filled="f" strokecolor="#333" strokeweight=".27664mm">
                  <v:path arrowok="t" textboxrect="0,0,0,1582"/>
                </v:shape>
                <v:shape id="Shape 9473" o:spid="_x0000_s2020" style="position:absolute;left:34683;top:322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" path="m,l,e" filled="f" strokecolor="#333" strokeweight=".27664mm">
                  <v:path arrowok="t" textboxrect="0,0,0,0"/>
                </v:shape>
                <v:shape id="Shape 140084" o:spid="_x0000_s2021" style="position:absolute;left:33339;top:32258;width:2689;height:91;visibility:visible;mso-wrap-style:square;v-text-anchor:top" coordsize="268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" path="m,l268896,r,9144l,9144,,e" strokecolor="#333" strokeweight=".27664mm">
                  <v:stroke endcap="round"/>
                  <v:path arrowok="t" textboxrect="0,0,268896,9144"/>
                </v:shape>
                <v:shape id="Shape 9475" o:spid="_x0000_s2022" style="position:absolute;left:33339;top:32260;width:2689;height:0;visibility:visible;mso-wrap-style:square;v-text-anchor:top" coordsize="268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" path="m,l268896,e" filled="f" strokecolor="#333" strokeweight=".55069mm">
                  <v:path arrowok="t" textboxrect="0,0,268896,0"/>
                </v:shape>
                <v:shape id="Shape 9476" o:spid="_x0000_s2023" style="position:absolute;left:38087;top:26543;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" path="m18243,v9959,,18150,8191,18150,18243c36393,28202,28202,36393,18243,36393,8191,36393,,28202,,18243,,8191,8191,,18243,xe" fillcolor="#333" strokecolor="#333" strokeweight=".18356mm">
                  <v:stroke endcap="round"/>
                  <v:path arrowok="t" textboxrect="0,0,36393,36393"/>
                </v:shape>
                <v:shape id="Shape 9477" o:spid="_x0000_s2024" style="position:absolute;left:38269;top:2724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" path="m,l,e" filled="f" strokecolor="#333" strokeweight=".27664mm">
                  <v:path arrowok="t" textboxrect="0,0,0,0"/>
                </v:shape>
                <v:shape id="Shape 9478" o:spid="_x0000_s2025" style="position:absolute;left:38269;top:27408;width:0;height:103;visibility:visible;mso-wrap-style:square;v-text-anchor:top" coordsize="0,1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" path="m,l,10238e" filled="f" strokecolor="#333" strokeweight=".27664mm">
                  <v:path arrowok="t" textboxrect="0,0,0,10238"/>
                </v:shape>
                <v:shape id="Shape 140085" o:spid="_x0000_s2026" style="position:absolute;left:36925;top:27240;width:2689;height:168;visibility:visible;mso-wrap-style:square;v-text-anchor:top" coordsize="268989,1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" path="m,l268989,r,16847l,16847,,e" strokecolor="#333" strokeweight=".27664mm">
                  <v:stroke endcap="round"/>
                  <v:path arrowok="t" textboxrect="0,0,268989,16847"/>
                </v:shape>
                <v:shape id="Shape 9480" o:spid="_x0000_s2027" style="position:absolute;left:36925;top:27390;width:2689;height:0;visibility:visible;mso-wrap-style:square;v-text-anchor:top" coordsize="26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" path="m,l268989,e" filled="f" strokecolor="#333" strokeweight=".55069mm">
                  <v:path arrowok="t" textboxrect="0,0,268989,0"/>
                </v:shape>
                <v:shape id="Shape 9481" o:spid="_x0000_s2028" style="position:absolute;left:41673;top:28557;width:364;height:364;visibility:visible;mso-wrap-style:square;v-text-anchor:top" coordsize="36393,3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" path="m18150,c28202,,36393,8190,36393,18243v,9959,-8191,18149,-18243,18149c8191,36392,,28202,,18243,,8190,8191,,18150,xe" fillcolor="#333" strokecolor="#333" strokeweight=".18356mm">
                  <v:stroke endcap="round"/>
                  <v:path arrowok="t" textboxrect="0,0,36393,36392"/>
                </v:shape>
                <v:shape id="Shape 9482" o:spid="_x0000_s2029" style="position:absolute;left:41673;top:29484;width:364;height:364;visibility:visible;mso-wrap-style:square;v-text-anchor:top" coordsize="36393,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" path="m18150,c28202,,36393,8191,36393,18150v,10052,-8191,18243,-18243,18243c8191,36393,,28202,,18150,,8191,8191,,18150,xe" fillcolor="#333" strokecolor="#333" strokeweight=".18356mm">
                  <v:stroke endcap="round"/>
                  <v:path arrowok="t" textboxrect="0,0,36393,36393"/>
                </v:shape>
                <v:shape id="Shape 9483" o:spid="_x0000_s2030" style="position:absolute;left:41855;top:2947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" path="m,l,e" filled="f" strokecolor="#333" strokeweight=".27664mm">
                  <v:path arrowok="t" textboxrect="0,0,0,0"/>
                </v:shape>
                <v:shape id="Shape 9484" o:spid="_x0000_s2031" style="position:absolute;left:41855;top:2953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" path="m,l,e" filled="f" strokecolor="#333" strokeweight=".27664mm">
                  <v:path arrowok="t" textboxrect="0,0,0,0"/>
                </v:shape>
                <v:shape id="Shape 140086" o:spid="_x0000_s2032" style="position:absolute;left:40511;top:29473;width:2689;height:91;visibility:visible;mso-wrap-style:square;v-text-anchor:top" coordsize="268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" path="m,l268896,r,9144l,9144,,e" strokecolor="#333" strokeweight=".27664mm">
                  <v:stroke endcap="round"/>
                  <v:path arrowok="t" textboxrect="0,0,268896,9144"/>
                </v:shape>
                <v:shape id="Shape 9486" o:spid="_x0000_s2033" style="position:absolute;left:40511;top:29486;width:2689;height:0;visibility:visible;mso-wrap-style:square;v-text-anchor:top" coordsize="268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" path="m,l268896,e" filled="f" strokecolor="#333" strokeweight=".55069mm">
                  <v:path arrowok="t" textboxrect="0,0,268896,0"/>
                </v:shape>
                <v:shape id="Shape 9487" o:spid="_x0000_s2034" style="position:absolute;left:45259;top:2632;width:363;height:364;visibility:visible;mso-wrap-style:square;v-text-anchor:top" coordsize="36392,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" path="m18243,v9959,,18149,8191,18149,18150c36392,28202,28202,36393,18243,36393,8190,36393,,28202,,18150,,8191,8190,,18243,xe" fillcolor="#333" strokecolor="#333" strokeweight=".18356mm">
                  <v:stroke endcap="round"/>
                  <v:path arrowok="t" textboxrect="0,0,36392,36393"/>
                </v:shape>
                <v:shape id="Shape 9488" o:spid="_x0000_s2035" style="position:absolute;left:45441;top:299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" path="m,l,e" filled="f" strokecolor="#333" strokeweight=".27664mm">
                  <v:path arrowok="t" textboxrect="0,0,0,0"/>
                </v:shape>
                <v:shape id="Shape 9489" o:spid="_x0000_s2036" style="position:absolute;left:45441;top:3052;width:0;height:22;visibility:visible;mso-wrap-style:square;v-text-anchor:top" coordsize="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" path="m,l,2141e" filled="f" strokecolor="#333" strokeweight=".27664mm">
                  <v:path arrowok="t" textboxrect="0,0,0,2141"/>
                </v:shape>
                <v:shape id="Shape 140087" o:spid="_x0000_s2037" style="position:absolute;left:44096;top:2991;width:2689;height:91;visibility:visible;mso-wrap-style:square;v-text-anchor:top" coordsize="268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" path="m,l268896,r,9144l,9144,,e" strokecolor="#333" strokeweight=".27664mm">
                  <v:stroke endcap="round"/>
                  <v:path arrowok="t" textboxrect="0,0,268896,9144"/>
                </v:shape>
                <v:shape id="Shape 9491" o:spid="_x0000_s2038" style="position:absolute;left:44096;top:3029;width:2689;height:0;visibility:visible;mso-wrap-style:square;v-text-anchor:top" coordsize="268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" path="m,l268896,e" filled="f" strokecolor="#333" strokeweight=".55069mm">
                  <v:path arrowok="t" textboxrect="0,0,268896,0"/>
                </v:shape>
                <v:shape id="Shape 9492" o:spid="_x0000_s2039" style="position:absolute;left:48845;top:26721;width:364;height:364;visibility:visible;mso-wrap-style:square;v-text-anchor:top" coordsize="36392,3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" path="m18150,c28202,,36392,8191,36392,18243v,9959,-8190,18150,-18242,18150c8191,36393,,28202,,18243,,8191,8191,,18150,xe" fillcolor="#333" strokecolor="#333" strokeweight=".18356mm">
                  <v:stroke endcap="round"/>
                  <v:path arrowok="t" textboxrect="0,0,36392,36393"/>
                </v:shape>
                <v:shape id="Shape 9493" o:spid="_x0000_s2040" style="position:absolute;left:49026;top:2732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" path="m,l,e" filled="f" strokecolor="#333" strokeweight=".27664mm">
                  <v:path arrowok="t" textboxrect="0,0,0,0"/>
                </v:shape>
                <v:shape id="Shape 9494" o:spid="_x0000_s2041" style="position:absolute;left:49026;top:27443;width:0;height:92;visibility:visible;mso-wrap-style:square;v-text-anchor:top" coordsize="0,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" path="m,l,9214e" filled="f" strokecolor="#333" strokeweight=".27664mm">
                  <v:path arrowok="t" textboxrect="0,0,0,9214"/>
                </v:shape>
                <v:shape id="Shape 140088" o:spid="_x0000_s2042" style="position:absolute;left:47682;top:27327;width:2689;height:116;visibility:visible;mso-wrap-style:square;v-text-anchor:top" coordsize="268895,1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" path="m,l268895,r,11635l,11635,,e" strokecolor="#333" strokeweight=".27664mm">
                  <v:stroke endcap="round"/>
                  <v:path arrowok="t" textboxrect="0,0,268895,11635"/>
                </v:shape>
                <v:shape id="Shape 9496" o:spid="_x0000_s2043" style="position:absolute;left:47682;top:27385;width:2689;height:0;visibility:visible;mso-wrap-style:square;v-text-anchor:top" coordsize="26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" path="m,l268895,e" filled="f" strokecolor="#333" strokeweight=".55069mm">
                  <v:path arrowok="t" textboxrect="0,0,268895,0"/>
                </v:shape>
                <v:shape id="Shape 9497" o:spid="_x0000_s2044" style="position:absolute;left:28947;top:1336;width:0;height:32502;visibility:visible;mso-wrap-style:square;v-text-anchor:top" coordsize="0,325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" path="m,3250206l,e" filled="f" strokeweight=".25078mm">
                  <v:path arrowok="t" textboxrect="0,0,0,3250206"/>
                </v:shape>
                <v:rect id="Rectangle 9498" o:spid="_x0000_s2045" style="position:absolute;left:28115;top:25874;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" filled="f" stroked="f">
                  <v:textbox inset="0,0,0,0">
                    <w:txbxContent>
                      <w:p w14:paraId="6F596022" w14:textId="77777777" w:rsidR="00FE0D46" w:rsidRDefault="00FE0D46">
                        <w:pPr>
                          <w:spacing w:after="160" w:line="259" w:lineRule="auto"/>
                          <w:ind w:left="0" w:firstLine="0"/>
                          <w:jc w:val="left"/>
                        </w:pPr>
                        <w:r>
                          <w:rPr>
                            <w:rFonts w:ascii="Arial" w:eastAsia="Arial" w:hAnsi="Arial" w:cs="Arial"/>
                            <w:sz w:val="12"/>
                          </w:rPr>
                          <w:t>2</w:t>
                        </w:r>
                      </w:p>
                    </w:txbxContent>
                  </v:textbox>
                </v:rect>
                <v:rect id="Rectangle 9499" o:spid="_x0000_s2046" style="position:absolute;left:28115;top:16664;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LNF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" filled="f" stroked="f">
                  <v:textbox inset="0,0,0,0">
                    <w:txbxContent>
                      <w:p w14:paraId="28B8D843" w14:textId="77777777" w:rsidR="00FE0D46" w:rsidRDefault="00FE0D46">
                        <w:pPr>
                          <w:spacing w:after="160" w:line="259" w:lineRule="auto"/>
                          <w:ind w:left="0" w:firstLine="0"/>
                          <w:jc w:val="left"/>
                        </w:pPr>
                        <w:r>
                          <w:rPr>
                            <w:rFonts w:ascii="Arial" w:eastAsia="Arial" w:hAnsi="Arial" w:cs="Arial"/>
                            <w:sz w:val="12"/>
                          </w:rPr>
                          <w:t>3</w:t>
                        </w:r>
                      </w:p>
                    </w:txbxContent>
                  </v:textbox>
                </v:rect>
                <v:rect id="Rectangle 9500" o:spid="_x0000_s2047" style="position:absolute;left:28115;top:5062;width:55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" filled="f" stroked="f">
                  <v:textbox inset="0,0,0,0">
                    <w:txbxContent>
                      <w:p w14:paraId="71183F68" w14:textId="77777777" w:rsidR="00FE0D46" w:rsidRDefault="00FE0D46">
                        <w:pPr>
                          <w:spacing w:after="160" w:line="259" w:lineRule="auto"/>
                          <w:ind w:left="0" w:firstLine="0"/>
                          <w:jc w:val="left"/>
                        </w:pPr>
                        <w:r>
                          <w:rPr>
                            <w:rFonts w:ascii="Arial" w:eastAsia="Arial" w:hAnsi="Arial" w:cs="Arial"/>
                            <w:sz w:val="12"/>
                          </w:rPr>
                          <w:t>5</w:t>
                        </w:r>
                      </w:p>
                    </w:txbxContent>
                  </v:textbox>
                </v:rect>
                <v:shape id="Shape 9501" o:spid="_x0000_s2048" style="position:absolute;left:28714;top:26142;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" path="m,l23269,e" filled="f" strokeweight=".25078mm">
                  <v:path arrowok="t" textboxrect="0,0,23269,0"/>
                </v:shape>
                <v:shape id="Shape 9502" o:spid="_x0000_s2049" style="position:absolute;left:28714;top:16932;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" path="m,l23269,e" filled="f" strokeweight=".25078mm">
                  <v:path arrowok="t" textboxrect="0,0,23269,0"/>
                </v:shape>
                <v:shape id="Shape 9503" o:spid="_x0000_s2050" style="position:absolute;left:28714;top:5329;width:233;height:0;visibility:visible;mso-wrap-style:square;v-text-anchor:top" coordsize="2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" path="m,l23269,e" filled="f" strokeweight=".25078mm">
                  <v:path arrowok="t" textboxrect="0,0,23269,0"/>
                </v:shape>
                <v:shape id="Shape 9504" o:spid="_x0000_s2051" style="position:absolute;left:28947;top:33838;width:22231;height:0;visibility:visible;mso-wrap-style:square;v-text-anchor:top" coordsize="22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" path="m,l2223114,e" filled="f" strokeweight=".25078mm">
                  <v:path arrowok="t" textboxrect="0,0,2223114,0"/>
                </v:shape>
                <v:shape id="Shape 9505" o:spid="_x0000_s2052" style="position:absolute;left:31098;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" path="m,23176l,e" filled="f" strokeweight=".25078mm">
                  <v:path arrowok="t" textboxrect="0,0,0,23176"/>
                </v:shape>
                <v:shape id="Shape 9506" o:spid="_x0000_s2053" style="position:absolute;left:34683;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" path="m,23176l,e" filled="f" strokeweight=".25078mm">
                  <v:path arrowok="t" textboxrect="0,0,0,23176"/>
                </v:shape>
                <v:shape id="Shape 9507" o:spid="_x0000_s2054" style="position:absolute;left:38269;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" path="m,23176l,e" filled="f" strokeweight=".25078mm">
                  <v:path arrowok="t" textboxrect="0,0,0,23176"/>
                </v:shape>
                <v:shape id="Shape 9508" o:spid="_x0000_s2055" style="position:absolute;left:41855;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" path="m,23176l,e" filled="f" strokeweight=".25078mm">
                  <v:path arrowok="t" textboxrect="0,0,0,23176"/>
                </v:shape>
                <v:shape id="Shape 9509" o:spid="_x0000_s2056" style="position:absolute;left:45441;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" path="m,23176l,e" filled="f" strokeweight=".25078mm">
                  <v:path arrowok="t" textboxrect="0,0,0,23176"/>
                </v:shape>
                <v:shape id="Shape 9510" o:spid="_x0000_s2057" style="position:absolute;left:49026;top:33838;width:0;height:232;visibility:visible;mso-wrap-style:square;v-text-anchor:top" coordsize="0,2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" path="m,23176l,e" filled="f" strokeweight=".25078mm">
                  <v:path arrowok="t" textboxrect="0,0,0,23176"/>
                </v:shape>
                <v:rect id="Rectangle 9511" o:spid="_x0000_s2058" style="position:absolute;left:30084;top:34256;width:269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OExgAAAN0AAAAPAAAAZHJzL2Rvd25yZXYueG1sRI9Pa8JA&#10;FMTvQr/D8gredJNCxU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qZyzhMYAAADdAAAA&#10;DwAAAAAAAAAAAAAAAAAHAgAAZHJzL2Rvd25yZXYueG1sUEsFBgAAAAADAAMAtwAAAPoCAAAAAA==&#10;" filled="f" stroked="f">
                  <v:textbox inset="0,0,0,0">
                    <w:txbxContent>
                      <w:p w14:paraId="63792D29" w14:textId="77777777" w:rsidR="00FE0D46" w:rsidRDefault="00FE0D46">
                        <w:pPr>
                          <w:spacing w:after="160" w:line="259" w:lineRule="auto"/>
                          <w:ind w:left="0" w:firstLine="0"/>
                          <w:jc w:val="left"/>
                        </w:pPr>
                        <w:r>
                          <w:rPr>
                            <w:rFonts w:ascii="Arial" w:eastAsia="Arial" w:hAnsi="Arial" w:cs="Arial"/>
                            <w:sz w:val="12"/>
                          </w:rPr>
                          <w:t>BFGS</w:t>
                        </w:r>
                      </w:p>
                    </w:txbxContent>
                  </v:textbox>
                </v:rect>
                <v:rect id="Rectangle 9512" o:spid="_x0000_s2059" style="position:absolute;left:32780;top:34256;width:506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" filled="f" stroked="f">
                  <v:textbox inset="0,0,0,0">
                    <w:txbxContent>
                      <w:p w14:paraId="69201670" w14:textId="77777777" w:rsidR="00FE0D46" w:rsidRDefault="00FE0D46">
                        <w:pPr>
                          <w:spacing w:after="160" w:line="259" w:lineRule="auto"/>
                          <w:ind w:left="0" w:firstLine="0"/>
                          <w:jc w:val="left"/>
                        </w:pPr>
                        <w:r>
                          <w:rPr>
                            <w:rFonts w:ascii="Arial" w:eastAsia="Arial" w:hAnsi="Arial" w:cs="Arial"/>
                            <w:sz w:val="12"/>
                          </w:rPr>
                          <w:t>L−BFGS−B</w:t>
                        </w:r>
                      </w:p>
                    </w:txbxContent>
                  </v:textbox>
                </v:rect>
                <v:rect id="Rectangle 9513" o:spid="_x0000_s2060" style="position:absolute;left:37669;top:34256;width:159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" filled="f" stroked="f">
                  <v:textbox inset="0,0,0,0">
                    <w:txbxContent>
                      <w:p w14:paraId="0123786A" w14:textId="77777777" w:rsidR="00FE0D46" w:rsidRDefault="00FE0D46">
                        <w:pPr>
                          <w:spacing w:after="160" w:line="259" w:lineRule="auto"/>
                          <w:ind w:left="0" w:firstLine="0"/>
                          <w:jc w:val="left"/>
                        </w:pPr>
                        <w:r>
                          <w:rPr>
                            <w:rFonts w:ascii="Arial" w:eastAsia="Arial" w:hAnsi="Arial" w:cs="Arial"/>
                            <w:sz w:val="12"/>
                          </w:rPr>
                          <w:t>nlm</w:t>
                        </w:r>
                      </w:p>
                    </w:txbxContent>
                  </v:textbox>
                </v:rect>
                <v:rect id="Rectangle 9514" o:spid="_x0000_s2061" style="position:absolute;left:40758;top:34256;width:291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" filled="f" stroked="f">
                  <v:textbox inset="0,0,0,0">
                    <w:txbxContent>
                      <w:p w14:paraId="4FD90612" w14:textId="77777777" w:rsidR="00FE0D46" w:rsidRDefault="00FE0D46">
                        <w:pPr>
                          <w:spacing w:after="160" w:line="259" w:lineRule="auto"/>
                          <w:ind w:left="0" w:firstLine="0"/>
                          <w:jc w:val="left"/>
                        </w:pPr>
                        <w:r>
                          <w:rPr>
                            <w:rFonts w:ascii="Arial" w:eastAsia="Arial" w:hAnsi="Arial" w:cs="Arial"/>
                            <w:sz w:val="12"/>
                          </w:rPr>
                          <w:t>nlminb</w:t>
                        </w:r>
                      </w:p>
                    </w:txbxContent>
                  </v:textbox>
                </v:rect>
                <v:rect id="Rectangle 9515" o:spid="_x0000_s2062" style="position:absolute;left:44944;top:34256;width:1321;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" filled="f" stroked="f">
                  <v:textbox inset="0,0,0,0">
                    <w:txbxContent>
                      <w:p w14:paraId="26598A83" w14:textId="77777777" w:rsidR="00FE0D46" w:rsidRDefault="00FE0D46">
                        <w:pPr>
                          <w:spacing w:after="160" w:line="259" w:lineRule="auto"/>
                          <w:ind w:left="0" w:firstLine="0"/>
                          <w:jc w:val="left"/>
                        </w:pPr>
                        <w:r>
                          <w:rPr>
                            <w:rFonts w:ascii="Arial" w:eastAsia="Arial" w:hAnsi="Arial" w:cs="Arial"/>
                            <w:sz w:val="12"/>
                          </w:rPr>
                          <w:t>hjn</w:t>
                        </w:r>
                      </w:p>
                    </w:txbxContent>
                  </v:textbox>
                </v:rect>
                <v:rect id="Rectangle 9516" o:spid="_x0000_s2063" style="position:absolute;left:47051;top:34256;width:525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" filled="f" stroked="f">
                  <v:textbox inset="0,0,0,0">
                    <w:txbxContent>
                      <w:p w14:paraId="71FCFD6E" w14:textId="77777777" w:rsidR="00FE0D46" w:rsidRDefault="00FE0D46">
                        <w:pPr>
                          <w:spacing w:after="160" w:line="259" w:lineRule="auto"/>
                          <w:ind w:left="0" w:firstLine="0"/>
                          <w:jc w:val="left"/>
                        </w:pPr>
                        <w:r>
                          <w:rPr>
                            <w:rFonts w:ascii="Arial" w:eastAsia="Arial" w:hAnsi="Arial" w:cs="Arial"/>
                            <w:sz w:val="12"/>
                          </w:rPr>
                          <w:t>marqLevAlg</w:t>
                        </w:r>
                      </w:p>
                    </w:txbxContent>
                  </v:textbox>
                </v:rect>
                <v:rect id="Rectangle 9518" o:spid="_x0000_s2064" style="position:absolute;left:22048;top:15692;width:10660;height:11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" filled="f" stroked="f">
                  <v:textbox inset="0,0,0,0">
                    <w:txbxContent>
                      <w:p w14:paraId="5A1941FE" w14:textId="77777777" w:rsidR="00FE0D46" w:rsidRDefault="00FE0D46">
                        <w:pPr>
                          <w:spacing w:after="160" w:line="259" w:lineRule="auto"/>
                          <w:ind w:left="0" w:firstLine="0"/>
                          <w:jc w:val="left"/>
                        </w:pPr>
                        <w:r>
                          <w:rPr>
                            <w:rFonts w:ascii="Arial" w:eastAsia="Arial" w:hAnsi="Arial" w:cs="Arial"/>
                            <w:sz w:val="15"/>
                          </w:rPr>
                          <w:t>Time (milliseconds)</w:t>
                        </w:r>
                      </w:p>
                    </w:txbxContent>
                  </v:textbox>
                </v:rect>
                <v:rect id="Rectangle 9519" o:spid="_x0000_s2065" style="position:absolute;left:28947;width:14384;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" filled="f" stroked="f">
                  <v:textbox inset="0,0,0,0">
                    <w:txbxContent>
                      <w:p w14:paraId="6F257DCC" w14:textId="77777777" w:rsidR="00FE0D46" w:rsidRDefault="00FE0D46">
                        <w:pPr>
                          <w:spacing w:after="160" w:line="259" w:lineRule="auto"/>
                          <w:ind w:left="0" w:firstLine="0"/>
                          <w:jc w:val="left"/>
                        </w:pPr>
                        <w:r>
                          <w:rPr>
                            <w:rFonts w:ascii="Arial" w:eastAsia="Arial" w:hAnsi="Arial" w:cs="Arial"/>
                            <w:sz w:val="15"/>
                          </w:rPr>
                          <w:t>Parameter estimation time</w:t>
                        </w:r>
                      </w:p>
                    </w:txbxContent>
                  </v:textbox>
                </v:rect>
                <w10:wrap type="square" anchorx="margin"/>
              </v:group>
            </w:pict>
          </mc:Fallback>
        </mc:AlternateContent>
      </w:r>
      <w:r w:rsidRPr="00DB5C50">
        <w:rPr>
          <w:lang w:val="en-US"/>
        </w:rPr>
        <w:t xml:space="preserve">Figure 5. </w:t>
      </w:r>
      <w:r w:rsidRPr="00DB5C50">
        <w:rPr>
          <w:rFonts w:ascii="Arial" w:eastAsia="Arial" w:hAnsi="Arial" w:cs="Arial"/>
          <w:b/>
          <w:sz w:val="18"/>
          <w:lang w:val="en-US"/>
        </w:rPr>
        <w:t>Lamb data, size = 240, m = 2</w:t>
      </w:r>
    </w:p>
    <w:p w14:paraId="53FD0DBA" w14:textId="77777777" w:rsidR="00F56008" w:rsidRPr="00DB5C50" w:rsidRDefault="00F56008">
      <w:pPr>
        <w:rPr>
          <w:lang w:val="en-US"/>
        </w:rPr>
        <w:sectPr w:rsidR="00F56008" w:rsidRPr="00DB5C50">
          <w:type w:val="continuous"/>
          <w:pgSz w:w="12240" w:h="15840"/>
          <w:pgMar w:top="1834" w:right="6850" w:bottom="1663" w:left="2297" w:header="708" w:footer="708" w:gutter="0"/>
          <w:cols w:space="708"/>
        </w:sectPr>
      </w:pPr>
    </w:p>
    <w:p w14:paraId="2E048B70" w14:textId="77777777" w:rsidR="00F56008" w:rsidRPr="00DB5C50" w:rsidRDefault="00835842">
      <w:pPr>
        <w:spacing w:after="5574" w:line="265" w:lineRule="auto"/>
        <w:ind w:left="-5"/>
        <w:jc w:val="left"/>
        <w:rPr>
          <w:lang w:val="en-US"/>
        </w:rPr>
      </w:pPr>
      <w:r w:rsidRPr="00DB5C50">
        <w:rPr>
          <w:rFonts w:ascii="Arial" w:eastAsia="Arial" w:hAnsi="Arial" w:cs="Arial"/>
          <w:b/>
          <w:sz w:val="18"/>
          <w:lang w:val="en-US"/>
        </w:rPr>
        <w:t>Simulated data, size = 2000, m = 3</w:t>
      </w:r>
    </w:p>
    <w:p w14:paraId="7F660C9E" w14:textId="77777777" w:rsidR="00F56008" w:rsidRPr="00DB5C50" w:rsidRDefault="00835842">
      <w:pPr>
        <w:spacing w:after="0" w:line="259" w:lineRule="auto"/>
        <w:ind w:left="0" w:firstLine="0"/>
        <w:jc w:val="center"/>
        <w:rPr>
          <w:lang w:val="en-US"/>
        </w:rPr>
      </w:pPr>
      <w:r w:rsidRPr="00DB5C50">
        <w:rPr>
          <w:rFonts w:ascii="Arial" w:eastAsia="Arial" w:hAnsi="Arial" w:cs="Arial"/>
          <w:sz w:val="15"/>
          <w:lang w:val="en-US"/>
        </w:rPr>
        <w:lastRenderedPageBreak/>
        <w:t>Exact/inexact gradient and hessian</w:t>
      </w:r>
    </w:p>
    <w:p w14:paraId="08FF0DCD" w14:textId="77777777" w:rsidR="00F56008" w:rsidRPr="00DB5C50" w:rsidRDefault="00F56008">
      <w:pPr>
        <w:rPr>
          <w:lang w:val="en-US"/>
        </w:rPr>
        <w:sectPr w:rsidR="00F56008" w:rsidRPr="00DB5C50">
          <w:type w:val="continuous"/>
          <w:pgSz w:w="12240" w:h="15840"/>
          <w:pgMar w:top="1834" w:right="2445" w:bottom="1663" w:left="6971" w:header="708" w:footer="708" w:gutter="0"/>
          <w:cols w:space="708"/>
        </w:sectPr>
      </w:pPr>
    </w:p>
    <w:p w14:paraId="3BC12373" w14:textId="77777777" w:rsidR="00F56008" w:rsidRPr="00DB5C50" w:rsidRDefault="00835842">
      <w:pPr>
        <w:ind w:left="2057" w:right="1345"/>
        <w:rPr>
          <w:lang w:val="en-US"/>
        </w:rPr>
      </w:pPr>
      <w:r w:rsidRPr="00DB5C50">
        <w:rPr>
          <w:lang w:val="en-US"/>
        </w:rPr>
        <w:t>Figure 5</w:t>
      </w:r>
      <w:r w:rsidRPr="00DB5C50">
        <w:rPr>
          <w:lang w:val="en-US"/>
        </w:rPr>
        <w:tab/>
        <w:t xml:space="preserve">Log estimation time vs optimization method </w:t>
      </w:r>
      <w:proofErr w:type="gramStart"/>
      <w:r w:rsidRPr="00DB5C50">
        <w:rPr>
          <w:lang w:val="en-US"/>
        </w:rPr>
        <w:t>The</w:t>
      </w:r>
      <w:proofErr w:type="gramEnd"/>
      <w:r w:rsidRPr="00DB5C50">
        <w:rPr>
          <w:lang w:val="en-US"/>
        </w:rPr>
        <w:t xml:space="preserve"> following tables summarize the estimates and their confidence intervals, for the lamb dataset, and for the simulated dataset. Instead of showing the standard error, we show the lower and upper bounds of the confidence intervals. The reason is that sometimes, only one bound of the interval is known and doesn’t let one have a typical standard error.</w:t>
      </w:r>
    </w:p>
    <w:tbl>
      <w:tblPr>
        <w:tblStyle w:val="TableGrid"/>
        <w:tblW w:w="6893" w:type="dxa"/>
        <w:tblInd w:w="819" w:type="dxa"/>
        <w:tblCellMar>
          <w:top w:w="19" w:type="dxa"/>
          <w:right w:w="90" w:type="dxa"/>
        </w:tblCellMar>
        <w:tblLook w:val="04A0" w:firstRow="1" w:lastRow="0" w:firstColumn="1" w:lastColumn="0" w:noHBand="0" w:noVBand="1"/>
      </w:tblPr>
      <w:tblGrid>
        <w:gridCol w:w="384"/>
        <w:gridCol w:w="783"/>
        <w:gridCol w:w="1310"/>
        <w:gridCol w:w="706"/>
        <w:gridCol w:w="722"/>
        <w:gridCol w:w="888"/>
        <w:gridCol w:w="905"/>
        <w:gridCol w:w="631"/>
        <w:gridCol w:w="564"/>
      </w:tblGrid>
      <w:tr w:rsidR="00F56008" w14:paraId="1BE3ABAD" w14:textId="77777777">
        <w:trPr>
          <w:trHeight w:val="185"/>
        </w:trPr>
        <w:tc>
          <w:tcPr>
            <w:tcW w:w="385" w:type="dxa"/>
            <w:tcBorders>
              <w:top w:val="single" w:sz="2" w:space="0" w:color="000000"/>
              <w:left w:val="nil"/>
              <w:bottom w:val="single" w:sz="2" w:space="0" w:color="000000"/>
              <w:right w:val="nil"/>
            </w:tcBorders>
          </w:tcPr>
          <w:p w14:paraId="7B79D288" w14:textId="77777777" w:rsidR="00F56008" w:rsidRDefault="00835842">
            <w:pPr>
              <w:spacing w:after="0" w:line="259" w:lineRule="auto"/>
              <w:ind w:left="90" w:firstLine="0"/>
              <w:jc w:val="left"/>
            </w:pPr>
            <w:r>
              <w:rPr>
                <w:sz w:val="15"/>
              </w:rPr>
              <w:t>m</w:t>
            </w:r>
          </w:p>
        </w:tc>
        <w:tc>
          <w:tcPr>
            <w:tcW w:w="783" w:type="dxa"/>
            <w:tcBorders>
              <w:top w:val="single" w:sz="2" w:space="0" w:color="000000"/>
              <w:left w:val="nil"/>
              <w:bottom w:val="single" w:sz="2" w:space="0" w:color="000000"/>
              <w:right w:val="nil"/>
            </w:tcBorders>
          </w:tcPr>
          <w:p w14:paraId="0B8EB0DB" w14:textId="77777777" w:rsidR="00F56008" w:rsidRDefault="00835842">
            <w:pPr>
              <w:spacing w:after="0" w:line="259" w:lineRule="auto"/>
              <w:ind w:left="0" w:firstLine="0"/>
              <w:jc w:val="left"/>
            </w:pPr>
            <w:r>
              <w:rPr>
                <w:sz w:val="15"/>
              </w:rPr>
              <w:t>Parameter</w:t>
            </w:r>
          </w:p>
        </w:tc>
        <w:tc>
          <w:tcPr>
            <w:tcW w:w="1310" w:type="dxa"/>
            <w:tcBorders>
              <w:top w:val="single" w:sz="2" w:space="0" w:color="000000"/>
              <w:left w:val="nil"/>
              <w:bottom w:val="single" w:sz="2" w:space="0" w:color="000000"/>
              <w:right w:val="nil"/>
            </w:tcBorders>
          </w:tcPr>
          <w:p w14:paraId="7C23885D" w14:textId="77777777" w:rsidR="00F56008" w:rsidRDefault="00835842">
            <w:pPr>
              <w:spacing w:after="0" w:line="259" w:lineRule="auto"/>
              <w:ind w:left="0" w:firstLine="0"/>
              <w:jc w:val="left"/>
            </w:pPr>
            <w:proofErr w:type="spellStart"/>
            <w:r>
              <w:rPr>
                <w:sz w:val="15"/>
              </w:rPr>
              <w:t>Parameter.estimate</w:t>
            </w:r>
            <w:proofErr w:type="spellEnd"/>
          </w:p>
        </w:tc>
        <w:tc>
          <w:tcPr>
            <w:tcW w:w="707" w:type="dxa"/>
            <w:tcBorders>
              <w:top w:val="single" w:sz="2" w:space="0" w:color="000000"/>
              <w:left w:val="nil"/>
              <w:bottom w:val="single" w:sz="2" w:space="0" w:color="000000"/>
              <w:right w:val="nil"/>
            </w:tcBorders>
          </w:tcPr>
          <w:p w14:paraId="7A334A92" w14:textId="77777777" w:rsidR="00F56008" w:rsidRDefault="00835842">
            <w:pPr>
              <w:spacing w:after="0" w:line="259" w:lineRule="auto"/>
              <w:ind w:left="0" w:firstLine="0"/>
              <w:jc w:val="left"/>
            </w:pPr>
            <w:proofErr w:type="spellStart"/>
            <w:r>
              <w:rPr>
                <w:sz w:val="15"/>
              </w:rPr>
              <w:t>Profile.L</w:t>
            </w:r>
            <w:proofErr w:type="spellEnd"/>
          </w:p>
        </w:tc>
        <w:tc>
          <w:tcPr>
            <w:tcW w:w="723" w:type="dxa"/>
            <w:tcBorders>
              <w:top w:val="single" w:sz="2" w:space="0" w:color="000000"/>
              <w:left w:val="nil"/>
              <w:bottom w:val="single" w:sz="2" w:space="0" w:color="000000"/>
              <w:right w:val="nil"/>
            </w:tcBorders>
          </w:tcPr>
          <w:p w14:paraId="1CC0CDBC" w14:textId="77777777" w:rsidR="00F56008" w:rsidRDefault="00835842">
            <w:pPr>
              <w:spacing w:after="0" w:line="259" w:lineRule="auto"/>
              <w:ind w:left="0" w:firstLine="0"/>
              <w:jc w:val="left"/>
            </w:pPr>
            <w:proofErr w:type="spellStart"/>
            <w:r>
              <w:rPr>
                <w:sz w:val="15"/>
              </w:rPr>
              <w:t>Profile.U</w:t>
            </w:r>
            <w:proofErr w:type="spellEnd"/>
          </w:p>
        </w:tc>
        <w:tc>
          <w:tcPr>
            <w:tcW w:w="889" w:type="dxa"/>
            <w:tcBorders>
              <w:top w:val="single" w:sz="2" w:space="0" w:color="000000"/>
              <w:left w:val="nil"/>
              <w:bottom w:val="single" w:sz="2" w:space="0" w:color="000000"/>
              <w:right w:val="nil"/>
            </w:tcBorders>
          </w:tcPr>
          <w:p w14:paraId="2BA1612B" w14:textId="77777777" w:rsidR="00F56008" w:rsidRDefault="00835842">
            <w:pPr>
              <w:spacing w:after="0" w:line="259" w:lineRule="auto"/>
              <w:ind w:left="0" w:firstLine="0"/>
              <w:jc w:val="left"/>
            </w:pPr>
            <w:proofErr w:type="spellStart"/>
            <w:r>
              <w:rPr>
                <w:sz w:val="15"/>
              </w:rPr>
              <w:t>Bootstrap.L</w:t>
            </w:r>
            <w:proofErr w:type="spellEnd"/>
          </w:p>
        </w:tc>
        <w:tc>
          <w:tcPr>
            <w:tcW w:w="906" w:type="dxa"/>
            <w:tcBorders>
              <w:top w:val="single" w:sz="2" w:space="0" w:color="000000"/>
              <w:left w:val="nil"/>
              <w:bottom w:val="single" w:sz="2" w:space="0" w:color="000000"/>
              <w:right w:val="nil"/>
            </w:tcBorders>
          </w:tcPr>
          <w:p w14:paraId="6919671D" w14:textId="77777777" w:rsidR="00F56008" w:rsidRDefault="00835842">
            <w:pPr>
              <w:spacing w:after="0" w:line="259" w:lineRule="auto"/>
              <w:ind w:left="0" w:firstLine="0"/>
              <w:jc w:val="left"/>
            </w:pPr>
            <w:proofErr w:type="spellStart"/>
            <w:r>
              <w:rPr>
                <w:sz w:val="15"/>
              </w:rPr>
              <w:t>Bootstrap.U</w:t>
            </w:r>
            <w:proofErr w:type="spellEnd"/>
          </w:p>
        </w:tc>
        <w:tc>
          <w:tcPr>
            <w:tcW w:w="632" w:type="dxa"/>
            <w:tcBorders>
              <w:top w:val="single" w:sz="2" w:space="0" w:color="000000"/>
              <w:left w:val="nil"/>
              <w:bottom w:val="single" w:sz="2" w:space="0" w:color="000000"/>
              <w:right w:val="nil"/>
            </w:tcBorders>
          </w:tcPr>
          <w:p w14:paraId="0E95C218" w14:textId="77777777" w:rsidR="00F56008" w:rsidRDefault="00835842">
            <w:pPr>
              <w:spacing w:after="0" w:line="259" w:lineRule="auto"/>
              <w:ind w:left="0" w:firstLine="0"/>
              <w:jc w:val="left"/>
            </w:pPr>
            <w:r>
              <w:rPr>
                <w:sz w:val="15"/>
              </w:rPr>
              <w:t>TMB.L</w:t>
            </w:r>
          </w:p>
        </w:tc>
        <w:tc>
          <w:tcPr>
            <w:tcW w:w="559" w:type="dxa"/>
            <w:tcBorders>
              <w:top w:val="single" w:sz="2" w:space="0" w:color="000000"/>
              <w:left w:val="nil"/>
              <w:bottom w:val="single" w:sz="2" w:space="0" w:color="000000"/>
              <w:right w:val="nil"/>
            </w:tcBorders>
          </w:tcPr>
          <w:p w14:paraId="2243BE2E" w14:textId="77777777" w:rsidR="00F56008" w:rsidRDefault="00835842">
            <w:pPr>
              <w:spacing w:after="0" w:line="259" w:lineRule="auto"/>
              <w:ind w:left="0" w:firstLine="0"/>
            </w:pPr>
            <w:r>
              <w:rPr>
                <w:sz w:val="15"/>
              </w:rPr>
              <w:t>TMB.U</w:t>
            </w:r>
          </w:p>
        </w:tc>
      </w:tr>
      <w:tr w:rsidR="00F56008" w14:paraId="27FBA0E0" w14:textId="77777777">
        <w:trPr>
          <w:trHeight w:val="188"/>
        </w:trPr>
        <w:tc>
          <w:tcPr>
            <w:tcW w:w="385" w:type="dxa"/>
            <w:tcBorders>
              <w:top w:val="single" w:sz="2" w:space="0" w:color="000000"/>
              <w:left w:val="nil"/>
              <w:bottom w:val="nil"/>
              <w:right w:val="nil"/>
            </w:tcBorders>
          </w:tcPr>
          <w:p w14:paraId="083DD1D6" w14:textId="77777777" w:rsidR="00F56008" w:rsidRDefault="00835842">
            <w:pPr>
              <w:spacing w:after="0" w:line="259" w:lineRule="auto"/>
              <w:ind w:left="131" w:firstLine="0"/>
              <w:jc w:val="left"/>
            </w:pPr>
            <w:r>
              <w:rPr>
                <w:sz w:val="15"/>
              </w:rPr>
              <w:t>1</w:t>
            </w:r>
          </w:p>
        </w:tc>
        <w:tc>
          <w:tcPr>
            <w:tcW w:w="783" w:type="dxa"/>
            <w:tcBorders>
              <w:top w:val="single" w:sz="2" w:space="0" w:color="000000"/>
              <w:left w:val="nil"/>
              <w:bottom w:val="nil"/>
              <w:right w:val="nil"/>
            </w:tcBorders>
          </w:tcPr>
          <w:p w14:paraId="46A7A4E1"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1</w:t>
            </w:r>
          </w:p>
        </w:tc>
        <w:tc>
          <w:tcPr>
            <w:tcW w:w="1310" w:type="dxa"/>
            <w:tcBorders>
              <w:top w:val="single" w:sz="2" w:space="0" w:color="000000"/>
              <w:left w:val="nil"/>
              <w:bottom w:val="nil"/>
              <w:right w:val="nil"/>
            </w:tcBorders>
          </w:tcPr>
          <w:p w14:paraId="286D370A" w14:textId="77777777" w:rsidR="00F56008" w:rsidRDefault="00835842">
            <w:pPr>
              <w:spacing w:after="0" w:line="259" w:lineRule="auto"/>
              <w:ind w:left="869" w:firstLine="0"/>
              <w:jc w:val="left"/>
            </w:pPr>
            <w:r>
              <w:rPr>
                <w:sz w:val="15"/>
              </w:rPr>
              <w:t>0.36</w:t>
            </w:r>
          </w:p>
        </w:tc>
        <w:tc>
          <w:tcPr>
            <w:tcW w:w="707" w:type="dxa"/>
            <w:tcBorders>
              <w:top w:val="single" w:sz="2" w:space="0" w:color="000000"/>
              <w:left w:val="nil"/>
              <w:bottom w:val="nil"/>
              <w:right w:val="nil"/>
            </w:tcBorders>
          </w:tcPr>
          <w:p w14:paraId="00E5324F" w14:textId="77777777" w:rsidR="00F56008" w:rsidRDefault="00F56008">
            <w:pPr>
              <w:spacing w:after="160" w:line="259" w:lineRule="auto"/>
              <w:ind w:left="0" w:firstLine="0"/>
              <w:jc w:val="left"/>
            </w:pPr>
          </w:p>
        </w:tc>
        <w:tc>
          <w:tcPr>
            <w:tcW w:w="723" w:type="dxa"/>
            <w:tcBorders>
              <w:top w:val="single" w:sz="2" w:space="0" w:color="000000"/>
              <w:left w:val="nil"/>
              <w:bottom w:val="nil"/>
              <w:right w:val="nil"/>
            </w:tcBorders>
          </w:tcPr>
          <w:p w14:paraId="73C7B299" w14:textId="77777777" w:rsidR="00F56008" w:rsidRDefault="00F56008">
            <w:pPr>
              <w:spacing w:after="160" w:line="259" w:lineRule="auto"/>
              <w:ind w:left="0" w:firstLine="0"/>
              <w:jc w:val="left"/>
            </w:pPr>
          </w:p>
        </w:tc>
        <w:tc>
          <w:tcPr>
            <w:tcW w:w="889" w:type="dxa"/>
            <w:tcBorders>
              <w:top w:val="single" w:sz="2" w:space="0" w:color="000000"/>
              <w:left w:val="nil"/>
              <w:bottom w:val="nil"/>
              <w:right w:val="nil"/>
            </w:tcBorders>
          </w:tcPr>
          <w:p w14:paraId="4F1B96BC" w14:textId="77777777" w:rsidR="00F56008" w:rsidRDefault="00835842">
            <w:pPr>
              <w:spacing w:after="0" w:line="259" w:lineRule="auto"/>
              <w:ind w:left="359" w:firstLine="0"/>
              <w:jc w:val="center"/>
            </w:pPr>
            <w:r>
              <w:rPr>
                <w:sz w:val="15"/>
              </w:rPr>
              <w:t>0.29</w:t>
            </w:r>
          </w:p>
        </w:tc>
        <w:tc>
          <w:tcPr>
            <w:tcW w:w="906" w:type="dxa"/>
            <w:tcBorders>
              <w:top w:val="single" w:sz="2" w:space="0" w:color="000000"/>
              <w:left w:val="nil"/>
              <w:bottom w:val="nil"/>
              <w:right w:val="nil"/>
            </w:tcBorders>
          </w:tcPr>
          <w:p w14:paraId="7072991D" w14:textId="77777777" w:rsidR="00F56008" w:rsidRDefault="00835842">
            <w:pPr>
              <w:spacing w:after="0" w:line="259" w:lineRule="auto"/>
              <w:ind w:left="465" w:firstLine="0"/>
              <w:jc w:val="left"/>
            </w:pPr>
            <w:r>
              <w:rPr>
                <w:sz w:val="15"/>
              </w:rPr>
              <w:t>0.44</w:t>
            </w:r>
          </w:p>
        </w:tc>
        <w:tc>
          <w:tcPr>
            <w:tcW w:w="632" w:type="dxa"/>
            <w:tcBorders>
              <w:top w:val="single" w:sz="2" w:space="0" w:color="000000"/>
              <w:left w:val="nil"/>
              <w:bottom w:val="nil"/>
              <w:right w:val="nil"/>
            </w:tcBorders>
          </w:tcPr>
          <w:p w14:paraId="7768E02C" w14:textId="77777777" w:rsidR="00F56008" w:rsidRDefault="00835842">
            <w:pPr>
              <w:spacing w:after="0" w:line="259" w:lineRule="auto"/>
              <w:ind w:left="101" w:firstLine="0"/>
              <w:jc w:val="center"/>
            </w:pPr>
            <w:r>
              <w:rPr>
                <w:sz w:val="15"/>
              </w:rPr>
              <w:t>0.28</w:t>
            </w:r>
          </w:p>
        </w:tc>
        <w:tc>
          <w:tcPr>
            <w:tcW w:w="559" w:type="dxa"/>
            <w:tcBorders>
              <w:top w:val="single" w:sz="2" w:space="0" w:color="000000"/>
              <w:left w:val="nil"/>
              <w:bottom w:val="nil"/>
              <w:right w:val="nil"/>
            </w:tcBorders>
          </w:tcPr>
          <w:p w14:paraId="0D6CF4E5" w14:textId="77777777" w:rsidR="00F56008" w:rsidRDefault="00835842">
            <w:pPr>
              <w:spacing w:after="0" w:line="259" w:lineRule="auto"/>
              <w:ind w:left="208" w:firstLine="0"/>
              <w:jc w:val="center"/>
            </w:pPr>
            <w:r>
              <w:rPr>
                <w:sz w:val="15"/>
              </w:rPr>
              <w:t>0.43</w:t>
            </w:r>
          </w:p>
        </w:tc>
      </w:tr>
      <w:tr w:rsidR="00F56008" w14:paraId="52F7B826" w14:textId="77777777">
        <w:trPr>
          <w:trHeight w:val="179"/>
        </w:trPr>
        <w:tc>
          <w:tcPr>
            <w:tcW w:w="385" w:type="dxa"/>
            <w:tcBorders>
              <w:top w:val="nil"/>
              <w:left w:val="nil"/>
              <w:bottom w:val="nil"/>
              <w:right w:val="nil"/>
            </w:tcBorders>
          </w:tcPr>
          <w:p w14:paraId="7B57873D"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67EC3581"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1</w:t>
            </w:r>
          </w:p>
        </w:tc>
        <w:tc>
          <w:tcPr>
            <w:tcW w:w="1310" w:type="dxa"/>
            <w:tcBorders>
              <w:top w:val="nil"/>
              <w:left w:val="nil"/>
              <w:bottom w:val="nil"/>
              <w:right w:val="nil"/>
            </w:tcBorders>
          </w:tcPr>
          <w:p w14:paraId="6BCD89ED" w14:textId="77777777" w:rsidR="00F56008" w:rsidRDefault="00835842">
            <w:pPr>
              <w:spacing w:after="0" w:line="259" w:lineRule="auto"/>
              <w:ind w:left="869" w:firstLine="0"/>
              <w:jc w:val="left"/>
            </w:pPr>
            <w:r>
              <w:rPr>
                <w:sz w:val="15"/>
              </w:rPr>
              <w:t>0.26</w:t>
            </w:r>
          </w:p>
        </w:tc>
        <w:tc>
          <w:tcPr>
            <w:tcW w:w="707" w:type="dxa"/>
            <w:tcBorders>
              <w:top w:val="nil"/>
              <w:left w:val="nil"/>
              <w:bottom w:val="nil"/>
              <w:right w:val="nil"/>
            </w:tcBorders>
          </w:tcPr>
          <w:p w14:paraId="473130CC" w14:textId="77777777" w:rsidR="00F56008" w:rsidRDefault="00835842">
            <w:pPr>
              <w:spacing w:after="0" w:line="259" w:lineRule="auto"/>
              <w:ind w:left="176" w:firstLine="0"/>
              <w:jc w:val="center"/>
            </w:pPr>
            <w:r>
              <w:rPr>
                <w:sz w:val="15"/>
              </w:rPr>
              <w:t>0.15</w:t>
            </w:r>
          </w:p>
        </w:tc>
        <w:tc>
          <w:tcPr>
            <w:tcW w:w="723" w:type="dxa"/>
            <w:tcBorders>
              <w:top w:val="nil"/>
              <w:left w:val="nil"/>
              <w:bottom w:val="nil"/>
              <w:right w:val="nil"/>
            </w:tcBorders>
          </w:tcPr>
          <w:p w14:paraId="4529EAEF" w14:textId="77777777" w:rsidR="00F56008" w:rsidRDefault="00835842">
            <w:pPr>
              <w:spacing w:after="0" w:line="259" w:lineRule="auto"/>
              <w:ind w:left="193" w:firstLine="0"/>
              <w:jc w:val="center"/>
            </w:pPr>
            <w:r>
              <w:rPr>
                <w:sz w:val="15"/>
              </w:rPr>
              <w:t>0.33</w:t>
            </w:r>
          </w:p>
        </w:tc>
        <w:tc>
          <w:tcPr>
            <w:tcW w:w="889" w:type="dxa"/>
            <w:tcBorders>
              <w:top w:val="nil"/>
              <w:left w:val="nil"/>
              <w:bottom w:val="nil"/>
              <w:right w:val="nil"/>
            </w:tcBorders>
          </w:tcPr>
          <w:p w14:paraId="7426B115" w14:textId="77777777" w:rsidR="00F56008" w:rsidRDefault="00835842">
            <w:pPr>
              <w:spacing w:after="0" w:line="259" w:lineRule="auto"/>
              <w:ind w:left="359" w:firstLine="0"/>
              <w:jc w:val="center"/>
            </w:pPr>
            <w:r>
              <w:rPr>
                <w:sz w:val="15"/>
              </w:rPr>
              <w:t>0.07</w:t>
            </w:r>
          </w:p>
        </w:tc>
        <w:tc>
          <w:tcPr>
            <w:tcW w:w="906" w:type="dxa"/>
            <w:tcBorders>
              <w:top w:val="nil"/>
              <w:left w:val="nil"/>
              <w:bottom w:val="nil"/>
              <w:right w:val="nil"/>
            </w:tcBorders>
          </w:tcPr>
          <w:p w14:paraId="0B645FCE" w14:textId="77777777" w:rsidR="00F56008" w:rsidRDefault="00835842">
            <w:pPr>
              <w:spacing w:after="0" w:line="259" w:lineRule="auto"/>
              <w:ind w:left="465" w:firstLine="0"/>
              <w:jc w:val="left"/>
            </w:pPr>
            <w:r>
              <w:rPr>
                <w:sz w:val="15"/>
              </w:rPr>
              <w:t>0.33</w:t>
            </w:r>
          </w:p>
        </w:tc>
        <w:tc>
          <w:tcPr>
            <w:tcW w:w="632" w:type="dxa"/>
            <w:tcBorders>
              <w:top w:val="nil"/>
              <w:left w:val="nil"/>
              <w:bottom w:val="nil"/>
              <w:right w:val="nil"/>
            </w:tcBorders>
          </w:tcPr>
          <w:p w14:paraId="24BC07FA" w14:textId="77777777" w:rsidR="00F56008" w:rsidRDefault="00835842">
            <w:pPr>
              <w:spacing w:after="0" w:line="259" w:lineRule="auto"/>
              <w:ind w:left="101" w:firstLine="0"/>
              <w:jc w:val="center"/>
            </w:pPr>
            <w:r>
              <w:rPr>
                <w:sz w:val="15"/>
              </w:rPr>
              <w:t>0.18</w:t>
            </w:r>
          </w:p>
        </w:tc>
        <w:tc>
          <w:tcPr>
            <w:tcW w:w="559" w:type="dxa"/>
            <w:tcBorders>
              <w:top w:val="nil"/>
              <w:left w:val="nil"/>
              <w:bottom w:val="nil"/>
              <w:right w:val="nil"/>
            </w:tcBorders>
          </w:tcPr>
          <w:p w14:paraId="5C8AC6C1" w14:textId="77777777" w:rsidR="00F56008" w:rsidRDefault="00835842">
            <w:pPr>
              <w:spacing w:after="0" w:line="259" w:lineRule="auto"/>
              <w:ind w:left="208" w:firstLine="0"/>
              <w:jc w:val="center"/>
            </w:pPr>
            <w:r>
              <w:rPr>
                <w:sz w:val="15"/>
              </w:rPr>
              <w:t>0.34</w:t>
            </w:r>
          </w:p>
        </w:tc>
      </w:tr>
      <w:tr w:rsidR="00F56008" w14:paraId="3212B0C2" w14:textId="77777777">
        <w:trPr>
          <w:trHeight w:val="179"/>
        </w:trPr>
        <w:tc>
          <w:tcPr>
            <w:tcW w:w="385" w:type="dxa"/>
            <w:tcBorders>
              <w:top w:val="nil"/>
              <w:left w:val="nil"/>
              <w:bottom w:val="nil"/>
              <w:right w:val="nil"/>
            </w:tcBorders>
          </w:tcPr>
          <w:p w14:paraId="04606213"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009F2555"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2</w:t>
            </w:r>
          </w:p>
        </w:tc>
        <w:tc>
          <w:tcPr>
            <w:tcW w:w="1310" w:type="dxa"/>
            <w:tcBorders>
              <w:top w:val="nil"/>
              <w:left w:val="nil"/>
              <w:bottom w:val="nil"/>
              <w:right w:val="nil"/>
            </w:tcBorders>
          </w:tcPr>
          <w:p w14:paraId="7467EAB8" w14:textId="77777777" w:rsidR="00F56008" w:rsidRDefault="00835842">
            <w:pPr>
              <w:spacing w:after="0" w:line="259" w:lineRule="auto"/>
              <w:ind w:left="869" w:firstLine="0"/>
              <w:jc w:val="left"/>
            </w:pPr>
            <w:r>
              <w:rPr>
                <w:sz w:val="15"/>
              </w:rPr>
              <w:t>3.11</w:t>
            </w:r>
          </w:p>
        </w:tc>
        <w:tc>
          <w:tcPr>
            <w:tcW w:w="707" w:type="dxa"/>
            <w:tcBorders>
              <w:top w:val="nil"/>
              <w:left w:val="nil"/>
              <w:bottom w:val="nil"/>
              <w:right w:val="nil"/>
            </w:tcBorders>
          </w:tcPr>
          <w:p w14:paraId="51A48191" w14:textId="77777777" w:rsidR="00F56008" w:rsidRDefault="00835842">
            <w:pPr>
              <w:spacing w:after="0" w:line="259" w:lineRule="auto"/>
              <w:ind w:left="176" w:firstLine="0"/>
              <w:jc w:val="center"/>
            </w:pPr>
            <w:r>
              <w:rPr>
                <w:sz w:val="15"/>
              </w:rPr>
              <w:t>1.27</w:t>
            </w:r>
          </w:p>
        </w:tc>
        <w:tc>
          <w:tcPr>
            <w:tcW w:w="723" w:type="dxa"/>
            <w:tcBorders>
              <w:top w:val="nil"/>
              <w:left w:val="nil"/>
              <w:bottom w:val="nil"/>
              <w:right w:val="nil"/>
            </w:tcBorders>
          </w:tcPr>
          <w:p w14:paraId="2F0B6C45" w14:textId="77777777" w:rsidR="00F56008" w:rsidRDefault="00835842">
            <w:pPr>
              <w:spacing w:after="0" w:line="259" w:lineRule="auto"/>
              <w:ind w:left="193" w:firstLine="0"/>
              <w:jc w:val="center"/>
            </w:pPr>
            <w:r>
              <w:rPr>
                <w:sz w:val="15"/>
              </w:rPr>
              <w:t>4.95</w:t>
            </w:r>
          </w:p>
        </w:tc>
        <w:tc>
          <w:tcPr>
            <w:tcW w:w="889" w:type="dxa"/>
            <w:tcBorders>
              <w:top w:val="nil"/>
              <w:left w:val="nil"/>
              <w:bottom w:val="nil"/>
              <w:right w:val="nil"/>
            </w:tcBorders>
          </w:tcPr>
          <w:p w14:paraId="64456FAD" w14:textId="77777777" w:rsidR="00F56008" w:rsidRDefault="00835842">
            <w:pPr>
              <w:spacing w:after="0" w:line="259" w:lineRule="auto"/>
              <w:ind w:left="359" w:firstLine="0"/>
              <w:jc w:val="center"/>
            </w:pPr>
            <w:r>
              <w:rPr>
                <w:sz w:val="15"/>
              </w:rPr>
              <w:t>0.26</w:t>
            </w:r>
          </w:p>
        </w:tc>
        <w:tc>
          <w:tcPr>
            <w:tcW w:w="906" w:type="dxa"/>
            <w:tcBorders>
              <w:top w:val="nil"/>
              <w:left w:val="nil"/>
              <w:bottom w:val="nil"/>
              <w:right w:val="nil"/>
            </w:tcBorders>
          </w:tcPr>
          <w:p w14:paraId="56DA2D2B" w14:textId="77777777" w:rsidR="00F56008" w:rsidRDefault="00835842">
            <w:pPr>
              <w:spacing w:after="0" w:line="259" w:lineRule="auto"/>
              <w:ind w:left="465" w:firstLine="0"/>
              <w:jc w:val="left"/>
            </w:pPr>
            <w:r>
              <w:rPr>
                <w:sz w:val="15"/>
              </w:rPr>
              <w:t>5.19</w:t>
            </w:r>
          </w:p>
        </w:tc>
        <w:tc>
          <w:tcPr>
            <w:tcW w:w="632" w:type="dxa"/>
            <w:tcBorders>
              <w:top w:val="nil"/>
              <w:left w:val="nil"/>
              <w:bottom w:val="nil"/>
              <w:right w:val="nil"/>
            </w:tcBorders>
          </w:tcPr>
          <w:p w14:paraId="0B03A4FD" w14:textId="77777777" w:rsidR="00F56008" w:rsidRDefault="00835842">
            <w:pPr>
              <w:spacing w:after="0" w:line="259" w:lineRule="auto"/>
              <w:ind w:left="101" w:firstLine="0"/>
              <w:jc w:val="center"/>
            </w:pPr>
            <w:r>
              <w:rPr>
                <w:sz w:val="15"/>
              </w:rPr>
              <w:t>1.11</w:t>
            </w:r>
          </w:p>
        </w:tc>
        <w:tc>
          <w:tcPr>
            <w:tcW w:w="559" w:type="dxa"/>
            <w:tcBorders>
              <w:top w:val="nil"/>
              <w:left w:val="nil"/>
              <w:bottom w:val="nil"/>
              <w:right w:val="nil"/>
            </w:tcBorders>
          </w:tcPr>
          <w:p w14:paraId="25DD33A3" w14:textId="77777777" w:rsidR="00F56008" w:rsidRDefault="00835842">
            <w:pPr>
              <w:spacing w:after="0" w:line="259" w:lineRule="auto"/>
              <w:ind w:left="208" w:firstLine="0"/>
              <w:jc w:val="center"/>
            </w:pPr>
            <w:r>
              <w:rPr>
                <w:sz w:val="15"/>
              </w:rPr>
              <w:t>5.12</w:t>
            </w:r>
          </w:p>
        </w:tc>
      </w:tr>
      <w:tr w:rsidR="00F56008" w14:paraId="3AD4272E" w14:textId="77777777">
        <w:trPr>
          <w:trHeight w:val="179"/>
        </w:trPr>
        <w:tc>
          <w:tcPr>
            <w:tcW w:w="385" w:type="dxa"/>
            <w:tcBorders>
              <w:top w:val="nil"/>
              <w:left w:val="nil"/>
              <w:bottom w:val="nil"/>
              <w:right w:val="nil"/>
            </w:tcBorders>
          </w:tcPr>
          <w:p w14:paraId="1213D354"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1D9EF09F"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1</w:t>
            </w:r>
          </w:p>
        </w:tc>
        <w:tc>
          <w:tcPr>
            <w:tcW w:w="1310" w:type="dxa"/>
            <w:tcBorders>
              <w:top w:val="nil"/>
              <w:left w:val="nil"/>
              <w:bottom w:val="nil"/>
              <w:right w:val="nil"/>
            </w:tcBorders>
          </w:tcPr>
          <w:p w14:paraId="7581B297" w14:textId="77777777" w:rsidR="00F56008" w:rsidRDefault="00835842">
            <w:pPr>
              <w:spacing w:after="0" w:line="259" w:lineRule="auto"/>
              <w:ind w:left="869" w:firstLine="0"/>
              <w:jc w:val="left"/>
            </w:pPr>
            <w:r>
              <w:rPr>
                <w:sz w:val="15"/>
              </w:rPr>
              <w:t>0.99</w:t>
            </w:r>
          </w:p>
        </w:tc>
        <w:tc>
          <w:tcPr>
            <w:tcW w:w="707" w:type="dxa"/>
            <w:tcBorders>
              <w:top w:val="nil"/>
              <w:left w:val="nil"/>
              <w:bottom w:val="nil"/>
              <w:right w:val="nil"/>
            </w:tcBorders>
          </w:tcPr>
          <w:p w14:paraId="0BAD38DB" w14:textId="77777777" w:rsidR="00F56008" w:rsidRDefault="00835842">
            <w:pPr>
              <w:spacing w:after="0" w:line="259" w:lineRule="auto"/>
              <w:ind w:left="176" w:firstLine="0"/>
              <w:jc w:val="center"/>
            </w:pPr>
            <w:r>
              <w:rPr>
                <w:sz w:val="15"/>
              </w:rPr>
              <w:t>0.93</w:t>
            </w:r>
          </w:p>
        </w:tc>
        <w:tc>
          <w:tcPr>
            <w:tcW w:w="723" w:type="dxa"/>
            <w:tcBorders>
              <w:top w:val="nil"/>
              <w:left w:val="nil"/>
              <w:bottom w:val="nil"/>
              <w:right w:val="nil"/>
            </w:tcBorders>
          </w:tcPr>
          <w:p w14:paraId="0F6ACF8D" w14:textId="77777777" w:rsidR="00F56008" w:rsidRDefault="00835842">
            <w:pPr>
              <w:spacing w:after="0" w:line="259" w:lineRule="auto"/>
              <w:ind w:left="193" w:firstLine="0"/>
              <w:jc w:val="center"/>
            </w:pPr>
            <w:r>
              <w:rPr>
                <w:sz w:val="15"/>
              </w:rPr>
              <w:t>1.00</w:t>
            </w:r>
          </w:p>
        </w:tc>
        <w:tc>
          <w:tcPr>
            <w:tcW w:w="889" w:type="dxa"/>
            <w:tcBorders>
              <w:top w:val="nil"/>
              <w:left w:val="nil"/>
              <w:bottom w:val="nil"/>
              <w:right w:val="nil"/>
            </w:tcBorders>
          </w:tcPr>
          <w:p w14:paraId="0FA90B39" w14:textId="77777777" w:rsidR="00F56008" w:rsidRDefault="00835842">
            <w:pPr>
              <w:spacing w:after="0" w:line="259" w:lineRule="auto"/>
              <w:ind w:left="359" w:firstLine="0"/>
              <w:jc w:val="center"/>
            </w:pPr>
            <w:r>
              <w:rPr>
                <w:sz w:val="15"/>
              </w:rPr>
              <w:t>0.67</w:t>
            </w:r>
          </w:p>
        </w:tc>
        <w:tc>
          <w:tcPr>
            <w:tcW w:w="906" w:type="dxa"/>
            <w:tcBorders>
              <w:top w:val="nil"/>
              <w:left w:val="nil"/>
              <w:bottom w:val="nil"/>
              <w:right w:val="nil"/>
            </w:tcBorders>
          </w:tcPr>
          <w:p w14:paraId="6320499E" w14:textId="77777777" w:rsidR="00F56008" w:rsidRDefault="00835842">
            <w:pPr>
              <w:spacing w:after="0" w:line="259" w:lineRule="auto"/>
              <w:ind w:left="465" w:firstLine="0"/>
              <w:jc w:val="left"/>
            </w:pPr>
            <w:r>
              <w:rPr>
                <w:sz w:val="15"/>
              </w:rPr>
              <w:t>1.00</w:t>
            </w:r>
          </w:p>
        </w:tc>
        <w:tc>
          <w:tcPr>
            <w:tcW w:w="632" w:type="dxa"/>
            <w:tcBorders>
              <w:top w:val="nil"/>
              <w:left w:val="nil"/>
              <w:bottom w:val="nil"/>
              <w:right w:val="nil"/>
            </w:tcBorders>
          </w:tcPr>
          <w:p w14:paraId="68B53047" w14:textId="77777777" w:rsidR="00F56008" w:rsidRDefault="00835842">
            <w:pPr>
              <w:spacing w:after="0" w:line="259" w:lineRule="auto"/>
              <w:ind w:left="101" w:firstLine="0"/>
              <w:jc w:val="center"/>
            </w:pPr>
            <w:r>
              <w:rPr>
                <w:sz w:val="15"/>
              </w:rPr>
              <w:t>0.97</w:t>
            </w:r>
          </w:p>
        </w:tc>
        <w:tc>
          <w:tcPr>
            <w:tcW w:w="559" w:type="dxa"/>
            <w:tcBorders>
              <w:top w:val="nil"/>
              <w:left w:val="nil"/>
              <w:bottom w:val="nil"/>
              <w:right w:val="nil"/>
            </w:tcBorders>
          </w:tcPr>
          <w:p w14:paraId="0A09F3A1" w14:textId="77777777" w:rsidR="00F56008" w:rsidRDefault="00835842">
            <w:pPr>
              <w:spacing w:after="0" w:line="259" w:lineRule="auto"/>
              <w:ind w:left="208" w:firstLine="0"/>
              <w:jc w:val="center"/>
            </w:pPr>
            <w:r>
              <w:rPr>
                <w:sz w:val="15"/>
              </w:rPr>
              <w:t>1.01</w:t>
            </w:r>
          </w:p>
        </w:tc>
      </w:tr>
      <w:tr w:rsidR="00F56008" w14:paraId="4ADDC4E8" w14:textId="77777777">
        <w:trPr>
          <w:trHeight w:val="179"/>
        </w:trPr>
        <w:tc>
          <w:tcPr>
            <w:tcW w:w="385" w:type="dxa"/>
            <w:tcBorders>
              <w:top w:val="nil"/>
              <w:left w:val="nil"/>
              <w:bottom w:val="nil"/>
              <w:right w:val="nil"/>
            </w:tcBorders>
          </w:tcPr>
          <w:p w14:paraId="77EFD252"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46647FFC"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1</w:t>
            </w:r>
          </w:p>
        </w:tc>
        <w:tc>
          <w:tcPr>
            <w:tcW w:w="1310" w:type="dxa"/>
            <w:tcBorders>
              <w:top w:val="nil"/>
              <w:left w:val="nil"/>
              <w:bottom w:val="nil"/>
              <w:right w:val="nil"/>
            </w:tcBorders>
          </w:tcPr>
          <w:p w14:paraId="188ECB7A" w14:textId="77777777" w:rsidR="00F56008" w:rsidRDefault="00835842">
            <w:pPr>
              <w:spacing w:after="0" w:line="259" w:lineRule="auto"/>
              <w:ind w:left="869" w:firstLine="0"/>
              <w:jc w:val="left"/>
            </w:pPr>
            <w:r>
              <w:rPr>
                <w:sz w:val="15"/>
              </w:rPr>
              <w:t>0.31</w:t>
            </w:r>
          </w:p>
        </w:tc>
        <w:tc>
          <w:tcPr>
            <w:tcW w:w="707" w:type="dxa"/>
            <w:tcBorders>
              <w:top w:val="nil"/>
              <w:left w:val="nil"/>
              <w:bottom w:val="nil"/>
              <w:right w:val="nil"/>
            </w:tcBorders>
          </w:tcPr>
          <w:p w14:paraId="3920D47F" w14:textId="77777777" w:rsidR="00F56008" w:rsidRDefault="00835842">
            <w:pPr>
              <w:spacing w:after="0" w:line="259" w:lineRule="auto"/>
              <w:ind w:left="176" w:firstLine="0"/>
              <w:jc w:val="center"/>
            </w:pPr>
            <w:r>
              <w:rPr>
                <w:sz w:val="15"/>
              </w:rPr>
              <w:t>0.04</w:t>
            </w:r>
          </w:p>
        </w:tc>
        <w:tc>
          <w:tcPr>
            <w:tcW w:w="723" w:type="dxa"/>
            <w:tcBorders>
              <w:top w:val="nil"/>
              <w:left w:val="nil"/>
              <w:bottom w:val="nil"/>
              <w:right w:val="nil"/>
            </w:tcBorders>
          </w:tcPr>
          <w:p w14:paraId="3B84E96C" w14:textId="77777777" w:rsidR="00F56008" w:rsidRDefault="00835842">
            <w:pPr>
              <w:spacing w:after="0" w:line="259" w:lineRule="auto"/>
              <w:ind w:left="193" w:firstLine="0"/>
              <w:jc w:val="center"/>
            </w:pPr>
            <w:r>
              <w:rPr>
                <w:sz w:val="15"/>
              </w:rPr>
              <w:t>0.68</w:t>
            </w:r>
          </w:p>
        </w:tc>
        <w:tc>
          <w:tcPr>
            <w:tcW w:w="889" w:type="dxa"/>
            <w:tcBorders>
              <w:top w:val="nil"/>
              <w:left w:val="nil"/>
              <w:bottom w:val="nil"/>
              <w:right w:val="nil"/>
            </w:tcBorders>
          </w:tcPr>
          <w:p w14:paraId="74FBB38A" w14:textId="77777777" w:rsidR="00F56008" w:rsidRDefault="00835842">
            <w:pPr>
              <w:spacing w:after="0" w:line="259" w:lineRule="auto"/>
              <w:ind w:left="359" w:firstLine="0"/>
              <w:jc w:val="center"/>
            </w:pPr>
            <w:r>
              <w:rPr>
                <w:sz w:val="15"/>
              </w:rPr>
              <w:t>0.05</w:t>
            </w:r>
          </w:p>
        </w:tc>
        <w:tc>
          <w:tcPr>
            <w:tcW w:w="906" w:type="dxa"/>
            <w:tcBorders>
              <w:top w:val="nil"/>
              <w:left w:val="nil"/>
              <w:bottom w:val="nil"/>
              <w:right w:val="nil"/>
            </w:tcBorders>
          </w:tcPr>
          <w:p w14:paraId="7723B721" w14:textId="77777777" w:rsidR="00F56008" w:rsidRDefault="00835842">
            <w:pPr>
              <w:spacing w:after="0" w:line="259" w:lineRule="auto"/>
              <w:ind w:left="465" w:firstLine="0"/>
              <w:jc w:val="left"/>
            </w:pPr>
            <w:r>
              <w:rPr>
                <w:sz w:val="15"/>
              </w:rPr>
              <w:t>1.00</w:t>
            </w:r>
          </w:p>
        </w:tc>
        <w:tc>
          <w:tcPr>
            <w:tcW w:w="632" w:type="dxa"/>
            <w:tcBorders>
              <w:top w:val="nil"/>
              <w:left w:val="nil"/>
              <w:bottom w:val="nil"/>
              <w:right w:val="nil"/>
            </w:tcBorders>
          </w:tcPr>
          <w:p w14:paraId="303572E3" w14:textId="77777777" w:rsidR="00F56008" w:rsidRDefault="00835842">
            <w:pPr>
              <w:spacing w:after="0" w:line="259" w:lineRule="auto"/>
              <w:ind w:left="52" w:firstLine="0"/>
              <w:jc w:val="center"/>
            </w:pPr>
            <w:r>
              <w:rPr>
                <w:sz w:val="15"/>
              </w:rPr>
              <w:t>-0.05</w:t>
            </w:r>
          </w:p>
        </w:tc>
        <w:tc>
          <w:tcPr>
            <w:tcW w:w="559" w:type="dxa"/>
            <w:tcBorders>
              <w:top w:val="nil"/>
              <w:left w:val="nil"/>
              <w:bottom w:val="nil"/>
              <w:right w:val="nil"/>
            </w:tcBorders>
          </w:tcPr>
          <w:p w14:paraId="0D8538B9" w14:textId="77777777" w:rsidR="00F56008" w:rsidRDefault="00835842">
            <w:pPr>
              <w:spacing w:after="0" w:line="259" w:lineRule="auto"/>
              <w:ind w:left="208" w:firstLine="0"/>
              <w:jc w:val="center"/>
            </w:pPr>
            <w:r>
              <w:rPr>
                <w:sz w:val="15"/>
              </w:rPr>
              <w:t>0.67</w:t>
            </w:r>
          </w:p>
        </w:tc>
      </w:tr>
      <w:tr w:rsidR="00F56008" w14:paraId="1E9C89B8" w14:textId="77777777">
        <w:trPr>
          <w:trHeight w:val="179"/>
        </w:trPr>
        <w:tc>
          <w:tcPr>
            <w:tcW w:w="385" w:type="dxa"/>
            <w:tcBorders>
              <w:top w:val="nil"/>
              <w:left w:val="nil"/>
              <w:bottom w:val="nil"/>
              <w:right w:val="nil"/>
            </w:tcBorders>
          </w:tcPr>
          <w:p w14:paraId="38D7DEDC"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4C8D6AF3"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2</w:t>
            </w:r>
          </w:p>
        </w:tc>
        <w:tc>
          <w:tcPr>
            <w:tcW w:w="1310" w:type="dxa"/>
            <w:tcBorders>
              <w:top w:val="nil"/>
              <w:left w:val="nil"/>
              <w:bottom w:val="nil"/>
              <w:right w:val="nil"/>
            </w:tcBorders>
          </w:tcPr>
          <w:p w14:paraId="684CBBA0" w14:textId="77777777" w:rsidR="00F56008" w:rsidRDefault="00835842">
            <w:pPr>
              <w:spacing w:after="0" w:line="259" w:lineRule="auto"/>
              <w:ind w:left="869" w:firstLine="0"/>
              <w:jc w:val="left"/>
            </w:pPr>
            <w:r>
              <w:rPr>
                <w:sz w:val="15"/>
              </w:rPr>
              <w:t>0.01</w:t>
            </w:r>
          </w:p>
        </w:tc>
        <w:tc>
          <w:tcPr>
            <w:tcW w:w="707" w:type="dxa"/>
            <w:tcBorders>
              <w:top w:val="nil"/>
              <w:left w:val="nil"/>
              <w:bottom w:val="nil"/>
              <w:right w:val="nil"/>
            </w:tcBorders>
          </w:tcPr>
          <w:p w14:paraId="62C6D0AD" w14:textId="77777777" w:rsidR="00F56008" w:rsidRDefault="00835842">
            <w:pPr>
              <w:spacing w:after="0" w:line="259" w:lineRule="auto"/>
              <w:ind w:left="176" w:firstLine="0"/>
              <w:jc w:val="center"/>
            </w:pPr>
            <w:r>
              <w:rPr>
                <w:sz w:val="15"/>
              </w:rPr>
              <w:t>0.00</w:t>
            </w:r>
          </w:p>
        </w:tc>
        <w:tc>
          <w:tcPr>
            <w:tcW w:w="723" w:type="dxa"/>
            <w:tcBorders>
              <w:top w:val="nil"/>
              <w:left w:val="nil"/>
              <w:bottom w:val="nil"/>
              <w:right w:val="nil"/>
            </w:tcBorders>
          </w:tcPr>
          <w:p w14:paraId="004057BD" w14:textId="77777777" w:rsidR="00F56008" w:rsidRDefault="00835842">
            <w:pPr>
              <w:spacing w:after="0" w:line="259" w:lineRule="auto"/>
              <w:ind w:left="193" w:firstLine="0"/>
              <w:jc w:val="center"/>
            </w:pPr>
            <w:r>
              <w:rPr>
                <w:sz w:val="15"/>
              </w:rPr>
              <w:t>0.07</w:t>
            </w:r>
          </w:p>
        </w:tc>
        <w:tc>
          <w:tcPr>
            <w:tcW w:w="889" w:type="dxa"/>
            <w:tcBorders>
              <w:top w:val="nil"/>
              <w:left w:val="nil"/>
              <w:bottom w:val="nil"/>
              <w:right w:val="nil"/>
            </w:tcBorders>
          </w:tcPr>
          <w:p w14:paraId="3F72ADCD" w14:textId="77777777" w:rsidR="00F56008" w:rsidRDefault="00835842">
            <w:pPr>
              <w:spacing w:after="0" w:line="259" w:lineRule="auto"/>
              <w:ind w:left="359" w:firstLine="0"/>
              <w:jc w:val="center"/>
            </w:pPr>
            <w:r>
              <w:rPr>
                <w:sz w:val="15"/>
              </w:rPr>
              <w:t>0.00</w:t>
            </w:r>
          </w:p>
        </w:tc>
        <w:tc>
          <w:tcPr>
            <w:tcW w:w="906" w:type="dxa"/>
            <w:tcBorders>
              <w:top w:val="nil"/>
              <w:left w:val="nil"/>
              <w:bottom w:val="nil"/>
              <w:right w:val="nil"/>
            </w:tcBorders>
          </w:tcPr>
          <w:p w14:paraId="2D825789" w14:textId="77777777" w:rsidR="00F56008" w:rsidRDefault="00835842">
            <w:pPr>
              <w:spacing w:after="0" w:line="259" w:lineRule="auto"/>
              <w:ind w:left="465" w:firstLine="0"/>
              <w:jc w:val="left"/>
            </w:pPr>
            <w:r>
              <w:rPr>
                <w:sz w:val="15"/>
              </w:rPr>
              <w:t>0.33</w:t>
            </w:r>
          </w:p>
        </w:tc>
        <w:tc>
          <w:tcPr>
            <w:tcW w:w="632" w:type="dxa"/>
            <w:tcBorders>
              <w:top w:val="nil"/>
              <w:left w:val="nil"/>
              <w:bottom w:val="nil"/>
              <w:right w:val="nil"/>
            </w:tcBorders>
          </w:tcPr>
          <w:p w14:paraId="7C64DE42" w14:textId="77777777" w:rsidR="00F56008" w:rsidRDefault="00835842">
            <w:pPr>
              <w:spacing w:after="0" w:line="259" w:lineRule="auto"/>
              <w:ind w:left="52" w:firstLine="0"/>
              <w:jc w:val="center"/>
            </w:pPr>
            <w:r>
              <w:rPr>
                <w:sz w:val="15"/>
              </w:rPr>
              <w:t>-0.01</w:t>
            </w:r>
          </w:p>
        </w:tc>
        <w:tc>
          <w:tcPr>
            <w:tcW w:w="559" w:type="dxa"/>
            <w:tcBorders>
              <w:top w:val="nil"/>
              <w:left w:val="nil"/>
              <w:bottom w:val="nil"/>
              <w:right w:val="nil"/>
            </w:tcBorders>
          </w:tcPr>
          <w:p w14:paraId="44AF92B9" w14:textId="77777777" w:rsidR="00F56008" w:rsidRDefault="00835842">
            <w:pPr>
              <w:spacing w:after="0" w:line="259" w:lineRule="auto"/>
              <w:ind w:left="208" w:firstLine="0"/>
              <w:jc w:val="center"/>
            </w:pPr>
            <w:r>
              <w:rPr>
                <w:sz w:val="15"/>
              </w:rPr>
              <w:t>0.03</w:t>
            </w:r>
          </w:p>
        </w:tc>
      </w:tr>
      <w:tr w:rsidR="00F56008" w14:paraId="47C73851" w14:textId="77777777">
        <w:trPr>
          <w:trHeight w:val="179"/>
        </w:trPr>
        <w:tc>
          <w:tcPr>
            <w:tcW w:w="385" w:type="dxa"/>
            <w:tcBorders>
              <w:top w:val="nil"/>
              <w:left w:val="nil"/>
              <w:bottom w:val="nil"/>
              <w:right w:val="nil"/>
            </w:tcBorders>
          </w:tcPr>
          <w:p w14:paraId="765C0865"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43BAFF81"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2</w:t>
            </w:r>
          </w:p>
        </w:tc>
        <w:tc>
          <w:tcPr>
            <w:tcW w:w="1310" w:type="dxa"/>
            <w:tcBorders>
              <w:top w:val="nil"/>
              <w:left w:val="nil"/>
              <w:bottom w:val="nil"/>
              <w:right w:val="nil"/>
            </w:tcBorders>
          </w:tcPr>
          <w:p w14:paraId="77E8D898" w14:textId="77777777" w:rsidR="00F56008" w:rsidRDefault="00835842">
            <w:pPr>
              <w:spacing w:after="0" w:line="259" w:lineRule="auto"/>
              <w:ind w:left="869" w:firstLine="0"/>
              <w:jc w:val="left"/>
            </w:pPr>
            <w:r>
              <w:rPr>
                <w:sz w:val="15"/>
              </w:rPr>
              <w:t>0.69</w:t>
            </w:r>
          </w:p>
        </w:tc>
        <w:tc>
          <w:tcPr>
            <w:tcW w:w="707" w:type="dxa"/>
            <w:tcBorders>
              <w:top w:val="nil"/>
              <w:left w:val="nil"/>
              <w:bottom w:val="nil"/>
              <w:right w:val="nil"/>
            </w:tcBorders>
          </w:tcPr>
          <w:p w14:paraId="3ACA2C2A" w14:textId="77777777" w:rsidR="00F56008" w:rsidRDefault="00835842">
            <w:pPr>
              <w:spacing w:after="0" w:line="259" w:lineRule="auto"/>
              <w:ind w:left="176" w:firstLine="0"/>
              <w:jc w:val="center"/>
            </w:pPr>
            <w:r>
              <w:rPr>
                <w:sz w:val="15"/>
              </w:rPr>
              <w:t>0.32</w:t>
            </w:r>
          </w:p>
        </w:tc>
        <w:tc>
          <w:tcPr>
            <w:tcW w:w="723" w:type="dxa"/>
            <w:tcBorders>
              <w:top w:val="nil"/>
              <w:left w:val="nil"/>
              <w:bottom w:val="nil"/>
              <w:right w:val="nil"/>
            </w:tcBorders>
          </w:tcPr>
          <w:p w14:paraId="790D254A" w14:textId="77777777" w:rsidR="00F56008" w:rsidRDefault="00835842">
            <w:pPr>
              <w:spacing w:after="0" w:line="259" w:lineRule="auto"/>
              <w:ind w:left="193" w:firstLine="0"/>
              <w:jc w:val="center"/>
            </w:pPr>
            <w:r>
              <w:rPr>
                <w:sz w:val="15"/>
              </w:rPr>
              <w:t>0.96</w:t>
            </w:r>
          </w:p>
        </w:tc>
        <w:tc>
          <w:tcPr>
            <w:tcW w:w="889" w:type="dxa"/>
            <w:tcBorders>
              <w:top w:val="nil"/>
              <w:left w:val="nil"/>
              <w:bottom w:val="nil"/>
              <w:right w:val="nil"/>
            </w:tcBorders>
          </w:tcPr>
          <w:p w14:paraId="085C8684" w14:textId="77777777" w:rsidR="00F56008" w:rsidRDefault="00835842">
            <w:pPr>
              <w:spacing w:after="0" w:line="259" w:lineRule="auto"/>
              <w:ind w:left="359" w:firstLine="0"/>
              <w:jc w:val="center"/>
            </w:pPr>
            <w:r>
              <w:rPr>
                <w:sz w:val="15"/>
              </w:rPr>
              <w:t>0.00</w:t>
            </w:r>
          </w:p>
        </w:tc>
        <w:tc>
          <w:tcPr>
            <w:tcW w:w="906" w:type="dxa"/>
            <w:tcBorders>
              <w:top w:val="nil"/>
              <w:left w:val="nil"/>
              <w:bottom w:val="nil"/>
              <w:right w:val="nil"/>
            </w:tcBorders>
          </w:tcPr>
          <w:p w14:paraId="60A12887" w14:textId="77777777" w:rsidR="00F56008" w:rsidRDefault="00835842">
            <w:pPr>
              <w:spacing w:after="0" w:line="259" w:lineRule="auto"/>
              <w:ind w:left="465" w:firstLine="0"/>
              <w:jc w:val="left"/>
            </w:pPr>
            <w:r>
              <w:rPr>
                <w:sz w:val="15"/>
              </w:rPr>
              <w:t>0.95</w:t>
            </w:r>
          </w:p>
        </w:tc>
        <w:tc>
          <w:tcPr>
            <w:tcW w:w="632" w:type="dxa"/>
            <w:tcBorders>
              <w:top w:val="nil"/>
              <w:left w:val="nil"/>
              <w:bottom w:val="nil"/>
              <w:right w:val="nil"/>
            </w:tcBorders>
          </w:tcPr>
          <w:p w14:paraId="219CB430" w14:textId="77777777" w:rsidR="00F56008" w:rsidRDefault="00835842">
            <w:pPr>
              <w:spacing w:after="0" w:line="259" w:lineRule="auto"/>
              <w:ind w:left="101" w:firstLine="0"/>
              <w:jc w:val="center"/>
            </w:pPr>
            <w:r>
              <w:rPr>
                <w:sz w:val="15"/>
              </w:rPr>
              <w:t>0.33</w:t>
            </w:r>
          </w:p>
        </w:tc>
        <w:tc>
          <w:tcPr>
            <w:tcW w:w="559" w:type="dxa"/>
            <w:tcBorders>
              <w:top w:val="nil"/>
              <w:left w:val="nil"/>
              <w:bottom w:val="nil"/>
              <w:right w:val="nil"/>
            </w:tcBorders>
          </w:tcPr>
          <w:p w14:paraId="13B9538E" w14:textId="77777777" w:rsidR="00F56008" w:rsidRDefault="00835842">
            <w:pPr>
              <w:spacing w:after="0" w:line="259" w:lineRule="auto"/>
              <w:ind w:left="208" w:firstLine="0"/>
              <w:jc w:val="center"/>
            </w:pPr>
            <w:r>
              <w:rPr>
                <w:sz w:val="15"/>
              </w:rPr>
              <w:t>1.05</w:t>
            </w:r>
          </w:p>
        </w:tc>
      </w:tr>
      <w:tr w:rsidR="00F56008" w14:paraId="76B7B638" w14:textId="77777777">
        <w:trPr>
          <w:trHeight w:val="179"/>
        </w:trPr>
        <w:tc>
          <w:tcPr>
            <w:tcW w:w="385" w:type="dxa"/>
            <w:tcBorders>
              <w:top w:val="nil"/>
              <w:left w:val="nil"/>
              <w:bottom w:val="nil"/>
              <w:right w:val="nil"/>
            </w:tcBorders>
          </w:tcPr>
          <w:p w14:paraId="40C84B13"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5EF4F4F6"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1</w:t>
            </w:r>
          </w:p>
        </w:tc>
        <w:tc>
          <w:tcPr>
            <w:tcW w:w="1310" w:type="dxa"/>
            <w:tcBorders>
              <w:top w:val="nil"/>
              <w:left w:val="nil"/>
              <w:bottom w:val="nil"/>
              <w:right w:val="nil"/>
            </w:tcBorders>
          </w:tcPr>
          <w:p w14:paraId="76667222" w14:textId="77777777" w:rsidR="00F56008" w:rsidRDefault="00835842">
            <w:pPr>
              <w:spacing w:after="0" w:line="259" w:lineRule="auto"/>
              <w:ind w:left="869" w:firstLine="0"/>
              <w:jc w:val="left"/>
            </w:pPr>
            <w:r>
              <w:rPr>
                <w:sz w:val="15"/>
              </w:rPr>
              <w:t>0.96</w:t>
            </w:r>
          </w:p>
        </w:tc>
        <w:tc>
          <w:tcPr>
            <w:tcW w:w="707" w:type="dxa"/>
            <w:tcBorders>
              <w:top w:val="nil"/>
              <w:left w:val="nil"/>
              <w:bottom w:val="nil"/>
              <w:right w:val="nil"/>
            </w:tcBorders>
          </w:tcPr>
          <w:p w14:paraId="53356A5A" w14:textId="77777777" w:rsidR="00F56008" w:rsidRDefault="00F56008">
            <w:pPr>
              <w:spacing w:after="160" w:line="259" w:lineRule="auto"/>
              <w:ind w:left="0" w:firstLine="0"/>
              <w:jc w:val="left"/>
            </w:pPr>
          </w:p>
        </w:tc>
        <w:tc>
          <w:tcPr>
            <w:tcW w:w="723" w:type="dxa"/>
            <w:tcBorders>
              <w:top w:val="nil"/>
              <w:left w:val="nil"/>
              <w:bottom w:val="nil"/>
              <w:right w:val="nil"/>
            </w:tcBorders>
          </w:tcPr>
          <w:p w14:paraId="433DDD08" w14:textId="77777777" w:rsidR="00F56008" w:rsidRDefault="00F56008">
            <w:pPr>
              <w:spacing w:after="160" w:line="259" w:lineRule="auto"/>
              <w:ind w:left="0" w:firstLine="0"/>
              <w:jc w:val="left"/>
            </w:pPr>
          </w:p>
        </w:tc>
        <w:tc>
          <w:tcPr>
            <w:tcW w:w="889" w:type="dxa"/>
            <w:tcBorders>
              <w:top w:val="nil"/>
              <w:left w:val="nil"/>
              <w:bottom w:val="nil"/>
              <w:right w:val="nil"/>
            </w:tcBorders>
          </w:tcPr>
          <w:p w14:paraId="375549AF" w14:textId="77777777" w:rsidR="00F56008" w:rsidRDefault="00835842">
            <w:pPr>
              <w:spacing w:after="0" w:line="259" w:lineRule="auto"/>
              <w:ind w:left="359" w:firstLine="0"/>
              <w:jc w:val="center"/>
            </w:pPr>
            <w:r>
              <w:rPr>
                <w:sz w:val="15"/>
              </w:rPr>
              <w:t>0.47</w:t>
            </w:r>
          </w:p>
        </w:tc>
        <w:tc>
          <w:tcPr>
            <w:tcW w:w="906" w:type="dxa"/>
            <w:tcBorders>
              <w:top w:val="nil"/>
              <w:left w:val="nil"/>
              <w:bottom w:val="nil"/>
              <w:right w:val="nil"/>
            </w:tcBorders>
          </w:tcPr>
          <w:p w14:paraId="5DF886E1" w14:textId="77777777" w:rsidR="00F56008" w:rsidRDefault="00835842">
            <w:pPr>
              <w:spacing w:after="0" w:line="259" w:lineRule="auto"/>
              <w:ind w:left="465" w:firstLine="0"/>
              <w:jc w:val="left"/>
            </w:pPr>
            <w:r>
              <w:rPr>
                <w:sz w:val="15"/>
              </w:rPr>
              <w:t>1.00</w:t>
            </w:r>
          </w:p>
        </w:tc>
        <w:tc>
          <w:tcPr>
            <w:tcW w:w="632" w:type="dxa"/>
            <w:tcBorders>
              <w:top w:val="nil"/>
              <w:left w:val="nil"/>
              <w:bottom w:val="nil"/>
              <w:right w:val="nil"/>
            </w:tcBorders>
          </w:tcPr>
          <w:p w14:paraId="225B4A72" w14:textId="77777777" w:rsidR="00F56008" w:rsidRDefault="00835842">
            <w:pPr>
              <w:spacing w:after="0" w:line="259" w:lineRule="auto"/>
              <w:ind w:left="101" w:firstLine="0"/>
              <w:jc w:val="center"/>
            </w:pPr>
            <w:r>
              <w:rPr>
                <w:sz w:val="15"/>
              </w:rPr>
              <w:t>0.90</w:t>
            </w:r>
          </w:p>
        </w:tc>
        <w:tc>
          <w:tcPr>
            <w:tcW w:w="559" w:type="dxa"/>
            <w:tcBorders>
              <w:top w:val="nil"/>
              <w:left w:val="nil"/>
              <w:bottom w:val="nil"/>
              <w:right w:val="nil"/>
            </w:tcBorders>
          </w:tcPr>
          <w:p w14:paraId="2343AFB0" w14:textId="77777777" w:rsidR="00F56008" w:rsidRDefault="00835842">
            <w:pPr>
              <w:spacing w:after="0" w:line="259" w:lineRule="auto"/>
              <w:ind w:left="208" w:firstLine="0"/>
              <w:jc w:val="center"/>
            </w:pPr>
            <w:r>
              <w:rPr>
                <w:sz w:val="15"/>
              </w:rPr>
              <w:t>1.03</w:t>
            </w:r>
          </w:p>
        </w:tc>
      </w:tr>
      <w:tr w:rsidR="00F56008" w14:paraId="6CF34409" w14:textId="77777777">
        <w:trPr>
          <w:trHeight w:val="177"/>
        </w:trPr>
        <w:tc>
          <w:tcPr>
            <w:tcW w:w="385" w:type="dxa"/>
            <w:tcBorders>
              <w:top w:val="nil"/>
              <w:left w:val="nil"/>
              <w:bottom w:val="single" w:sz="2" w:space="0" w:color="000000"/>
              <w:right w:val="nil"/>
            </w:tcBorders>
          </w:tcPr>
          <w:p w14:paraId="00D686E5" w14:textId="77777777" w:rsidR="00F56008" w:rsidRDefault="00835842">
            <w:pPr>
              <w:spacing w:after="0" w:line="259" w:lineRule="auto"/>
              <w:ind w:left="131" w:firstLine="0"/>
              <w:jc w:val="left"/>
            </w:pPr>
            <w:r>
              <w:rPr>
                <w:sz w:val="15"/>
              </w:rPr>
              <w:t>2</w:t>
            </w:r>
          </w:p>
        </w:tc>
        <w:tc>
          <w:tcPr>
            <w:tcW w:w="783" w:type="dxa"/>
            <w:tcBorders>
              <w:top w:val="nil"/>
              <w:left w:val="nil"/>
              <w:bottom w:val="single" w:sz="2" w:space="0" w:color="000000"/>
              <w:right w:val="nil"/>
            </w:tcBorders>
          </w:tcPr>
          <w:p w14:paraId="4101BF1B"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2</w:t>
            </w:r>
          </w:p>
        </w:tc>
        <w:tc>
          <w:tcPr>
            <w:tcW w:w="1310" w:type="dxa"/>
            <w:tcBorders>
              <w:top w:val="nil"/>
              <w:left w:val="nil"/>
              <w:bottom w:val="single" w:sz="2" w:space="0" w:color="000000"/>
              <w:right w:val="nil"/>
            </w:tcBorders>
          </w:tcPr>
          <w:p w14:paraId="7B0D4653" w14:textId="77777777" w:rsidR="00F56008" w:rsidRDefault="00835842">
            <w:pPr>
              <w:spacing w:after="0" w:line="259" w:lineRule="auto"/>
              <w:ind w:left="869" w:firstLine="0"/>
              <w:jc w:val="left"/>
            </w:pPr>
            <w:r>
              <w:rPr>
                <w:sz w:val="15"/>
              </w:rPr>
              <w:t>0.04</w:t>
            </w:r>
          </w:p>
        </w:tc>
        <w:tc>
          <w:tcPr>
            <w:tcW w:w="707" w:type="dxa"/>
            <w:tcBorders>
              <w:top w:val="nil"/>
              <w:left w:val="nil"/>
              <w:bottom w:val="single" w:sz="2" w:space="0" w:color="000000"/>
              <w:right w:val="nil"/>
            </w:tcBorders>
          </w:tcPr>
          <w:p w14:paraId="474FC973" w14:textId="77777777" w:rsidR="00F56008" w:rsidRDefault="00F56008">
            <w:pPr>
              <w:spacing w:after="160" w:line="259" w:lineRule="auto"/>
              <w:ind w:left="0" w:firstLine="0"/>
              <w:jc w:val="left"/>
            </w:pPr>
          </w:p>
        </w:tc>
        <w:tc>
          <w:tcPr>
            <w:tcW w:w="723" w:type="dxa"/>
            <w:tcBorders>
              <w:top w:val="nil"/>
              <w:left w:val="nil"/>
              <w:bottom w:val="single" w:sz="2" w:space="0" w:color="000000"/>
              <w:right w:val="nil"/>
            </w:tcBorders>
          </w:tcPr>
          <w:p w14:paraId="5AF01ED0" w14:textId="77777777" w:rsidR="00F56008" w:rsidRDefault="00F56008">
            <w:pPr>
              <w:spacing w:after="160" w:line="259" w:lineRule="auto"/>
              <w:ind w:left="0" w:firstLine="0"/>
              <w:jc w:val="left"/>
            </w:pPr>
          </w:p>
        </w:tc>
        <w:tc>
          <w:tcPr>
            <w:tcW w:w="889" w:type="dxa"/>
            <w:tcBorders>
              <w:top w:val="nil"/>
              <w:left w:val="nil"/>
              <w:bottom w:val="single" w:sz="2" w:space="0" w:color="000000"/>
              <w:right w:val="nil"/>
            </w:tcBorders>
          </w:tcPr>
          <w:p w14:paraId="48DAE9D4" w14:textId="77777777" w:rsidR="00F56008" w:rsidRDefault="00835842">
            <w:pPr>
              <w:spacing w:after="0" w:line="259" w:lineRule="auto"/>
              <w:ind w:left="359" w:firstLine="0"/>
              <w:jc w:val="center"/>
            </w:pPr>
            <w:r>
              <w:rPr>
                <w:sz w:val="15"/>
              </w:rPr>
              <w:t>0.00</w:t>
            </w:r>
          </w:p>
        </w:tc>
        <w:tc>
          <w:tcPr>
            <w:tcW w:w="906" w:type="dxa"/>
            <w:tcBorders>
              <w:top w:val="nil"/>
              <w:left w:val="nil"/>
              <w:bottom w:val="single" w:sz="2" w:space="0" w:color="000000"/>
              <w:right w:val="nil"/>
            </w:tcBorders>
          </w:tcPr>
          <w:p w14:paraId="114942CF" w14:textId="77777777" w:rsidR="00F56008" w:rsidRDefault="00835842">
            <w:pPr>
              <w:spacing w:after="0" w:line="259" w:lineRule="auto"/>
              <w:ind w:left="465" w:firstLine="0"/>
              <w:jc w:val="left"/>
            </w:pPr>
            <w:r>
              <w:rPr>
                <w:sz w:val="15"/>
              </w:rPr>
              <w:t>0.53</w:t>
            </w:r>
          </w:p>
        </w:tc>
        <w:tc>
          <w:tcPr>
            <w:tcW w:w="632" w:type="dxa"/>
            <w:tcBorders>
              <w:top w:val="nil"/>
              <w:left w:val="nil"/>
              <w:bottom w:val="single" w:sz="2" w:space="0" w:color="000000"/>
              <w:right w:val="nil"/>
            </w:tcBorders>
          </w:tcPr>
          <w:p w14:paraId="4294BC0B" w14:textId="77777777" w:rsidR="00F56008" w:rsidRDefault="00835842">
            <w:pPr>
              <w:spacing w:after="0" w:line="259" w:lineRule="auto"/>
              <w:ind w:left="52" w:firstLine="0"/>
              <w:jc w:val="center"/>
            </w:pPr>
            <w:r>
              <w:rPr>
                <w:sz w:val="15"/>
              </w:rPr>
              <w:t>-0.03</w:t>
            </w:r>
          </w:p>
        </w:tc>
        <w:tc>
          <w:tcPr>
            <w:tcW w:w="559" w:type="dxa"/>
            <w:tcBorders>
              <w:top w:val="nil"/>
              <w:left w:val="nil"/>
              <w:bottom w:val="single" w:sz="2" w:space="0" w:color="000000"/>
              <w:right w:val="nil"/>
            </w:tcBorders>
          </w:tcPr>
          <w:p w14:paraId="5EFEB85A" w14:textId="77777777" w:rsidR="00F56008" w:rsidRDefault="00835842">
            <w:pPr>
              <w:spacing w:after="0" w:line="259" w:lineRule="auto"/>
              <w:ind w:left="208" w:firstLine="0"/>
              <w:jc w:val="center"/>
            </w:pPr>
            <w:r>
              <w:rPr>
                <w:sz w:val="15"/>
              </w:rPr>
              <w:t>0.10</w:t>
            </w:r>
          </w:p>
        </w:tc>
      </w:tr>
    </w:tbl>
    <w:p w14:paraId="4B860A53" w14:textId="77777777" w:rsidR="00F56008" w:rsidRPr="00DB5C50" w:rsidRDefault="00835842">
      <w:pPr>
        <w:tabs>
          <w:tab w:val="center" w:pos="2198"/>
          <w:tab w:val="center" w:pos="4719"/>
        </w:tabs>
        <w:spacing w:after="191" w:line="265" w:lineRule="auto"/>
        <w:ind w:left="0" w:firstLine="0"/>
        <w:jc w:val="left"/>
        <w:rPr>
          <w:lang w:val="en-US"/>
        </w:rPr>
      </w:pPr>
      <w:r w:rsidRPr="00DB5C50">
        <w:rPr>
          <w:sz w:val="22"/>
          <w:lang w:val="en-US"/>
        </w:rPr>
        <w:tab/>
      </w:r>
      <w:r w:rsidRPr="00DB5C50">
        <w:rPr>
          <w:lang w:val="en-US"/>
        </w:rPr>
        <w:t>Table 11</w:t>
      </w:r>
      <w:r w:rsidRPr="00DB5C50">
        <w:rPr>
          <w:lang w:val="en-US"/>
        </w:rPr>
        <w:tab/>
        <w:t>Estimates and standard errors on the lamb dataset</w:t>
      </w:r>
    </w:p>
    <w:tbl>
      <w:tblPr>
        <w:tblStyle w:val="TableGrid"/>
        <w:tblW w:w="8025" w:type="dxa"/>
        <w:tblInd w:w="253" w:type="dxa"/>
        <w:tblCellMar>
          <w:top w:w="19" w:type="dxa"/>
          <w:right w:w="90" w:type="dxa"/>
        </w:tblCellMar>
        <w:tblLook w:val="04A0" w:firstRow="1" w:lastRow="0" w:firstColumn="1" w:lastColumn="0" w:noHBand="0" w:noVBand="1"/>
      </w:tblPr>
      <w:tblGrid>
        <w:gridCol w:w="384"/>
        <w:gridCol w:w="782"/>
        <w:gridCol w:w="1132"/>
        <w:gridCol w:w="1310"/>
        <w:gridCol w:w="706"/>
        <w:gridCol w:w="722"/>
        <w:gridCol w:w="888"/>
        <w:gridCol w:w="905"/>
        <w:gridCol w:w="631"/>
        <w:gridCol w:w="565"/>
      </w:tblGrid>
      <w:tr w:rsidR="00F56008" w14:paraId="460E5F71" w14:textId="77777777">
        <w:trPr>
          <w:trHeight w:val="185"/>
        </w:trPr>
        <w:tc>
          <w:tcPr>
            <w:tcW w:w="385" w:type="dxa"/>
            <w:tcBorders>
              <w:top w:val="single" w:sz="2" w:space="0" w:color="000000"/>
              <w:left w:val="nil"/>
              <w:bottom w:val="single" w:sz="2" w:space="0" w:color="000000"/>
              <w:right w:val="nil"/>
            </w:tcBorders>
          </w:tcPr>
          <w:p w14:paraId="7046F222" w14:textId="77777777" w:rsidR="00F56008" w:rsidRDefault="00835842">
            <w:pPr>
              <w:spacing w:after="0" w:line="259" w:lineRule="auto"/>
              <w:ind w:left="90" w:firstLine="0"/>
              <w:jc w:val="left"/>
            </w:pPr>
            <w:r>
              <w:rPr>
                <w:sz w:val="15"/>
              </w:rPr>
              <w:t>m</w:t>
            </w:r>
          </w:p>
        </w:tc>
        <w:tc>
          <w:tcPr>
            <w:tcW w:w="783" w:type="dxa"/>
            <w:tcBorders>
              <w:top w:val="single" w:sz="2" w:space="0" w:color="000000"/>
              <w:left w:val="nil"/>
              <w:bottom w:val="single" w:sz="2" w:space="0" w:color="000000"/>
              <w:right w:val="nil"/>
            </w:tcBorders>
          </w:tcPr>
          <w:p w14:paraId="6CC3F657" w14:textId="77777777" w:rsidR="00F56008" w:rsidRDefault="00835842">
            <w:pPr>
              <w:spacing w:after="0" w:line="259" w:lineRule="auto"/>
              <w:ind w:left="0" w:firstLine="0"/>
              <w:jc w:val="left"/>
            </w:pPr>
            <w:r>
              <w:rPr>
                <w:sz w:val="15"/>
              </w:rPr>
              <w:t>Parameter</w:t>
            </w:r>
          </w:p>
        </w:tc>
        <w:tc>
          <w:tcPr>
            <w:tcW w:w="1132" w:type="dxa"/>
            <w:tcBorders>
              <w:top w:val="single" w:sz="2" w:space="0" w:color="000000"/>
              <w:left w:val="nil"/>
              <w:bottom w:val="single" w:sz="2" w:space="0" w:color="000000"/>
              <w:right w:val="nil"/>
            </w:tcBorders>
          </w:tcPr>
          <w:p w14:paraId="34CE4857" w14:textId="77777777" w:rsidR="00F56008" w:rsidRDefault="00835842">
            <w:pPr>
              <w:spacing w:after="0" w:line="259" w:lineRule="auto"/>
              <w:ind w:left="0" w:firstLine="0"/>
              <w:jc w:val="left"/>
            </w:pPr>
            <w:proofErr w:type="spellStart"/>
            <w:r>
              <w:rPr>
                <w:sz w:val="15"/>
              </w:rPr>
              <w:t>Parameter.value</w:t>
            </w:r>
            <w:proofErr w:type="spellEnd"/>
          </w:p>
        </w:tc>
        <w:tc>
          <w:tcPr>
            <w:tcW w:w="1310" w:type="dxa"/>
            <w:tcBorders>
              <w:top w:val="single" w:sz="2" w:space="0" w:color="000000"/>
              <w:left w:val="nil"/>
              <w:bottom w:val="single" w:sz="2" w:space="0" w:color="000000"/>
              <w:right w:val="nil"/>
            </w:tcBorders>
          </w:tcPr>
          <w:p w14:paraId="68B9F843" w14:textId="77777777" w:rsidR="00F56008" w:rsidRDefault="00835842">
            <w:pPr>
              <w:spacing w:after="0" w:line="259" w:lineRule="auto"/>
              <w:ind w:left="0" w:firstLine="0"/>
              <w:jc w:val="left"/>
            </w:pPr>
            <w:proofErr w:type="spellStart"/>
            <w:r>
              <w:rPr>
                <w:sz w:val="15"/>
              </w:rPr>
              <w:t>Parameter.estimate</w:t>
            </w:r>
            <w:proofErr w:type="spellEnd"/>
          </w:p>
        </w:tc>
        <w:tc>
          <w:tcPr>
            <w:tcW w:w="707" w:type="dxa"/>
            <w:tcBorders>
              <w:top w:val="single" w:sz="2" w:space="0" w:color="000000"/>
              <w:left w:val="nil"/>
              <w:bottom w:val="single" w:sz="2" w:space="0" w:color="000000"/>
              <w:right w:val="nil"/>
            </w:tcBorders>
          </w:tcPr>
          <w:p w14:paraId="41760732" w14:textId="77777777" w:rsidR="00F56008" w:rsidRDefault="00835842">
            <w:pPr>
              <w:spacing w:after="0" w:line="259" w:lineRule="auto"/>
              <w:ind w:left="0" w:firstLine="0"/>
              <w:jc w:val="left"/>
            </w:pPr>
            <w:proofErr w:type="spellStart"/>
            <w:r>
              <w:rPr>
                <w:sz w:val="15"/>
              </w:rPr>
              <w:t>Profile.L</w:t>
            </w:r>
            <w:proofErr w:type="spellEnd"/>
          </w:p>
        </w:tc>
        <w:tc>
          <w:tcPr>
            <w:tcW w:w="723" w:type="dxa"/>
            <w:tcBorders>
              <w:top w:val="single" w:sz="2" w:space="0" w:color="000000"/>
              <w:left w:val="nil"/>
              <w:bottom w:val="single" w:sz="2" w:space="0" w:color="000000"/>
              <w:right w:val="nil"/>
            </w:tcBorders>
          </w:tcPr>
          <w:p w14:paraId="67FECF5F" w14:textId="77777777" w:rsidR="00F56008" w:rsidRDefault="00835842">
            <w:pPr>
              <w:spacing w:after="0" w:line="259" w:lineRule="auto"/>
              <w:ind w:left="0" w:firstLine="0"/>
              <w:jc w:val="left"/>
            </w:pPr>
            <w:proofErr w:type="spellStart"/>
            <w:r>
              <w:rPr>
                <w:sz w:val="15"/>
              </w:rPr>
              <w:t>Profile.U</w:t>
            </w:r>
            <w:proofErr w:type="spellEnd"/>
          </w:p>
        </w:tc>
        <w:tc>
          <w:tcPr>
            <w:tcW w:w="889" w:type="dxa"/>
            <w:tcBorders>
              <w:top w:val="single" w:sz="2" w:space="0" w:color="000000"/>
              <w:left w:val="nil"/>
              <w:bottom w:val="single" w:sz="2" w:space="0" w:color="000000"/>
              <w:right w:val="nil"/>
            </w:tcBorders>
          </w:tcPr>
          <w:p w14:paraId="356650EB" w14:textId="77777777" w:rsidR="00F56008" w:rsidRDefault="00835842">
            <w:pPr>
              <w:spacing w:after="0" w:line="259" w:lineRule="auto"/>
              <w:ind w:left="0" w:firstLine="0"/>
              <w:jc w:val="left"/>
            </w:pPr>
            <w:proofErr w:type="spellStart"/>
            <w:r>
              <w:rPr>
                <w:sz w:val="15"/>
              </w:rPr>
              <w:t>Bootstrap.L</w:t>
            </w:r>
            <w:proofErr w:type="spellEnd"/>
          </w:p>
        </w:tc>
        <w:tc>
          <w:tcPr>
            <w:tcW w:w="906" w:type="dxa"/>
            <w:tcBorders>
              <w:top w:val="single" w:sz="2" w:space="0" w:color="000000"/>
              <w:left w:val="nil"/>
              <w:bottom w:val="single" w:sz="2" w:space="0" w:color="000000"/>
              <w:right w:val="nil"/>
            </w:tcBorders>
          </w:tcPr>
          <w:p w14:paraId="313B264E" w14:textId="77777777" w:rsidR="00F56008" w:rsidRDefault="00835842">
            <w:pPr>
              <w:spacing w:after="0" w:line="259" w:lineRule="auto"/>
              <w:ind w:left="0" w:firstLine="0"/>
              <w:jc w:val="left"/>
            </w:pPr>
            <w:proofErr w:type="spellStart"/>
            <w:r>
              <w:rPr>
                <w:sz w:val="15"/>
              </w:rPr>
              <w:t>Bootstrap.U</w:t>
            </w:r>
            <w:proofErr w:type="spellEnd"/>
          </w:p>
        </w:tc>
        <w:tc>
          <w:tcPr>
            <w:tcW w:w="632" w:type="dxa"/>
            <w:tcBorders>
              <w:top w:val="single" w:sz="2" w:space="0" w:color="000000"/>
              <w:left w:val="nil"/>
              <w:bottom w:val="single" w:sz="2" w:space="0" w:color="000000"/>
              <w:right w:val="nil"/>
            </w:tcBorders>
          </w:tcPr>
          <w:p w14:paraId="45395D7F" w14:textId="77777777" w:rsidR="00F56008" w:rsidRDefault="00835842">
            <w:pPr>
              <w:spacing w:after="0" w:line="259" w:lineRule="auto"/>
              <w:ind w:left="0" w:firstLine="0"/>
              <w:jc w:val="left"/>
            </w:pPr>
            <w:r>
              <w:rPr>
                <w:sz w:val="15"/>
              </w:rPr>
              <w:t>TMB.L</w:t>
            </w:r>
          </w:p>
        </w:tc>
        <w:tc>
          <w:tcPr>
            <w:tcW w:w="559" w:type="dxa"/>
            <w:tcBorders>
              <w:top w:val="single" w:sz="2" w:space="0" w:color="000000"/>
              <w:left w:val="nil"/>
              <w:bottom w:val="single" w:sz="2" w:space="0" w:color="000000"/>
              <w:right w:val="nil"/>
            </w:tcBorders>
          </w:tcPr>
          <w:p w14:paraId="44C49ED6" w14:textId="77777777" w:rsidR="00F56008" w:rsidRDefault="00835842">
            <w:pPr>
              <w:spacing w:after="0" w:line="259" w:lineRule="auto"/>
              <w:ind w:left="0" w:firstLine="0"/>
            </w:pPr>
            <w:r>
              <w:rPr>
                <w:sz w:val="15"/>
              </w:rPr>
              <w:t>TMB.U</w:t>
            </w:r>
          </w:p>
        </w:tc>
      </w:tr>
      <w:tr w:rsidR="00F56008" w14:paraId="4AEB8E9E" w14:textId="77777777">
        <w:trPr>
          <w:trHeight w:val="188"/>
        </w:trPr>
        <w:tc>
          <w:tcPr>
            <w:tcW w:w="385" w:type="dxa"/>
            <w:tcBorders>
              <w:top w:val="single" w:sz="2" w:space="0" w:color="000000"/>
              <w:left w:val="nil"/>
              <w:bottom w:val="nil"/>
              <w:right w:val="nil"/>
            </w:tcBorders>
          </w:tcPr>
          <w:p w14:paraId="30705AE0" w14:textId="77777777" w:rsidR="00F56008" w:rsidRDefault="00835842">
            <w:pPr>
              <w:spacing w:after="0" w:line="259" w:lineRule="auto"/>
              <w:ind w:left="131" w:firstLine="0"/>
              <w:jc w:val="left"/>
            </w:pPr>
            <w:r>
              <w:rPr>
                <w:sz w:val="15"/>
              </w:rPr>
              <w:t>1</w:t>
            </w:r>
          </w:p>
        </w:tc>
        <w:tc>
          <w:tcPr>
            <w:tcW w:w="783" w:type="dxa"/>
            <w:tcBorders>
              <w:top w:val="single" w:sz="2" w:space="0" w:color="000000"/>
              <w:left w:val="nil"/>
              <w:bottom w:val="nil"/>
              <w:right w:val="nil"/>
            </w:tcBorders>
          </w:tcPr>
          <w:p w14:paraId="615B21A2"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1</w:t>
            </w:r>
          </w:p>
        </w:tc>
        <w:tc>
          <w:tcPr>
            <w:tcW w:w="1132" w:type="dxa"/>
            <w:tcBorders>
              <w:top w:val="single" w:sz="2" w:space="0" w:color="000000"/>
              <w:left w:val="nil"/>
              <w:bottom w:val="nil"/>
              <w:right w:val="nil"/>
            </w:tcBorders>
          </w:tcPr>
          <w:p w14:paraId="00263107" w14:textId="77777777" w:rsidR="00F56008" w:rsidRDefault="00835842">
            <w:pPr>
              <w:spacing w:after="0" w:line="259" w:lineRule="auto"/>
              <w:ind w:left="691" w:firstLine="0"/>
              <w:jc w:val="left"/>
            </w:pPr>
            <w:r>
              <w:rPr>
                <w:sz w:val="15"/>
              </w:rPr>
              <w:t>1.00</w:t>
            </w:r>
          </w:p>
        </w:tc>
        <w:tc>
          <w:tcPr>
            <w:tcW w:w="1310" w:type="dxa"/>
            <w:tcBorders>
              <w:top w:val="single" w:sz="2" w:space="0" w:color="000000"/>
              <w:left w:val="nil"/>
              <w:bottom w:val="nil"/>
              <w:right w:val="nil"/>
            </w:tcBorders>
          </w:tcPr>
          <w:p w14:paraId="54337F9B" w14:textId="77777777" w:rsidR="00F56008" w:rsidRDefault="00835842">
            <w:pPr>
              <w:spacing w:after="0" w:line="259" w:lineRule="auto"/>
              <w:ind w:left="869" w:firstLine="0"/>
              <w:jc w:val="left"/>
            </w:pPr>
            <w:r>
              <w:rPr>
                <w:sz w:val="15"/>
              </w:rPr>
              <w:t>1.02</w:t>
            </w:r>
          </w:p>
        </w:tc>
        <w:tc>
          <w:tcPr>
            <w:tcW w:w="707" w:type="dxa"/>
            <w:tcBorders>
              <w:top w:val="single" w:sz="2" w:space="0" w:color="000000"/>
              <w:left w:val="nil"/>
              <w:bottom w:val="nil"/>
              <w:right w:val="nil"/>
            </w:tcBorders>
          </w:tcPr>
          <w:p w14:paraId="56B341A3" w14:textId="77777777" w:rsidR="00F56008" w:rsidRDefault="00F56008">
            <w:pPr>
              <w:spacing w:after="160" w:line="259" w:lineRule="auto"/>
              <w:ind w:left="0" w:firstLine="0"/>
              <w:jc w:val="left"/>
            </w:pPr>
          </w:p>
        </w:tc>
        <w:tc>
          <w:tcPr>
            <w:tcW w:w="723" w:type="dxa"/>
            <w:tcBorders>
              <w:top w:val="single" w:sz="2" w:space="0" w:color="000000"/>
              <w:left w:val="nil"/>
              <w:bottom w:val="nil"/>
              <w:right w:val="nil"/>
            </w:tcBorders>
          </w:tcPr>
          <w:p w14:paraId="35E9FAC2" w14:textId="77777777" w:rsidR="00F56008" w:rsidRDefault="00F56008">
            <w:pPr>
              <w:spacing w:after="160" w:line="259" w:lineRule="auto"/>
              <w:ind w:left="0" w:firstLine="0"/>
              <w:jc w:val="left"/>
            </w:pPr>
          </w:p>
        </w:tc>
        <w:tc>
          <w:tcPr>
            <w:tcW w:w="889" w:type="dxa"/>
            <w:tcBorders>
              <w:top w:val="single" w:sz="2" w:space="0" w:color="000000"/>
              <w:left w:val="nil"/>
              <w:bottom w:val="nil"/>
              <w:right w:val="nil"/>
            </w:tcBorders>
          </w:tcPr>
          <w:p w14:paraId="6C45B792" w14:textId="77777777" w:rsidR="00F56008" w:rsidRDefault="00835842">
            <w:pPr>
              <w:spacing w:after="0" w:line="259" w:lineRule="auto"/>
              <w:ind w:left="359" w:firstLine="0"/>
              <w:jc w:val="center"/>
            </w:pPr>
            <w:r>
              <w:rPr>
                <w:sz w:val="15"/>
              </w:rPr>
              <w:t>0.98</w:t>
            </w:r>
          </w:p>
        </w:tc>
        <w:tc>
          <w:tcPr>
            <w:tcW w:w="906" w:type="dxa"/>
            <w:tcBorders>
              <w:top w:val="single" w:sz="2" w:space="0" w:color="000000"/>
              <w:left w:val="nil"/>
              <w:bottom w:val="nil"/>
              <w:right w:val="nil"/>
            </w:tcBorders>
          </w:tcPr>
          <w:p w14:paraId="49A046BD" w14:textId="77777777" w:rsidR="00F56008" w:rsidRDefault="00835842">
            <w:pPr>
              <w:spacing w:after="0" w:line="259" w:lineRule="auto"/>
              <w:ind w:left="465" w:firstLine="0"/>
              <w:jc w:val="left"/>
            </w:pPr>
            <w:r>
              <w:rPr>
                <w:sz w:val="15"/>
              </w:rPr>
              <w:t>1.07</w:t>
            </w:r>
          </w:p>
        </w:tc>
        <w:tc>
          <w:tcPr>
            <w:tcW w:w="632" w:type="dxa"/>
            <w:tcBorders>
              <w:top w:val="single" w:sz="2" w:space="0" w:color="000000"/>
              <w:left w:val="nil"/>
              <w:bottom w:val="nil"/>
              <w:right w:val="nil"/>
            </w:tcBorders>
          </w:tcPr>
          <w:p w14:paraId="24C68D50" w14:textId="77777777" w:rsidR="00F56008" w:rsidRDefault="00835842">
            <w:pPr>
              <w:spacing w:after="0" w:line="259" w:lineRule="auto"/>
              <w:ind w:left="101" w:firstLine="0"/>
              <w:jc w:val="center"/>
            </w:pPr>
            <w:r>
              <w:rPr>
                <w:sz w:val="15"/>
              </w:rPr>
              <w:t>0.98</w:t>
            </w:r>
          </w:p>
        </w:tc>
        <w:tc>
          <w:tcPr>
            <w:tcW w:w="559" w:type="dxa"/>
            <w:tcBorders>
              <w:top w:val="single" w:sz="2" w:space="0" w:color="000000"/>
              <w:left w:val="nil"/>
              <w:bottom w:val="nil"/>
              <w:right w:val="nil"/>
            </w:tcBorders>
          </w:tcPr>
          <w:p w14:paraId="702808EE" w14:textId="77777777" w:rsidR="00F56008" w:rsidRDefault="00835842">
            <w:pPr>
              <w:spacing w:after="0" w:line="259" w:lineRule="auto"/>
              <w:ind w:left="208" w:firstLine="0"/>
              <w:jc w:val="center"/>
            </w:pPr>
            <w:r>
              <w:rPr>
                <w:sz w:val="15"/>
              </w:rPr>
              <w:t>1.07</w:t>
            </w:r>
          </w:p>
        </w:tc>
      </w:tr>
      <w:tr w:rsidR="00F56008" w14:paraId="5313361A" w14:textId="77777777">
        <w:trPr>
          <w:trHeight w:val="179"/>
        </w:trPr>
        <w:tc>
          <w:tcPr>
            <w:tcW w:w="385" w:type="dxa"/>
            <w:tcBorders>
              <w:top w:val="nil"/>
              <w:left w:val="nil"/>
              <w:bottom w:val="nil"/>
              <w:right w:val="nil"/>
            </w:tcBorders>
          </w:tcPr>
          <w:p w14:paraId="49CB1C7D"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1010C021"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1</w:t>
            </w:r>
          </w:p>
        </w:tc>
        <w:tc>
          <w:tcPr>
            <w:tcW w:w="1132" w:type="dxa"/>
            <w:tcBorders>
              <w:top w:val="nil"/>
              <w:left w:val="nil"/>
              <w:bottom w:val="nil"/>
              <w:right w:val="nil"/>
            </w:tcBorders>
          </w:tcPr>
          <w:p w14:paraId="6DA767DC" w14:textId="77777777" w:rsidR="00F56008" w:rsidRDefault="00835842">
            <w:pPr>
              <w:spacing w:after="0" w:line="259" w:lineRule="auto"/>
              <w:ind w:left="691" w:firstLine="0"/>
              <w:jc w:val="left"/>
            </w:pPr>
            <w:r>
              <w:rPr>
                <w:sz w:val="15"/>
              </w:rPr>
              <w:t>1.00</w:t>
            </w:r>
          </w:p>
        </w:tc>
        <w:tc>
          <w:tcPr>
            <w:tcW w:w="1310" w:type="dxa"/>
            <w:tcBorders>
              <w:top w:val="nil"/>
              <w:left w:val="nil"/>
              <w:bottom w:val="nil"/>
              <w:right w:val="nil"/>
            </w:tcBorders>
          </w:tcPr>
          <w:p w14:paraId="4A4853C3" w14:textId="77777777" w:rsidR="00F56008" w:rsidRDefault="00835842">
            <w:pPr>
              <w:spacing w:after="0" w:line="259" w:lineRule="auto"/>
              <w:ind w:left="869" w:firstLine="0"/>
              <w:jc w:val="left"/>
            </w:pPr>
            <w:r>
              <w:rPr>
                <w:sz w:val="15"/>
              </w:rPr>
              <w:t>0.96</w:t>
            </w:r>
          </w:p>
        </w:tc>
        <w:tc>
          <w:tcPr>
            <w:tcW w:w="707" w:type="dxa"/>
            <w:tcBorders>
              <w:top w:val="nil"/>
              <w:left w:val="nil"/>
              <w:bottom w:val="nil"/>
              <w:right w:val="nil"/>
            </w:tcBorders>
          </w:tcPr>
          <w:p w14:paraId="53C24EF5" w14:textId="77777777" w:rsidR="00F56008" w:rsidRDefault="00835842">
            <w:pPr>
              <w:spacing w:after="0" w:line="259" w:lineRule="auto"/>
              <w:ind w:left="176" w:firstLine="0"/>
              <w:jc w:val="center"/>
            </w:pPr>
            <w:r>
              <w:rPr>
                <w:sz w:val="15"/>
              </w:rPr>
              <w:t>0.90</w:t>
            </w:r>
          </w:p>
        </w:tc>
        <w:tc>
          <w:tcPr>
            <w:tcW w:w="723" w:type="dxa"/>
            <w:tcBorders>
              <w:top w:val="nil"/>
              <w:left w:val="nil"/>
              <w:bottom w:val="nil"/>
              <w:right w:val="nil"/>
            </w:tcBorders>
          </w:tcPr>
          <w:p w14:paraId="605BF527" w14:textId="77777777" w:rsidR="00F56008" w:rsidRDefault="00835842">
            <w:pPr>
              <w:spacing w:after="0" w:line="259" w:lineRule="auto"/>
              <w:ind w:left="193" w:firstLine="0"/>
              <w:jc w:val="center"/>
            </w:pPr>
            <w:r>
              <w:rPr>
                <w:sz w:val="15"/>
              </w:rPr>
              <w:t>1.02</w:t>
            </w:r>
          </w:p>
        </w:tc>
        <w:tc>
          <w:tcPr>
            <w:tcW w:w="889" w:type="dxa"/>
            <w:tcBorders>
              <w:top w:val="nil"/>
              <w:left w:val="nil"/>
              <w:bottom w:val="nil"/>
              <w:right w:val="nil"/>
            </w:tcBorders>
          </w:tcPr>
          <w:p w14:paraId="42D8C571" w14:textId="77777777" w:rsidR="00F56008" w:rsidRDefault="00835842">
            <w:pPr>
              <w:spacing w:after="0" w:line="259" w:lineRule="auto"/>
              <w:ind w:left="359" w:firstLine="0"/>
              <w:jc w:val="center"/>
            </w:pPr>
            <w:r>
              <w:rPr>
                <w:sz w:val="15"/>
              </w:rPr>
              <w:t>0.90</w:t>
            </w:r>
          </w:p>
        </w:tc>
        <w:tc>
          <w:tcPr>
            <w:tcW w:w="906" w:type="dxa"/>
            <w:tcBorders>
              <w:top w:val="nil"/>
              <w:left w:val="nil"/>
              <w:bottom w:val="nil"/>
              <w:right w:val="nil"/>
            </w:tcBorders>
          </w:tcPr>
          <w:p w14:paraId="111B4596" w14:textId="77777777" w:rsidR="00F56008" w:rsidRDefault="00835842">
            <w:pPr>
              <w:spacing w:after="0" w:line="259" w:lineRule="auto"/>
              <w:ind w:left="465" w:firstLine="0"/>
              <w:jc w:val="left"/>
            </w:pPr>
            <w:r>
              <w:rPr>
                <w:sz w:val="15"/>
              </w:rPr>
              <w:t>1.02</w:t>
            </w:r>
          </w:p>
        </w:tc>
        <w:tc>
          <w:tcPr>
            <w:tcW w:w="632" w:type="dxa"/>
            <w:tcBorders>
              <w:top w:val="nil"/>
              <w:left w:val="nil"/>
              <w:bottom w:val="nil"/>
              <w:right w:val="nil"/>
            </w:tcBorders>
          </w:tcPr>
          <w:p w14:paraId="5E49548C" w14:textId="77777777" w:rsidR="00F56008" w:rsidRDefault="00835842">
            <w:pPr>
              <w:spacing w:after="0" w:line="259" w:lineRule="auto"/>
              <w:ind w:left="101" w:firstLine="0"/>
              <w:jc w:val="center"/>
            </w:pPr>
            <w:r>
              <w:rPr>
                <w:sz w:val="15"/>
              </w:rPr>
              <w:t>0.90</w:t>
            </w:r>
          </w:p>
        </w:tc>
        <w:tc>
          <w:tcPr>
            <w:tcW w:w="559" w:type="dxa"/>
            <w:tcBorders>
              <w:top w:val="nil"/>
              <w:left w:val="nil"/>
              <w:bottom w:val="nil"/>
              <w:right w:val="nil"/>
            </w:tcBorders>
          </w:tcPr>
          <w:p w14:paraId="3E3D5C85" w14:textId="77777777" w:rsidR="00F56008" w:rsidRDefault="00835842">
            <w:pPr>
              <w:spacing w:after="0" w:line="259" w:lineRule="auto"/>
              <w:ind w:left="208" w:firstLine="0"/>
              <w:jc w:val="center"/>
            </w:pPr>
            <w:r>
              <w:rPr>
                <w:sz w:val="15"/>
              </w:rPr>
              <w:t>1.02</w:t>
            </w:r>
          </w:p>
        </w:tc>
      </w:tr>
      <w:tr w:rsidR="00F56008" w14:paraId="5D2E9761" w14:textId="77777777">
        <w:trPr>
          <w:trHeight w:val="179"/>
        </w:trPr>
        <w:tc>
          <w:tcPr>
            <w:tcW w:w="385" w:type="dxa"/>
            <w:tcBorders>
              <w:top w:val="nil"/>
              <w:left w:val="nil"/>
              <w:bottom w:val="nil"/>
              <w:right w:val="nil"/>
            </w:tcBorders>
          </w:tcPr>
          <w:p w14:paraId="230F70D8"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2268C970"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2</w:t>
            </w:r>
          </w:p>
        </w:tc>
        <w:tc>
          <w:tcPr>
            <w:tcW w:w="1132" w:type="dxa"/>
            <w:tcBorders>
              <w:top w:val="nil"/>
              <w:left w:val="nil"/>
              <w:bottom w:val="nil"/>
              <w:right w:val="nil"/>
            </w:tcBorders>
          </w:tcPr>
          <w:p w14:paraId="2904A5A8" w14:textId="77777777" w:rsidR="00F56008" w:rsidRDefault="00835842">
            <w:pPr>
              <w:spacing w:after="0" w:line="259" w:lineRule="auto"/>
              <w:ind w:left="616" w:firstLine="0"/>
              <w:jc w:val="left"/>
            </w:pPr>
            <w:r>
              <w:rPr>
                <w:sz w:val="15"/>
              </w:rPr>
              <w:t>20.00</w:t>
            </w:r>
          </w:p>
        </w:tc>
        <w:tc>
          <w:tcPr>
            <w:tcW w:w="1310" w:type="dxa"/>
            <w:tcBorders>
              <w:top w:val="nil"/>
              <w:left w:val="nil"/>
              <w:bottom w:val="nil"/>
              <w:right w:val="nil"/>
            </w:tcBorders>
          </w:tcPr>
          <w:p w14:paraId="3253DAF3" w14:textId="77777777" w:rsidR="00F56008" w:rsidRDefault="00835842">
            <w:pPr>
              <w:spacing w:after="0" w:line="259" w:lineRule="auto"/>
              <w:ind w:left="795" w:firstLine="0"/>
              <w:jc w:val="left"/>
            </w:pPr>
            <w:r>
              <w:rPr>
                <w:sz w:val="15"/>
              </w:rPr>
              <w:t>19.93</w:t>
            </w:r>
          </w:p>
        </w:tc>
        <w:tc>
          <w:tcPr>
            <w:tcW w:w="707" w:type="dxa"/>
            <w:tcBorders>
              <w:top w:val="nil"/>
              <w:left w:val="nil"/>
              <w:bottom w:val="nil"/>
              <w:right w:val="nil"/>
            </w:tcBorders>
          </w:tcPr>
          <w:p w14:paraId="5603699A" w14:textId="77777777" w:rsidR="00F56008" w:rsidRDefault="00835842">
            <w:pPr>
              <w:spacing w:after="0" w:line="259" w:lineRule="auto"/>
              <w:ind w:left="101" w:firstLine="0"/>
              <w:jc w:val="center"/>
            </w:pPr>
            <w:r>
              <w:rPr>
                <w:sz w:val="15"/>
              </w:rPr>
              <w:t>19.66</w:t>
            </w:r>
          </w:p>
        </w:tc>
        <w:tc>
          <w:tcPr>
            <w:tcW w:w="723" w:type="dxa"/>
            <w:tcBorders>
              <w:top w:val="nil"/>
              <w:left w:val="nil"/>
              <w:bottom w:val="nil"/>
              <w:right w:val="nil"/>
            </w:tcBorders>
          </w:tcPr>
          <w:p w14:paraId="5BF7242B" w14:textId="77777777" w:rsidR="00F56008" w:rsidRDefault="00835842">
            <w:pPr>
              <w:spacing w:after="0" w:line="259" w:lineRule="auto"/>
              <w:ind w:left="118" w:firstLine="0"/>
              <w:jc w:val="center"/>
            </w:pPr>
            <w:r>
              <w:rPr>
                <w:sz w:val="15"/>
              </w:rPr>
              <w:t>20.21</w:t>
            </w:r>
          </w:p>
        </w:tc>
        <w:tc>
          <w:tcPr>
            <w:tcW w:w="889" w:type="dxa"/>
            <w:tcBorders>
              <w:top w:val="nil"/>
              <w:left w:val="nil"/>
              <w:bottom w:val="nil"/>
              <w:right w:val="nil"/>
            </w:tcBorders>
          </w:tcPr>
          <w:p w14:paraId="33335CB0" w14:textId="77777777" w:rsidR="00F56008" w:rsidRDefault="00835842">
            <w:pPr>
              <w:spacing w:after="0" w:line="259" w:lineRule="auto"/>
              <w:ind w:left="284" w:firstLine="0"/>
              <w:jc w:val="center"/>
            </w:pPr>
            <w:r>
              <w:rPr>
                <w:sz w:val="15"/>
              </w:rPr>
              <w:t>19.67</w:t>
            </w:r>
          </w:p>
        </w:tc>
        <w:tc>
          <w:tcPr>
            <w:tcW w:w="906" w:type="dxa"/>
            <w:tcBorders>
              <w:top w:val="nil"/>
              <w:left w:val="nil"/>
              <w:bottom w:val="nil"/>
              <w:right w:val="nil"/>
            </w:tcBorders>
          </w:tcPr>
          <w:p w14:paraId="5477A853" w14:textId="77777777" w:rsidR="00F56008" w:rsidRDefault="00835842">
            <w:pPr>
              <w:spacing w:after="0" w:line="259" w:lineRule="auto"/>
              <w:ind w:left="390" w:firstLine="0"/>
              <w:jc w:val="left"/>
            </w:pPr>
            <w:r>
              <w:rPr>
                <w:sz w:val="15"/>
              </w:rPr>
              <w:t>20.20</w:t>
            </w:r>
          </w:p>
        </w:tc>
        <w:tc>
          <w:tcPr>
            <w:tcW w:w="632" w:type="dxa"/>
            <w:tcBorders>
              <w:top w:val="nil"/>
              <w:left w:val="nil"/>
              <w:bottom w:val="nil"/>
              <w:right w:val="nil"/>
            </w:tcBorders>
          </w:tcPr>
          <w:p w14:paraId="0D815092" w14:textId="77777777" w:rsidR="00F56008" w:rsidRDefault="00835842">
            <w:pPr>
              <w:spacing w:after="0" w:line="259" w:lineRule="auto"/>
              <w:ind w:left="116" w:firstLine="0"/>
              <w:jc w:val="left"/>
            </w:pPr>
            <w:r>
              <w:rPr>
                <w:sz w:val="15"/>
              </w:rPr>
              <w:t>19.66</w:t>
            </w:r>
          </w:p>
        </w:tc>
        <w:tc>
          <w:tcPr>
            <w:tcW w:w="559" w:type="dxa"/>
            <w:tcBorders>
              <w:top w:val="nil"/>
              <w:left w:val="nil"/>
              <w:bottom w:val="nil"/>
              <w:right w:val="nil"/>
            </w:tcBorders>
          </w:tcPr>
          <w:p w14:paraId="34FCB167" w14:textId="77777777" w:rsidR="00F56008" w:rsidRDefault="00835842">
            <w:pPr>
              <w:spacing w:after="0" w:line="259" w:lineRule="auto"/>
              <w:ind w:left="133" w:firstLine="0"/>
              <w:jc w:val="left"/>
            </w:pPr>
            <w:r>
              <w:rPr>
                <w:sz w:val="15"/>
              </w:rPr>
              <w:t>20.21</w:t>
            </w:r>
          </w:p>
        </w:tc>
      </w:tr>
      <w:tr w:rsidR="00F56008" w14:paraId="7A7588E3" w14:textId="77777777">
        <w:trPr>
          <w:trHeight w:val="179"/>
        </w:trPr>
        <w:tc>
          <w:tcPr>
            <w:tcW w:w="385" w:type="dxa"/>
            <w:tcBorders>
              <w:top w:val="nil"/>
              <w:left w:val="nil"/>
              <w:bottom w:val="nil"/>
              <w:right w:val="nil"/>
            </w:tcBorders>
          </w:tcPr>
          <w:p w14:paraId="5F7251B5"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3FB5750E"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1</w:t>
            </w:r>
          </w:p>
        </w:tc>
        <w:tc>
          <w:tcPr>
            <w:tcW w:w="1132" w:type="dxa"/>
            <w:tcBorders>
              <w:top w:val="nil"/>
              <w:left w:val="nil"/>
              <w:bottom w:val="nil"/>
              <w:right w:val="nil"/>
            </w:tcBorders>
          </w:tcPr>
          <w:p w14:paraId="2F586DEF" w14:textId="77777777" w:rsidR="00F56008" w:rsidRDefault="00835842">
            <w:pPr>
              <w:spacing w:after="0" w:line="259" w:lineRule="auto"/>
              <w:ind w:left="691" w:firstLine="0"/>
              <w:jc w:val="left"/>
            </w:pPr>
            <w:r>
              <w:rPr>
                <w:sz w:val="15"/>
              </w:rPr>
              <w:t>0.80</w:t>
            </w:r>
          </w:p>
        </w:tc>
        <w:tc>
          <w:tcPr>
            <w:tcW w:w="1310" w:type="dxa"/>
            <w:tcBorders>
              <w:top w:val="nil"/>
              <w:left w:val="nil"/>
              <w:bottom w:val="nil"/>
              <w:right w:val="nil"/>
            </w:tcBorders>
          </w:tcPr>
          <w:p w14:paraId="6E7E271D" w14:textId="77777777" w:rsidR="00F56008" w:rsidRDefault="00835842">
            <w:pPr>
              <w:spacing w:after="0" w:line="259" w:lineRule="auto"/>
              <w:ind w:left="869" w:firstLine="0"/>
              <w:jc w:val="left"/>
            </w:pPr>
            <w:r>
              <w:rPr>
                <w:sz w:val="15"/>
              </w:rPr>
              <w:t>0.79</w:t>
            </w:r>
          </w:p>
        </w:tc>
        <w:tc>
          <w:tcPr>
            <w:tcW w:w="707" w:type="dxa"/>
            <w:tcBorders>
              <w:top w:val="nil"/>
              <w:left w:val="nil"/>
              <w:bottom w:val="nil"/>
              <w:right w:val="nil"/>
            </w:tcBorders>
          </w:tcPr>
          <w:p w14:paraId="78AF73B3" w14:textId="77777777" w:rsidR="00F56008" w:rsidRDefault="00835842">
            <w:pPr>
              <w:spacing w:after="0" w:line="259" w:lineRule="auto"/>
              <w:ind w:left="176" w:firstLine="0"/>
              <w:jc w:val="center"/>
            </w:pPr>
            <w:r>
              <w:rPr>
                <w:sz w:val="15"/>
              </w:rPr>
              <w:t>0.76</w:t>
            </w:r>
          </w:p>
        </w:tc>
        <w:tc>
          <w:tcPr>
            <w:tcW w:w="723" w:type="dxa"/>
            <w:tcBorders>
              <w:top w:val="nil"/>
              <w:left w:val="nil"/>
              <w:bottom w:val="nil"/>
              <w:right w:val="nil"/>
            </w:tcBorders>
          </w:tcPr>
          <w:p w14:paraId="7DF69714" w14:textId="77777777" w:rsidR="00F56008" w:rsidRDefault="00835842">
            <w:pPr>
              <w:spacing w:after="0" w:line="259" w:lineRule="auto"/>
              <w:ind w:left="193" w:firstLine="0"/>
              <w:jc w:val="center"/>
            </w:pPr>
            <w:r>
              <w:rPr>
                <w:sz w:val="15"/>
              </w:rPr>
              <w:t>0.81</w:t>
            </w:r>
          </w:p>
        </w:tc>
        <w:tc>
          <w:tcPr>
            <w:tcW w:w="889" w:type="dxa"/>
            <w:tcBorders>
              <w:top w:val="nil"/>
              <w:left w:val="nil"/>
              <w:bottom w:val="nil"/>
              <w:right w:val="nil"/>
            </w:tcBorders>
          </w:tcPr>
          <w:p w14:paraId="780EE09C" w14:textId="77777777" w:rsidR="00F56008" w:rsidRDefault="00835842">
            <w:pPr>
              <w:spacing w:after="0" w:line="259" w:lineRule="auto"/>
              <w:ind w:left="359" w:firstLine="0"/>
              <w:jc w:val="center"/>
            </w:pPr>
            <w:r>
              <w:rPr>
                <w:sz w:val="15"/>
              </w:rPr>
              <w:t>0.76</w:t>
            </w:r>
          </w:p>
        </w:tc>
        <w:tc>
          <w:tcPr>
            <w:tcW w:w="906" w:type="dxa"/>
            <w:tcBorders>
              <w:top w:val="nil"/>
              <w:left w:val="nil"/>
              <w:bottom w:val="nil"/>
              <w:right w:val="nil"/>
            </w:tcBorders>
          </w:tcPr>
          <w:p w14:paraId="6DCBB4BC" w14:textId="77777777" w:rsidR="00F56008" w:rsidRDefault="00835842">
            <w:pPr>
              <w:spacing w:after="0" w:line="259" w:lineRule="auto"/>
              <w:ind w:left="465" w:firstLine="0"/>
              <w:jc w:val="left"/>
            </w:pPr>
            <w:r>
              <w:rPr>
                <w:sz w:val="15"/>
              </w:rPr>
              <w:t>0.81</w:t>
            </w:r>
          </w:p>
        </w:tc>
        <w:tc>
          <w:tcPr>
            <w:tcW w:w="632" w:type="dxa"/>
            <w:tcBorders>
              <w:top w:val="nil"/>
              <w:left w:val="nil"/>
              <w:bottom w:val="nil"/>
              <w:right w:val="nil"/>
            </w:tcBorders>
          </w:tcPr>
          <w:p w14:paraId="3AE17813" w14:textId="77777777" w:rsidR="00F56008" w:rsidRDefault="00835842">
            <w:pPr>
              <w:spacing w:after="0" w:line="259" w:lineRule="auto"/>
              <w:ind w:left="101" w:firstLine="0"/>
              <w:jc w:val="center"/>
            </w:pPr>
            <w:r>
              <w:rPr>
                <w:sz w:val="15"/>
              </w:rPr>
              <w:t>0.76</w:t>
            </w:r>
          </w:p>
        </w:tc>
        <w:tc>
          <w:tcPr>
            <w:tcW w:w="559" w:type="dxa"/>
            <w:tcBorders>
              <w:top w:val="nil"/>
              <w:left w:val="nil"/>
              <w:bottom w:val="nil"/>
              <w:right w:val="nil"/>
            </w:tcBorders>
          </w:tcPr>
          <w:p w14:paraId="76C83A67" w14:textId="77777777" w:rsidR="00F56008" w:rsidRDefault="00835842">
            <w:pPr>
              <w:spacing w:after="0" w:line="259" w:lineRule="auto"/>
              <w:ind w:left="208" w:firstLine="0"/>
              <w:jc w:val="center"/>
            </w:pPr>
            <w:r>
              <w:rPr>
                <w:sz w:val="15"/>
              </w:rPr>
              <w:t>0.81</w:t>
            </w:r>
          </w:p>
        </w:tc>
      </w:tr>
      <w:tr w:rsidR="00F56008" w14:paraId="67FA1FF3" w14:textId="77777777">
        <w:trPr>
          <w:trHeight w:val="179"/>
        </w:trPr>
        <w:tc>
          <w:tcPr>
            <w:tcW w:w="385" w:type="dxa"/>
            <w:tcBorders>
              <w:top w:val="nil"/>
              <w:left w:val="nil"/>
              <w:bottom w:val="nil"/>
              <w:right w:val="nil"/>
            </w:tcBorders>
          </w:tcPr>
          <w:p w14:paraId="0A1155E4"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5618D52F"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1</w:t>
            </w:r>
          </w:p>
        </w:tc>
        <w:tc>
          <w:tcPr>
            <w:tcW w:w="1132" w:type="dxa"/>
            <w:tcBorders>
              <w:top w:val="nil"/>
              <w:left w:val="nil"/>
              <w:bottom w:val="nil"/>
              <w:right w:val="nil"/>
            </w:tcBorders>
          </w:tcPr>
          <w:p w14:paraId="11B73F3F" w14:textId="77777777" w:rsidR="00F56008" w:rsidRDefault="00835842">
            <w:pPr>
              <w:spacing w:after="0" w:line="259" w:lineRule="auto"/>
              <w:ind w:left="691" w:firstLine="0"/>
              <w:jc w:val="left"/>
            </w:pPr>
            <w:r>
              <w:rPr>
                <w:sz w:val="15"/>
              </w:rPr>
              <w:t>0.20</w:t>
            </w:r>
          </w:p>
        </w:tc>
        <w:tc>
          <w:tcPr>
            <w:tcW w:w="1310" w:type="dxa"/>
            <w:tcBorders>
              <w:top w:val="nil"/>
              <w:left w:val="nil"/>
              <w:bottom w:val="nil"/>
              <w:right w:val="nil"/>
            </w:tcBorders>
          </w:tcPr>
          <w:p w14:paraId="3E021F31" w14:textId="77777777" w:rsidR="00F56008" w:rsidRDefault="00835842">
            <w:pPr>
              <w:spacing w:after="0" w:line="259" w:lineRule="auto"/>
              <w:ind w:left="869" w:firstLine="0"/>
              <w:jc w:val="left"/>
            </w:pPr>
            <w:r>
              <w:rPr>
                <w:sz w:val="15"/>
              </w:rPr>
              <w:t>0.21</w:t>
            </w:r>
          </w:p>
        </w:tc>
        <w:tc>
          <w:tcPr>
            <w:tcW w:w="707" w:type="dxa"/>
            <w:tcBorders>
              <w:top w:val="nil"/>
              <w:left w:val="nil"/>
              <w:bottom w:val="nil"/>
              <w:right w:val="nil"/>
            </w:tcBorders>
          </w:tcPr>
          <w:p w14:paraId="72736354" w14:textId="77777777" w:rsidR="00F56008" w:rsidRDefault="00835842">
            <w:pPr>
              <w:spacing w:after="0" w:line="259" w:lineRule="auto"/>
              <w:ind w:left="176" w:firstLine="0"/>
              <w:jc w:val="center"/>
            </w:pPr>
            <w:r>
              <w:rPr>
                <w:sz w:val="15"/>
              </w:rPr>
              <w:t>0.18</w:t>
            </w:r>
          </w:p>
        </w:tc>
        <w:tc>
          <w:tcPr>
            <w:tcW w:w="723" w:type="dxa"/>
            <w:tcBorders>
              <w:top w:val="nil"/>
              <w:left w:val="nil"/>
              <w:bottom w:val="nil"/>
              <w:right w:val="nil"/>
            </w:tcBorders>
          </w:tcPr>
          <w:p w14:paraId="4FB68720" w14:textId="77777777" w:rsidR="00F56008" w:rsidRDefault="00835842">
            <w:pPr>
              <w:spacing w:after="0" w:line="259" w:lineRule="auto"/>
              <w:ind w:left="193" w:firstLine="0"/>
              <w:jc w:val="center"/>
            </w:pPr>
            <w:r>
              <w:rPr>
                <w:sz w:val="15"/>
              </w:rPr>
              <w:t>0.23</w:t>
            </w:r>
          </w:p>
        </w:tc>
        <w:tc>
          <w:tcPr>
            <w:tcW w:w="889" w:type="dxa"/>
            <w:tcBorders>
              <w:top w:val="nil"/>
              <w:left w:val="nil"/>
              <w:bottom w:val="nil"/>
              <w:right w:val="nil"/>
            </w:tcBorders>
          </w:tcPr>
          <w:p w14:paraId="286AA8F9" w14:textId="77777777" w:rsidR="00F56008" w:rsidRDefault="00835842">
            <w:pPr>
              <w:spacing w:after="0" w:line="259" w:lineRule="auto"/>
              <w:ind w:left="359" w:firstLine="0"/>
              <w:jc w:val="center"/>
            </w:pPr>
            <w:r>
              <w:rPr>
                <w:sz w:val="15"/>
              </w:rPr>
              <w:t>0.18</w:t>
            </w:r>
          </w:p>
        </w:tc>
        <w:tc>
          <w:tcPr>
            <w:tcW w:w="906" w:type="dxa"/>
            <w:tcBorders>
              <w:top w:val="nil"/>
              <w:left w:val="nil"/>
              <w:bottom w:val="nil"/>
              <w:right w:val="nil"/>
            </w:tcBorders>
          </w:tcPr>
          <w:p w14:paraId="1EE123D6" w14:textId="77777777" w:rsidR="00F56008" w:rsidRDefault="00835842">
            <w:pPr>
              <w:spacing w:after="0" w:line="259" w:lineRule="auto"/>
              <w:ind w:left="465" w:firstLine="0"/>
              <w:jc w:val="left"/>
            </w:pPr>
            <w:r>
              <w:rPr>
                <w:sz w:val="15"/>
              </w:rPr>
              <w:t>0.24</w:t>
            </w:r>
          </w:p>
        </w:tc>
        <w:tc>
          <w:tcPr>
            <w:tcW w:w="632" w:type="dxa"/>
            <w:tcBorders>
              <w:top w:val="nil"/>
              <w:left w:val="nil"/>
              <w:bottom w:val="nil"/>
              <w:right w:val="nil"/>
            </w:tcBorders>
          </w:tcPr>
          <w:p w14:paraId="3E28983E" w14:textId="77777777" w:rsidR="00F56008" w:rsidRDefault="00835842">
            <w:pPr>
              <w:spacing w:after="0" w:line="259" w:lineRule="auto"/>
              <w:ind w:left="101" w:firstLine="0"/>
              <w:jc w:val="center"/>
            </w:pPr>
            <w:r>
              <w:rPr>
                <w:sz w:val="15"/>
              </w:rPr>
              <w:t>0.18</w:t>
            </w:r>
          </w:p>
        </w:tc>
        <w:tc>
          <w:tcPr>
            <w:tcW w:w="559" w:type="dxa"/>
            <w:tcBorders>
              <w:top w:val="nil"/>
              <w:left w:val="nil"/>
              <w:bottom w:val="nil"/>
              <w:right w:val="nil"/>
            </w:tcBorders>
          </w:tcPr>
          <w:p w14:paraId="366551A6" w14:textId="77777777" w:rsidR="00F56008" w:rsidRDefault="00835842">
            <w:pPr>
              <w:spacing w:after="0" w:line="259" w:lineRule="auto"/>
              <w:ind w:left="208" w:firstLine="0"/>
              <w:jc w:val="center"/>
            </w:pPr>
            <w:r>
              <w:rPr>
                <w:sz w:val="15"/>
              </w:rPr>
              <w:t>0.23</w:t>
            </w:r>
          </w:p>
        </w:tc>
      </w:tr>
      <w:tr w:rsidR="00F56008" w14:paraId="7419C579" w14:textId="77777777">
        <w:trPr>
          <w:trHeight w:val="179"/>
        </w:trPr>
        <w:tc>
          <w:tcPr>
            <w:tcW w:w="385" w:type="dxa"/>
            <w:tcBorders>
              <w:top w:val="nil"/>
              <w:left w:val="nil"/>
              <w:bottom w:val="nil"/>
              <w:right w:val="nil"/>
            </w:tcBorders>
          </w:tcPr>
          <w:p w14:paraId="01A89488"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3B56E46C"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2</w:t>
            </w:r>
          </w:p>
        </w:tc>
        <w:tc>
          <w:tcPr>
            <w:tcW w:w="1132" w:type="dxa"/>
            <w:tcBorders>
              <w:top w:val="nil"/>
              <w:left w:val="nil"/>
              <w:bottom w:val="nil"/>
              <w:right w:val="nil"/>
            </w:tcBorders>
          </w:tcPr>
          <w:p w14:paraId="0F85D3DD" w14:textId="77777777" w:rsidR="00F56008" w:rsidRDefault="00835842">
            <w:pPr>
              <w:spacing w:after="0" w:line="259" w:lineRule="auto"/>
              <w:ind w:left="691" w:firstLine="0"/>
              <w:jc w:val="left"/>
            </w:pPr>
            <w:r>
              <w:rPr>
                <w:sz w:val="15"/>
              </w:rPr>
              <w:t>0.20</w:t>
            </w:r>
          </w:p>
        </w:tc>
        <w:tc>
          <w:tcPr>
            <w:tcW w:w="1310" w:type="dxa"/>
            <w:tcBorders>
              <w:top w:val="nil"/>
              <w:left w:val="nil"/>
              <w:bottom w:val="nil"/>
              <w:right w:val="nil"/>
            </w:tcBorders>
          </w:tcPr>
          <w:p w14:paraId="1C1D6EF3" w14:textId="77777777" w:rsidR="00F56008" w:rsidRDefault="00835842">
            <w:pPr>
              <w:spacing w:after="0" w:line="259" w:lineRule="auto"/>
              <w:ind w:left="869" w:firstLine="0"/>
              <w:jc w:val="left"/>
            </w:pPr>
            <w:r>
              <w:rPr>
                <w:sz w:val="15"/>
              </w:rPr>
              <w:t>0.21</w:t>
            </w:r>
          </w:p>
        </w:tc>
        <w:tc>
          <w:tcPr>
            <w:tcW w:w="707" w:type="dxa"/>
            <w:tcBorders>
              <w:top w:val="nil"/>
              <w:left w:val="nil"/>
              <w:bottom w:val="nil"/>
              <w:right w:val="nil"/>
            </w:tcBorders>
          </w:tcPr>
          <w:p w14:paraId="30361374" w14:textId="77777777" w:rsidR="00F56008" w:rsidRDefault="00835842">
            <w:pPr>
              <w:spacing w:after="0" w:line="259" w:lineRule="auto"/>
              <w:ind w:left="176" w:firstLine="0"/>
              <w:jc w:val="center"/>
            </w:pPr>
            <w:r>
              <w:rPr>
                <w:sz w:val="15"/>
              </w:rPr>
              <w:t>0.19</w:t>
            </w:r>
          </w:p>
        </w:tc>
        <w:tc>
          <w:tcPr>
            <w:tcW w:w="723" w:type="dxa"/>
            <w:tcBorders>
              <w:top w:val="nil"/>
              <w:left w:val="nil"/>
              <w:bottom w:val="nil"/>
              <w:right w:val="nil"/>
            </w:tcBorders>
          </w:tcPr>
          <w:p w14:paraId="2595254E" w14:textId="77777777" w:rsidR="00F56008" w:rsidRDefault="00835842">
            <w:pPr>
              <w:spacing w:after="0" w:line="259" w:lineRule="auto"/>
              <w:ind w:left="193" w:firstLine="0"/>
              <w:jc w:val="center"/>
            </w:pPr>
            <w:r>
              <w:rPr>
                <w:sz w:val="15"/>
              </w:rPr>
              <w:t>0.24</w:t>
            </w:r>
          </w:p>
        </w:tc>
        <w:tc>
          <w:tcPr>
            <w:tcW w:w="889" w:type="dxa"/>
            <w:tcBorders>
              <w:top w:val="nil"/>
              <w:left w:val="nil"/>
              <w:bottom w:val="nil"/>
              <w:right w:val="nil"/>
            </w:tcBorders>
          </w:tcPr>
          <w:p w14:paraId="65C4E4D8" w14:textId="77777777" w:rsidR="00F56008" w:rsidRDefault="00835842">
            <w:pPr>
              <w:spacing w:after="0" w:line="259" w:lineRule="auto"/>
              <w:ind w:left="359" w:firstLine="0"/>
              <w:jc w:val="center"/>
            </w:pPr>
            <w:r>
              <w:rPr>
                <w:sz w:val="15"/>
              </w:rPr>
              <w:t>0.19</w:t>
            </w:r>
          </w:p>
        </w:tc>
        <w:tc>
          <w:tcPr>
            <w:tcW w:w="906" w:type="dxa"/>
            <w:tcBorders>
              <w:top w:val="nil"/>
              <w:left w:val="nil"/>
              <w:bottom w:val="nil"/>
              <w:right w:val="nil"/>
            </w:tcBorders>
          </w:tcPr>
          <w:p w14:paraId="4D8C258F" w14:textId="77777777" w:rsidR="00F56008" w:rsidRDefault="00835842">
            <w:pPr>
              <w:spacing w:after="0" w:line="259" w:lineRule="auto"/>
              <w:ind w:left="465" w:firstLine="0"/>
              <w:jc w:val="left"/>
            </w:pPr>
            <w:r>
              <w:rPr>
                <w:sz w:val="15"/>
              </w:rPr>
              <w:t>0.24</w:t>
            </w:r>
          </w:p>
        </w:tc>
        <w:tc>
          <w:tcPr>
            <w:tcW w:w="632" w:type="dxa"/>
            <w:tcBorders>
              <w:top w:val="nil"/>
              <w:left w:val="nil"/>
              <w:bottom w:val="nil"/>
              <w:right w:val="nil"/>
            </w:tcBorders>
          </w:tcPr>
          <w:p w14:paraId="1489B8CB" w14:textId="77777777" w:rsidR="00F56008" w:rsidRDefault="00835842">
            <w:pPr>
              <w:spacing w:after="0" w:line="259" w:lineRule="auto"/>
              <w:ind w:left="101" w:firstLine="0"/>
              <w:jc w:val="center"/>
            </w:pPr>
            <w:r>
              <w:rPr>
                <w:sz w:val="15"/>
              </w:rPr>
              <w:t>0.19</w:t>
            </w:r>
          </w:p>
        </w:tc>
        <w:tc>
          <w:tcPr>
            <w:tcW w:w="559" w:type="dxa"/>
            <w:tcBorders>
              <w:top w:val="nil"/>
              <w:left w:val="nil"/>
              <w:bottom w:val="nil"/>
              <w:right w:val="nil"/>
            </w:tcBorders>
          </w:tcPr>
          <w:p w14:paraId="0282EF0F" w14:textId="77777777" w:rsidR="00F56008" w:rsidRDefault="00835842">
            <w:pPr>
              <w:spacing w:after="0" w:line="259" w:lineRule="auto"/>
              <w:ind w:left="208" w:firstLine="0"/>
              <w:jc w:val="center"/>
            </w:pPr>
            <w:r>
              <w:rPr>
                <w:sz w:val="15"/>
              </w:rPr>
              <w:t>0.24</w:t>
            </w:r>
          </w:p>
        </w:tc>
      </w:tr>
      <w:tr w:rsidR="00F56008" w14:paraId="13A59049" w14:textId="77777777">
        <w:trPr>
          <w:trHeight w:val="179"/>
        </w:trPr>
        <w:tc>
          <w:tcPr>
            <w:tcW w:w="385" w:type="dxa"/>
            <w:tcBorders>
              <w:top w:val="nil"/>
              <w:left w:val="nil"/>
              <w:bottom w:val="nil"/>
              <w:right w:val="nil"/>
            </w:tcBorders>
          </w:tcPr>
          <w:p w14:paraId="1BB9A78D"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3C5D88B1"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2</w:t>
            </w:r>
          </w:p>
        </w:tc>
        <w:tc>
          <w:tcPr>
            <w:tcW w:w="1132" w:type="dxa"/>
            <w:tcBorders>
              <w:top w:val="nil"/>
              <w:left w:val="nil"/>
              <w:bottom w:val="nil"/>
              <w:right w:val="nil"/>
            </w:tcBorders>
          </w:tcPr>
          <w:p w14:paraId="6B51B82E" w14:textId="77777777" w:rsidR="00F56008" w:rsidRDefault="00835842">
            <w:pPr>
              <w:spacing w:after="0" w:line="259" w:lineRule="auto"/>
              <w:ind w:left="691" w:firstLine="0"/>
              <w:jc w:val="left"/>
            </w:pPr>
            <w:r>
              <w:rPr>
                <w:sz w:val="15"/>
              </w:rPr>
              <w:t>0.80</w:t>
            </w:r>
          </w:p>
        </w:tc>
        <w:tc>
          <w:tcPr>
            <w:tcW w:w="1310" w:type="dxa"/>
            <w:tcBorders>
              <w:top w:val="nil"/>
              <w:left w:val="nil"/>
              <w:bottom w:val="nil"/>
              <w:right w:val="nil"/>
            </w:tcBorders>
          </w:tcPr>
          <w:p w14:paraId="39139A4C" w14:textId="77777777" w:rsidR="00F56008" w:rsidRDefault="00835842">
            <w:pPr>
              <w:spacing w:after="0" w:line="259" w:lineRule="auto"/>
              <w:ind w:left="869" w:firstLine="0"/>
              <w:jc w:val="left"/>
            </w:pPr>
            <w:r>
              <w:rPr>
                <w:sz w:val="15"/>
              </w:rPr>
              <w:t>0.79</w:t>
            </w:r>
          </w:p>
        </w:tc>
        <w:tc>
          <w:tcPr>
            <w:tcW w:w="707" w:type="dxa"/>
            <w:tcBorders>
              <w:top w:val="nil"/>
              <w:left w:val="nil"/>
              <w:bottom w:val="nil"/>
              <w:right w:val="nil"/>
            </w:tcBorders>
          </w:tcPr>
          <w:p w14:paraId="40132A81" w14:textId="77777777" w:rsidR="00F56008" w:rsidRDefault="00835842">
            <w:pPr>
              <w:spacing w:after="0" w:line="259" w:lineRule="auto"/>
              <w:ind w:left="176" w:firstLine="0"/>
              <w:jc w:val="center"/>
            </w:pPr>
            <w:r>
              <w:rPr>
                <w:sz w:val="15"/>
              </w:rPr>
              <w:t>0.77</w:t>
            </w:r>
          </w:p>
        </w:tc>
        <w:tc>
          <w:tcPr>
            <w:tcW w:w="723" w:type="dxa"/>
            <w:tcBorders>
              <w:top w:val="nil"/>
              <w:left w:val="nil"/>
              <w:bottom w:val="nil"/>
              <w:right w:val="nil"/>
            </w:tcBorders>
          </w:tcPr>
          <w:p w14:paraId="3A5268FC" w14:textId="77777777" w:rsidR="00F56008" w:rsidRDefault="00835842">
            <w:pPr>
              <w:spacing w:after="0" w:line="259" w:lineRule="auto"/>
              <w:ind w:left="193" w:firstLine="0"/>
              <w:jc w:val="center"/>
            </w:pPr>
            <w:r>
              <w:rPr>
                <w:sz w:val="15"/>
              </w:rPr>
              <w:t>0.82</w:t>
            </w:r>
          </w:p>
        </w:tc>
        <w:tc>
          <w:tcPr>
            <w:tcW w:w="889" w:type="dxa"/>
            <w:tcBorders>
              <w:top w:val="nil"/>
              <w:left w:val="nil"/>
              <w:bottom w:val="nil"/>
              <w:right w:val="nil"/>
            </w:tcBorders>
          </w:tcPr>
          <w:p w14:paraId="06926863" w14:textId="77777777" w:rsidR="00F56008" w:rsidRDefault="00835842">
            <w:pPr>
              <w:spacing w:after="0" w:line="259" w:lineRule="auto"/>
              <w:ind w:left="359" w:firstLine="0"/>
              <w:jc w:val="center"/>
            </w:pPr>
            <w:r>
              <w:rPr>
                <w:sz w:val="15"/>
              </w:rPr>
              <w:t>0.76</w:t>
            </w:r>
          </w:p>
        </w:tc>
        <w:tc>
          <w:tcPr>
            <w:tcW w:w="906" w:type="dxa"/>
            <w:tcBorders>
              <w:top w:val="nil"/>
              <w:left w:val="nil"/>
              <w:bottom w:val="nil"/>
              <w:right w:val="nil"/>
            </w:tcBorders>
          </w:tcPr>
          <w:p w14:paraId="39BB5377" w14:textId="77777777" w:rsidR="00F56008" w:rsidRDefault="00835842">
            <w:pPr>
              <w:spacing w:after="0" w:line="259" w:lineRule="auto"/>
              <w:ind w:left="465" w:firstLine="0"/>
              <w:jc w:val="left"/>
            </w:pPr>
            <w:r>
              <w:rPr>
                <w:sz w:val="15"/>
              </w:rPr>
              <w:t>0.82</w:t>
            </w:r>
          </w:p>
        </w:tc>
        <w:tc>
          <w:tcPr>
            <w:tcW w:w="632" w:type="dxa"/>
            <w:tcBorders>
              <w:top w:val="nil"/>
              <w:left w:val="nil"/>
              <w:bottom w:val="nil"/>
              <w:right w:val="nil"/>
            </w:tcBorders>
          </w:tcPr>
          <w:p w14:paraId="627DCA3B" w14:textId="77777777" w:rsidR="00F56008" w:rsidRDefault="00835842">
            <w:pPr>
              <w:spacing w:after="0" w:line="259" w:lineRule="auto"/>
              <w:ind w:left="101" w:firstLine="0"/>
              <w:jc w:val="center"/>
            </w:pPr>
            <w:r>
              <w:rPr>
                <w:sz w:val="15"/>
              </w:rPr>
              <w:t>0.77</w:t>
            </w:r>
          </w:p>
        </w:tc>
        <w:tc>
          <w:tcPr>
            <w:tcW w:w="559" w:type="dxa"/>
            <w:tcBorders>
              <w:top w:val="nil"/>
              <w:left w:val="nil"/>
              <w:bottom w:val="nil"/>
              <w:right w:val="nil"/>
            </w:tcBorders>
          </w:tcPr>
          <w:p w14:paraId="0EC416A6" w14:textId="77777777" w:rsidR="00F56008" w:rsidRDefault="00835842">
            <w:pPr>
              <w:spacing w:after="0" w:line="259" w:lineRule="auto"/>
              <w:ind w:left="208" w:firstLine="0"/>
              <w:jc w:val="center"/>
            </w:pPr>
            <w:r>
              <w:rPr>
                <w:sz w:val="15"/>
              </w:rPr>
              <w:t>0.82</w:t>
            </w:r>
          </w:p>
        </w:tc>
      </w:tr>
      <w:tr w:rsidR="00F56008" w14:paraId="12E4A2A8" w14:textId="77777777">
        <w:trPr>
          <w:trHeight w:val="179"/>
        </w:trPr>
        <w:tc>
          <w:tcPr>
            <w:tcW w:w="385" w:type="dxa"/>
            <w:tcBorders>
              <w:top w:val="nil"/>
              <w:left w:val="nil"/>
              <w:bottom w:val="nil"/>
              <w:right w:val="nil"/>
            </w:tcBorders>
          </w:tcPr>
          <w:p w14:paraId="519CF9EA"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0E2C6518"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1</w:t>
            </w:r>
          </w:p>
        </w:tc>
        <w:tc>
          <w:tcPr>
            <w:tcW w:w="1132" w:type="dxa"/>
            <w:tcBorders>
              <w:top w:val="nil"/>
              <w:left w:val="nil"/>
              <w:bottom w:val="nil"/>
              <w:right w:val="nil"/>
            </w:tcBorders>
          </w:tcPr>
          <w:p w14:paraId="582F1073" w14:textId="77777777" w:rsidR="00F56008" w:rsidRDefault="00835842">
            <w:pPr>
              <w:spacing w:after="0" w:line="259" w:lineRule="auto"/>
              <w:ind w:left="691" w:firstLine="0"/>
              <w:jc w:val="left"/>
            </w:pPr>
            <w:r>
              <w:rPr>
                <w:sz w:val="15"/>
              </w:rPr>
              <w:t>0.50</w:t>
            </w:r>
          </w:p>
        </w:tc>
        <w:tc>
          <w:tcPr>
            <w:tcW w:w="1310" w:type="dxa"/>
            <w:tcBorders>
              <w:top w:val="nil"/>
              <w:left w:val="nil"/>
              <w:bottom w:val="nil"/>
              <w:right w:val="nil"/>
            </w:tcBorders>
          </w:tcPr>
          <w:p w14:paraId="2096F79A" w14:textId="77777777" w:rsidR="00F56008" w:rsidRDefault="00835842">
            <w:pPr>
              <w:spacing w:after="0" w:line="259" w:lineRule="auto"/>
              <w:ind w:left="869" w:firstLine="0"/>
              <w:jc w:val="left"/>
            </w:pPr>
            <w:r>
              <w:rPr>
                <w:sz w:val="15"/>
              </w:rPr>
              <w:t>0.49</w:t>
            </w:r>
          </w:p>
        </w:tc>
        <w:tc>
          <w:tcPr>
            <w:tcW w:w="707" w:type="dxa"/>
            <w:tcBorders>
              <w:top w:val="nil"/>
              <w:left w:val="nil"/>
              <w:bottom w:val="nil"/>
              <w:right w:val="nil"/>
            </w:tcBorders>
          </w:tcPr>
          <w:p w14:paraId="5AA59108" w14:textId="77777777" w:rsidR="00F56008" w:rsidRDefault="00F56008">
            <w:pPr>
              <w:spacing w:after="160" w:line="259" w:lineRule="auto"/>
              <w:ind w:left="0" w:firstLine="0"/>
              <w:jc w:val="left"/>
            </w:pPr>
          </w:p>
        </w:tc>
        <w:tc>
          <w:tcPr>
            <w:tcW w:w="723" w:type="dxa"/>
            <w:tcBorders>
              <w:top w:val="nil"/>
              <w:left w:val="nil"/>
              <w:bottom w:val="nil"/>
              <w:right w:val="nil"/>
            </w:tcBorders>
          </w:tcPr>
          <w:p w14:paraId="1CB9C1B1" w14:textId="77777777" w:rsidR="00F56008" w:rsidRDefault="00F56008">
            <w:pPr>
              <w:spacing w:after="160" w:line="259" w:lineRule="auto"/>
              <w:ind w:left="0" w:firstLine="0"/>
              <w:jc w:val="left"/>
            </w:pPr>
          </w:p>
        </w:tc>
        <w:tc>
          <w:tcPr>
            <w:tcW w:w="889" w:type="dxa"/>
            <w:tcBorders>
              <w:top w:val="nil"/>
              <w:left w:val="nil"/>
              <w:bottom w:val="nil"/>
              <w:right w:val="nil"/>
            </w:tcBorders>
          </w:tcPr>
          <w:p w14:paraId="1D48585A" w14:textId="77777777" w:rsidR="00F56008" w:rsidRDefault="00835842">
            <w:pPr>
              <w:spacing w:after="0" w:line="259" w:lineRule="auto"/>
              <w:ind w:left="359" w:firstLine="0"/>
              <w:jc w:val="center"/>
            </w:pPr>
            <w:r>
              <w:rPr>
                <w:sz w:val="15"/>
              </w:rPr>
              <w:t>0.46</w:t>
            </w:r>
          </w:p>
        </w:tc>
        <w:tc>
          <w:tcPr>
            <w:tcW w:w="906" w:type="dxa"/>
            <w:tcBorders>
              <w:top w:val="nil"/>
              <w:left w:val="nil"/>
              <w:bottom w:val="nil"/>
              <w:right w:val="nil"/>
            </w:tcBorders>
          </w:tcPr>
          <w:p w14:paraId="7B723F3F" w14:textId="77777777" w:rsidR="00F56008" w:rsidRDefault="00835842">
            <w:pPr>
              <w:spacing w:after="0" w:line="259" w:lineRule="auto"/>
              <w:ind w:left="465" w:firstLine="0"/>
              <w:jc w:val="left"/>
            </w:pPr>
            <w:r>
              <w:rPr>
                <w:sz w:val="15"/>
              </w:rPr>
              <w:t>0.54</w:t>
            </w:r>
          </w:p>
        </w:tc>
        <w:tc>
          <w:tcPr>
            <w:tcW w:w="632" w:type="dxa"/>
            <w:tcBorders>
              <w:top w:val="nil"/>
              <w:left w:val="nil"/>
              <w:bottom w:val="nil"/>
              <w:right w:val="nil"/>
            </w:tcBorders>
          </w:tcPr>
          <w:p w14:paraId="68F149D2" w14:textId="77777777" w:rsidR="00F56008" w:rsidRDefault="00835842">
            <w:pPr>
              <w:spacing w:after="0" w:line="259" w:lineRule="auto"/>
              <w:ind w:left="101" w:firstLine="0"/>
              <w:jc w:val="center"/>
            </w:pPr>
            <w:r>
              <w:rPr>
                <w:sz w:val="15"/>
              </w:rPr>
              <w:t>0.45</w:t>
            </w:r>
          </w:p>
        </w:tc>
        <w:tc>
          <w:tcPr>
            <w:tcW w:w="559" w:type="dxa"/>
            <w:tcBorders>
              <w:top w:val="nil"/>
              <w:left w:val="nil"/>
              <w:bottom w:val="nil"/>
              <w:right w:val="nil"/>
            </w:tcBorders>
          </w:tcPr>
          <w:p w14:paraId="0BA9F9E6" w14:textId="77777777" w:rsidR="00F56008" w:rsidRDefault="00835842">
            <w:pPr>
              <w:spacing w:after="0" w:line="259" w:lineRule="auto"/>
              <w:ind w:left="208" w:firstLine="0"/>
              <w:jc w:val="center"/>
            </w:pPr>
            <w:r>
              <w:rPr>
                <w:sz w:val="15"/>
              </w:rPr>
              <w:t>0.54</w:t>
            </w:r>
          </w:p>
        </w:tc>
      </w:tr>
      <w:tr w:rsidR="00F56008" w14:paraId="13B362E9" w14:textId="77777777">
        <w:trPr>
          <w:trHeight w:val="179"/>
        </w:trPr>
        <w:tc>
          <w:tcPr>
            <w:tcW w:w="385" w:type="dxa"/>
            <w:tcBorders>
              <w:top w:val="nil"/>
              <w:left w:val="nil"/>
              <w:bottom w:val="nil"/>
              <w:right w:val="nil"/>
            </w:tcBorders>
          </w:tcPr>
          <w:p w14:paraId="6840C00D" w14:textId="77777777" w:rsidR="00F56008" w:rsidRDefault="00835842">
            <w:pPr>
              <w:spacing w:after="0" w:line="259" w:lineRule="auto"/>
              <w:ind w:left="131" w:firstLine="0"/>
              <w:jc w:val="left"/>
            </w:pPr>
            <w:r>
              <w:rPr>
                <w:sz w:val="15"/>
              </w:rPr>
              <w:t>2</w:t>
            </w:r>
          </w:p>
        </w:tc>
        <w:tc>
          <w:tcPr>
            <w:tcW w:w="783" w:type="dxa"/>
            <w:tcBorders>
              <w:top w:val="nil"/>
              <w:left w:val="nil"/>
              <w:bottom w:val="nil"/>
              <w:right w:val="nil"/>
            </w:tcBorders>
          </w:tcPr>
          <w:p w14:paraId="17149555"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2</w:t>
            </w:r>
          </w:p>
        </w:tc>
        <w:tc>
          <w:tcPr>
            <w:tcW w:w="1132" w:type="dxa"/>
            <w:tcBorders>
              <w:top w:val="nil"/>
              <w:left w:val="nil"/>
              <w:bottom w:val="nil"/>
              <w:right w:val="nil"/>
            </w:tcBorders>
          </w:tcPr>
          <w:p w14:paraId="0BB192DB" w14:textId="77777777" w:rsidR="00F56008" w:rsidRDefault="00835842">
            <w:pPr>
              <w:spacing w:after="0" w:line="259" w:lineRule="auto"/>
              <w:ind w:left="691" w:firstLine="0"/>
              <w:jc w:val="left"/>
            </w:pPr>
            <w:r>
              <w:rPr>
                <w:sz w:val="15"/>
              </w:rPr>
              <w:t>0.50</w:t>
            </w:r>
          </w:p>
        </w:tc>
        <w:tc>
          <w:tcPr>
            <w:tcW w:w="1310" w:type="dxa"/>
            <w:tcBorders>
              <w:top w:val="nil"/>
              <w:left w:val="nil"/>
              <w:bottom w:val="nil"/>
              <w:right w:val="nil"/>
            </w:tcBorders>
          </w:tcPr>
          <w:p w14:paraId="365B9F25" w14:textId="77777777" w:rsidR="00F56008" w:rsidRDefault="00835842">
            <w:pPr>
              <w:spacing w:after="0" w:line="259" w:lineRule="auto"/>
              <w:ind w:left="869" w:firstLine="0"/>
              <w:jc w:val="left"/>
            </w:pPr>
            <w:r>
              <w:rPr>
                <w:sz w:val="15"/>
              </w:rPr>
              <w:t>0.51</w:t>
            </w:r>
          </w:p>
        </w:tc>
        <w:tc>
          <w:tcPr>
            <w:tcW w:w="707" w:type="dxa"/>
            <w:tcBorders>
              <w:top w:val="nil"/>
              <w:left w:val="nil"/>
              <w:bottom w:val="nil"/>
              <w:right w:val="nil"/>
            </w:tcBorders>
          </w:tcPr>
          <w:p w14:paraId="73F52222" w14:textId="77777777" w:rsidR="00F56008" w:rsidRDefault="00F56008">
            <w:pPr>
              <w:spacing w:after="160" w:line="259" w:lineRule="auto"/>
              <w:ind w:left="0" w:firstLine="0"/>
              <w:jc w:val="left"/>
            </w:pPr>
          </w:p>
        </w:tc>
        <w:tc>
          <w:tcPr>
            <w:tcW w:w="723" w:type="dxa"/>
            <w:tcBorders>
              <w:top w:val="nil"/>
              <w:left w:val="nil"/>
              <w:bottom w:val="nil"/>
              <w:right w:val="nil"/>
            </w:tcBorders>
          </w:tcPr>
          <w:p w14:paraId="1E2B6E6F" w14:textId="77777777" w:rsidR="00F56008" w:rsidRDefault="00F56008">
            <w:pPr>
              <w:spacing w:after="160" w:line="259" w:lineRule="auto"/>
              <w:ind w:left="0" w:firstLine="0"/>
              <w:jc w:val="left"/>
            </w:pPr>
          </w:p>
        </w:tc>
        <w:tc>
          <w:tcPr>
            <w:tcW w:w="889" w:type="dxa"/>
            <w:tcBorders>
              <w:top w:val="nil"/>
              <w:left w:val="nil"/>
              <w:bottom w:val="nil"/>
              <w:right w:val="nil"/>
            </w:tcBorders>
          </w:tcPr>
          <w:p w14:paraId="03386A60" w14:textId="77777777" w:rsidR="00F56008" w:rsidRDefault="00835842">
            <w:pPr>
              <w:spacing w:after="0" w:line="259" w:lineRule="auto"/>
              <w:ind w:left="359" w:firstLine="0"/>
              <w:jc w:val="center"/>
            </w:pPr>
            <w:r>
              <w:rPr>
                <w:sz w:val="15"/>
              </w:rPr>
              <w:t>0.46</w:t>
            </w:r>
          </w:p>
        </w:tc>
        <w:tc>
          <w:tcPr>
            <w:tcW w:w="906" w:type="dxa"/>
            <w:tcBorders>
              <w:top w:val="nil"/>
              <w:left w:val="nil"/>
              <w:bottom w:val="nil"/>
              <w:right w:val="nil"/>
            </w:tcBorders>
          </w:tcPr>
          <w:p w14:paraId="26559462" w14:textId="77777777" w:rsidR="00F56008" w:rsidRDefault="00835842">
            <w:pPr>
              <w:spacing w:after="0" w:line="259" w:lineRule="auto"/>
              <w:ind w:left="465" w:firstLine="0"/>
              <w:jc w:val="left"/>
            </w:pPr>
            <w:r>
              <w:rPr>
                <w:sz w:val="15"/>
              </w:rPr>
              <w:t>0.54</w:t>
            </w:r>
          </w:p>
        </w:tc>
        <w:tc>
          <w:tcPr>
            <w:tcW w:w="632" w:type="dxa"/>
            <w:tcBorders>
              <w:top w:val="nil"/>
              <w:left w:val="nil"/>
              <w:bottom w:val="nil"/>
              <w:right w:val="nil"/>
            </w:tcBorders>
          </w:tcPr>
          <w:p w14:paraId="3C2A2D39" w14:textId="77777777" w:rsidR="00F56008" w:rsidRDefault="00835842">
            <w:pPr>
              <w:spacing w:after="0" w:line="259" w:lineRule="auto"/>
              <w:ind w:left="101" w:firstLine="0"/>
              <w:jc w:val="center"/>
            </w:pPr>
            <w:r>
              <w:rPr>
                <w:sz w:val="15"/>
              </w:rPr>
              <w:t>0.46</w:t>
            </w:r>
          </w:p>
        </w:tc>
        <w:tc>
          <w:tcPr>
            <w:tcW w:w="559" w:type="dxa"/>
            <w:tcBorders>
              <w:top w:val="nil"/>
              <w:left w:val="nil"/>
              <w:bottom w:val="nil"/>
              <w:right w:val="nil"/>
            </w:tcBorders>
          </w:tcPr>
          <w:p w14:paraId="3915C856" w14:textId="77777777" w:rsidR="00F56008" w:rsidRDefault="00835842">
            <w:pPr>
              <w:spacing w:after="0" w:line="259" w:lineRule="auto"/>
              <w:ind w:left="208" w:firstLine="0"/>
              <w:jc w:val="center"/>
            </w:pPr>
            <w:r>
              <w:rPr>
                <w:sz w:val="15"/>
              </w:rPr>
              <w:t>0.55</w:t>
            </w:r>
          </w:p>
        </w:tc>
      </w:tr>
      <w:tr w:rsidR="00F56008" w14:paraId="14183830" w14:textId="77777777">
        <w:trPr>
          <w:trHeight w:val="179"/>
        </w:trPr>
        <w:tc>
          <w:tcPr>
            <w:tcW w:w="385" w:type="dxa"/>
            <w:tcBorders>
              <w:top w:val="nil"/>
              <w:left w:val="nil"/>
              <w:bottom w:val="nil"/>
              <w:right w:val="nil"/>
            </w:tcBorders>
          </w:tcPr>
          <w:p w14:paraId="63E64C0D"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15006C89"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1</w:t>
            </w:r>
          </w:p>
        </w:tc>
        <w:tc>
          <w:tcPr>
            <w:tcW w:w="1132" w:type="dxa"/>
            <w:tcBorders>
              <w:top w:val="nil"/>
              <w:left w:val="nil"/>
              <w:bottom w:val="nil"/>
              <w:right w:val="nil"/>
            </w:tcBorders>
          </w:tcPr>
          <w:p w14:paraId="4C508721" w14:textId="77777777" w:rsidR="00F56008" w:rsidRDefault="00835842">
            <w:pPr>
              <w:spacing w:after="0" w:line="259" w:lineRule="auto"/>
              <w:ind w:left="691" w:firstLine="0"/>
              <w:jc w:val="left"/>
            </w:pPr>
            <w:r>
              <w:rPr>
                <w:sz w:val="15"/>
              </w:rPr>
              <w:t>1.00</w:t>
            </w:r>
          </w:p>
        </w:tc>
        <w:tc>
          <w:tcPr>
            <w:tcW w:w="1310" w:type="dxa"/>
            <w:tcBorders>
              <w:top w:val="nil"/>
              <w:left w:val="nil"/>
              <w:bottom w:val="nil"/>
              <w:right w:val="nil"/>
            </w:tcBorders>
          </w:tcPr>
          <w:p w14:paraId="485CE224" w14:textId="77777777" w:rsidR="00F56008" w:rsidRDefault="00835842">
            <w:pPr>
              <w:spacing w:after="0" w:line="259" w:lineRule="auto"/>
              <w:ind w:left="869" w:firstLine="0"/>
              <w:jc w:val="left"/>
            </w:pPr>
            <w:r>
              <w:rPr>
                <w:sz w:val="15"/>
              </w:rPr>
              <w:t>0.97</w:t>
            </w:r>
          </w:p>
        </w:tc>
        <w:tc>
          <w:tcPr>
            <w:tcW w:w="707" w:type="dxa"/>
            <w:tcBorders>
              <w:top w:val="nil"/>
              <w:left w:val="nil"/>
              <w:bottom w:val="nil"/>
              <w:right w:val="nil"/>
            </w:tcBorders>
          </w:tcPr>
          <w:p w14:paraId="2E5C6129" w14:textId="77777777" w:rsidR="00F56008" w:rsidRDefault="00835842">
            <w:pPr>
              <w:spacing w:after="0" w:line="259" w:lineRule="auto"/>
              <w:ind w:left="176" w:firstLine="0"/>
              <w:jc w:val="center"/>
            </w:pPr>
            <w:r>
              <w:rPr>
                <w:sz w:val="15"/>
              </w:rPr>
              <w:t>0.89</w:t>
            </w:r>
          </w:p>
        </w:tc>
        <w:tc>
          <w:tcPr>
            <w:tcW w:w="723" w:type="dxa"/>
            <w:tcBorders>
              <w:top w:val="nil"/>
              <w:left w:val="nil"/>
              <w:bottom w:val="nil"/>
              <w:right w:val="nil"/>
            </w:tcBorders>
          </w:tcPr>
          <w:p w14:paraId="290832D2" w14:textId="77777777" w:rsidR="00F56008" w:rsidRDefault="00835842">
            <w:pPr>
              <w:spacing w:after="0" w:line="259" w:lineRule="auto"/>
              <w:ind w:left="193" w:firstLine="0"/>
              <w:jc w:val="center"/>
            </w:pPr>
            <w:r>
              <w:rPr>
                <w:sz w:val="15"/>
              </w:rPr>
              <w:t>1.04</w:t>
            </w:r>
          </w:p>
        </w:tc>
        <w:tc>
          <w:tcPr>
            <w:tcW w:w="889" w:type="dxa"/>
            <w:tcBorders>
              <w:top w:val="nil"/>
              <w:left w:val="nil"/>
              <w:bottom w:val="nil"/>
              <w:right w:val="nil"/>
            </w:tcBorders>
          </w:tcPr>
          <w:p w14:paraId="3A925C5C" w14:textId="77777777" w:rsidR="00F56008" w:rsidRDefault="00835842">
            <w:pPr>
              <w:spacing w:after="0" w:line="259" w:lineRule="auto"/>
              <w:ind w:left="359" w:firstLine="0"/>
              <w:jc w:val="center"/>
            </w:pPr>
            <w:r>
              <w:rPr>
                <w:sz w:val="15"/>
              </w:rPr>
              <w:t>0.90</w:t>
            </w:r>
          </w:p>
        </w:tc>
        <w:tc>
          <w:tcPr>
            <w:tcW w:w="906" w:type="dxa"/>
            <w:tcBorders>
              <w:top w:val="nil"/>
              <w:left w:val="nil"/>
              <w:bottom w:val="nil"/>
              <w:right w:val="nil"/>
            </w:tcBorders>
          </w:tcPr>
          <w:p w14:paraId="1BEE067F" w14:textId="77777777" w:rsidR="00F56008" w:rsidRDefault="00835842">
            <w:pPr>
              <w:spacing w:after="0" w:line="259" w:lineRule="auto"/>
              <w:ind w:left="465" w:firstLine="0"/>
              <w:jc w:val="left"/>
            </w:pPr>
            <w:r>
              <w:rPr>
                <w:sz w:val="15"/>
              </w:rPr>
              <w:t>1.05</w:t>
            </w:r>
          </w:p>
        </w:tc>
        <w:tc>
          <w:tcPr>
            <w:tcW w:w="632" w:type="dxa"/>
            <w:tcBorders>
              <w:top w:val="nil"/>
              <w:left w:val="nil"/>
              <w:bottom w:val="nil"/>
              <w:right w:val="nil"/>
            </w:tcBorders>
          </w:tcPr>
          <w:p w14:paraId="157BFE25" w14:textId="77777777" w:rsidR="00F56008" w:rsidRDefault="00835842">
            <w:pPr>
              <w:spacing w:after="0" w:line="259" w:lineRule="auto"/>
              <w:ind w:left="101" w:firstLine="0"/>
              <w:jc w:val="center"/>
            </w:pPr>
            <w:r>
              <w:rPr>
                <w:sz w:val="15"/>
              </w:rPr>
              <w:t>0.89</w:t>
            </w:r>
          </w:p>
        </w:tc>
        <w:tc>
          <w:tcPr>
            <w:tcW w:w="559" w:type="dxa"/>
            <w:tcBorders>
              <w:top w:val="nil"/>
              <w:left w:val="nil"/>
              <w:bottom w:val="nil"/>
              <w:right w:val="nil"/>
            </w:tcBorders>
          </w:tcPr>
          <w:p w14:paraId="50D19A45" w14:textId="77777777" w:rsidR="00F56008" w:rsidRDefault="00835842">
            <w:pPr>
              <w:spacing w:after="0" w:line="259" w:lineRule="auto"/>
              <w:ind w:left="208" w:firstLine="0"/>
              <w:jc w:val="center"/>
            </w:pPr>
            <w:r>
              <w:rPr>
                <w:sz w:val="15"/>
              </w:rPr>
              <w:t>1.04</w:t>
            </w:r>
          </w:p>
        </w:tc>
      </w:tr>
      <w:tr w:rsidR="00F56008" w14:paraId="1E54C77F" w14:textId="77777777">
        <w:trPr>
          <w:trHeight w:val="179"/>
        </w:trPr>
        <w:tc>
          <w:tcPr>
            <w:tcW w:w="385" w:type="dxa"/>
            <w:tcBorders>
              <w:top w:val="nil"/>
              <w:left w:val="nil"/>
              <w:bottom w:val="nil"/>
              <w:right w:val="nil"/>
            </w:tcBorders>
          </w:tcPr>
          <w:p w14:paraId="00304B3B"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57C2B5FA"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2</w:t>
            </w:r>
          </w:p>
        </w:tc>
        <w:tc>
          <w:tcPr>
            <w:tcW w:w="1132" w:type="dxa"/>
            <w:tcBorders>
              <w:top w:val="nil"/>
              <w:left w:val="nil"/>
              <w:bottom w:val="nil"/>
              <w:right w:val="nil"/>
            </w:tcBorders>
          </w:tcPr>
          <w:p w14:paraId="63CC23B7" w14:textId="77777777" w:rsidR="00F56008" w:rsidRDefault="00835842">
            <w:pPr>
              <w:spacing w:after="0" w:line="259" w:lineRule="auto"/>
              <w:ind w:left="616" w:firstLine="0"/>
              <w:jc w:val="left"/>
            </w:pPr>
            <w:r>
              <w:rPr>
                <w:sz w:val="15"/>
              </w:rPr>
              <w:t>10.50</w:t>
            </w:r>
          </w:p>
        </w:tc>
        <w:tc>
          <w:tcPr>
            <w:tcW w:w="1310" w:type="dxa"/>
            <w:tcBorders>
              <w:top w:val="nil"/>
              <w:left w:val="nil"/>
              <w:bottom w:val="nil"/>
              <w:right w:val="nil"/>
            </w:tcBorders>
          </w:tcPr>
          <w:p w14:paraId="29832149" w14:textId="77777777" w:rsidR="00F56008" w:rsidRDefault="00835842">
            <w:pPr>
              <w:spacing w:after="0" w:line="259" w:lineRule="auto"/>
              <w:ind w:left="795" w:firstLine="0"/>
              <w:jc w:val="left"/>
            </w:pPr>
            <w:r>
              <w:rPr>
                <w:sz w:val="15"/>
              </w:rPr>
              <w:t>10.47</w:t>
            </w:r>
          </w:p>
        </w:tc>
        <w:tc>
          <w:tcPr>
            <w:tcW w:w="707" w:type="dxa"/>
            <w:tcBorders>
              <w:top w:val="nil"/>
              <w:left w:val="nil"/>
              <w:bottom w:val="nil"/>
              <w:right w:val="nil"/>
            </w:tcBorders>
          </w:tcPr>
          <w:p w14:paraId="26A0C663" w14:textId="77777777" w:rsidR="00F56008" w:rsidRDefault="00835842">
            <w:pPr>
              <w:spacing w:after="0" w:line="259" w:lineRule="auto"/>
              <w:ind w:left="101" w:firstLine="0"/>
              <w:jc w:val="center"/>
            </w:pPr>
            <w:r>
              <w:rPr>
                <w:sz w:val="15"/>
              </w:rPr>
              <w:t>10.16</w:t>
            </w:r>
          </w:p>
        </w:tc>
        <w:tc>
          <w:tcPr>
            <w:tcW w:w="723" w:type="dxa"/>
            <w:tcBorders>
              <w:top w:val="nil"/>
              <w:left w:val="nil"/>
              <w:bottom w:val="nil"/>
              <w:right w:val="nil"/>
            </w:tcBorders>
          </w:tcPr>
          <w:p w14:paraId="00E787C7" w14:textId="77777777" w:rsidR="00F56008" w:rsidRDefault="00835842">
            <w:pPr>
              <w:spacing w:after="0" w:line="259" w:lineRule="auto"/>
              <w:ind w:left="118" w:firstLine="0"/>
              <w:jc w:val="center"/>
            </w:pPr>
            <w:r>
              <w:rPr>
                <w:sz w:val="15"/>
              </w:rPr>
              <w:t>10.77</w:t>
            </w:r>
          </w:p>
        </w:tc>
        <w:tc>
          <w:tcPr>
            <w:tcW w:w="889" w:type="dxa"/>
            <w:tcBorders>
              <w:top w:val="nil"/>
              <w:left w:val="nil"/>
              <w:bottom w:val="nil"/>
              <w:right w:val="nil"/>
            </w:tcBorders>
          </w:tcPr>
          <w:p w14:paraId="4D509F87" w14:textId="77777777" w:rsidR="00F56008" w:rsidRDefault="00835842">
            <w:pPr>
              <w:spacing w:after="0" w:line="259" w:lineRule="auto"/>
              <w:ind w:left="284" w:firstLine="0"/>
              <w:jc w:val="center"/>
            </w:pPr>
            <w:r>
              <w:rPr>
                <w:sz w:val="15"/>
              </w:rPr>
              <w:t>10.13</w:t>
            </w:r>
          </w:p>
        </w:tc>
        <w:tc>
          <w:tcPr>
            <w:tcW w:w="906" w:type="dxa"/>
            <w:tcBorders>
              <w:top w:val="nil"/>
              <w:left w:val="nil"/>
              <w:bottom w:val="nil"/>
              <w:right w:val="nil"/>
            </w:tcBorders>
          </w:tcPr>
          <w:p w14:paraId="2904EDC4" w14:textId="77777777" w:rsidR="00F56008" w:rsidRDefault="00835842">
            <w:pPr>
              <w:spacing w:after="0" w:line="259" w:lineRule="auto"/>
              <w:ind w:left="390" w:firstLine="0"/>
              <w:jc w:val="left"/>
            </w:pPr>
            <w:r>
              <w:rPr>
                <w:sz w:val="15"/>
              </w:rPr>
              <w:t>10.79</w:t>
            </w:r>
          </w:p>
        </w:tc>
        <w:tc>
          <w:tcPr>
            <w:tcW w:w="632" w:type="dxa"/>
            <w:tcBorders>
              <w:top w:val="nil"/>
              <w:left w:val="nil"/>
              <w:bottom w:val="nil"/>
              <w:right w:val="nil"/>
            </w:tcBorders>
          </w:tcPr>
          <w:p w14:paraId="3D22307A" w14:textId="77777777" w:rsidR="00F56008" w:rsidRDefault="00835842">
            <w:pPr>
              <w:spacing w:after="0" w:line="259" w:lineRule="auto"/>
              <w:ind w:left="116" w:firstLine="0"/>
              <w:jc w:val="left"/>
            </w:pPr>
            <w:r>
              <w:rPr>
                <w:sz w:val="15"/>
              </w:rPr>
              <w:t>10.16</w:t>
            </w:r>
          </w:p>
        </w:tc>
        <w:tc>
          <w:tcPr>
            <w:tcW w:w="559" w:type="dxa"/>
            <w:tcBorders>
              <w:top w:val="nil"/>
              <w:left w:val="nil"/>
              <w:bottom w:val="nil"/>
              <w:right w:val="nil"/>
            </w:tcBorders>
          </w:tcPr>
          <w:p w14:paraId="63AA7B9B" w14:textId="77777777" w:rsidR="00F56008" w:rsidRDefault="00835842">
            <w:pPr>
              <w:spacing w:after="0" w:line="259" w:lineRule="auto"/>
              <w:ind w:left="133" w:firstLine="0"/>
              <w:jc w:val="left"/>
            </w:pPr>
            <w:r>
              <w:rPr>
                <w:sz w:val="15"/>
              </w:rPr>
              <w:t>10.77</w:t>
            </w:r>
          </w:p>
        </w:tc>
      </w:tr>
      <w:tr w:rsidR="00F56008" w14:paraId="3EA3663F" w14:textId="77777777">
        <w:trPr>
          <w:trHeight w:val="179"/>
        </w:trPr>
        <w:tc>
          <w:tcPr>
            <w:tcW w:w="385" w:type="dxa"/>
            <w:tcBorders>
              <w:top w:val="nil"/>
              <w:left w:val="nil"/>
              <w:bottom w:val="nil"/>
              <w:right w:val="nil"/>
            </w:tcBorders>
          </w:tcPr>
          <w:p w14:paraId="357612FA"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0DC2D15F" w14:textId="77777777" w:rsidR="00F56008" w:rsidRDefault="00835842">
            <w:pPr>
              <w:spacing w:after="0" w:line="259" w:lineRule="auto"/>
              <w:ind w:left="0" w:firstLine="0"/>
              <w:jc w:val="left"/>
            </w:pPr>
            <w:r>
              <w:rPr>
                <w:rFonts w:ascii="Cambria" w:eastAsia="Cambria" w:hAnsi="Cambria" w:cs="Cambria"/>
                <w:i/>
                <w:sz w:val="15"/>
              </w:rPr>
              <w:t>λ</w:t>
            </w:r>
            <w:r>
              <w:rPr>
                <w:rFonts w:ascii="Cambria" w:eastAsia="Cambria" w:hAnsi="Cambria" w:cs="Cambria"/>
                <w:sz w:val="15"/>
                <w:vertAlign w:val="subscript"/>
              </w:rPr>
              <w:t>3</w:t>
            </w:r>
          </w:p>
        </w:tc>
        <w:tc>
          <w:tcPr>
            <w:tcW w:w="1132" w:type="dxa"/>
            <w:tcBorders>
              <w:top w:val="nil"/>
              <w:left w:val="nil"/>
              <w:bottom w:val="nil"/>
              <w:right w:val="nil"/>
            </w:tcBorders>
          </w:tcPr>
          <w:p w14:paraId="05E6E71B" w14:textId="77777777" w:rsidR="00F56008" w:rsidRDefault="00835842">
            <w:pPr>
              <w:spacing w:after="0" w:line="259" w:lineRule="auto"/>
              <w:ind w:left="616" w:firstLine="0"/>
              <w:jc w:val="left"/>
            </w:pPr>
            <w:r>
              <w:rPr>
                <w:sz w:val="15"/>
              </w:rPr>
              <w:t>20.00</w:t>
            </w:r>
          </w:p>
        </w:tc>
        <w:tc>
          <w:tcPr>
            <w:tcW w:w="1310" w:type="dxa"/>
            <w:tcBorders>
              <w:top w:val="nil"/>
              <w:left w:val="nil"/>
              <w:bottom w:val="nil"/>
              <w:right w:val="nil"/>
            </w:tcBorders>
          </w:tcPr>
          <w:p w14:paraId="063CB620" w14:textId="77777777" w:rsidR="00F56008" w:rsidRDefault="00835842">
            <w:pPr>
              <w:spacing w:after="0" w:line="259" w:lineRule="auto"/>
              <w:ind w:left="795" w:firstLine="0"/>
              <w:jc w:val="left"/>
            </w:pPr>
            <w:r>
              <w:rPr>
                <w:sz w:val="15"/>
              </w:rPr>
              <w:t>20.26</w:t>
            </w:r>
          </w:p>
        </w:tc>
        <w:tc>
          <w:tcPr>
            <w:tcW w:w="707" w:type="dxa"/>
            <w:tcBorders>
              <w:top w:val="nil"/>
              <w:left w:val="nil"/>
              <w:bottom w:val="nil"/>
              <w:right w:val="nil"/>
            </w:tcBorders>
          </w:tcPr>
          <w:p w14:paraId="6223AFC2" w14:textId="77777777" w:rsidR="00F56008" w:rsidRDefault="00835842">
            <w:pPr>
              <w:spacing w:after="0" w:line="259" w:lineRule="auto"/>
              <w:ind w:left="101" w:firstLine="0"/>
              <w:jc w:val="center"/>
            </w:pPr>
            <w:r>
              <w:rPr>
                <w:sz w:val="15"/>
              </w:rPr>
              <w:t>19.87</w:t>
            </w:r>
          </w:p>
        </w:tc>
        <w:tc>
          <w:tcPr>
            <w:tcW w:w="723" w:type="dxa"/>
            <w:tcBorders>
              <w:top w:val="nil"/>
              <w:left w:val="nil"/>
              <w:bottom w:val="nil"/>
              <w:right w:val="nil"/>
            </w:tcBorders>
          </w:tcPr>
          <w:p w14:paraId="0E1A7FEB" w14:textId="77777777" w:rsidR="00F56008" w:rsidRDefault="00835842">
            <w:pPr>
              <w:spacing w:after="0" w:line="259" w:lineRule="auto"/>
              <w:ind w:left="118" w:firstLine="0"/>
              <w:jc w:val="center"/>
            </w:pPr>
            <w:r>
              <w:rPr>
                <w:sz w:val="15"/>
              </w:rPr>
              <w:t>20.65</w:t>
            </w:r>
          </w:p>
        </w:tc>
        <w:tc>
          <w:tcPr>
            <w:tcW w:w="889" w:type="dxa"/>
            <w:tcBorders>
              <w:top w:val="nil"/>
              <w:left w:val="nil"/>
              <w:bottom w:val="nil"/>
              <w:right w:val="nil"/>
            </w:tcBorders>
          </w:tcPr>
          <w:p w14:paraId="29AA1711" w14:textId="77777777" w:rsidR="00F56008" w:rsidRDefault="00835842">
            <w:pPr>
              <w:spacing w:after="0" w:line="259" w:lineRule="auto"/>
              <w:ind w:left="284" w:firstLine="0"/>
              <w:jc w:val="center"/>
            </w:pPr>
            <w:r>
              <w:rPr>
                <w:sz w:val="15"/>
              </w:rPr>
              <w:t>19.86</w:t>
            </w:r>
          </w:p>
        </w:tc>
        <w:tc>
          <w:tcPr>
            <w:tcW w:w="906" w:type="dxa"/>
            <w:tcBorders>
              <w:top w:val="nil"/>
              <w:left w:val="nil"/>
              <w:bottom w:val="nil"/>
              <w:right w:val="nil"/>
            </w:tcBorders>
          </w:tcPr>
          <w:p w14:paraId="7D439F98" w14:textId="77777777" w:rsidR="00F56008" w:rsidRDefault="00835842">
            <w:pPr>
              <w:spacing w:after="0" w:line="259" w:lineRule="auto"/>
              <w:ind w:left="390" w:firstLine="0"/>
              <w:jc w:val="left"/>
            </w:pPr>
            <w:r>
              <w:rPr>
                <w:sz w:val="15"/>
              </w:rPr>
              <w:t>20.65</w:t>
            </w:r>
          </w:p>
        </w:tc>
        <w:tc>
          <w:tcPr>
            <w:tcW w:w="632" w:type="dxa"/>
            <w:tcBorders>
              <w:top w:val="nil"/>
              <w:left w:val="nil"/>
              <w:bottom w:val="nil"/>
              <w:right w:val="nil"/>
            </w:tcBorders>
          </w:tcPr>
          <w:p w14:paraId="264E81CE" w14:textId="77777777" w:rsidR="00F56008" w:rsidRDefault="00835842">
            <w:pPr>
              <w:spacing w:after="0" w:line="259" w:lineRule="auto"/>
              <w:ind w:left="116" w:firstLine="0"/>
              <w:jc w:val="left"/>
            </w:pPr>
            <w:r>
              <w:rPr>
                <w:sz w:val="15"/>
              </w:rPr>
              <w:t>19.86</w:t>
            </w:r>
          </w:p>
        </w:tc>
        <w:tc>
          <w:tcPr>
            <w:tcW w:w="559" w:type="dxa"/>
            <w:tcBorders>
              <w:top w:val="nil"/>
              <w:left w:val="nil"/>
              <w:bottom w:val="nil"/>
              <w:right w:val="nil"/>
            </w:tcBorders>
          </w:tcPr>
          <w:p w14:paraId="2CD691C8" w14:textId="77777777" w:rsidR="00F56008" w:rsidRDefault="00835842">
            <w:pPr>
              <w:spacing w:after="0" w:line="259" w:lineRule="auto"/>
              <w:ind w:left="133" w:firstLine="0"/>
              <w:jc w:val="left"/>
            </w:pPr>
            <w:r>
              <w:rPr>
                <w:sz w:val="15"/>
              </w:rPr>
              <w:t>20.65</w:t>
            </w:r>
          </w:p>
        </w:tc>
      </w:tr>
      <w:tr w:rsidR="00F56008" w14:paraId="6E68D1F7" w14:textId="77777777">
        <w:trPr>
          <w:trHeight w:val="179"/>
        </w:trPr>
        <w:tc>
          <w:tcPr>
            <w:tcW w:w="385" w:type="dxa"/>
            <w:tcBorders>
              <w:top w:val="nil"/>
              <w:left w:val="nil"/>
              <w:bottom w:val="nil"/>
              <w:right w:val="nil"/>
            </w:tcBorders>
          </w:tcPr>
          <w:p w14:paraId="1D964865"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29640570"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1</w:t>
            </w:r>
          </w:p>
        </w:tc>
        <w:tc>
          <w:tcPr>
            <w:tcW w:w="1132" w:type="dxa"/>
            <w:tcBorders>
              <w:top w:val="nil"/>
              <w:left w:val="nil"/>
              <w:bottom w:val="nil"/>
              <w:right w:val="nil"/>
            </w:tcBorders>
          </w:tcPr>
          <w:p w14:paraId="7D315CBF" w14:textId="77777777" w:rsidR="00F56008" w:rsidRDefault="00835842">
            <w:pPr>
              <w:spacing w:after="0" w:line="259" w:lineRule="auto"/>
              <w:ind w:left="691" w:firstLine="0"/>
              <w:jc w:val="left"/>
            </w:pPr>
            <w:r>
              <w:rPr>
                <w:sz w:val="15"/>
              </w:rPr>
              <w:t>0.80</w:t>
            </w:r>
          </w:p>
        </w:tc>
        <w:tc>
          <w:tcPr>
            <w:tcW w:w="1310" w:type="dxa"/>
            <w:tcBorders>
              <w:top w:val="nil"/>
              <w:left w:val="nil"/>
              <w:bottom w:val="nil"/>
              <w:right w:val="nil"/>
            </w:tcBorders>
          </w:tcPr>
          <w:p w14:paraId="69BFFB07" w14:textId="77777777" w:rsidR="00F56008" w:rsidRDefault="00835842">
            <w:pPr>
              <w:spacing w:after="0" w:line="259" w:lineRule="auto"/>
              <w:ind w:left="869" w:firstLine="0"/>
              <w:jc w:val="left"/>
            </w:pPr>
            <w:r>
              <w:rPr>
                <w:sz w:val="15"/>
              </w:rPr>
              <w:t>0.79</w:t>
            </w:r>
          </w:p>
        </w:tc>
        <w:tc>
          <w:tcPr>
            <w:tcW w:w="707" w:type="dxa"/>
            <w:tcBorders>
              <w:top w:val="nil"/>
              <w:left w:val="nil"/>
              <w:bottom w:val="nil"/>
              <w:right w:val="nil"/>
            </w:tcBorders>
          </w:tcPr>
          <w:p w14:paraId="050E2E43" w14:textId="77777777" w:rsidR="00F56008" w:rsidRDefault="00835842">
            <w:pPr>
              <w:spacing w:after="0" w:line="259" w:lineRule="auto"/>
              <w:ind w:left="176" w:firstLine="0"/>
              <w:jc w:val="center"/>
            </w:pPr>
            <w:r>
              <w:rPr>
                <w:sz w:val="15"/>
              </w:rPr>
              <w:t>0.75</w:t>
            </w:r>
          </w:p>
        </w:tc>
        <w:tc>
          <w:tcPr>
            <w:tcW w:w="723" w:type="dxa"/>
            <w:tcBorders>
              <w:top w:val="nil"/>
              <w:left w:val="nil"/>
              <w:bottom w:val="nil"/>
              <w:right w:val="nil"/>
            </w:tcBorders>
          </w:tcPr>
          <w:p w14:paraId="0C117757" w14:textId="77777777" w:rsidR="00F56008" w:rsidRDefault="00835842">
            <w:pPr>
              <w:spacing w:after="0" w:line="259" w:lineRule="auto"/>
              <w:ind w:left="193" w:firstLine="0"/>
              <w:jc w:val="center"/>
            </w:pPr>
            <w:r>
              <w:rPr>
                <w:sz w:val="15"/>
              </w:rPr>
              <w:t>0.84</w:t>
            </w:r>
          </w:p>
        </w:tc>
        <w:tc>
          <w:tcPr>
            <w:tcW w:w="889" w:type="dxa"/>
            <w:tcBorders>
              <w:top w:val="nil"/>
              <w:left w:val="nil"/>
              <w:bottom w:val="nil"/>
              <w:right w:val="nil"/>
            </w:tcBorders>
          </w:tcPr>
          <w:p w14:paraId="151C0486" w14:textId="77777777" w:rsidR="00F56008" w:rsidRDefault="00835842">
            <w:pPr>
              <w:spacing w:after="0" w:line="259" w:lineRule="auto"/>
              <w:ind w:left="359" w:firstLine="0"/>
              <w:jc w:val="center"/>
            </w:pPr>
            <w:r>
              <w:rPr>
                <w:sz w:val="15"/>
              </w:rPr>
              <w:t>0.76</w:t>
            </w:r>
          </w:p>
        </w:tc>
        <w:tc>
          <w:tcPr>
            <w:tcW w:w="906" w:type="dxa"/>
            <w:tcBorders>
              <w:top w:val="nil"/>
              <w:left w:val="nil"/>
              <w:bottom w:val="nil"/>
              <w:right w:val="nil"/>
            </w:tcBorders>
          </w:tcPr>
          <w:p w14:paraId="6EE639D5" w14:textId="77777777" w:rsidR="00F56008" w:rsidRDefault="00835842">
            <w:pPr>
              <w:spacing w:after="0" w:line="259" w:lineRule="auto"/>
              <w:ind w:left="465" w:firstLine="0"/>
              <w:jc w:val="left"/>
            </w:pPr>
            <w:r>
              <w:rPr>
                <w:sz w:val="15"/>
              </w:rPr>
              <w:t>0.82</w:t>
            </w:r>
          </w:p>
        </w:tc>
        <w:tc>
          <w:tcPr>
            <w:tcW w:w="632" w:type="dxa"/>
            <w:tcBorders>
              <w:top w:val="nil"/>
              <w:left w:val="nil"/>
              <w:bottom w:val="nil"/>
              <w:right w:val="nil"/>
            </w:tcBorders>
          </w:tcPr>
          <w:p w14:paraId="11458037" w14:textId="77777777" w:rsidR="00F56008" w:rsidRDefault="00835842">
            <w:pPr>
              <w:spacing w:after="0" w:line="259" w:lineRule="auto"/>
              <w:ind w:left="101" w:firstLine="0"/>
              <w:jc w:val="center"/>
            </w:pPr>
            <w:r>
              <w:rPr>
                <w:sz w:val="15"/>
              </w:rPr>
              <w:t>0.76</w:t>
            </w:r>
          </w:p>
        </w:tc>
        <w:tc>
          <w:tcPr>
            <w:tcW w:w="559" w:type="dxa"/>
            <w:tcBorders>
              <w:top w:val="nil"/>
              <w:left w:val="nil"/>
              <w:bottom w:val="nil"/>
              <w:right w:val="nil"/>
            </w:tcBorders>
          </w:tcPr>
          <w:p w14:paraId="32547DBF" w14:textId="77777777" w:rsidR="00F56008" w:rsidRDefault="00835842">
            <w:pPr>
              <w:spacing w:after="0" w:line="259" w:lineRule="auto"/>
              <w:ind w:left="208" w:firstLine="0"/>
              <w:jc w:val="center"/>
            </w:pPr>
            <w:r>
              <w:rPr>
                <w:sz w:val="15"/>
              </w:rPr>
              <w:t>0.83</w:t>
            </w:r>
          </w:p>
        </w:tc>
      </w:tr>
      <w:tr w:rsidR="00F56008" w14:paraId="03A9D25E" w14:textId="77777777">
        <w:trPr>
          <w:trHeight w:val="179"/>
        </w:trPr>
        <w:tc>
          <w:tcPr>
            <w:tcW w:w="385" w:type="dxa"/>
            <w:tcBorders>
              <w:top w:val="nil"/>
              <w:left w:val="nil"/>
              <w:bottom w:val="nil"/>
              <w:right w:val="nil"/>
            </w:tcBorders>
          </w:tcPr>
          <w:p w14:paraId="464BD8CE"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66C93C36"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1</w:t>
            </w:r>
          </w:p>
        </w:tc>
        <w:tc>
          <w:tcPr>
            <w:tcW w:w="1132" w:type="dxa"/>
            <w:tcBorders>
              <w:top w:val="nil"/>
              <w:left w:val="nil"/>
              <w:bottom w:val="nil"/>
              <w:right w:val="nil"/>
            </w:tcBorders>
          </w:tcPr>
          <w:p w14:paraId="5117DA9A"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1B2A30DF" w14:textId="77777777" w:rsidR="00F56008" w:rsidRDefault="00835842">
            <w:pPr>
              <w:spacing w:after="0" w:line="259" w:lineRule="auto"/>
              <w:ind w:left="869" w:firstLine="0"/>
              <w:jc w:val="left"/>
            </w:pPr>
            <w:r>
              <w:rPr>
                <w:sz w:val="15"/>
              </w:rPr>
              <w:t>0.10</w:t>
            </w:r>
          </w:p>
        </w:tc>
        <w:tc>
          <w:tcPr>
            <w:tcW w:w="707" w:type="dxa"/>
            <w:tcBorders>
              <w:top w:val="nil"/>
              <w:left w:val="nil"/>
              <w:bottom w:val="nil"/>
              <w:right w:val="nil"/>
            </w:tcBorders>
          </w:tcPr>
          <w:p w14:paraId="3CA19635" w14:textId="77777777" w:rsidR="00F56008" w:rsidRDefault="00835842">
            <w:pPr>
              <w:spacing w:after="0" w:line="259" w:lineRule="auto"/>
              <w:ind w:left="176" w:firstLine="0"/>
              <w:jc w:val="center"/>
            </w:pPr>
            <w:r>
              <w:rPr>
                <w:sz w:val="15"/>
              </w:rPr>
              <w:t>0.08</w:t>
            </w:r>
          </w:p>
        </w:tc>
        <w:tc>
          <w:tcPr>
            <w:tcW w:w="723" w:type="dxa"/>
            <w:tcBorders>
              <w:top w:val="nil"/>
              <w:left w:val="nil"/>
              <w:bottom w:val="nil"/>
              <w:right w:val="nil"/>
            </w:tcBorders>
          </w:tcPr>
          <w:p w14:paraId="1E0C35C4" w14:textId="77777777" w:rsidR="00F56008" w:rsidRDefault="00835842">
            <w:pPr>
              <w:spacing w:after="0" w:line="259" w:lineRule="auto"/>
              <w:ind w:left="193" w:firstLine="0"/>
              <w:jc w:val="center"/>
            </w:pPr>
            <w:r>
              <w:rPr>
                <w:sz w:val="15"/>
              </w:rPr>
              <w:t>0.13</w:t>
            </w:r>
          </w:p>
        </w:tc>
        <w:tc>
          <w:tcPr>
            <w:tcW w:w="889" w:type="dxa"/>
            <w:tcBorders>
              <w:top w:val="nil"/>
              <w:left w:val="nil"/>
              <w:bottom w:val="nil"/>
              <w:right w:val="nil"/>
            </w:tcBorders>
          </w:tcPr>
          <w:p w14:paraId="557750C1" w14:textId="77777777" w:rsidR="00F56008" w:rsidRDefault="00835842">
            <w:pPr>
              <w:spacing w:after="0" w:line="259" w:lineRule="auto"/>
              <w:ind w:left="359" w:firstLine="0"/>
              <w:jc w:val="center"/>
            </w:pPr>
            <w:r>
              <w:rPr>
                <w:sz w:val="15"/>
              </w:rPr>
              <w:t>0.08</w:t>
            </w:r>
          </w:p>
        </w:tc>
        <w:tc>
          <w:tcPr>
            <w:tcW w:w="906" w:type="dxa"/>
            <w:tcBorders>
              <w:top w:val="nil"/>
              <w:left w:val="nil"/>
              <w:bottom w:val="nil"/>
              <w:right w:val="nil"/>
            </w:tcBorders>
          </w:tcPr>
          <w:p w14:paraId="5D61F0ED" w14:textId="77777777" w:rsidR="00F56008" w:rsidRDefault="00835842">
            <w:pPr>
              <w:spacing w:after="0" w:line="259" w:lineRule="auto"/>
              <w:ind w:left="465" w:firstLine="0"/>
              <w:jc w:val="left"/>
            </w:pPr>
            <w:r>
              <w:rPr>
                <w:sz w:val="15"/>
              </w:rPr>
              <w:t>0.13</w:t>
            </w:r>
          </w:p>
        </w:tc>
        <w:tc>
          <w:tcPr>
            <w:tcW w:w="632" w:type="dxa"/>
            <w:tcBorders>
              <w:top w:val="nil"/>
              <w:left w:val="nil"/>
              <w:bottom w:val="nil"/>
              <w:right w:val="nil"/>
            </w:tcBorders>
          </w:tcPr>
          <w:p w14:paraId="116494C2" w14:textId="77777777" w:rsidR="00F56008" w:rsidRDefault="00835842">
            <w:pPr>
              <w:spacing w:after="0" w:line="259" w:lineRule="auto"/>
              <w:ind w:left="101" w:firstLine="0"/>
              <w:jc w:val="center"/>
            </w:pPr>
            <w:r>
              <w:rPr>
                <w:sz w:val="15"/>
              </w:rPr>
              <w:t>0.08</w:t>
            </w:r>
          </w:p>
        </w:tc>
        <w:tc>
          <w:tcPr>
            <w:tcW w:w="559" w:type="dxa"/>
            <w:tcBorders>
              <w:top w:val="nil"/>
              <w:left w:val="nil"/>
              <w:bottom w:val="nil"/>
              <w:right w:val="nil"/>
            </w:tcBorders>
          </w:tcPr>
          <w:p w14:paraId="5AAB9617" w14:textId="77777777" w:rsidR="00F56008" w:rsidRDefault="00835842">
            <w:pPr>
              <w:spacing w:after="0" w:line="259" w:lineRule="auto"/>
              <w:ind w:left="208" w:firstLine="0"/>
              <w:jc w:val="center"/>
            </w:pPr>
            <w:r>
              <w:rPr>
                <w:sz w:val="15"/>
              </w:rPr>
              <w:t>0.13</w:t>
            </w:r>
          </w:p>
        </w:tc>
      </w:tr>
      <w:tr w:rsidR="00F56008" w14:paraId="117E822A" w14:textId="77777777">
        <w:trPr>
          <w:trHeight w:val="179"/>
        </w:trPr>
        <w:tc>
          <w:tcPr>
            <w:tcW w:w="385" w:type="dxa"/>
            <w:tcBorders>
              <w:top w:val="nil"/>
              <w:left w:val="nil"/>
              <w:bottom w:val="nil"/>
              <w:right w:val="nil"/>
            </w:tcBorders>
          </w:tcPr>
          <w:p w14:paraId="24F803BE"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59B44E36"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3</w:t>
            </w:r>
            <w:r>
              <w:rPr>
                <w:rFonts w:ascii="Cambria" w:eastAsia="Cambria" w:hAnsi="Cambria" w:cs="Cambria"/>
                <w:i/>
                <w:sz w:val="10"/>
              </w:rPr>
              <w:t>,</w:t>
            </w:r>
            <w:r>
              <w:rPr>
                <w:rFonts w:ascii="Cambria" w:eastAsia="Cambria" w:hAnsi="Cambria" w:cs="Cambria"/>
                <w:sz w:val="10"/>
              </w:rPr>
              <w:t>1</w:t>
            </w:r>
          </w:p>
        </w:tc>
        <w:tc>
          <w:tcPr>
            <w:tcW w:w="1132" w:type="dxa"/>
            <w:tcBorders>
              <w:top w:val="nil"/>
              <w:left w:val="nil"/>
              <w:bottom w:val="nil"/>
              <w:right w:val="nil"/>
            </w:tcBorders>
          </w:tcPr>
          <w:p w14:paraId="752964AD"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500832BD" w14:textId="77777777" w:rsidR="00F56008" w:rsidRDefault="00835842">
            <w:pPr>
              <w:spacing w:after="0" w:line="259" w:lineRule="auto"/>
              <w:ind w:left="869" w:firstLine="0"/>
              <w:jc w:val="left"/>
            </w:pPr>
            <w:r>
              <w:rPr>
                <w:sz w:val="15"/>
              </w:rPr>
              <w:t>0.11</w:t>
            </w:r>
          </w:p>
        </w:tc>
        <w:tc>
          <w:tcPr>
            <w:tcW w:w="707" w:type="dxa"/>
            <w:tcBorders>
              <w:top w:val="nil"/>
              <w:left w:val="nil"/>
              <w:bottom w:val="nil"/>
              <w:right w:val="nil"/>
            </w:tcBorders>
          </w:tcPr>
          <w:p w14:paraId="658F5A18" w14:textId="77777777" w:rsidR="00F56008" w:rsidRDefault="00835842">
            <w:pPr>
              <w:spacing w:after="0" w:line="259" w:lineRule="auto"/>
              <w:ind w:left="176" w:firstLine="0"/>
              <w:jc w:val="center"/>
            </w:pPr>
            <w:r>
              <w:rPr>
                <w:sz w:val="15"/>
              </w:rPr>
              <w:t>0.09</w:t>
            </w:r>
          </w:p>
        </w:tc>
        <w:tc>
          <w:tcPr>
            <w:tcW w:w="723" w:type="dxa"/>
            <w:tcBorders>
              <w:top w:val="nil"/>
              <w:left w:val="nil"/>
              <w:bottom w:val="nil"/>
              <w:right w:val="nil"/>
            </w:tcBorders>
          </w:tcPr>
          <w:p w14:paraId="478037F7" w14:textId="77777777" w:rsidR="00F56008" w:rsidRDefault="00835842">
            <w:pPr>
              <w:spacing w:after="0" w:line="259" w:lineRule="auto"/>
              <w:ind w:left="193" w:firstLine="0"/>
              <w:jc w:val="center"/>
            </w:pPr>
            <w:r>
              <w:rPr>
                <w:sz w:val="15"/>
              </w:rPr>
              <w:t>0.13</w:t>
            </w:r>
          </w:p>
        </w:tc>
        <w:tc>
          <w:tcPr>
            <w:tcW w:w="889" w:type="dxa"/>
            <w:tcBorders>
              <w:top w:val="nil"/>
              <w:left w:val="nil"/>
              <w:bottom w:val="nil"/>
              <w:right w:val="nil"/>
            </w:tcBorders>
          </w:tcPr>
          <w:p w14:paraId="1CEFD221" w14:textId="77777777" w:rsidR="00F56008" w:rsidRDefault="00835842">
            <w:pPr>
              <w:spacing w:after="0" w:line="259" w:lineRule="auto"/>
              <w:ind w:left="359" w:firstLine="0"/>
              <w:jc w:val="center"/>
            </w:pPr>
            <w:r>
              <w:rPr>
                <w:sz w:val="15"/>
              </w:rPr>
              <w:t>0.08</w:t>
            </w:r>
          </w:p>
        </w:tc>
        <w:tc>
          <w:tcPr>
            <w:tcW w:w="906" w:type="dxa"/>
            <w:tcBorders>
              <w:top w:val="nil"/>
              <w:left w:val="nil"/>
              <w:bottom w:val="nil"/>
              <w:right w:val="nil"/>
            </w:tcBorders>
          </w:tcPr>
          <w:p w14:paraId="375CF5D5" w14:textId="77777777" w:rsidR="00F56008" w:rsidRDefault="00835842">
            <w:pPr>
              <w:spacing w:after="0" w:line="259" w:lineRule="auto"/>
              <w:ind w:left="465" w:firstLine="0"/>
              <w:jc w:val="left"/>
            </w:pPr>
            <w:r>
              <w:rPr>
                <w:sz w:val="15"/>
              </w:rPr>
              <w:t>0.13</w:t>
            </w:r>
          </w:p>
        </w:tc>
        <w:tc>
          <w:tcPr>
            <w:tcW w:w="632" w:type="dxa"/>
            <w:tcBorders>
              <w:top w:val="nil"/>
              <w:left w:val="nil"/>
              <w:bottom w:val="nil"/>
              <w:right w:val="nil"/>
            </w:tcBorders>
          </w:tcPr>
          <w:p w14:paraId="044FCEEA" w14:textId="77777777" w:rsidR="00F56008" w:rsidRDefault="00835842">
            <w:pPr>
              <w:spacing w:after="0" w:line="259" w:lineRule="auto"/>
              <w:ind w:left="101" w:firstLine="0"/>
              <w:jc w:val="center"/>
            </w:pPr>
            <w:r>
              <w:rPr>
                <w:sz w:val="15"/>
              </w:rPr>
              <w:t>0.08</w:t>
            </w:r>
          </w:p>
        </w:tc>
        <w:tc>
          <w:tcPr>
            <w:tcW w:w="559" w:type="dxa"/>
            <w:tcBorders>
              <w:top w:val="nil"/>
              <w:left w:val="nil"/>
              <w:bottom w:val="nil"/>
              <w:right w:val="nil"/>
            </w:tcBorders>
          </w:tcPr>
          <w:p w14:paraId="04C19505" w14:textId="77777777" w:rsidR="00F56008" w:rsidRDefault="00835842">
            <w:pPr>
              <w:spacing w:after="0" w:line="259" w:lineRule="auto"/>
              <w:ind w:left="208" w:firstLine="0"/>
              <w:jc w:val="center"/>
            </w:pPr>
            <w:r>
              <w:rPr>
                <w:sz w:val="15"/>
              </w:rPr>
              <w:t>0.13</w:t>
            </w:r>
          </w:p>
        </w:tc>
      </w:tr>
      <w:tr w:rsidR="00F56008" w14:paraId="3735C46A" w14:textId="77777777">
        <w:trPr>
          <w:trHeight w:val="179"/>
        </w:trPr>
        <w:tc>
          <w:tcPr>
            <w:tcW w:w="385" w:type="dxa"/>
            <w:tcBorders>
              <w:top w:val="nil"/>
              <w:left w:val="nil"/>
              <w:bottom w:val="nil"/>
              <w:right w:val="nil"/>
            </w:tcBorders>
          </w:tcPr>
          <w:p w14:paraId="3D543237"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62174138"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2</w:t>
            </w:r>
          </w:p>
        </w:tc>
        <w:tc>
          <w:tcPr>
            <w:tcW w:w="1132" w:type="dxa"/>
            <w:tcBorders>
              <w:top w:val="nil"/>
              <w:left w:val="nil"/>
              <w:bottom w:val="nil"/>
              <w:right w:val="nil"/>
            </w:tcBorders>
          </w:tcPr>
          <w:p w14:paraId="312DE7FF"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4929F5A2" w14:textId="77777777" w:rsidR="00F56008" w:rsidRDefault="00835842">
            <w:pPr>
              <w:spacing w:after="0" w:line="259" w:lineRule="auto"/>
              <w:ind w:left="869" w:firstLine="0"/>
              <w:jc w:val="left"/>
            </w:pPr>
            <w:r>
              <w:rPr>
                <w:sz w:val="15"/>
              </w:rPr>
              <w:t>0.10</w:t>
            </w:r>
          </w:p>
        </w:tc>
        <w:tc>
          <w:tcPr>
            <w:tcW w:w="707" w:type="dxa"/>
            <w:tcBorders>
              <w:top w:val="nil"/>
              <w:left w:val="nil"/>
              <w:bottom w:val="nil"/>
              <w:right w:val="nil"/>
            </w:tcBorders>
          </w:tcPr>
          <w:p w14:paraId="69C11314" w14:textId="77777777" w:rsidR="00F56008" w:rsidRDefault="00835842">
            <w:pPr>
              <w:spacing w:after="0" w:line="259" w:lineRule="auto"/>
              <w:ind w:left="176" w:firstLine="0"/>
              <w:jc w:val="center"/>
            </w:pPr>
            <w:r>
              <w:rPr>
                <w:sz w:val="15"/>
              </w:rPr>
              <w:t>0.08</w:t>
            </w:r>
          </w:p>
        </w:tc>
        <w:tc>
          <w:tcPr>
            <w:tcW w:w="723" w:type="dxa"/>
            <w:tcBorders>
              <w:top w:val="nil"/>
              <w:left w:val="nil"/>
              <w:bottom w:val="nil"/>
              <w:right w:val="nil"/>
            </w:tcBorders>
          </w:tcPr>
          <w:p w14:paraId="2F05CE31" w14:textId="77777777" w:rsidR="00F56008" w:rsidRDefault="00835842">
            <w:pPr>
              <w:spacing w:after="0" w:line="259" w:lineRule="auto"/>
              <w:ind w:left="193" w:firstLine="0"/>
              <w:jc w:val="center"/>
            </w:pPr>
            <w:r>
              <w:rPr>
                <w:sz w:val="15"/>
              </w:rPr>
              <w:t>0.12</w:t>
            </w:r>
          </w:p>
        </w:tc>
        <w:tc>
          <w:tcPr>
            <w:tcW w:w="889" w:type="dxa"/>
            <w:tcBorders>
              <w:top w:val="nil"/>
              <w:left w:val="nil"/>
              <w:bottom w:val="nil"/>
              <w:right w:val="nil"/>
            </w:tcBorders>
          </w:tcPr>
          <w:p w14:paraId="0CC4052C" w14:textId="77777777" w:rsidR="00F56008" w:rsidRDefault="00835842">
            <w:pPr>
              <w:spacing w:after="0" w:line="259" w:lineRule="auto"/>
              <w:ind w:left="359" w:firstLine="0"/>
              <w:jc w:val="center"/>
            </w:pPr>
            <w:r>
              <w:rPr>
                <w:sz w:val="15"/>
              </w:rPr>
              <w:t>0.07</w:t>
            </w:r>
          </w:p>
        </w:tc>
        <w:tc>
          <w:tcPr>
            <w:tcW w:w="906" w:type="dxa"/>
            <w:tcBorders>
              <w:top w:val="nil"/>
              <w:left w:val="nil"/>
              <w:bottom w:val="nil"/>
              <w:right w:val="nil"/>
            </w:tcBorders>
          </w:tcPr>
          <w:p w14:paraId="57071484" w14:textId="77777777" w:rsidR="00F56008" w:rsidRDefault="00835842">
            <w:pPr>
              <w:spacing w:after="0" w:line="259" w:lineRule="auto"/>
              <w:ind w:left="465" w:firstLine="0"/>
              <w:jc w:val="left"/>
            </w:pPr>
            <w:r>
              <w:rPr>
                <w:sz w:val="15"/>
              </w:rPr>
              <w:t>0.12</w:t>
            </w:r>
          </w:p>
        </w:tc>
        <w:tc>
          <w:tcPr>
            <w:tcW w:w="632" w:type="dxa"/>
            <w:tcBorders>
              <w:top w:val="nil"/>
              <w:left w:val="nil"/>
              <w:bottom w:val="nil"/>
              <w:right w:val="nil"/>
            </w:tcBorders>
          </w:tcPr>
          <w:p w14:paraId="45AAFA3F" w14:textId="77777777" w:rsidR="00F56008" w:rsidRDefault="00835842">
            <w:pPr>
              <w:spacing w:after="0" w:line="259" w:lineRule="auto"/>
              <w:ind w:left="101" w:firstLine="0"/>
              <w:jc w:val="center"/>
            </w:pPr>
            <w:r>
              <w:rPr>
                <w:sz w:val="15"/>
              </w:rPr>
              <w:t>0.07</w:t>
            </w:r>
          </w:p>
        </w:tc>
        <w:tc>
          <w:tcPr>
            <w:tcW w:w="559" w:type="dxa"/>
            <w:tcBorders>
              <w:top w:val="nil"/>
              <w:left w:val="nil"/>
              <w:bottom w:val="nil"/>
              <w:right w:val="nil"/>
            </w:tcBorders>
          </w:tcPr>
          <w:p w14:paraId="4B4F2B1D" w14:textId="77777777" w:rsidR="00F56008" w:rsidRDefault="00835842">
            <w:pPr>
              <w:spacing w:after="0" w:line="259" w:lineRule="auto"/>
              <w:ind w:left="208" w:firstLine="0"/>
              <w:jc w:val="center"/>
            </w:pPr>
            <w:r>
              <w:rPr>
                <w:sz w:val="15"/>
              </w:rPr>
              <w:t>0.12</w:t>
            </w:r>
          </w:p>
        </w:tc>
      </w:tr>
      <w:tr w:rsidR="00F56008" w14:paraId="79CAAF42" w14:textId="77777777">
        <w:trPr>
          <w:trHeight w:val="179"/>
        </w:trPr>
        <w:tc>
          <w:tcPr>
            <w:tcW w:w="385" w:type="dxa"/>
            <w:tcBorders>
              <w:top w:val="nil"/>
              <w:left w:val="nil"/>
              <w:bottom w:val="nil"/>
              <w:right w:val="nil"/>
            </w:tcBorders>
          </w:tcPr>
          <w:p w14:paraId="24BCD7EC"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7BB44229"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2</w:t>
            </w:r>
          </w:p>
        </w:tc>
        <w:tc>
          <w:tcPr>
            <w:tcW w:w="1132" w:type="dxa"/>
            <w:tcBorders>
              <w:top w:val="nil"/>
              <w:left w:val="nil"/>
              <w:bottom w:val="nil"/>
              <w:right w:val="nil"/>
            </w:tcBorders>
          </w:tcPr>
          <w:p w14:paraId="4D5B1F65" w14:textId="77777777" w:rsidR="00F56008" w:rsidRDefault="00835842">
            <w:pPr>
              <w:spacing w:after="0" w:line="259" w:lineRule="auto"/>
              <w:ind w:left="691" w:firstLine="0"/>
              <w:jc w:val="left"/>
            </w:pPr>
            <w:r>
              <w:rPr>
                <w:sz w:val="15"/>
              </w:rPr>
              <w:t>0.80</w:t>
            </w:r>
          </w:p>
        </w:tc>
        <w:tc>
          <w:tcPr>
            <w:tcW w:w="1310" w:type="dxa"/>
            <w:tcBorders>
              <w:top w:val="nil"/>
              <w:left w:val="nil"/>
              <w:bottom w:val="nil"/>
              <w:right w:val="nil"/>
            </w:tcBorders>
          </w:tcPr>
          <w:p w14:paraId="3BD05350" w14:textId="77777777" w:rsidR="00F56008" w:rsidRDefault="00835842">
            <w:pPr>
              <w:spacing w:after="0" w:line="259" w:lineRule="auto"/>
              <w:ind w:left="869" w:firstLine="0"/>
              <w:jc w:val="left"/>
            </w:pPr>
            <w:r>
              <w:rPr>
                <w:sz w:val="15"/>
              </w:rPr>
              <w:t>0.77</w:t>
            </w:r>
          </w:p>
        </w:tc>
        <w:tc>
          <w:tcPr>
            <w:tcW w:w="707" w:type="dxa"/>
            <w:tcBorders>
              <w:top w:val="nil"/>
              <w:left w:val="nil"/>
              <w:bottom w:val="nil"/>
              <w:right w:val="nil"/>
            </w:tcBorders>
          </w:tcPr>
          <w:p w14:paraId="4218F3F0" w14:textId="77777777" w:rsidR="00F56008" w:rsidRDefault="00835842">
            <w:pPr>
              <w:spacing w:after="0" w:line="259" w:lineRule="auto"/>
              <w:ind w:left="176" w:firstLine="0"/>
              <w:jc w:val="center"/>
            </w:pPr>
            <w:r>
              <w:rPr>
                <w:sz w:val="15"/>
              </w:rPr>
              <w:t>0.72</w:t>
            </w:r>
          </w:p>
        </w:tc>
        <w:tc>
          <w:tcPr>
            <w:tcW w:w="723" w:type="dxa"/>
            <w:tcBorders>
              <w:top w:val="nil"/>
              <w:left w:val="nil"/>
              <w:bottom w:val="nil"/>
              <w:right w:val="nil"/>
            </w:tcBorders>
          </w:tcPr>
          <w:p w14:paraId="525309CA" w14:textId="77777777" w:rsidR="00F56008" w:rsidRDefault="00835842">
            <w:pPr>
              <w:spacing w:after="0" w:line="259" w:lineRule="auto"/>
              <w:ind w:left="193" w:firstLine="0"/>
              <w:jc w:val="center"/>
            </w:pPr>
            <w:r>
              <w:rPr>
                <w:sz w:val="15"/>
              </w:rPr>
              <w:t>0.82</w:t>
            </w:r>
          </w:p>
        </w:tc>
        <w:tc>
          <w:tcPr>
            <w:tcW w:w="889" w:type="dxa"/>
            <w:tcBorders>
              <w:top w:val="nil"/>
              <w:left w:val="nil"/>
              <w:bottom w:val="nil"/>
              <w:right w:val="nil"/>
            </w:tcBorders>
          </w:tcPr>
          <w:p w14:paraId="56AB6EC9" w14:textId="77777777" w:rsidR="00F56008" w:rsidRDefault="00835842">
            <w:pPr>
              <w:spacing w:after="0" w:line="259" w:lineRule="auto"/>
              <w:ind w:left="359" w:firstLine="0"/>
              <w:jc w:val="center"/>
            </w:pPr>
            <w:r>
              <w:rPr>
                <w:sz w:val="15"/>
              </w:rPr>
              <w:t>0.73</w:t>
            </w:r>
          </w:p>
        </w:tc>
        <w:tc>
          <w:tcPr>
            <w:tcW w:w="906" w:type="dxa"/>
            <w:tcBorders>
              <w:top w:val="nil"/>
              <w:left w:val="nil"/>
              <w:bottom w:val="nil"/>
              <w:right w:val="nil"/>
            </w:tcBorders>
          </w:tcPr>
          <w:p w14:paraId="09C5FE26" w14:textId="77777777" w:rsidR="00F56008" w:rsidRDefault="00835842">
            <w:pPr>
              <w:spacing w:after="0" w:line="259" w:lineRule="auto"/>
              <w:ind w:left="465" w:firstLine="0"/>
              <w:jc w:val="left"/>
            </w:pPr>
            <w:r>
              <w:rPr>
                <w:sz w:val="15"/>
              </w:rPr>
              <w:t>0.81</w:t>
            </w:r>
          </w:p>
        </w:tc>
        <w:tc>
          <w:tcPr>
            <w:tcW w:w="632" w:type="dxa"/>
            <w:tcBorders>
              <w:top w:val="nil"/>
              <w:left w:val="nil"/>
              <w:bottom w:val="nil"/>
              <w:right w:val="nil"/>
            </w:tcBorders>
          </w:tcPr>
          <w:p w14:paraId="0BB3A537" w14:textId="77777777" w:rsidR="00F56008" w:rsidRDefault="00835842">
            <w:pPr>
              <w:spacing w:after="0" w:line="259" w:lineRule="auto"/>
              <w:ind w:left="101" w:firstLine="0"/>
              <w:jc w:val="center"/>
            </w:pPr>
            <w:r>
              <w:rPr>
                <w:sz w:val="15"/>
              </w:rPr>
              <w:t>0.73</w:t>
            </w:r>
          </w:p>
        </w:tc>
        <w:tc>
          <w:tcPr>
            <w:tcW w:w="559" w:type="dxa"/>
            <w:tcBorders>
              <w:top w:val="nil"/>
              <w:left w:val="nil"/>
              <w:bottom w:val="nil"/>
              <w:right w:val="nil"/>
            </w:tcBorders>
          </w:tcPr>
          <w:p w14:paraId="05D5E54F" w14:textId="77777777" w:rsidR="00F56008" w:rsidRDefault="00835842">
            <w:pPr>
              <w:spacing w:after="0" w:line="259" w:lineRule="auto"/>
              <w:ind w:left="208" w:firstLine="0"/>
              <w:jc w:val="center"/>
            </w:pPr>
            <w:r>
              <w:rPr>
                <w:sz w:val="15"/>
              </w:rPr>
              <w:t>0.81</w:t>
            </w:r>
          </w:p>
        </w:tc>
      </w:tr>
      <w:tr w:rsidR="00F56008" w14:paraId="1554A932" w14:textId="77777777">
        <w:trPr>
          <w:trHeight w:val="179"/>
        </w:trPr>
        <w:tc>
          <w:tcPr>
            <w:tcW w:w="385" w:type="dxa"/>
            <w:tcBorders>
              <w:top w:val="nil"/>
              <w:left w:val="nil"/>
              <w:bottom w:val="nil"/>
              <w:right w:val="nil"/>
            </w:tcBorders>
          </w:tcPr>
          <w:p w14:paraId="6FB27394"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2C08F7AB"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3</w:t>
            </w:r>
            <w:r>
              <w:rPr>
                <w:rFonts w:ascii="Cambria" w:eastAsia="Cambria" w:hAnsi="Cambria" w:cs="Cambria"/>
                <w:i/>
                <w:sz w:val="10"/>
              </w:rPr>
              <w:t>,</w:t>
            </w:r>
            <w:r>
              <w:rPr>
                <w:rFonts w:ascii="Cambria" w:eastAsia="Cambria" w:hAnsi="Cambria" w:cs="Cambria"/>
                <w:sz w:val="10"/>
              </w:rPr>
              <w:t>2</w:t>
            </w:r>
          </w:p>
        </w:tc>
        <w:tc>
          <w:tcPr>
            <w:tcW w:w="1132" w:type="dxa"/>
            <w:tcBorders>
              <w:top w:val="nil"/>
              <w:left w:val="nil"/>
              <w:bottom w:val="nil"/>
              <w:right w:val="nil"/>
            </w:tcBorders>
          </w:tcPr>
          <w:p w14:paraId="6F121B2F"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24A9BF87" w14:textId="77777777" w:rsidR="00F56008" w:rsidRDefault="00835842">
            <w:pPr>
              <w:spacing w:after="0" w:line="259" w:lineRule="auto"/>
              <w:ind w:left="869" w:firstLine="0"/>
              <w:jc w:val="left"/>
            </w:pPr>
            <w:r>
              <w:rPr>
                <w:sz w:val="15"/>
              </w:rPr>
              <w:t>0.11</w:t>
            </w:r>
          </w:p>
        </w:tc>
        <w:tc>
          <w:tcPr>
            <w:tcW w:w="707" w:type="dxa"/>
            <w:tcBorders>
              <w:top w:val="nil"/>
              <w:left w:val="nil"/>
              <w:bottom w:val="nil"/>
              <w:right w:val="nil"/>
            </w:tcBorders>
          </w:tcPr>
          <w:p w14:paraId="1F2575C9" w14:textId="77777777" w:rsidR="00F56008" w:rsidRDefault="00835842">
            <w:pPr>
              <w:spacing w:after="0" w:line="259" w:lineRule="auto"/>
              <w:ind w:left="176" w:firstLine="0"/>
              <w:jc w:val="center"/>
            </w:pPr>
            <w:r>
              <w:rPr>
                <w:sz w:val="15"/>
              </w:rPr>
              <w:t>0.09</w:t>
            </w:r>
          </w:p>
        </w:tc>
        <w:tc>
          <w:tcPr>
            <w:tcW w:w="723" w:type="dxa"/>
            <w:tcBorders>
              <w:top w:val="nil"/>
              <w:left w:val="nil"/>
              <w:bottom w:val="nil"/>
              <w:right w:val="nil"/>
            </w:tcBorders>
          </w:tcPr>
          <w:p w14:paraId="7B246E64" w14:textId="77777777" w:rsidR="00F56008" w:rsidRDefault="00835842">
            <w:pPr>
              <w:spacing w:after="0" w:line="259" w:lineRule="auto"/>
              <w:ind w:left="193" w:firstLine="0"/>
              <w:jc w:val="center"/>
            </w:pPr>
            <w:r>
              <w:rPr>
                <w:sz w:val="15"/>
              </w:rPr>
              <w:t>0.14</w:t>
            </w:r>
          </w:p>
        </w:tc>
        <w:tc>
          <w:tcPr>
            <w:tcW w:w="889" w:type="dxa"/>
            <w:tcBorders>
              <w:top w:val="nil"/>
              <w:left w:val="nil"/>
              <w:bottom w:val="nil"/>
              <w:right w:val="nil"/>
            </w:tcBorders>
          </w:tcPr>
          <w:p w14:paraId="3FABF262" w14:textId="77777777" w:rsidR="00F56008" w:rsidRDefault="00835842">
            <w:pPr>
              <w:spacing w:after="0" w:line="259" w:lineRule="auto"/>
              <w:ind w:left="359" w:firstLine="0"/>
              <w:jc w:val="center"/>
            </w:pPr>
            <w:r>
              <w:rPr>
                <w:sz w:val="15"/>
              </w:rPr>
              <w:t>0.08</w:t>
            </w:r>
          </w:p>
        </w:tc>
        <w:tc>
          <w:tcPr>
            <w:tcW w:w="906" w:type="dxa"/>
            <w:tcBorders>
              <w:top w:val="nil"/>
              <w:left w:val="nil"/>
              <w:bottom w:val="nil"/>
              <w:right w:val="nil"/>
            </w:tcBorders>
          </w:tcPr>
          <w:p w14:paraId="427E5D69" w14:textId="77777777" w:rsidR="00F56008" w:rsidRDefault="00835842">
            <w:pPr>
              <w:spacing w:after="0" w:line="259" w:lineRule="auto"/>
              <w:ind w:left="465" w:firstLine="0"/>
              <w:jc w:val="left"/>
            </w:pPr>
            <w:r>
              <w:rPr>
                <w:sz w:val="15"/>
              </w:rPr>
              <w:t>0.14</w:t>
            </w:r>
          </w:p>
        </w:tc>
        <w:tc>
          <w:tcPr>
            <w:tcW w:w="632" w:type="dxa"/>
            <w:tcBorders>
              <w:top w:val="nil"/>
              <w:left w:val="nil"/>
              <w:bottom w:val="nil"/>
              <w:right w:val="nil"/>
            </w:tcBorders>
          </w:tcPr>
          <w:p w14:paraId="04D26DC0" w14:textId="77777777" w:rsidR="00F56008" w:rsidRDefault="00835842">
            <w:pPr>
              <w:spacing w:after="0" w:line="259" w:lineRule="auto"/>
              <w:ind w:left="101" w:firstLine="0"/>
              <w:jc w:val="center"/>
            </w:pPr>
            <w:r>
              <w:rPr>
                <w:sz w:val="15"/>
              </w:rPr>
              <w:t>0.08</w:t>
            </w:r>
          </w:p>
        </w:tc>
        <w:tc>
          <w:tcPr>
            <w:tcW w:w="559" w:type="dxa"/>
            <w:tcBorders>
              <w:top w:val="nil"/>
              <w:left w:val="nil"/>
              <w:bottom w:val="nil"/>
              <w:right w:val="nil"/>
            </w:tcBorders>
          </w:tcPr>
          <w:p w14:paraId="17C901BF" w14:textId="77777777" w:rsidR="00F56008" w:rsidRDefault="00835842">
            <w:pPr>
              <w:spacing w:after="0" w:line="259" w:lineRule="auto"/>
              <w:ind w:left="208" w:firstLine="0"/>
              <w:jc w:val="center"/>
            </w:pPr>
            <w:r>
              <w:rPr>
                <w:sz w:val="15"/>
              </w:rPr>
              <w:t>0.14</w:t>
            </w:r>
          </w:p>
        </w:tc>
      </w:tr>
      <w:tr w:rsidR="00F56008" w14:paraId="5616FCDA" w14:textId="77777777">
        <w:trPr>
          <w:trHeight w:val="179"/>
        </w:trPr>
        <w:tc>
          <w:tcPr>
            <w:tcW w:w="385" w:type="dxa"/>
            <w:tcBorders>
              <w:top w:val="nil"/>
              <w:left w:val="nil"/>
              <w:bottom w:val="nil"/>
              <w:right w:val="nil"/>
            </w:tcBorders>
          </w:tcPr>
          <w:p w14:paraId="6BEBAE77"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4B90FA20"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1</w:t>
            </w:r>
            <w:r>
              <w:rPr>
                <w:rFonts w:ascii="Cambria" w:eastAsia="Cambria" w:hAnsi="Cambria" w:cs="Cambria"/>
                <w:i/>
                <w:sz w:val="10"/>
              </w:rPr>
              <w:t>,</w:t>
            </w:r>
            <w:r>
              <w:rPr>
                <w:rFonts w:ascii="Cambria" w:eastAsia="Cambria" w:hAnsi="Cambria" w:cs="Cambria"/>
                <w:sz w:val="10"/>
              </w:rPr>
              <w:t>3</w:t>
            </w:r>
          </w:p>
        </w:tc>
        <w:tc>
          <w:tcPr>
            <w:tcW w:w="1132" w:type="dxa"/>
            <w:tcBorders>
              <w:top w:val="nil"/>
              <w:left w:val="nil"/>
              <w:bottom w:val="nil"/>
              <w:right w:val="nil"/>
            </w:tcBorders>
          </w:tcPr>
          <w:p w14:paraId="13D870E0"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716EED48" w14:textId="77777777" w:rsidR="00F56008" w:rsidRDefault="00835842">
            <w:pPr>
              <w:spacing w:after="0" w:line="259" w:lineRule="auto"/>
              <w:ind w:left="869" w:firstLine="0"/>
              <w:jc w:val="left"/>
            </w:pPr>
            <w:r>
              <w:rPr>
                <w:sz w:val="15"/>
              </w:rPr>
              <w:t>0.11</w:t>
            </w:r>
          </w:p>
        </w:tc>
        <w:tc>
          <w:tcPr>
            <w:tcW w:w="707" w:type="dxa"/>
            <w:tcBorders>
              <w:top w:val="nil"/>
              <w:left w:val="nil"/>
              <w:bottom w:val="nil"/>
              <w:right w:val="nil"/>
            </w:tcBorders>
          </w:tcPr>
          <w:p w14:paraId="4791CDEE" w14:textId="77777777" w:rsidR="00F56008" w:rsidRDefault="00835842">
            <w:pPr>
              <w:spacing w:after="0" w:line="259" w:lineRule="auto"/>
              <w:ind w:left="176" w:firstLine="0"/>
              <w:jc w:val="center"/>
            </w:pPr>
            <w:r>
              <w:rPr>
                <w:sz w:val="15"/>
              </w:rPr>
              <w:t>0.09</w:t>
            </w:r>
          </w:p>
        </w:tc>
        <w:tc>
          <w:tcPr>
            <w:tcW w:w="723" w:type="dxa"/>
            <w:tcBorders>
              <w:top w:val="nil"/>
              <w:left w:val="nil"/>
              <w:bottom w:val="nil"/>
              <w:right w:val="nil"/>
            </w:tcBorders>
          </w:tcPr>
          <w:p w14:paraId="3F95F728" w14:textId="77777777" w:rsidR="00F56008" w:rsidRDefault="00835842">
            <w:pPr>
              <w:spacing w:after="0" w:line="259" w:lineRule="auto"/>
              <w:ind w:left="193" w:firstLine="0"/>
              <w:jc w:val="center"/>
            </w:pPr>
            <w:r>
              <w:rPr>
                <w:sz w:val="15"/>
              </w:rPr>
              <w:t>0.13</w:t>
            </w:r>
          </w:p>
        </w:tc>
        <w:tc>
          <w:tcPr>
            <w:tcW w:w="889" w:type="dxa"/>
            <w:tcBorders>
              <w:top w:val="nil"/>
              <w:left w:val="nil"/>
              <w:bottom w:val="nil"/>
              <w:right w:val="nil"/>
            </w:tcBorders>
          </w:tcPr>
          <w:p w14:paraId="77378F3F" w14:textId="77777777" w:rsidR="00F56008" w:rsidRDefault="00835842">
            <w:pPr>
              <w:spacing w:after="0" w:line="259" w:lineRule="auto"/>
              <w:ind w:left="359" w:firstLine="0"/>
              <w:jc w:val="center"/>
            </w:pPr>
            <w:r>
              <w:rPr>
                <w:sz w:val="15"/>
              </w:rPr>
              <w:t>0.09</w:t>
            </w:r>
          </w:p>
        </w:tc>
        <w:tc>
          <w:tcPr>
            <w:tcW w:w="906" w:type="dxa"/>
            <w:tcBorders>
              <w:top w:val="nil"/>
              <w:left w:val="nil"/>
              <w:bottom w:val="nil"/>
              <w:right w:val="nil"/>
            </w:tcBorders>
          </w:tcPr>
          <w:p w14:paraId="297F5C4C" w14:textId="77777777" w:rsidR="00F56008" w:rsidRDefault="00835842">
            <w:pPr>
              <w:spacing w:after="0" w:line="259" w:lineRule="auto"/>
              <w:ind w:left="465" w:firstLine="0"/>
              <w:jc w:val="left"/>
            </w:pPr>
            <w:r>
              <w:rPr>
                <w:sz w:val="15"/>
              </w:rPr>
              <w:t>0.14</w:t>
            </w:r>
          </w:p>
        </w:tc>
        <w:tc>
          <w:tcPr>
            <w:tcW w:w="632" w:type="dxa"/>
            <w:tcBorders>
              <w:top w:val="nil"/>
              <w:left w:val="nil"/>
              <w:bottom w:val="nil"/>
              <w:right w:val="nil"/>
            </w:tcBorders>
          </w:tcPr>
          <w:p w14:paraId="1604A58E" w14:textId="77777777" w:rsidR="00F56008" w:rsidRDefault="00835842">
            <w:pPr>
              <w:spacing w:after="0" w:line="259" w:lineRule="auto"/>
              <w:ind w:left="101" w:firstLine="0"/>
              <w:jc w:val="center"/>
            </w:pPr>
            <w:r>
              <w:rPr>
                <w:sz w:val="15"/>
              </w:rPr>
              <w:t>0.08</w:t>
            </w:r>
          </w:p>
        </w:tc>
        <w:tc>
          <w:tcPr>
            <w:tcW w:w="559" w:type="dxa"/>
            <w:tcBorders>
              <w:top w:val="nil"/>
              <w:left w:val="nil"/>
              <w:bottom w:val="nil"/>
              <w:right w:val="nil"/>
            </w:tcBorders>
          </w:tcPr>
          <w:p w14:paraId="4B4FF92C" w14:textId="77777777" w:rsidR="00F56008" w:rsidRDefault="00835842">
            <w:pPr>
              <w:spacing w:after="0" w:line="259" w:lineRule="auto"/>
              <w:ind w:left="208" w:firstLine="0"/>
              <w:jc w:val="center"/>
            </w:pPr>
            <w:r>
              <w:rPr>
                <w:sz w:val="15"/>
              </w:rPr>
              <w:t>0.13</w:t>
            </w:r>
          </w:p>
        </w:tc>
      </w:tr>
      <w:tr w:rsidR="00F56008" w14:paraId="734A637D" w14:textId="77777777">
        <w:trPr>
          <w:trHeight w:val="179"/>
        </w:trPr>
        <w:tc>
          <w:tcPr>
            <w:tcW w:w="385" w:type="dxa"/>
            <w:tcBorders>
              <w:top w:val="nil"/>
              <w:left w:val="nil"/>
              <w:bottom w:val="nil"/>
              <w:right w:val="nil"/>
            </w:tcBorders>
          </w:tcPr>
          <w:p w14:paraId="4AEF184D"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51842B65"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2</w:t>
            </w:r>
            <w:r>
              <w:rPr>
                <w:rFonts w:ascii="Cambria" w:eastAsia="Cambria" w:hAnsi="Cambria" w:cs="Cambria"/>
                <w:i/>
                <w:sz w:val="10"/>
              </w:rPr>
              <w:t>,</w:t>
            </w:r>
            <w:r>
              <w:rPr>
                <w:rFonts w:ascii="Cambria" w:eastAsia="Cambria" w:hAnsi="Cambria" w:cs="Cambria"/>
                <w:sz w:val="10"/>
              </w:rPr>
              <w:t>3</w:t>
            </w:r>
          </w:p>
        </w:tc>
        <w:tc>
          <w:tcPr>
            <w:tcW w:w="1132" w:type="dxa"/>
            <w:tcBorders>
              <w:top w:val="nil"/>
              <w:left w:val="nil"/>
              <w:bottom w:val="nil"/>
              <w:right w:val="nil"/>
            </w:tcBorders>
          </w:tcPr>
          <w:p w14:paraId="5681B155" w14:textId="77777777" w:rsidR="00F56008" w:rsidRDefault="00835842">
            <w:pPr>
              <w:spacing w:after="0" w:line="259" w:lineRule="auto"/>
              <w:ind w:left="691" w:firstLine="0"/>
              <w:jc w:val="left"/>
            </w:pPr>
            <w:r>
              <w:rPr>
                <w:sz w:val="15"/>
              </w:rPr>
              <w:t>0.10</w:t>
            </w:r>
          </w:p>
        </w:tc>
        <w:tc>
          <w:tcPr>
            <w:tcW w:w="1310" w:type="dxa"/>
            <w:tcBorders>
              <w:top w:val="nil"/>
              <w:left w:val="nil"/>
              <w:bottom w:val="nil"/>
              <w:right w:val="nil"/>
            </w:tcBorders>
          </w:tcPr>
          <w:p w14:paraId="487CFC72" w14:textId="77777777" w:rsidR="00F56008" w:rsidRDefault="00835842">
            <w:pPr>
              <w:spacing w:after="0" w:line="259" w:lineRule="auto"/>
              <w:ind w:left="869" w:firstLine="0"/>
              <w:jc w:val="left"/>
            </w:pPr>
            <w:r>
              <w:rPr>
                <w:sz w:val="15"/>
              </w:rPr>
              <w:t>0.13</w:t>
            </w:r>
          </w:p>
        </w:tc>
        <w:tc>
          <w:tcPr>
            <w:tcW w:w="707" w:type="dxa"/>
            <w:tcBorders>
              <w:top w:val="nil"/>
              <w:left w:val="nil"/>
              <w:bottom w:val="nil"/>
              <w:right w:val="nil"/>
            </w:tcBorders>
          </w:tcPr>
          <w:p w14:paraId="7DED70D6" w14:textId="77777777" w:rsidR="00F56008" w:rsidRDefault="00835842">
            <w:pPr>
              <w:spacing w:after="0" w:line="259" w:lineRule="auto"/>
              <w:ind w:left="176" w:firstLine="0"/>
              <w:jc w:val="center"/>
            </w:pPr>
            <w:r>
              <w:rPr>
                <w:sz w:val="15"/>
              </w:rPr>
              <w:t>0.10</w:t>
            </w:r>
          </w:p>
        </w:tc>
        <w:tc>
          <w:tcPr>
            <w:tcW w:w="723" w:type="dxa"/>
            <w:tcBorders>
              <w:top w:val="nil"/>
              <w:left w:val="nil"/>
              <w:bottom w:val="nil"/>
              <w:right w:val="nil"/>
            </w:tcBorders>
          </w:tcPr>
          <w:p w14:paraId="190EB044" w14:textId="77777777" w:rsidR="00F56008" w:rsidRDefault="00835842">
            <w:pPr>
              <w:spacing w:after="0" w:line="259" w:lineRule="auto"/>
              <w:ind w:left="193" w:firstLine="0"/>
              <w:jc w:val="center"/>
            </w:pPr>
            <w:r>
              <w:rPr>
                <w:sz w:val="15"/>
              </w:rPr>
              <w:t>0.15</w:t>
            </w:r>
          </w:p>
        </w:tc>
        <w:tc>
          <w:tcPr>
            <w:tcW w:w="889" w:type="dxa"/>
            <w:tcBorders>
              <w:top w:val="nil"/>
              <w:left w:val="nil"/>
              <w:bottom w:val="nil"/>
              <w:right w:val="nil"/>
            </w:tcBorders>
          </w:tcPr>
          <w:p w14:paraId="638CD12E" w14:textId="77777777" w:rsidR="00F56008" w:rsidRDefault="00835842">
            <w:pPr>
              <w:spacing w:after="0" w:line="259" w:lineRule="auto"/>
              <w:ind w:left="359" w:firstLine="0"/>
              <w:jc w:val="center"/>
            </w:pPr>
            <w:r>
              <w:rPr>
                <w:sz w:val="15"/>
              </w:rPr>
              <w:t>0.10</w:t>
            </w:r>
          </w:p>
        </w:tc>
        <w:tc>
          <w:tcPr>
            <w:tcW w:w="906" w:type="dxa"/>
            <w:tcBorders>
              <w:top w:val="nil"/>
              <w:left w:val="nil"/>
              <w:bottom w:val="nil"/>
              <w:right w:val="nil"/>
            </w:tcBorders>
          </w:tcPr>
          <w:p w14:paraId="2C41BF8F" w14:textId="77777777" w:rsidR="00F56008" w:rsidRDefault="00835842">
            <w:pPr>
              <w:spacing w:after="0" w:line="259" w:lineRule="auto"/>
              <w:ind w:left="465" w:firstLine="0"/>
              <w:jc w:val="left"/>
            </w:pPr>
            <w:r>
              <w:rPr>
                <w:sz w:val="15"/>
              </w:rPr>
              <w:t>0.16</w:t>
            </w:r>
          </w:p>
        </w:tc>
        <w:tc>
          <w:tcPr>
            <w:tcW w:w="632" w:type="dxa"/>
            <w:tcBorders>
              <w:top w:val="nil"/>
              <w:left w:val="nil"/>
              <w:bottom w:val="nil"/>
              <w:right w:val="nil"/>
            </w:tcBorders>
          </w:tcPr>
          <w:p w14:paraId="715E8F5D" w14:textId="77777777" w:rsidR="00F56008" w:rsidRDefault="00835842">
            <w:pPr>
              <w:spacing w:after="0" w:line="259" w:lineRule="auto"/>
              <w:ind w:left="101" w:firstLine="0"/>
              <w:jc w:val="center"/>
            </w:pPr>
            <w:r>
              <w:rPr>
                <w:sz w:val="15"/>
              </w:rPr>
              <w:t>0.09</w:t>
            </w:r>
          </w:p>
        </w:tc>
        <w:tc>
          <w:tcPr>
            <w:tcW w:w="559" w:type="dxa"/>
            <w:tcBorders>
              <w:top w:val="nil"/>
              <w:left w:val="nil"/>
              <w:bottom w:val="nil"/>
              <w:right w:val="nil"/>
            </w:tcBorders>
          </w:tcPr>
          <w:p w14:paraId="53AEC863" w14:textId="77777777" w:rsidR="00F56008" w:rsidRDefault="00835842">
            <w:pPr>
              <w:spacing w:after="0" w:line="259" w:lineRule="auto"/>
              <w:ind w:left="208" w:firstLine="0"/>
              <w:jc w:val="center"/>
            </w:pPr>
            <w:r>
              <w:rPr>
                <w:sz w:val="15"/>
              </w:rPr>
              <w:t>0.16</w:t>
            </w:r>
          </w:p>
        </w:tc>
      </w:tr>
      <w:tr w:rsidR="00F56008" w14:paraId="0CA1B82E" w14:textId="77777777">
        <w:trPr>
          <w:trHeight w:val="179"/>
        </w:trPr>
        <w:tc>
          <w:tcPr>
            <w:tcW w:w="385" w:type="dxa"/>
            <w:tcBorders>
              <w:top w:val="nil"/>
              <w:left w:val="nil"/>
              <w:bottom w:val="nil"/>
              <w:right w:val="nil"/>
            </w:tcBorders>
          </w:tcPr>
          <w:p w14:paraId="07D7B756"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79A11AB5" w14:textId="77777777" w:rsidR="00F56008" w:rsidRDefault="00835842">
            <w:pPr>
              <w:spacing w:after="0" w:line="259" w:lineRule="auto"/>
              <w:ind w:left="0" w:firstLine="0"/>
              <w:jc w:val="left"/>
            </w:pPr>
            <w:r>
              <w:rPr>
                <w:rFonts w:ascii="Cambria" w:eastAsia="Cambria" w:hAnsi="Cambria" w:cs="Cambria"/>
                <w:i/>
                <w:sz w:val="15"/>
              </w:rPr>
              <w:t>γ</w:t>
            </w:r>
            <w:r>
              <w:rPr>
                <w:rFonts w:ascii="Cambria" w:eastAsia="Cambria" w:hAnsi="Cambria" w:cs="Cambria"/>
                <w:sz w:val="10"/>
              </w:rPr>
              <w:t>3</w:t>
            </w:r>
            <w:r>
              <w:rPr>
                <w:rFonts w:ascii="Cambria" w:eastAsia="Cambria" w:hAnsi="Cambria" w:cs="Cambria"/>
                <w:i/>
                <w:sz w:val="10"/>
              </w:rPr>
              <w:t>,</w:t>
            </w:r>
            <w:r>
              <w:rPr>
                <w:rFonts w:ascii="Cambria" w:eastAsia="Cambria" w:hAnsi="Cambria" w:cs="Cambria"/>
                <w:sz w:val="10"/>
              </w:rPr>
              <w:t>3</w:t>
            </w:r>
          </w:p>
        </w:tc>
        <w:tc>
          <w:tcPr>
            <w:tcW w:w="1132" w:type="dxa"/>
            <w:tcBorders>
              <w:top w:val="nil"/>
              <w:left w:val="nil"/>
              <w:bottom w:val="nil"/>
              <w:right w:val="nil"/>
            </w:tcBorders>
          </w:tcPr>
          <w:p w14:paraId="348A81FF" w14:textId="77777777" w:rsidR="00F56008" w:rsidRDefault="00835842">
            <w:pPr>
              <w:spacing w:after="0" w:line="259" w:lineRule="auto"/>
              <w:ind w:left="691" w:firstLine="0"/>
              <w:jc w:val="left"/>
            </w:pPr>
            <w:r>
              <w:rPr>
                <w:sz w:val="15"/>
              </w:rPr>
              <w:t>0.80</w:t>
            </w:r>
          </w:p>
        </w:tc>
        <w:tc>
          <w:tcPr>
            <w:tcW w:w="1310" w:type="dxa"/>
            <w:tcBorders>
              <w:top w:val="nil"/>
              <w:left w:val="nil"/>
              <w:bottom w:val="nil"/>
              <w:right w:val="nil"/>
            </w:tcBorders>
          </w:tcPr>
          <w:p w14:paraId="40A9F15F" w14:textId="77777777" w:rsidR="00F56008" w:rsidRDefault="00835842">
            <w:pPr>
              <w:spacing w:after="0" w:line="259" w:lineRule="auto"/>
              <w:ind w:left="869" w:firstLine="0"/>
              <w:jc w:val="left"/>
            </w:pPr>
            <w:r>
              <w:rPr>
                <w:sz w:val="15"/>
              </w:rPr>
              <w:t>0.78</w:t>
            </w:r>
          </w:p>
        </w:tc>
        <w:tc>
          <w:tcPr>
            <w:tcW w:w="707" w:type="dxa"/>
            <w:tcBorders>
              <w:top w:val="nil"/>
              <w:left w:val="nil"/>
              <w:bottom w:val="nil"/>
              <w:right w:val="nil"/>
            </w:tcBorders>
          </w:tcPr>
          <w:p w14:paraId="529DAC44" w14:textId="77777777" w:rsidR="00F56008" w:rsidRDefault="00835842">
            <w:pPr>
              <w:spacing w:after="0" w:line="259" w:lineRule="auto"/>
              <w:ind w:left="176" w:firstLine="0"/>
              <w:jc w:val="center"/>
            </w:pPr>
            <w:r>
              <w:rPr>
                <w:sz w:val="15"/>
              </w:rPr>
              <w:t>0.73</w:t>
            </w:r>
          </w:p>
        </w:tc>
        <w:tc>
          <w:tcPr>
            <w:tcW w:w="723" w:type="dxa"/>
            <w:tcBorders>
              <w:top w:val="nil"/>
              <w:left w:val="nil"/>
              <w:bottom w:val="nil"/>
              <w:right w:val="nil"/>
            </w:tcBorders>
          </w:tcPr>
          <w:p w14:paraId="05E695FB" w14:textId="77777777" w:rsidR="00F56008" w:rsidRDefault="00835842">
            <w:pPr>
              <w:spacing w:after="0" w:line="259" w:lineRule="auto"/>
              <w:ind w:left="193" w:firstLine="0"/>
              <w:jc w:val="center"/>
            </w:pPr>
            <w:r>
              <w:rPr>
                <w:sz w:val="15"/>
              </w:rPr>
              <w:t>0.83</w:t>
            </w:r>
          </w:p>
        </w:tc>
        <w:tc>
          <w:tcPr>
            <w:tcW w:w="889" w:type="dxa"/>
            <w:tcBorders>
              <w:top w:val="nil"/>
              <w:left w:val="nil"/>
              <w:bottom w:val="nil"/>
              <w:right w:val="nil"/>
            </w:tcBorders>
          </w:tcPr>
          <w:p w14:paraId="7A147986" w14:textId="77777777" w:rsidR="00F56008" w:rsidRDefault="00835842">
            <w:pPr>
              <w:spacing w:after="0" w:line="259" w:lineRule="auto"/>
              <w:ind w:left="359" w:firstLine="0"/>
              <w:jc w:val="center"/>
            </w:pPr>
            <w:r>
              <w:rPr>
                <w:sz w:val="15"/>
              </w:rPr>
              <w:t>0.74</w:t>
            </w:r>
          </w:p>
        </w:tc>
        <w:tc>
          <w:tcPr>
            <w:tcW w:w="906" w:type="dxa"/>
            <w:tcBorders>
              <w:top w:val="nil"/>
              <w:left w:val="nil"/>
              <w:bottom w:val="nil"/>
              <w:right w:val="nil"/>
            </w:tcBorders>
          </w:tcPr>
          <w:p w14:paraId="7E87047C" w14:textId="77777777" w:rsidR="00F56008" w:rsidRDefault="00835842">
            <w:pPr>
              <w:spacing w:after="0" w:line="259" w:lineRule="auto"/>
              <w:ind w:left="465" w:firstLine="0"/>
              <w:jc w:val="left"/>
            </w:pPr>
            <w:r>
              <w:rPr>
                <w:sz w:val="15"/>
              </w:rPr>
              <w:t>0.82</w:t>
            </w:r>
          </w:p>
        </w:tc>
        <w:tc>
          <w:tcPr>
            <w:tcW w:w="632" w:type="dxa"/>
            <w:tcBorders>
              <w:top w:val="nil"/>
              <w:left w:val="nil"/>
              <w:bottom w:val="nil"/>
              <w:right w:val="nil"/>
            </w:tcBorders>
          </w:tcPr>
          <w:p w14:paraId="1CC3FE2A" w14:textId="77777777" w:rsidR="00F56008" w:rsidRDefault="00835842">
            <w:pPr>
              <w:spacing w:after="0" w:line="259" w:lineRule="auto"/>
              <w:ind w:left="101" w:firstLine="0"/>
              <w:jc w:val="center"/>
            </w:pPr>
            <w:r>
              <w:rPr>
                <w:sz w:val="15"/>
              </w:rPr>
              <w:t>0.75</w:t>
            </w:r>
          </w:p>
        </w:tc>
        <w:tc>
          <w:tcPr>
            <w:tcW w:w="559" w:type="dxa"/>
            <w:tcBorders>
              <w:top w:val="nil"/>
              <w:left w:val="nil"/>
              <w:bottom w:val="nil"/>
              <w:right w:val="nil"/>
            </w:tcBorders>
          </w:tcPr>
          <w:p w14:paraId="25FA4124" w14:textId="77777777" w:rsidR="00F56008" w:rsidRDefault="00835842">
            <w:pPr>
              <w:spacing w:after="0" w:line="259" w:lineRule="auto"/>
              <w:ind w:left="208" w:firstLine="0"/>
              <w:jc w:val="center"/>
            </w:pPr>
            <w:r>
              <w:rPr>
                <w:sz w:val="15"/>
              </w:rPr>
              <w:t>0.82</w:t>
            </w:r>
          </w:p>
        </w:tc>
      </w:tr>
      <w:tr w:rsidR="00F56008" w14:paraId="061705A6" w14:textId="77777777">
        <w:trPr>
          <w:trHeight w:val="179"/>
        </w:trPr>
        <w:tc>
          <w:tcPr>
            <w:tcW w:w="385" w:type="dxa"/>
            <w:tcBorders>
              <w:top w:val="nil"/>
              <w:left w:val="nil"/>
              <w:bottom w:val="nil"/>
              <w:right w:val="nil"/>
            </w:tcBorders>
          </w:tcPr>
          <w:p w14:paraId="332375BC"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72686989"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1</w:t>
            </w:r>
          </w:p>
        </w:tc>
        <w:tc>
          <w:tcPr>
            <w:tcW w:w="1132" w:type="dxa"/>
            <w:tcBorders>
              <w:top w:val="nil"/>
              <w:left w:val="nil"/>
              <w:bottom w:val="nil"/>
              <w:right w:val="nil"/>
            </w:tcBorders>
          </w:tcPr>
          <w:p w14:paraId="2AA5AE79" w14:textId="77777777" w:rsidR="00F56008" w:rsidRDefault="00835842">
            <w:pPr>
              <w:spacing w:after="0" w:line="259" w:lineRule="auto"/>
              <w:ind w:left="691" w:firstLine="0"/>
              <w:jc w:val="left"/>
            </w:pPr>
            <w:r>
              <w:rPr>
                <w:sz w:val="15"/>
              </w:rPr>
              <w:t>0.33</w:t>
            </w:r>
          </w:p>
        </w:tc>
        <w:tc>
          <w:tcPr>
            <w:tcW w:w="1310" w:type="dxa"/>
            <w:tcBorders>
              <w:top w:val="nil"/>
              <w:left w:val="nil"/>
              <w:bottom w:val="nil"/>
              <w:right w:val="nil"/>
            </w:tcBorders>
          </w:tcPr>
          <w:p w14:paraId="31231B9E" w14:textId="77777777" w:rsidR="00F56008" w:rsidRDefault="00835842">
            <w:pPr>
              <w:spacing w:after="0" w:line="259" w:lineRule="auto"/>
              <w:ind w:left="869" w:firstLine="0"/>
              <w:jc w:val="left"/>
            </w:pPr>
            <w:r>
              <w:rPr>
                <w:sz w:val="15"/>
              </w:rPr>
              <w:t>0.34</w:t>
            </w:r>
          </w:p>
        </w:tc>
        <w:tc>
          <w:tcPr>
            <w:tcW w:w="707" w:type="dxa"/>
            <w:tcBorders>
              <w:top w:val="nil"/>
              <w:left w:val="nil"/>
              <w:bottom w:val="nil"/>
              <w:right w:val="nil"/>
            </w:tcBorders>
          </w:tcPr>
          <w:p w14:paraId="2AE75710" w14:textId="77777777" w:rsidR="00F56008" w:rsidRDefault="00F56008">
            <w:pPr>
              <w:spacing w:after="160" w:line="259" w:lineRule="auto"/>
              <w:ind w:left="0" w:firstLine="0"/>
              <w:jc w:val="left"/>
            </w:pPr>
          </w:p>
        </w:tc>
        <w:tc>
          <w:tcPr>
            <w:tcW w:w="723" w:type="dxa"/>
            <w:tcBorders>
              <w:top w:val="nil"/>
              <w:left w:val="nil"/>
              <w:bottom w:val="nil"/>
              <w:right w:val="nil"/>
            </w:tcBorders>
          </w:tcPr>
          <w:p w14:paraId="0803D26A" w14:textId="77777777" w:rsidR="00F56008" w:rsidRDefault="00F56008">
            <w:pPr>
              <w:spacing w:after="160" w:line="259" w:lineRule="auto"/>
              <w:ind w:left="0" w:firstLine="0"/>
              <w:jc w:val="left"/>
            </w:pPr>
          </w:p>
        </w:tc>
        <w:tc>
          <w:tcPr>
            <w:tcW w:w="889" w:type="dxa"/>
            <w:tcBorders>
              <w:top w:val="nil"/>
              <w:left w:val="nil"/>
              <w:bottom w:val="nil"/>
              <w:right w:val="nil"/>
            </w:tcBorders>
          </w:tcPr>
          <w:p w14:paraId="15ABD892" w14:textId="77777777" w:rsidR="00F56008" w:rsidRDefault="00835842">
            <w:pPr>
              <w:spacing w:after="0" w:line="259" w:lineRule="auto"/>
              <w:ind w:left="359" w:firstLine="0"/>
              <w:jc w:val="center"/>
            </w:pPr>
            <w:r>
              <w:rPr>
                <w:sz w:val="15"/>
              </w:rPr>
              <w:t>0.29</w:t>
            </w:r>
          </w:p>
        </w:tc>
        <w:tc>
          <w:tcPr>
            <w:tcW w:w="906" w:type="dxa"/>
            <w:tcBorders>
              <w:top w:val="nil"/>
              <w:left w:val="nil"/>
              <w:bottom w:val="nil"/>
              <w:right w:val="nil"/>
            </w:tcBorders>
          </w:tcPr>
          <w:p w14:paraId="7CA00505" w14:textId="77777777" w:rsidR="00F56008" w:rsidRDefault="00835842">
            <w:pPr>
              <w:spacing w:after="0" w:line="259" w:lineRule="auto"/>
              <w:ind w:left="465" w:firstLine="0"/>
              <w:jc w:val="left"/>
            </w:pPr>
            <w:r>
              <w:rPr>
                <w:sz w:val="15"/>
              </w:rPr>
              <w:t>0.39</w:t>
            </w:r>
          </w:p>
        </w:tc>
        <w:tc>
          <w:tcPr>
            <w:tcW w:w="632" w:type="dxa"/>
            <w:tcBorders>
              <w:top w:val="nil"/>
              <w:left w:val="nil"/>
              <w:bottom w:val="nil"/>
              <w:right w:val="nil"/>
            </w:tcBorders>
          </w:tcPr>
          <w:p w14:paraId="21ED828F" w14:textId="77777777" w:rsidR="00F56008" w:rsidRDefault="00835842">
            <w:pPr>
              <w:spacing w:after="0" w:line="259" w:lineRule="auto"/>
              <w:ind w:left="101" w:firstLine="0"/>
              <w:jc w:val="center"/>
            </w:pPr>
            <w:r>
              <w:rPr>
                <w:sz w:val="15"/>
              </w:rPr>
              <w:t>0.29</w:t>
            </w:r>
          </w:p>
        </w:tc>
        <w:tc>
          <w:tcPr>
            <w:tcW w:w="559" w:type="dxa"/>
            <w:tcBorders>
              <w:top w:val="nil"/>
              <w:left w:val="nil"/>
              <w:bottom w:val="nil"/>
              <w:right w:val="nil"/>
            </w:tcBorders>
          </w:tcPr>
          <w:p w14:paraId="2FB67799" w14:textId="77777777" w:rsidR="00F56008" w:rsidRDefault="00835842">
            <w:pPr>
              <w:spacing w:after="0" w:line="259" w:lineRule="auto"/>
              <w:ind w:left="208" w:firstLine="0"/>
              <w:jc w:val="center"/>
            </w:pPr>
            <w:r>
              <w:rPr>
                <w:sz w:val="15"/>
              </w:rPr>
              <w:t>0.39</w:t>
            </w:r>
          </w:p>
        </w:tc>
      </w:tr>
      <w:tr w:rsidR="00F56008" w14:paraId="797129CD" w14:textId="77777777">
        <w:trPr>
          <w:trHeight w:val="179"/>
        </w:trPr>
        <w:tc>
          <w:tcPr>
            <w:tcW w:w="385" w:type="dxa"/>
            <w:tcBorders>
              <w:top w:val="nil"/>
              <w:left w:val="nil"/>
              <w:bottom w:val="nil"/>
              <w:right w:val="nil"/>
            </w:tcBorders>
          </w:tcPr>
          <w:p w14:paraId="3C405559" w14:textId="77777777" w:rsidR="00F56008" w:rsidRDefault="00835842">
            <w:pPr>
              <w:spacing w:after="0" w:line="259" w:lineRule="auto"/>
              <w:ind w:left="131" w:firstLine="0"/>
              <w:jc w:val="left"/>
            </w:pPr>
            <w:r>
              <w:rPr>
                <w:sz w:val="15"/>
              </w:rPr>
              <w:t>3</w:t>
            </w:r>
          </w:p>
        </w:tc>
        <w:tc>
          <w:tcPr>
            <w:tcW w:w="783" w:type="dxa"/>
            <w:tcBorders>
              <w:top w:val="nil"/>
              <w:left w:val="nil"/>
              <w:bottom w:val="nil"/>
              <w:right w:val="nil"/>
            </w:tcBorders>
          </w:tcPr>
          <w:p w14:paraId="0B16F8F9"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2</w:t>
            </w:r>
          </w:p>
        </w:tc>
        <w:tc>
          <w:tcPr>
            <w:tcW w:w="1132" w:type="dxa"/>
            <w:tcBorders>
              <w:top w:val="nil"/>
              <w:left w:val="nil"/>
              <w:bottom w:val="nil"/>
              <w:right w:val="nil"/>
            </w:tcBorders>
          </w:tcPr>
          <w:p w14:paraId="0B5A206F" w14:textId="77777777" w:rsidR="00F56008" w:rsidRDefault="00835842">
            <w:pPr>
              <w:spacing w:after="0" w:line="259" w:lineRule="auto"/>
              <w:ind w:left="691" w:firstLine="0"/>
              <w:jc w:val="left"/>
            </w:pPr>
            <w:r>
              <w:rPr>
                <w:sz w:val="15"/>
              </w:rPr>
              <w:t>0.33</w:t>
            </w:r>
          </w:p>
        </w:tc>
        <w:tc>
          <w:tcPr>
            <w:tcW w:w="1310" w:type="dxa"/>
            <w:tcBorders>
              <w:top w:val="nil"/>
              <w:left w:val="nil"/>
              <w:bottom w:val="nil"/>
              <w:right w:val="nil"/>
            </w:tcBorders>
          </w:tcPr>
          <w:p w14:paraId="1B9AE9BD" w14:textId="77777777" w:rsidR="00F56008" w:rsidRDefault="00835842">
            <w:pPr>
              <w:spacing w:after="0" w:line="259" w:lineRule="auto"/>
              <w:ind w:left="869" w:firstLine="0"/>
              <w:jc w:val="left"/>
            </w:pPr>
            <w:r>
              <w:rPr>
                <w:sz w:val="15"/>
              </w:rPr>
              <w:t>0.31</w:t>
            </w:r>
          </w:p>
        </w:tc>
        <w:tc>
          <w:tcPr>
            <w:tcW w:w="707" w:type="dxa"/>
            <w:tcBorders>
              <w:top w:val="nil"/>
              <w:left w:val="nil"/>
              <w:bottom w:val="nil"/>
              <w:right w:val="nil"/>
            </w:tcBorders>
          </w:tcPr>
          <w:p w14:paraId="2105BFF8" w14:textId="77777777" w:rsidR="00F56008" w:rsidRDefault="00F56008">
            <w:pPr>
              <w:spacing w:after="160" w:line="259" w:lineRule="auto"/>
              <w:ind w:left="0" w:firstLine="0"/>
              <w:jc w:val="left"/>
            </w:pPr>
          </w:p>
        </w:tc>
        <w:tc>
          <w:tcPr>
            <w:tcW w:w="723" w:type="dxa"/>
            <w:tcBorders>
              <w:top w:val="nil"/>
              <w:left w:val="nil"/>
              <w:bottom w:val="nil"/>
              <w:right w:val="nil"/>
            </w:tcBorders>
          </w:tcPr>
          <w:p w14:paraId="74A24B6E" w14:textId="77777777" w:rsidR="00F56008" w:rsidRDefault="00F56008">
            <w:pPr>
              <w:spacing w:after="160" w:line="259" w:lineRule="auto"/>
              <w:ind w:left="0" w:firstLine="0"/>
              <w:jc w:val="left"/>
            </w:pPr>
          </w:p>
        </w:tc>
        <w:tc>
          <w:tcPr>
            <w:tcW w:w="889" w:type="dxa"/>
            <w:tcBorders>
              <w:top w:val="nil"/>
              <w:left w:val="nil"/>
              <w:bottom w:val="nil"/>
              <w:right w:val="nil"/>
            </w:tcBorders>
          </w:tcPr>
          <w:p w14:paraId="1134BFF6" w14:textId="77777777" w:rsidR="00F56008" w:rsidRDefault="00835842">
            <w:pPr>
              <w:spacing w:after="0" w:line="259" w:lineRule="auto"/>
              <w:ind w:left="359" w:firstLine="0"/>
              <w:jc w:val="center"/>
            </w:pPr>
            <w:r>
              <w:rPr>
                <w:sz w:val="15"/>
              </w:rPr>
              <w:t>0.26</w:t>
            </w:r>
          </w:p>
        </w:tc>
        <w:tc>
          <w:tcPr>
            <w:tcW w:w="906" w:type="dxa"/>
            <w:tcBorders>
              <w:top w:val="nil"/>
              <w:left w:val="nil"/>
              <w:bottom w:val="nil"/>
              <w:right w:val="nil"/>
            </w:tcBorders>
          </w:tcPr>
          <w:p w14:paraId="2FB503BB" w14:textId="77777777" w:rsidR="00F56008" w:rsidRDefault="00835842">
            <w:pPr>
              <w:spacing w:after="0" w:line="259" w:lineRule="auto"/>
              <w:ind w:left="465" w:firstLine="0"/>
              <w:jc w:val="left"/>
            </w:pPr>
            <w:r>
              <w:rPr>
                <w:sz w:val="15"/>
              </w:rPr>
              <w:t>0.36</w:t>
            </w:r>
          </w:p>
        </w:tc>
        <w:tc>
          <w:tcPr>
            <w:tcW w:w="632" w:type="dxa"/>
            <w:tcBorders>
              <w:top w:val="nil"/>
              <w:left w:val="nil"/>
              <w:bottom w:val="nil"/>
              <w:right w:val="nil"/>
            </w:tcBorders>
          </w:tcPr>
          <w:p w14:paraId="4E5CDBB9" w14:textId="77777777" w:rsidR="00F56008" w:rsidRDefault="00835842">
            <w:pPr>
              <w:spacing w:after="0" w:line="259" w:lineRule="auto"/>
              <w:ind w:left="101" w:firstLine="0"/>
              <w:jc w:val="center"/>
            </w:pPr>
            <w:r>
              <w:rPr>
                <w:sz w:val="15"/>
              </w:rPr>
              <w:t>0.27</w:t>
            </w:r>
          </w:p>
        </w:tc>
        <w:tc>
          <w:tcPr>
            <w:tcW w:w="559" w:type="dxa"/>
            <w:tcBorders>
              <w:top w:val="nil"/>
              <w:left w:val="nil"/>
              <w:bottom w:val="nil"/>
              <w:right w:val="nil"/>
            </w:tcBorders>
          </w:tcPr>
          <w:p w14:paraId="5B662A49" w14:textId="77777777" w:rsidR="00F56008" w:rsidRDefault="00835842">
            <w:pPr>
              <w:spacing w:after="0" w:line="259" w:lineRule="auto"/>
              <w:ind w:left="208" w:firstLine="0"/>
              <w:jc w:val="center"/>
            </w:pPr>
            <w:r>
              <w:rPr>
                <w:sz w:val="15"/>
              </w:rPr>
              <w:t>0.36</w:t>
            </w:r>
          </w:p>
        </w:tc>
      </w:tr>
      <w:tr w:rsidR="00F56008" w14:paraId="6A0DECA7" w14:textId="77777777">
        <w:trPr>
          <w:trHeight w:val="177"/>
        </w:trPr>
        <w:tc>
          <w:tcPr>
            <w:tcW w:w="385" w:type="dxa"/>
            <w:tcBorders>
              <w:top w:val="nil"/>
              <w:left w:val="nil"/>
              <w:bottom w:val="single" w:sz="2" w:space="0" w:color="000000"/>
              <w:right w:val="nil"/>
            </w:tcBorders>
          </w:tcPr>
          <w:p w14:paraId="055DA446" w14:textId="77777777" w:rsidR="00F56008" w:rsidRDefault="00835842">
            <w:pPr>
              <w:spacing w:after="0" w:line="259" w:lineRule="auto"/>
              <w:ind w:left="131" w:firstLine="0"/>
              <w:jc w:val="left"/>
            </w:pPr>
            <w:r>
              <w:rPr>
                <w:sz w:val="15"/>
              </w:rPr>
              <w:t>3</w:t>
            </w:r>
          </w:p>
        </w:tc>
        <w:tc>
          <w:tcPr>
            <w:tcW w:w="783" w:type="dxa"/>
            <w:tcBorders>
              <w:top w:val="nil"/>
              <w:left w:val="nil"/>
              <w:bottom w:val="single" w:sz="2" w:space="0" w:color="000000"/>
              <w:right w:val="nil"/>
            </w:tcBorders>
          </w:tcPr>
          <w:p w14:paraId="7473BC36" w14:textId="77777777" w:rsidR="00F56008" w:rsidRDefault="00835842">
            <w:pPr>
              <w:spacing w:after="0" w:line="259" w:lineRule="auto"/>
              <w:ind w:left="0" w:firstLine="0"/>
              <w:jc w:val="left"/>
            </w:pPr>
            <w:r>
              <w:rPr>
                <w:rFonts w:ascii="Cambria" w:eastAsia="Cambria" w:hAnsi="Cambria" w:cs="Cambria"/>
                <w:i/>
                <w:sz w:val="15"/>
              </w:rPr>
              <w:t>δ</w:t>
            </w:r>
            <w:r>
              <w:rPr>
                <w:rFonts w:ascii="Cambria" w:eastAsia="Cambria" w:hAnsi="Cambria" w:cs="Cambria"/>
                <w:sz w:val="15"/>
                <w:vertAlign w:val="subscript"/>
              </w:rPr>
              <w:t>3</w:t>
            </w:r>
          </w:p>
        </w:tc>
        <w:tc>
          <w:tcPr>
            <w:tcW w:w="1132" w:type="dxa"/>
            <w:tcBorders>
              <w:top w:val="nil"/>
              <w:left w:val="nil"/>
              <w:bottom w:val="single" w:sz="2" w:space="0" w:color="000000"/>
              <w:right w:val="nil"/>
            </w:tcBorders>
          </w:tcPr>
          <w:p w14:paraId="170858F5" w14:textId="77777777" w:rsidR="00F56008" w:rsidRDefault="00835842">
            <w:pPr>
              <w:spacing w:after="0" w:line="259" w:lineRule="auto"/>
              <w:ind w:left="691" w:firstLine="0"/>
              <w:jc w:val="left"/>
            </w:pPr>
            <w:r>
              <w:rPr>
                <w:sz w:val="15"/>
              </w:rPr>
              <w:t>0.33</w:t>
            </w:r>
          </w:p>
        </w:tc>
        <w:tc>
          <w:tcPr>
            <w:tcW w:w="1310" w:type="dxa"/>
            <w:tcBorders>
              <w:top w:val="nil"/>
              <w:left w:val="nil"/>
              <w:bottom w:val="single" w:sz="2" w:space="0" w:color="000000"/>
              <w:right w:val="nil"/>
            </w:tcBorders>
          </w:tcPr>
          <w:p w14:paraId="364973DD" w14:textId="77777777" w:rsidR="00F56008" w:rsidRDefault="00835842">
            <w:pPr>
              <w:spacing w:after="0" w:line="259" w:lineRule="auto"/>
              <w:ind w:left="869" w:firstLine="0"/>
              <w:jc w:val="left"/>
            </w:pPr>
            <w:r>
              <w:rPr>
                <w:sz w:val="15"/>
              </w:rPr>
              <w:t>0.35</w:t>
            </w:r>
          </w:p>
        </w:tc>
        <w:tc>
          <w:tcPr>
            <w:tcW w:w="707" w:type="dxa"/>
            <w:tcBorders>
              <w:top w:val="nil"/>
              <w:left w:val="nil"/>
              <w:bottom w:val="single" w:sz="2" w:space="0" w:color="000000"/>
              <w:right w:val="nil"/>
            </w:tcBorders>
          </w:tcPr>
          <w:p w14:paraId="3AEEBC5A" w14:textId="77777777" w:rsidR="00F56008" w:rsidRDefault="00F56008">
            <w:pPr>
              <w:spacing w:after="160" w:line="259" w:lineRule="auto"/>
              <w:ind w:left="0" w:firstLine="0"/>
              <w:jc w:val="left"/>
            </w:pPr>
          </w:p>
        </w:tc>
        <w:tc>
          <w:tcPr>
            <w:tcW w:w="723" w:type="dxa"/>
            <w:tcBorders>
              <w:top w:val="nil"/>
              <w:left w:val="nil"/>
              <w:bottom w:val="single" w:sz="2" w:space="0" w:color="000000"/>
              <w:right w:val="nil"/>
            </w:tcBorders>
          </w:tcPr>
          <w:p w14:paraId="73BCA514" w14:textId="77777777" w:rsidR="00F56008" w:rsidRDefault="00F56008">
            <w:pPr>
              <w:spacing w:after="160" w:line="259" w:lineRule="auto"/>
              <w:ind w:left="0" w:firstLine="0"/>
              <w:jc w:val="left"/>
            </w:pPr>
          </w:p>
        </w:tc>
        <w:tc>
          <w:tcPr>
            <w:tcW w:w="889" w:type="dxa"/>
            <w:tcBorders>
              <w:top w:val="nil"/>
              <w:left w:val="nil"/>
              <w:bottom w:val="single" w:sz="2" w:space="0" w:color="000000"/>
              <w:right w:val="nil"/>
            </w:tcBorders>
          </w:tcPr>
          <w:p w14:paraId="2715EF0C" w14:textId="77777777" w:rsidR="00F56008" w:rsidRDefault="00835842">
            <w:pPr>
              <w:spacing w:after="0" w:line="259" w:lineRule="auto"/>
              <w:ind w:left="359" w:firstLine="0"/>
              <w:jc w:val="center"/>
            </w:pPr>
            <w:r>
              <w:rPr>
                <w:sz w:val="15"/>
              </w:rPr>
              <w:t>0.30</w:t>
            </w:r>
          </w:p>
        </w:tc>
        <w:tc>
          <w:tcPr>
            <w:tcW w:w="906" w:type="dxa"/>
            <w:tcBorders>
              <w:top w:val="nil"/>
              <w:left w:val="nil"/>
              <w:bottom w:val="single" w:sz="2" w:space="0" w:color="000000"/>
              <w:right w:val="nil"/>
            </w:tcBorders>
          </w:tcPr>
          <w:p w14:paraId="0F805FBA" w14:textId="77777777" w:rsidR="00F56008" w:rsidRDefault="00835842">
            <w:pPr>
              <w:spacing w:after="0" w:line="259" w:lineRule="auto"/>
              <w:ind w:left="465" w:firstLine="0"/>
              <w:jc w:val="left"/>
            </w:pPr>
            <w:r>
              <w:rPr>
                <w:sz w:val="15"/>
              </w:rPr>
              <w:t>0.40</w:t>
            </w:r>
          </w:p>
        </w:tc>
        <w:tc>
          <w:tcPr>
            <w:tcW w:w="632" w:type="dxa"/>
            <w:tcBorders>
              <w:top w:val="nil"/>
              <w:left w:val="nil"/>
              <w:bottom w:val="single" w:sz="2" w:space="0" w:color="000000"/>
              <w:right w:val="nil"/>
            </w:tcBorders>
          </w:tcPr>
          <w:p w14:paraId="4AE5172B" w14:textId="77777777" w:rsidR="00F56008" w:rsidRDefault="00835842">
            <w:pPr>
              <w:spacing w:after="0" w:line="259" w:lineRule="auto"/>
              <w:ind w:left="101" w:firstLine="0"/>
              <w:jc w:val="center"/>
            </w:pPr>
            <w:r>
              <w:rPr>
                <w:sz w:val="15"/>
              </w:rPr>
              <w:t>0.30</w:t>
            </w:r>
          </w:p>
        </w:tc>
        <w:tc>
          <w:tcPr>
            <w:tcW w:w="559" w:type="dxa"/>
            <w:tcBorders>
              <w:top w:val="nil"/>
              <w:left w:val="nil"/>
              <w:bottom w:val="single" w:sz="2" w:space="0" w:color="000000"/>
              <w:right w:val="nil"/>
            </w:tcBorders>
          </w:tcPr>
          <w:p w14:paraId="51B6BA17" w14:textId="77777777" w:rsidR="00F56008" w:rsidRDefault="00835842">
            <w:pPr>
              <w:spacing w:after="0" w:line="259" w:lineRule="auto"/>
              <w:ind w:left="208" w:firstLine="0"/>
              <w:jc w:val="center"/>
            </w:pPr>
            <w:r>
              <w:rPr>
                <w:sz w:val="15"/>
              </w:rPr>
              <w:t>0.40</w:t>
            </w:r>
          </w:p>
        </w:tc>
      </w:tr>
    </w:tbl>
    <w:p w14:paraId="333CBCE1" w14:textId="77777777" w:rsidR="00F56008" w:rsidRPr="00DB5C50" w:rsidRDefault="00835842">
      <w:pPr>
        <w:tabs>
          <w:tab w:val="center" w:pos="2010"/>
          <w:tab w:val="center" w:pos="4719"/>
        </w:tabs>
        <w:spacing w:after="421" w:line="265" w:lineRule="auto"/>
        <w:ind w:left="0" w:firstLine="0"/>
        <w:jc w:val="left"/>
        <w:rPr>
          <w:lang w:val="en-US"/>
        </w:rPr>
      </w:pPr>
      <w:r w:rsidRPr="00DB5C50">
        <w:rPr>
          <w:sz w:val="22"/>
          <w:lang w:val="en-US"/>
        </w:rPr>
        <w:lastRenderedPageBreak/>
        <w:tab/>
      </w:r>
      <w:r w:rsidRPr="00DB5C50">
        <w:rPr>
          <w:lang w:val="en-US"/>
        </w:rPr>
        <w:t>Table 12</w:t>
      </w:r>
      <w:r w:rsidRPr="00DB5C50">
        <w:rPr>
          <w:lang w:val="en-US"/>
        </w:rPr>
        <w:tab/>
        <w:t>Estimates and standard errors on the simulated dataset</w:t>
      </w:r>
    </w:p>
    <w:p w14:paraId="3C26C108" w14:textId="77777777" w:rsidR="00F56008" w:rsidRPr="00DB5C50" w:rsidRDefault="00835842">
      <w:pPr>
        <w:spacing w:after="451"/>
        <w:ind w:left="101" w:firstLine="239"/>
        <w:rPr>
          <w:lang w:val="en-US"/>
        </w:rPr>
      </w:pPr>
      <w:r w:rsidRPr="00DB5C50">
        <w:rPr>
          <w:lang w:val="en-US"/>
        </w:rPr>
        <w:t xml:space="preserve">All the code used to produce those results is available in the GitHub repository GITHUB REPO. The files executing the code are poi hmm </w:t>
      </w:r>
      <w:proofErr w:type="spellStart"/>
      <w:r w:rsidRPr="00DB5C50">
        <w:rPr>
          <w:lang w:val="en-US"/>
        </w:rPr>
        <w:t>lamb.R</w:t>
      </w:r>
      <w:proofErr w:type="spellEnd"/>
      <w:r w:rsidRPr="00DB5C50">
        <w:rPr>
          <w:lang w:val="en-US"/>
        </w:rPr>
        <w:t xml:space="preserve">, poi hmm </w:t>
      </w:r>
      <w:proofErr w:type="spellStart"/>
      <w:r w:rsidRPr="00DB5C50">
        <w:rPr>
          <w:lang w:val="en-US"/>
        </w:rPr>
        <w:t>simul.R</w:t>
      </w:r>
      <w:proofErr w:type="spellEnd"/>
      <w:r w:rsidRPr="00DB5C50">
        <w:rPr>
          <w:lang w:val="en-US"/>
        </w:rPr>
        <w:t xml:space="preserve">, and poi hmm </w:t>
      </w:r>
      <w:proofErr w:type="spellStart"/>
      <w:r w:rsidRPr="00DB5C50">
        <w:rPr>
          <w:lang w:val="en-US"/>
        </w:rPr>
        <w:t>hosp.R</w:t>
      </w:r>
      <w:proofErr w:type="spellEnd"/>
      <w:r w:rsidRPr="00DB5C50">
        <w:rPr>
          <w:lang w:val="en-US"/>
        </w:rPr>
        <w:t>.</w:t>
      </w:r>
    </w:p>
    <w:p w14:paraId="35C819B6" w14:textId="77777777" w:rsidR="00F56008" w:rsidRDefault="00835842">
      <w:pPr>
        <w:pStyle w:val="Heading1"/>
        <w:spacing w:after="148"/>
        <w:ind w:left="1211" w:hanging="359"/>
      </w:pPr>
      <w:proofErr w:type="spellStart"/>
      <w:r>
        <w:t>Discussion</w:t>
      </w:r>
      <w:proofErr w:type="spellEnd"/>
    </w:p>
    <w:p w14:paraId="588F31BC" w14:textId="77777777" w:rsidR="00F56008" w:rsidRPr="00DB5C50" w:rsidRDefault="00835842">
      <w:pPr>
        <w:numPr>
          <w:ilvl w:val="0"/>
          <w:numId w:val="9"/>
        </w:numPr>
        <w:spacing w:after="232"/>
        <w:ind w:hanging="343"/>
        <w:rPr>
          <w:lang w:val="en-US"/>
        </w:rPr>
      </w:pPr>
      <w:r w:rsidRPr="00DB5C50">
        <w:rPr>
          <w:lang w:val="en-US"/>
        </w:rPr>
        <w:t xml:space="preserve">Throughout this paper, when we </w:t>
      </w:r>
      <w:proofErr w:type="gramStart"/>
      <w:r w:rsidRPr="00DB5C50">
        <w:rPr>
          <w:lang w:val="en-US"/>
        </w:rPr>
        <w:t>actually used</w:t>
      </w:r>
      <w:proofErr w:type="gramEnd"/>
      <w:r w:rsidRPr="00DB5C50">
        <w:rPr>
          <w:lang w:val="en-US"/>
        </w:rPr>
        <w:t xml:space="preserve"> hidden states (</w:t>
      </w:r>
      <w:r w:rsidRPr="00DB5C50">
        <w:rPr>
          <w:rFonts w:ascii="Cambria" w:eastAsia="Cambria" w:hAnsi="Cambria" w:cs="Cambria"/>
          <w:i/>
          <w:lang w:val="en-US"/>
        </w:rPr>
        <w:t xml:space="preserve">m &gt; </w:t>
      </w:r>
      <w:r w:rsidRPr="00DB5C50">
        <w:rPr>
          <w:rFonts w:ascii="Cambria" w:eastAsia="Cambria" w:hAnsi="Cambria" w:cs="Cambria"/>
          <w:lang w:val="en-US"/>
        </w:rPr>
        <w:t>1</w:t>
      </w:r>
      <w:r w:rsidRPr="00DB5C50">
        <w:rPr>
          <w:lang w:val="en-US"/>
        </w:rPr>
        <w:t xml:space="preserve">), we found that TMB3 yields the greatest speed increase (when TMB’s exact gradient is provided to the optimizer but not the hessian). This also stayed true when using other optimizers such as </w:t>
      </w:r>
      <w:proofErr w:type="spellStart"/>
      <w:r w:rsidRPr="00DB5C50">
        <w:rPr>
          <w:lang w:val="en-US"/>
        </w:rPr>
        <w:t>nlm</w:t>
      </w:r>
      <w:proofErr w:type="spellEnd"/>
      <w:r w:rsidRPr="00DB5C50">
        <w:rPr>
          <w:lang w:val="en-US"/>
        </w:rPr>
        <w:t>. The reason is unclear. Although adding the exact hessian on top of the gradient to the optimizer seems to slow down the computation, it might help the optimizer converge in some cases, and could be worth investigating.</w:t>
      </w:r>
    </w:p>
    <w:p w14:paraId="0873D23E" w14:textId="77777777" w:rsidR="00F56008" w:rsidRPr="00DB5C50" w:rsidRDefault="00835842">
      <w:pPr>
        <w:numPr>
          <w:ilvl w:val="0"/>
          <w:numId w:val="9"/>
        </w:numPr>
        <w:ind w:hanging="343"/>
        <w:rPr>
          <w:lang w:val="en-US"/>
        </w:rPr>
      </w:pPr>
      <w:r w:rsidRPr="00DB5C50">
        <w:rPr>
          <w:lang w:val="en-US"/>
        </w:rPr>
        <w:t>Mention the prospect of using TMB for panel data with random effects, Laplace approximation.</w:t>
      </w:r>
    </w:p>
    <w:p w14:paraId="5E5538F0" w14:textId="77777777" w:rsidR="00F56008" w:rsidRPr="00DB5C50" w:rsidRDefault="00835842">
      <w:pPr>
        <w:spacing w:after="251" w:line="246" w:lineRule="auto"/>
        <w:ind w:left="29" w:firstLine="0"/>
        <w:rPr>
          <w:lang w:val="en-US"/>
        </w:rPr>
      </w:pPr>
      <w:r w:rsidRPr="00DB5C50">
        <w:rPr>
          <w:sz w:val="18"/>
          <w:lang w:val="en-US"/>
        </w:rPr>
        <w:t>Acknowledgements We gratefully thank Dr. Bertrand GALICHON and Dr. Anthony CHAUVIN for their patience and their efforts to provide the hospital dataset along with the necessary authorizations.</w:t>
      </w:r>
    </w:p>
    <w:p w14:paraId="067633AC" w14:textId="77777777" w:rsidR="00F56008" w:rsidRPr="00DB5C50" w:rsidRDefault="00835842">
      <w:pPr>
        <w:spacing w:after="0" w:line="260" w:lineRule="auto"/>
        <w:ind w:left="54"/>
        <w:jc w:val="left"/>
        <w:rPr>
          <w:lang w:val="en-US"/>
        </w:rPr>
      </w:pPr>
      <w:r w:rsidRPr="00DB5C50">
        <w:rPr>
          <w:lang w:val="en-US"/>
        </w:rPr>
        <w:t>Conflict of Interest</w:t>
      </w:r>
    </w:p>
    <w:p w14:paraId="7FA8F0D9" w14:textId="77777777" w:rsidR="00F56008" w:rsidRPr="00DB5C50" w:rsidRDefault="00835842">
      <w:pPr>
        <w:spacing w:after="330" w:line="259" w:lineRule="auto"/>
        <w:ind w:left="44" w:firstLine="0"/>
        <w:jc w:val="left"/>
        <w:rPr>
          <w:lang w:val="en-US"/>
        </w:rPr>
      </w:pPr>
      <w:r w:rsidRPr="00DB5C50">
        <w:rPr>
          <w:i/>
          <w:lang w:val="en-US"/>
        </w:rPr>
        <w:t>The authors have declared no conflict of interest.</w:t>
      </w:r>
    </w:p>
    <w:p w14:paraId="0F2CAAD9" w14:textId="77777777" w:rsidR="00F56008" w:rsidRDefault="00835842">
      <w:pPr>
        <w:pStyle w:val="Heading1"/>
        <w:numPr>
          <w:ilvl w:val="0"/>
          <w:numId w:val="0"/>
        </w:numPr>
        <w:spacing w:after="85"/>
        <w:ind w:left="862"/>
      </w:pPr>
      <w:proofErr w:type="spellStart"/>
      <w:r>
        <w:t>Appendix</w:t>
      </w:r>
      <w:proofErr w:type="spellEnd"/>
    </w:p>
    <w:p w14:paraId="3FA2FD9B" w14:textId="77777777" w:rsidR="00F56008" w:rsidRDefault="00835842">
      <w:pPr>
        <w:spacing w:after="98" w:line="260" w:lineRule="auto"/>
        <w:ind w:left="862"/>
        <w:jc w:val="left"/>
      </w:pPr>
      <w:r>
        <w:t>A.1. R Code</w:t>
      </w:r>
    </w:p>
    <w:p w14:paraId="6AE7F4AE" w14:textId="77777777" w:rsidR="00F56008" w:rsidRPr="00DB5C50" w:rsidRDefault="00835842">
      <w:pPr>
        <w:numPr>
          <w:ilvl w:val="0"/>
          <w:numId w:val="10"/>
        </w:numPr>
        <w:spacing w:after="178"/>
        <w:ind w:left="544" w:right="1345" w:hanging="443"/>
        <w:rPr>
          <w:lang w:val="en-US"/>
        </w:rPr>
      </w:pPr>
      <w:r w:rsidRPr="00DB5C50">
        <w:rPr>
          <w:lang w:val="en-US"/>
        </w:rPr>
        <w:t>Code to setup global parameters and declare functions used</w:t>
      </w:r>
    </w:p>
    <w:p w14:paraId="5FA29B17" w14:textId="77777777" w:rsidR="00F56008" w:rsidRDefault="00835842">
      <w:pPr>
        <w:numPr>
          <w:ilvl w:val="0"/>
          <w:numId w:val="10"/>
        </w:numPr>
        <w:spacing w:after="178"/>
        <w:ind w:left="544" w:right="1345" w:hanging="443"/>
      </w:pPr>
      <w:proofErr w:type="spellStart"/>
      <w:r>
        <w:t>Packages</w:t>
      </w:r>
      <w:proofErr w:type="spellEnd"/>
      <w:r>
        <w:t xml:space="preserve"> used</w:t>
      </w:r>
    </w:p>
    <w:p w14:paraId="7C24A023" w14:textId="77777777" w:rsidR="00F56008" w:rsidRPr="00DB5C50" w:rsidRDefault="00835842">
      <w:pPr>
        <w:numPr>
          <w:ilvl w:val="0"/>
          <w:numId w:val="10"/>
        </w:numPr>
        <w:spacing w:after="178"/>
        <w:ind w:left="544" w:right="1345" w:hanging="443"/>
        <w:rPr>
          <w:lang w:val="en-US"/>
        </w:rPr>
      </w:pPr>
      <w:r w:rsidRPr="00DB5C50">
        <w:rPr>
          <w:lang w:val="en-US"/>
        </w:rPr>
        <w:t>Functions used in TMB related code</w:t>
      </w:r>
    </w:p>
    <w:p w14:paraId="2420564D" w14:textId="77777777" w:rsidR="00F56008" w:rsidRPr="00DB5C50" w:rsidRDefault="00835842">
      <w:pPr>
        <w:numPr>
          <w:ilvl w:val="0"/>
          <w:numId w:val="10"/>
        </w:numPr>
        <w:spacing w:after="178"/>
        <w:ind w:left="544" w:right="1345" w:hanging="443"/>
        <w:rPr>
          <w:lang w:val="en-US"/>
        </w:rPr>
      </w:pPr>
      <w:r w:rsidRPr="00DB5C50">
        <w:rPr>
          <w:lang w:val="en-US"/>
        </w:rPr>
        <w:t>Functions used in non TMB related code</w:t>
      </w:r>
    </w:p>
    <w:p w14:paraId="079B9DEB" w14:textId="77777777" w:rsidR="00F56008" w:rsidRPr="00DB5C50" w:rsidRDefault="00835842">
      <w:pPr>
        <w:numPr>
          <w:ilvl w:val="0"/>
          <w:numId w:val="10"/>
        </w:numPr>
        <w:spacing w:after="178"/>
        <w:ind w:left="544" w:right="1345" w:hanging="443"/>
        <w:rPr>
          <w:lang w:val="en-US"/>
        </w:rPr>
      </w:pPr>
      <w:r w:rsidRPr="00DB5C50">
        <w:rPr>
          <w:lang w:val="en-US"/>
        </w:rPr>
        <w:t>Code to run estimations and comparisons using the lamb dataset</w:t>
      </w:r>
    </w:p>
    <w:p w14:paraId="780600F5" w14:textId="77777777" w:rsidR="00F56008" w:rsidRPr="00DB5C50" w:rsidRDefault="00835842">
      <w:pPr>
        <w:numPr>
          <w:ilvl w:val="0"/>
          <w:numId w:val="10"/>
        </w:numPr>
        <w:spacing w:after="178"/>
        <w:ind w:left="544" w:right="1345" w:hanging="443"/>
        <w:rPr>
          <w:lang w:val="en-US"/>
        </w:rPr>
      </w:pPr>
      <w:r w:rsidRPr="00DB5C50">
        <w:rPr>
          <w:lang w:val="en-US"/>
        </w:rPr>
        <w:t>Code to run estimations and comparisons using a simulated dataset</w:t>
      </w:r>
    </w:p>
    <w:p w14:paraId="195FA6E0" w14:textId="77777777" w:rsidR="00F56008" w:rsidRPr="00DB5C50" w:rsidRDefault="00835842">
      <w:pPr>
        <w:numPr>
          <w:ilvl w:val="0"/>
          <w:numId w:val="10"/>
        </w:numPr>
        <w:spacing w:after="283"/>
        <w:ind w:left="544" w:right="1345" w:hanging="443"/>
        <w:rPr>
          <w:lang w:val="en-US"/>
        </w:rPr>
      </w:pPr>
      <w:r w:rsidRPr="00DB5C50">
        <w:rPr>
          <w:lang w:val="en-US"/>
        </w:rPr>
        <w:t>Code to run estimations and comparisons using the hospital dataset</w:t>
      </w:r>
    </w:p>
    <w:p w14:paraId="05919A33" w14:textId="77777777" w:rsidR="00F56008" w:rsidRDefault="00835842">
      <w:pPr>
        <w:spacing w:after="98" w:line="260" w:lineRule="auto"/>
        <w:ind w:left="862"/>
        <w:jc w:val="left"/>
      </w:pPr>
      <w:r>
        <w:t>A.2. C++ Code</w:t>
      </w:r>
    </w:p>
    <w:p w14:paraId="3DD53A32" w14:textId="77777777" w:rsidR="00F56008" w:rsidRPr="00DB5C50" w:rsidRDefault="00835842">
      <w:pPr>
        <w:numPr>
          <w:ilvl w:val="0"/>
          <w:numId w:val="11"/>
        </w:numPr>
        <w:spacing w:after="178"/>
        <w:ind w:left="500" w:right="1345" w:hanging="399"/>
        <w:rPr>
          <w:lang w:val="en-US"/>
        </w:rPr>
      </w:pPr>
      <w:r w:rsidRPr="00DB5C50">
        <w:rPr>
          <w:lang w:val="en-US"/>
        </w:rPr>
        <w:t>Poisson HMM negative log-likelihood calculation</w:t>
      </w:r>
    </w:p>
    <w:p w14:paraId="38265553" w14:textId="77777777" w:rsidR="00F56008" w:rsidRPr="00DB5C50" w:rsidRDefault="00835842">
      <w:pPr>
        <w:numPr>
          <w:ilvl w:val="0"/>
          <w:numId w:val="11"/>
        </w:numPr>
        <w:spacing w:after="178"/>
        <w:ind w:left="500" w:right="1345" w:hanging="399"/>
        <w:rPr>
          <w:lang w:val="en-US"/>
        </w:rPr>
      </w:pPr>
      <w:r w:rsidRPr="00DB5C50">
        <w:rPr>
          <w:lang w:val="en-US"/>
        </w:rPr>
        <w:t>Functions used in C++ Poisson HMM code</w:t>
      </w:r>
    </w:p>
    <w:p w14:paraId="31A41DBB" w14:textId="77777777" w:rsidR="00F56008" w:rsidRPr="00DB5C50" w:rsidRDefault="00835842">
      <w:pPr>
        <w:numPr>
          <w:ilvl w:val="0"/>
          <w:numId w:val="11"/>
        </w:numPr>
        <w:spacing w:after="178"/>
        <w:ind w:left="500" w:right="1345" w:hanging="399"/>
        <w:rPr>
          <w:lang w:val="en-US"/>
        </w:rPr>
      </w:pPr>
      <w:r w:rsidRPr="00DB5C50">
        <w:rPr>
          <w:lang w:val="en-US"/>
        </w:rPr>
        <w:t>Linear model negative log-likelihood calculation</w:t>
      </w:r>
    </w:p>
    <w:p w14:paraId="00155AD7" w14:textId="77777777" w:rsidR="00F56008" w:rsidRPr="00DB5C50" w:rsidRDefault="00835842">
      <w:pPr>
        <w:numPr>
          <w:ilvl w:val="0"/>
          <w:numId w:val="11"/>
        </w:numPr>
        <w:spacing w:after="283"/>
        <w:ind w:left="500" w:right="1345" w:hanging="399"/>
        <w:rPr>
          <w:lang w:val="en-US"/>
        </w:rPr>
      </w:pPr>
      <w:r w:rsidRPr="00DB5C50">
        <w:rPr>
          <w:lang w:val="en-US"/>
        </w:rPr>
        <w:t>Functions used in C++ linear model code</w:t>
      </w:r>
    </w:p>
    <w:p w14:paraId="4E4A9DA8" w14:textId="77777777" w:rsidR="00F56008" w:rsidRDefault="00835842">
      <w:pPr>
        <w:spacing w:after="98" w:line="260" w:lineRule="auto"/>
        <w:ind w:left="862"/>
        <w:jc w:val="left"/>
      </w:pPr>
      <w:r>
        <w:t xml:space="preserve">A.1. </w:t>
      </w:r>
      <w:proofErr w:type="spellStart"/>
      <w:r>
        <w:t>Additional</w:t>
      </w:r>
      <w:proofErr w:type="spellEnd"/>
      <w:r>
        <w:t xml:space="preserve"> </w:t>
      </w:r>
      <w:proofErr w:type="spellStart"/>
      <w:r>
        <w:t>graphs</w:t>
      </w:r>
      <w:proofErr w:type="spellEnd"/>
    </w:p>
    <w:p w14:paraId="1F8F0EAD" w14:textId="77777777" w:rsidR="00F56008" w:rsidRPr="00DB5C50" w:rsidRDefault="00835842">
      <w:pPr>
        <w:numPr>
          <w:ilvl w:val="0"/>
          <w:numId w:val="12"/>
        </w:numPr>
        <w:spacing w:after="176"/>
        <w:ind w:left="500" w:right="1345" w:hanging="399"/>
        <w:rPr>
          <w:lang w:val="en-US"/>
        </w:rPr>
      </w:pPr>
      <w:r w:rsidRPr="00DB5C50">
        <w:rPr>
          <w:lang w:val="en-US"/>
        </w:rPr>
        <w:lastRenderedPageBreak/>
        <w:t>simple C acceleration of Zucchini scripts p. 333, A 1.7, A 1.8 with conditional probabilities outside of the forward / backward loop</w:t>
      </w:r>
    </w:p>
    <w:p w14:paraId="4E32BF64" w14:textId="77777777" w:rsidR="00F56008" w:rsidRPr="00DB5C50" w:rsidRDefault="00835842">
      <w:pPr>
        <w:numPr>
          <w:ilvl w:val="0"/>
          <w:numId w:val="12"/>
        </w:numPr>
        <w:spacing w:after="178"/>
        <w:ind w:left="500" w:right="1345" w:hanging="399"/>
        <w:rPr>
          <w:lang w:val="en-US"/>
        </w:rPr>
      </w:pPr>
      <w:r w:rsidRPr="00DB5C50">
        <w:rPr>
          <w:lang w:val="en-US"/>
        </w:rPr>
        <w:t>Use same order as in Zucchini</w:t>
      </w:r>
    </w:p>
    <w:p w14:paraId="0BE5302E" w14:textId="77777777" w:rsidR="00F56008" w:rsidRPr="00DB5C50" w:rsidRDefault="00835842">
      <w:pPr>
        <w:numPr>
          <w:ilvl w:val="0"/>
          <w:numId w:val="12"/>
        </w:numPr>
        <w:spacing w:after="178"/>
        <w:ind w:left="500" w:right="1345" w:hanging="399"/>
        <w:rPr>
          <w:lang w:val="en-US"/>
        </w:rPr>
      </w:pPr>
      <w:r w:rsidRPr="00DB5C50">
        <w:rPr>
          <w:lang w:val="en-US"/>
        </w:rPr>
        <w:t>the .</w:t>
      </w:r>
      <w:proofErr w:type="spellStart"/>
      <w:r w:rsidRPr="00DB5C50">
        <w:rPr>
          <w:lang w:val="en-US"/>
        </w:rPr>
        <w:t>cpp</w:t>
      </w:r>
      <w:proofErr w:type="spellEnd"/>
      <w:r w:rsidRPr="00DB5C50">
        <w:rPr>
          <w:lang w:val="en-US"/>
        </w:rPr>
        <w:t xml:space="preserve"> file with transformation code</w:t>
      </w:r>
    </w:p>
    <w:p w14:paraId="727607CF" w14:textId="77777777" w:rsidR="00F56008" w:rsidRDefault="00835842">
      <w:pPr>
        <w:numPr>
          <w:ilvl w:val="0"/>
          <w:numId w:val="12"/>
        </w:numPr>
        <w:spacing w:after="178"/>
        <w:ind w:left="500" w:right="1345" w:hanging="399"/>
      </w:pPr>
      <w:proofErr w:type="spellStart"/>
      <w:r>
        <w:t>the</w:t>
      </w:r>
      <w:proofErr w:type="spellEnd"/>
      <w:r>
        <w:t xml:space="preserve"> .</w:t>
      </w:r>
      <w:proofErr w:type="spellStart"/>
      <w:r>
        <w:t>cpp</w:t>
      </w:r>
      <w:proofErr w:type="spellEnd"/>
      <w:r>
        <w:t xml:space="preserve"> file </w:t>
      </w:r>
      <w:proofErr w:type="spellStart"/>
      <w:r>
        <w:t>with</w:t>
      </w:r>
      <w:proofErr w:type="spellEnd"/>
      <w:r>
        <w:t xml:space="preserve"> </w:t>
      </w:r>
      <w:proofErr w:type="spellStart"/>
      <w:r>
        <w:t>likelihood</w:t>
      </w:r>
      <w:proofErr w:type="spellEnd"/>
    </w:p>
    <w:p w14:paraId="35168BC2" w14:textId="77777777" w:rsidR="00F56008" w:rsidRPr="00DB5C50" w:rsidRDefault="00835842">
      <w:pPr>
        <w:numPr>
          <w:ilvl w:val="0"/>
          <w:numId w:val="12"/>
        </w:numPr>
        <w:ind w:left="500" w:right="1345" w:hanging="399"/>
        <w:rPr>
          <w:lang w:val="en-US"/>
        </w:rPr>
      </w:pPr>
      <w:r w:rsidRPr="00DB5C50">
        <w:rPr>
          <w:lang w:val="en-US"/>
        </w:rPr>
        <w:t>an .R file showcasing the use</w:t>
      </w:r>
    </w:p>
    <w:p w14:paraId="3CFC592F" w14:textId="77777777" w:rsidR="00F56008" w:rsidRPr="00DB5C50" w:rsidRDefault="00835842">
      <w:pPr>
        <w:pStyle w:val="Heading1"/>
        <w:numPr>
          <w:ilvl w:val="0"/>
          <w:numId w:val="0"/>
        </w:numPr>
        <w:spacing w:after="64"/>
        <w:ind w:left="862"/>
        <w:rPr>
          <w:lang w:val="en-US"/>
        </w:rPr>
      </w:pPr>
      <w:r w:rsidRPr="00DB5C50">
        <w:rPr>
          <w:lang w:val="en-US"/>
        </w:rPr>
        <w:t>References</w:t>
      </w:r>
    </w:p>
    <w:p w14:paraId="37F63365" w14:textId="77777777" w:rsidR="00F56008" w:rsidRPr="00DB5C50" w:rsidRDefault="00835842">
      <w:pPr>
        <w:spacing w:after="52" w:line="246" w:lineRule="auto"/>
        <w:ind w:left="437" w:hanging="408"/>
        <w:rPr>
          <w:lang w:val="en-US"/>
        </w:rPr>
      </w:pPr>
      <w:r w:rsidRPr="00DB5C50">
        <w:rPr>
          <w:sz w:val="18"/>
          <w:lang w:val="en-US"/>
        </w:rPr>
        <w:t xml:space="preserve">Bradley </w:t>
      </w:r>
      <w:proofErr w:type="spellStart"/>
      <w:r w:rsidRPr="00DB5C50">
        <w:rPr>
          <w:sz w:val="18"/>
          <w:lang w:val="en-US"/>
        </w:rPr>
        <w:t>Efron</w:t>
      </w:r>
      <w:proofErr w:type="spellEnd"/>
      <w:r w:rsidRPr="00DB5C50">
        <w:rPr>
          <w:sz w:val="18"/>
          <w:lang w:val="en-US"/>
        </w:rPr>
        <w:t xml:space="preserve"> and Robert J </w:t>
      </w:r>
      <w:proofErr w:type="spellStart"/>
      <w:r w:rsidRPr="00DB5C50">
        <w:rPr>
          <w:sz w:val="18"/>
          <w:lang w:val="en-US"/>
        </w:rPr>
        <w:t>Tibshirani</w:t>
      </w:r>
      <w:proofErr w:type="spellEnd"/>
      <w:r w:rsidRPr="00DB5C50">
        <w:rPr>
          <w:sz w:val="18"/>
          <w:lang w:val="en-US"/>
        </w:rPr>
        <w:t xml:space="preserve">. </w:t>
      </w:r>
      <w:r w:rsidRPr="00DB5C50">
        <w:rPr>
          <w:i/>
          <w:sz w:val="18"/>
          <w:lang w:val="en-US"/>
        </w:rPr>
        <w:t>An Introduction to the Bootstrap</w:t>
      </w:r>
      <w:r w:rsidRPr="00DB5C50">
        <w:rPr>
          <w:sz w:val="18"/>
          <w:lang w:val="en-US"/>
        </w:rPr>
        <w:t>. Chapman &amp; Hall, New York, N.Y.; London, 1993. ISBN 978-0-412-04231-7. OCLC: 797437299.</w:t>
      </w:r>
    </w:p>
    <w:p w14:paraId="7B1E82ED" w14:textId="77777777" w:rsidR="00F56008" w:rsidRPr="00DB5C50" w:rsidRDefault="00835842">
      <w:pPr>
        <w:spacing w:after="19" w:line="261" w:lineRule="auto"/>
        <w:ind w:left="39"/>
        <w:jc w:val="left"/>
        <w:rPr>
          <w:lang w:val="en-US"/>
        </w:rPr>
      </w:pPr>
      <w:r w:rsidRPr="00DB5C50">
        <w:rPr>
          <w:sz w:val="18"/>
          <w:lang w:val="en-US"/>
        </w:rPr>
        <w:t xml:space="preserve">William Feller. </w:t>
      </w:r>
      <w:r w:rsidRPr="00DB5C50">
        <w:rPr>
          <w:i/>
          <w:sz w:val="18"/>
          <w:lang w:val="en-US"/>
        </w:rPr>
        <w:t>An Introduction to Probability Theory and Its Applications</w:t>
      </w:r>
      <w:r w:rsidRPr="00DB5C50">
        <w:rPr>
          <w:sz w:val="18"/>
          <w:lang w:val="en-US"/>
        </w:rPr>
        <w:t>. Wiley, 1968. ISBN 978-0-471-25708-0.</w:t>
      </w:r>
    </w:p>
    <w:p w14:paraId="5C91CB1C" w14:textId="77777777" w:rsidR="00F56008" w:rsidRPr="00DB5C50" w:rsidRDefault="00835842">
      <w:pPr>
        <w:spacing w:after="50" w:line="246" w:lineRule="auto"/>
        <w:ind w:left="437" w:hanging="408"/>
        <w:rPr>
          <w:lang w:val="en-US"/>
        </w:rPr>
      </w:pPr>
      <w:r w:rsidRPr="00DB5C50">
        <w:rPr>
          <w:sz w:val="18"/>
          <w:lang w:val="en-US"/>
        </w:rPr>
        <w:t xml:space="preserve">Geoffrey </w:t>
      </w:r>
      <w:proofErr w:type="spellStart"/>
      <w:r w:rsidRPr="00DB5C50">
        <w:rPr>
          <w:sz w:val="18"/>
          <w:lang w:val="en-US"/>
        </w:rPr>
        <w:t>Grimmett</w:t>
      </w:r>
      <w:proofErr w:type="spellEnd"/>
      <w:r w:rsidRPr="00DB5C50">
        <w:rPr>
          <w:sz w:val="18"/>
          <w:lang w:val="en-US"/>
        </w:rPr>
        <w:t xml:space="preserve">, Geoffrey R. </w:t>
      </w:r>
      <w:proofErr w:type="spellStart"/>
      <w:r w:rsidRPr="00DB5C50">
        <w:rPr>
          <w:sz w:val="18"/>
          <w:lang w:val="en-US"/>
        </w:rPr>
        <w:t>Grimmett</w:t>
      </w:r>
      <w:proofErr w:type="spellEnd"/>
      <w:r w:rsidRPr="00DB5C50">
        <w:rPr>
          <w:sz w:val="18"/>
          <w:lang w:val="en-US"/>
        </w:rPr>
        <w:t xml:space="preserve">, Professor of Mathematical Statistics Geoffrey </w:t>
      </w:r>
      <w:proofErr w:type="spellStart"/>
      <w:r w:rsidRPr="00DB5C50">
        <w:rPr>
          <w:sz w:val="18"/>
          <w:lang w:val="en-US"/>
        </w:rPr>
        <w:t>Grimmett</w:t>
      </w:r>
      <w:proofErr w:type="spellEnd"/>
      <w:r w:rsidRPr="00DB5C50">
        <w:rPr>
          <w:sz w:val="18"/>
          <w:lang w:val="en-US"/>
        </w:rPr>
        <w:t xml:space="preserve">, David </w:t>
      </w:r>
      <w:proofErr w:type="spellStart"/>
      <w:r w:rsidRPr="00DB5C50">
        <w:rPr>
          <w:sz w:val="18"/>
          <w:lang w:val="en-US"/>
        </w:rPr>
        <w:t>Stirzaker</w:t>
      </w:r>
      <w:proofErr w:type="spellEnd"/>
      <w:r w:rsidRPr="00DB5C50">
        <w:rPr>
          <w:sz w:val="18"/>
          <w:lang w:val="en-US"/>
        </w:rPr>
        <w:t xml:space="preserve">, and Mathematical Institute David R. </w:t>
      </w:r>
      <w:proofErr w:type="spellStart"/>
      <w:r w:rsidRPr="00DB5C50">
        <w:rPr>
          <w:sz w:val="18"/>
          <w:lang w:val="en-US"/>
        </w:rPr>
        <w:t>Stirzaker</w:t>
      </w:r>
      <w:proofErr w:type="spellEnd"/>
      <w:r w:rsidRPr="00DB5C50">
        <w:rPr>
          <w:sz w:val="18"/>
          <w:lang w:val="en-US"/>
        </w:rPr>
        <w:t xml:space="preserve">. </w:t>
      </w:r>
      <w:r w:rsidRPr="00DB5C50">
        <w:rPr>
          <w:i/>
          <w:sz w:val="18"/>
          <w:lang w:val="en-US"/>
        </w:rPr>
        <w:t>Probability and Random Processes</w:t>
      </w:r>
      <w:r w:rsidRPr="00DB5C50">
        <w:rPr>
          <w:sz w:val="18"/>
          <w:lang w:val="en-US"/>
        </w:rPr>
        <w:t>. OUP Oxford, May 2001. ISBN 978-0-19-857222-0.</w:t>
      </w:r>
    </w:p>
    <w:p w14:paraId="6029EBAE" w14:textId="77777777" w:rsidR="00F56008" w:rsidRPr="00DB5C50" w:rsidRDefault="00835842">
      <w:pPr>
        <w:spacing w:after="27" w:line="246" w:lineRule="auto"/>
        <w:ind w:left="437" w:hanging="408"/>
        <w:rPr>
          <w:lang w:val="en-US"/>
        </w:rPr>
      </w:pPr>
      <w:r w:rsidRPr="00DB5C50">
        <w:rPr>
          <w:sz w:val="18"/>
          <w:lang w:val="en-US"/>
        </w:rPr>
        <w:t xml:space="preserve">Wolfgang </w:t>
      </w:r>
      <w:proofErr w:type="spellStart"/>
      <w:r w:rsidRPr="00DB5C50">
        <w:rPr>
          <w:sz w:val="18"/>
          <w:lang w:val="en-US"/>
        </w:rPr>
        <w:t>Hardle</w:t>
      </w:r>
      <w:proofErr w:type="spellEnd"/>
      <w:r w:rsidRPr="00DB5C50">
        <w:rPr>
          <w:sz w:val="18"/>
          <w:lang w:val="en-US"/>
        </w:rPr>
        <w:t xml:space="preserve">, Joel Horowitz, and Jens-Peter </w:t>
      </w:r>
      <w:proofErr w:type="spellStart"/>
      <w:r w:rsidRPr="00DB5C50">
        <w:rPr>
          <w:sz w:val="18"/>
          <w:lang w:val="en-US"/>
        </w:rPr>
        <w:t>Kreiss</w:t>
      </w:r>
      <w:proofErr w:type="spellEnd"/>
      <w:r w:rsidRPr="00DB5C50">
        <w:rPr>
          <w:sz w:val="18"/>
          <w:lang w:val="en-US"/>
        </w:rPr>
        <w:t>. Bootstrap Methods for Time Series.¨</w:t>
      </w:r>
      <w:r w:rsidRPr="00DB5C50">
        <w:rPr>
          <w:sz w:val="18"/>
          <w:lang w:val="en-US"/>
        </w:rPr>
        <w:tab/>
      </w:r>
      <w:r w:rsidRPr="00CE2C02">
        <w:rPr>
          <w:i/>
          <w:sz w:val="18"/>
          <w:lang w:val="en-US"/>
          <w:rPrChange w:id="536" w:author="Geir Drage Berentsen" w:date="2020-05-05T12:35:00Z">
            <w:rPr>
              <w:i/>
              <w:sz w:val="18"/>
            </w:rPr>
          </w:rPrChange>
        </w:rPr>
        <w:t>International Statistical Review</w:t>
      </w:r>
      <w:r w:rsidRPr="00CE2C02">
        <w:rPr>
          <w:sz w:val="18"/>
          <w:lang w:val="en-US"/>
          <w:rPrChange w:id="537" w:author="Geir Drage Berentsen" w:date="2020-05-05T12:35:00Z">
            <w:rPr>
              <w:sz w:val="18"/>
            </w:rPr>
          </w:rPrChange>
        </w:rPr>
        <w:t xml:space="preserve">, 71(2):435–459, 2003. </w:t>
      </w:r>
      <w:r w:rsidRPr="00DB5C50">
        <w:rPr>
          <w:sz w:val="18"/>
          <w:lang w:val="en-US"/>
        </w:rPr>
        <w:t xml:space="preserve">ISSN 1751-5823. </w:t>
      </w:r>
      <w:proofErr w:type="spellStart"/>
      <w:r w:rsidRPr="00DB5C50">
        <w:rPr>
          <w:sz w:val="18"/>
          <w:lang w:val="en-US"/>
        </w:rPr>
        <w:t>doi</w:t>
      </w:r>
      <w:proofErr w:type="spellEnd"/>
      <w:r w:rsidRPr="00DB5C50">
        <w:rPr>
          <w:sz w:val="18"/>
          <w:lang w:val="en-US"/>
        </w:rPr>
        <w:t>: 10.1111/j.1751-5823.2003.tb00485.x.</w:t>
      </w:r>
    </w:p>
    <w:p w14:paraId="43434B60" w14:textId="77777777" w:rsidR="00F56008" w:rsidRPr="00DB5C50" w:rsidRDefault="00835842">
      <w:pPr>
        <w:spacing w:after="27" w:line="246" w:lineRule="auto"/>
        <w:ind w:left="437" w:hanging="408"/>
        <w:rPr>
          <w:lang w:val="en-US"/>
        </w:rPr>
      </w:pPr>
      <w:r w:rsidRPr="00DB5C50">
        <w:rPr>
          <w:sz w:val="18"/>
          <w:lang w:val="en-US"/>
        </w:rPr>
        <w:t xml:space="preserve">Robert E. </w:t>
      </w:r>
      <w:proofErr w:type="spellStart"/>
      <w:r w:rsidRPr="00DB5C50">
        <w:rPr>
          <w:sz w:val="18"/>
          <w:lang w:val="en-US"/>
        </w:rPr>
        <w:t>Kass</w:t>
      </w:r>
      <w:proofErr w:type="spellEnd"/>
      <w:r w:rsidRPr="00DB5C50">
        <w:rPr>
          <w:sz w:val="18"/>
          <w:lang w:val="en-US"/>
        </w:rPr>
        <w:t xml:space="preserve"> and Duane </w:t>
      </w:r>
      <w:proofErr w:type="spellStart"/>
      <w:r w:rsidRPr="00DB5C50">
        <w:rPr>
          <w:sz w:val="18"/>
          <w:lang w:val="en-US"/>
        </w:rPr>
        <w:t>Steffey</w:t>
      </w:r>
      <w:proofErr w:type="spellEnd"/>
      <w:r w:rsidRPr="00DB5C50">
        <w:rPr>
          <w:sz w:val="18"/>
          <w:lang w:val="en-US"/>
        </w:rPr>
        <w:t xml:space="preserve">. Approximate Bayesian Inference in Conditionally Independent Hierarchical Models (Parametric Empirical Bayes Models). </w:t>
      </w:r>
      <w:r w:rsidRPr="00DB5C50">
        <w:rPr>
          <w:i/>
          <w:sz w:val="18"/>
          <w:lang w:val="en-US"/>
        </w:rPr>
        <w:t>Journal of the American Statistical Association</w:t>
      </w:r>
      <w:r w:rsidRPr="00DB5C50">
        <w:rPr>
          <w:sz w:val="18"/>
          <w:lang w:val="en-US"/>
        </w:rPr>
        <w:t xml:space="preserve">, 84(407):717–726, September 1989. ISSN 0162-1459. </w:t>
      </w:r>
      <w:proofErr w:type="spellStart"/>
      <w:r w:rsidRPr="00DB5C50">
        <w:rPr>
          <w:sz w:val="18"/>
          <w:lang w:val="en-US"/>
        </w:rPr>
        <w:t>doi</w:t>
      </w:r>
      <w:proofErr w:type="spellEnd"/>
      <w:r w:rsidRPr="00DB5C50">
        <w:rPr>
          <w:sz w:val="18"/>
          <w:lang w:val="en-US"/>
        </w:rPr>
        <w:t>: 10.1080/01621459.1989.10478825.</w:t>
      </w:r>
    </w:p>
    <w:p w14:paraId="07AF8190" w14:textId="77777777" w:rsidR="00F56008" w:rsidRPr="00DB5C50" w:rsidRDefault="00835842">
      <w:pPr>
        <w:spacing w:after="27" w:line="246" w:lineRule="auto"/>
        <w:ind w:left="437" w:hanging="408"/>
        <w:rPr>
          <w:lang w:val="en-US"/>
        </w:rPr>
      </w:pPr>
      <w:r w:rsidRPr="00DB5C50">
        <w:rPr>
          <w:sz w:val="18"/>
          <w:lang w:val="en-US"/>
        </w:rPr>
        <w:t xml:space="preserve">Kasper Kristensen, Anders Nielsen, Casper W. Berg, Hans Skaug, and Brad Bell. TMB: Automatic differentiation and Laplace approximation. </w:t>
      </w:r>
      <w:proofErr w:type="spellStart"/>
      <w:r w:rsidRPr="00DB5C50">
        <w:rPr>
          <w:i/>
          <w:sz w:val="18"/>
          <w:lang w:val="en-US"/>
        </w:rPr>
        <w:t>arXiv</w:t>
      </w:r>
      <w:proofErr w:type="spellEnd"/>
      <w:r w:rsidRPr="00DB5C50">
        <w:rPr>
          <w:i/>
          <w:sz w:val="18"/>
          <w:lang w:val="en-US"/>
        </w:rPr>
        <w:t xml:space="preserve"> preprint arXiv:1509.00660</w:t>
      </w:r>
      <w:r w:rsidRPr="00DB5C50">
        <w:rPr>
          <w:sz w:val="18"/>
          <w:lang w:val="en-US"/>
        </w:rPr>
        <w:t>, 2015.</w:t>
      </w:r>
    </w:p>
    <w:p w14:paraId="730A2310" w14:textId="77777777" w:rsidR="00F56008" w:rsidRPr="00DB5C50" w:rsidRDefault="00835842">
      <w:pPr>
        <w:spacing w:after="45" w:line="257" w:lineRule="auto"/>
        <w:ind w:left="0" w:firstLine="0"/>
        <w:jc w:val="center"/>
        <w:rPr>
          <w:lang w:val="en-US"/>
        </w:rPr>
      </w:pPr>
      <w:r w:rsidRPr="00DB5C50">
        <w:rPr>
          <w:sz w:val="18"/>
          <w:lang w:val="en-US"/>
        </w:rPr>
        <w:t xml:space="preserve">Brian G. Leroux and Martin L. </w:t>
      </w:r>
      <w:proofErr w:type="spellStart"/>
      <w:r w:rsidRPr="00DB5C50">
        <w:rPr>
          <w:sz w:val="18"/>
          <w:lang w:val="en-US"/>
        </w:rPr>
        <w:t>Puterman</w:t>
      </w:r>
      <w:proofErr w:type="spellEnd"/>
      <w:r w:rsidRPr="00DB5C50">
        <w:rPr>
          <w:sz w:val="18"/>
          <w:lang w:val="en-US"/>
        </w:rPr>
        <w:t xml:space="preserve">. Maximum-Penalized-Likelihood Estimation for Independent and </w:t>
      </w:r>
      <w:proofErr w:type="spellStart"/>
      <w:r w:rsidRPr="00DB5C50">
        <w:rPr>
          <w:sz w:val="18"/>
          <w:lang w:val="en-US"/>
        </w:rPr>
        <w:t>MarkovDependent</w:t>
      </w:r>
      <w:proofErr w:type="spellEnd"/>
      <w:r w:rsidRPr="00DB5C50">
        <w:rPr>
          <w:sz w:val="18"/>
          <w:lang w:val="en-US"/>
        </w:rPr>
        <w:t xml:space="preserve"> Mixture Models. </w:t>
      </w:r>
      <w:r w:rsidRPr="00DB5C50">
        <w:rPr>
          <w:i/>
          <w:sz w:val="18"/>
          <w:lang w:val="en-US"/>
        </w:rPr>
        <w:t>Biometrics</w:t>
      </w:r>
      <w:r w:rsidRPr="00DB5C50">
        <w:rPr>
          <w:sz w:val="18"/>
          <w:lang w:val="en-US"/>
        </w:rPr>
        <w:t xml:space="preserve">, 48(2):545–558, 1992. ISSN 0006-341X. </w:t>
      </w:r>
      <w:proofErr w:type="spellStart"/>
      <w:r w:rsidRPr="00DB5C50">
        <w:rPr>
          <w:sz w:val="18"/>
          <w:lang w:val="en-US"/>
        </w:rPr>
        <w:t>doi</w:t>
      </w:r>
      <w:proofErr w:type="spellEnd"/>
      <w:r w:rsidRPr="00DB5C50">
        <w:rPr>
          <w:sz w:val="18"/>
          <w:lang w:val="en-US"/>
        </w:rPr>
        <w:t>: 10.2307/2532308.</w:t>
      </w:r>
    </w:p>
    <w:p w14:paraId="66F00E07" w14:textId="77777777" w:rsidR="00F56008" w:rsidRPr="00DB5C50" w:rsidRDefault="00835842">
      <w:pPr>
        <w:spacing w:after="27" w:line="246" w:lineRule="auto"/>
        <w:ind w:left="437" w:hanging="408"/>
        <w:rPr>
          <w:lang w:val="en-US"/>
        </w:rPr>
      </w:pPr>
      <w:r w:rsidRPr="00DB5C50">
        <w:rPr>
          <w:sz w:val="18"/>
          <w:lang w:val="en-US"/>
        </w:rPr>
        <w:t xml:space="preserve">William Q. Meeker and Luis A. Escobar. Teaching about Approximate Confidence Regions Based on Maximum Likelihood Estimation. </w:t>
      </w:r>
      <w:r w:rsidRPr="00DB5C50">
        <w:rPr>
          <w:i/>
          <w:sz w:val="18"/>
          <w:lang w:val="en-US"/>
        </w:rPr>
        <w:t>The American Statistician</w:t>
      </w:r>
      <w:r w:rsidRPr="00DB5C50">
        <w:rPr>
          <w:sz w:val="18"/>
          <w:lang w:val="en-US"/>
        </w:rPr>
        <w:t xml:space="preserve">, 49(1):48–53, February 1995. ISSN 0003-1305. </w:t>
      </w:r>
      <w:proofErr w:type="spellStart"/>
      <w:r w:rsidRPr="00DB5C50">
        <w:rPr>
          <w:sz w:val="18"/>
          <w:lang w:val="en-US"/>
        </w:rPr>
        <w:t>doi</w:t>
      </w:r>
      <w:proofErr w:type="spellEnd"/>
      <w:r w:rsidRPr="00DB5C50">
        <w:rPr>
          <w:sz w:val="18"/>
          <w:lang w:val="en-US"/>
        </w:rPr>
        <w:t>: 10.1080/ 00031305.1995.10476112.</w:t>
      </w:r>
    </w:p>
    <w:p w14:paraId="22570E11" w14:textId="77777777" w:rsidR="00F56008" w:rsidRPr="00DB5C50" w:rsidRDefault="00835842">
      <w:pPr>
        <w:spacing w:after="27" w:line="246" w:lineRule="auto"/>
        <w:ind w:left="437" w:hanging="408"/>
        <w:rPr>
          <w:lang w:val="en-US"/>
        </w:rPr>
      </w:pPr>
      <w:r w:rsidRPr="00DB5C50">
        <w:rPr>
          <w:sz w:val="18"/>
          <w:lang w:val="en-US"/>
        </w:rPr>
        <w:t xml:space="preserve">D. J. </w:t>
      </w:r>
      <w:proofErr w:type="spellStart"/>
      <w:r w:rsidRPr="00DB5C50">
        <w:rPr>
          <w:sz w:val="18"/>
          <w:lang w:val="en-US"/>
        </w:rPr>
        <w:t>Venzon</w:t>
      </w:r>
      <w:proofErr w:type="spellEnd"/>
      <w:r w:rsidRPr="00DB5C50">
        <w:rPr>
          <w:sz w:val="18"/>
          <w:lang w:val="en-US"/>
        </w:rPr>
        <w:t xml:space="preserve"> and S. H. </w:t>
      </w:r>
      <w:proofErr w:type="spellStart"/>
      <w:r w:rsidRPr="00DB5C50">
        <w:rPr>
          <w:sz w:val="18"/>
          <w:lang w:val="en-US"/>
        </w:rPr>
        <w:t>Moolgavkar</w:t>
      </w:r>
      <w:proofErr w:type="spellEnd"/>
      <w:r w:rsidRPr="00DB5C50">
        <w:rPr>
          <w:sz w:val="18"/>
          <w:lang w:val="en-US"/>
        </w:rPr>
        <w:t xml:space="preserve">. A Method for Computing Profile-Likelihood-Based Confidence Intervals. </w:t>
      </w:r>
      <w:r w:rsidRPr="00DB5C50">
        <w:rPr>
          <w:i/>
          <w:sz w:val="18"/>
          <w:lang w:val="en-US"/>
        </w:rPr>
        <w:t>Journal of the Royal Statistical Society: Series C (Applied Statistics)</w:t>
      </w:r>
      <w:r w:rsidRPr="00DB5C50">
        <w:rPr>
          <w:sz w:val="18"/>
          <w:lang w:val="en-US"/>
        </w:rPr>
        <w:t xml:space="preserve">, 37(1):87–94, 1988. ISSN 1467-9876. </w:t>
      </w:r>
      <w:proofErr w:type="spellStart"/>
      <w:r w:rsidRPr="00DB5C50">
        <w:rPr>
          <w:sz w:val="18"/>
          <w:lang w:val="en-US"/>
        </w:rPr>
        <w:t>doi</w:t>
      </w:r>
      <w:proofErr w:type="spellEnd"/>
      <w:r w:rsidRPr="00DB5C50">
        <w:rPr>
          <w:sz w:val="18"/>
          <w:lang w:val="en-US"/>
        </w:rPr>
        <w:t>: 10.2307/ 2347496.</w:t>
      </w:r>
    </w:p>
    <w:p w14:paraId="00C36EC2" w14:textId="77777777" w:rsidR="00F56008" w:rsidRPr="00DB5C50" w:rsidRDefault="00835842">
      <w:pPr>
        <w:spacing w:after="50" w:line="246" w:lineRule="auto"/>
        <w:ind w:left="437" w:hanging="408"/>
        <w:rPr>
          <w:lang w:val="en-US"/>
        </w:rPr>
      </w:pPr>
      <w:r w:rsidRPr="00DB5C50">
        <w:rPr>
          <w:sz w:val="18"/>
          <w:lang w:val="en-US"/>
        </w:rPr>
        <w:t xml:space="preserve">Ingmar Visser, </w:t>
      </w:r>
      <w:proofErr w:type="spellStart"/>
      <w:r w:rsidRPr="00DB5C50">
        <w:rPr>
          <w:sz w:val="18"/>
          <w:lang w:val="en-US"/>
        </w:rPr>
        <w:t>Maartje</w:t>
      </w:r>
      <w:proofErr w:type="spellEnd"/>
      <w:r w:rsidRPr="00DB5C50">
        <w:rPr>
          <w:sz w:val="18"/>
          <w:lang w:val="en-US"/>
        </w:rPr>
        <w:t xml:space="preserve"> E. J. </w:t>
      </w:r>
      <w:proofErr w:type="spellStart"/>
      <w:r w:rsidRPr="00DB5C50">
        <w:rPr>
          <w:sz w:val="18"/>
          <w:lang w:val="en-US"/>
        </w:rPr>
        <w:t>Raijmakers</w:t>
      </w:r>
      <w:proofErr w:type="spellEnd"/>
      <w:r w:rsidRPr="00DB5C50">
        <w:rPr>
          <w:sz w:val="18"/>
          <w:lang w:val="en-US"/>
        </w:rPr>
        <w:t xml:space="preserve">, and Peter C. M. </w:t>
      </w:r>
      <w:proofErr w:type="spellStart"/>
      <w:r w:rsidRPr="00DB5C50">
        <w:rPr>
          <w:sz w:val="18"/>
          <w:lang w:val="en-US"/>
        </w:rPr>
        <w:t>Molenaar</w:t>
      </w:r>
      <w:proofErr w:type="spellEnd"/>
      <w:r w:rsidRPr="00DB5C50">
        <w:rPr>
          <w:sz w:val="18"/>
          <w:lang w:val="en-US"/>
        </w:rPr>
        <w:t xml:space="preserve">. Confidence intervals for hidden Markov model parameters. </w:t>
      </w:r>
      <w:r w:rsidRPr="00DB5C50">
        <w:rPr>
          <w:i/>
          <w:sz w:val="18"/>
          <w:lang w:val="en-US"/>
        </w:rPr>
        <w:t>British Journal of Mathematical and Statistical Psychology</w:t>
      </w:r>
      <w:r w:rsidRPr="00DB5C50">
        <w:rPr>
          <w:sz w:val="18"/>
          <w:lang w:val="en-US"/>
        </w:rPr>
        <w:t xml:space="preserve">, 53(2):317–327, 2000. ISSN 2044-8317. </w:t>
      </w:r>
      <w:proofErr w:type="spellStart"/>
      <w:r w:rsidRPr="00DB5C50">
        <w:rPr>
          <w:sz w:val="18"/>
          <w:lang w:val="en-US"/>
        </w:rPr>
        <w:t>doi</w:t>
      </w:r>
      <w:proofErr w:type="spellEnd"/>
      <w:r w:rsidRPr="00DB5C50">
        <w:rPr>
          <w:sz w:val="18"/>
          <w:lang w:val="en-US"/>
        </w:rPr>
        <w:t>: 10.1348/000711000159240.</w:t>
      </w:r>
    </w:p>
    <w:p w14:paraId="647CAE04" w14:textId="77777777" w:rsidR="00F56008" w:rsidRDefault="00835842">
      <w:pPr>
        <w:spacing w:after="27" w:line="246" w:lineRule="auto"/>
        <w:ind w:left="437" w:hanging="408"/>
      </w:pPr>
      <w:r w:rsidRPr="00DB5C50">
        <w:rPr>
          <w:sz w:val="18"/>
          <w:lang w:val="en-US"/>
        </w:rPr>
        <w:t xml:space="preserve">W. Zucchini, I.L. MacDonald, and R. </w:t>
      </w:r>
      <w:proofErr w:type="spellStart"/>
      <w:r w:rsidRPr="00DB5C50">
        <w:rPr>
          <w:sz w:val="18"/>
          <w:lang w:val="en-US"/>
        </w:rPr>
        <w:t>Langrock</w:t>
      </w:r>
      <w:proofErr w:type="spellEnd"/>
      <w:r w:rsidRPr="00DB5C50">
        <w:rPr>
          <w:sz w:val="18"/>
          <w:lang w:val="en-US"/>
        </w:rPr>
        <w:t xml:space="preserve">. </w:t>
      </w:r>
      <w:r w:rsidRPr="00DB5C50">
        <w:rPr>
          <w:i/>
          <w:sz w:val="18"/>
          <w:lang w:val="en-US"/>
        </w:rPr>
        <w:t>Hidden Markov Models for Time Series: An Introduction Using r, Second Edition</w:t>
      </w:r>
      <w:r w:rsidRPr="00DB5C50">
        <w:rPr>
          <w:sz w:val="18"/>
          <w:lang w:val="en-US"/>
        </w:rPr>
        <w:t xml:space="preserve">. Chapman &amp; Hall/CRC Monographs on Statistics &amp; Applied Probability. CRC Press, 2016. </w:t>
      </w:r>
      <w:r>
        <w:rPr>
          <w:sz w:val="18"/>
        </w:rPr>
        <w:t>ISBN 978-1-4822-5384-9.</w:t>
      </w:r>
    </w:p>
    <w:sectPr w:rsidR="00F56008">
      <w:type w:val="continuous"/>
      <w:pgSz w:w="12240" w:h="15840"/>
      <w:pgMar w:top="2252" w:right="1898" w:bottom="1663" w:left="185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ir Drage Berentsen" w:date="2020-04-20T10:14:00Z" w:initials="GDB">
    <w:p w14:paraId="702205D2" w14:textId="77777777" w:rsidR="00FE0D46" w:rsidRPr="00B41E8F" w:rsidRDefault="00FE0D46">
      <w:pPr>
        <w:pStyle w:val="CommentText"/>
        <w:rPr>
          <w:lang w:val="en-US"/>
        </w:rPr>
      </w:pPr>
      <w:r>
        <w:rPr>
          <w:rStyle w:val="CommentReference"/>
        </w:rPr>
        <w:annotationRef/>
      </w:r>
      <w:r w:rsidRPr="00B41E8F">
        <w:rPr>
          <w:lang w:val="en-US"/>
        </w:rPr>
        <w:t xml:space="preserve">Needs to be written properly, </w:t>
      </w:r>
      <w:r>
        <w:rPr>
          <w:lang w:val="en-US"/>
        </w:rPr>
        <w:t xml:space="preserve">with a literature review </w:t>
      </w:r>
      <w:proofErr w:type="spellStart"/>
      <w:r>
        <w:rPr>
          <w:lang w:val="en-US"/>
        </w:rPr>
        <w:t>aswell</w:t>
      </w:r>
      <w:proofErr w:type="spellEnd"/>
      <w:r>
        <w:rPr>
          <w:lang w:val="en-US"/>
        </w:rPr>
        <w:t>.</w:t>
      </w:r>
    </w:p>
  </w:comment>
  <w:comment w:id="7" w:author="Geir Drage Berentsen" w:date="2020-04-20T10:16:00Z" w:initials="GDB">
    <w:p w14:paraId="6446400C" w14:textId="63FF2E7E" w:rsidR="00FE0D46" w:rsidRPr="00B41E8F" w:rsidRDefault="00FE0D46">
      <w:pPr>
        <w:pStyle w:val="CommentText"/>
        <w:rPr>
          <w:lang w:val="en-US"/>
        </w:rPr>
      </w:pPr>
      <w:r>
        <w:rPr>
          <w:rStyle w:val="CommentReference"/>
        </w:rPr>
        <w:annotationRef/>
      </w:r>
      <w:r w:rsidRPr="00B41E8F">
        <w:rPr>
          <w:lang w:val="en-US"/>
        </w:rPr>
        <w:t xml:space="preserve">Better to just set a certain seed. </w:t>
      </w:r>
      <w:r w:rsidR="006D3794">
        <w:rPr>
          <w:lang w:val="en-US"/>
        </w:rPr>
        <w:t xml:space="preserve">But this might depend on version. </w:t>
      </w:r>
    </w:p>
  </w:comment>
  <w:comment w:id="57" w:author="Geir Drage Berentsen" w:date="2020-05-05T14:33:00Z" w:initials="GDB">
    <w:p w14:paraId="362FE81B" w14:textId="44B3207D" w:rsidR="00FE0D46" w:rsidRDefault="00FE0D46" w:rsidP="004D5FD7">
      <w:pPr>
        <w:pStyle w:val="CommentText"/>
        <w:rPr>
          <w:lang w:val="en-US"/>
        </w:rPr>
      </w:pPr>
      <w:r>
        <w:rPr>
          <w:rStyle w:val="CommentReference"/>
        </w:rPr>
        <w:annotationRef/>
      </w:r>
      <w:r>
        <w:rPr>
          <w:lang w:val="en-US"/>
        </w:rPr>
        <w:t>Use this sentence later: “Following Zucchini (ref here), w</w:t>
      </w:r>
      <w:r w:rsidRPr="00DB5C50">
        <w:rPr>
          <w:lang w:val="en-US"/>
        </w:rPr>
        <w:t xml:space="preserve">e </w:t>
      </w:r>
      <w:r>
        <w:rPr>
          <w:lang w:val="en-US"/>
        </w:rPr>
        <w:t>will</w:t>
      </w:r>
      <w:r w:rsidRPr="00DB5C50">
        <w:rPr>
          <w:lang w:val="en-US"/>
        </w:rPr>
        <w:t xml:space="preserve"> refer to the original parameters as natural parameters, and to their transformed version as the working parameters.</w:t>
      </w:r>
      <w:r>
        <w:rPr>
          <w:lang w:val="en-US"/>
        </w:rPr>
        <w:t>”</w:t>
      </w:r>
    </w:p>
    <w:p w14:paraId="66E822C8" w14:textId="77777777" w:rsidR="00FE0D46" w:rsidRDefault="00FE0D46" w:rsidP="004D5FD7">
      <w:pPr>
        <w:pStyle w:val="CommentText"/>
        <w:rPr>
          <w:lang w:val="en-US"/>
        </w:rPr>
      </w:pPr>
    </w:p>
    <w:p w14:paraId="728B3DBA" w14:textId="77777777" w:rsidR="00FE0D46" w:rsidRPr="00CE2C02" w:rsidRDefault="00FE0D46" w:rsidP="004D5FD7">
      <w:pPr>
        <w:pStyle w:val="CommentText"/>
        <w:rPr>
          <w:lang w:val="en-US"/>
        </w:rPr>
      </w:pPr>
    </w:p>
  </w:comment>
  <w:comment w:id="513" w:author="Geir Drage Berentsen" w:date="2020-05-07T14:15:00Z" w:initials="GDB">
    <w:p w14:paraId="100C2D59" w14:textId="1FFF842C" w:rsidR="00FE0D46" w:rsidRPr="00A06C37" w:rsidRDefault="00FE0D46">
      <w:pPr>
        <w:pStyle w:val="CommentText"/>
        <w:rPr>
          <w:lang w:val="en-US"/>
        </w:rPr>
      </w:pPr>
      <w:r>
        <w:rPr>
          <w:rStyle w:val="CommentReference"/>
        </w:rPr>
        <w:annotationRef/>
      </w:r>
      <w:r w:rsidRPr="00A06C37">
        <w:rPr>
          <w:lang w:val="en-US"/>
        </w:rPr>
        <w:t xml:space="preserve">Random </w:t>
      </w:r>
      <w:proofErr w:type="spellStart"/>
      <w:r>
        <w:rPr>
          <w:lang w:val="en-US"/>
        </w:rPr>
        <w:t>cross</w:t>
      </w:r>
      <w:r w:rsidRPr="00A06C37">
        <w:rPr>
          <w:lang w:val="en-US"/>
        </w:rPr>
        <w:t>reference</w:t>
      </w:r>
      <w:proofErr w:type="spellEnd"/>
      <w:r w:rsidRPr="00A06C37">
        <w:rPr>
          <w:lang w:val="en-US"/>
        </w:rPr>
        <w:t xml:space="preserve">? This belongs </w:t>
      </w:r>
      <w:r>
        <w:rPr>
          <w:lang w:val="en-US"/>
        </w:rPr>
        <w:t>at the end of the introduction</w:t>
      </w:r>
    </w:p>
  </w:comment>
  <w:comment w:id="527" w:author="Geir Drage Berentsen" w:date="2020-05-07T14:31:00Z" w:initials="GDB">
    <w:p w14:paraId="3073ED7D" w14:textId="2118240B" w:rsidR="00FE0D46" w:rsidRPr="00FE0D46" w:rsidRDefault="00FE0D46">
      <w:pPr>
        <w:pStyle w:val="CommentText"/>
        <w:rPr>
          <w:lang w:val="en-US"/>
        </w:rPr>
      </w:pPr>
      <w:r>
        <w:rPr>
          <w:rStyle w:val="CommentReference"/>
        </w:rPr>
        <w:annotationRef/>
      </w:r>
      <w:r w:rsidRPr="00FE0D46">
        <w:rPr>
          <w:lang w:val="en-US"/>
        </w:rPr>
        <w:t>Better to return a list with each parameter in in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205D2" w15:done="0"/>
  <w15:commentEx w15:paraId="6446400C" w15:done="0"/>
  <w15:commentEx w15:paraId="728B3DBA" w15:done="0"/>
  <w15:commentEx w15:paraId="100C2D59" w15:done="0"/>
  <w15:commentEx w15:paraId="3073ED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205D2" w16cid:durableId="2247F489"/>
  <w16cid:commentId w16cid:paraId="6446400C" w16cid:durableId="2247F4F0"/>
  <w16cid:commentId w16cid:paraId="728B3DBA" w16cid:durableId="225BF7A6"/>
  <w16cid:commentId w16cid:paraId="100C2D59" w16cid:durableId="225E9690"/>
  <w16cid:commentId w16cid:paraId="3073ED7D" w16cid:durableId="225E9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0B749" w14:textId="77777777" w:rsidR="00742CA8" w:rsidRDefault="00742CA8">
      <w:pPr>
        <w:spacing w:after="0" w:line="240" w:lineRule="auto"/>
      </w:pPr>
      <w:r>
        <w:separator/>
      </w:r>
    </w:p>
  </w:endnote>
  <w:endnote w:type="continuationSeparator" w:id="0">
    <w:p w14:paraId="39AE414E" w14:textId="77777777" w:rsidR="00742CA8" w:rsidRDefault="0074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149E" w14:textId="77777777" w:rsidR="00FE0D46" w:rsidRDefault="00FE0D46">
    <w:pPr>
      <w:tabs>
        <w:tab w:val="center" w:pos="7751"/>
      </w:tabs>
      <w:spacing w:after="0" w:line="259" w:lineRule="auto"/>
      <w:ind w:left="0" w:firstLine="0"/>
      <w:jc w:val="left"/>
    </w:pPr>
    <w:r w:rsidRPr="00DB5C50">
      <w:rPr>
        <w:sz w:val="12"/>
        <w:lang w:val="en-US"/>
      </w:rPr>
      <w:t xml:space="preserve">© 2020 WILEY-VCH Verlag GmbH &amp; Co. </w:t>
    </w:r>
    <w:proofErr w:type="spellStart"/>
    <w:r>
      <w:rPr>
        <w:sz w:val="12"/>
      </w:rPr>
      <w:t>KGaA</w:t>
    </w:r>
    <w:proofErr w:type="spellEnd"/>
    <w:r>
      <w:rPr>
        <w:sz w:val="12"/>
      </w:rPr>
      <w:t xml:space="preserve">, </w:t>
    </w:r>
    <w:proofErr w:type="spellStart"/>
    <w:r>
      <w:rPr>
        <w:sz w:val="12"/>
      </w:rPr>
      <w:t>Weinheim</w:t>
    </w:r>
    <w:proofErr w:type="spellEnd"/>
    <w:r>
      <w:rPr>
        <w:sz w:val="12"/>
      </w:rPr>
      <w:tab/>
      <w:t>www.biometrical-journal.com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B2C3" w14:textId="77777777" w:rsidR="00FE0D46" w:rsidRDefault="00FE0D46">
    <w:pPr>
      <w:tabs>
        <w:tab w:val="center" w:pos="7751"/>
      </w:tabs>
      <w:spacing w:after="0" w:line="259" w:lineRule="auto"/>
      <w:ind w:left="0" w:firstLine="0"/>
      <w:jc w:val="left"/>
    </w:pPr>
    <w:r w:rsidRPr="00DB5C50">
      <w:rPr>
        <w:sz w:val="12"/>
        <w:lang w:val="en-US"/>
      </w:rPr>
      <w:t xml:space="preserve">© 2020 WILEY-VCH Verlag GmbH &amp; Co. </w:t>
    </w:r>
    <w:proofErr w:type="spellStart"/>
    <w:r>
      <w:rPr>
        <w:sz w:val="12"/>
      </w:rPr>
      <w:t>KGaA</w:t>
    </w:r>
    <w:proofErr w:type="spellEnd"/>
    <w:r>
      <w:rPr>
        <w:sz w:val="12"/>
      </w:rPr>
      <w:t xml:space="preserve">, </w:t>
    </w:r>
    <w:proofErr w:type="spellStart"/>
    <w:r>
      <w:rPr>
        <w:sz w:val="12"/>
      </w:rPr>
      <w:t>Weinheim</w:t>
    </w:r>
    <w:proofErr w:type="spellEnd"/>
    <w:r>
      <w:rPr>
        <w:sz w:val="12"/>
      </w:rPr>
      <w:tab/>
      <w:t>www.biometrical-journal.com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80DF" w14:textId="77777777" w:rsidR="00FE0D46" w:rsidRDefault="00FE0D46">
    <w:pPr>
      <w:tabs>
        <w:tab w:val="center" w:pos="7751"/>
      </w:tabs>
      <w:spacing w:after="0" w:line="259" w:lineRule="auto"/>
      <w:ind w:left="0" w:firstLine="0"/>
      <w:jc w:val="left"/>
    </w:pPr>
    <w:r w:rsidRPr="00DB5C50">
      <w:rPr>
        <w:sz w:val="12"/>
        <w:lang w:val="en-US"/>
      </w:rPr>
      <w:t xml:space="preserve">© 2020 WILEY-VCH Verlag GmbH &amp; Co. </w:t>
    </w:r>
    <w:proofErr w:type="spellStart"/>
    <w:r>
      <w:rPr>
        <w:sz w:val="12"/>
      </w:rPr>
      <w:t>KGaA</w:t>
    </w:r>
    <w:proofErr w:type="spellEnd"/>
    <w:r>
      <w:rPr>
        <w:sz w:val="12"/>
      </w:rPr>
      <w:t xml:space="preserve">, </w:t>
    </w:r>
    <w:proofErr w:type="spellStart"/>
    <w:r>
      <w:rPr>
        <w:sz w:val="12"/>
      </w:rPr>
      <w:t>Weinheim</w:t>
    </w:r>
    <w:proofErr w:type="spellEnd"/>
    <w:r>
      <w:rPr>
        <w:sz w:val="12"/>
      </w:rPr>
      <w:tab/>
      <w:t>www.biometrical-journal.com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8CC3" w14:textId="77777777" w:rsidR="00742CA8" w:rsidRDefault="00742CA8">
      <w:pPr>
        <w:spacing w:after="0" w:line="259" w:lineRule="auto"/>
        <w:ind w:left="339" w:firstLine="0"/>
        <w:jc w:val="left"/>
      </w:pPr>
      <w:r>
        <w:separator/>
      </w:r>
    </w:p>
  </w:footnote>
  <w:footnote w:type="continuationSeparator" w:id="0">
    <w:p w14:paraId="5D7BC38C" w14:textId="77777777" w:rsidR="00742CA8" w:rsidRDefault="00742CA8">
      <w:pPr>
        <w:spacing w:after="0" w:line="259" w:lineRule="auto"/>
        <w:ind w:left="339" w:firstLine="0"/>
        <w:jc w:val="left"/>
      </w:pPr>
      <w:r>
        <w:continuationSeparator/>
      </w:r>
    </w:p>
  </w:footnote>
  <w:footnote w:id="1">
    <w:p w14:paraId="07C87642" w14:textId="77777777" w:rsidR="00FE0D46" w:rsidRPr="00DB5C50" w:rsidRDefault="00FE0D46">
      <w:pPr>
        <w:pStyle w:val="footnotedescription"/>
        <w:rPr>
          <w:lang w:val="en-US"/>
        </w:rPr>
      </w:pPr>
      <w:r>
        <w:rPr>
          <w:rStyle w:val="footnotemark"/>
        </w:rPr>
        <w:footnoteRef/>
      </w:r>
      <w:r w:rsidRPr="00DB5C50">
        <w:rPr>
          <w:lang w:val="en-US"/>
        </w:rPr>
        <w:t xml:space="preserve"> Corresponding author: e-mail: timothee.bacri@uib.no, Phone: +33-636-775-063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0A5C" w14:textId="77777777" w:rsidR="00FE0D46" w:rsidRPr="00DB5C50" w:rsidRDefault="00FE0D46">
    <w:pPr>
      <w:tabs>
        <w:tab w:val="center" w:pos="7135"/>
      </w:tabs>
      <w:spacing w:after="0" w:line="259" w:lineRule="auto"/>
      <w:ind w:left="0" w:firstLine="0"/>
      <w:jc w:val="left"/>
      <w:rPr>
        <w:lang w:val="en-US"/>
      </w:rPr>
    </w:pPr>
    <w:r>
      <w:rPr>
        <w:noProof/>
        <w:sz w:val="22"/>
      </w:rPr>
      <mc:AlternateContent>
        <mc:Choice Requires="wpg">
          <w:drawing>
            <wp:anchor distT="0" distB="0" distL="114300" distR="114300" simplePos="0" relativeHeight="251658240" behindDoc="0" locked="0" layoutInCell="1" allowOverlap="1" wp14:anchorId="25D6AD89" wp14:editId="37CC3118">
              <wp:simplePos x="0" y="0"/>
              <wp:positionH relativeFrom="page">
                <wp:posOffset>1205611</wp:posOffset>
              </wp:positionH>
              <wp:positionV relativeFrom="page">
                <wp:posOffset>1243559</wp:posOffset>
              </wp:positionV>
              <wp:extent cx="5361178" cy="5055"/>
              <wp:effectExtent l="0" t="0" r="0" b="0"/>
              <wp:wrapSquare wrapText="bothSides"/>
              <wp:docPr id="135179" name="Group 135179"/>
              <wp:cNvGraphicFramePr/>
              <a:graphic xmlns:a="http://schemas.openxmlformats.org/drawingml/2006/main">
                <a:graphicData uri="http://schemas.microsoft.com/office/word/2010/wordprocessingGroup">
                  <wpg:wgp>
                    <wpg:cNvGrpSpPr/>
                    <wpg:grpSpPr>
                      <a:xfrm>
                        <a:off x="0" y="0"/>
                        <a:ext cx="5361178" cy="5055"/>
                        <a:chOff x="0" y="0"/>
                        <a:chExt cx="5361178" cy="5055"/>
                      </a:xfrm>
                    </wpg:grpSpPr>
                    <wps:wsp>
                      <wps:cNvPr id="135180" name="Shape 135180"/>
                      <wps:cNvSpPr/>
                      <wps:spPr>
                        <a:xfrm>
                          <a:off x="0" y="0"/>
                          <a:ext cx="5361178" cy="0"/>
                        </a:xfrm>
                        <a:custGeom>
                          <a:avLst/>
                          <a:gdLst/>
                          <a:ahLst/>
                          <a:cxnLst/>
                          <a:rect l="0" t="0" r="0" b="0"/>
                          <a:pathLst>
                            <a:path w="5361178">
                              <a:moveTo>
                                <a:pt x="0" y="0"/>
                              </a:moveTo>
                              <a:lnTo>
                                <a:pt x="53611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79" style="width:422.14pt;height:0.398pt;position:absolute;mso-position-horizontal-relative:page;mso-position-horizontal:absolute;margin-left:94.93pt;mso-position-vertical-relative:page;margin-top:97.918pt;" coordsize="53611,50">
              <v:shape id="Shape 135180" style="position:absolute;width:53611;height:0;left:0;top:0;" coordsize="5361178,0" path="m0,0l5361178,0">
                <v:stroke weight="0.398pt" endcap="flat" joinstyle="miter" miterlimit="10" on="true" color="#000000"/>
                <v:fill on="false" color="#000000" opacity="0"/>
              </v:shape>
              <w10:wrap type="square"/>
            </v:group>
          </w:pict>
        </mc:Fallback>
      </mc:AlternateContent>
    </w:r>
    <w:r>
      <w:fldChar w:fldCharType="begin"/>
    </w:r>
    <w:r w:rsidRPr="00DB5C50">
      <w:rPr>
        <w:lang w:val="en-US"/>
      </w:rPr>
      <w:instrText xml:space="preserve"> PAGE   \* MERGEFORMAT </w:instrText>
    </w:r>
    <w:r>
      <w:fldChar w:fldCharType="separate"/>
    </w:r>
    <w:r w:rsidRPr="00DB5C50">
      <w:rPr>
        <w:sz w:val="18"/>
        <w:lang w:val="en-US"/>
      </w:rPr>
      <w:t>2</w:t>
    </w:r>
    <w:r>
      <w:rPr>
        <w:sz w:val="18"/>
      </w:rPr>
      <w:fldChar w:fldCharType="end"/>
    </w:r>
    <w:r w:rsidRPr="00DB5C50">
      <w:rPr>
        <w:sz w:val="18"/>
        <w:lang w:val="en-US"/>
      </w:rPr>
      <w:tab/>
      <w:t>First Author</w:t>
    </w:r>
    <w:r w:rsidRPr="00DB5C50">
      <w:rPr>
        <w:i/>
        <w:sz w:val="18"/>
        <w:lang w:val="en-US"/>
      </w:rPr>
      <w:t xml:space="preserve">et al. </w:t>
    </w:r>
    <w:r w:rsidRPr="00DB5C50">
      <w:rPr>
        <w:sz w:val="18"/>
        <w:lang w:val="en-US"/>
      </w:rPr>
      <w:t>and dd: 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CEC9" w14:textId="77777777" w:rsidR="00FE0D46" w:rsidRDefault="00FE0D46">
    <w:pPr>
      <w:tabs>
        <w:tab w:val="center" w:pos="8498"/>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2F8434C5" wp14:editId="7DE9353E">
              <wp:simplePos x="0" y="0"/>
              <wp:positionH relativeFrom="page">
                <wp:posOffset>1205611</wp:posOffset>
              </wp:positionH>
              <wp:positionV relativeFrom="page">
                <wp:posOffset>1243559</wp:posOffset>
              </wp:positionV>
              <wp:extent cx="5361178" cy="5055"/>
              <wp:effectExtent l="0" t="0" r="0" b="0"/>
              <wp:wrapSquare wrapText="bothSides"/>
              <wp:docPr id="135158" name="Group 135158"/>
              <wp:cNvGraphicFramePr/>
              <a:graphic xmlns:a="http://schemas.openxmlformats.org/drawingml/2006/main">
                <a:graphicData uri="http://schemas.microsoft.com/office/word/2010/wordprocessingGroup">
                  <wpg:wgp>
                    <wpg:cNvGrpSpPr/>
                    <wpg:grpSpPr>
                      <a:xfrm>
                        <a:off x="0" y="0"/>
                        <a:ext cx="5361178" cy="5055"/>
                        <a:chOff x="0" y="0"/>
                        <a:chExt cx="5361178" cy="5055"/>
                      </a:xfrm>
                    </wpg:grpSpPr>
                    <wps:wsp>
                      <wps:cNvPr id="135159" name="Shape 135159"/>
                      <wps:cNvSpPr/>
                      <wps:spPr>
                        <a:xfrm>
                          <a:off x="0" y="0"/>
                          <a:ext cx="5361178" cy="0"/>
                        </a:xfrm>
                        <a:custGeom>
                          <a:avLst/>
                          <a:gdLst/>
                          <a:ahLst/>
                          <a:cxnLst/>
                          <a:rect l="0" t="0" r="0" b="0"/>
                          <a:pathLst>
                            <a:path w="5361178">
                              <a:moveTo>
                                <a:pt x="0" y="0"/>
                              </a:moveTo>
                              <a:lnTo>
                                <a:pt x="53611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58" style="width:422.14pt;height:0.398pt;position:absolute;mso-position-horizontal-relative:page;mso-position-horizontal:absolute;margin-left:94.93pt;mso-position-vertical-relative:page;margin-top:97.918pt;" coordsize="53611,50">
              <v:shape id="Shape 135159" style="position:absolute;width:53611;height:0;left:0;top:0;" coordsize="5361178,0" path="m0,0l5361178,0">
                <v:stroke weight="0.398pt" endcap="flat" joinstyle="miter" miterlimit="10" on="true" color="#000000"/>
                <v:fill on="false" color="#000000" opacity="0"/>
              </v:shape>
              <w10:wrap type="square"/>
            </v:group>
          </w:pict>
        </mc:Fallback>
      </mc:AlternateContent>
    </w:r>
    <w:proofErr w:type="spellStart"/>
    <w:r>
      <w:rPr>
        <w:sz w:val="18"/>
      </w:rPr>
      <w:t>Biometrical</w:t>
    </w:r>
    <w:proofErr w:type="spellEnd"/>
    <w:r>
      <w:rPr>
        <w:sz w:val="18"/>
      </w:rPr>
      <w:t xml:space="preserve"> Journal 52 (2020) 61</w:t>
    </w:r>
    <w:r>
      <w:rPr>
        <w:sz w:val="18"/>
      </w:rPr>
      <w:tab/>
    </w:r>
    <w:r>
      <w:fldChar w:fldCharType="begin"/>
    </w:r>
    <w:r>
      <w:instrText xml:space="preserve"> PAGE   \* MERGEFORMAT </w:instrText>
    </w:r>
    <w:r>
      <w:fldChar w:fldCharType="separate"/>
    </w:r>
    <w:r>
      <w:rPr>
        <w:sz w:val="18"/>
      </w:rPr>
      <w:t>3</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DF1D" w14:textId="77777777" w:rsidR="00FE0D46" w:rsidRDefault="00FE0D46">
    <w:pPr>
      <w:spacing w:after="0" w:line="259" w:lineRule="auto"/>
      <w:ind w:left="100" w:firstLine="0"/>
      <w:jc w:val="left"/>
    </w:pPr>
    <w:r>
      <w:rPr>
        <w:noProof/>
        <w:sz w:val="22"/>
      </w:rPr>
      <mc:AlternateContent>
        <mc:Choice Requires="wpg">
          <w:drawing>
            <wp:anchor distT="0" distB="0" distL="114300" distR="114300" simplePos="0" relativeHeight="251660288" behindDoc="0" locked="0" layoutInCell="1" allowOverlap="1" wp14:anchorId="76AC76E5" wp14:editId="515A1445">
              <wp:simplePos x="0" y="0"/>
              <wp:positionH relativeFrom="page">
                <wp:posOffset>1205611</wp:posOffset>
              </wp:positionH>
              <wp:positionV relativeFrom="page">
                <wp:posOffset>1294168</wp:posOffset>
              </wp:positionV>
              <wp:extent cx="5361178" cy="5055"/>
              <wp:effectExtent l="0" t="0" r="0" b="0"/>
              <wp:wrapSquare wrapText="bothSides"/>
              <wp:docPr id="135136" name="Group 135136"/>
              <wp:cNvGraphicFramePr/>
              <a:graphic xmlns:a="http://schemas.openxmlformats.org/drawingml/2006/main">
                <a:graphicData uri="http://schemas.microsoft.com/office/word/2010/wordprocessingGroup">
                  <wpg:wgp>
                    <wpg:cNvGrpSpPr/>
                    <wpg:grpSpPr>
                      <a:xfrm>
                        <a:off x="0" y="0"/>
                        <a:ext cx="5361178" cy="5055"/>
                        <a:chOff x="0" y="0"/>
                        <a:chExt cx="5361178" cy="5055"/>
                      </a:xfrm>
                    </wpg:grpSpPr>
                    <wps:wsp>
                      <wps:cNvPr id="135137" name="Shape 135137"/>
                      <wps:cNvSpPr/>
                      <wps:spPr>
                        <a:xfrm>
                          <a:off x="0" y="0"/>
                          <a:ext cx="5361178" cy="0"/>
                        </a:xfrm>
                        <a:custGeom>
                          <a:avLst/>
                          <a:gdLst/>
                          <a:ahLst/>
                          <a:cxnLst/>
                          <a:rect l="0" t="0" r="0" b="0"/>
                          <a:pathLst>
                            <a:path w="5361178">
                              <a:moveTo>
                                <a:pt x="0" y="0"/>
                              </a:moveTo>
                              <a:lnTo>
                                <a:pt x="53611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36" style="width:422.14pt;height:0.398pt;position:absolute;mso-position-horizontal-relative:page;mso-position-horizontal:absolute;margin-left:94.93pt;mso-position-vertical-relative:page;margin-top:101.903pt;" coordsize="53611,50">
              <v:shape id="Shape 135137" style="position:absolute;width:53611;height:0;left:0;top:0;" coordsize="5361178,0" path="m0,0l5361178,0">
                <v:stroke weight="0.398pt" endcap="flat" joinstyle="miter" miterlimit="10" on="true" color="#000000"/>
                <v:fill on="false" color="#000000" opacity="0"/>
              </v:shape>
              <w10:wrap type="square"/>
            </v:group>
          </w:pict>
        </mc:Fallback>
      </mc:AlternateContent>
    </w:r>
    <w:proofErr w:type="spellStart"/>
    <w:r>
      <w:rPr>
        <w:sz w:val="18"/>
      </w:rPr>
      <w:t>Biometrical</w:t>
    </w:r>
    <w:proofErr w:type="spellEnd"/>
    <w:r>
      <w:rPr>
        <w:sz w:val="18"/>
      </w:rPr>
      <w:t xml:space="preserve"> Journal 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F17"/>
    <w:multiLevelType w:val="hybridMultilevel"/>
    <w:tmpl w:val="77FC88E0"/>
    <w:lvl w:ilvl="0" w:tplc="956E2882">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8C20508">
      <w:start w:val="1"/>
      <w:numFmt w:val="lowerLetter"/>
      <w:lvlText w:val="%2"/>
      <w:lvlJc w:val="left"/>
      <w:pPr>
        <w:ind w:left="1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1C37E4">
      <w:start w:val="1"/>
      <w:numFmt w:val="lowerRoman"/>
      <w:lvlText w:val="%3"/>
      <w:lvlJc w:val="left"/>
      <w:pPr>
        <w:ind w:left="1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FA6222">
      <w:start w:val="1"/>
      <w:numFmt w:val="decimal"/>
      <w:lvlText w:val="%4"/>
      <w:lvlJc w:val="left"/>
      <w:pPr>
        <w:ind w:left="2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DC5FE2">
      <w:start w:val="1"/>
      <w:numFmt w:val="lowerLetter"/>
      <w:lvlText w:val="%5"/>
      <w:lvlJc w:val="left"/>
      <w:pPr>
        <w:ind w:left="3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50C226">
      <w:start w:val="1"/>
      <w:numFmt w:val="lowerRoman"/>
      <w:lvlText w:val="%6"/>
      <w:lvlJc w:val="left"/>
      <w:pPr>
        <w:ind w:left="4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749476">
      <w:start w:val="1"/>
      <w:numFmt w:val="decimal"/>
      <w:lvlText w:val="%7"/>
      <w:lvlJc w:val="left"/>
      <w:pPr>
        <w:ind w:left="47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1E5422">
      <w:start w:val="1"/>
      <w:numFmt w:val="lowerLetter"/>
      <w:lvlText w:val="%8"/>
      <w:lvlJc w:val="left"/>
      <w:pPr>
        <w:ind w:left="54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B0CC76">
      <w:start w:val="1"/>
      <w:numFmt w:val="lowerRoman"/>
      <w:lvlText w:val="%9"/>
      <w:lvlJc w:val="left"/>
      <w:pPr>
        <w:ind w:left="61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5B691E"/>
    <w:multiLevelType w:val="hybridMultilevel"/>
    <w:tmpl w:val="DF44DEF6"/>
    <w:lvl w:ilvl="0" w:tplc="4176AA7C">
      <w:start w:val="1"/>
      <w:numFmt w:val="lowerRoman"/>
      <w:lvlText w:val="(%1)"/>
      <w:lvlJc w:val="left"/>
      <w:pPr>
        <w:ind w:left="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9C5640">
      <w:start w:val="1"/>
      <w:numFmt w:val="lowerLetter"/>
      <w:lvlText w:val="%2"/>
      <w:lvlJc w:val="left"/>
      <w:pPr>
        <w:ind w:left="1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58E8BC">
      <w:start w:val="1"/>
      <w:numFmt w:val="lowerRoman"/>
      <w:lvlText w:val="%3"/>
      <w:lvlJc w:val="left"/>
      <w:pPr>
        <w:ind w:left="1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446B4C">
      <w:start w:val="1"/>
      <w:numFmt w:val="decimal"/>
      <w:lvlText w:val="%4"/>
      <w:lvlJc w:val="left"/>
      <w:pPr>
        <w:ind w:left="2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A8AD18">
      <w:start w:val="1"/>
      <w:numFmt w:val="lowerLetter"/>
      <w:lvlText w:val="%5"/>
      <w:lvlJc w:val="left"/>
      <w:pPr>
        <w:ind w:left="3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306D826">
      <w:start w:val="1"/>
      <w:numFmt w:val="lowerRoman"/>
      <w:lvlText w:val="%6"/>
      <w:lvlJc w:val="left"/>
      <w:pPr>
        <w:ind w:left="4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EEE6F2">
      <w:start w:val="1"/>
      <w:numFmt w:val="decimal"/>
      <w:lvlText w:val="%7"/>
      <w:lvlJc w:val="left"/>
      <w:pPr>
        <w:ind w:left="4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8C1D6C">
      <w:start w:val="1"/>
      <w:numFmt w:val="lowerLetter"/>
      <w:lvlText w:val="%8"/>
      <w:lvlJc w:val="left"/>
      <w:pPr>
        <w:ind w:left="5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8F22B04">
      <w:start w:val="1"/>
      <w:numFmt w:val="lowerRoman"/>
      <w:lvlText w:val="%9"/>
      <w:lvlJc w:val="left"/>
      <w:pPr>
        <w:ind w:left="6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1E0FF6"/>
    <w:multiLevelType w:val="hybridMultilevel"/>
    <w:tmpl w:val="F120DBEA"/>
    <w:lvl w:ilvl="0" w:tplc="24EA6ECC">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BFE0C1A">
      <w:start w:val="1"/>
      <w:numFmt w:val="lowerLetter"/>
      <w:lvlText w:val="%2"/>
      <w:lvlJc w:val="left"/>
      <w:pPr>
        <w:ind w:left="1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986DBE">
      <w:start w:val="1"/>
      <w:numFmt w:val="lowerRoman"/>
      <w:lvlText w:val="%3"/>
      <w:lvlJc w:val="left"/>
      <w:pPr>
        <w:ind w:left="1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D01B38">
      <w:start w:val="1"/>
      <w:numFmt w:val="decimal"/>
      <w:lvlText w:val="%4"/>
      <w:lvlJc w:val="left"/>
      <w:pPr>
        <w:ind w:left="2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C4FA3E">
      <w:start w:val="1"/>
      <w:numFmt w:val="lowerLetter"/>
      <w:lvlText w:val="%5"/>
      <w:lvlJc w:val="left"/>
      <w:pPr>
        <w:ind w:left="3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9CE598">
      <w:start w:val="1"/>
      <w:numFmt w:val="lowerRoman"/>
      <w:lvlText w:val="%6"/>
      <w:lvlJc w:val="left"/>
      <w:pPr>
        <w:ind w:left="4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A81BC0">
      <w:start w:val="1"/>
      <w:numFmt w:val="decimal"/>
      <w:lvlText w:val="%7"/>
      <w:lvlJc w:val="left"/>
      <w:pPr>
        <w:ind w:left="4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9AAA04">
      <w:start w:val="1"/>
      <w:numFmt w:val="lowerLetter"/>
      <w:lvlText w:val="%8"/>
      <w:lvlJc w:val="left"/>
      <w:pPr>
        <w:ind w:left="54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165586">
      <w:start w:val="1"/>
      <w:numFmt w:val="lowerRoman"/>
      <w:lvlText w:val="%9"/>
      <w:lvlJc w:val="left"/>
      <w:pPr>
        <w:ind w:left="6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930F9D"/>
    <w:multiLevelType w:val="hybridMultilevel"/>
    <w:tmpl w:val="7CDED380"/>
    <w:lvl w:ilvl="0" w:tplc="56767956">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2BA43EE">
      <w:start w:val="1"/>
      <w:numFmt w:val="lowerLetter"/>
      <w:lvlText w:val="%2"/>
      <w:lvlJc w:val="left"/>
      <w:pPr>
        <w:ind w:left="1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BC4C96">
      <w:start w:val="1"/>
      <w:numFmt w:val="lowerRoman"/>
      <w:lvlText w:val="%3"/>
      <w:lvlJc w:val="left"/>
      <w:pPr>
        <w:ind w:left="18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3278E4">
      <w:start w:val="1"/>
      <w:numFmt w:val="decimal"/>
      <w:lvlText w:val="%4"/>
      <w:lvlJc w:val="left"/>
      <w:pPr>
        <w:ind w:left="2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801884">
      <w:start w:val="1"/>
      <w:numFmt w:val="lowerLetter"/>
      <w:lvlText w:val="%5"/>
      <w:lvlJc w:val="left"/>
      <w:pPr>
        <w:ind w:left="3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92B06A">
      <w:start w:val="1"/>
      <w:numFmt w:val="lowerRoman"/>
      <w:lvlText w:val="%6"/>
      <w:lvlJc w:val="left"/>
      <w:pPr>
        <w:ind w:left="4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AE1F16">
      <w:start w:val="1"/>
      <w:numFmt w:val="decimal"/>
      <w:lvlText w:val="%7"/>
      <w:lvlJc w:val="left"/>
      <w:pPr>
        <w:ind w:left="4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CC42A8">
      <w:start w:val="1"/>
      <w:numFmt w:val="lowerLetter"/>
      <w:lvlText w:val="%8"/>
      <w:lvlJc w:val="left"/>
      <w:pPr>
        <w:ind w:left="5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9E6FBC">
      <w:start w:val="1"/>
      <w:numFmt w:val="lowerRoman"/>
      <w:lvlText w:val="%9"/>
      <w:lvlJc w:val="left"/>
      <w:pPr>
        <w:ind w:left="6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DA60BB"/>
    <w:multiLevelType w:val="hybridMultilevel"/>
    <w:tmpl w:val="5080C5D2"/>
    <w:lvl w:ilvl="0" w:tplc="88B65886">
      <w:start w:val="2"/>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6AD8E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62309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0897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DF682E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3468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A893F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58EA4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CEAE6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A03780"/>
    <w:multiLevelType w:val="hybridMultilevel"/>
    <w:tmpl w:val="D57E047A"/>
    <w:lvl w:ilvl="0" w:tplc="01045A86">
      <w:numFmt w:val="decimal"/>
      <w:lvlText w:val="%1"/>
      <w:lvlJc w:val="left"/>
      <w:pPr>
        <w:ind w:left="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243E42">
      <w:start w:val="1"/>
      <w:numFmt w:val="lowerLetter"/>
      <w:lvlText w:val="%2"/>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9E6806E">
      <w:start w:val="1"/>
      <w:numFmt w:val="lowerRoman"/>
      <w:lvlText w:val="%3"/>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42976E">
      <w:start w:val="1"/>
      <w:numFmt w:val="decimal"/>
      <w:lvlText w:val="%4"/>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E62514">
      <w:start w:val="1"/>
      <w:numFmt w:val="lowerLetter"/>
      <w:lvlText w:val="%5"/>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983F6E">
      <w:start w:val="1"/>
      <w:numFmt w:val="lowerRoman"/>
      <w:lvlText w:val="%6"/>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84025A">
      <w:start w:val="1"/>
      <w:numFmt w:val="decimal"/>
      <w:lvlText w:val="%7"/>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EA85A6">
      <w:start w:val="1"/>
      <w:numFmt w:val="lowerLetter"/>
      <w:lvlText w:val="%8"/>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B63640">
      <w:start w:val="1"/>
      <w:numFmt w:val="lowerRoman"/>
      <w:lvlText w:val="%9"/>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916FE5"/>
    <w:multiLevelType w:val="hybridMultilevel"/>
    <w:tmpl w:val="C7BE5142"/>
    <w:lvl w:ilvl="0" w:tplc="B6A8CF20">
      <w:start w:val="1"/>
      <w:numFmt w:val="lowerRoman"/>
      <w:lvlText w:val="(%1)"/>
      <w:lvlJc w:val="left"/>
      <w:pPr>
        <w:ind w:left="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FA79C0">
      <w:start w:val="1"/>
      <w:numFmt w:val="lowerLetter"/>
      <w:lvlText w:val="%2"/>
      <w:lvlJc w:val="left"/>
      <w:pPr>
        <w:ind w:left="1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2E0F48">
      <w:start w:val="1"/>
      <w:numFmt w:val="lowerRoman"/>
      <w:lvlText w:val="%3"/>
      <w:lvlJc w:val="left"/>
      <w:pPr>
        <w:ind w:left="1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10BA5C">
      <w:start w:val="1"/>
      <w:numFmt w:val="decimal"/>
      <w:lvlText w:val="%4"/>
      <w:lvlJc w:val="left"/>
      <w:pPr>
        <w:ind w:left="2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0CA514">
      <w:start w:val="1"/>
      <w:numFmt w:val="lowerLetter"/>
      <w:lvlText w:val="%5"/>
      <w:lvlJc w:val="left"/>
      <w:pPr>
        <w:ind w:left="3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A47B0A">
      <w:start w:val="1"/>
      <w:numFmt w:val="lowerRoman"/>
      <w:lvlText w:val="%6"/>
      <w:lvlJc w:val="left"/>
      <w:pPr>
        <w:ind w:left="4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CE5F3A">
      <w:start w:val="1"/>
      <w:numFmt w:val="decimal"/>
      <w:lvlText w:val="%7"/>
      <w:lvlJc w:val="left"/>
      <w:pPr>
        <w:ind w:left="4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88AE52">
      <w:start w:val="1"/>
      <w:numFmt w:val="lowerLetter"/>
      <w:lvlText w:val="%8"/>
      <w:lvlJc w:val="left"/>
      <w:pPr>
        <w:ind w:left="5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525A5C">
      <w:start w:val="1"/>
      <w:numFmt w:val="lowerRoman"/>
      <w:lvlText w:val="%9"/>
      <w:lvlJc w:val="left"/>
      <w:pPr>
        <w:ind w:left="6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3D270CB"/>
    <w:multiLevelType w:val="hybridMultilevel"/>
    <w:tmpl w:val="CDE0A5E8"/>
    <w:lvl w:ilvl="0" w:tplc="3B26B498">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684FA8">
      <w:start w:val="1"/>
      <w:numFmt w:val="lowerLetter"/>
      <w:lvlText w:val="%2"/>
      <w:lvlJc w:val="left"/>
      <w:pPr>
        <w:ind w:left="1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1CCD18">
      <w:start w:val="1"/>
      <w:numFmt w:val="lowerRoman"/>
      <w:lvlText w:val="%3"/>
      <w:lvlJc w:val="left"/>
      <w:pPr>
        <w:ind w:left="1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19E4988">
      <w:start w:val="1"/>
      <w:numFmt w:val="decimal"/>
      <w:lvlText w:val="%4"/>
      <w:lvlJc w:val="left"/>
      <w:pPr>
        <w:ind w:left="26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D80A26">
      <w:start w:val="1"/>
      <w:numFmt w:val="lowerLetter"/>
      <w:lvlText w:val="%5"/>
      <w:lvlJc w:val="left"/>
      <w:pPr>
        <w:ind w:left="3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E6F38E">
      <w:start w:val="1"/>
      <w:numFmt w:val="lowerRoman"/>
      <w:lvlText w:val="%6"/>
      <w:lvlJc w:val="left"/>
      <w:pPr>
        <w:ind w:left="4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BAF78E">
      <w:start w:val="1"/>
      <w:numFmt w:val="decimal"/>
      <w:lvlText w:val="%7"/>
      <w:lvlJc w:val="left"/>
      <w:pPr>
        <w:ind w:left="4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FCE3D0">
      <w:start w:val="1"/>
      <w:numFmt w:val="lowerLetter"/>
      <w:lvlText w:val="%8"/>
      <w:lvlJc w:val="left"/>
      <w:pPr>
        <w:ind w:left="5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7C978E">
      <w:start w:val="1"/>
      <w:numFmt w:val="lowerRoman"/>
      <w:lvlText w:val="%9"/>
      <w:lvlJc w:val="left"/>
      <w:pPr>
        <w:ind w:left="6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615E2C"/>
    <w:multiLevelType w:val="hybridMultilevel"/>
    <w:tmpl w:val="F7B80F86"/>
    <w:lvl w:ilvl="0" w:tplc="EBC8FCAE">
      <w:start w:val="1"/>
      <w:numFmt w:val="lowerRoman"/>
      <w:lvlText w:val="(%1)"/>
      <w:lvlJc w:val="left"/>
      <w:pPr>
        <w:ind w:left="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182FC8">
      <w:start w:val="1"/>
      <w:numFmt w:val="lowerLetter"/>
      <w:lvlText w:val="%2"/>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162208">
      <w:start w:val="1"/>
      <w:numFmt w:val="lowerRoman"/>
      <w:lvlText w:val="%3"/>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E0F422">
      <w:start w:val="1"/>
      <w:numFmt w:val="decimal"/>
      <w:lvlText w:val="%4"/>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ECFD84">
      <w:start w:val="1"/>
      <w:numFmt w:val="lowerLetter"/>
      <w:lvlText w:val="%5"/>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3EA70C">
      <w:start w:val="1"/>
      <w:numFmt w:val="lowerRoman"/>
      <w:lvlText w:val="%6"/>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2CBFC6">
      <w:start w:val="1"/>
      <w:numFmt w:val="decimal"/>
      <w:lvlText w:val="%7"/>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9A9280">
      <w:start w:val="1"/>
      <w:numFmt w:val="lowerLetter"/>
      <w:lvlText w:val="%8"/>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1AB896">
      <w:start w:val="1"/>
      <w:numFmt w:val="lowerRoman"/>
      <w:lvlText w:val="%9"/>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C7308F"/>
    <w:multiLevelType w:val="hybridMultilevel"/>
    <w:tmpl w:val="41C0F6CE"/>
    <w:lvl w:ilvl="0" w:tplc="FC2E20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0CB888">
      <w:start w:val="1"/>
      <w:numFmt w:val="lowerLetter"/>
      <w:lvlText w:val="%2"/>
      <w:lvlJc w:val="left"/>
      <w:pPr>
        <w:ind w:left="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6AB902">
      <w:start w:val="1"/>
      <w:numFmt w:val="lowerLetter"/>
      <w:lvlRestart w:val="0"/>
      <w:lvlText w:val="(%3)"/>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D8BD62">
      <w:start w:val="1"/>
      <w:numFmt w:val="decimal"/>
      <w:lvlText w:val="%4"/>
      <w:lvlJc w:val="left"/>
      <w:pPr>
        <w:ind w:left="1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B8D21C">
      <w:start w:val="1"/>
      <w:numFmt w:val="lowerLetter"/>
      <w:lvlText w:val="%5"/>
      <w:lvlJc w:val="left"/>
      <w:pPr>
        <w:ind w:left="2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86E805E">
      <w:start w:val="1"/>
      <w:numFmt w:val="lowerRoman"/>
      <w:lvlText w:val="%6"/>
      <w:lvlJc w:val="left"/>
      <w:pPr>
        <w:ind w:left="2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F6049E">
      <w:start w:val="1"/>
      <w:numFmt w:val="decimal"/>
      <w:lvlText w:val="%7"/>
      <w:lvlJc w:val="left"/>
      <w:pPr>
        <w:ind w:left="3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2E100E">
      <w:start w:val="1"/>
      <w:numFmt w:val="lowerLetter"/>
      <w:lvlText w:val="%8"/>
      <w:lvlJc w:val="left"/>
      <w:pPr>
        <w:ind w:left="4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4C4BCB4">
      <w:start w:val="1"/>
      <w:numFmt w:val="lowerRoman"/>
      <w:lvlText w:val="%9"/>
      <w:lvlJc w:val="left"/>
      <w:pPr>
        <w:ind w:left="5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BD2184"/>
    <w:multiLevelType w:val="hybridMultilevel"/>
    <w:tmpl w:val="F0904DDE"/>
    <w:lvl w:ilvl="0" w:tplc="C444F862">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1A81C0">
      <w:start w:val="1"/>
      <w:numFmt w:val="lowerLetter"/>
      <w:lvlText w:val="%2"/>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DA549A">
      <w:start w:val="1"/>
      <w:numFmt w:val="lowerRoman"/>
      <w:lvlText w:val="%3"/>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087D92">
      <w:start w:val="1"/>
      <w:numFmt w:val="decimal"/>
      <w:lvlText w:val="%4"/>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00F390">
      <w:start w:val="1"/>
      <w:numFmt w:val="lowerLetter"/>
      <w:lvlText w:val="%5"/>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98CFEC">
      <w:start w:val="1"/>
      <w:numFmt w:val="lowerRoman"/>
      <w:lvlText w:val="%6"/>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2CC204">
      <w:start w:val="1"/>
      <w:numFmt w:val="decimal"/>
      <w:lvlText w:val="%7"/>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D87124">
      <w:start w:val="1"/>
      <w:numFmt w:val="lowerLetter"/>
      <w:lvlText w:val="%8"/>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104820">
      <w:start w:val="1"/>
      <w:numFmt w:val="lowerRoman"/>
      <w:lvlText w:val="%9"/>
      <w:lvlJc w:val="left"/>
      <w:pPr>
        <w:ind w:left="6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A71956"/>
    <w:multiLevelType w:val="hybridMultilevel"/>
    <w:tmpl w:val="52481040"/>
    <w:lvl w:ilvl="0" w:tplc="C7465320">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B8ECB4">
      <w:start w:val="1"/>
      <w:numFmt w:val="lowerLetter"/>
      <w:lvlText w:val="%2"/>
      <w:lvlJc w:val="left"/>
      <w:pPr>
        <w:ind w:left="1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0E1922">
      <w:start w:val="1"/>
      <w:numFmt w:val="lowerRoman"/>
      <w:lvlText w:val="%3"/>
      <w:lvlJc w:val="left"/>
      <w:pPr>
        <w:ind w:left="1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16F7A8">
      <w:start w:val="1"/>
      <w:numFmt w:val="decimal"/>
      <w:lvlText w:val="%4"/>
      <w:lvlJc w:val="left"/>
      <w:pPr>
        <w:ind w:left="2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36F23E">
      <w:start w:val="1"/>
      <w:numFmt w:val="lowerLetter"/>
      <w:lvlText w:val="%5"/>
      <w:lvlJc w:val="left"/>
      <w:pPr>
        <w:ind w:left="3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96F5AA">
      <w:start w:val="1"/>
      <w:numFmt w:val="lowerRoman"/>
      <w:lvlText w:val="%6"/>
      <w:lvlJc w:val="left"/>
      <w:pPr>
        <w:ind w:left="4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B6BE04">
      <w:start w:val="1"/>
      <w:numFmt w:val="decimal"/>
      <w:lvlText w:val="%7"/>
      <w:lvlJc w:val="left"/>
      <w:pPr>
        <w:ind w:left="4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AA383E">
      <w:start w:val="1"/>
      <w:numFmt w:val="lowerLetter"/>
      <w:lvlText w:val="%8"/>
      <w:lvlJc w:val="left"/>
      <w:pPr>
        <w:ind w:left="5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EA7D0C">
      <w:start w:val="1"/>
      <w:numFmt w:val="lowerRoman"/>
      <w:lvlText w:val="%9"/>
      <w:lvlJc w:val="left"/>
      <w:pPr>
        <w:ind w:left="6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F1C2E36"/>
    <w:multiLevelType w:val="hybridMultilevel"/>
    <w:tmpl w:val="2F88E7DC"/>
    <w:lvl w:ilvl="0" w:tplc="5E9E2A92">
      <w:start w:val="1"/>
      <w:numFmt w:val="lowerRoman"/>
      <w:lvlText w:val="(%1)"/>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E20B8E">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3A9620">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4C43F4">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8CD674">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C034FC">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43C8484">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18E290">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F475AC">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1"/>
  </w:num>
  <w:num w:numId="4">
    <w:abstractNumId w:val="9"/>
  </w:num>
  <w:num w:numId="5">
    <w:abstractNumId w:val="8"/>
  </w:num>
  <w:num w:numId="6">
    <w:abstractNumId w:val="0"/>
  </w:num>
  <w:num w:numId="7">
    <w:abstractNumId w:val="5"/>
  </w:num>
  <w:num w:numId="8">
    <w:abstractNumId w:val="4"/>
  </w:num>
  <w:num w:numId="9">
    <w:abstractNumId w:val="1"/>
  </w:num>
  <w:num w:numId="10">
    <w:abstractNumId w:val="6"/>
  </w:num>
  <w:num w:numId="11">
    <w:abstractNumId w:val="12"/>
  </w:num>
  <w:num w:numId="12">
    <w:abstractNumId w:val="7"/>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ir Drage Berentsen">
    <w15:presenceInfo w15:providerId="AD" w15:userId="S::Geir.Berentsen@nhh.no::64cdcc7f-a0ec-4536-ad21-7798a0fb6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bY0MjE3NzUzMbZQ0lEKTi0uzszPAykwqgUA+rxzYCwAAAA="/>
  </w:docVars>
  <w:rsids>
    <w:rsidRoot w:val="00F56008"/>
    <w:rsid w:val="001327E7"/>
    <w:rsid w:val="004D5FD7"/>
    <w:rsid w:val="006D3794"/>
    <w:rsid w:val="00742CA8"/>
    <w:rsid w:val="00835842"/>
    <w:rsid w:val="0099758D"/>
    <w:rsid w:val="00A01BED"/>
    <w:rsid w:val="00A06C37"/>
    <w:rsid w:val="00A13A1A"/>
    <w:rsid w:val="00B41E8F"/>
    <w:rsid w:val="00CE2C02"/>
    <w:rsid w:val="00D23CCC"/>
    <w:rsid w:val="00DB5C50"/>
    <w:rsid w:val="00E3093C"/>
    <w:rsid w:val="00F56008"/>
    <w:rsid w:val="00FE0D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279B"/>
  <w15:docId w15:val="{E5EED9D3-43DA-4449-A499-953A32B5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8" w:lineRule="auto"/>
      <w:ind w:left="877"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3"/>
      </w:numPr>
      <w:spacing w:after="122"/>
      <w:ind w:left="877"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0"/>
      <w:ind w:left="10" w:right="2081" w:hanging="10"/>
      <w:outlineLvl w:val="1"/>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000000"/>
      <w:sz w:val="20"/>
    </w:rPr>
  </w:style>
  <w:style w:type="paragraph" w:customStyle="1" w:styleId="footnotedescription">
    <w:name w:val="footnote description"/>
    <w:next w:val="Normal"/>
    <w:link w:val="footnotedescriptionChar"/>
    <w:hidden/>
    <w:pPr>
      <w:spacing w:after="0"/>
      <w:ind w:left="33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41E8F"/>
    <w:rPr>
      <w:sz w:val="16"/>
      <w:szCs w:val="16"/>
    </w:rPr>
  </w:style>
  <w:style w:type="paragraph" w:styleId="CommentText">
    <w:name w:val="annotation text"/>
    <w:basedOn w:val="Normal"/>
    <w:link w:val="CommentTextChar"/>
    <w:uiPriority w:val="99"/>
    <w:semiHidden/>
    <w:unhideWhenUsed/>
    <w:rsid w:val="00B41E8F"/>
    <w:pPr>
      <w:spacing w:line="240" w:lineRule="auto"/>
    </w:pPr>
    <w:rPr>
      <w:szCs w:val="20"/>
    </w:rPr>
  </w:style>
  <w:style w:type="character" w:customStyle="1" w:styleId="CommentTextChar">
    <w:name w:val="Comment Text Char"/>
    <w:basedOn w:val="DefaultParagraphFont"/>
    <w:link w:val="CommentText"/>
    <w:uiPriority w:val="99"/>
    <w:semiHidden/>
    <w:rsid w:val="00B41E8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41E8F"/>
    <w:rPr>
      <w:b/>
      <w:bCs/>
    </w:rPr>
  </w:style>
  <w:style w:type="character" w:customStyle="1" w:styleId="CommentSubjectChar">
    <w:name w:val="Comment Subject Char"/>
    <w:basedOn w:val="CommentTextChar"/>
    <w:link w:val="CommentSubject"/>
    <w:uiPriority w:val="99"/>
    <w:semiHidden/>
    <w:rsid w:val="00B41E8F"/>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41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E8F"/>
    <w:rPr>
      <w:rFonts w:ascii="Segoe UI" w:eastAsia="Calibri" w:hAnsi="Segoe UI" w:cs="Segoe UI"/>
      <w:color w:val="000000"/>
      <w:sz w:val="18"/>
      <w:szCs w:val="18"/>
    </w:rPr>
  </w:style>
  <w:style w:type="character" w:styleId="Hyperlink">
    <w:name w:val="Hyperlink"/>
    <w:basedOn w:val="DefaultParagraphFont"/>
    <w:uiPriority w:val="99"/>
    <w:unhideWhenUsed/>
    <w:rsid w:val="00D23CCC"/>
    <w:rPr>
      <w:color w:val="0563C1" w:themeColor="hyperlink"/>
      <w:u w:val="single"/>
    </w:rPr>
  </w:style>
  <w:style w:type="character" w:styleId="UnresolvedMention">
    <w:name w:val="Unresolved Mention"/>
    <w:basedOn w:val="DefaultParagraphFont"/>
    <w:uiPriority w:val="99"/>
    <w:semiHidden/>
    <w:unhideWhenUsed/>
    <w:rsid w:val="00D23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15581</TotalTime>
  <Pages>51</Pages>
  <Words>11267</Words>
  <Characters>59720</Characters>
  <Application>Microsoft Office Word</Application>
  <DocSecurity>0</DocSecurity>
  <Lines>497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Drage Berentsen</dc:creator>
  <cp:keywords/>
  <cp:lastModifiedBy>Geir Drage Berentsen</cp:lastModifiedBy>
  <cp:revision>11</cp:revision>
  <dcterms:created xsi:type="dcterms:W3CDTF">2020-04-20T08:13:00Z</dcterms:created>
  <dcterms:modified xsi:type="dcterms:W3CDTF">2020-05-15T08:20:00Z</dcterms:modified>
</cp:coreProperties>
</file>