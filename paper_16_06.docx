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A104E" w14:textId="77777777" w:rsidR="00632595" w:rsidRDefault="00632595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14:paraId="4E403589" w14:textId="77777777" w:rsidR="00632595" w:rsidRDefault="008950A2">
      <w:pPr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Biometrical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Journal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52</w:t>
      </w:r>
      <w:r>
        <w:rPr>
          <w:rFonts w:ascii="Times New Roman" w:eastAsia="Times New Roman" w:hAnsi="Times New Roman" w:cs="Times New Roman"/>
          <w:b/>
          <w:bCs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(2020)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61,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zzz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–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zzz</w:t>
      </w:r>
      <w:proofErr w:type="spellEnd"/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DOI: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10.1002/bimj.200100000</w:t>
      </w:r>
    </w:p>
    <w:p w14:paraId="1052A143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14:paraId="4D014EAC" w14:textId="77777777" w:rsidR="00632595" w:rsidRDefault="008950A2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0162D9C">
          <v:group id="_x0000_s6001" style="width:422.55pt;height:.4pt;mso-position-horizontal-relative:char;mso-position-vertical-relative:line" coordsize="8451,8">
            <v:group id="_x0000_s6002" style="position:absolute;left:4;top:4;width:8443;height:2" coordorigin="4,4" coordsize="8443,2">
              <v:shape id="_x0000_s6003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14:paraId="4633F354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0AA4FF" w14:textId="77777777" w:rsidR="00632595" w:rsidRDefault="00632595">
      <w:pPr>
        <w:spacing w:before="5"/>
        <w:rPr>
          <w:rFonts w:ascii="Times New Roman" w:eastAsia="Times New Roman" w:hAnsi="Times New Roman" w:cs="Times New Roman"/>
        </w:rPr>
      </w:pPr>
    </w:p>
    <w:p w14:paraId="7D68AF69" w14:textId="77777777" w:rsidR="00632595" w:rsidRDefault="008950A2">
      <w:pPr>
        <w:spacing w:before="45" w:line="267" w:lineRule="auto"/>
        <w:ind w:left="946" w:right="17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2"/>
          <w:sz w:val="28"/>
        </w:rPr>
        <w:t>Fast</w:t>
      </w:r>
      <w:r>
        <w:rPr>
          <w:rFonts w:ascii="Times New Roman"/>
          <w:b/>
          <w:spacing w:val="38"/>
          <w:sz w:val="28"/>
        </w:rPr>
        <w:t xml:space="preserve"> </w:t>
      </w:r>
      <w:r>
        <w:rPr>
          <w:rFonts w:ascii="Times New Roman"/>
          <w:b/>
          <w:sz w:val="28"/>
        </w:rPr>
        <w:t>parameter</w:t>
      </w:r>
      <w:r>
        <w:rPr>
          <w:rFonts w:ascii="Times New Roman"/>
          <w:b/>
          <w:spacing w:val="38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39"/>
          <w:sz w:val="28"/>
        </w:rPr>
        <w:t xml:space="preserve"> </w:t>
      </w:r>
      <w:r>
        <w:rPr>
          <w:rFonts w:ascii="Times New Roman"/>
          <w:b/>
          <w:sz w:val="28"/>
        </w:rPr>
        <w:t>confidence</w:t>
      </w:r>
      <w:r>
        <w:rPr>
          <w:rFonts w:ascii="Times New Roman"/>
          <w:b/>
          <w:spacing w:val="38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interval</w:t>
      </w:r>
      <w:r>
        <w:rPr>
          <w:rFonts w:ascii="Times New Roman"/>
          <w:b/>
          <w:spacing w:val="38"/>
          <w:sz w:val="28"/>
        </w:rPr>
        <w:t xml:space="preserve"> </w:t>
      </w:r>
      <w:r>
        <w:rPr>
          <w:rFonts w:ascii="Times New Roman"/>
          <w:b/>
          <w:sz w:val="28"/>
        </w:rPr>
        <w:t>estimation</w:t>
      </w:r>
      <w:r>
        <w:rPr>
          <w:rFonts w:ascii="Times New Roman"/>
          <w:b/>
          <w:spacing w:val="40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for</w:t>
      </w:r>
      <w:r>
        <w:rPr>
          <w:rFonts w:ascii="Times New Roman"/>
          <w:b/>
          <w:spacing w:val="38"/>
          <w:sz w:val="28"/>
        </w:rPr>
        <w:t xml:space="preserve"> </w:t>
      </w:r>
      <w:r>
        <w:rPr>
          <w:rFonts w:ascii="Times New Roman"/>
          <w:b/>
          <w:sz w:val="28"/>
        </w:rPr>
        <w:t>Hidden</w:t>
      </w:r>
      <w:r>
        <w:rPr>
          <w:rFonts w:ascii="Times New Roman"/>
          <w:b/>
          <w:spacing w:val="26"/>
          <w:sz w:val="28"/>
        </w:rPr>
        <w:t xml:space="preserve"> </w:t>
      </w:r>
      <w:r>
        <w:rPr>
          <w:rFonts w:ascii="Times New Roman"/>
          <w:b/>
          <w:sz w:val="28"/>
        </w:rPr>
        <w:t>Mar</w:t>
      </w:r>
      <w:r>
        <w:rPr>
          <w:rFonts w:ascii="Times New Roman"/>
          <w:b/>
          <w:spacing w:val="-5"/>
          <w:sz w:val="28"/>
        </w:rPr>
        <w:t>k</w:t>
      </w:r>
      <w:r>
        <w:rPr>
          <w:rFonts w:ascii="Times New Roman"/>
          <w:b/>
          <w:spacing w:val="-3"/>
          <w:sz w:val="28"/>
        </w:rPr>
        <w:t>o</w:t>
      </w:r>
      <w:r>
        <w:rPr>
          <w:rFonts w:ascii="Times New Roman"/>
          <w:b/>
          <w:sz w:val="28"/>
        </w:rPr>
        <w:t xml:space="preserve">v Models using </w:t>
      </w:r>
      <w:r>
        <w:rPr>
          <w:rFonts w:ascii="Times New Roman"/>
          <w:b/>
          <w:spacing w:val="-26"/>
          <w:sz w:val="28"/>
        </w:rPr>
        <w:t>T</w:t>
      </w:r>
      <w:r>
        <w:rPr>
          <w:rFonts w:ascii="Times New Roman"/>
          <w:b/>
          <w:sz w:val="28"/>
        </w:rPr>
        <w:t>emplate Model Builder</w:t>
      </w:r>
    </w:p>
    <w:p w14:paraId="341E5B1D" w14:textId="77777777" w:rsidR="00632595" w:rsidRDefault="008950A2">
      <w:pPr>
        <w:pStyle w:val="Heading2"/>
        <w:spacing w:before="172"/>
        <w:ind w:left="946" w:firstLine="0"/>
        <w:jc w:val="both"/>
        <w:rPr>
          <w:rFonts w:cs="Times New Roman"/>
          <w:b w:val="0"/>
          <w:bCs w:val="0"/>
          <w:sz w:val="14"/>
          <w:szCs w:val="14"/>
        </w:rPr>
      </w:pPr>
      <w:proofErr w:type="spellStart"/>
      <w:r>
        <w:rPr>
          <w:spacing w:val="-1"/>
        </w:rPr>
        <w:t>Timothee</w:t>
      </w:r>
      <w:proofErr w:type="spellEnd"/>
      <w:r>
        <w:rPr>
          <w:spacing w:val="-9"/>
        </w:rPr>
        <w:t xml:space="preserve"> </w:t>
      </w:r>
      <w:proofErr w:type="spellStart"/>
      <w:r>
        <w:t>Bacri</w:t>
      </w:r>
      <w:proofErr w:type="spellEnd"/>
      <w:r>
        <w:rPr>
          <w:rFonts w:ascii="Lucida Sans Unicode" w:eastAsia="Lucida Sans Unicode" w:hAnsi="Lucida Sans Unicode" w:cs="Lucida Sans Unicode"/>
          <w:b w:val="0"/>
          <w:bCs w:val="0"/>
          <w:position w:val="7"/>
          <w:sz w:val="14"/>
          <w:szCs w:val="14"/>
        </w:rPr>
        <w:t>∗</w:t>
      </w:r>
      <w:r>
        <w:rPr>
          <w:rFonts w:ascii="Lucida Sans Unicode" w:eastAsia="Lucida Sans Unicode" w:hAnsi="Lucida Sans Unicode" w:cs="Lucida Sans Unicode"/>
          <w:b w:val="0"/>
          <w:bCs w:val="0"/>
          <w:spacing w:val="-28"/>
          <w:position w:val="7"/>
          <w:sz w:val="14"/>
          <w:szCs w:val="14"/>
        </w:rPr>
        <w:t xml:space="preserve"> </w:t>
      </w:r>
      <w:r>
        <w:rPr>
          <w:rFonts w:cs="Times New Roman"/>
          <w:b w:val="0"/>
          <w:bCs w:val="0"/>
          <w:spacing w:val="4"/>
          <w:position w:val="7"/>
          <w:sz w:val="14"/>
          <w:szCs w:val="14"/>
        </w:rPr>
        <w:t>1</w:t>
      </w:r>
      <w:r>
        <w:rPr>
          <w:spacing w:val="4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Jan</w:t>
      </w:r>
      <w:r>
        <w:rPr>
          <w:spacing w:val="-8"/>
        </w:rPr>
        <w:t xml:space="preserve"> </w:t>
      </w:r>
      <w:r>
        <w:t>Bulla</w:t>
      </w:r>
      <w:r>
        <w:rPr>
          <w:spacing w:val="-9"/>
        </w:rPr>
        <w:t xml:space="preserve"> </w:t>
      </w:r>
      <w:r>
        <w:rPr>
          <w:rFonts w:cs="Times New Roman"/>
          <w:b w:val="0"/>
          <w:bCs w:val="0"/>
          <w:spacing w:val="4"/>
          <w:position w:val="7"/>
          <w:sz w:val="14"/>
          <w:szCs w:val="14"/>
        </w:rPr>
        <w:t>1</w:t>
      </w:r>
      <w:r>
        <w:rPr>
          <w:spacing w:val="4"/>
        </w:rPr>
        <w:t>,</w:t>
      </w:r>
      <w:r>
        <w:rPr>
          <w:spacing w:val="-8"/>
        </w:rPr>
        <w:t xml:space="preserve"> </w:t>
      </w:r>
      <w:r>
        <w:rPr>
          <w:rFonts w:cs="Times New Roman"/>
          <w:b w:val="0"/>
          <w:bCs w:val="0"/>
        </w:rPr>
        <w:t>and</w:t>
      </w:r>
      <w:r>
        <w:rPr>
          <w:rFonts w:cs="Times New Roman"/>
          <w:b w:val="0"/>
          <w:bCs w:val="0"/>
          <w:spacing w:val="-9"/>
        </w:rPr>
        <w:t xml:space="preserve"> </w:t>
      </w:r>
      <w:proofErr w:type="spellStart"/>
      <w:r>
        <w:t>Geir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D.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Berentsen</w:t>
      </w:r>
      <w:proofErr w:type="spellEnd"/>
      <w:r>
        <w:rPr>
          <w:spacing w:val="-8"/>
        </w:rPr>
        <w:t xml:space="preserve"> </w:t>
      </w:r>
      <w:r>
        <w:rPr>
          <w:rFonts w:cs="Times New Roman"/>
          <w:b w:val="0"/>
          <w:bCs w:val="0"/>
          <w:position w:val="7"/>
          <w:sz w:val="14"/>
          <w:szCs w:val="14"/>
        </w:rPr>
        <w:t>2</w:t>
      </w:r>
    </w:p>
    <w:p w14:paraId="0B9A26B4" w14:textId="77777777" w:rsidR="00632595" w:rsidRDefault="008950A2">
      <w:pPr>
        <w:spacing w:before="93"/>
        <w:ind w:left="946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position w:val="8"/>
          <w:sz w:val="12"/>
        </w:rPr>
        <w:t>1</w:t>
      </w:r>
      <w:r>
        <w:rPr>
          <w:rFonts w:ascii="Times New Roman"/>
          <w:spacing w:val="28"/>
          <w:position w:val="8"/>
          <w:sz w:val="12"/>
        </w:rPr>
        <w:t xml:space="preserve"> </w:t>
      </w:r>
      <w:r>
        <w:rPr>
          <w:rFonts w:ascii="Times New Roman"/>
          <w:sz w:val="18"/>
        </w:rPr>
        <w:t>Department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Statistics,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pacing w:val="-1"/>
          <w:sz w:val="18"/>
        </w:rPr>
        <w:t>University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pacing w:val="-1"/>
          <w:sz w:val="18"/>
        </w:rPr>
        <w:t>Bergen,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5007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pacing w:val="-1"/>
          <w:sz w:val="18"/>
        </w:rPr>
        <w:t>Bergen,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pacing w:val="-1"/>
          <w:sz w:val="18"/>
        </w:rPr>
        <w:t>Norway</w:t>
      </w:r>
    </w:p>
    <w:p w14:paraId="33CB7F97" w14:textId="77777777" w:rsidR="00632595" w:rsidRDefault="008950A2">
      <w:pPr>
        <w:spacing w:before="17" w:line="273" w:lineRule="auto"/>
        <w:ind w:left="1072" w:right="176" w:hanging="12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position w:val="8"/>
          <w:sz w:val="12"/>
        </w:rPr>
        <w:t>2</w:t>
      </w:r>
      <w:r>
        <w:rPr>
          <w:rFonts w:ascii="Times New Roman"/>
          <w:spacing w:val="27"/>
          <w:position w:val="8"/>
          <w:sz w:val="12"/>
        </w:rPr>
        <w:t xml:space="preserve"> </w:t>
      </w:r>
      <w:r>
        <w:rPr>
          <w:rFonts w:ascii="Times New Roman"/>
          <w:sz w:val="18"/>
        </w:rPr>
        <w:t>Department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Business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z w:val="18"/>
        </w:rPr>
        <w:t>Management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Science,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pacing w:val="-1"/>
          <w:sz w:val="18"/>
        </w:rPr>
        <w:t>Norwegian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School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Economics,</w:t>
      </w:r>
      <w:r>
        <w:rPr>
          <w:rFonts w:ascii="Times New Roman"/>
          <w:spacing w:val="-11"/>
          <w:sz w:val="18"/>
        </w:rPr>
        <w:t xml:space="preserve"> </w:t>
      </w:r>
      <w:proofErr w:type="spellStart"/>
      <w:r>
        <w:rPr>
          <w:rFonts w:ascii="Times New Roman"/>
          <w:spacing w:val="-1"/>
          <w:sz w:val="18"/>
        </w:rPr>
        <w:t>Helleveien</w:t>
      </w:r>
      <w:proofErr w:type="spellEnd"/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30,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z w:val="18"/>
        </w:rPr>
        <w:t>5045</w:t>
      </w:r>
      <w:r>
        <w:rPr>
          <w:rFonts w:ascii="Times New Roman"/>
          <w:spacing w:val="29"/>
          <w:w w:val="99"/>
          <w:sz w:val="18"/>
        </w:rPr>
        <w:t xml:space="preserve"> </w:t>
      </w:r>
      <w:r>
        <w:rPr>
          <w:rFonts w:ascii="Times New Roman"/>
          <w:spacing w:val="-1"/>
          <w:sz w:val="18"/>
        </w:rPr>
        <w:t>Bergen,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pacing w:val="-1"/>
          <w:sz w:val="18"/>
        </w:rPr>
        <w:t>Norway</w:t>
      </w:r>
    </w:p>
    <w:p w14:paraId="20EA802D" w14:textId="77777777" w:rsidR="00632595" w:rsidRDefault="0063259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14:paraId="5F43FA4A" w14:textId="77777777" w:rsidR="00632595" w:rsidRDefault="008950A2">
      <w:pPr>
        <w:ind w:left="946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1"/>
          <w:sz w:val="18"/>
        </w:rPr>
        <w:t>Received</w:t>
      </w:r>
      <w:r>
        <w:rPr>
          <w:rFonts w:ascii="Times New Roman"/>
          <w:spacing w:val="-7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zzz</w:t>
      </w:r>
      <w:proofErr w:type="spellEnd"/>
      <w:r>
        <w:rPr>
          <w:rFonts w:ascii="Times New Roman"/>
          <w:sz w:val="18"/>
        </w:rPr>
        <w:t>,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pacing w:val="-1"/>
          <w:sz w:val="18"/>
        </w:rPr>
        <w:t>revised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zzz</w:t>
      </w:r>
      <w:proofErr w:type="spellEnd"/>
      <w:r>
        <w:rPr>
          <w:rFonts w:ascii="Times New Roman"/>
          <w:sz w:val="18"/>
        </w:rPr>
        <w:t>,</w:t>
      </w:r>
      <w:r>
        <w:rPr>
          <w:rFonts w:ascii="Times New Roman"/>
          <w:spacing w:val="-7"/>
          <w:sz w:val="18"/>
        </w:rPr>
        <w:t xml:space="preserve"> </w:t>
      </w:r>
      <w:r>
        <w:rPr>
          <w:rFonts w:ascii="Times New Roman"/>
          <w:sz w:val="18"/>
        </w:rPr>
        <w:t>accepted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zzz</w:t>
      </w:r>
      <w:proofErr w:type="spellEnd"/>
    </w:p>
    <w:p w14:paraId="4DE5CEB6" w14:textId="77777777" w:rsidR="00632595" w:rsidRDefault="0063259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437F031" w14:textId="77777777" w:rsidR="00632595" w:rsidRDefault="00632595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p w14:paraId="710633A2" w14:textId="77777777" w:rsidR="00632595" w:rsidRDefault="008950A2">
      <w:pPr>
        <w:spacing w:line="200" w:lineRule="exact"/>
        <w:ind w:left="946" w:right="176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Hidden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pacing w:val="-1"/>
          <w:sz w:val="18"/>
        </w:rPr>
        <w:t>Markov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Models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(HMMs)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are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class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models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widely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used</w:t>
      </w:r>
      <w:r>
        <w:rPr>
          <w:rFonts w:ascii="Times New Roman"/>
          <w:spacing w:val="4"/>
          <w:sz w:val="18"/>
        </w:rPr>
        <w:t xml:space="preserve"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speech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recognition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(See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e.g.</w:t>
      </w:r>
      <w:r>
        <w:rPr>
          <w:rFonts w:ascii="Times New Roman"/>
          <w:spacing w:val="3"/>
          <w:sz w:val="18"/>
        </w:rPr>
        <w:t xml:space="preserve"> </w:t>
      </w:r>
      <w:hyperlink w:anchor="_bookmark27" w:history="1">
        <w:r>
          <w:rPr>
            <w:rFonts w:ascii="Times New Roman"/>
            <w:sz w:val="18"/>
          </w:rPr>
          <w:t>Gales</w:t>
        </w:r>
      </w:hyperlink>
      <w:r>
        <w:rPr>
          <w:rFonts w:ascii="Times New Roman"/>
          <w:spacing w:val="21"/>
          <w:w w:val="99"/>
          <w:sz w:val="18"/>
        </w:rPr>
        <w:t xml:space="preserve"> </w:t>
      </w:r>
      <w:hyperlink w:anchor="_bookmark27" w:history="1">
        <w:r>
          <w:rPr>
            <w:rFonts w:ascii="Times New Roman"/>
            <w:sz w:val="18"/>
          </w:rPr>
          <w:t>and</w:t>
        </w:r>
        <w:r>
          <w:rPr>
            <w:rFonts w:ascii="Times New Roman"/>
            <w:spacing w:val="2"/>
            <w:sz w:val="18"/>
          </w:rPr>
          <w:t xml:space="preserve"> </w:t>
        </w:r>
        <w:r>
          <w:rPr>
            <w:rFonts w:ascii="Times New Roman"/>
            <w:spacing w:val="-5"/>
            <w:sz w:val="18"/>
          </w:rPr>
          <w:t>Young</w:t>
        </w:r>
      </w:hyperlink>
      <w:r>
        <w:rPr>
          <w:rFonts w:ascii="Times New Roman"/>
          <w:spacing w:val="-5"/>
          <w:sz w:val="18"/>
        </w:rPr>
        <w:t>,</w:t>
      </w:r>
      <w:r>
        <w:rPr>
          <w:rFonts w:ascii="Times New Roman"/>
          <w:spacing w:val="2"/>
          <w:sz w:val="18"/>
        </w:rPr>
        <w:t xml:space="preserve"> </w:t>
      </w:r>
      <w:hyperlink w:anchor="_bookmark27" w:history="1">
        <w:r>
          <w:rPr>
            <w:rFonts w:ascii="Times New Roman"/>
            <w:sz w:val="18"/>
          </w:rPr>
          <w:t>2008</w:t>
        </w:r>
      </w:hyperlink>
      <w:r>
        <w:rPr>
          <w:rFonts w:ascii="Times New Roman"/>
          <w:sz w:val="18"/>
        </w:rPr>
        <w:t>;</w:t>
      </w:r>
      <w:r>
        <w:rPr>
          <w:rFonts w:ascii="Times New Roman"/>
          <w:spacing w:val="1"/>
          <w:sz w:val="18"/>
        </w:rPr>
        <w:t xml:space="preserve"> </w:t>
      </w:r>
      <w:hyperlink w:anchor="_bookmark25" w:history="1">
        <w:r>
          <w:rPr>
            <w:rFonts w:ascii="Times New Roman"/>
            <w:sz w:val="18"/>
          </w:rPr>
          <w:t>Fredkin</w:t>
        </w:r>
        <w:r>
          <w:rPr>
            <w:rFonts w:ascii="Times New Roman"/>
            <w:spacing w:val="2"/>
            <w:sz w:val="18"/>
          </w:rPr>
          <w:t xml:space="preserve"> </w:t>
        </w:r>
        <w:r>
          <w:rPr>
            <w:rFonts w:ascii="Times New Roman"/>
            <w:sz w:val="18"/>
          </w:rPr>
          <w:t>and</w:t>
        </w:r>
        <w:r>
          <w:rPr>
            <w:rFonts w:ascii="Times New Roman"/>
            <w:spacing w:val="2"/>
            <w:sz w:val="18"/>
          </w:rPr>
          <w:t xml:space="preserve"> </w:t>
        </w:r>
        <w:r>
          <w:rPr>
            <w:rFonts w:ascii="Times New Roman"/>
            <w:sz w:val="18"/>
          </w:rPr>
          <w:t>Rice</w:t>
        </w:r>
      </w:hyperlink>
      <w:r>
        <w:rPr>
          <w:rFonts w:ascii="Times New Roman"/>
          <w:sz w:val="18"/>
        </w:rPr>
        <w:t>,</w:t>
      </w:r>
      <w:r>
        <w:rPr>
          <w:rFonts w:ascii="Times New Roman"/>
          <w:spacing w:val="2"/>
          <w:sz w:val="18"/>
        </w:rPr>
        <w:t xml:space="preserve"> </w:t>
      </w:r>
      <w:hyperlink w:anchor="_bookmark25" w:history="1">
        <w:r>
          <w:rPr>
            <w:rFonts w:ascii="Times New Roman"/>
            <w:sz w:val="18"/>
          </w:rPr>
          <w:t>1992</w:t>
        </w:r>
      </w:hyperlink>
      <w:r>
        <w:rPr>
          <w:rFonts w:ascii="Times New Roman"/>
          <w:sz w:val="18"/>
        </w:rPr>
        <w:t>).</w:t>
      </w:r>
      <w:r>
        <w:rPr>
          <w:rFonts w:ascii="Times New Roman"/>
          <w:spacing w:val="25"/>
          <w:sz w:val="18"/>
        </w:rPr>
        <w:t xml:space="preserve"> </w:t>
      </w:r>
      <w:r>
        <w:rPr>
          <w:rFonts w:ascii="Times New Roman"/>
          <w:sz w:val="18"/>
        </w:rPr>
        <w:t>There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z w:val="18"/>
        </w:rPr>
        <w:t>are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pacing w:val="-1"/>
          <w:sz w:val="18"/>
        </w:rPr>
        <w:t>straightforward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pacing w:val="-1"/>
          <w:sz w:val="18"/>
        </w:rPr>
        <w:t>ways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z w:val="18"/>
        </w:rPr>
        <w:t>compute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z w:val="18"/>
        </w:rPr>
        <w:t>Maximum</w:t>
      </w:r>
      <w:r>
        <w:rPr>
          <w:rFonts w:ascii="Times New Roman"/>
          <w:spacing w:val="2"/>
          <w:sz w:val="18"/>
        </w:rPr>
        <w:t xml:space="preserve"> </w:t>
      </w:r>
      <w:proofErr w:type="spellStart"/>
      <w:r>
        <w:rPr>
          <w:rFonts w:ascii="Times New Roman"/>
          <w:spacing w:val="-1"/>
          <w:sz w:val="18"/>
        </w:rPr>
        <w:t>Likeli</w:t>
      </w:r>
      <w:proofErr w:type="spellEnd"/>
      <w:r>
        <w:rPr>
          <w:rFonts w:ascii="Times New Roman"/>
          <w:spacing w:val="-1"/>
          <w:sz w:val="18"/>
        </w:rPr>
        <w:t>-</w:t>
      </w:r>
      <w:r>
        <w:rPr>
          <w:rFonts w:ascii="Times New Roman"/>
          <w:spacing w:val="49"/>
          <w:w w:val="99"/>
          <w:sz w:val="18"/>
        </w:rPr>
        <w:t xml:space="preserve"> </w:t>
      </w:r>
      <w:r>
        <w:rPr>
          <w:rFonts w:ascii="Times New Roman"/>
          <w:sz w:val="18"/>
        </w:rPr>
        <w:t>hood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Estimates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(MLE)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their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parameters,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pacing w:val="-2"/>
          <w:sz w:val="18"/>
        </w:rPr>
        <w:t>but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getting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confidence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pacing w:val="-1"/>
          <w:sz w:val="18"/>
        </w:rPr>
        <w:t>intervals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can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be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more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pacing w:val="-1"/>
          <w:sz w:val="18"/>
        </w:rPr>
        <w:t>dif</w:t>
      </w:r>
      <w:r>
        <w:rPr>
          <w:rFonts w:ascii="Times New Roman"/>
          <w:spacing w:val="-2"/>
          <w:sz w:val="18"/>
        </w:rPr>
        <w:t>ficult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(See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e.g.</w:t>
      </w:r>
      <w:r>
        <w:rPr>
          <w:rFonts w:ascii="Times New Roman"/>
          <w:spacing w:val="21"/>
          <w:w w:val="99"/>
          <w:sz w:val="18"/>
        </w:rPr>
        <w:t xml:space="preserve"> </w:t>
      </w:r>
      <w:hyperlink w:anchor="_bookmark40" w:history="1">
        <w:r>
          <w:rPr>
            <w:rFonts w:ascii="Times New Roman"/>
            <w:sz w:val="18"/>
          </w:rPr>
          <w:t>Zucchini</w:t>
        </w:r>
        <w:r>
          <w:rPr>
            <w:rFonts w:ascii="Times New Roman"/>
            <w:spacing w:val="13"/>
            <w:sz w:val="18"/>
          </w:rPr>
          <w:t xml:space="preserve"> </w:t>
        </w:r>
        <w:r>
          <w:rPr>
            <w:rFonts w:ascii="Times New Roman"/>
            <w:sz w:val="18"/>
          </w:rPr>
          <w:t>et</w:t>
        </w:r>
        <w:r>
          <w:rPr>
            <w:rFonts w:ascii="Times New Roman"/>
            <w:spacing w:val="14"/>
            <w:sz w:val="18"/>
          </w:rPr>
          <w:t xml:space="preserve"> </w:t>
        </w:r>
        <w:r>
          <w:rPr>
            <w:rFonts w:ascii="Times New Roman"/>
            <w:sz w:val="18"/>
          </w:rPr>
          <w:t>al.</w:t>
        </w:r>
      </w:hyperlink>
      <w:r>
        <w:rPr>
          <w:rFonts w:ascii="Times New Roman"/>
          <w:sz w:val="18"/>
        </w:rPr>
        <w:t>,</w:t>
      </w:r>
      <w:r>
        <w:rPr>
          <w:rFonts w:ascii="Times New Roman"/>
          <w:spacing w:val="13"/>
          <w:sz w:val="18"/>
        </w:rPr>
        <w:t xml:space="preserve"> </w:t>
      </w:r>
      <w:hyperlink w:anchor="_bookmark40" w:history="1">
        <w:r>
          <w:rPr>
            <w:rFonts w:ascii="Times New Roman"/>
            <w:sz w:val="18"/>
          </w:rPr>
          <w:t>2016</w:t>
        </w:r>
      </w:hyperlink>
      <w:r>
        <w:rPr>
          <w:rFonts w:ascii="Times New Roman"/>
          <w:sz w:val="18"/>
        </w:rPr>
        <w:t>;</w:t>
      </w:r>
      <w:r>
        <w:rPr>
          <w:rFonts w:ascii="Times New Roman"/>
          <w:spacing w:val="14"/>
          <w:sz w:val="18"/>
        </w:rPr>
        <w:t xml:space="preserve"> </w:t>
      </w:r>
      <w:hyperlink w:anchor="_bookmark33" w:history="1">
        <w:proofErr w:type="spellStart"/>
        <w:r>
          <w:rPr>
            <w:rFonts w:ascii="Times New Roman"/>
            <w:spacing w:val="-2"/>
            <w:sz w:val="18"/>
          </w:rPr>
          <w:t>Lystig</w:t>
        </w:r>
        <w:proofErr w:type="spellEnd"/>
        <w:r>
          <w:rPr>
            <w:rFonts w:ascii="Times New Roman"/>
            <w:spacing w:val="14"/>
            <w:sz w:val="18"/>
          </w:rPr>
          <w:t xml:space="preserve"> </w:t>
        </w:r>
        <w:r>
          <w:rPr>
            <w:rFonts w:ascii="Times New Roman"/>
            <w:sz w:val="18"/>
          </w:rPr>
          <w:t>and</w:t>
        </w:r>
        <w:r>
          <w:rPr>
            <w:rFonts w:ascii="Times New Roman"/>
            <w:spacing w:val="13"/>
            <w:sz w:val="18"/>
          </w:rPr>
          <w:t xml:space="preserve"> </w:t>
        </w:r>
        <w:r>
          <w:rPr>
            <w:rFonts w:ascii="Times New Roman"/>
            <w:sz w:val="18"/>
          </w:rPr>
          <w:t>Hughes</w:t>
        </w:r>
      </w:hyperlink>
      <w:r>
        <w:rPr>
          <w:rFonts w:ascii="Times New Roman"/>
          <w:sz w:val="18"/>
        </w:rPr>
        <w:t>,</w:t>
      </w:r>
      <w:r>
        <w:rPr>
          <w:rFonts w:ascii="Times New Roman"/>
          <w:spacing w:val="14"/>
          <w:sz w:val="18"/>
        </w:rPr>
        <w:t xml:space="preserve"> </w:t>
      </w:r>
      <w:hyperlink w:anchor="_bookmark33" w:history="1">
        <w:r>
          <w:rPr>
            <w:rFonts w:ascii="Times New Roman"/>
            <w:sz w:val="18"/>
          </w:rPr>
          <w:t>2002</w:t>
        </w:r>
      </w:hyperlink>
      <w:r>
        <w:rPr>
          <w:rFonts w:ascii="Times New Roman"/>
          <w:sz w:val="18"/>
        </w:rPr>
        <w:t>).</w:t>
      </w:r>
      <w:r>
        <w:rPr>
          <w:rFonts w:ascii="Times New Roman"/>
          <w:spacing w:val="12"/>
          <w:sz w:val="18"/>
        </w:rPr>
        <w:t xml:space="preserve"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addition,</w:t>
      </w:r>
      <w:r>
        <w:rPr>
          <w:rFonts w:ascii="Times New Roman"/>
          <w:spacing w:val="18"/>
          <w:sz w:val="18"/>
        </w:rPr>
        <w:t xml:space="preserve"> </w:t>
      </w:r>
      <w:r>
        <w:rPr>
          <w:rFonts w:ascii="Times New Roman"/>
          <w:sz w:val="18"/>
        </w:rPr>
        <w:t>computing</w:t>
      </w:r>
      <w:r>
        <w:rPr>
          <w:rFonts w:ascii="Times New Roman"/>
          <w:spacing w:val="13"/>
          <w:sz w:val="18"/>
        </w:rPr>
        <w:t xml:space="preserve"> </w:t>
      </w:r>
      <w:r>
        <w:rPr>
          <w:rFonts w:ascii="Times New Roman"/>
          <w:sz w:val="18"/>
        </w:rPr>
        <w:t>MLEs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can</w:t>
      </w:r>
      <w:r>
        <w:rPr>
          <w:rFonts w:ascii="Times New Roman"/>
          <w:spacing w:val="13"/>
          <w:sz w:val="18"/>
        </w:rPr>
        <w:t xml:space="preserve"> </w:t>
      </w:r>
      <w:r>
        <w:rPr>
          <w:rFonts w:ascii="Times New Roman"/>
          <w:sz w:val="18"/>
        </w:rPr>
        <w:t>be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time-consuming</w:t>
      </w:r>
      <w:r>
        <w:rPr>
          <w:rFonts w:ascii="Times New Roman"/>
          <w:spacing w:val="22"/>
          <w:w w:val="99"/>
          <w:sz w:val="18"/>
        </w:rPr>
        <w:t xml:space="preserve"> </w:t>
      </w:r>
      <w:r>
        <w:rPr>
          <w:rFonts w:ascii="Times New Roman"/>
          <w:sz w:val="18"/>
        </w:rPr>
        <w:t>when</w:t>
      </w:r>
      <w:r>
        <w:rPr>
          <w:rFonts w:ascii="Times New Roman"/>
          <w:spacing w:val="8"/>
          <w:sz w:val="18"/>
        </w:rPr>
        <w:t xml:space="preserve"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z w:val="18"/>
        </w:rPr>
        <w:t>dataset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pacing w:val="-1"/>
          <w:sz w:val="18"/>
        </w:rPr>
        <w:t>complexity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z w:val="18"/>
        </w:rPr>
        <w:t>become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pacing w:val="-1"/>
          <w:sz w:val="18"/>
        </w:rPr>
        <w:t>very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pacing w:val="-1"/>
          <w:sz w:val="18"/>
        </w:rPr>
        <w:t>large.</w:t>
      </w:r>
      <w:r>
        <w:rPr>
          <w:rFonts w:ascii="Times New Roman"/>
          <w:spacing w:val="44"/>
          <w:sz w:val="18"/>
        </w:rPr>
        <w:t xml:space="preserve"> </w:t>
      </w:r>
      <w:r>
        <w:rPr>
          <w:rFonts w:ascii="Times New Roman"/>
          <w:spacing w:val="-9"/>
          <w:sz w:val="18"/>
        </w:rPr>
        <w:t>We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z w:val="18"/>
        </w:rPr>
        <w:t>this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z w:val="18"/>
        </w:rPr>
        <w:t>paper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pacing w:val="-1"/>
          <w:sz w:val="18"/>
        </w:rPr>
        <w:t>way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z w:val="18"/>
        </w:rPr>
        <w:t>speed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z w:val="18"/>
        </w:rPr>
        <w:t>up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z w:val="18"/>
        </w:rPr>
        <w:t>com-</w:t>
      </w:r>
      <w:r>
        <w:rPr>
          <w:rFonts w:ascii="Times New Roman"/>
          <w:spacing w:val="31"/>
          <w:w w:val="99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putation</w:t>
      </w:r>
      <w:proofErr w:type="spellEnd"/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by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up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47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z w:val="18"/>
        </w:rPr>
        <w:t>times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language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z w:val="18"/>
        </w:rPr>
        <w:t>R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when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z w:val="18"/>
        </w:rPr>
        <w:t>compared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z w:val="18"/>
        </w:rPr>
        <w:t>usual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optimization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approaches,</w:t>
      </w:r>
      <w:r>
        <w:rPr>
          <w:rFonts w:ascii="Times New Roman"/>
          <w:spacing w:val="4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at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z w:val="18"/>
        </w:rPr>
        <w:t>the</w:t>
      </w:r>
      <w:r>
        <w:rPr>
          <w:rFonts w:ascii="Times New Roman"/>
          <w:w w:val="99"/>
          <w:sz w:val="18"/>
        </w:rPr>
        <w:t xml:space="preserve"> </w:t>
      </w:r>
      <w:r>
        <w:rPr>
          <w:rFonts w:ascii="Times New Roman"/>
          <w:sz w:val="18"/>
        </w:rPr>
        <w:t>same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z w:val="18"/>
        </w:rPr>
        <w:t>time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pacing w:val="-1"/>
          <w:sz w:val="18"/>
        </w:rPr>
        <w:t>retrieve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z w:val="18"/>
        </w:rPr>
        <w:t>standard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z w:val="18"/>
        </w:rPr>
        <w:t>errors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pacing w:val="-2"/>
          <w:sz w:val="18"/>
        </w:rPr>
        <w:t>easily.</w:t>
      </w:r>
      <w:r>
        <w:rPr>
          <w:rFonts w:ascii="Times New Roman"/>
          <w:spacing w:val="44"/>
          <w:sz w:val="18"/>
        </w:rPr>
        <w:t xml:space="preserve"> </w:t>
      </w:r>
      <w:r>
        <w:rPr>
          <w:rFonts w:ascii="Times New Roman"/>
          <w:sz w:val="18"/>
        </w:rPr>
        <w:t>Here,</w:t>
      </w:r>
      <w:r>
        <w:rPr>
          <w:rFonts w:ascii="Times New Roman"/>
          <w:spacing w:val="12"/>
          <w:sz w:val="18"/>
        </w:rPr>
        <w:t xml:space="preserve"> </w:t>
      </w:r>
      <w:r>
        <w:rPr>
          <w:rFonts w:ascii="Times New Roman"/>
          <w:sz w:val="18"/>
        </w:rPr>
        <w:t>we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10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z w:val="18"/>
        </w:rPr>
        <w:t>first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z w:val="18"/>
        </w:rPr>
        <w:t>part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pacing w:val="-2"/>
          <w:sz w:val="18"/>
        </w:rPr>
        <w:t>how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z w:val="18"/>
        </w:rPr>
        <w:t>optimize</w:t>
      </w:r>
      <w:r>
        <w:rPr>
          <w:rFonts w:ascii="Times New Roman"/>
          <w:spacing w:val="10"/>
          <w:sz w:val="18"/>
        </w:rPr>
        <w:t xml:space="preserve"> </w:t>
      </w:r>
      <w:r>
        <w:rPr>
          <w:rFonts w:ascii="Times New Roman"/>
          <w:sz w:val="18"/>
        </w:rPr>
        <w:t>HMMs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z w:val="18"/>
        </w:rPr>
        <w:t>with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26"/>
          <w:w w:val="99"/>
          <w:sz w:val="18"/>
        </w:rPr>
        <w:t xml:space="preserve"> </w:t>
      </w:r>
      <w:r>
        <w:rPr>
          <w:rFonts w:ascii="Courier New"/>
          <w:sz w:val="18"/>
        </w:rPr>
        <w:t>TMB</w:t>
      </w:r>
      <w:r>
        <w:rPr>
          <w:rFonts w:ascii="Courier New"/>
          <w:spacing w:val="-71"/>
          <w:sz w:val="18"/>
        </w:rPr>
        <w:t xml:space="preserve"> </w:t>
      </w:r>
      <w:r>
        <w:rPr>
          <w:rFonts w:ascii="Times New Roman"/>
          <w:sz w:val="18"/>
        </w:rPr>
        <w:t>package</w:t>
      </w:r>
      <w:r>
        <w:rPr>
          <w:rFonts w:ascii="Times New Roman"/>
          <w:spacing w:val="-7"/>
          <w:sz w:val="18"/>
        </w:rPr>
        <w:t xml:space="preserve"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-7"/>
          <w:sz w:val="18"/>
        </w:rPr>
        <w:t xml:space="preserve"> </w:t>
      </w:r>
      <w:r>
        <w:rPr>
          <w:rFonts w:ascii="Times New Roman"/>
          <w:sz w:val="18"/>
        </w:rPr>
        <w:t>R</w:t>
      </w:r>
      <w:r>
        <w:rPr>
          <w:rFonts w:ascii="Times New Roman"/>
          <w:spacing w:val="-7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7"/>
          <w:sz w:val="18"/>
        </w:rPr>
        <w:t xml:space="preserve"> </w:t>
      </w:r>
      <w:r>
        <w:rPr>
          <w:rFonts w:ascii="Times New Roman"/>
          <w:spacing w:val="-2"/>
          <w:sz w:val="18"/>
        </w:rPr>
        <w:t>how</w:t>
      </w:r>
      <w:r>
        <w:rPr>
          <w:rFonts w:ascii="Times New Roman"/>
          <w:spacing w:val="-7"/>
          <w:sz w:val="18"/>
        </w:rPr>
        <w:t xml:space="preserve"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pacing w:val="-1"/>
          <w:sz w:val="18"/>
        </w:rPr>
        <w:t>retrieve</w:t>
      </w:r>
      <w:r>
        <w:rPr>
          <w:rFonts w:ascii="Times New Roman"/>
          <w:spacing w:val="-7"/>
          <w:sz w:val="18"/>
        </w:rPr>
        <w:t xml:space="preserve"> </w:t>
      </w:r>
      <w:r>
        <w:rPr>
          <w:rFonts w:ascii="Times New Roman"/>
          <w:sz w:val="18"/>
        </w:rPr>
        <w:t>confidence</w:t>
      </w:r>
      <w:r>
        <w:rPr>
          <w:rFonts w:ascii="Times New Roman"/>
          <w:spacing w:val="-7"/>
          <w:sz w:val="18"/>
        </w:rPr>
        <w:t xml:space="preserve"> </w:t>
      </w:r>
      <w:r>
        <w:rPr>
          <w:rFonts w:ascii="Times New Roman"/>
          <w:spacing w:val="-1"/>
          <w:sz w:val="18"/>
        </w:rPr>
        <w:t>intervals.</w:t>
      </w:r>
      <w:r>
        <w:rPr>
          <w:rFonts w:ascii="Times New Roman"/>
          <w:spacing w:val="4"/>
          <w:sz w:val="18"/>
        </w:rPr>
        <w:t xml:space="preserve"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7"/>
          <w:sz w:val="18"/>
        </w:rPr>
        <w:t xml:space="preserve"> </w:t>
      </w:r>
      <w:r>
        <w:rPr>
          <w:rFonts w:ascii="Times New Roman"/>
          <w:sz w:val="18"/>
        </w:rPr>
        <w:t>second</w:t>
      </w:r>
      <w:r>
        <w:rPr>
          <w:rFonts w:ascii="Times New Roman"/>
          <w:spacing w:val="-7"/>
          <w:sz w:val="18"/>
        </w:rPr>
        <w:t xml:space="preserve"> </w:t>
      </w:r>
      <w:r>
        <w:rPr>
          <w:rFonts w:ascii="Times New Roman"/>
          <w:sz w:val="18"/>
        </w:rPr>
        <w:t>part,</w:t>
      </w:r>
      <w:r>
        <w:rPr>
          <w:rFonts w:ascii="Times New Roman"/>
          <w:spacing w:val="-7"/>
          <w:sz w:val="18"/>
        </w:rPr>
        <w:t xml:space="preserve"> </w:t>
      </w:r>
      <w:r>
        <w:rPr>
          <w:rFonts w:ascii="Times New Roman"/>
          <w:sz w:val="18"/>
        </w:rPr>
        <w:t>we</w:t>
      </w:r>
      <w:r>
        <w:rPr>
          <w:rFonts w:ascii="Times New Roman"/>
          <w:spacing w:val="-7"/>
          <w:sz w:val="18"/>
        </w:rPr>
        <w:t xml:space="preserve"> </w:t>
      </w:r>
      <w:r>
        <w:rPr>
          <w:rFonts w:ascii="Times New Roman"/>
          <w:sz w:val="18"/>
        </w:rPr>
        <w:t>compare</w:t>
      </w:r>
      <w:r>
        <w:rPr>
          <w:rFonts w:ascii="Times New Roman"/>
          <w:spacing w:val="-7"/>
          <w:sz w:val="18"/>
        </w:rPr>
        <w:t xml:space="preserve"> </w:t>
      </w:r>
      <w:r>
        <w:rPr>
          <w:rFonts w:ascii="Times New Roman"/>
          <w:spacing w:val="-1"/>
          <w:sz w:val="18"/>
        </w:rPr>
        <w:t>different</w:t>
      </w:r>
      <w:r>
        <w:rPr>
          <w:rFonts w:ascii="Times New Roman"/>
          <w:spacing w:val="-8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optimiz</w:t>
      </w:r>
      <w:proofErr w:type="spellEnd"/>
      <w:r>
        <w:rPr>
          <w:rFonts w:ascii="Times New Roman"/>
          <w:sz w:val="18"/>
        </w:rPr>
        <w:t>-</w:t>
      </w:r>
      <w:r>
        <w:rPr>
          <w:rFonts w:ascii="Times New Roman"/>
          <w:spacing w:val="21"/>
          <w:w w:val="99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ers</w:t>
      </w:r>
      <w:proofErr w:type="spellEnd"/>
      <w:r>
        <w:rPr>
          <w:rFonts w:ascii="Times New Roman"/>
          <w:spacing w:val="5"/>
          <w:sz w:val="18"/>
        </w:rPr>
        <w:t xml:space="preserve"> </w:t>
      </w:r>
      <w:r>
        <w:rPr>
          <w:rFonts w:ascii="Times New Roman"/>
          <w:sz w:val="18"/>
        </w:rPr>
        <w:t>such</w:t>
      </w:r>
      <w:r>
        <w:rPr>
          <w:rFonts w:ascii="Times New Roman"/>
          <w:spacing w:val="4"/>
          <w:sz w:val="18"/>
        </w:rPr>
        <w:t xml:space="preserve"> </w:t>
      </w:r>
      <w:r>
        <w:rPr>
          <w:rFonts w:ascii="Times New Roman"/>
          <w:sz w:val="18"/>
        </w:rPr>
        <w:t>as</w:t>
      </w:r>
      <w:r>
        <w:rPr>
          <w:rFonts w:ascii="Times New Roman"/>
          <w:spacing w:val="5"/>
          <w:sz w:val="18"/>
        </w:rPr>
        <w:t xml:space="preserve"> </w:t>
      </w:r>
      <w:proofErr w:type="spellStart"/>
      <w:r>
        <w:rPr>
          <w:rFonts w:ascii="Courier New"/>
          <w:sz w:val="18"/>
        </w:rPr>
        <w:t>nlminb</w:t>
      </w:r>
      <w:proofErr w:type="spellEnd"/>
      <w:r>
        <w:rPr>
          <w:rFonts w:ascii="Times New Roman"/>
          <w:sz w:val="18"/>
        </w:rPr>
        <w:t>,</w:t>
      </w:r>
      <w:r>
        <w:rPr>
          <w:rFonts w:ascii="Times New Roman"/>
          <w:spacing w:val="8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5"/>
          <w:sz w:val="18"/>
        </w:rPr>
        <w:t xml:space="preserve"> </w:t>
      </w:r>
      <w:r>
        <w:rPr>
          <w:rFonts w:ascii="Times New Roman"/>
          <w:sz w:val="18"/>
        </w:rPr>
        <w:t>minimize</w:t>
      </w:r>
      <w:r>
        <w:rPr>
          <w:rFonts w:ascii="Times New Roman"/>
          <w:spacing w:val="5"/>
          <w:sz w:val="18"/>
        </w:rPr>
        <w:t xml:space="preserve"> </w:t>
      </w:r>
      <w:r>
        <w:rPr>
          <w:rFonts w:ascii="Times New Roman"/>
          <w:spacing w:val="-1"/>
          <w:sz w:val="18"/>
        </w:rPr>
        <w:t>the</w:t>
      </w:r>
      <w:r>
        <w:rPr>
          <w:rFonts w:ascii="Times New Roman"/>
          <w:spacing w:val="5"/>
          <w:sz w:val="18"/>
        </w:rPr>
        <w:t xml:space="preserve"> </w:t>
      </w:r>
      <w:r>
        <w:rPr>
          <w:rFonts w:ascii="Times New Roman"/>
          <w:spacing w:val="-2"/>
          <w:sz w:val="18"/>
        </w:rPr>
        <w:t>negative</w:t>
      </w:r>
      <w:r>
        <w:rPr>
          <w:rFonts w:ascii="Times New Roman"/>
          <w:spacing w:val="5"/>
          <w:sz w:val="18"/>
        </w:rPr>
        <w:t xml:space="preserve"> </w:t>
      </w:r>
      <w:r>
        <w:rPr>
          <w:rFonts w:ascii="Times New Roman"/>
          <w:spacing w:val="-1"/>
          <w:sz w:val="18"/>
        </w:rPr>
        <w:t>log-likelihood</w:t>
      </w:r>
      <w:r>
        <w:rPr>
          <w:rFonts w:ascii="Times New Roman"/>
          <w:spacing w:val="5"/>
          <w:sz w:val="18"/>
        </w:rPr>
        <w:t xml:space="preserve"> </w:t>
      </w:r>
      <w:r>
        <w:rPr>
          <w:rFonts w:ascii="Times New Roman"/>
          <w:sz w:val="18"/>
        </w:rPr>
        <w:t>directly</w:t>
      </w:r>
      <w:r>
        <w:rPr>
          <w:rFonts w:ascii="Times New Roman"/>
          <w:spacing w:val="5"/>
          <w:sz w:val="18"/>
        </w:rPr>
        <w:t xml:space="preserve"> </w:t>
      </w:r>
      <w:r>
        <w:rPr>
          <w:rFonts w:ascii="Times New Roman"/>
          <w:sz w:val="18"/>
        </w:rPr>
        <w:t>on</w:t>
      </w:r>
      <w:r>
        <w:rPr>
          <w:rFonts w:ascii="Times New Roman"/>
          <w:spacing w:val="5"/>
          <w:sz w:val="18"/>
        </w:rPr>
        <w:t xml:space="preserve"> </w:t>
      </w:r>
      <w:r>
        <w:rPr>
          <w:rFonts w:ascii="Times New Roman"/>
          <w:spacing w:val="-1"/>
          <w:sz w:val="18"/>
        </w:rPr>
        <w:t>different</w:t>
      </w:r>
      <w:r>
        <w:rPr>
          <w:rFonts w:ascii="Times New Roman"/>
          <w:spacing w:val="5"/>
          <w:sz w:val="18"/>
        </w:rPr>
        <w:t xml:space="preserve"> </w:t>
      </w:r>
      <w:r>
        <w:rPr>
          <w:rFonts w:ascii="Times New Roman"/>
          <w:spacing w:val="-1"/>
          <w:sz w:val="18"/>
        </w:rPr>
        <w:t>datasets:</w:t>
      </w:r>
      <w:r>
        <w:rPr>
          <w:rFonts w:ascii="Times New Roman"/>
          <w:spacing w:val="25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4"/>
          <w:sz w:val="18"/>
        </w:rPr>
        <w:t xml:space="preserve"> </w:t>
      </w:r>
      <w:r>
        <w:rPr>
          <w:rFonts w:ascii="Times New Roman"/>
          <w:sz w:val="18"/>
        </w:rPr>
        <w:t>small</w:t>
      </w:r>
      <w:r>
        <w:rPr>
          <w:rFonts w:ascii="Times New Roman"/>
          <w:spacing w:val="5"/>
          <w:sz w:val="18"/>
        </w:rPr>
        <w:t xml:space="preserve"> </w:t>
      </w:r>
      <w:r>
        <w:rPr>
          <w:rFonts w:ascii="Times New Roman"/>
          <w:sz w:val="18"/>
        </w:rPr>
        <w:t>one</w:t>
      </w:r>
      <w:r>
        <w:rPr>
          <w:rFonts w:ascii="Times New Roman"/>
          <w:spacing w:val="61"/>
          <w:w w:val="99"/>
          <w:sz w:val="18"/>
        </w:rPr>
        <w:t xml:space="preserve"> </w:t>
      </w:r>
      <w:r>
        <w:rPr>
          <w:rFonts w:ascii="Times New Roman"/>
          <w:sz w:val="18"/>
        </w:rPr>
        <w:t>(240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data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points)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from</w:t>
      </w:r>
      <w:r>
        <w:rPr>
          <w:rFonts w:ascii="Times New Roman"/>
          <w:spacing w:val="-6"/>
          <w:sz w:val="18"/>
        </w:rPr>
        <w:t xml:space="preserve"> </w:t>
      </w:r>
      <w:hyperlink w:anchor="_bookmark32" w:history="1">
        <w:r>
          <w:rPr>
            <w:rFonts w:ascii="Times New Roman"/>
            <w:sz w:val="18"/>
          </w:rPr>
          <w:t>Leroux</w:t>
        </w:r>
        <w:r>
          <w:rPr>
            <w:rFonts w:ascii="Times New Roman"/>
            <w:spacing w:val="-5"/>
            <w:sz w:val="18"/>
          </w:rPr>
          <w:t xml:space="preserve"> </w:t>
        </w:r>
        <w:r>
          <w:rPr>
            <w:rFonts w:ascii="Times New Roman"/>
            <w:sz w:val="18"/>
          </w:rPr>
          <w:t>and</w:t>
        </w:r>
        <w:r>
          <w:rPr>
            <w:rFonts w:ascii="Times New Roman"/>
            <w:spacing w:val="-6"/>
            <w:sz w:val="18"/>
          </w:rPr>
          <w:t xml:space="preserve"> </w:t>
        </w:r>
        <w:proofErr w:type="spellStart"/>
        <w:r>
          <w:rPr>
            <w:rFonts w:ascii="Times New Roman"/>
            <w:sz w:val="18"/>
          </w:rPr>
          <w:t>Puterman</w:t>
        </w:r>
        <w:proofErr w:type="spellEnd"/>
      </w:hyperlink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(</w:t>
      </w:r>
      <w:hyperlink w:anchor="_bookmark32" w:history="1">
        <w:r>
          <w:rPr>
            <w:rFonts w:ascii="Times New Roman"/>
            <w:sz w:val="18"/>
          </w:rPr>
          <w:t>1992</w:t>
        </w:r>
      </w:hyperlink>
      <w:r>
        <w:rPr>
          <w:rFonts w:ascii="Times New Roman"/>
          <w:sz w:val="18"/>
        </w:rPr>
        <w:t>),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medium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sized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simulated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one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(2000),</w:t>
      </w:r>
      <w:r>
        <w:rPr>
          <w:rFonts w:ascii="Times New Roman"/>
          <w:spacing w:val="-4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pacing w:val="-1"/>
          <w:sz w:val="18"/>
        </w:rPr>
        <w:t>large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one</w:t>
      </w:r>
      <w:r>
        <w:rPr>
          <w:rFonts w:ascii="Times New Roman"/>
          <w:spacing w:val="21"/>
          <w:w w:val="99"/>
          <w:sz w:val="18"/>
        </w:rPr>
        <w:t xml:space="preserve"> </w:t>
      </w:r>
      <w:r>
        <w:rPr>
          <w:rFonts w:ascii="Times New Roman"/>
          <w:sz w:val="18"/>
        </w:rPr>
        <w:t>(87648)</w:t>
      </w:r>
      <w:r>
        <w:rPr>
          <w:rFonts w:ascii="Times New Roman"/>
          <w:spacing w:val="-7"/>
          <w:sz w:val="18"/>
        </w:rPr>
        <w:t xml:space="preserve"> </w:t>
      </w:r>
      <w:r>
        <w:rPr>
          <w:rFonts w:ascii="Times New Roman"/>
          <w:sz w:val="18"/>
        </w:rPr>
        <w:t>from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7"/>
          <w:sz w:val="18"/>
        </w:rPr>
        <w:t xml:space="preserve"> </w:t>
      </w:r>
      <w:r>
        <w:rPr>
          <w:rFonts w:ascii="Times New Roman"/>
          <w:sz w:val="18"/>
        </w:rPr>
        <w:t>hospital.</w:t>
      </w:r>
    </w:p>
    <w:p w14:paraId="15F7B1A9" w14:textId="77777777" w:rsidR="00632595" w:rsidRDefault="00632595">
      <w:pPr>
        <w:spacing w:before="6"/>
        <w:rPr>
          <w:rFonts w:ascii="Times New Roman" w:eastAsia="Times New Roman" w:hAnsi="Times New Roman" w:cs="Times New Roman"/>
        </w:rPr>
      </w:pPr>
    </w:p>
    <w:p w14:paraId="5A6751C5" w14:textId="77777777" w:rsidR="00632595" w:rsidRDefault="008950A2">
      <w:pPr>
        <w:pStyle w:val="BodyText"/>
        <w:ind w:left="946"/>
        <w:jc w:val="both"/>
      </w:pPr>
      <w:r>
        <w:rPr>
          <w:i/>
          <w:spacing w:val="-6"/>
        </w:rPr>
        <w:t>Key</w:t>
      </w:r>
      <w:r>
        <w:rPr>
          <w:i/>
          <w:spacing w:val="-8"/>
        </w:rPr>
        <w:t xml:space="preserve"> </w:t>
      </w:r>
      <w:r>
        <w:rPr>
          <w:i/>
          <w:spacing w:val="-2"/>
        </w:rPr>
        <w:t>words:</w:t>
      </w:r>
      <w:r>
        <w:rPr>
          <w:i/>
          <w:spacing w:val="35"/>
        </w:rPr>
        <w:t xml:space="preserve"> </w:t>
      </w:r>
      <w:r>
        <w:t>Hidden</w:t>
      </w:r>
      <w:r>
        <w:rPr>
          <w:spacing w:val="-8"/>
        </w:rPr>
        <w:t xml:space="preserve"> </w:t>
      </w:r>
      <w:r>
        <w:rPr>
          <w:spacing w:val="-1"/>
        </w:rPr>
        <w:t>Markov</w:t>
      </w:r>
      <w:r>
        <w:rPr>
          <w:spacing w:val="-8"/>
        </w:rPr>
        <w:t xml:space="preserve"> </w:t>
      </w:r>
      <w:r>
        <w:t>Model;</w:t>
      </w:r>
      <w:r>
        <w:rPr>
          <w:spacing w:val="-7"/>
        </w:rPr>
        <w:t xml:space="preserve"> </w:t>
      </w:r>
      <w:r>
        <w:t>TMB;</w:t>
      </w:r>
      <w:r>
        <w:rPr>
          <w:spacing w:val="-8"/>
        </w:rPr>
        <w:t xml:space="preserve"> </w:t>
      </w:r>
      <w:r>
        <w:t>Confidence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intervals;</w:t>
      </w:r>
      <w:proofErr w:type="gramEnd"/>
    </w:p>
    <w:p w14:paraId="48B8E74E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8E7506" w14:textId="77777777" w:rsidR="00632595" w:rsidRDefault="00632595">
      <w:pPr>
        <w:spacing w:before="4"/>
        <w:rPr>
          <w:rFonts w:ascii="Times New Roman" w:eastAsia="Times New Roman" w:hAnsi="Times New Roman" w:cs="Times New Roman"/>
        </w:rPr>
      </w:pPr>
    </w:p>
    <w:p w14:paraId="0C2C5148" w14:textId="77777777" w:rsidR="00632595" w:rsidRDefault="008950A2">
      <w:pPr>
        <w:pStyle w:val="BodyText"/>
        <w:spacing w:line="249" w:lineRule="auto"/>
        <w:ind w:left="948" w:right="176" w:hanging="11"/>
      </w:pPr>
      <w:r>
        <w:t>Supporting</w:t>
      </w:r>
      <w:r>
        <w:rPr>
          <w:spacing w:val="32"/>
        </w:rPr>
        <w:t xml:space="preserve"> </w:t>
      </w:r>
      <w:r>
        <w:t>Information</w:t>
      </w:r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article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rPr>
          <w:spacing w:val="-1"/>
        </w:rPr>
        <w:t>available</w:t>
      </w:r>
      <w:r>
        <w:rPr>
          <w:spacing w:val="31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author</w:t>
      </w:r>
      <w:r>
        <w:rPr>
          <w:spacing w:val="32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WWW</w:t>
      </w:r>
      <w:r>
        <w:rPr>
          <w:spacing w:val="33"/>
        </w:rPr>
        <w:t xml:space="preserve"> </w:t>
      </w:r>
      <w:r>
        <w:t>under</w:t>
      </w:r>
      <w:r>
        <w:rPr>
          <w:spacing w:val="20"/>
          <w:w w:val="99"/>
        </w:rPr>
        <w:t xml:space="preserve"> </w:t>
      </w:r>
      <w:r>
        <w:rPr>
          <w:spacing w:val="-1"/>
        </w:rPr>
        <w:t>https://github.com/timothee-bacri/hmm-tmb</w:t>
      </w:r>
    </w:p>
    <w:p w14:paraId="1B36F26D" w14:textId="77777777" w:rsidR="00632595" w:rsidRDefault="008950A2">
      <w:pPr>
        <w:spacing w:line="20" w:lineRule="atLeast"/>
        <w:ind w:left="94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8491FA2">
          <v:group id="_x0000_s5998" style="width:175.75pt;height:.4pt;mso-position-horizontal-relative:char;mso-position-vertical-relative:line" coordsize="3515,8">
            <v:group id="_x0000_s5999" style="position:absolute;left:4;top:4;width:3507;height:2" coordorigin="4,4" coordsize="3507,2">
              <v:shape id="_x0000_s6000" style="position:absolute;left:4;top:4;width:3507;height:2" coordorigin="4,4" coordsize="3507,0" path="m4,4r3507,e" filled="f" strokeweight=".14042mm">
                <v:path arrowok="t"/>
              </v:shape>
            </v:group>
            <w10:anchorlock/>
          </v:group>
        </w:pict>
      </w:r>
    </w:p>
    <w:p w14:paraId="25FF0D13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A564B3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1814F5DB" w14:textId="77777777" w:rsidR="00632595" w:rsidRDefault="008950A2">
      <w:pPr>
        <w:pStyle w:val="Heading1"/>
        <w:tabs>
          <w:tab w:val="left" w:pos="1304"/>
        </w:tabs>
        <w:spacing w:before="52"/>
        <w:ind w:left="946" w:firstLine="0"/>
        <w:rPr>
          <w:b w:val="0"/>
          <w:bCs w:val="0"/>
        </w:rPr>
      </w:pPr>
      <w:bookmarkStart w:id="0" w:name="Introduction"/>
      <w:bookmarkEnd w:id="0"/>
      <w:r>
        <w:rPr>
          <w:w w:val="95"/>
        </w:rPr>
        <w:t>1</w:t>
      </w:r>
      <w:r>
        <w:rPr>
          <w:w w:val="95"/>
        </w:rPr>
        <w:tab/>
      </w:r>
      <w:r>
        <w:rPr>
          <w:spacing w:val="-1"/>
        </w:rPr>
        <w:t>Introduction</w:t>
      </w:r>
    </w:p>
    <w:p w14:paraId="77288954" w14:textId="77777777" w:rsidR="00632595" w:rsidRDefault="008950A2">
      <w:pPr>
        <w:pStyle w:val="BodyText"/>
        <w:spacing w:before="178" w:line="249" w:lineRule="auto"/>
        <w:ind w:right="176"/>
        <w:jc w:val="both"/>
      </w:pPr>
      <w:r>
        <w:t>Hidden</w:t>
      </w:r>
      <w:r>
        <w:rPr>
          <w:spacing w:val="3"/>
        </w:rPr>
        <w:t xml:space="preserve"> </w:t>
      </w:r>
      <w:r>
        <w:rPr>
          <w:spacing w:val="-1"/>
        </w:rPr>
        <w:t>Markov</w:t>
      </w:r>
      <w:r>
        <w:rPr>
          <w:spacing w:val="4"/>
        </w:rPr>
        <w:t xml:space="preserve"> </w:t>
      </w:r>
      <w:r>
        <w:t>models</w:t>
      </w:r>
      <w:r>
        <w:rPr>
          <w:spacing w:val="3"/>
        </w:rPr>
        <w:t xml:space="preserve"> </w:t>
      </w:r>
      <w:r>
        <w:t>(HMM)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versatile</w:t>
      </w:r>
      <w:r>
        <w:rPr>
          <w:spacing w:val="4"/>
        </w:rPr>
        <w:t xml:space="preserve"> </w:t>
      </w:r>
      <w:r>
        <w:t>type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rPr>
          <w:spacing w:val="-2"/>
        </w:rPr>
        <w:t>have</w:t>
      </w:r>
      <w:r>
        <w:rPr>
          <w:spacing w:val="4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1"/>
        </w:rPr>
        <w:t>many</w:t>
      </w:r>
      <w:r>
        <w:rPr>
          <w:spacing w:val="4"/>
        </w:rPr>
        <w:t xml:space="preserve"> </w:t>
      </w:r>
      <w:r>
        <w:rPr>
          <w:spacing w:val="-1"/>
        </w:rPr>
        <w:t>different</w:t>
      </w:r>
      <w:r>
        <w:rPr>
          <w:spacing w:val="4"/>
        </w:rPr>
        <w:t xml:space="preserve"> </w:t>
      </w:r>
      <w:r>
        <w:t>situations</w:t>
      </w:r>
      <w:r>
        <w:rPr>
          <w:spacing w:val="27"/>
          <w:w w:val="99"/>
        </w:rPr>
        <w:t xml:space="preserve"> </w:t>
      </w:r>
      <w:r>
        <w:t>since</w:t>
      </w:r>
      <w:r>
        <w:rPr>
          <w:spacing w:val="-9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introduction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hyperlink w:anchor="_bookmark21" w:history="1">
        <w:r>
          <w:t>Baum</w:t>
        </w:r>
        <w:r>
          <w:rPr>
            <w:spacing w:val="-8"/>
          </w:rPr>
          <w:t xml:space="preserve"> </w:t>
        </w:r>
        <w:r>
          <w:t>and</w:t>
        </w:r>
        <w:r>
          <w:rPr>
            <w:spacing w:val="-8"/>
          </w:rPr>
          <w:t xml:space="preserve"> </w:t>
        </w:r>
        <w:r>
          <w:t>Petrie</w:t>
        </w:r>
      </w:hyperlink>
      <w:r>
        <w:rPr>
          <w:spacing w:val="-8"/>
        </w:rPr>
        <w:t xml:space="preserve"> </w:t>
      </w:r>
      <w:r>
        <w:t>(</w:t>
      </w:r>
      <w:hyperlink w:anchor="_bookmark21" w:history="1">
        <w:r>
          <w:t>1966</w:t>
        </w:r>
      </w:hyperlink>
      <w:r>
        <w:t>).</w:t>
      </w:r>
      <w:r>
        <w:rPr>
          <w:spacing w:val="5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example,</w:t>
      </w:r>
      <w:r>
        <w:rPr>
          <w:spacing w:val="-8"/>
        </w:rPr>
        <w:t xml:space="preserve"> </w:t>
      </w:r>
      <w:hyperlink w:anchor="_bookmark25" w:history="1">
        <w:r>
          <w:t>Fredkin</w:t>
        </w:r>
        <w:r>
          <w:rPr>
            <w:spacing w:val="-8"/>
          </w:rPr>
          <w:t xml:space="preserve"> </w:t>
        </w:r>
        <w:r>
          <w:t>and</w:t>
        </w:r>
        <w:r>
          <w:rPr>
            <w:spacing w:val="-7"/>
          </w:rPr>
          <w:t xml:space="preserve"> </w:t>
        </w:r>
        <w:r>
          <w:t>Rice</w:t>
        </w:r>
      </w:hyperlink>
      <w:r>
        <w:rPr>
          <w:spacing w:val="-9"/>
        </w:rPr>
        <w:t xml:space="preserve"> </w:t>
      </w:r>
      <w:r>
        <w:t>(</w:t>
      </w:r>
      <w:hyperlink w:anchor="_bookmark25" w:history="1">
        <w:r>
          <w:t>1992</w:t>
        </w:r>
      </w:hyperlink>
      <w:r>
        <w:t>)</w:t>
      </w:r>
      <w:r>
        <w:rPr>
          <w:spacing w:val="-8"/>
        </w:rPr>
        <w:t xml:space="preserve"> </w:t>
      </w:r>
      <w:r>
        <w:t>applied</w:t>
      </w:r>
      <w:r>
        <w:rPr>
          <w:spacing w:val="-7"/>
        </w:rPr>
        <w:t xml:space="preserve"> </w:t>
      </w:r>
      <w:r>
        <w:rPr>
          <w:spacing w:val="-1"/>
        </w:rPr>
        <w:t>them</w:t>
      </w:r>
      <w:r>
        <w:rPr>
          <w:spacing w:val="28"/>
          <w:w w:val="9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speech</w:t>
      </w:r>
      <w:r>
        <w:rPr>
          <w:spacing w:val="13"/>
        </w:rPr>
        <w:t xml:space="preserve"> </w:t>
      </w:r>
      <w:r>
        <w:t>recognition,</w:t>
      </w:r>
      <w:r>
        <w:rPr>
          <w:spacing w:val="16"/>
        </w:rPr>
        <w:t xml:space="preserve"> </w:t>
      </w:r>
      <w:hyperlink w:anchor="_bookmark33" w:history="1">
        <w:proofErr w:type="spellStart"/>
        <w:r>
          <w:rPr>
            <w:spacing w:val="-2"/>
          </w:rPr>
          <w:t>Lystig</w:t>
        </w:r>
        <w:proofErr w:type="spellEnd"/>
        <w:r>
          <w:rPr>
            <w:spacing w:val="13"/>
          </w:rPr>
          <w:t xml:space="preserve"> </w:t>
        </w:r>
        <w:r>
          <w:t>and</w:t>
        </w:r>
        <w:r>
          <w:rPr>
            <w:spacing w:val="13"/>
          </w:rPr>
          <w:t xml:space="preserve"> </w:t>
        </w:r>
        <w:r>
          <w:t>Hughes</w:t>
        </w:r>
      </w:hyperlink>
      <w:r>
        <w:rPr>
          <w:spacing w:val="12"/>
        </w:rPr>
        <w:t xml:space="preserve"> </w:t>
      </w:r>
      <w:r>
        <w:t>(</w:t>
      </w:r>
      <w:hyperlink w:anchor="_bookmark33" w:history="1">
        <w:r>
          <w:t>2002</w:t>
        </w:r>
      </w:hyperlink>
      <w:r>
        <w:t>)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rainfall</w:t>
      </w:r>
      <w:r>
        <w:rPr>
          <w:spacing w:val="12"/>
        </w:rPr>
        <w:t xml:space="preserve"> </w:t>
      </w:r>
      <w:proofErr w:type="spellStart"/>
      <w:r>
        <w:t>occurence</w:t>
      </w:r>
      <w:proofErr w:type="spellEnd"/>
      <w:r>
        <w:rPr>
          <w:spacing w:val="13"/>
        </w:rPr>
        <w:t xml:space="preserve"> </w:t>
      </w:r>
      <w:r>
        <w:t>data,</w:t>
      </w:r>
      <w:r>
        <w:rPr>
          <w:spacing w:val="17"/>
        </w:rPr>
        <w:t xml:space="preserve"> </w:t>
      </w:r>
      <w:r>
        <w:t>and</w:t>
      </w:r>
      <w:r>
        <w:rPr>
          <w:spacing w:val="13"/>
        </w:rPr>
        <w:t xml:space="preserve"> </w:t>
      </w:r>
      <w:hyperlink w:anchor="_bookmark36" w:history="1">
        <w:proofErr w:type="spellStart"/>
        <w:r>
          <w:t>Schadt</w:t>
        </w:r>
        <w:proofErr w:type="spellEnd"/>
        <w:r>
          <w:rPr>
            <w:spacing w:val="13"/>
          </w:rPr>
          <w:t xml:space="preserve"> </w:t>
        </w:r>
        <w:r>
          <w:t>et</w:t>
        </w:r>
        <w:r>
          <w:rPr>
            <w:spacing w:val="12"/>
          </w:rPr>
          <w:t xml:space="preserve"> </w:t>
        </w:r>
        <w:r>
          <w:t>al.</w:t>
        </w:r>
      </w:hyperlink>
      <w:r>
        <w:rPr>
          <w:spacing w:val="13"/>
        </w:rPr>
        <w:t xml:space="preserve"> </w:t>
      </w:r>
      <w:r>
        <w:t>(</w:t>
      </w:r>
      <w:hyperlink w:anchor="_bookmark36" w:history="1">
        <w:r>
          <w:t>1998</w:t>
        </w:r>
      </w:hyperlink>
      <w:r>
        <w:t>)</w:t>
      </w:r>
      <w:r>
        <w:rPr>
          <w:spacing w:val="13"/>
        </w:rPr>
        <w:t xml:space="preserve"> </w:t>
      </w:r>
      <w:r>
        <w:t>to</w:t>
      </w:r>
      <w:r>
        <w:rPr>
          <w:spacing w:val="27"/>
          <w:w w:val="99"/>
        </w:rPr>
        <w:t xml:space="preserve"> </w:t>
      </w:r>
      <w:proofErr w:type="spellStart"/>
      <w:r>
        <w:rPr>
          <w:spacing w:val="-1"/>
        </w:rPr>
        <w:t>phylogenetetic</w:t>
      </w:r>
      <w:proofErr w:type="spellEnd"/>
      <w:r>
        <w:rPr>
          <w:spacing w:val="7"/>
        </w:rPr>
        <w:t xml:space="preserve"> </w:t>
      </w:r>
      <w:r>
        <w:t>trees.</w:t>
      </w:r>
      <w:r>
        <w:rPr>
          <w:spacing w:val="44"/>
        </w:rPr>
        <w:t xml:space="preserve"> </w:t>
      </w:r>
      <w:hyperlink w:anchor="_bookmark25" w:history="1">
        <w:r>
          <w:t>Fredkin</w:t>
        </w:r>
        <w:r>
          <w:rPr>
            <w:spacing w:val="7"/>
          </w:rPr>
          <w:t xml:space="preserve"> </w:t>
        </w:r>
        <w:r>
          <w:t>and</w:t>
        </w:r>
        <w:r>
          <w:rPr>
            <w:spacing w:val="8"/>
          </w:rPr>
          <w:t xml:space="preserve"> </w:t>
        </w:r>
        <w:r>
          <w:t>Rice</w:t>
        </w:r>
      </w:hyperlink>
      <w:r>
        <w:rPr>
          <w:spacing w:val="8"/>
        </w:rPr>
        <w:t xml:space="preserve"> </w:t>
      </w:r>
      <w:r>
        <w:t>(</w:t>
      </w:r>
      <w:hyperlink w:anchor="_bookmark25" w:history="1">
        <w:r>
          <w:t>1992</w:t>
        </w:r>
      </w:hyperlink>
      <w:r>
        <w:t>)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hyperlink w:anchor="_bookmark40" w:history="1">
        <w:r>
          <w:t>Zucchini</w:t>
        </w:r>
        <w:r>
          <w:rPr>
            <w:spacing w:val="7"/>
          </w:rPr>
          <w:t xml:space="preserve"> </w:t>
        </w:r>
        <w:r>
          <w:t>et</w:t>
        </w:r>
        <w:r>
          <w:rPr>
            <w:spacing w:val="8"/>
          </w:rPr>
          <w:t xml:space="preserve"> </w:t>
        </w:r>
        <w:r>
          <w:t>al.</w:t>
        </w:r>
      </w:hyperlink>
      <w:r>
        <w:rPr>
          <w:spacing w:val="8"/>
        </w:rPr>
        <w:t xml:space="preserve"> </w:t>
      </w:r>
      <w:r>
        <w:t>(</w:t>
      </w:r>
      <w:hyperlink w:anchor="_bookmark40" w:history="1">
        <w:r>
          <w:t>2016</w:t>
        </w:r>
      </w:hyperlink>
      <w:r>
        <w:t>)</w:t>
      </w:r>
      <w:r>
        <w:rPr>
          <w:spacing w:val="8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references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theory</w:t>
      </w:r>
      <w:r>
        <w:rPr>
          <w:spacing w:val="8"/>
        </w:rPr>
        <w:t xml:space="preserve"> </w:t>
      </w:r>
      <w:r>
        <w:t>of</w:t>
      </w:r>
      <w:r>
        <w:rPr>
          <w:spacing w:val="26"/>
          <w:w w:val="99"/>
        </w:rPr>
        <w:t xml:space="preserve"> </w:t>
      </w:r>
      <w:r>
        <w:t>HMMs.</w:t>
      </w:r>
      <w:r>
        <w:rPr>
          <w:spacing w:val="44"/>
        </w:rPr>
        <w:t xml:space="preserve"> </w:t>
      </w:r>
      <w:r>
        <w:t>E</w:t>
      </w:r>
      <w:r>
        <w:rPr>
          <w:spacing w:val="-6"/>
        </w:rPr>
        <w:t>v</w:t>
      </w:r>
      <w:r>
        <w:t>aluating</w:t>
      </w:r>
      <w:r>
        <w:rPr>
          <w:spacing w:val="8"/>
        </w:rPr>
        <w:t xml:space="preserve"> </w:t>
      </w:r>
      <w:r>
        <w:t>uncertainty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getting</w:t>
      </w:r>
      <w:r>
        <w:rPr>
          <w:spacing w:val="8"/>
        </w:rPr>
        <w:t xml:space="preserve"> </w:t>
      </w:r>
      <w:r>
        <w:t>confidence</w:t>
      </w:r>
      <w:r>
        <w:rPr>
          <w:spacing w:val="7"/>
        </w:rPr>
        <w:t xml:space="preserve"> </w:t>
      </w:r>
      <w:r>
        <w:t>inter</w:t>
      </w:r>
      <w:r>
        <w:rPr>
          <w:spacing w:val="-6"/>
        </w:rPr>
        <w:t>v</w:t>
      </w:r>
      <w:r>
        <w:t>als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HMMs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eas</w:t>
      </w:r>
      <w:r>
        <w:rPr>
          <w:spacing w:val="-14"/>
        </w:rPr>
        <w:t>y</w:t>
      </w:r>
      <w:r>
        <w:t>.</w:t>
      </w:r>
      <w:r>
        <w:rPr>
          <w:spacing w:val="44"/>
        </w:rPr>
        <w:t xml:space="preserve"> </w:t>
      </w:r>
      <w:r>
        <w:t>Although</w:t>
      </w:r>
      <w:r>
        <w:rPr>
          <w:spacing w:val="8"/>
        </w:rPr>
        <w:t xml:space="preserve"> </w:t>
      </w:r>
      <w:hyperlink w:anchor="_bookmark22" w:history="1">
        <w:proofErr w:type="spellStart"/>
        <w:r>
          <w:t>Capp</w:t>
        </w:r>
        <w:r>
          <w:rPr>
            <w:spacing w:val="-79"/>
          </w:rPr>
          <w:t>e</w:t>
        </w:r>
        <w:proofErr w:type="spellEnd"/>
        <w:r>
          <w:t>´</w:t>
        </w:r>
      </w:hyperlink>
      <w:r>
        <w:rPr>
          <w:w w:val="99"/>
        </w:rPr>
        <w:t xml:space="preserve"> </w:t>
      </w:r>
      <w:hyperlink w:anchor="_bookmark22" w:history="1">
        <w:r>
          <w:t>et</w:t>
        </w:r>
        <w:r>
          <w:rPr>
            <w:spacing w:val="-7"/>
          </w:rPr>
          <w:t xml:space="preserve"> </w:t>
        </w:r>
        <w:r>
          <w:t>al.</w:t>
        </w:r>
      </w:hyperlink>
      <w:r>
        <w:rPr>
          <w:spacing w:val="-7"/>
        </w:rPr>
        <w:t xml:space="preserve"> </w:t>
      </w:r>
      <w:r>
        <w:t>(</w:t>
      </w:r>
      <w:hyperlink w:anchor="_bookmark22" w:history="1">
        <w:r>
          <w:t>2006</w:t>
        </w:r>
      </w:hyperlink>
      <w:r>
        <w:t>,</w:t>
      </w:r>
      <w:r>
        <w:rPr>
          <w:spacing w:val="-7"/>
        </w:rPr>
        <w:t xml:space="preserve"> </w:t>
      </w:r>
      <w:r>
        <w:t>Chapter</w:t>
      </w:r>
      <w:r>
        <w:rPr>
          <w:spacing w:val="-7"/>
        </w:rPr>
        <w:t xml:space="preserve"> </w:t>
      </w:r>
      <w:r>
        <w:t>12)</w:t>
      </w:r>
      <w:r>
        <w:rPr>
          <w:spacing w:val="-7"/>
        </w:rPr>
        <w:t xml:space="preserve"> </w:t>
      </w:r>
      <w:r>
        <w:rPr>
          <w:spacing w:val="-1"/>
        </w:rPr>
        <w:t>showed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achieved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asymptotic</w:t>
      </w:r>
      <w:r>
        <w:rPr>
          <w:spacing w:val="-7"/>
        </w:rPr>
        <w:t xml:space="preserve"> </w:t>
      </w:r>
      <w:r>
        <w:rPr>
          <w:spacing w:val="-1"/>
        </w:rPr>
        <w:t>normality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MLEs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param-</w:t>
      </w:r>
      <w:r>
        <w:rPr>
          <w:spacing w:val="29"/>
          <w:w w:val="99"/>
        </w:rPr>
        <w:t xml:space="preserve"> </w:t>
      </w:r>
      <w:proofErr w:type="spellStart"/>
      <w:r>
        <w:t>eters</w:t>
      </w:r>
      <w:proofErr w:type="spellEnd"/>
      <w:r>
        <w:rPr>
          <w:spacing w:val="4"/>
        </w:rPr>
        <w:t xml:space="preserve"> </w:t>
      </w:r>
      <w:r>
        <w:t>under</w:t>
      </w:r>
      <w:r>
        <w:rPr>
          <w:spacing w:val="4"/>
        </w:rPr>
        <w:t xml:space="preserve"> </w:t>
      </w:r>
      <w:r>
        <w:t>certain</w:t>
      </w:r>
      <w:r>
        <w:rPr>
          <w:spacing w:val="4"/>
        </w:rPr>
        <w:t xml:space="preserve"> </w:t>
      </w:r>
      <w:r>
        <w:t>conditions,</w:t>
      </w:r>
      <w:r>
        <w:rPr>
          <w:spacing w:val="6"/>
        </w:rPr>
        <w:t xml:space="preserve"> </w:t>
      </w:r>
      <w:hyperlink w:anchor="_bookmark26" w:history="1">
        <w:proofErr w:type="spellStart"/>
        <w:r>
          <w:t>Fr</w:t>
        </w:r>
        <w:r>
          <w:rPr>
            <w:spacing w:val="-84"/>
          </w:rPr>
          <w:t>u</w:t>
        </w:r>
        <w:r>
          <w:rPr>
            <w:spacing w:val="16"/>
          </w:rPr>
          <w:t>¨</w:t>
        </w:r>
        <w:r>
          <w:t>hwirth-Schnatter</w:t>
        </w:r>
        <w:proofErr w:type="spellEnd"/>
      </w:hyperlink>
      <w:r>
        <w:rPr>
          <w:spacing w:val="5"/>
        </w:rPr>
        <w:t xml:space="preserve"> </w:t>
      </w:r>
      <w:r>
        <w:t>(</w:t>
      </w:r>
      <w:hyperlink w:anchor="_bookmark26" w:history="1">
        <w:r>
          <w:t>2006</w:t>
        </w:r>
      </w:hyperlink>
      <w:r>
        <w:t>)</w:t>
      </w:r>
      <w:r>
        <w:rPr>
          <w:spacing w:val="4"/>
        </w:rPr>
        <w:t xml:space="preserve"> </w:t>
      </w:r>
      <w:r>
        <w:t>points</w:t>
      </w:r>
      <w:r>
        <w:rPr>
          <w:spacing w:val="4"/>
        </w:rPr>
        <w:t xml:space="preserve"> </w:t>
      </w:r>
      <w:r>
        <w:t>out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proofErr w:type="spellStart"/>
      <w:r>
        <w:t>indepedent</w:t>
      </w:r>
      <w:proofErr w:type="spellEnd"/>
      <w:r>
        <w:rPr>
          <w:spacing w:val="4"/>
        </w:rPr>
        <w:t xml:space="preserve"> </w:t>
      </w:r>
      <w:r>
        <w:t>mixture</w:t>
      </w:r>
      <w:r>
        <w:rPr>
          <w:spacing w:val="4"/>
        </w:rPr>
        <w:t xml:space="preserve"> </w:t>
      </w:r>
      <w:r>
        <w:t>models,</w:t>
      </w:r>
      <w:r>
        <w:rPr>
          <w:w w:val="99"/>
        </w:rPr>
        <w:t xml:space="preserve"> </w:t>
      </w:r>
      <w:r>
        <w:t>“The</w:t>
      </w:r>
      <w:r>
        <w:rPr>
          <w:spacing w:val="-5"/>
        </w:rPr>
        <w:t xml:space="preserve"> </w:t>
      </w:r>
      <w:r>
        <w:rPr>
          <w:spacing w:val="-1"/>
        </w:rPr>
        <w:t>regularity</w:t>
      </w:r>
      <w:r>
        <w:rPr>
          <w:spacing w:val="-4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violated”,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hyperlink w:anchor="_bookmark34" w:history="1">
        <w:r>
          <w:t>McLachlan</w:t>
        </w:r>
        <w:r>
          <w:rPr>
            <w:spacing w:val="-5"/>
          </w:rPr>
          <w:t xml:space="preserve"> </w:t>
        </w:r>
        <w:r>
          <w:t>and</w:t>
        </w:r>
        <w:r>
          <w:rPr>
            <w:spacing w:val="-4"/>
          </w:rPr>
          <w:t xml:space="preserve"> </w:t>
        </w:r>
        <w:r>
          <w:t>Peel</w:t>
        </w:r>
      </w:hyperlink>
      <w:r>
        <w:rPr>
          <w:spacing w:val="-4"/>
        </w:rPr>
        <w:t xml:space="preserve"> </w:t>
      </w:r>
      <w:r>
        <w:t>(</w:t>
      </w:r>
      <w:hyperlink w:anchor="_bookmark34" w:history="1">
        <w:r>
          <w:t>2004</w:t>
        </w:r>
      </w:hyperlink>
      <w:r>
        <w:t>,</w:t>
      </w:r>
      <w:r>
        <w:rPr>
          <w:spacing w:val="-5"/>
        </w:rPr>
        <w:t xml:space="preserve"> </w:t>
      </w:r>
      <w:r>
        <w:t>p.</w:t>
      </w:r>
      <w:r>
        <w:rPr>
          <w:spacing w:val="7"/>
        </w:rPr>
        <w:t xml:space="preserve"> </w:t>
      </w:r>
      <w:r>
        <w:t>68)</w:t>
      </w:r>
      <w:r>
        <w:rPr>
          <w:spacing w:val="-5"/>
        </w:rPr>
        <w:t xml:space="preserve"> </w:t>
      </w:r>
      <w:r>
        <w:t>adds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“In</w:t>
      </w:r>
      <w:r>
        <w:rPr>
          <w:spacing w:val="-5"/>
        </w:rPr>
        <w:t xml:space="preserve"> </w:t>
      </w:r>
      <w:proofErr w:type="spellStart"/>
      <w:r>
        <w:t>partic</w:t>
      </w:r>
      <w:proofErr w:type="spellEnd"/>
      <w:r>
        <w:t>-</w:t>
      </w:r>
      <w:r>
        <w:rPr>
          <w:spacing w:val="27"/>
          <w:w w:val="99"/>
        </w:rPr>
        <w:t xml:space="preserve"> </w:t>
      </w:r>
      <w:proofErr w:type="spellStart"/>
      <w:r>
        <w:t>ular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mixture</w:t>
      </w:r>
      <w:r>
        <w:rPr>
          <w:spacing w:val="-3"/>
        </w:rPr>
        <w:t xml:space="preserve"> </w:t>
      </w:r>
      <w:r>
        <w:t>models,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rPr>
          <w:spacing w:val="-1"/>
        </w:rPr>
        <w:t>known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8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very</w:t>
      </w:r>
      <w:r>
        <w:rPr>
          <w:spacing w:val="-3"/>
        </w:rPr>
        <w:t xml:space="preserve"> </w:t>
      </w:r>
      <w:r>
        <w:rPr>
          <w:spacing w:val="-1"/>
        </w:rPr>
        <w:t>large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asymptotic</w:t>
      </w:r>
      <w:r>
        <w:rPr>
          <w:spacing w:val="29"/>
          <w:w w:val="99"/>
        </w:rPr>
        <w:t xml:space="preserve"> </w:t>
      </w:r>
      <w:r>
        <w:t>theory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maximum</w:t>
      </w:r>
      <w:r>
        <w:rPr>
          <w:spacing w:val="16"/>
        </w:rPr>
        <w:t xml:space="preserve"> </w:t>
      </w:r>
      <w:r>
        <w:rPr>
          <w:spacing w:val="-1"/>
        </w:rPr>
        <w:t>likelihood</w:t>
      </w:r>
      <w:r>
        <w:rPr>
          <w:spacing w:val="17"/>
        </w:rPr>
        <w:t xml:space="preserve"> </w:t>
      </w:r>
      <w:r>
        <w:rPr>
          <w:spacing w:val="-2"/>
        </w:rPr>
        <w:t>applies.”</w:t>
      </w:r>
      <w:r>
        <w:rPr>
          <w:spacing w:val="18"/>
        </w:rPr>
        <w:t xml:space="preserve"> </w:t>
      </w:r>
      <w:hyperlink w:anchor="_bookmark33" w:history="1">
        <w:proofErr w:type="spellStart"/>
        <w:r>
          <w:rPr>
            <w:spacing w:val="-2"/>
          </w:rPr>
          <w:t>Lystig</w:t>
        </w:r>
        <w:proofErr w:type="spellEnd"/>
        <w:r>
          <w:rPr>
            <w:spacing w:val="17"/>
          </w:rPr>
          <w:t xml:space="preserve"> </w:t>
        </w:r>
        <w:r>
          <w:t>and</w:t>
        </w:r>
        <w:r>
          <w:rPr>
            <w:spacing w:val="16"/>
          </w:rPr>
          <w:t xml:space="preserve"> </w:t>
        </w:r>
        <w:r>
          <w:t>Hughes</w:t>
        </w:r>
      </w:hyperlink>
      <w:r>
        <w:rPr>
          <w:spacing w:val="17"/>
        </w:rPr>
        <w:t xml:space="preserve"> </w:t>
      </w:r>
      <w:r>
        <w:t>(</w:t>
      </w:r>
      <w:hyperlink w:anchor="_bookmark33" w:history="1">
        <w:r>
          <w:t>2002</w:t>
        </w:r>
      </w:hyperlink>
      <w:r>
        <w:t>)</w:t>
      </w:r>
      <w:r>
        <w:rPr>
          <w:spacing w:val="16"/>
        </w:rPr>
        <w:t xml:space="preserve"> </w:t>
      </w:r>
      <w:r>
        <w:rPr>
          <w:spacing w:val="-1"/>
        </w:rPr>
        <w:t>shows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way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compute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exact</w:t>
      </w:r>
      <w:r>
        <w:rPr>
          <w:spacing w:val="33"/>
          <w:w w:val="99"/>
        </w:rPr>
        <w:t xml:space="preserve"> </w:t>
      </w:r>
      <w:r>
        <w:t>Hessian,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hyperlink w:anchor="_bookmark40" w:history="1">
        <w:r>
          <w:t>Zucchini</w:t>
        </w:r>
        <w:r>
          <w:rPr>
            <w:spacing w:val="-6"/>
          </w:rPr>
          <w:t xml:space="preserve"> </w:t>
        </w:r>
        <w:r>
          <w:t>et</w:t>
        </w:r>
        <w:r>
          <w:rPr>
            <w:spacing w:val="-5"/>
          </w:rPr>
          <w:t xml:space="preserve"> </w:t>
        </w:r>
        <w:r>
          <w:t>al.</w:t>
        </w:r>
      </w:hyperlink>
      <w:r>
        <w:rPr>
          <w:spacing w:val="-6"/>
        </w:rPr>
        <w:t xml:space="preserve"> </w:t>
      </w:r>
      <w:r>
        <w:t>(</w:t>
      </w:r>
      <w:hyperlink w:anchor="_bookmark40" w:history="1">
        <w:r>
          <w:t>2016</w:t>
        </w:r>
      </w:hyperlink>
      <w:r>
        <w:t>)</w:t>
      </w:r>
      <w:r>
        <w:rPr>
          <w:spacing w:val="-5"/>
        </w:rPr>
        <w:t xml:space="preserve"> </w:t>
      </w:r>
      <w:r>
        <w:rPr>
          <w:spacing w:val="-1"/>
        </w:rPr>
        <w:t>shows</w:t>
      </w:r>
      <w:r>
        <w:rPr>
          <w:spacing w:val="-6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rPr>
          <w:spacing w:val="-1"/>
        </w:rPr>
        <w:t>way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compute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approximate</w:t>
      </w:r>
      <w:r>
        <w:rPr>
          <w:spacing w:val="-6"/>
        </w:rPr>
        <w:t xml:space="preserve"> </w:t>
      </w:r>
      <w:r>
        <w:t>Hessian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thus</w:t>
      </w:r>
      <w:r>
        <w:rPr>
          <w:spacing w:val="-5"/>
        </w:rPr>
        <w:t xml:space="preserve"> </w:t>
      </w:r>
      <w:r>
        <w:t>con-</w:t>
      </w:r>
      <w:r>
        <w:rPr>
          <w:spacing w:val="21"/>
          <w:w w:val="99"/>
        </w:rPr>
        <w:t xml:space="preserve"> </w:t>
      </w:r>
      <w:proofErr w:type="spellStart"/>
      <w:r>
        <w:t>fidence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intervals</w:t>
      </w:r>
      <w:r>
        <w:rPr>
          <w:spacing w:val="-10"/>
        </w:rPr>
        <w:t xml:space="preserve"> </w:t>
      </w:r>
      <w:r>
        <w:rPr>
          <w:spacing w:val="-2"/>
        </w:rPr>
        <w:t>but</w:t>
      </w:r>
      <w:r>
        <w:rPr>
          <w:spacing w:val="-9"/>
        </w:rPr>
        <w:t xml:space="preserve"> </w:t>
      </w:r>
      <w:r>
        <w:t>admits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“the</w:t>
      </w:r>
      <w:r>
        <w:rPr>
          <w:spacing w:val="-9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Hessian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compute</w:t>
      </w:r>
      <w:r>
        <w:rPr>
          <w:spacing w:val="-10"/>
        </w:rPr>
        <w:t xml:space="preserve"> </w:t>
      </w:r>
      <w:r>
        <w:t>standard</w:t>
      </w:r>
      <w:r>
        <w:rPr>
          <w:spacing w:val="-9"/>
        </w:rPr>
        <w:t xml:space="preserve"> </w:t>
      </w:r>
      <w:r>
        <w:t>errors</w:t>
      </w:r>
      <w:r>
        <w:rPr>
          <w:spacing w:val="-10"/>
        </w:rPr>
        <w:t xml:space="preserve"> </w:t>
      </w:r>
      <w:r>
        <w:t>(and</w:t>
      </w:r>
      <w:r>
        <w:rPr>
          <w:spacing w:val="-10"/>
        </w:rPr>
        <w:t xml:space="preserve"> </w:t>
      </w:r>
      <w:r>
        <w:t>thence</w:t>
      </w:r>
      <w:r>
        <w:rPr>
          <w:spacing w:val="-9"/>
        </w:rPr>
        <w:t xml:space="preserve"> </w:t>
      </w:r>
      <w:r>
        <w:t>confidence</w:t>
      </w:r>
      <w:r>
        <w:rPr>
          <w:spacing w:val="26"/>
          <w:w w:val="98"/>
        </w:rPr>
        <w:t xml:space="preserve"> </w:t>
      </w:r>
      <w:r>
        <w:rPr>
          <w:spacing w:val="-1"/>
        </w:rPr>
        <w:t>intervals)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unreliable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near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boundary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parameter</w:t>
      </w:r>
      <w:r>
        <w:rPr>
          <w:spacing w:val="-5"/>
        </w:rPr>
        <w:t xml:space="preserve"> </w:t>
      </w:r>
      <w:r>
        <w:t>space”.</w:t>
      </w:r>
    </w:p>
    <w:p w14:paraId="69295340" w14:textId="77777777" w:rsidR="00632595" w:rsidRDefault="008950A2">
      <w:pPr>
        <w:pStyle w:val="BodyText"/>
        <w:spacing w:before="4" w:line="240" w:lineRule="exact"/>
        <w:ind w:right="176" w:firstLine="239"/>
      </w:pPr>
      <w:r>
        <w:rPr>
          <w:rFonts w:ascii="Courier New"/>
        </w:rPr>
        <w:t>TMB</w:t>
      </w:r>
      <w:r>
        <w:rPr>
          <w:rFonts w:ascii="Courier New"/>
          <w:spacing w:val="-78"/>
        </w:rPr>
        <w:t xml:space="preserve"> </w:t>
      </w:r>
      <w:r>
        <w:rPr>
          <w:spacing w:val="-2"/>
        </w:rPr>
        <w:t>(Template</w:t>
      </w:r>
      <w:r>
        <w:rPr>
          <w:spacing w:val="-8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Builder)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7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-7"/>
        </w:rPr>
        <w:t xml:space="preserve"> </w:t>
      </w:r>
      <w:r>
        <w:t>fitting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complex</w:t>
      </w:r>
      <w:r>
        <w:rPr>
          <w:spacing w:val="-7"/>
        </w:rPr>
        <w:t xml:space="preserve"> </w:t>
      </w:r>
      <w:r>
        <w:rPr>
          <w:spacing w:val="-1"/>
        </w:rPr>
        <w:t>statistical</w:t>
      </w:r>
      <w:r>
        <w:rPr>
          <w:spacing w:val="-7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rPr>
          <w:spacing w:val="-1"/>
        </w:rPr>
        <w:t>effect</w:t>
      </w:r>
      <w:r>
        <w:rPr>
          <w:spacing w:val="49"/>
          <w:w w:val="99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data, as</w:t>
      </w:r>
      <w:r>
        <w:rPr>
          <w:spacing w:val="-1"/>
        </w:rPr>
        <w:t xml:space="preserve"> described </w:t>
      </w:r>
      <w:r>
        <w:t>by</w:t>
      </w:r>
      <w:r>
        <w:rPr>
          <w:spacing w:val="-1"/>
        </w:rPr>
        <w:t xml:space="preserve"> </w:t>
      </w:r>
      <w:hyperlink w:anchor="_bookmark31" w:history="1">
        <w:r>
          <w:t>Kristensen</w:t>
        </w:r>
        <w:r>
          <w:rPr>
            <w:spacing w:val="-1"/>
          </w:rPr>
          <w:t xml:space="preserve"> </w:t>
        </w:r>
        <w:r>
          <w:t>et</w:t>
        </w:r>
        <w:r>
          <w:rPr>
            <w:spacing w:val="-1"/>
          </w:rPr>
          <w:t xml:space="preserve"> </w:t>
        </w:r>
        <w:r>
          <w:t>al.</w:t>
        </w:r>
      </w:hyperlink>
      <w:r>
        <w:rPr>
          <w:spacing w:val="-1"/>
        </w:rPr>
        <w:t xml:space="preserve"> </w:t>
      </w:r>
      <w:r>
        <w:t>(</w:t>
      </w:r>
      <w:hyperlink w:anchor="_bookmark31" w:history="1">
        <w:r>
          <w:t>2015</w:t>
        </w:r>
      </w:hyperlink>
      <w:r>
        <w:t>).</w:t>
      </w:r>
      <w:r>
        <w:rPr>
          <w:spacing w:val="18"/>
        </w:rPr>
        <w:t xml:space="preserve"> </w:t>
      </w:r>
      <w:r>
        <w:t>It</w:t>
      </w:r>
      <w:r>
        <w:rPr>
          <w:spacing w:val="-1"/>
        </w:rPr>
        <w:t xml:space="preserve"> provides exact </w:t>
      </w:r>
      <w:r>
        <w:t>calculations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second</w:t>
      </w:r>
    </w:p>
    <w:p w14:paraId="716BA247" w14:textId="77777777" w:rsidR="00632595" w:rsidRDefault="00632595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14:paraId="493D6A70" w14:textId="77777777" w:rsidR="00632595" w:rsidRDefault="008950A2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EA0EA8E">
          <v:group id="_x0000_s5995" style="width:60.2pt;height:.4pt;mso-position-horizontal-relative:char;mso-position-vertical-relative:line" coordsize="1204,8">
            <v:group id="_x0000_s5996" style="position:absolute;left:4;top:4;width:1196;height:2" coordorigin="4,4" coordsize="1196,2">
              <v:shape id="_x0000_s5997" style="position:absolute;left:4;top:4;width:1196;height:2" coordorigin="4,4" coordsize="1196,0" path="m4,4r1196,e" filled="f" strokeweight=".14042mm">
                <v:path arrowok="t"/>
              </v:shape>
            </v:group>
            <w10:anchorlock/>
          </v:group>
        </w:pict>
      </w:r>
    </w:p>
    <w:p w14:paraId="54293336" w14:textId="77777777" w:rsidR="00632595" w:rsidRDefault="008950A2">
      <w:pPr>
        <w:spacing w:before="6"/>
        <w:ind w:left="41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Lucida Sans Unicode" w:eastAsia="Lucida Sans Unicode" w:hAnsi="Lucida Sans Unicode" w:cs="Lucida Sans Unicode"/>
          <w:spacing w:val="-2"/>
          <w:position w:val="6"/>
          <w:sz w:val="12"/>
          <w:szCs w:val="12"/>
        </w:rPr>
        <w:t>∗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Corresponding</w:t>
      </w:r>
      <w:r>
        <w:rPr>
          <w:rFonts w:ascii="Times New Roman" w:eastAsia="Times New Roman" w:hAnsi="Times New Roman" w:cs="Times New Roman"/>
          <w:spacing w:val="-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author: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e-mail: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hyperlink r:id="rId7">
        <w:r>
          <w:rPr>
            <w:rFonts w:ascii="Arial" w:eastAsia="Arial" w:hAnsi="Arial" w:cs="Arial"/>
            <w:spacing w:val="-1"/>
            <w:sz w:val="16"/>
            <w:szCs w:val="16"/>
          </w:rPr>
          <w:t>timothee.bacri@uib.no</w:t>
        </w:r>
        <w:r>
          <w:rPr>
            <w:rFonts w:ascii="Times New Roman" w:eastAsia="Times New Roman" w:hAnsi="Times New Roman" w:cs="Times New Roman"/>
            <w:spacing w:val="-1"/>
            <w:sz w:val="16"/>
            <w:szCs w:val="16"/>
          </w:rPr>
          <w:t>,</w:t>
        </w:r>
      </w:hyperlink>
      <w:r>
        <w:rPr>
          <w:rFonts w:ascii="Times New Roman" w:eastAsia="Times New Roman" w:hAnsi="Times New Roman" w:cs="Times New Roman"/>
          <w:spacing w:val="-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Phone: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+33-636-775-063</w:t>
      </w:r>
    </w:p>
    <w:p w14:paraId="4B9E875E" w14:textId="77777777" w:rsidR="00632595" w:rsidRDefault="00632595">
      <w:pPr>
        <w:rPr>
          <w:rFonts w:ascii="Times New Roman" w:eastAsia="Times New Roman" w:hAnsi="Times New Roman" w:cs="Times New Roman"/>
          <w:sz w:val="16"/>
          <w:szCs w:val="16"/>
        </w:rPr>
        <w:sectPr w:rsidR="00632595">
          <w:footerReference w:type="default" r:id="rId8"/>
          <w:type w:val="continuous"/>
          <w:pgSz w:w="12240" w:h="15840"/>
          <w:pgMar w:top="1500" w:right="1720" w:bottom="1160" w:left="1720" w:header="720" w:footer="961" w:gutter="0"/>
          <w:cols w:space="720"/>
        </w:sectPr>
      </w:pPr>
    </w:p>
    <w:p w14:paraId="1BBBF871" w14:textId="77777777" w:rsidR="00632595" w:rsidRDefault="00632595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14:paraId="1536D1FB" w14:textId="77777777" w:rsidR="00632595" w:rsidRDefault="008950A2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2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14:paraId="7322563C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14:paraId="075323A7" w14:textId="77777777" w:rsidR="00632595" w:rsidRDefault="008950A2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D313178">
          <v:group id="_x0000_s5992" style="width:422.55pt;height:.4pt;mso-position-horizontal-relative:char;mso-position-vertical-relative:line" coordsize="8451,8">
            <v:group id="_x0000_s5993" style="position:absolute;left:4;top:4;width:8443;height:2" coordorigin="4,4" coordsize="8443,2">
              <v:shape id="_x0000_s5994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14:paraId="1B8B67DB" w14:textId="77777777" w:rsidR="00632595" w:rsidRDefault="00632595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14:paraId="4E1BFA26" w14:textId="77777777" w:rsidR="00632595" w:rsidRDefault="008950A2">
      <w:pPr>
        <w:pStyle w:val="BodyText"/>
        <w:spacing w:before="66" w:line="249" w:lineRule="auto"/>
        <w:ind w:right="176"/>
        <w:jc w:val="both"/>
      </w:pPr>
      <w:r>
        <w:t>order</w:t>
      </w:r>
      <w:r>
        <w:rPr>
          <w:spacing w:val="-1"/>
        </w:rPr>
        <w:t xml:space="preserve"> </w:t>
      </w:r>
      <w:r>
        <w:rPr>
          <w:spacing w:val="-2"/>
        </w:rPr>
        <w:t>derivatives</w:t>
      </w:r>
      <w:r>
        <w:t xml:space="preserve">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 xml:space="preserve">likelihood </w:t>
      </w:r>
      <w:r>
        <w:t>of a model by</w:t>
      </w:r>
      <w:r>
        <w:rPr>
          <w:spacing w:val="-1"/>
        </w:rPr>
        <w:t xml:space="preserve"> </w:t>
      </w:r>
      <w:r>
        <w:t xml:space="preserve">automatic </w:t>
      </w:r>
      <w:r>
        <w:rPr>
          <w:spacing w:val="-1"/>
        </w:rPr>
        <w:t>differentiation,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allows</w:t>
      </w:r>
      <w:r>
        <w:t xml:space="preserve"> for </w:t>
      </w:r>
      <w:r>
        <w:rPr>
          <w:spacing w:val="-1"/>
        </w:rPr>
        <w:t>ef</w:t>
      </w:r>
      <w:r>
        <w:rPr>
          <w:spacing w:val="-2"/>
        </w:rPr>
        <w:t>ficient</w:t>
      </w:r>
      <w:r>
        <w:t xml:space="preserve"> </w:t>
      </w:r>
      <w:proofErr w:type="spellStart"/>
      <w:r>
        <w:t>gra</w:t>
      </w:r>
      <w:proofErr w:type="spellEnd"/>
      <w:r>
        <w:t>-</w:t>
      </w:r>
      <w:r>
        <w:rPr>
          <w:spacing w:val="57"/>
          <w:w w:val="99"/>
        </w:rPr>
        <w:t xml:space="preserve"> </w:t>
      </w:r>
      <w:proofErr w:type="spellStart"/>
      <w:r>
        <w:t>dient</w:t>
      </w:r>
      <w:proofErr w:type="spellEnd"/>
      <w:r>
        <w:rPr>
          <w:spacing w:val="-6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t>Hessian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optimization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likelihood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uncertainty</w:t>
      </w:r>
      <w:r>
        <w:rPr>
          <w:spacing w:val="-5"/>
        </w:rPr>
        <w:t xml:space="preserve"> </w:t>
      </w:r>
      <w:r>
        <w:t>estimates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t>Hessian.</w:t>
      </w:r>
      <w:r>
        <w:rPr>
          <w:spacing w:val="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Hessian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necessarily</w:t>
      </w:r>
      <w:r>
        <w:rPr>
          <w:spacing w:val="-7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applicable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evaluating</w:t>
      </w:r>
      <w:r>
        <w:rPr>
          <w:spacing w:val="-7"/>
        </w:rPr>
        <w:t xml:space="preserve"> </w:t>
      </w:r>
      <w:r>
        <w:t>parameter</w:t>
      </w:r>
      <w:r>
        <w:rPr>
          <w:spacing w:val="-7"/>
        </w:rPr>
        <w:t xml:space="preserve"> </w:t>
      </w:r>
      <w:r>
        <w:t>uncertainty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HMMs</w:t>
      </w:r>
      <w:r>
        <w:rPr>
          <w:w w:val="99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rPr>
          <w:spacing w:val="-2"/>
        </w:rPr>
        <w:t>several</w:t>
      </w:r>
      <w:r>
        <w:rPr>
          <w:spacing w:val="7"/>
        </w:rPr>
        <w:t xml:space="preserve"> </w:t>
      </w:r>
      <w:r>
        <w:t>parameter</w:t>
      </w:r>
      <w:r>
        <w:rPr>
          <w:spacing w:val="8"/>
        </w:rPr>
        <w:t xml:space="preserve"> </w:t>
      </w:r>
      <w:r>
        <w:t>constraints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these</w:t>
      </w:r>
      <w:r>
        <w:rPr>
          <w:spacing w:val="7"/>
        </w:rPr>
        <w:t xml:space="preserve"> </w:t>
      </w:r>
      <w:r>
        <w:t>models.</w:t>
      </w:r>
      <w:r>
        <w:rPr>
          <w:spacing w:val="43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proofErr w:type="spellStart"/>
      <w:r>
        <w:t>adressed</w:t>
      </w:r>
      <w:proofErr w:type="spellEnd"/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constraint</w:t>
      </w:r>
      <w:r>
        <w:rPr>
          <w:spacing w:val="8"/>
        </w:rPr>
        <w:t xml:space="preserve"> </w:t>
      </w:r>
      <w:proofErr w:type="spellStart"/>
      <w:r>
        <w:t>optimiza</w:t>
      </w:r>
      <w:proofErr w:type="spellEnd"/>
      <w:r>
        <w:t>-</w:t>
      </w:r>
      <w:r>
        <w:rPr>
          <w:spacing w:val="26"/>
          <w:w w:val="99"/>
        </w:rPr>
        <w:t xml:space="preserve"> </w:t>
      </w:r>
      <w:proofErr w:type="spellStart"/>
      <w:r>
        <w:t>tion</w:t>
      </w:r>
      <w:proofErr w:type="spellEnd"/>
      <w:r>
        <w:t>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subsequently</w:t>
      </w:r>
      <w:r>
        <w:rPr>
          <w:spacing w:val="-8"/>
        </w:rPr>
        <w:t xml:space="preserve"> </w:t>
      </w:r>
      <w:r>
        <w:t>combining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Hessian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Jacobian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constraints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obtain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covariance</w:t>
      </w:r>
      <w:r>
        <w:rPr>
          <w:spacing w:val="22"/>
          <w:w w:val="99"/>
        </w:rPr>
        <w:t xml:space="preserve"> </w:t>
      </w:r>
      <w:r>
        <w:t>matrix</w:t>
      </w:r>
      <w:r>
        <w:rPr>
          <w:spacing w:val="6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-1"/>
        </w:rPr>
        <w:t>shown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hyperlink w:anchor="_bookmark38" w:history="1">
        <w:r>
          <w:rPr>
            <w:spacing w:val="-2"/>
          </w:rPr>
          <w:t>Visser</w:t>
        </w:r>
        <w:r>
          <w:rPr>
            <w:spacing w:val="7"/>
          </w:rPr>
          <w:t xml:space="preserve"> </w:t>
        </w:r>
        <w:r>
          <w:t>et</w:t>
        </w:r>
        <w:r>
          <w:rPr>
            <w:spacing w:val="7"/>
          </w:rPr>
          <w:t xml:space="preserve"> </w:t>
        </w:r>
        <w:r>
          <w:t>al.</w:t>
        </w:r>
      </w:hyperlink>
      <w:r>
        <w:rPr>
          <w:spacing w:val="6"/>
        </w:rPr>
        <w:t xml:space="preserve"> </w:t>
      </w:r>
      <w:r>
        <w:t>(</w:t>
      </w:r>
      <w:hyperlink w:anchor="_bookmark38" w:history="1">
        <w:r>
          <w:t>2000</w:t>
        </w:r>
      </w:hyperlink>
      <w:r>
        <w:t>).</w:t>
      </w:r>
      <w:r>
        <w:rPr>
          <w:spacing w:val="42"/>
        </w:rPr>
        <w:t xml:space="preserve"> </w:t>
      </w:r>
      <w:r>
        <w:rPr>
          <w:spacing w:val="-2"/>
        </w:rPr>
        <w:t>Alternatively,</w:t>
      </w:r>
      <w:r>
        <w:rPr>
          <w:spacing w:val="9"/>
        </w:rPr>
        <w:t xml:space="preserve"> </w:t>
      </w:r>
      <w:hyperlink w:anchor="_bookmark40" w:history="1">
        <w:r>
          <w:t>Zucchini</w:t>
        </w:r>
        <w:r>
          <w:rPr>
            <w:spacing w:val="7"/>
          </w:rPr>
          <w:t xml:space="preserve"> </w:t>
        </w:r>
        <w:r>
          <w:t>et</w:t>
        </w:r>
        <w:r>
          <w:rPr>
            <w:spacing w:val="7"/>
          </w:rPr>
          <w:t xml:space="preserve"> </w:t>
        </w:r>
        <w:r>
          <w:t>al.</w:t>
        </w:r>
      </w:hyperlink>
      <w:r>
        <w:rPr>
          <w:spacing w:val="7"/>
        </w:rPr>
        <w:t xml:space="preserve"> </w:t>
      </w:r>
      <w:r>
        <w:t>(</w:t>
      </w:r>
      <w:hyperlink w:anchor="_bookmark40" w:history="1">
        <w:r>
          <w:t>2016</w:t>
        </w:r>
      </w:hyperlink>
      <w:r>
        <w:t>)</w:t>
      </w:r>
      <w:r>
        <w:rPr>
          <w:spacing w:val="7"/>
        </w:rPr>
        <w:t xml:space="preserve"> </w:t>
      </w:r>
      <w:r>
        <w:rPr>
          <w:spacing w:val="-1"/>
        </w:rPr>
        <w:t>shows</w:t>
      </w:r>
      <w:r>
        <w:rPr>
          <w:spacing w:val="7"/>
        </w:rPr>
        <w:t xml:space="preserve"> </w:t>
      </w:r>
      <w:r>
        <w:rPr>
          <w:spacing w:val="-2"/>
        </w:rPr>
        <w:t>how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constraints</w:t>
      </w:r>
      <w:r>
        <w:rPr>
          <w:spacing w:val="37"/>
          <w:w w:val="99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imposed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suitable</w:t>
      </w:r>
      <w:r>
        <w:rPr>
          <w:spacing w:val="-10"/>
        </w:rPr>
        <w:t xml:space="preserve"> </w:t>
      </w:r>
      <w:r>
        <w:t>transformations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parameters.</w:t>
      </w:r>
      <w:r>
        <w:rPr>
          <w:spacing w:val="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covariance</w:t>
      </w:r>
      <w:r>
        <w:rPr>
          <w:spacing w:val="-11"/>
        </w:rPr>
        <w:t xml:space="preserve"> </w:t>
      </w:r>
      <w:r>
        <w:t>matrix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untransformed</w:t>
      </w:r>
      <w:r>
        <w:rPr>
          <w:spacing w:val="49"/>
          <w:w w:val="99"/>
        </w:rPr>
        <w:t xml:space="preserve"> </w:t>
      </w:r>
      <w:r>
        <w:t>(original)</w:t>
      </w:r>
      <w:r>
        <w:rPr>
          <w:spacing w:val="-6"/>
        </w:rPr>
        <w:t xml:space="preserve"> </w:t>
      </w:r>
      <w:r>
        <w:t>parameters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obtained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delta</w:t>
      </w:r>
      <w:r>
        <w:rPr>
          <w:spacing w:val="-6"/>
        </w:rPr>
        <w:t xml:space="preserve"> </w:t>
      </w:r>
      <w:r>
        <w:t>method,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TMB.</w:t>
      </w:r>
    </w:p>
    <w:p w14:paraId="2258697C" w14:textId="77777777" w:rsidR="00632595" w:rsidRDefault="008950A2">
      <w:pPr>
        <w:pStyle w:val="BodyText"/>
        <w:spacing w:before="13" w:line="249" w:lineRule="auto"/>
        <w:ind w:right="176" w:firstLine="239"/>
        <w:jc w:val="both"/>
      </w:pP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rPr>
          <w:spacing w:val="-2"/>
        </w:rPr>
        <w:t>paper,</w:t>
      </w:r>
      <w:r>
        <w:rPr>
          <w:spacing w:val="-9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rPr>
          <w:spacing w:val="-2"/>
        </w:rPr>
        <w:t>show</w:t>
      </w:r>
      <w:r>
        <w:rPr>
          <w:spacing w:val="-10"/>
        </w:rPr>
        <w:t xml:space="preserve"> </w:t>
      </w:r>
      <w:r>
        <w:rPr>
          <w:spacing w:val="-2"/>
        </w:rPr>
        <w:t>how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optimize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Poisson</w:t>
      </w:r>
      <w:r>
        <w:rPr>
          <w:spacing w:val="-10"/>
        </w:rPr>
        <w:t xml:space="preserve"> </w:t>
      </w:r>
      <w:r>
        <w:t>HMM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TMB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R.</w:t>
      </w:r>
      <w:r>
        <w:rPr>
          <w:spacing w:val="-10"/>
        </w:rPr>
        <w:t xml:space="preserve"> </w:t>
      </w:r>
      <w:r>
        <w:rPr>
          <w:spacing w:val="-1"/>
        </w:rPr>
        <w:t>Afterwards,</w:t>
      </w:r>
      <w:r>
        <w:rPr>
          <w:spacing w:val="35"/>
          <w:w w:val="9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spacing w:val="-1"/>
        </w:rPr>
        <w:t>example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2"/>
        </w:rPr>
        <w:t>show</w:t>
      </w:r>
      <w:r>
        <w:rPr>
          <w:spacing w:val="-9"/>
        </w:rPr>
        <w:t xml:space="preserve"> </w:t>
      </w:r>
      <w:r>
        <w:rPr>
          <w:spacing w:val="-2"/>
        </w:rPr>
        <w:t>how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1"/>
        </w:rPr>
        <w:t>make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nested</w:t>
      </w:r>
      <w:r>
        <w:rPr>
          <w:spacing w:val="-9"/>
        </w:rPr>
        <w:t xml:space="preserve"> </w:t>
      </w:r>
      <w:r>
        <w:t>model,</w:t>
      </w:r>
      <w:r>
        <w:rPr>
          <w:spacing w:val="-7"/>
        </w:rPr>
        <w:t xml:space="preserve"> </w:t>
      </w:r>
      <w:r>
        <w:t>easily</w:t>
      </w:r>
      <w:r>
        <w:rPr>
          <w:spacing w:val="-9"/>
        </w:rPr>
        <w:t xml:space="preserve"> </w:t>
      </w:r>
      <w:r>
        <w:t>compute</w:t>
      </w:r>
      <w:r>
        <w:rPr>
          <w:spacing w:val="-9"/>
        </w:rPr>
        <w:t xml:space="preserve"> </w:t>
      </w:r>
      <w:r>
        <w:t>confidence</w:t>
      </w:r>
      <w:r>
        <w:rPr>
          <w:spacing w:val="-8"/>
        </w:rPr>
        <w:t xml:space="preserve"> </w:t>
      </w:r>
      <w:r>
        <w:rPr>
          <w:spacing w:val="-1"/>
        </w:rPr>
        <w:t>intervals,</w:t>
      </w:r>
      <w:r>
        <w:rPr>
          <w:spacing w:val="-8"/>
        </w:rPr>
        <w:t xml:space="preserve"> </w:t>
      </w:r>
      <w:r>
        <w:rPr>
          <w:spacing w:val="-2"/>
        </w:rPr>
        <w:t>retrieve</w:t>
      </w:r>
      <w:r>
        <w:rPr>
          <w:spacing w:val="45"/>
          <w:w w:val="99"/>
        </w:rPr>
        <w:t xml:space="preserve"> </w:t>
      </w:r>
      <w:r>
        <w:t>interesting</w:t>
      </w:r>
      <w:r>
        <w:rPr>
          <w:spacing w:val="-3"/>
        </w:rPr>
        <w:t xml:space="preserve"> </w:t>
      </w:r>
      <w:r>
        <w:t>probabilities,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Poisson</w:t>
      </w:r>
      <w:r>
        <w:rPr>
          <w:spacing w:val="-2"/>
        </w:rPr>
        <w:t xml:space="preserve"> </w:t>
      </w:r>
      <w:r>
        <w:t>HMM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hospital</w:t>
      </w:r>
      <w:r>
        <w:rPr>
          <w:spacing w:val="-3"/>
        </w:rPr>
        <w:t xml:space="preserve"> </w:t>
      </w:r>
      <w:r>
        <w:t>dataset.</w:t>
      </w:r>
      <w:r>
        <w:rPr>
          <w:spacing w:val="13"/>
        </w:rPr>
        <w:t xml:space="preserve"> </w:t>
      </w:r>
      <w:r>
        <w:rPr>
          <w:spacing w:val="-2"/>
        </w:rPr>
        <w:t>Eventually,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that</w:t>
      </w:r>
      <w:r>
        <w:rPr>
          <w:spacing w:val="27"/>
          <w:w w:val="99"/>
        </w:rPr>
        <w:t xml:space="preserve"> </w:t>
      </w:r>
      <w:r>
        <w:t>TMB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accelerate</w:t>
      </w:r>
      <w:r>
        <w:rPr>
          <w:spacing w:val="-5"/>
        </w:rPr>
        <w:t xml:space="preserve"> </w:t>
      </w:r>
      <w:r>
        <w:t>traditional</w:t>
      </w:r>
      <w:r>
        <w:rPr>
          <w:spacing w:val="-4"/>
        </w:rPr>
        <w:t xml:space="preserve"> </w:t>
      </w:r>
      <w:r>
        <w:t>optimizers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few</w:t>
      </w:r>
      <w:r>
        <w:rPr>
          <w:spacing w:val="-4"/>
        </w:rPr>
        <w:t xml:space="preserve"> </w:t>
      </w:r>
      <w:r>
        <w:t>hundred</w:t>
      </w:r>
      <w:r>
        <w:rPr>
          <w:spacing w:val="-4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large</w:t>
      </w:r>
      <w:r>
        <w:rPr>
          <w:spacing w:val="-5"/>
        </w:rPr>
        <w:t xml:space="preserve"> </w:t>
      </w:r>
      <w:r>
        <w:t>dataset,</w:t>
      </w:r>
      <w:r>
        <w:rPr>
          <w:spacing w:val="-4"/>
        </w:rPr>
        <w:t xml:space="preserve"> </w:t>
      </w:r>
      <w:r>
        <w:t>simplifies</w:t>
      </w:r>
      <w:r>
        <w:rPr>
          <w:spacing w:val="22"/>
          <w:w w:val="98"/>
        </w:rPr>
        <w:t xml:space="preserve"> </w:t>
      </w:r>
      <w:r>
        <w:rPr>
          <w:spacing w:val="-1"/>
        </w:rPr>
        <w:t>evaluating</w:t>
      </w:r>
      <w:r>
        <w:t xml:space="preserve"> confidence</w:t>
      </w:r>
      <w:r>
        <w:rPr>
          <w:spacing w:val="1"/>
        </w:rPr>
        <w:t xml:space="preserve"> </w:t>
      </w:r>
      <w:r>
        <w:rPr>
          <w:spacing w:val="-1"/>
        </w:rPr>
        <w:t>intervals,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gives</w:t>
      </w:r>
      <w:r>
        <w:t xml:space="preserve"> </w:t>
      </w:r>
      <w:r>
        <w:rPr>
          <w:spacing w:val="-1"/>
        </w:rPr>
        <w:t>similar</w:t>
      </w:r>
      <w:r>
        <w:rPr>
          <w:spacing w:val="1"/>
        </w:rPr>
        <w:t xml:space="preserve"> </w:t>
      </w:r>
      <w:r>
        <w:t>parameter uncertainty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bootstrap and</w:t>
      </w:r>
      <w:r>
        <w:rPr>
          <w:spacing w:val="1"/>
        </w:rPr>
        <w:t xml:space="preserve"> </w:t>
      </w:r>
      <w:r>
        <w:t>profile methods</w:t>
      </w:r>
      <w:r>
        <w:rPr>
          <w:spacing w:val="27"/>
          <w:w w:val="99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Hessian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approach.</w:t>
      </w:r>
    </w:p>
    <w:p w14:paraId="34D3802E" w14:textId="77777777" w:rsidR="00632595" w:rsidRDefault="008950A2">
      <w:pPr>
        <w:pStyle w:val="BodyText"/>
        <w:spacing w:before="13" w:line="249" w:lineRule="auto"/>
        <w:ind w:right="176" w:firstLine="239"/>
        <w:jc w:val="both"/>
      </w:pPr>
      <w:r>
        <w:rPr>
          <w:spacing w:val="-9"/>
        </w:rPr>
        <w:t>We</w:t>
      </w:r>
      <w:r>
        <w:rPr>
          <w:spacing w:val="-12"/>
        </w:rPr>
        <w:t xml:space="preserve"> </w:t>
      </w:r>
      <w:r>
        <w:t>decided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direct</w:t>
      </w:r>
      <w:r>
        <w:rPr>
          <w:spacing w:val="-11"/>
        </w:rPr>
        <w:t xml:space="preserve"> </w:t>
      </w:r>
      <w:r>
        <w:t>maximization</w:t>
      </w:r>
      <w:r>
        <w:rPr>
          <w:spacing w:val="-11"/>
        </w:rPr>
        <w:t xml:space="preserve"> </w:t>
      </w:r>
      <w:r>
        <w:t>approach</w:t>
      </w:r>
      <w:r>
        <w:rPr>
          <w:spacing w:val="-10"/>
        </w:rPr>
        <w:t xml:space="preserve"> </w:t>
      </w:r>
      <w:r>
        <w:t>instead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Expectation-Maximization</w:t>
      </w:r>
      <w:r>
        <w:rPr>
          <w:spacing w:val="-11"/>
        </w:rPr>
        <w:t xml:space="preserve"> </w:t>
      </w:r>
      <w:r>
        <w:t>(EM)</w:t>
      </w:r>
      <w:r>
        <w:rPr>
          <w:spacing w:val="-10"/>
        </w:rPr>
        <w:t xml:space="preserve"> </w:t>
      </w:r>
      <w:r>
        <w:t>algo-</w:t>
      </w:r>
      <w:r>
        <w:rPr>
          <w:spacing w:val="20"/>
          <w:w w:val="99"/>
        </w:rPr>
        <w:t xml:space="preserve"> </w:t>
      </w:r>
      <w:proofErr w:type="spellStart"/>
      <w:r>
        <w:t>rithm</w:t>
      </w:r>
      <w:proofErr w:type="spellEnd"/>
      <w:r>
        <w:t>.</w:t>
      </w:r>
      <w:r>
        <w:rPr>
          <w:spacing w:val="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reason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direct</w:t>
      </w:r>
      <w:r>
        <w:rPr>
          <w:spacing w:val="-12"/>
        </w:rPr>
        <w:t xml:space="preserve"> </w:t>
      </w:r>
      <w:r>
        <w:t>maximization</w:t>
      </w:r>
      <w:r>
        <w:rPr>
          <w:spacing w:val="-12"/>
        </w:rPr>
        <w:t xml:space="preserve"> </w:t>
      </w:r>
      <w:r>
        <w:t>approach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easier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adapt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rPr>
          <w:spacing w:val="-1"/>
        </w:rPr>
        <w:t>wants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fit</w:t>
      </w:r>
      <w:r>
        <w:rPr>
          <w:spacing w:val="-12"/>
        </w:rPr>
        <w:t xml:space="preserve"> </w:t>
      </w:r>
      <w:r>
        <w:rPr>
          <w:spacing w:val="-1"/>
        </w:rPr>
        <w:t>different</w:t>
      </w:r>
      <w:r>
        <w:rPr>
          <w:spacing w:val="-12"/>
        </w:rPr>
        <w:t xml:space="preserve"> </w:t>
      </w:r>
      <w:r>
        <w:t>and</w:t>
      </w:r>
      <w:r>
        <w:rPr>
          <w:spacing w:val="27"/>
          <w:w w:val="99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rPr>
          <w:spacing w:val="-1"/>
        </w:rPr>
        <w:t>complex</w:t>
      </w:r>
      <w:r>
        <w:rPr>
          <w:spacing w:val="7"/>
        </w:rPr>
        <w:t xml:space="preserve"> </w:t>
      </w:r>
      <w:r>
        <w:t>models.</w:t>
      </w:r>
      <w:r>
        <w:rPr>
          <w:spacing w:val="39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deals</w:t>
      </w:r>
      <w:r>
        <w:rPr>
          <w:spacing w:val="7"/>
        </w:rPr>
        <w:t xml:space="preserve"> </w:t>
      </w:r>
      <w:r>
        <w:t>easily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missing</w:t>
      </w:r>
      <w:r>
        <w:rPr>
          <w:spacing w:val="7"/>
        </w:rPr>
        <w:t xml:space="preserve"> </w:t>
      </w:r>
      <w:r>
        <w:rPr>
          <w:spacing w:val="-1"/>
        </w:rPr>
        <w:t>observations</w:t>
      </w:r>
      <w:r>
        <w:rPr>
          <w:spacing w:val="6"/>
        </w:rPr>
        <w:t xml:space="preserve"> </w:t>
      </w:r>
      <w:r>
        <w:t>whereas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EM</w:t>
      </w:r>
      <w:r>
        <w:rPr>
          <w:spacing w:val="7"/>
        </w:rPr>
        <w:t xml:space="preserve"> </w:t>
      </w:r>
      <w:r>
        <w:t>approach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more</w:t>
      </w:r>
      <w:r>
        <w:rPr>
          <w:spacing w:val="23"/>
          <w:w w:val="99"/>
        </w:rPr>
        <w:t xml:space="preserve"> </w:t>
      </w:r>
      <w:r>
        <w:rPr>
          <w:spacing w:val="-1"/>
        </w:rPr>
        <w:t>complex.</w:t>
      </w:r>
    </w:p>
    <w:p w14:paraId="30E93F27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2877DB" w14:textId="77777777" w:rsidR="00632595" w:rsidRDefault="008950A2">
      <w:pPr>
        <w:pStyle w:val="Heading1"/>
        <w:numPr>
          <w:ilvl w:val="0"/>
          <w:numId w:val="7"/>
        </w:numPr>
        <w:tabs>
          <w:tab w:val="left" w:pos="1305"/>
        </w:tabs>
        <w:spacing w:before="159"/>
        <w:ind w:hanging="358"/>
        <w:rPr>
          <w:b w:val="0"/>
          <w:bCs w:val="0"/>
        </w:rPr>
      </w:pPr>
      <w:bookmarkStart w:id="1" w:name="Principles_of_using_TMB_for_Maximum_Like"/>
      <w:bookmarkStart w:id="2" w:name="_bookmark0"/>
      <w:bookmarkEnd w:id="1"/>
      <w:bookmarkEnd w:id="2"/>
      <w:r>
        <w:t>Principles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TMB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rPr>
          <w:spacing w:val="-1"/>
        </w:rPr>
        <w:t>Likelihood</w:t>
      </w:r>
      <w:r>
        <w:rPr>
          <w:spacing w:val="-9"/>
        </w:rPr>
        <w:t xml:space="preserve"> </w:t>
      </w:r>
      <w:r>
        <w:t>Estimation</w:t>
      </w:r>
      <w:r>
        <w:rPr>
          <w:spacing w:val="-10"/>
        </w:rPr>
        <w:t xml:space="preserve"> </w:t>
      </w:r>
      <w:r>
        <w:t>(MLE)</w:t>
      </w:r>
    </w:p>
    <w:p w14:paraId="4E8B11B5" w14:textId="77777777" w:rsidR="00632595" w:rsidRDefault="008950A2">
      <w:pPr>
        <w:pStyle w:val="Heading2"/>
        <w:numPr>
          <w:ilvl w:val="1"/>
          <w:numId w:val="7"/>
        </w:numPr>
        <w:tabs>
          <w:tab w:val="left" w:pos="1395"/>
        </w:tabs>
        <w:spacing w:before="187"/>
        <w:ind w:hanging="448"/>
        <w:rPr>
          <w:b w:val="0"/>
          <w:bCs w:val="0"/>
        </w:rPr>
      </w:pPr>
      <w:r>
        <w:t>Setup</w:t>
      </w:r>
    </w:p>
    <w:p w14:paraId="48331E0D" w14:textId="77777777" w:rsidR="00632595" w:rsidRDefault="008950A2">
      <w:pPr>
        <w:pStyle w:val="BodyText"/>
        <w:spacing w:before="123" w:line="243" w:lineRule="exact"/>
        <w:jc w:val="both"/>
        <w:rPr>
          <w:rFonts w:ascii="Courier New" w:eastAsia="Courier New" w:hAnsi="Courier New" w:cs="Courier New"/>
        </w:rPr>
      </w:pPr>
      <w:proofErr w:type="gramStart"/>
      <w:r>
        <w:t>In</w:t>
      </w:r>
      <w:r>
        <w:rPr>
          <w:spacing w:val="23"/>
        </w:rPr>
        <w:t xml:space="preserve"> </w:t>
      </w:r>
      <w:r>
        <w:t>order</w:t>
      </w:r>
      <w:r>
        <w:rPr>
          <w:spacing w:val="23"/>
        </w:rPr>
        <w:t xml:space="preserve"> </w:t>
      </w:r>
      <w:r>
        <w:t>to</w:t>
      </w:r>
      <w:proofErr w:type="gramEnd"/>
      <w:r>
        <w:rPr>
          <w:spacing w:val="23"/>
        </w:rPr>
        <w:t xml:space="preserve"> </w:t>
      </w:r>
      <w:r>
        <w:t>use</w:t>
      </w:r>
      <w:r>
        <w:rPr>
          <w:spacing w:val="24"/>
        </w:rPr>
        <w:t xml:space="preserve"> </w:t>
      </w:r>
      <w:r>
        <w:t>TMB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R,</w:t>
      </w:r>
      <w:r>
        <w:rPr>
          <w:spacing w:val="24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necessary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use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R-package</w:t>
      </w:r>
      <w:r>
        <w:rPr>
          <w:spacing w:val="23"/>
        </w:rPr>
        <w:t xml:space="preserve"> </w:t>
      </w:r>
      <w:r>
        <w:rPr>
          <w:rFonts w:ascii="Courier New"/>
        </w:rPr>
        <w:t>TMB</w:t>
      </w:r>
      <w:r>
        <w:rPr>
          <w:rFonts w:ascii="Courier New"/>
          <w:spacing w:val="-47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rPr>
          <w:spacing w:val="-2"/>
        </w:rPr>
        <w:t>have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software</w:t>
      </w:r>
      <w:r>
        <w:rPr>
          <w:spacing w:val="23"/>
        </w:rPr>
        <w:t xml:space="preserve"> </w:t>
      </w:r>
      <w:proofErr w:type="spellStart"/>
      <w:r>
        <w:rPr>
          <w:rFonts w:ascii="Courier New"/>
        </w:rPr>
        <w:t>Rtools</w:t>
      </w:r>
      <w:proofErr w:type="spellEnd"/>
    </w:p>
    <w:p w14:paraId="6C14B5A2" w14:textId="77777777" w:rsidR="00632595" w:rsidRDefault="008950A2">
      <w:pPr>
        <w:pStyle w:val="BodyText"/>
        <w:spacing w:line="226" w:lineRule="exact"/>
        <w:jc w:val="both"/>
      </w:pPr>
      <w:r>
        <w:t>installed.</w:t>
      </w:r>
      <w:r>
        <w:rPr>
          <w:spacing w:val="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latter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compiling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C++</w:t>
      </w:r>
      <w:r>
        <w:rPr>
          <w:spacing w:val="-6"/>
        </w:rPr>
        <w:t xml:space="preserve"> </w:t>
      </w:r>
      <w:r>
        <w:t>code.</w:t>
      </w:r>
    </w:p>
    <w:p w14:paraId="7188EAAE" w14:textId="77777777" w:rsidR="00632595" w:rsidRDefault="008950A2">
      <w:pPr>
        <w:pStyle w:val="BodyText"/>
        <w:spacing w:before="22" w:line="249" w:lineRule="auto"/>
        <w:ind w:right="176" w:firstLine="239"/>
        <w:jc w:val="both"/>
      </w:pP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2"/>
        </w:rPr>
        <w:t>paper,</w:t>
      </w:r>
      <w:r>
        <w:rPr>
          <w:spacing w:val="-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R</w:t>
      </w:r>
      <w:r>
        <w:rPr>
          <w:spacing w:val="-9"/>
        </w:rPr>
        <w:t xml:space="preserve"> </w:t>
      </w:r>
      <w:r>
        <w:rPr>
          <w:spacing w:val="-1"/>
        </w:rPr>
        <w:t>version</w:t>
      </w:r>
      <w:r>
        <w:rPr>
          <w:spacing w:val="-8"/>
        </w:rPr>
        <w:t xml:space="preserve"> </w:t>
      </w:r>
      <w:r>
        <w:t>3.6.0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rPr>
          <w:spacing w:val="-1"/>
        </w:rPr>
        <w:t>was</w:t>
      </w:r>
      <w:r>
        <w:rPr>
          <w:spacing w:val="-8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rPr>
          <w:spacing w:val="-2"/>
        </w:rPr>
        <w:t>Windows</w:t>
      </w:r>
      <w:r>
        <w:rPr>
          <w:spacing w:val="-8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Enterprise</w:t>
      </w:r>
      <w:r>
        <w:rPr>
          <w:spacing w:val="-8"/>
        </w:rPr>
        <w:t xml:space="preserve"> </w:t>
      </w:r>
      <w:r>
        <w:rPr>
          <w:spacing w:val="-1"/>
        </w:rPr>
        <w:t>version</w:t>
      </w:r>
      <w:r>
        <w:rPr>
          <w:spacing w:val="-9"/>
        </w:rPr>
        <w:t xml:space="preserve"> </w:t>
      </w:r>
      <w:r>
        <w:t>1809,</w:t>
      </w:r>
      <w:r>
        <w:rPr>
          <w:spacing w:val="29"/>
          <w:w w:val="9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Intel(R)</w:t>
      </w:r>
      <w:r>
        <w:rPr>
          <w:spacing w:val="-8"/>
        </w:rPr>
        <w:t xml:space="preserve"> </w:t>
      </w:r>
      <w:proofErr w:type="gramStart"/>
      <w:r>
        <w:t>Core(</w:t>
      </w:r>
      <w:proofErr w:type="gramEnd"/>
      <w:r>
        <w:t>TM)</w:t>
      </w:r>
      <w:r>
        <w:rPr>
          <w:spacing w:val="-8"/>
        </w:rPr>
        <w:t xml:space="preserve"> </w:t>
      </w:r>
      <w:r>
        <w:t>i7-8700</w:t>
      </w:r>
      <w:r>
        <w:rPr>
          <w:spacing w:val="-8"/>
        </w:rPr>
        <w:t xml:space="preserve"> </w:t>
      </w:r>
      <w:r>
        <w:rPr>
          <w:spacing w:val="-2"/>
        </w:rPr>
        <w:t>processor.</w:t>
      </w:r>
    </w:p>
    <w:p w14:paraId="2CA00588" w14:textId="77777777" w:rsidR="00632595" w:rsidRDefault="008950A2">
      <w:pPr>
        <w:pStyle w:val="BodyText"/>
        <w:spacing w:before="13" w:line="243" w:lineRule="auto"/>
        <w:ind w:right="176" w:firstLine="239"/>
        <w:jc w:val="both"/>
      </w:pPr>
      <w:r>
        <w:t>The</w:t>
      </w:r>
      <w:r>
        <w:rPr>
          <w:spacing w:val="2"/>
        </w:rPr>
        <w:t xml:space="preserve"> </w:t>
      </w:r>
      <w:r>
        <w:t>C++</w:t>
      </w:r>
      <w:r>
        <w:rPr>
          <w:spacing w:val="2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rPr>
          <w:spacing w:val="-1"/>
        </w:rPr>
        <w:t>dif</w:t>
      </w:r>
      <w:r>
        <w:rPr>
          <w:spacing w:val="-2"/>
        </w:rPr>
        <w:t>ficult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debug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operates</w:t>
      </w:r>
      <w:r>
        <w:rPr>
          <w:spacing w:val="2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specific</w:t>
      </w:r>
      <w:r>
        <w:rPr>
          <w:spacing w:val="3"/>
        </w:rPr>
        <w:t xml:space="preserve"> </w:t>
      </w:r>
      <w:r>
        <w:t>template,</w:t>
      </w:r>
      <w:r>
        <w:rPr>
          <w:spacing w:val="4"/>
        </w:rPr>
        <w:t xml:space="preserve"> </w:t>
      </w:r>
      <w:r>
        <w:t>see</w:t>
      </w:r>
      <w:r>
        <w:rPr>
          <w:spacing w:val="3"/>
        </w:rPr>
        <w:t xml:space="preserve"> </w:t>
      </w:r>
      <w:hyperlink w:anchor="_bookmark1" w:history="1">
        <w:r>
          <w:t>Section</w:t>
        </w:r>
        <w:r>
          <w:rPr>
            <w:spacing w:val="2"/>
          </w:rPr>
          <w:t xml:space="preserve"> </w:t>
        </w:r>
        <w:r>
          <w:t>2.2</w:t>
        </w:r>
      </w:hyperlink>
      <w:r>
        <w:rPr>
          <w:spacing w:val="3"/>
        </w:rPr>
        <w:t xml:space="preserve"> </w:t>
      </w:r>
      <w:r>
        <w:rPr>
          <w:spacing w:val="-1"/>
        </w:rPr>
        <w:t>below</w:t>
      </w:r>
      <w:r>
        <w:rPr>
          <w:spacing w:val="25"/>
          <w:w w:val="9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example.</w:t>
      </w:r>
      <w:r>
        <w:rPr>
          <w:spacing w:val="5"/>
        </w:rPr>
        <w:t xml:space="preserve"> </w:t>
      </w:r>
      <w:r>
        <w:t>TMB</w:t>
      </w:r>
      <w:r>
        <w:rPr>
          <w:spacing w:val="-6"/>
        </w:rPr>
        <w:t xml:space="preserve"> </w:t>
      </w:r>
      <w:r>
        <w:rPr>
          <w:spacing w:val="-1"/>
        </w:rP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debugging</w:t>
      </w:r>
      <w:r>
        <w:rPr>
          <w:spacing w:val="-7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rPr>
          <w:spacing w:val="-1"/>
        </w:rPr>
        <w:t>available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RStudio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retrieve</w:t>
      </w:r>
      <w:r>
        <w:rPr>
          <w:spacing w:val="45"/>
          <w:w w:val="99"/>
        </w:rPr>
        <w:t xml:space="preserve"> </w:t>
      </w:r>
      <w:r>
        <w:t>diagnostic</w:t>
      </w:r>
      <w:r>
        <w:rPr>
          <w:spacing w:val="4"/>
        </w:rPr>
        <w:t xml:space="preserve"> </w:t>
      </w:r>
      <w:r>
        <w:t>error</w:t>
      </w:r>
      <w:r>
        <w:rPr>
          <w:spacing w:val="5"/>
        </w:rPr>
        <w:t xml:space="preserve"> </w:t>
      </w:r>
      <w:r>
        <w:t>messages.</w:t>
      </w:r>
      <w:r>
        <w:rPr>
          <w:spacing w:val="35"/>
        </w:rPr>
        <w:t xml:space="preserve"> </w:t>
      </w:r>
      <w:r>
        <w:t>Enabling</w:t>
      </w:r>
      <w:r>
        <w:rPr>
          <w:spacing w:val="5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optional.</w:t>
      </w:r>
      <w:r>
        <w:rPr>
          <w:spacing w:val="3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command</w:t>
      </w:r>
      <w:r>
        <w:rPr>
          <w:spacing w:val="5"/>
        </w:rPr>
        <w:t xml:space="preserve"> </w:t>
      </w:r>
      <w:proofErr w:type="gramStart"/>
      <w:r>
        <w:rPr>
          <w:rFonts w:ascii="Courier New"/>
        </w:rPr>
        <w:t>TMB:::</w:t>
      </w:r>
      <w:proofErr w:type="spellStart"/>
      <w:proofErr w:type="gramEnd"/>
      <w:r>
        <w:rPr>
          <w:rFonts w:ascii="Courier New"/>
        </w:rPr>
        <w:t>setupRStudio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66"/>
        </w:rPr>
        <w:t xml:space="preserve"> </w:t>
      </w:r>
      <w:r>
        <w:t>enables</w:t>
      </w:r>
      <w:r>
        <w:rPr>
          <w:w w:val="9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requires</w:t>
      </w:r>
      <w:r>
        <w:rPr>
          <w:spacing w:val="-7"/>
        </w:rPr>
        <w:t xml:space="preserve"> </w:t>
      </w:r>
      <w:r>
        <w:t>manual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confirm.</w:t>
      </w:r>
    </w:p>
    <w:p w14:paraId="1200F0AD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1DCE26" w14:textId="77777777" w:rsidR="00632595" w:rsidRDefault="008950A2">
      <w:pPr>
        <w:pStyle w:val="Heading2"/>
        <w:numPr>
          <w:ilvl w:val="1"/>
          <w:numId w:val="7"/>
        </w:numPr>
        <w:tabs>
          <w:tab w:val="left" w:pos="1395"/>
        </w:tabs>
        <w:spacing w:before="139"/>
        <w:ind w:hanging="448"/>
        <w:rPr>
          <w:b w:val="0"/>
          <w:bCs w:val="0"/>
        </w:rPr>
      </w:pPr>
      <w:bookmarkStart w:id="3" w:name="Linear_regression_example"/>
      <w:bookmarkStart w:id="4" w:name="_bookmark1"/>
      <w:bookmarkEnd w:id="3"/>
      <w:bookmarkEnd w:id="4"/>
      <w:r>
        <w:t>Linear</w:t>
      </w:r>
      <w:r>
        <w:rPr>
          <w:spacing w:val="-12"/>
        </w:rPr>
        <w:t xml:space="preserve"> </w:t>
      </w:r>
      <w:r>
        <w:rPr>
          <w:spacing w:val="-1"/>
        </w:rPr>
        <w:t>regression</w:t>
      </w:r>
      <w:r>
        <w:rPr>
          <w:spacing w:val="-12"/>
        </w:rPr>
        <w:t xml:space="preserve"> </w:t>
      </w:r>
      <w:r>
        <w:t>example</w:t>
      </w:r>
    </w:p>
    <w:p w14:paraId="177A7594" w14:textId="53850574" w:rsidR="00632595" w:rsidRDefault="008950A2">
      <w:pPr>
        <w:pStyle w:val="BodyText"/>
        <w:spacing w:before="123" w:line="249" w:lineRule="auto"/>
        <w:ind w:right="176"/>
        <w:jc w:val="both"/>
      </w:pPr>
      <w:r>
        <w:pict w14:anchorId="4343B338">
          <v:group id="_x0000_s5990" style="position:absolute;left:0;text-align:left;margin-left:352.25pt;margin-top:39.2pt;width:3pt;height:.1pt;z-index:-197872;mso-position-horizontal-relative:page" coordorigin="7045,784" coordsize="60,2">
            <v:shape id="_x0000_s5991" style="position:absolute;left:7045;top:784;width:60;height:2" coordorigin="7045,784" coordsize="60,0" path="m7045,784r60,e" filled="f" strokeweight=".14042mm">
              <v:path arrowok="t"/>
            </v:shape>
            <w10:wrap anchorx="page"/>
          </v:group>
        </w:pict>
      </w:r>
      <w:r>
        <w:rPr>
          <w:spacing w:val="-9"/>
        </w:rPr>
        <w:t>We</w:t>
      </w:r>
      <w:r>
        <w:rPr>
          <w:spacing w:val="2"/>
        </w:rPr>
        <w:t xml:space="preserve"> </w:t>
      </w:r>
      <w:r>
        <w:t>start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illustrating</w:t>
      </w:r>
      <w:r>
        <w:rPr>
          <w:spacing w:val="3"/>
        </w:rPr>
        <w:t xml:space="preserve"> </w:t>
      </w:r>
      <w:r>
        <w:rPr>
          <w:spacing w:val="-2"/>
        </w:rPr>
        <w:t>how</w:t>
      </w:r>
      <w:r>
        <w:rPr>
          <w:spacing w:val="3"/>
        </w:rPr>
        <w:t xml:space="preserve"> </w:t>
      </w:r>
      <w:r>
        <w:t>TMB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fit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simple</w:t>
      </w:r>
      <w:r>
        <w:rPr>
          <w:spacing w:val="3"/>
        </w:rPr>
        <w:t xml:space="preserve"> </w:t>
      </w:r>
      <w:r>
        <w:t>linear</w:t>
      </w:r>
      <w:r>
        <w:rPr>
          <w:spacing w:val="3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2"/>
        </w:rPr>
        <w:t>how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handle</w:t>
      </w:r>
      <w:r>
        <w:rPr>
          <w:spacing w:val="3"/>
        </w:rPr>
        <w:t xml:space="preserve"> </w:t>
      </w:r>
      <w:r>
        <w:t>parameters</w:t>
      </w:r>
      <w:r>
        <w:rPr>
          <w:spacing w:val="22"/>
          <w:w w:val="99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constraints,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particularly</w:t>
      </w:r>
      <w:r>
        <w:rPr>
          <w:spacing w:val="-3"/>
        </w:rPr>
        <w:t xml:space="preserve"> </w:t>
      </w:r>
      <w:r>
        <w:rPr>
          <w:spacing w:val="-2"/>
        </w:rPr>
        <w:t>relevant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HMM</w:t>
      </w:r>
      <w:ins w:id="5" w:author="Jan Bulla" w:date="2020-06-16T13:54:00Z">
        <w:r w:rsidR="008962EC">
          <w:t>s</w:t>
        </w:r>
      </w:ins>
      <w:del w:id="6" w:author="Jan Bulla" w:date="2020-06-16T13:54:00Z">
        <w:r w:rsidDel="008962EC">
          <w:rPr>
            <w:spacing w:val="-3"/>
          </w:rPr>
          <w:delText xml:space="preserve"> </w:delText>
        </w:r>
        <w:r w:rsidDel="008962EC">
          <w:delText>models</w:delText>
        </w:r>
      </w:del>
      <w:r>
        <w:t>.</w:t>
      </w:r>
      <w:r>
        <w:rPr>
          <w:spacing w:val="1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rPr>
          <w:spacing w:val="-1"/>
        </w:rPr>
        <w:t>comprehensive</w:t>
      </w:r>
      <w:r>
        <w:rPr>
          <w:spacing w:val="-3"/>
        </w:rPr>
        <w:t xml:space="preserve"> </w:t>
      </w:r>
      <w:r>
        <w:t>tutorial</w:t>
      </w:r>
      <w:r>
        <w:rPr>
          <w:spacing w:val="-3"/>
        </w:rPr>
        <w:t xml:space="preserve"> </w:t>
      </w:r>
      <w:r>
        <w:t>on</w:t>
      </w:r>
      <w:r>
        <w:rPr>
          <w:spacing w:val="23"/>
          <w:w w:val="99"/>
        </w:rPr>
        <w:t xml:space="preserve"> </w:t>
      </w:r>
      <w:r>
        <w:rPr>
          <w:spacing w:val="-2"/>
        </w:rPr>
        <w:t>how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TMB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1"/>
        </w:rPr>
        <w:t>https://kaskr.github.io/adcomp/</w:t>
      </w:r>
      <w:r>
        <w:rPr>
          <w:spacing w:val="11"/>
        </w:rPr>
        <w:t xml:space="preserve"> </w:t>
      </w:r>
      <w:r>
        <w:rPr>
          <w:spacing w:val="-1"/>
        </w:rPr>
        <w:t>book/Tutorial.html.</w:t>
      </w:r>
    </w:p>
    <w:p w14:paraId="4FFD6636" w14:textId="77777777" w:rsidR="00632595" w:rsidRDefault="008950A2">
      <w:pPr>
        <w:pStyle w:val="BodyText"/>
        <w:spacing w:before="13" w:line="249" w:lineRule="auto"/>
        <w:ind w:right="176" w:firstLine="239"/>
        <w:jc w:val="both"/>
      </w:pPr>
      <w:r>
        <w:rPr>
          <w:w w:val="105"/>
        </w:rPr>
        <w:t>Let</w:t>
      </w:r>
      <w:r>
        <w:rPr>
          <w:spacing w:val="-1"/>
          <w:w w:val="105"/>
        </w:rPr>
        <w:t xml:space="preserve"> </w:t>
      </w:r>
      <w:r>
        <w:rPr>
          <w:b/>
          <w:i/>
          <w:w w:val="105"/>
        </w:rPr>
        <w:t>x</w:t>
      </w:r>
      <w:r>
        <w:rPr>
          <w:b/>
          <w:i/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b/>
          <w:i/>
          <w:w w:val="105"/>
        </w:rPr>
        <w:t>y</w:t>
      </w:r>
      <w:r>
        <w:rPr>
          <w:b/>
          <w:i/>
          <w:spacing w:val="5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datasets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size</w:t>
      </w:r>
      <w:r>
        <w:rPr>
          <w:spacing w:val="-1"/>
          <w:w w:val="105"/>
        </w:rPr>
        <w:t xml:space="preserve"> </w:t>
      </w:r>
      <w:r>
        <w:rPr>
          <w:w w:val="105"/>
        </w:rPr>
        <w:t>n,</w:t>
      </w:r>
      <w:r>
        <w:rPr>
          <w:spacing w:val="3"/>
          <w:w w:val="105"/>
        </w:rPr>
        <w:t xml:space="preserve"> </w:t>
      </w:r>
      <w:r>
        <w:rPr>
          <w:w w:val="105"/>
        </w:rPr>
        <w:t>then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spacing w:val="-3"/>
          <w:w w:val="105"/>
        </w:rPr>
        <w:t>negative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log-likelihood</w:t>
      </w:r>
      <w:r>
        <w:rPr>
          <w:spacing w:val="-1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simple</w:t>
      </w:r>
      <w:r>
        <w:rPr>
          <w:spacing w:val="-1"/>
          <w:w w:val="105"/>
        </w:rPr>
        <w:t xml:space="preserve"> </w:t>
      </w:r>
      <w:r>
        <w:rPr>
          <w:w w:val="105"/>
        </w:rPr>
        <w:t>linear</w:t>
      </w:r>
      <w:r>
        <w:rPr>
          <w:spacing w:val="31"/>
          <w:w w:val="99"/>
        </w:rPr>
        <w:t xml:space="preserve"> </w:t>
      </w:r>
      <w:r>
        <w:rPr>
          <w:w w:val="105"/>
        </w:rPr>
        <w:t>model</w:t>
      </w:r>
      <w:r>
        <w:rPr>
          <w:spacing w:val="-28"/>
          <w:w w:val="105"/>
        </w:rPr>
        <w:t xml:space="preserve"> </w:t>
      </w:r>
      <w:r>
        <w:rPr>
          <w:w w:val="105"/>
        </w:rPr>
        <w:t>is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given</w:t>
      </w:r>
      <w:r>
        <w:rPr>
          <w:spacing w:val="-28"/>
          <w:w w:val="105"/>
        </w:rPr>
        <w:t xml:space="preserve"> </w:t>
      </w:r>
      <w:r>
        <w:rPr>
          <w:w w:val="105"/>
        </w:rPr>
        <w:t>by</w:t>
      </w:r>
    </w:p>
    <w:p w14:paraId="47470F57" w14:textId="77777777" w:rsidR="00632595" w:rsidRDefault="00632595">
      <w:pPr>
        <w:spacing w:before="8"/>
        <w:rPr>
          <w:rFonts w:ascii="Times New Roman" w:eastAsia="Times New Roman" w:hAnsi="Times New Roman" w:cs="Times New Roman"/>
          <w:sz w:val="9"/>
          <w:szCs w:val="9"/>
        </w:rPr>
      </w:pPr>
    </w:p>
    <w:p w14:paraId="0C2461C3" w14:textId="77777777" w:rsidR="00632595" w:rsidRDefault="008950A2">
      <w:pPr>
        <w:spacing w:before="73" w:line="82" w:lineRule="exact"/>
        <w:ind w:left="2446"/>
        <w:rPr>
          <w:rFonts w:ascii="Arial" w:eastAsia="Arial" w:hAnsi="Arial" w:cs="Arial"/>
          <w:sz w:val="14"/>
          <w:szCs w:val="14"/>
        </w:rPr>
      </w:pPr>
      <w:r>
        <w:rPr>
          <w:rFonts w:ascii="Arial"/>
          <w:i/>
          <w:w w:val="125"/>
          <w:sz w:val="14"/>
        </w:rPr>
        <w:t>n</w:t>
      </w:r>
    </w:p>
    <w:p w14:paraId="6AC7318E" w14:textId="77777777" w:rsidR="00632595" w:rsidRDefault="008950A2">
      <w:pPr>
        <w:tabs>
          <w:tab w:val="left" w:pos="8389"/>
        </w:tabs>
        <w:spacing w:line="386" w:lineRule="exact"/>
        <w:ind w:left="9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105"/>
          <w:sz w:val="20"/>
          <w:szCs w:val="20"/>
        </w:rPr>
        <w:t>−</w:t>
      </w:r>
      <w:proofErr w:type="gramStart"/>
      <w:r>
        <w:rPr>
          <w:rFonts w:ascii="Arial" w:eastAsia="Arial" w:hAnsi="Arial" w:cs="Arial"/>
          <w:i/>
          <w:w w:val="105"/>
          <w:sz w:val="20"/>
          <w:szCs w:val="20"/>
        </w:rPr>
        <w:t>l</w:t>
      </w:r>
      <w:r>
        <w:rPr>
          <w:rFonts w:ascii="Arial" w:eastAsia="Arial" w:hAnsi="Arial" w:cs="Arial"/>
          <w:w w:val="105"/>
          <w:sz w:val="20"/>
          <w:szCs w:val="20"/>
        </w:rPr>
        <w:t>(</w:t>
      </w:r>
      <w:proofErr w:type="gramEnd"/>
      <w:r>
        <w:rPr>
          <w:rFonts w:ascii="Arial" w:eastAsia="Arial" w:hAnsi="Arial" w:cs="Arial"/>
          <w:i/>
          <w:w w:val="105"/>
          <w:sz w:val="20"/>
          <w:szCs w:val="20"/>
        </w:rPr>
        <w:t>a,</w:t>
      </w:r>
      <w:r>
        <w:rPr>
          <w:rFonts w:ascii="Arial" w:eastAsia="Arial" w:hAnsi="Arial" w:cs="Arial"/>
          <w:i/>
          <w:spacing w:val="-34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b,</w:t>
      </w:r>
      <w:r>
        <w:rPr>
          <w:rFonts w:ascii="Arial" w:eastAsia="Arial" w:hAnsi="Arial" w:cs="Arial"/>
          <w:i/>
          <w:spacing w:val="-3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5"/>
          <w:w w:val="105"/>
          <w:sz w:val="20"/>
          <w:szCs w:val="20"/>
        </w:rPr>
        <w:t>σ</w:t>
      </w:r>
      <w:r>
        <w:rPr>
          <w:rFonts w:ascii="Verdana" w:eastAsia="Verdana" w:hAnsi="Verdana" w:cs="Verdana"/>
          <w:spacing w:val="5"/>
          <w:w w:val="105"/>
          <w:position w:val="8"/>
          <w:sz w:val="14"/>
          <w:szCs w:val="14"/>
        </w:rPr>
        <w:t>2</w:t>
      </w:r>
      <w:r>
        <w:rPr>
          <w:rFonts w:ascii="Arial" w:eastAsia="Arial" w:hAnsi="Arial" w:cs="Arial"/>
          <w:spacing w:val="4"/>
          <w:w w:val="105"/>
          <w:sz w:val="20"/>
          <w:szCs w:val="20"/>
        </w:rPr>
        <w:t>)</w:t>
      </w:r>
      <w:r>
        <w:rPr>
          <w:rFonts w:ascii="Arial" w:eastAsia="Arial" w:hAnsi="Arial" w:cs="Arial"/>
          <w:spacing w:val="-16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30"/>
          <w:sz w:val="20"/>
          <w:szCs w:val="20"/>
        </w:rPr>
        <w:t>=</w:t>
      </w:r>
      <w:r>
        <w:rPr>
          <w:rFonts w:ascii="Arial" w:eastAsia="Arial" w:hAnsi="Arial" w:cs="Arial"/>
          <w:spacing w:val="-30"/>
          <w:w w:val="130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0"/>
          <w:szCs w:val="20"/>
        </w:rPr>
        <w:t>−</w:t>
      </w:r>
      <w:r>
        <w:rPr>
          <w:rFonts w:ascii="Lucida Sans Unicode" w:eastAsia="Lucida Sans Unicode" w:hAnsi="Lucida Sans Unicode" w:cs="Lucida Sans Unicode"/>
          <w:spacing w:val="-41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405"/>
          <w:position w:val="19"/>
          <w:sz w:val="20"/>
          <w:szCs w:val="20"/>
        </w:rPr>
        <w:t>)</w:t>
      </w:r>
      <w:r>
        <w:rPr>
          <w:rFonts w:ascii="Arial" w:eastAsia="Arial" w:hAnsi="Arial" w:cs="Arial"/>
          <w:spacing w:val="-199"/>
          <w:w w:val="405"/>
          <w:position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log</w:t>
      </w:r>
      <w:r>
        <w:rPr>
          <w:rFonts w:ascii="Arial" w:eastAsia="Arial" w:hAnsi="Arial" w:cs="Arial"/>
          <w:w w:val="105"/>
          <w:sz w:val="20"/>
          <w:szCs w:val="20"/>
        </w:rPr>
        <w:t>(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φ</w:t>
      </w:r>
      <w:r>
        <w:rPr>
          <w:rFonts w:ascii="Arial" w:eastAsia="Arial" w:hAnsi="Arial" w:cs="Arial"/>
          <w:w w:val="105"/>
          <w:sz w:val="20"/>
          <w:szCs w:val="20"/>
        </w:rPr>
        <w:t>(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y</w:t>
      </w:r>
      <w:proofErr w:type="spellStart"/>
      <w:r>
        <w:rPr>
          <w:rFonts w:ascii="Arial" w:eastAsia="Arial" w:hAnsi="Arial" w:cs="Arial"/>
          <w:i/>
          <w:w w:val="105"/>
          <w:position w:val="-2"/>
          <w:sz w:val="14"/>
          <w:szCs w:val="14"/>
        </w:rPr>
        <w:t>i</w:t>
      </w:r>
      <w:proofErr w:type="spellEnd"/>
      <w:r>
        <w:rPr>
          <w:rFonts w:ascii="Arial" w:eastAsia="Arial" w:hAnsi="Arial" w:cs="Arial"/>
          <w:spacing w:val="1"/>
          <w:w w:val="105"/>
          <w:sz w:val="20"/>
          <w:szCs w:val="20"/>
        </w:rPr>
        <w:t>;</w:t>
      </w:r>
      <w:r>
        <w:rPr>
          <w:rFonts w:ascii="Arial" w:eastAsia="Arial" w:hAnsi="Arial" w:cs="Arial"/>
          <w:spacing w:val="-34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a</w:t>
      </w:r>
      <w:r>
        <w:rPr>
          <w:rFonts w:ascii="Arial" w:eastAsia="Arial" w:hAnsi="Arial" w:cs="Arial"/>
          <w:i/>
          <w:spacing w:val="-24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30"/>
          <w:sz w:val="20"/>
          <w:szCs w:val="20"/>
        </w:rPr>
        <w:t>+</w:t>
      </w:r>
      <w:r>
        <w:rPr>
          <w:rFonts w:ascii="Arial" w:eastAsia="Arial" w:hAnsi="Arial" w:cs="Arial"/>
          <w:spacing w:val="-39"/>
          <w:w w:val="13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w w:val="105"/>
          <w:sz w:val="20"/>
          <w:szCs w:val="20"/>
        </w:rPr>
        <w:t>bx</w:t>
      </w:r>
      <w:proofErr w:type="spellStart"/>
      <w:r>
        <w:rPr>
          <w:rFonts w:ascii="Arial" w:eastAsia="Arial" w:hAnsi="Arial" w:cs="Arial"/>
          <w:i/>
          <w:spacing w:val="1"/>
          <w:w w:val="105"/>
          <w:position w:val="-2"/>
          <w:sz w:val="14"/>
          <w:szCs w:val="14"/>
        </w:rPr>
        <w:t>i</w:t>
      </w:r>
      <w:proofErr w:type="spellEnd"/>
      <w:r>
        <w:rPr>
          <w:rFonts w:ascii="Arial" w:eastAsia="Arial" w:hAnsi="Arial" w:cs="Arial"/>
          <w:i/>
          <w:spacing w:val="2"/>
          <w:w w:val="105"/>
          <w:sz w:val="20"/>
          <w:szCs w:val="20"/>
        </w:rPr>
        <w:t>,</w:t>
      </w:r>
      <w:r>
        <w:rPr>
          <w:rFonts w:ascii="Arial" w:eastAsia="Arial" w:hAnsi="Arial" w:cs="Arial"/>
          <w:i/>
          <w:spacing w:val="-3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w w:val="105"/>
          <w:sz w:val="20"/>
          <w:szCs w:val="20"/>
        </w:rPr>
        <w:t>σ</w:t>
      </w:r>
      <w:r>
        <w:rPr>
          <w:rFonts w:ascii="Verdana" w:eastAsia="Verdana" w:hAnsi="Verdana" w:cs="Verdana"/>
          <w:spacing w:val="2"/>
          <w:w w:val="105"/>
          <w:position w:val="8"/>
          <w:sz w:val="14"/>
          <w:szCs w:val="14"/>
        </w:rPr>
        <w:t>2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)))</w:t>
      </w:r>
      <w:r>
        <w:rPr>
          <w:rFonts w:ascii="Arial" w:eastAsia="Arial" w:hAnsi="Arial" w:cs="Arial"/>
          <w:i/>
          <w:spacing w:val="2"/>
          <w:w w:val="105"/>
          <w:sz w:val="20"/>
          <w:szCs w:val="20"/>
        </w:rPr>
        <w:t>,</w:t>
      </w:r>
      <w:r>
        <w:rPr>
          <w:rFonts w:ascii="Arial" w:eastAsia="Arial" w:hAnsi="Arial" w:cs="Arial"/>
          <w:i/>
          <w:spacing w:val="2"/>
          <w:w w:val="105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(1)</w:t>
      </w:r>
    </w:p>
    <w:p w14:paraId="76C50BDE" w14:textId="77777777" w:rsidR="00632595" w:rsidRDefault="008950A2">
      <w:pPr>
        <w:spacing w:before="6"/>
        <w:ind w:left="2366"/>
        <w:rPr>
          <w:rFonts w:ascii="Verdana" w:eastAsia="Verdana" w:hAnsi="Verdana" w:cs="Verdana"/>
          <w:sz w:val="14"/>
          <w:szCs w:val="14"/>
        </w:rPr>
      </w:pPr>
      <w:proofErr w:type="spellStart"/>
      <w:r>
        <w:rPr>
          <w:rFonts w:ascii="Arial"/>
          <w:i/>
          <w:w w:val="110"/>
          <w:sz w:val="14"/>
        </w:rPr>
        <w:t>i</w:t>
      </w:r>
      <w:proofErr w:type="spellEnd"/>
      <w:r>
        <w:rPr>
          <w:rFonts w:ascii="Verdana"/>
          <w:w w:val="110"/>
          <w:sz w:val="14"/>
        </w:rPr>
        <w:t>=1</w:t>
      </w:r>
    </w:p>
    <w:p w14:paraId="00654A73" w14:textId="77777777" w:rsidR="00632595" w:rsidRDefault="00632595">
      <w:pPr>
        <w:spacing w:before="8"/>
        <w:rPr>
          <w:rFonts w:ascii="Verdana" w:eastAsia="Verdana" w:hAnsi="Verdana" w:cs="Verdana"/>
          <w:sz w:val="14"/>
          <w:szCs w:val="14"/>
        </w:rPr>
      </w:pPr>
    </w:p>
    <w:p w14:paraId="48E5C890" w14:textId="77777777" w:rsidR="00632595" w:rsidRDefault="008950A2">
      <w:pPr>
        <w:pStyle w:val="BodyText"/>
        <w:ind w:left="417" w:hanging="240"/>
      </w:pPr>
      <w:r>
        <w:t>where</w:t>
      </w:r>
      <w:r>
        <w:rPr>
          <w:spacing w:val="-15"/>
        </w:rPr>
        <w:t xml:space="preserve"> </w:t>
      </w:r>
      <w:proofErr w:type="gramStart"/>
      <w:r>
        <w:rPr>
          <w:rFonts w:ascii="Arial" w:hAnsi="Arial"/>
          <w:i/>
        </w:rPr>
        <w:t>φ</w:t>
      </w:r>
      <w:r>
        <w:rPr>
          <w:rFonts w:ascii="Arial" w:hAnsi="Arial"/>
        </w:rPr>
        <w:t>(</w:t>
      </w:r>
      <w:proofErr w:type="gramEnd"/>
      <w:r>
        <w:rPr>
          <w:rFonts w:ascii="Lucida Sans Unicode" w:hAnsi="Lucida Sans Unicode"/>
        </w:rPr>
        <w:t>·</w:t>
      </w:r>
      <w:r>
        <w:rPr>
          <w:rFonts w:ascii="Arial" w:hAnsi="Arial"/>
        </w:rPr>
        <w:t>;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  <w:i/>
        </w:rPr>
        <w:t>µ,</w:t>
      </w:r>
      <w:r>
        <w:rPr>
          <w:rFonts w:ascii="Arial" w:hAnsi="Arial"/>
          <w:i/>
          <w:spacing w:val="-30"/>
        </w:rPr>
        <w:t xml:space="preserve"> </w:t>
      </w:r>
      <w:r>
        <w:rPr>
          <w:rFonts w:ascii="Arial" w:hAnsi="Arial"/>
          <w:i/>
          <w:spacing w:val="5"/>
        </w:rPr>
        <w:t>σ</w:t>
      </w:r>
      <w:r>
        <w:rPr>
          <w:rFonts w:ascii="Verdana" w:hAnsi="Verdana"/>
          <w:spacing w:val="5"/>
          <w:position w:val="7"/>
          <w:sz w:val="14"/>
        </w:rPr>
        <w:t>2</w:t>
      </w:r>
      <w:r>
        <w:rPr>
          <w:rFonts w:ascii="Arial" w:hAnsi="Arial"/>
          <w:spacing w:val="4"/>
        </w:rPr>
        <w:t>)</w:t>
      </w:r>
      <w:r>
        <w:rPr>
          <w:rFonts w:ascii="Arial" w:hAnsi="Arial"/>
          <w:spacing w:val="-2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density</w:t>
      </w:r>
      <w:r>
        <w:rPr>
          <w:spacing w:val="-16"/>
        </w:rPr>
        <w:t xml:space="preserve"> </w:t>
      </w:r>
      <w:r>
        <w:t>function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1"/>
        </w:rPr>
        <w:t>univariate</w:t>
      </w:r>
      <w:r>
        <w:rPr>
          <w:spacing w:val="-16"/>
        </w:rPr>
        <w:t xml:space="preserve"> </w:t>
      </w:r>
      <w:r>
        <w:t>normal</w:t>
      </w:r>
      <w:r>
        <w:rPr>
          <w:spacing w:val="-15"/>
        </w:rPr>
        <w:t xml:space="preserve"> </w:t>
      </w:r>
      <w:r>
        <w:rPr>
          <w:spacing w:val="-1"/>
        </w:rPr>
        <w:t>distribution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mean</w:t>
      </w:r>
      <w:r>
        <w:rPr>
          <w:spacing w:val="-15"/>
        </w:rPr>
        <w:t xml:space="preserve"> </w:t>
      </w:r>
      <w:r>
        <w:rPr>
          <w:rFonts w:ascii="Arial" w:hAnsi="Arial"/>
          <w:i/>
        </w:rPr>
        <w:t>µ</w:t>
      </w:r>
      <w:r>
        <w:rPr>
          <w:rFonts w:ascii="Arial" w:hAnsi="Arial"/>
          <w:i/>
          <w:spacing w:val="-21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rPr>
          <w:spacing w:val="-1"/>
        </w:rPr>
        <w:t>variance</w:t>
      </w:r>
      <w:r>
        <w:rPr>
          <w:spacing w:val="-16"/>
        </w:rPr>
        <w:t xml:space="preserve"> </w:t>
      </w:r>
      <w:r>
        <w:rPr>
          <w:rFonts w:ascii="Arial" w:hAnsi="Arial"/>
          <w:i/>
          <w:spacing w:val="5"/>
        </w:rPr>
        <w:t>σ</w:t>
      </w:r>
      <w:r>
        <w:rPr>
          <w:rFonts w:ascii="Verdana" w:hAnsi="Verdana"/>
          <w:spacing w:val="5"/>
          <w:position w:val="7"/>
          <w:sz w:val="14"/>
        </w:rPr>
        <w:t>2</w:t>
      </w:r>
      <w:r>
        <w:rPr>
          <w:spacing w:val="5"/>
        </w:rPr>
        <w:t>.</w:t>
      </w:r>
    </w:p>
    <w:p w14:paraId="324C0B4A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14:paraId="2A59E8FB" w14:textId="77777777" w:rsidR="00632595" w:rsidRDefault="008950A2">
      <w:pPr>
        <w:pStyle w:val="BodyText"/>
        <w:spacing w:line="249" w:lineRule="auto"/>
        <w:ind w:right="176" w:firstLine="239"/>
      </w:pPr>
      <w:r>
        <w:t>TMB</w:t>
      </w:r>
      <w:r>
        <w:rPr>
          <w:spacing w:val="-9"/>
        </w:rPr>
        <w:t xml:space="preserve"> </w:t>
      </w:r>
      <w:r>
        <w:t>requires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(negative)</w:t>
      </w:r>
      <w:r>
        <w:rPr>
          <w:spacing w:val="-10"/>
        </w:rPr>
        <w:t xml:space="preserve"> </w:t>
      </w:r>
      <w:r>
        <w:rPr>
          <w:spacing w:val="-1"/>
        </w:rPr>
        <w:t>log-likelihood</w:t>
      </w:r>
      <w:r>
        <w:rPr>
          <w:spacing w:val="-8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written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C++</w:t>
      </w:r>
      <w:r>
        <w:rPr>
          <w:spacing w:val="-9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specifi</w:t>
      </w:r>
      <w:r>
        <w:rPr>
          <w:spacing w:val="-1"/>
        </w:rPr>
        <w:t>c</w:t>
      </w:r>
      <w:r>
        <w:rPr>
          <w:spacing w:val="-8"/>
        </w:rPr>
        <w:t xml:space="preserve"> </w:t>
      </w:r>
      <w:r>
        <w:t>template,</w:t>
      </w:r>
      <w:r>
        <w:rPr>
          <w:spacing w:val="-9"/>
        </w:rPr>
        <w:t xml:space="preserve"> </w:t>
      </w:r>
      <w:r>
        <w:t>and</w:t>
      </w:r>
      <w:r>
        <w:rPr>
          <w:spacing w:val="55"/>
          <w:w w:val="99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loaded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Minimization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post-processing</w:t>
      </w:r>
      <w:r>
        <w:rPr>
          <w:spacing w:val="-6"/>
        </w:rPr>
        <w:t xml:space="preserve"> </w:t>
      </w:r>
      <w:r>
        <w:t>procedures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carried</w:t>
      </w:r>
      <w:r>
        <w:rPr>
          <w:spacing w:val="-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R.</w:t>
      </w:r>
    </w:p>
    <w:p w14:paraId="564BA984" w14:textId="77777777" w:rsidR="00632595" w:rsidRDefault="008950A2">
      <w:pPr>
        <w:pStyle w:val="BodyText"/>
        <w:spacing w:before="13" w:line="249" w:lineRule="auto"/>
        <w:ind w:right="176" w:firstLine="239"/>
      </w:pPr>
      <w:r>
        <w:t>Therefore,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require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files.</w:t>
      </w:r>
      <w:r>
        <w:rPr>
          <w:spacing w:val="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rPr>
          <w:i/>
          <w:spacing w:val="-2"/>
        </w:rPr>
        <w:t>linreg.cpp</w:t>
      </w:r>
      <w:r>
        <w:rPr>
          <w:i/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gramStart"/>
      <w:r>
        <w:t>C++,</w:t>
      </w:r>
      <w:r>
        <w:rPr>
          <w:spacing w:val="-7"/>
        </w:rPr>
        <w:t xml:space="preserve"> </w:t>
      </w:r>
      <w:r>
        <w:t>and</w:t>
      </w:r>
      <w:proofErr w:type="gramEnd"/>
      <w:r>
        <w:rPr>
          <w:spacing w:val="-7"/>
        </w:rPr>
        <w:t xml:space="preserve"> </w:t>
      </w:r>
      <w:r>
        <w:t>defines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negative</w:t>
      </w:r>
      <w:r>
        <w:rPr>
          <w:spacing w:val="26"/>
          <w:w w:val="99"/>
        </w:rPr>
        <w:t xml:space="preserve"> </w:t>
      </w:r>
      <w:r>
        <w:rPr>
          <w:spacing w:val="-1"/>
        </w:rPr>
        <w:t>log-likelihood</w:t>
      </w:r>
      <w:r>
        <w:rPr>
          <w:spacing w:val="-7"/>
        </w:rPr>
        <w:t xml:space="preserve"> </w:t>
      </w:r>
      <w:r>
        <w:t>(</w:t>
      </w:r>
      <w:proofErr w:type="spellStart"/>
      <w:r>
        <w:t>nll</w:t>
      </w:r>
      <w:proofErr w:type="spellEnd"/>
      <w:r>
        <w:t>)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follows.</w:t>
      </w:r>
    </w:p>
    <w:p w14:paraId="2FB31FF8" w14:textId="77777777" w:rsidR="00632595" w:rsidRDefault="00632595">
      <w:pPr>
        <w:spacing w:line="249" w:lineRule="auto"/>
        <w:sectPr w:rsidR="00632595">
          <w:pgSz w:w="12240" w:h="15840"/>
          <w:pgMar w:top="1500" w:right="1720" w:bottom="1160" w:left="1720" w:header="0" w:footer="961" w:gutter="0"/>
          <w:cols w:space="720"/>
        </w:sectPr>
      </w:pPr>
    </w:p>
    <w:p w14:paraId="05DE3FF8" w14:textId="77777777" w:rsidR="00632595" w:rsidRDefault="00632595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A48BC86" w14:textId="77777777" w:rsidR="00632595" w:rsidRDefault="008950A2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pict w14:anchorId="173F3108">
          <v:group id="_x0000_s5988" style="position:absolute;left:0;text-align:left;margin-left:94.95pt;margin-top:16pt;width:422.15pt;height:.1pt;z-index:1168;mso-position-horizontal-relative:page" coordorigin="1899,320" coordsize="8443,2">
            <v:shape id="_x0000_s5989" style="position:absolute;left:1899;top:320;width:8443;height:2" coordorigin="1899,320" coordsize="8443,0" path="m1899,320r8442,e" filled="f" strokeweight=".14042mm">
              <v:path arrowok="t"/>
            </v:shape>
            <w10:wrap anchorx="page"/>
          </v:group>
        </w:pict>
      </w: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3</w:t>
      </w:r>
    </w:p>
    <w:p w14:paraId="137539B3" w14:textId="77777777" w:rsidR="00632595" w:rsidRDefault="008950A2">
      <w:pPr>
        <w:spacing w:before="322"/>
        <w:ind w:left="187"/>
        <w:rPr>
          <w:rFonts w:ascii="Times New Roman" w:eastAsia="Times New Roman" w:hAnsi="Times New Roman" w:cs="Times New Roman"/>
          <w:sz w:val="18"/>
          <w:szCs w:val="18"/>
        </w:rPr>
      </w:pPr>
      <w:r>
        <w:pict w14:anchorId="6E48B088">
          <v:group id="_x0000_s5925" style="position:absolute;left:0;text-align:left;margin-left:94.95pt;margin-top:16.8pt;width:422.15pt;height:361.65pt;z-index:-197800;mso-position-horizontal-relative:page" coordorigin="1899,336" coordsize="8443,7233">
            <v:group id="_x0000_s5986" style="position:absolute;left:1899;top:336;width:8443;height:240" coordorigin="1899,336" coordsize="8443,240">
              <v:shape id="_x0000_s5987" style="position:absolute;left:1899;top:336;width:8443;height:240" coordorigin="1899,336" coordsize="8443,240" path="m1899,575r8442,l10341,336r-8442,l1899,575xe" fillcolor="#f7f4f7" stroked="f">
                <v:path arrowok="t"/>
              </v:shape>
            </v:group>
            <v:group id="_x0000_s5984" style="position:absolute;left:1899;top:595;width:8443;height:240" coordorigin="1899,595" coordsize="8443,240">
              <v:shape id="_x0000_s5985" style="position:absolute;left:1899;top:595;width:8443;height:240" coordorigin="1899,595" coordsize="8443,240" path="m1899,834r8442,l10341,595r-8442,l1899,834xe" fillcolor="#f7f4f7" stroked="f">
                <v:path arrowok="t"/>
              </v:shape>
            </v:group>
            <v:group id="_x0000_s5982" style="position:absolute;left:1899;top:854;width:8443;height:240" coordorigin="1899,854" coordsize="8443,240">
              <v:shape id="_x0000_s5983" style="position:absolute;left:1899;top:854;width:8443;height:240" coordorigin="1899,854" coordsize="8443,240" path="m1899,1093r8442,l10341,854r-8442,l1899,1093xe" fillcolor="#f7f4f7" stroked="f">
                <v:path arrowok="t"/>
              </v:shape>
            </v:group>
            <v:group id="_x0000_s5980" style="position:absolute;left:1899;top:1113;width:8443;height:240" coordorigin="1899,1113" coordsize="8443,240">
              <v:shape id="_x0000_s5981" style="position:absolute;left:1899;top:1113;width:8443;height:240" coordorigin="1899,1113" coordsize="8443,240" path="m1899,1352r8442,l10341,1113r-8442,l1899,1352xe" fillcolor="#f7f4f7" stroked="f">
                <v:path arrowok="t"/>
              </v:shape>
            </v:group>
            <v:group id="_x0000_s5978" style="position:absolute;left:3413;top:1276;width:54;height:2" coordorigin="3413,1276" coordsize="54,2">
              <v:shape id="_x0000_s5979" style="position:absolute;left:3413;top:1276;width:54;height:2" coordorigin="3413,1276" coordsize="54,0" path="m3413,1276r54,e" filled="f" strokeweight=".14042mm">
                <v:path arrowok="t"/>
              </v:shape>
            </v:group>
            <v:group id="_x0000_s5976" style="position:absolute;left:1899;top:1372;width:8443;height:240" coordorigin="1899,1372" coordsize="8443,240">
              <v:shape id="_x0000_s5977" style="position:absolute;left:1899;top:1372;width:8443;height:240" coordorigin="1899,1372" coordsize="8443,240" path="m1899,1611r8442,l10341,1372r-8442,l1899,1611xe" fillcolor="#f7f4f7" stroked="f">
                <v:path arrowok="t"/>
              </v:shape>
            </v:group>
            <v:group id="_x0000_s5974" style="position:absolute;left:1899;top:1631;width:8443;height:240" coordorigin="1899,1631" coordsize="8443,240">
              <v:shape id="_x0000_s5975" style="position:absolute;left:1899;top:1631;width:8443;height:240" coordorigin="1899,1631" coordsize="8443,240" path="m1899,1870r8442,l10341,1631r-8442,l1899,1870xe" fillcolor="#f7f4f7" stroked="f">
                <v:path arrowok="t"/>
              </v:shape>
            </v:group>
            <v:group id="_x0000_s5972" style="position:absolute;left:2582;top:1794;width:54;height:2" coordorigin="2582,1794" coordsize="54,2">
              <v:shape id="_x0000_s5973" style="position:absolute;left:2582;top:1794;width:54;height:2" coordorigin="2582,1794" coordsize="54,0" path="m2582,1794r54,e" filled="f" strokeweight=".14042mm">
                <v:path arrowok="t"/>
              </v:shape>
            </v:group>
            <v:group id="_x0000_s5970" style="position:absolute;left:1899;top:1890;width:8443;height:240" coordorigin="1899,1890" coordsize="8443,240">
              <v:shape id="_x0000_s5971" style="position:absolute;left:1899;top:1890;width:8443;height:240" coordorigin="1899,1890" coordsize="8443,240" path="m1899,2129r8442,l10341,1890r-8442,l1899,2129xe" fillcolor="#f7f4f7" stroked="f">
                <v:path arrowok="t"/>
              </v:shape>
            </v:group>
            <v:group id="_x0000_s5968" style="position:absolute;left:2582;top:2053;width:54;height:2" coordorigin="2582,2053" coordsize="54,2">
              <v:shape id="_x0000_s5969" style="position:absolute;left:2582;top:2053;width:54;height:2" coordorigin="2582,2053" coordsize="54,0" path="m2582,2053r54,e" filled="f" strokeweight=".14042mm">
                <v:path arrowok="t"/>
              </v:shape>
            </v:group>
            <v:group id="_x0000_s5966" style="position:absolute;left:1899;top:2149;width:8443;height:240" coordorigin="1899,2149" coordsize="8443,240">
              <v:shape id="_x0000_s5967" style="position:absolute;left:1899;top:2149;width:8443;height:240" coordorigin="1899,2149" coordsize="8443,240" path="m1899,2388r8442,l10341,2149r-8442,l1899,2388xe" fillcolor="#f7f4f7" stroked="f">
                <v:path arrowok="t"/>
              </v:shape>
            </v:group>
            <v:group id="_x0000_s5964" style="position:absolute;left:1899;top:2408;width:8443;height:240" coordorigin="1899,2408" coordsize="8443,240">
              <v:shape id="_x0000_s5965" style="position:absolute;left:1899;top:2408;width:8443;height:240" coordorigin="1899,2408" coordsize="8443,240" path="m1899,2647r8442,l10341,2408r-8442,l1899,2647xe" fillcolor="#f7f4f7" stroked="f">
                <v:path arrowok="t"/>
              </v:shape>
            </v:group>
            <v:group id="_x0000_s5962" style="position:absolute;left:1899;top:2667;width:8443;height:240" coordorigin="1899,2667" coordsize="8443,240">
              <v:shape id="_x0000_s5963" style="position:absolute;left:1899;top:2667;width:8443;height:240" coordorigin="1899,2667" coordsize="8443,240" path="m1899,2906r8442,l10341,2667r-8442,l1899,2906xe" fillcolor="#f7f4f7" stroked="f">
                <v:path arrowok="t"/>
              </v:shape>
            </v:group>
            <v:group id="_x0000_s5960" style="position:absolute;left:1899;top:2926;width:8443;height:240" coordorigin="1899,2926" coordsize="8443,240">
              <v:shape id="_x0000_s5961" style="position:absolute;left:1899;top:2926;width:8443;height:240" coordorigin="1899,2926" coordsize="8443,240" path="m1899,3165r8442,l10341,2926r-8442,l1899,3165xe" fillcolor="#f7f4f7" stroked="f">
                <v:path arrowok="t"/>
              </v:shape>
            </v:group>
            <v:group id="_x0000_s5958" style="position:absolute;left:1899;top:3185;width:8443;height:240" coordorigin="1899,3185" coordsize="8443,240">
              <v:shape id="_x0000_s5959" style="position:absolute;left:1899;top:3185;width:8443;height:240" coordorigin="1899,3185" coordsize="8443,240" path="m1899,3424r8442,l10341,3185r-8442,l1899,3424xe" fillcolor="#f7f4f7" stroked="f">
                <v:path arrowok="t"/>
              </v:shape>
            </v:group>
            <v:group id="_x0000_s5956" style="position:absolute;left:1899;top:3444;width:8443;height:240" coordorigin="1899,3444" coordsize="8443,240">
              <v:shape id="_x0000_s5957" style="position:absolute;left:1899;top:3444;width:8443;height:240" coordorigin="1899,3444" coordsize="8443,240" path="m1899,3683r8442,l10341,3444r-8442,l1899,3683xe" fillcolor="#f7f4f7" stroked="f">
                <v:path arrowok="t"/>
              </v:shape>
            </v:group>
            <v:group id="_x0000_s5954" style="position:absolute;left:1899;top:3703;width:8443;height:240" coordorigin="1899,3703" coordsize="8443,240">
              <v:shape id="_x0000_s5955" style="position:absolute;left:1899;top:3703;width:8443;height:240" coordorigin="1899,3703" coordsize="8443,240" path="m1899,3942r8442,l10341,3703r-8442,l1899,3942xe" fillcolor="#f7f4f7" stroked="f">
                <v:path arrowok="t"/>
              </v:shape>
            </v:group>
            <v:group id="_x0000_s5952" style="position:absolute;left:1899;top:3962;width:8443;height:240" coordorigin="1899,3962" coordsize="8443,240">
              <v:shape id="_x0000_s5953" style="position:absolute;left:1899;top:3962;width:8443;height:240" coordorigin="1899,3962" coordsize="8443,240" path="m1899,4201r8442,l10341,3962r-8442,l1899,4201xe" fillcolor="#f7f4f7" stroked="f">
                <v:path arrowok="t"/>
              </v:shape>
            </v:group>
            <v:group id="_x0000_s5950" style="position:absolute;left:1899;top:4221;width:8443;height:240" coordorigin="1899,4221" coordsize="8443,240">
              <v:shape id="_x0000_s5951" style="position:absolute;left:1899;top:4221;width:8443;height:240" coordorigin="1899,4221" coordsize="8443,240" path="m1899,4460r8442,l10341,4221r-8442,l1899,4460xe" fillcolor="#f7f4f7" stroked="f">
                <v:path arrowok="t"/>
              </v:shape>
            </v:group>
            <v:group id="_x0000_s5948" style="position:absolute;left:1899;top:4480;width:8443;height:240" coordorigin="1899,4480" coordsize="8443,240">
              <v:shape id="_x0000_s5949" style="position:absolute;left:1899;top:4480;width:8443;height:240" coordorigin="1899,4480" coordsize="8443,240" path="m1899,4719r8442,l10341,4480r-8442,l1899,4719xe" fillcolor="#f7f4f7" stroked="f">
                <v:path arrowok="t"/>
              </v:shape>
            </v:group>
            <v:group id="_x0000_s5946" style="position:absolute;left:1899;top:4739;width:8443;height:240" coordorigin="1899,4739" coordsize="8443,240">
              <v:shape id="_x0000_s5947" style="position:absolute;left:1899;top:4739;width:8443;height:240" coordorigin="1899,4739" coordsize="8443,240" path="m1899,4978r8442,l10341,4739r-8442,l1899,4978xe" fillcolor="#f7f4f7" stroked="f">
                <v:path arrowok="t"/>
              </v:shape>
            </v:group>
            <v:group id="_x0000_s5944" style="position:absolute;left:1899;top:4998;width:8443;height:240" coordorigin="1899,4998" coordsize="8443,240">
              <v:shape id="_x0000_s5945" style="position:absolute;left:1899;top:4998;width:8443;height:240" coordorigin="1899,4998" coordsize="8443,240" path="m1899,5237r8442,l10341,4998r-8442,l1899,5237xe" fillcolor="#f7f4f7" stroked="f">
                <v:path arrowok="t"/>
              </v:shape>
            </v:group>
            <v:group id="_x0000_s5942" style="position:absolute;left:1899;top:5257;width:8443;height:240" coordorigin="1899,5257" coordsize="8443,240">
              <v:shape id="_x0000_s5943" style="position:absolute;left:1899;top:5257;width:8443;height:240" coordorigin="1899,5257" coordsize="8443,240" path="m1899,5496r8442,l10341,5257r-8442,l1899,5496xe" fillcolor="#f7f4f7" stroked="f">
                <v:path arrowok="t"/>
              </v:shape>
            </v:group>
            <v:group id="_x0000_s5940" style="position:absolute;left:1899;top:5516;width:8443;height:240" coordorigin="1899,5516" coordsize="8443,240">
              <v:shape id="_x0000_s5941" style="position:absolute;left:1899;top:5516;width:8443;height:240" coordorigin="1899,5516" coordsize="8443,240" path="m1899,5755r8442,l10341,5516r-8442,l1899,5755xe" fillcolor="#f7f4f7" stroked="f">
                <v:path arrowok="t"/>
              </v:shape>
            </v:group>
            <v:group id="_x0000_s5938" style="position:absolute;left:1899;top:5775;width:8443;height:240" coordorigin="1899,5775" coordsize="8443,240">
              <v:shape id="_x0000_s5939" style="position:absolute;left:1899;top:5775;width:8443;height:240" coordorigin="1899,5775" coordsize="8443,240" path="m1899,6014r8442,l10341,5775r-8442,l1899,6014xe" fillcolor="#f7f4f7" stroked="f">
                <v:path arrowok="t"/>
              </v:shape>
            </v:group>
            <v:group id="_x0000_s5936" style="position:absolute;left:1899;top:6034;width:8443;height:240" coordorigin="1899,6034" coordsize="8443,240">
              <v:shape id="_x0000_s5937" style="position:absolute;left:1899;top:6034;width:8443;height:240" coordorigin="1899,6034" coordsize="8443,240" path="m1899,6273r8442,l10341,6034r-8442,l1899,6273xe" fillcolor="#f7f4f7" stroked="f">
                <v:path arrowok="t"/>
              </v:shape>
            </v:group>
            <v:group id="_x0000_s5934" style="position:absolute;left:1899;top:6293;width:8443;height:240" coordorigin="1899,6293" coordsize="8443,240">
              <v:shape id="_x0000_s5935" style="position:absolute;left:1899;top:6293;width:8443;height:240" coordorigin="1899,6293" coordsize="8443,240" path="m1899,6532r8442,l10341,6293r-8442,l1899,6532xe" fillcolor="#f7f4f7" stroked="f">
                <v:path arrowok="t"/>
              </v:shape>
            </v:group>
            <v:group id="_x0000_s5932" style="position:absolute;left:1899;top:6552;width:8443;height:240" coordorigin="1899,6552" coordsize="8443,240">
              <v:shape id="_x0000_s5933" style="position:absolute;left:1899;top:6552;width:8443;height:240" coordorigin="1899,6552" coordsize="8443,240" path="m1899,6791r8442,l10341,6552r-8442,l1899,6791xe" fillcolor="#f7f4f7" stroked="f">
                <v:path arrowok="t"/>
              </v:shape>
            </v:group>
            <v:group id="_x0000_s5930" style="position:absolute;left:1899;top:6811;width:8443;height:240" coordorigin="1899,6811" coordsize="8443,240">
              <v:shape id="_x0000_s5931" style="position:absolute;left:1899;top:6811;width:8443;height:240" coordorigin="1899,6811" coordsize="8443,240" path="m1899,7050r8442,l10341,6811r-8442,l1899,7050xe" fillcolor="#f7f4f7" stroked="f">
                <v:path arrowok="t"/>
              </v:shape>
            </v:group>
            <v:group id="_x0000_s5928" style="position:absolute;left:1899;top:7070;width:8443;height:240" coordorigin="1899,7070" coordsize="8443,240">
              <v:shape id="_x0000_s5929" style="position:absolute;left:1899;top:7070;width:8443;height:240" coordorigin="1899,7070" coordsize="8443,240" path="m1899,7309r8442,l10341,7070r-8442,l1899,7309xe" fillcolor="#f7f4f7" stroked="f">
                <v:path arrowok="t"/>
              </v:shape>
            </v:group>
            <v:group id="_x0000_s5926" style="position:absolute;left:1899;top:7329;width:8443;height:240" coordorigin="1899,7329" coordsize="8443,240">
              <v:shape id="_x0000_s5927" style="position:absolute;left:1899;top:7329;width:8443;height:240" coordorigin="1899,7329" coordsize="8443,240" path="m1899,7568r8442,l10341,7329r-8442,l1899,7568xe" fillcolor="#f7f4f7" stroked="f">
                <v:path arrowok="t"/>
              </v:shape>
            </v:group>
            <w10:wrap anchorx="page"/>
          </v:group>
        </w:pict>
      </w:r>
      <w:r>
        <w:rPr>
          <w:rFonts w:ascii="Times New Roman"/>
          <w:b/>
          <w:sz w:val="18"/>
        </w:rPr>
        <w:t>#</w:t>
      </w:r>
      <w:r>
        <w:rPr>
          <w:rFonts w:ascii="Times New Roman"/>
          <w:b/>
          <w:spacing w:val="-13"/>
          <w:sz w:val="18"/>
        </w:rPr>
        <w:t xml:space="preserve"> </w:t>
      </w:r>
      <w:proofErr w:type="spellStart"/>
      <w:r>
        <w:rPr>
          <w:rFonts w:ascii="Times New Roman"/>
          <w:b/>
          <w:sz w:val="18"/>
        </w:rPr>
        <w:t>i</w:t>
      </w:r>
      <w:proofErr w:type="spellEnd"/>
      <w:r>
        <w:rPr>
          <w:rFonts w:ascii="Times New Roman"/>
          <w:b/>
          <w:spacing w:val="-22"/>
          <w:sz w:val="18"/>
        </w:rPr>
        <w:t xml:space="preserve"> </w:t>
      </w:r>
      <w:r>
        <w:rPr>
          <w:rFonts w:ascii="Times New Roman"/>
          <w:b/>
          <w:sz w:val="18"/>
        </w:rPr>
        <w:t>n</w:t>
      </w:r>
      <w:r>
        <w:rPr>
          <w:rFonts w:ascii="Times New Roman"/>
          <w:b/>
          <w:spacing w:val="-22"/>
          <w:sz w:val="18"/>
        </w:rPr>
        <w:t xml:space="preserve"> </w:t>
      </w:r>
      <w:r>
        <w:rPr>
          <w:rFonts w:ascii="Times New Roman"/>
          <w:b/>
          <w:sz w:val="18"/>
        </w:rPr>
        <w:t>c</w:t>
      </w:r>
      <w:r>
        <w:rPr>
          <w:rFonts w:ascii="Times New Roman"/>
          <w:b/>
          <w:spacing w:val="-22"/>
          <w:sz w:val="18"/>
        </w:rPr>
        <w:t xml:space="preserve"> </w:t>
      </w:r>
      <w:r>
        <w:rPr>
          <w:rFonts w:ascii="Times New Roman"/>
          <w:b/>
          <w:sz w:val="18"/>
        </w:rPr>
        <w:t>l</w:t>
      </w:r>
      <w:r>
        <w:rPr>
          <w:rFonts w:ascii="Times New Roman"/>
          <w:b/>
          <w:spacing w:val="-21"/>
          <w:sz w:val="18"/>
        </w:rPr>
        <w:t xml:space="preserve"> </w:t>
      </w:r>
      <w:r>
        <w:rPr>
          <w:rFonts w:ascii="Times New Roman"/>
          <w:b/>
          <w:sz w:val="18"/>
        </w:rPr>
        <w:t>u</w:t>
      </w:r>
      <w:r>
        <w:rPr>
          <w:rFonts w:ascii="Times New Roman"/>
          <w:b/>
          <w:spacing w:val="-22"/>
          <w:sz w:val="18"/>
        </w:rPr>
        <w:t xml:space="preserve"> </w:t>
      </w:r>
      <w:r>
        <w:rPr>
          <w:rFonts w:ascii="Times New Roman"/>
          <w:b/>
          <w:sz w:val="18"/>
        </w:rPr>
        <w:t>d</w:t>
      </w:r>
      <w:r>
        <w:rPr>
          <w:rFonts w:ascii="Times New Roman"/>
          <w:b/>
          <w:spacing w:val="-22"/>
          <w:sz w:val="18"/>
        </w:rPr>
        <w:t xml:space="preserve"> </w:t>
      </w:r>
      <w:proofErr w:type="gramStart"/>
      <w:r>
        <w:rPr>
          <w:rFonts w:ascii="Times New Roman"/>
          <w:b/>
          <w:sz w:val="18"/>
        </w:rPr>
        <w:t xml:space="preserve">e </w:t>
      </w:r>
      <w:r>
        <w:rPr>
          <w:rFonts w:ascii="Times New Roman"/>
          <w:b/>
          <w:spacing w:val="15"/>
          <w:sz w:val="18"/>
        </w:rPr>
        <w:t xml:space="preserve"> </w:t>
      </w:r>
      <w:r>
        <w:rPr>
          <w:rFonts w:ascii="Verdana"/>
          <w:i/>
          <w:spacing w:val="-30"/>
          <w:sz w:val="18"/>
        </w:rPr>
        <w:t>&lt;</w:t>
      </w:r>
      <w:proofErr w:type="gramEnd"/>
      <w:r>
        <w:rPr>
          <w:rFonts w:ascii="Times New Roman"/>
          <w:spacing w:val="-18"/>
          <w:sz w:val="18"/>
        </w:rPr>
        <w:t>TM</w:t>
      </w:r>
      <w:r>
        <w:rPr>
          <w:rFonts w:ascii="Times New Roman"/>
          <w:spacing w:val="14"/>
          <w:sz w:val="18"/>
        </w:rPr>
        <w:t>B</w:t>
      </w:r>
      <w:r>
        <w:rPr>
          <w:rFonts w:ascii="Times New Roman"/>
          <w:sz w:val="18"/>
        </w:rPr>
        <w:t>.</w:t>
      </w:r>
      <w:r>
        <w:rPr>
          <w:rFonts w:ascii="Times New Roman"/>
          <w:spacing w:val="-4"/>
          <w:sz w:val="18"/>
        </w:rPr>
        <w:t xml:space="preserve"> </w:t>
      </w:r>
      <w:proofErr w:type="spellStart"/>
      <w:r>
        <w:rPr>
          <w:rFonts w:ascii="Times New Roman"/>
          <w:spacing w:val="10"/>
          <w:sz w:val="18"/>
        </w:rPr>
        <w:t>hp</w:t>
      </w:r>
      <w:r>
        <w:rPr>
          <w:rFonts w:ascii="Times New Roman"/>
          <w:spacing w:val="3"/>
          <w:sz w:val="18"/>
        </w:rPr>
        <w:t>p</w:t>
      </w:r>
      <w:proofErr w:type="spellEnd"/>
      <w:r>
        <w:rPr>
          <w:rFonts w:ascii="Verdana"/>
          <w:i/>
          <w:sz w:val="18"/>
        </w:rPr>
        <w:t>&gt;</w:t>
      </w:r>
      <w:r>
        <w:rPr>
          <w:rFonts w:ascii="Verdana"/>
          <w:i/>
          <w:spacing w:val="61"/>
          <w:sz w:val="18"/>
        </w:rPr>
        <w:t xml:space="preserve"> </w:t>
      </w: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9"/>
          <w:sz w:val="18"/>
        </w:rPr>
        <w:t xml:space="preserve"> </w:t>
      </w: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16"/>
          <w:sz w:val="18"/>
        </w:rPr>
        <w:t xml:space="preserve"> </w:t>
      </w:r>
      <w:r>
        <w:rPr>
          <w:rFonts w:ascii="Times New Roman"/>
          <w:i/>
          <w:spacing w:val="23"/>
          <w:sz w:val="18"/>
        </w:rPr>
        <w:t>im</w:t>
      </w:r>
      <w:r>
        <w:rPr>
          <w:rFonts w:ascii="Times New Roman"/>
          <w:i/>
          <w:spacing w:val="24"/>
          <w:sz w:val="18"/>
        </w:rPr>
        <w:t>p</w:t>
      </w:r>
      <w:r>
        <w:rPr>
          <w:rFonts w:ascii="Times New Roman"/>
          <w:i/>
          <w:spacing w:val="23"/>
          <w:sz w:val="18"/>
        </w:rPr>
        <w:t>or</w:t>
      </w:r>
      <w:r>
        <w:rPr>
          <w:rFonts w:ascii="Times New Roman"/>
          <w:i/>
          <w:sz w:val="18"/>
        </w:rPr>
        <w:t xml:space="preserve">t  </w:t>
      </w:r>
      <w:r>
        <w:rPr>
          <w:rFonts w:ascii="Times New Roman"/>
          <w:i/>
          <w:spacing w:val="17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21"/>
          <w:sz w:val="18"/>
        </w:rPr>
        <w:t xml:space="preserve"> </w:t>
      </w:r>
      <w:r>
        <w:rPr>
          <w:rFonts w:ascii="Times New Roman"/>
          <w:i/>
          <w:sz w:val="18"/>
        </w:rPr>
        <w:t>h</w:t>
      </w:r>
      <w:r>
        <w:rPr>
          <w:rFonts w:ascii="Times New Roman"/>
          <w:i/>
          <w:spacing w:val="-20"/>
          <w:sz w:val="18"/>
        </w:rPr>
        <w:t xml:space="preserve"> </w:t>
      </w:r>
      <w:proofErr w:type="gramStart"/>
      <w:r>
        <w:rPr>
          <w:rFonts w:ascii="Times New Roman"/>
          <w:i/>
          <w:sz w:val="18"/>
        </w:rPr>
        <w:t xml:space="preserve">e </w:t>
      </w:r>
      <w:r>
        <w:rPr>
          <w:rFonts w:ascii="Times New Roman"/>
          <w:i/>
          <w:spacing w:val="31"/>
          <w:sz w:val="18"/>
        </w:rPr>
        <w:t xml:space="preserve"> </w:t>
      </w:r>
      <w:r>
        <w:rPr>
          <w:rFonts w:ascii="Times New Roman"/>
          <w:i/>
          <w:spacing w:val="-10"/>
          <w:sz w:val="18"/>
        </w:rPr>
        <w:t>TM</w:t>
      </w:r>
      <w:r>
        <w:rPr>
          <w:rFonts w:ascii="Times New Roman"/>
          <w:i/>
          <w:sz w:val="18"/>
        </w:rPr>
        <w:t>B</w:t>
      </w:r>
      <w:proofErr w:type="gramEnd"/>
      <w:r>
        <w:rPr>
          <w:rFonts w:ascii="Times New Roman"/>
          <w:i/>
          <w:sz w:val="18"/>
        </w:rPr>
        <w:t xml:space="preserve"> </w:t>
      </w:r>
      <w:r>
        <w:rPr>
          <w:rFonts w:ascii="Times New Roman"/>
          <w:i/>
          <w:spacing w:val="31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m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p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l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20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</w:p>
    <w:p w14:paraId="1333336A" w14:textId="77777777" w:rsidR="00632595" w:rsidRDefault="00632595">
      <w:pPr>
        <w:spacing w:before="11"/>
        <w:rPr>
          <w:rFonts w:ascii="Times New Roman" w:eastAsia="Times New Roman" w:hAnsi="Times New Roman" w:cs="Times New Roman"/>
          <w:i/>
          <w:sz w:val="25"/>
          <w:szCs w:val="25"/>
        </w:rPr>
      </w:pPr>
    </w:p>
    <w:p w14:paraId="2E482381" w14:textId="77777777" w:rsidR="00632595" w:rsidRDefault="008950A2">
      <w:pPr>
        <w:ind w:left="197"/>
        <w:rPr>
          <w:rFonts w:ascii="Verdana" w:eastAsia="Verdana" w:hAnsi="Verdana" w:cs="Verdana"/>
          <w:sz w:val="18"/>
          <w:szCs w:val="18"/>
        </w:rPr>
      </w:pPr>
      <w:r>
        <w:rPr>
          <w:rFonts w:ascii="Times New Roman"/>
          <w:b/>
          <w:spacing w:val="16"/>
          <w:sz w:val="18"/>
        </w:rPr>
        <w:t>template</w:t>
      </w:r>
      <w:r>
        <w:rPr>
          <w:rFonts w:ascii="Times New Roman"/>
          <w:b/>
          <w:spacing w:val="-27"/>
          <w:sz w:val="18"/>
        </w:rPr>
        <w:t xml:space="preserve"> </w:t>
      </w:r>
      <w:r>
        <w:rPr>
          <w:rFonts w:ascii="Verdana"/>
          <w:i/>
          <w:spacing w:val="6"/>
          <w:sz w:val="18"/>
        </w:rPr>
        <w:t>&lt;</w:t>
      </w:r>
      <w:r>
        <w:rPr>
          <w:rFonts w:ascii="Times New Roman"/>
          <w:b/>
          <w:spacing w:val="6"/>
          <w:sz w:val="18"/>
        </w:rPr>
        <w:t>c</w:t>
      </w:r>
      <w:r>
        <w:rPr>
          <w:rFonts w:ascii="Times New Roman"/>
          <w:b/>
          <w:spacing w:val="-18"/>
          <w:sz w:val="18"/>
        </w:rPr>
        <w:t xml:space="preserve"> </w:t>
      </w:r>
      <w:r>
        <w:rPr>
          <w:rFonts w:ascii="Times New Roman"/>
          <w:b/>
          <w:sz w:val="18"/>
        </w:rPr>
        <w:t>l</w:t>
      </w:r>
      <w:r>
        <w:rPr>
          <w:rFonts w:ascii="Times New Roman"/>
          <w:b/>
          <w:spacing w:val="-19"/>
          <w:sz w:val="18"/>
        </w:rPr>
        <w:t xml:space="preserve"> </w:t>
      </w:r>
      <w:r>
        <w:rPr>
          <w:rFonts w:ascii="Times New Roman"/>
          <w:b/>
          <w:sz w:val="18"/>
        </w:rPr>
        <w:t>a</w:t>
      </w:r>
      <w:r>
        <w:rPr>
          <w:rFonts w:ascii="Times New Roman"/>
          <w:b/>
          <w:spacing w:val="-18"/>
          <w:sz w:val="18"/>
        </w:rPr>
        <w:t xml:space="preserve"> </w:t>
      </w:r>
      <w:r>
        <w:rPr>
          <w:rFonts w:ascii="Times New Roman"/>
          <w:b/>
          <w:sz w:val="18"/>
        </w:rPr>
        <w:t>s</w:t>
      </w:r>
      <w:r>
        <w:rPr>
          <w:rFonts w:ascii="Times New Roman"/>
          <w:b/>
          <w:spacing w:val="-18"/>
          <w:sz w:val="18"/>
        </w:rPr>
        <w:t xml:space="preserve"> </w:t>
      </w:r>
      <w:proofErr w:type="spellStart"/>
      <w:r>
        <w:rPr>
          <w:rFonts w:ascii="Times New Roman"/>
          <w:b/>
          <w:sz w:val="18"/>
        </w:rPr>
        <w:t>s</w:t>
      </w:r>
      <w:proofErr w:type="spellEnd"/>
      <w:r>
        <w:rPr>
          <w:rFonts w:ascii="Times New Roman"/>
          <w:b/>
          <w:sz w:val="18"/>
        </w:rPr>
        <w:t xml:space="preserve">   </w:t>
      </w:r>
      <w:r>
        <w:rPr>
          <w:rFonts w:ascii="Times New Roman"/>
          <w:spacing w:val="6"/>
          <w:sz w:val="18"/>
        </w:rPr>
        <w:t>Type</w:t>
      </w:r>
      <w:r>
        <w:rPr>
          <w:rFonts w:ascii="Verdana"/>
          <w:i/>
          <w:spacing w:val="6"/>
          <w:sz w:val="18"/>
        </w:rPr>
        <w:t>&gt;</w:t>
      </w:r>
    </w:p>
    <w:p w14:paraId="2086D5F8" w14:textId="77777777" w:rsidR="00632595" w:rsidRDefault="008950A2">
      <w:pPr>
        <w:spacing w:before="39"/>
        <w:ind w:left="19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9"/>
          <w:sz w:val="18"/>
        </w:rPr>
        <w:t>Type</w: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10"/>
          <w:sz w:val="18"/>
        </w:rPr>
        <w:t xml:space="preserve"> </w:t>
      </w:r>
      <w:r>
        <w:rPr>
          <w:rFonts w:ascii="Times New Roman"/>
          <w:sz w:val="18"/>
        </w:rPr>
        <w:t>o</w:t>
      </w:r>
      <w:r>
        <w:rPr>
          <w:rFonts w:ascii="Times New Roman"/>
          <w:spacing w:val="-16"/>
          <w:sz w:val="18"/>
        </w:rPr>
        <w:t xml:space="preserve"> </w:t>
      </w:r>
      <w:r>
        <w:rPr>
          <w:rFonts w:ascii="Times New Roman"/>
          <w:sz w:val="18"/>
        </w:rPr>
        <w:t>b</w:t>
      </w:r>
      <w:r>
        <w:rPr>
          <w:rFonts w:ascii="Times New Roman"/>
          <w:spacing w:val="-16"/>
          <w:sz w:val="18"/>
        </w:rPr>
        <w:t xml:space="preserve"> </w:t>
      </w:r>
      <w:r>
        <w:rPr>
          <w:rFonts w:ascii="Times New Roman"/>
          <w:sz w:val="18"/>
        </w:rPr>
        <w:t>j</w:t>
      </w:r>
      <w:r>
        <w:rPr>
          <w:rFonts w:ascii="Times New Roman"/>
          <w:spacing w:val="-16"/>
          <w:sz w:val="18"/>
        </w:rPr>
        <w:t xml:space="preserve"> </w:t>
      </w:r>
      <w:r>
        <w:rPr>
          <w:rFonts w:ascii="Times New Roman"/>
          <w:sz w:val="18"/>
        </w:rPr>
        <w:t>e</w:t>
      </w:r>
      <w:r>
        <w:rPr>
          <w:rFonts w:ascii="Times New Roman"/>
          <w:spacing w:val="-16"/>
          <w:sz w:val="18"/>
        </w:rPr>
        <w:t xml:space="preserve"> </w:t>
      </w:r>
      <w:r>
        <w:rPr>
          <w:rFonts w:ascii="Times New Roman"/>
          <w:sz w:val="18"/>
        </w:rPr>
        <w:t>c</w:t>
      </w:r>
      <w:r>
        <w:rPr>
          <w:rFonts w:ascii="Times New Roman"/>
          <w:spacing w:val="-16"/>
          <w:sz w:val="18"/>
        </w:rPr>
        <w:t xml:space="preserve"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1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i</w:t>
      </w:r>
      <w:proofErr w:type="spellEnd"/>
      <w:r>
        <w:rPr>
          <w:rFonts w:ascii="Times New Roman"/>
          <w:spacing w:val="-16"/>
          <w:sz w:val="18"/>
        </w:rPr>
        <w:t xml:space="preserve"> </w:t>
      </w:r>
      <w:r>
        <w:rPr>
          <w:rFonts w:ascii="Times New Roman"/>
          <w:sz w:val="18"/>
        </w:rPr>
        <w:t>v</w:t>
      </w:r>
      <w:r>
        <w:rPr>
          <w:rFonts w:ascii="Times New Roman"/>
          <w:spacing w:val="-16"/>
          <w:sz w:val="18"/>
        </w:rPr>
        <w:t xml:space="preserve"> </w:t>
      </w:r>
      <w:proofErr w:type="gramStart"/>
      <w:r>
        <w:rPr>
          <w:rFonts w:ascii="Times New Roman"/>
          <w:sz w:val="18"/>
        </w:rPr>
        <w:t xml:space="preserve">e </w:t>
      </w:r>
      <w:r>
        <w:rPr>
          <w:rFonts w:ascii="Times New Roman"/>
          <w:spacing w:val="31"/>
          <w:sz w:val="18"/>
        </w:rPr>
        <w:t xml:space="preserve"> </w:t>
      </w:r>
      <w:r>
        <w:rPr>
          <w:rFonts w:ascii="Times New Roman"/>
          <w:sz w:val="18"/>
        </w:rPr>
        <w:t>f</w:t>
      </w:r>
      <w:proofErr w:type="gramEnd"/>
      <w:r>
        <w:rPr>
          <w:rFonts w:ascii="Times New Roman"/>
          <w:spacing w:val="-16"/>
          <w:sz w:val="18"/>
        </w:rPr>
        <w:t xml:space="preserve"> </w:t>
      </w:r>
      <w:r>
        <w:rPr>
          <w:rFonts w:ascii="Times New Roman"/>
          <w:sz w:val="18"/>
        </w:rPr>
        <w:t>u</w:t>
      </w:r>
      <w:r>
        <w:rPr>
          <w:rFonts w:ascii="Times New Roman"/>
          <w:spacing w:val="-16"/>
          <w:sz w:val="18"/>
        </w:rPr>
        <w:t xml:space="preserve"> </w:t>
      </w:r>
      <w:r>
        <w:rPr>
          <w:rFonts w:ascii="Times New Roman"/>
          <w:sz w:val="18"/>
        </w:rPr>
        <w:t>n</w:t>
      </w:r>
      <w:r>
        <w:rPr>
          <w:rFonts w:ascii="Times New Roman"/>
          <w:spacing w:val="-16"/>
          <w:sz w:val="18"/>
        </w:rPr>
        <w:t xml:space="preserve"> </w:t>
      </w:r>
      <w:r>
        <w:rPr>
          <w:rFonts w:ascii="Times New Roman"/>
          <w:sz w:val="18"/>
        </w:rPr>
        <w:t>c</w:t>
      </w:r>
      <w:r>
        <w:rPr>
          <w:rFonts w:ascii="Times New Roman"/>
          <w:spacing w:val="-16"/>
          <w:sz w:val="18"/>
        </w:rPr>
        <w:t xml:space="preserve"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1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i</w:t>
      </w:r>
      <w:proofErr w:type="spellEnd"/>
      <w:r>
        <w:rPr>
          <w:rFonts w:ascii="Times New Roman"/>
          <w:spacing w:val="-16"/>
          <w:sz w:val="18"/>
        </w:rPr>
        <w:t xml:space="preserve"> </w:t>
      </w:r>
      <w:r>
        <w:rPr>
          <w:rFonts w:ascii="Times New Roman"/>
          <w:sz w:val="18"/>
        </w:rPr>
        <w:t>o</w:t>
      </w:r>
      <w:r>
        <w:rPr>
          <w:rFonts w:ascii="Times New Roman"/>
          <w:spacing w:val="-16"/>
          <w:sz w:val="18"/>
        </w:rPr>
        <w:t xml:space="preserve"> </w:t>
      </w:r>
      <w:r>
        <w:rPr>
          <w:rFonts w:ascii="Times New Roman"/>
          <w:sz w:val="18"/>
        </w:rPr>
        <w:t>n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Verdana"/>
          <w:i/>
          <w:spacing w:val="4"/>
          <w:sz w:val="18"/>
        </w:rPr>
        <w:t>&lt;</w:t>
      </w:r>
      <w:r>
        <w:rPr>
          <w:rFonts w:ascii="Times New Roman"/>
          <w:spacing w:val="4"/>
          <w:sz w:val="18"/>
        </w:rPr>
        <w:t>Type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Verdana"/>
          <w:i/>
          <w:sz w:val="18"/>
        </w:rPr>
        <w:t>&gt;</w:t>
      </w:r>
      <w:r>
        <w:rPr>
          <w:rFonts w:ascii="Verdana"/>
          <w:i/>
          <w:spacing w:val="-45"/>
          <w:sz w:val="18"/>
        </w:rPr>
        <w:t xml:space="preserve"> </w:t>
      </w:r>
      <w:r>
        <w:rPr>
          <w:rFonts w:ascii="Times New Roman"/>
          <w:sz w:val="18"/>
        </w:rPr>
        <w:t>:</w:t>
      </w:r>
      <w:r>
        <w:rPr>
          <w:rFonts w:ascii="Times New Roman"/>
          <w:spacing w:val="-27"/>
          <w:sz w:val="18"/>
        </w:rPr>
        <w:t xml:space="preserve"> </w:t>
      </w:r>
      <w:r>
        <w:rPr>
          <w:rFonts w:ascii="Times New Roman"/>
          <w:sz w:val="18"/>
        </w:rPr>
        <w:t>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b/>
          <w:spacing w:val="18"/>
          <w:sz w:val="18"/>
        </w:rPr>
        <w:t>operator</w:t>
      </w:r>
      <w:r>
        <w:rPr>
          <w:rFonts w:ascii="Times New Roman"/>
          <w:b/>
          <w:spacing w:val="6"/>
          <w:sz w:val="18"/>
        </w:rPr>
        <w:t xml:space="preserve"> 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 xml:space="preserve">)  </w:t>
      </w:r>
      <w:r>
        <w:rPr>
          <w:rFonts w:ascii="Times New Roman"/>
          <w:spacing w:val="31"/>
          <w:sz w:val="18"/>
        </w:rPr>
        <w:t xml:space="preserve"> 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)</w:t>
      </w:r>
    </w:p>
    <w:p w14:paraId="6FCB5738" w14:textId="77777777" w:rsidR="00632595" w:rsidRDefault="008950A2">
      <w:pPr>
        <w:spacing w:before="9"/>
        <w:ind w:left="186"/>
        <w:rPr>
          <w:rFonts w:ascii="Sitka Small" w:eastAsia="Sitka Small" w:hAnsi="Sitka Small" w:cs="Sitka Small"/>
          <w:sz w:val="18"/>
          <w:szCs w:val="18"/>
        </w:rPr>
      </w:pPr>
      <w:r>
        <w:rPr>
          <w:rFonts w:ascii="Sitka Small"/>
          <w:i/>
          <w:sz w:val="18"/>
        </w:rPr>
        <w:t>{</w:t>
      </w:r>
    </w:p>
    <w:p w14:paraId="66DDEE29" w14:textId="77777777" w:rsidR="00632595" w:rsidRDefault="008950A2">
      <w:pPr>
        <w:spacing w:before="36"/>
        <w:ind w:left="38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10"/>
          <w:sz w:val="18"/>
        </w:rPr>
        <w:t>D</w:t>
      </w:r>
      <w:r>
        <w:rPr>
          <w:rFonts w:ascii="Times New Roman"/>
          <w:spacing w:val="-9"/>
          <w:sz w:val="18"/>
        </w:rPr>
        <w:t>A</w:t>
      </w:r>
      <w:r>
        <w:rPr>
          <w:rFonts w:ascii="Times New Roman"/>
          <w:spacing w:val="-10"/>
          <w:sz w:val="18"/>
        </w:rPr>
        <w:t>T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2"/>
          <w:sz w:val="18"/>
        </w:rPr>
        <w:t xml:space="preserve"> </w:t>
      </w:r>
      <w:proofErr w:type="gramStart"/>
      <w:r>
        <w:rPr>
          <w:rFonts w:ascii="Times New Roman"/>
          <w:spacing w:val="-10"/>
          <w:sz w:val="18"/>
        </w:rPr>
        <w:t>V</w:t>
      </w:r>
      <w:r>
        <w:rPr>
          <w:rFonts w:ascii="Times New Roman"/>
          <w:spacing w:val="-9"/>
          <w:sz w:val="18"/>
        </w:rPr>
        <w:t>E</w:t>
      </w:r>
      <w:r>
        <w:rPr>
          <w:rFonts w:ascii="Times New Roman"/>
          <w:spacing w:val="-10"/>
          <w:sz w:val="18"/>
        </w:rPr>
        <w:t>CTO</w:t>
      </w:r>
      <w:r>
        <w:rPr>
          <w:rFonts w:ascii="Times New Roman"/>
          <w:spacing w:val="15"/>
          <w:sz w:val="18"/>
        </w:rPr>
        <w:t>R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y</w:t>
      </w:r>
      <w:proofErr w:type="gramEnd"/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z w:val="18"/>
        </w:rPr>
        <w:t xml:space="preserve">;  </w:t>
      </w:r>
      <w:r>
        <w:rPr>
          <w:rFonts w:ascii="Times New Roman"/>
          <w:spacing w:val="43"/>
          <w:sz w:val="18"/>
        </w:rPr>
        <w:t xml:space="preserve"> </w:t>
      </w: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8"/>
          <w:sz w:val="18"/>
        </w:rPr>
        <w:t xml:space="preserve"> </w:t>
      </w:r>
      <w:r>
        <w:rPr>
          <w:rFonts w:ascii="Times New Roman"/>
          <w:i/>
          <w:sz w:val="18"/>
        </w:rPr>
        <w:t xml:space="preserve">/  </w:t>
      </w:r>
      <w:r>
        <w:rPr>
          <w:rFonts w:ascii="Times New Roman"/>
          <w:i/>
          <w:spacing w:val="22"/>
          <w:sz w:val="18"/>
        </w:rPr>
        <w:t xml:space="preserve"> </w:t>
      </w:r>
      <w:r>
        <w:rPr>
          <w:rFonts w:ascii="Times New Roman"/>
          <w:i/>
          <w:spacing w:val="14"/>
          <w:sz w:val="18"/>
        </w:rPr>
        <w:t>Dat</w:t>
      </w:r>
      <w:r>
        <w:rPr>
          <w:rFonts w:ascii="Times New Roman"/>
          <w:i/>
          <w:sz w:val="18"/>
        </w:rPr>
        <w:t xml:space="preserve">a  </w:t>
      </w:r>
      <w:r>
        <w:rPr>
          <w:rFonts w:ascii="Times New Roman"/>
          <w:i/>
          <w:spacing w:val="13"/>
          <w:sz w:val="18"/>
        </w:rPr>
        <w:t xml:space="preserve"> </w:t>
      </w:r>
      <w:r>
        <w:rPr>
          <w:rFonts w:ascii="Times New Roman"/>
          <w:i/>
          <w:sz w:val="18"/>
        </w:rPr>
        <w:t>v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c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 xml:space="preserve">r  </w:t>
      </w:r>
      <w:r>
        <w:rPr>
          <w:rFonts w:ascii="Times New Roman"/>
          <w:i/>
          <w:spacing w:val="12"/>
          <w:sz w:val="18"/>
        </w:rPr>
        <w:t xml:space="preserve"> </w:t>
      </w:r>
      <w:r>
        <w:rPr>
          <w:rFonts w:ascii="Times New Roman"/>
          <w:i/>
          <w:sz w:val="18"/>
        </w:rPr>
        <w:t xml:space="preserve">y  </w:t>
      </w:r>
      <w:r>
        <w:rPr>
          <w:rFonts w:ascii="Times New Roman"/>
          <w:i/>
          <w:spacing w:val="14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m</w:t>
      </w:r>
      <w:r>
        <w:rPr>
          <w:rFonts w:ascii="Times New Roman"/>
          <w:i/>
          <w:spacing w:val="-16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5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t</w:t>
      </w:r>
      <w:proofErr w:type="spellEnd"/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 xml:space="preserve">d  </w:t>
      </w:r>
      <w:r>
        <w:rPr>
          <w:rFonts w:ascii="Times New Roman"/>
          <w:i/>
          <w:spacing w:val="18"/>
          <w:sz w:val="18"/>
        </w:rPr>
        <w:t xml:space="preserve"> fro</w:t>
      </w:r>
      <w:r>
        <w:rPr>
          <w:rFonts w:ascii="Times New Roman"/>
          <w:i/>
          <w:sz w:val="18"/>
        </w:rPr>
        <w:t xml:space="preserve">m </w:t>
      </w:r>
      <w:r>
        <w:rPr>
          <w:rFonts w:ascii="Times New Roman"/>
          <w:i/>
          <w:spacing w:val="33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</w:p>
    <w:p w14:paraId="6B068D9C" w14:textId="77777777" w:rsidR="00632595" w:rsidRDefault="008950A2">
      <w:pPr>
        <w:spacing w:before="52"/>
        <w:ind w:left="38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10"/>
          <w:sz w:val="18"/>
        </w:rPr>
        <w:t>D</w:t>
      </w:r>
      <w:r>
        <w:rPr>
          <w:rFonts w:ascii="Times New Roman"/>
          <w:spacing w:val="-9"/>
          <w:sz w:val="18"/>
        </w:rPr>
        <w:t>A</w:t>
      </w:r>
      <w:r>
        <w:rPr>
          <w:rFonts w:ascii="Times New Roman"/>
          <w:spacing w:val="-10"/>
          <w:sz w:val="18"/>
        </w:rPr>
        <w:t>T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2"/>
          <w:sz w:val="18"/>
        </w:rPr>
        <w:t xml:space="preserve"> </w:t>
      </w:r>
      <w:proofErr w:type="gramStart"/>
      <w:r>
        <w:rPr>
          <w:rFonts w:ascii="Times New Roman"/>
          <w:spacing w:val="-10"/>
          <w:sz w:val="18"/>
        </w:rPr>
        <w:t>V</w:t>
      </w:r>
      <w:r>
        <w:rPr>
          <w:rFonts w:ascii="Times New Roman"/>
          <w:spacing w:val="-9"/>
          <w:sz w:val="18"/>
        </w:rPr>
        <w:t>E</w:t>
      </w:r>
      <w:r>
        <w:rPr>
          <w:rFonts w:ascii="Times New Roman"/>
          <w:spacing w:val="-10"/>
          <w:sz w:val="18"/>
        </w:rPr>
        <w:t>CTO</w:t>
      </w:r>
      <w:r>
        <w:rPr>
          <w:rFonts w:ascii="Times New Roman"/>
          <w:spacing w:val="15"/>
          <w:sz w:val="18"/>
        </w:rPr>
        <w:t>R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x</w:t>
      </w:r>
      <w:proofErr w:type="gramEnd"/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z w:val="18"/>
        </w:rPr>
        <w:t xml:space="preserve">;  </w:t>
      </w:r>
      <w:r>
        <w:rPr>
          <w:rFonts w:ascii="Times New Roman"/>
          <w:spacing w:val="43"/>
          <w:sz w:val="18"/>
        </w:rPr>
        <w:t xml:space="preserve"> </w:t>
      </w: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8"/>
          <w:sz w:val="18"/>
        </w:rPr>
        <w:t xml:space="preserve"> </w:t>
      </w:r>
      <w:r>
        <w:rPr>
          <w:rFonts w:ascii="Times New Roman"/>
          <w:i/>
          <w:sz w:val="18"/>
        </w:rPr>
        <w:t xml:space="preserve">/  </w:t>
      </w:r>
      <w:r>
        <w:rPr>
          <w:rFonts w:ascii="Times New Roman"/>
          <w:i/>
          <w:spacing w:val="22"/>
          <w:sz w:val="18"/>
        </w:rPr>
        <w:t xml:space="preserve"> </w:t>
      </w:r>
      <w:r>
        <w:rPr>
          <w:rFonts w:ascii="Times New Roman"/>
          <w:i/>
          <w:spacing w:val="14"/>
          <w:sz w:val="18"/>
        </w:rPr>
        <w:t>Dat</w:t>
      </w:r>
      <w:r>
        <w:rPr>
          <w:rFonts w:ascii="Times New Roman"/>
          <w:i/>
          <w:sz w:val="18"/>
        </w:rPr>
        <w:t xml:space="preserve">a  </w:t>
      </w:r>
      <w:r>
        <w:rPr>
          <w:rFonts w:ascii="Times New Roman"/>
          <w:i/>
          <w:spacing w:val="13"/>
          <w:sz w:val="18"/>
        </w:rPr>
        <w:t xml:space="preserve"> </w:t>
      </w:r>
      <w:r>
        <w:rPr>
          <w:rFonts w:ascii="Times New Roman"/>
          <w:i/>
          <w:sz w:val="18"/>
        </w:rPr>
        <w:t>v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c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 xml:space="preserve">r  </w:t>
      </w:r>
      <w:r>
        <w:rPr>
          <w:rFonts w:ascii="Times New Roman"/>
          <w:i/>
          <w:spacing w:val="12"/>
          <w:sz w:val="18"/>
        </w:rPr>
        <w:t xml:space="preserve"> </w:t>
      </w:r>
      <w:r>
        <w:rPr>
          <w:rFonts w:ascii="Times New Roman"/>
          <w:i/>
          <w:sz w:val="18"/>
        </w:rPr>
        <w:t xml:space="preserve">x  </w:t>
      </w:r>
      <w:r>
        <w:rPr>
          <w:rFonts w:ascii="Times New Roman"/>
          <w:i/>
          <w:spacing w:val="14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m</w:t>
      </w:r>
      <w:r>
        <w:rPr>
          <w:rFonts w:ascii="Times New Roman"/>
          <w:i/>
          <w:spacing w:val="-16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5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t</w:t>
      </w:r>
      <w:proofErr w:type="spellEnd"/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 xml:space="preserve">d  </w:t>
      </w:r>
      <w:r>
        <w:rPr>
          <w:rFonts w:ascii="Times New Roman"/>
          <w:i/>
          <w:spacing w:val="18"/>
          <w:sz w:val="18"/>
        </w:rPr>
        <w:t xml:space="preserve"> fro</w:t>
      </w:r>
      <w:r>
        <w:rPr>
          <w:rFonts w:ascii="Times New Roman"/>
          <w:i/>
          <w:sz w:val="18"/>
        </w:rPr>
        <w:t xml:space="preserve">m </w:t>
      </w:r>
      <w:r>
        <w:rPr>
          <w:rFonts w:ascii="Times New Roman"/>
          <w:i/>
          <w:spacing w:val="33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</w:p>
    <w:p w14:paraId="75737708" w14:textId="77777777" w:rsidR="00632595" w:rsidRDefault="00632595">
      <w:pPr>
        <w:spacing w:before="10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69AA5455" w14:textId="77777777" w:rsidR="00632595" w:rsidRDefault="008950A2">
      <w:pPr>
        <w:tabs>
          <w:tab w:val="left" w:pos="2799"/>
        </w:tabs>
        <w:spacing w:before="30" w:line="260" w:lineRule="exact"/>
        <w:ind w:left="382" w:right="173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>PARAMETE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;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/  </w:t>
      </w:r>
      <w:r>
        <w:rPr>
          <w:rFonts w:ascii="Times New Roman" w:eastAsia="Times New Roman" w:hAnsi="Times New Roman" w:cs="Times New Roman"/>
          <w:i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20"/>
          <w:sz w:val="18"/>
          <w:szCs w:val="18"/>
        </w:rPr>
        <w:t>Paramete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i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a  </w:t>
      </w:r>
      <w:r>
        <w:rPr>
          <w:rFonts w:ascii="Times New Roman" w:eastAsia="Times New Roman" w:hAnsi="Times New Roman" w:cs="Times New Roman"/>
          <w:i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i/>
          <w:spacing w:val="-1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proofErr w:type="spellEnd"/>
      <w:r>
        <w:rPr>
          <w:rFonts w:ascii="Times New Roman" w:eastAsia="Times New Roman" w:hAnsi="Times New Roman" w:cs="Times New Roman"/>
          <w:i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d  </w:t>
      </w:r>
      <w:r>
        <w:rPr>
          <w:rFonts w:ascii="Times New Roman" w:eastAsia="Times New Roman" w:hAnsi="Times New Roman" w:cs="Times New Roman"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18"/>
          <w:sz w:val="18"/>
          <w:szCs w:val="18"/>
        </w:rPr>
        <w:t>fro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m </w:t>
      </w:r>
      <w:r>
        <w:rPr>
          <w:rFonts w:ascii="Times New Roman" w:eastAsia="Times New Roman" w:hAnsi="Times New Roman" w:cs="Times New Roman"/>
          <w:i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w w:val="9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>PARAMETE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;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/  </w:t>
      </w:r>
      <w:r>
        <w:rPr>
          <w:rFonts w:ascii="Times New Roman" w:eastAsia="Times New Roman" w:hAnsi="Times New Roman" w:cs="Times New Roman"/>
          <w:i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20"/>
          <w:sz w:val="18"/>
          <w:szCs w:val="18"/>
        </w:rPr>
        <w:t>Paramete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i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b  </w:t>
      </w:r>
      <w:r>
        <w:rPr>
          <w:rFonts w:ascii="Times New Roman" w:eastAsia="Times New Roman" w:hAnsi="Times New Roman" w:cs="Times New Roman"/>
          <w:i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i/>
          <w:spacing w:val="-1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proofErr w:type="spellEnd"/>
      <w:r>
        <w:rPr>
          <w:rFonts w:ascii="Times New Roman" w:eastAsia="Times New Roman" w:hAnsi="Times New Roman" w:cs="Times New Roman"/>
          <w:i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d  </w:t>
      </w:r>
      <w:r>
        <w:rPr>
          <w:rFonts w:ascii="Times New Roman" w:eastAsia="Times New Roman" w:hAnsi="Times New Roman" w:cs="Times New Roman"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18"/>
          <w:sz w:val="18"/>
          <w:szCs w:val="18"/>
        </w:rPr>
        <w:t>fro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m </w:t>
      </w:r>
      <w:r>
        <w:rPr>
          <w:rFonts w:ascii="Times New Roman" w:eastAsia="Times New Roman" w:hAnsi="Times New Roman" w:cs="Times New Roman"/>
          <w:i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w w:val="9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>PARAMETE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>lo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>Sigm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;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/  </w:t>
      </w:r>
      <w:r>
        <w:rPr>
          <w:rFonts w:ascii="Times New Roman" w:eastAsia="Times New Roman" w:hAnsi="Times New Roman" w:cs="Times New Roman"/>
          <w:i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14"/>
          <w:sz w:val="18"/>
          <w:szCs w:val="18"/>
        </w:rPr>
        <w:t>Si</w:t>
      </w:r>
      <w:r>
        <w:rPr>
          <w:rFonts w:ascii="Times New Roman" w:eastAsia="Times New Roman" w:hAnsi="Times New Roman" w:cs="Times New Roman"/>
          <w:i/>
          <w:spacing w:val="15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i/>
          <w:spacing w:val="14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i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1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n  </w:t>
      </w:r>
      <w:r>
        <w:rPr>
          <w:rFonts w:ascii="Times New Roman" w:eastAsia="Times New Roman" w:hAnsi="Times New Roman" w:cs="Times New Roman"/>
          <w:i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18"/>
          <w:sz w:val="18"/>
          <w:szCs w:val="18"/>
        </w:rPr>
        <w:t>lo</w:t>
      </w:r>
      <w:r>
        <w:rPr>
          <w:rFonts w:ascii="Times New Roman" w:eastAsia="Times New Roman" w:hAnsi="Times New Roman" w:cs="Times New Roman"/>
          <w:i/>
          <w:spacing w:val="19"/>
          <w:sz w:val="18"/>
          <w:szCs w:val="18"/>
        </w:rPr>
        <w:t>g</w:t>
      </w:r>
      <w:r>
        <w:rPr>
          <w:rFonts w:ascii="Sitka Small" w:eastAsia="Sitka Small" w:hAnsi="Sitka Small" w:cs="Sitka Small"/>
          <w:i/>
          <w:spacing w:val="8"/>
          <w:sz w:val="18"/>
          <w:szCs w:val="18"/>
        </w:rPr>
        <w:t>−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e  </w:t>
      </w:r>
      <w:r>
        <w:rPr>
          <w:rFonts w:ascii="Times New Roman" w:eastAsia="Times New Roman" w:hAnsi="Times New Roman" w:cs="Times New Roman"/>
          <w:i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i/>
          <w:spacing w:val="-1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proofErr w:type="spellEnd"/>
      <w:r>
        <w:rPr>
          <w:rFonts w:ascii="Times New Roman" w:eastAsia="Times New Roman" w:hAnsi="Times New Roman" w:cs="Times New Roman"/>
          <w:i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d  </w:t>
      </w:r>
      <w:r>
        <w:rPr>
          <w:rFonts w:ascii="Times New Roman" w:eastAsia="Times New Roman" w:hAnsi="Times New Roman" w:cs="Times New Roman"/>
          <w:i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18"/>
          <w:sz w:val="18"/>
          <w:szCs w:val="18"/>
        </w:rPr>
        <w:t>fro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m </w:t>
      </w:r>
      <w:r>
        <w:rPr>
          <w:rFonts w:ascii="Times New Roman" w:eastAsia="Times New Roman" w:hAnsi="Times New Roman" w:cs="Times New Roman"/>
          <w:i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R</w:t>
      </w:r>
    </w:p>
    <w:p w14:paraId="46722668" w14:textId="77777777" w:rsidR="00632595" w:rsidRDefault="00632595">
      <w:pPr>
        <w:spacing w:before="9"/>
        <w:rPr>
          <w:rFonts w:ascii="Times New Roman" w:eastAsia="Times New Roman" w:hAnsi="Times New Roman" w:cs="Times New Roman"/>
          <w:i/>
          <w:sz w:val="19"/>
          <w:szCs w:val="19"/>
        </w:rPr>
      </w:pPr>
    </w:p>
    <w:p w14:paraId="24384258" w14:textId="77777777" w:rsidR="00632595" w:rsidRDefault="008950A2">
      <w:pPr>
        <w:spacing w:before="70"/>
        <w:ind w:left="43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8"/>
          <w:sz w:val="18"/>
        </w:rPr>
        <w:t xml:space="preserve"> </w:t>
      </w:r>
      <w:r>
        <w:rPr>
          <w:rFonts w:ascii="Times New Roman"/>
          <w:i/>
          <w:sz w:val="18"/>
        </w:rPr>
        <w:t xml:space="preserve">/  </w:t>
      </w:r>
      <w:r>
        <w:rPr>
          <w:rFonts w:ascii="Times New Roman"/>
          <w:i/>
          <w:spacing w:val="28"/>
          <w:sz w:val="18"/>
        </w:rPr>
        <w:t xml:space="preserve"> </w:t>
      </w:r>
      <w:r>
        <w:rPr>
          <w:rFonts w:ascii="Times New Roman"/>
          <w:i/>
          <w:spacing w:val="18"/>
          <w:sz w:val="18"/>
        </w:rPr>
        <w:t>Transform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11"/>
          <w:sz w:val="18"/>
        </w:rPr>
        <w:t xml:space="preserve"> </w:t>
      </w:r>
      <w:r>
        <w:rPr>
          <w:rFonts w:ascii="Times New Roman"/>
          <w:i/>
          <w:spacing w:val="13"/>
          <w:sz w:val="18"/>
        </w:rPr>
        <w:t>log</w:t>
      </w:r>
      <w:r>
        <w:rPr>
          <w:rFonts w:ascii="Times New Roman"/>
          <w:i/>
          <w:spacing w:val="-26"/>
          <w:sz w:val="18"/>
        </w:rPr>
        <w:t xml:space="preserve"> </w:t>
      </w:r>
      <w:r>
        <w:rPr>
          <w:rFonts w:ascii="Times New Roman"/>
          <w:i/>
          <w:spacing w:val="16"/>
          <w:sz w:val="18"/>
        </w:rPr>
        <w:t>Sigma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8"/>
          <w:sz w:val="18"/>
        </w:rPr>
        <w:t xml:space="preserve"> </w:t>
      </w:r>
      <w:r>
        <w:rPr>
          <w:rFonts w:ascii="Times New Roman"/>
          <w:i/>
          <w:spacing w:val="13"/>
          <w:sz w:val="18"/>
        </w:rPr>
        <w:t>back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12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20"/>
          <w:sz w:val="18"/>
        </w:rPr>
        <w:t xml:space="preserve"> </w:t>
      </w:r>
      <w:r>
        <w:rPr>
          <w:rFonts w:ascii="Times New Roman"/>
          <w:i/>
          <w:sz w:val="18"/>
        </w:rPr>
        <w:t xml:space="preserve">o  </w:t>
      </w:r>
      <w:r>
        <w:rPr>
          <w:rFonts w:ascii="Times New Roman"/>
          <w:i/>
          <w:spacing w:val="21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u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 xml:space="preserve">l  </w:t>
      </w:r>
      <w:r>
        <w:rPr>
          <w:rFonts w:ascii="Times New Roman"/>
          <w:i/>
          <w:spacing w:val="24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c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l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</w:p>
    <w:p w14:paraId="1D55E64A" w14:textId="77777777" w:rsidR="00632595" w:rsidRDefault="008950A2">
      <w:pPr>
        <w:spacing w:before="52"/>
        <w:ind w:left="406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/>
          <w:spacing w:val="9"/>
          <w:sz w:val="18"/>
        </w:rPr>
        <w:t>Type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43"/>
          <w:sz w:val="18"/>
        </w:rPr>
        <w:t xml:space="preserve"> </w:t>
      </w:r>
      <w:r>
        <w:rPr>
          <w:rFonts w:ascii="Times New Roman"/>
          <w:spacing w:val="14"/>
          <w:sz w:val="18"/>
        </w:rPr>
        <w:t>sigma</w:t>
      </w:r>
      <w:proofErr w:type="gramEnd"/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34"/>
          <w:sz w:val="18"/>
        </w:rPr>
        <w:t xml:space="preserve"> </w:t>
      </w:r>
      <w:r>
        <w:rPr>
          <w:rFonts w:ascii="Times New Roman"/>
          <w:sz w:val="18"/>
        </w:rPr>
        <w:t xml:space="preserve">= </w:t>
      </w:r>
      <w:r>
        <w:rPr>
          <w:rFonts w:ascii="Times New Roman"/>
          <w:spacing w:val="32"/>
          <w:sz w:val="18"/>
        </w:rPr>
        <w:t xml:space="preserve"> </w:t>
      </w:r>
      <w:r>
        <w:rPr>
          <w:rFonts w:ascii="Times New Roman"/>
          <w:spacing w:val="10"/>
          <w:sz w:val="18"/>
        </w:rPr>
        <w:t>exp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4"/>
          <w:sz w:val="18"/>
        </w:rPr>
        <w:t xml:space="preserve"> </w:t>
      </w:r>
      <w:r>
        <w:rPr>
          <w:rFonts w:ascii="Times New Roman"/>
          <w:spacing w:val="12"/>
          <w:sz w:val="18"/>
        </w:rPr>
        <w:t>log</w:t>
      </w:r>
      <w:r>
        <w:rPr>
          <w:rFonts w:ascii="Times New Roman"/>
          <w:spacing w:val="-27"/>
          <w:sz w:val="18"/>
        </w:rPr>
        <w:t xml:space="preserve"> </w:t>
      </w:r>
      <w:r>
        <w:rPr>
          <w:rFonts w:ascii="Times New Roman"/>
          <w:spacing w:val="15"/>
          <w:sz w:val="18"/>
        </w:rPr>
        <w:t>Sigma</w:t>
      </w:r>
      <w:r>
        <w:rPr>
          <w:rFonts w:ascii="Times New Roman"/>
          <w:spacing w:val="8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2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14:paraId="037060D4" w14:textId="77777777" w:rsidR="00632595" w:rsidRDefault="00632595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093F647C" w14:textId="77777777" w:rsidR="00632595" w:rsidRDefault="008950A2">
      <w:pPr>
        <w:spacing w:before="27" w:line="262" w:lineRule="exact"/>
        <w:ind w:left="43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/  </w:t>
      </w:r>
      <w:r>
        <w:rPr>
          <w:rFonts w:ascii="Times New Roman" w:eastAsia="Times New Roman" w:hAnsi="Times New Roman" w:cs="Times New Roman"/>
          <w:i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18"/>
          <w:sz w:val="18"/>
          <w:szCs w:val="18"/>
        </w:rPr>
        <w:t>Declare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i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i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7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i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e  </w:t>
      </w:r>
      <w:r>
        <w:rPr>
          <w:rFonts w:ascii="Times New Roman" w:eastAsia="Times New Roman" w:hAnsi="Times New Roman" w:cs="Times New Roman"/>
          <w:i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13"/>
          <w:sz w:val="18"/>
          <w:szCs w:val="18"/>
        </w:rPr>
        <w:t>log</w:t>
      </w:r>
      <w:r>
        <w:rPr>
          <w:rFonts w:ascii="Sitka Small" w:eastAsia="Sitka Small" w:hAnsi="Sitka Small" w:cs="Sitka Small"/>
          <w:i/>
          <w:spacing w:val="11"/>
          <w:sz w:val="18"/>
          <w:szCs w:val="18"/>
        </w:rPr>
        <w:t>−</w:t>
      </w:r>
      <w:r>
        <w:rPr>
          <w:rFonts w:ascii="Times New Roman" w:eastAsia="Times New Roman" w:hAnsi="Times New Roman" w:cs="Times New Roman"/>
          <w:i/>
          <w:spacing w:val="13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spacing w:val="-1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i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spacing w:val="-1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pacing w:val="-1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o</w:t>
      </w:r>
      <w:proofErr w:type="spellEnd"/>
      <w:r>
        <w:rPr>
          <w:rFonts w:ascii="Times New Roman" w:eastAsia="Times New Roman" w:hAnsi="Times New Roman" w:cs="Times New Roman"/>
          <w:i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d</w:t>
      </w:r>
    </w:p>
    <w:p w14:paraId="5FFE96C0" w14:textId="77777777" w:rsidR="00632595" w:rsidRDefault="008950A2">
      <w:pPr>
        <w:spacing w:line="262" w:lineRule="exact"/>
        <w:ind w:left="40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Sitka Small" w:eastAsia="Sitka Small" w:hAnsi="Sitka Small" w:cs="Sitka Small"/>
          <w:i/>
          <w:sz w:val="18"/>
          <w:szCs w:val="18"/>
        </w:rPr>
        <w:t>−</w:t>
      </w:r>
      <w:r>
        <w:rPr>
          <w:rFonts w:ascii="Sitka Small" w:eastAsia="Sitka Small" w:hAnsi="Sitka Small" w:cs="Sitka Small"/>
          <w:i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sum</w:t>
      </w:r>
      <w:r>
        <w:rPr>
          <w:rFonts w:ascii="Times New Roman" w:eastAsia="Times New Roman" w:hAnsi="Times New Roman" w:cs="Times New Roman"/>
          <w:spacing w:val="-16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8"/>
          <w:sz w:val="18"/>
          <w:szCs w:val="18"/>
        </w:rPr>
        <w:t>dnorm</w:t>
      </w:r>
      <w:proofErr w:type="spellEnd"/>
      <w:proofErr w:type="gramEnd"/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</w:p>
    <w:p w14:paraId="44EA3C4F" w14:textId="77777777" w:rsidR="00632595" w:rsidRDefault="008950A2">
      <w:pPr>
        <w:spacing w:before="36" w:line="251" w:lineRule="auto"/>
        <w:ind w:left="2884" w:right="4563" w:hanging="2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/>
          <w:sz w:val="18"/>
        </w:rPr>
        <w:t xml:space="preserve">a </w:t>
      </w:r>
      <w:r>
        <w:rPr>
          <w:rFonts w:ascii="Times New Roman"/>
          <w:spacing w:val="32"/>
          <w:sz w:val="18"/>
        </w:rPr>
        <w:t xml:space="preserve"> </w:t>
      </w:r>
      <w:r>
        <w:rPr>
          <w:rFonts w:ascii="Times New Roman"/>
          <w:sz w:val="18"/>
        </w:rPr>
        <w:t>+</w:t>
      </w:r>
      <w:proofErr w:type="gramEnd"/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28"/>
          <w:sz w:val="18"/>
        </w:rPr>
        <w:t xml:space="preserve"> </w:t>
      </w:r>
      <w:r>
        <w:rPr>
          <w:rFonts w:ascii="Times New Roman"/>
          <w:sz w:val="18"/>
        </w:rPr>
        <w:t xml:space="preserve">b </w:t>
      </w:r>
      <w:r>
        <w:rPr>
          <w:rFonts w:ascii="Times New Roman"/>
          <w:spacing w:val="34"/>
          <w:sz w:val="18"/>
        </w:rPr>
        <w:t xml:space="preserve"> </w:t>
      </w:r>
      <w:r>
        <w:rPr>
          <w:rFonts w:ascii="Times New Roman"/>
          <w:position w:val="-3"/>
          <w:sz w:val="18"/>
        </w:rPr>
        <w:t xml:space="preserve">* </w:t>
      </w:r>
      <w:r>
        <w:rPr>
          <w:rFonts w:ascii="Times New Roman"/>
          <w:spacing w:val="31"/>
          <w:position w:val="-3"/>
          <w:sz w:val="18"/>
        </w:rPr>
        <w:t xml:space="preserve"> </w:t>
      </w:r>
      <w:r>
        <w:rPr>
          <w:rFonts w:ascii="Times New Roman"/>
          <w:sz w:val="18"/>
        </w:rPr>
        <w:t>x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,</w:t>
      </w:r>
      <w:r>
        <w:rPr>
          <w:rFonts w:ascii="Times New Roman"/>
          <w:w w:val="99"/>
          <w:sz w:val="18"/>
        </w:rPr>
        <w:t xml:space="preserve"> </w:t>
      </w:r>
      <w:r>
        <w:rPr>
          <w:rFonts w:ascii="Times New Roman"/>
          <w:spacing w:val="12"/>
          <w:sz w:val="18"/>
        </w:rPr>
        <w:t xml:space="preserve">sigma </w:t>
      </w:r>
      <w:r>
        <w:rPr>
          <w:rFonts w:ascii="Times New Roman"/>
          <w:sz w:val="18"/>
        </w:rPr>
        <w:t>,</w:t>
      </w:r>
    </w:p>
    <w:p w14:paraId="69188680" w14:textId="77777777" w:rsidR="00632595" w:rsidRDefault="008950A2">
      <w:pPr>
        <w:spacing w:before="42"/>
        <w:ind w:left="289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  <w:sz w:val="18"/>
        </w:rPr>
        <w:t>t</w:t>
      </w:r>
      <w:r>
        <w:rPr>
          <w:rFonts w:ascii="Times New Roman"/>
          <w:b/>
          <w:spacing w:val="-24"/>
          <w:sz w:val="18"/>
        </w:rPr>
        <w:t xml:space="preserve"> </w:t>
      </w:r>
      <w:proofErr w:type="spellStart"/>
      <w:r>
        <w:rPr>
          <w:rFonts w:ascii="Times New Roman"/>
          <w:b/>
          <w:spacing w:val="22"/>
          <w:sz w:val="18"/>
        </w:rPr>
        <w:t>r</w:t>
      </w:r>
      <w:r>
        <w:rPr>
          <w:rFonts w:ascii="Times New Roman"/>
          <w:b/>
          <w:sz w:val="18"/>
        </w:rPr>
        <w:t>u</w:t>
      </w:r>
      <w:proofErr w:type="spellEnd"/>
      <w:r>
        <w:rPr>
          <w:rFonts w:ascii="Times New Roman"/>
          <w:b/>
          <w:spacing w:val="-24"/>
          <w:sz w:val="18"/>
        </w:rPr>
        <w:t xml:space="preserve"> </w:t>
      </w:r>
      <w:proofErr w:type="gramStart"/>
      <w:r>
        <w:rPr>
          <w:rFonts w:ascii="Times New Roman"/>
          <w:b/>
          <w:sz w:val="18"/>
        </w:rPr>
        <w:t>e</w:t>
      </w:r>
      <w:r>
        <w:rPr>
          <w:rFonts w:ascii="Times New Roman"/>
          <w:b/>
          <w:spacing w:val="14"/>
          <w:sz w:val="18"/>
        </w:rPr>
        <w:t xml:space="preserve"> </w:t>
      </w:r>
      <w:r>
        <w:rPr>
          <w:rFonts w:ascii="Times New Roman"/>
          <w:sz w:val="18"/>
        </w:rPr>
        <w:t>)</w:t>
      </w:r>
      <w:proofErr w:type="gramEnd"/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14:paraId="6CECDA9A" w14:textId="77777777" w:rsidR="00632595" w:rsidRDefault="00632595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558B3AAF" w14:textId="77777777" w:rsidR="00632595" w:rsidRDefault="008950A2">
      <w:pPr>
        <w:spacing w:before="70"/>
        <w:ind w:left="43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8"/>
          <w:sz w:val="18"/>
        </w:rPr>
        <w:t xml:space="preserve"> </w:t>
      </w:r>
      <w:r>
        <w:rPr>
          <w:rFonts w:ascii="Times New Roman"/>
          <w:i/>
          <w:sz w:val="18"/>
        </w:rPr>
        <w:t xml:space="preserve">/  </w:t>
      </w:r>
      <w:r>
        <w:rPr>
          <w:rFonts w:ascii="Times New Roman"/>
          <w:i/>
          <w:spacing w:val="32"/>
          <w:sz w:val="18"/>
        </w:rPr>
        <w:t xml:space="preserve"> </w:t>
      </w:r>
      <w:r>
        <w:rPr>
          <w:rFonts w:ascii="Times New Roman"/>
          <w:i/>
          <w:spacing w:val="18"/>
          <w:sz w:val="18"/>
        </w:rPr>
        <w:t>This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30"/>
          <w:sz w:val="18"/>
        </w:rPr>
        <w:t xml:space="preserve"> </w:t>
      </w:r>
      <w:r>
        <w:rPr>
          <w:rFonts w:ascii="Times New Roman"/>
          <w:i/>
          <w:sz w:val="18"/>
        </w:rPr>
        <w:t>l</w:t>
      </w:r>
      <w:r>
        <w:rPr>
          <w:rFonts w:ascii="Times New Roman"/>
          <w:i/>
          <w:spacing w:val="-9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0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9"/>
          <w:sz w:val="18"/>
        </w:rPr>
        <w:t xml:space="preserve"> </w:t>
      </w:r>
      <w:r>
        <w:rPr>
          <w:rFonts w:ascii="Times New Roman"/>
          <w:i/>
          <w:sz w:val="18"/>
        </w:rPr>
        <w:t xml:space="preserve">s  </w:t>
      </w:r>
      <w:r>
        <w:rPr>
          <w:rFonts w:ascii="Times New Roman"/>
          <w:i/>
          <w:spacing w:val="31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21"/>
          <w:sz w:val="18"/>
        </w:rPr>
        <w:t xml:space="preserve"> </w:t>
      </w:r>
      <w:r>
        <w:rPr>
          <w:rFonts w:ascii="Times New Roman"/>
          <w:i/>
          <w:sz w:val="18"/>
        </w:rPr>
        <w:t>h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 xml:space="preserve">e  </w:t>
      </w:r>
      <w:r>
        <w:rPr>
          <w:rFonts w:ascii="Times New Roman"/>
          <w:i/>
          <w:spacing w:val="19"/>
          <w:sz w:val="18"/>
        </w:rPr>
        <w:t xml:space="preserve"> </w:t>
      </w:r>
      <w:r>
        <w:rPr>
          <w:rFonts w:ascii="Times New Roman"/>
          <w:i/>
          <w:spacing w:val="18"/>
          <w:sz w:val="18"/>
        </w:rPr>
        <w:t>user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28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3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v</w:t>
      </w:r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 xml:space="preserve">e  </w:t>
      </w:r>
      <w:r>
        <w:rPr>
          <w:rFonts w:ascii="Times New Roman"/>
          <w:i/>
          <w:spacing w:val="19"/>
          <w:sz w:val="18"/>
        </w:rPr>
        <w:t xml:space="preserve"> </w:t>
      </w:r>
      <w:r>
        <w:rPr>
          <w:rFonts w:ascii="Times New Roman"/>
          <w:i/>
          <w:spacing w:val="10"/>
          <w:sz w:val="18"/>
        </w:rPr>
        <w:t>any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16"/>
          <w:sz w:val="18"/>
        </w:rPr>
        <w:t xml:space="preserve"> </w:t>
      </w:r>
      <w:r>
        <w:rPr>
          <w:rFonts w:ascii="Times New Roman"/>
          <w:i/>
          <w:sz w:val="18"/>
        </w:rPr>
        <w:t>v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6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b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l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 xml:space="preserve">s  </w:t>
      </w:r>
      <w:r>
        <w:rPr>
          <w:rFonts w:ascii="Times New Roman"/>
          <w:i/>
          <w:spacing w:val="21"/>
          <w:sz w:val="18"/>
        </w:rPr>
        <w:t xml:space="preserve"> </w:t>
      </w:r>
      <w:r>
        <w:rPr>
          <w:rFonts w:ascii="Times New Roman"/>
          <w:i/>
          <w:spacing w:val="16"/>
          <w:sz w:val="18"/>
        </w:rPr>
        <w:t>along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16"/>
          <w:sz w:val="18"/>
        </w:rPr>
        <w:t xml:space="preserve"> </w:t>
      </w:r>
      <w:r>
        <w:rPr>
          <w:rFonts w:ascii="Times New Roman"/>
          <w:i/>
          <w:spacing w:val="18"/>
          <w:sz w:val="18"/>
        </w:rPr>
        <w:t>with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27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h</w:t>
      </w:r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3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 xml:space="preserve">r  </w:t>
      </w:r>
      <w:r>
        <w:rPr>
          <w:rFonts w:ascii="Times New Roman"/>
          <w:i/>
          <w:spacing w:val="27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-21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22"/>
          <w:sz w:val="18"/>
        </w:rPr>
        <w:t xml:space="preserve"> </w:t>
      </w:r>
      <w:proofErr w:type="spellStart"/>
      <w:r>
        <w:rPr>
          <w:rFonts w:ascii="Times New Roman"/>
          <w:i/>
          <w:spacing w:val="24"/>
          <w:sz w:val="18"/>
        </w:rPr>
        <w:t>andar</w:t>
      </w:r>
      <w:r>
        <w:rPr>
          <w:rFonts w:ascii="Times New Roman"/>
          <w:i/>
          <w:sz w:val="18"/>
        </w:rPr>
        <w:t>d</w:t>
      </w:r>
      <w:proofErr w:type="spellEnd"/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23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7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r</w:t>
      </w:r>
      <w:proofErr w:type="spellEnd"/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</w:p>
    <w:p w14:paraId="59572569" w14:textId="77777777" w:rsidR="00632595" w:rsidRDefault="008950A2">
      <w:pPr>
        <w:spacing w:before="52" w:line="300" w:lineRule="auto"/>
        <w:ind w:left="384" w:right="6234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/>
          <w:spacing w:val="-11"/>
          <w:sz w:val="18"/>
        </w:rPr>
        <w:t>ADREPOR</w:t>
      </w:r>
      <w:r>
        <w:rPr>
          <w:rFonts w:ascii="Times New Roman"/>
          <w:spacing w:val="14"/>
          <w:sz w:val="18"/>
        </w:rPr>
        <w:t>T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z w:val="18"/>
        </w:rPr>
        <w:t>a</w:t>
      </w:r>
      <w:proofErr w:type="gramEnd"/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;</w:t>
      </w:r>
      <w:r>
        <w:rPr>
          <w:rFonts w:ascii="Times New Roman"/>
          <w:w w:val="99"/>
          <w:sz w:val="18"/>
        </w:rPr>
        <w:t xml:space="preserve"> </w:t>
      </w:r>
      <w:r>
        <w:rPr>
          <w:rFonts w:ascii="Times New Roman"/>
          <w:spacing w:val="-11"/>
          <w:sz w:val="18"/>
        </w:rPr>
        <w:t>ADREPOR</w:t>
      </w:r>
      <w:r>
        <w:rPr>
          <w:rFonts w:ascii="Times New Roman"/>
          <w:spacing w:val="14"/>
          <w:sz w:val="18"/>
        </w:rPr>
        <w:t>T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b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2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14:paraId="7F43252D" w14:textId="77777777" w:rsidR="00632595" w:rsidRDefault="008950A2">
      <w:pPr>
        <w:spacing w:before="2"/>
        <w:ind w:left="384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/>
          <w:spacing w:val="-11"/>
          <w:sz w:val="18"/>
        </w:rPr>
        <w:t>ADREPOR</w:t>
      </w:r>
      <w:r>
        <w:rPr>
          <w:rFonts w:ascii="Times New Roman"/>
          <w:spacing w:val="14"/>
          <w:sz w:val="18"/>
        </w:rPr>
        <w:t>T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pacing w:val="18"/>
          <w:sz w:val="18"/>
        </w:rPr>
        <w:t>sigm</w:t>
      </w:r>
      <w:r>
        <w:rPr>
          <w:rFonts w:ascii="Times New Roman"/>
          <w:sz w:val="18"/>
        </w:rPr>
        <w:t>a</w:t>
      </w:r>
      <w:proofErr w:type="gramEnd"/>
      <w:r>
        <w:rPr>
          <w:rFonts w:ascii="Times New Roman"/>
          <w:spacing w:val="4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2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14:paraId="4DF62F1A" w14:textId="77777777" w:rsidR="00632595" w:rsidRDefault="006325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879C6BE" w14:textId="77777777" w:rsidR="00632595" w:rsidRDefault="008950A2">
      <w:pPr>
        <w:spacing w:before="69"/>
        <w:ind w:left="41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  <w:spacing w:val="17"/>
          <w:sz w:val="18"/>
        </w:rPr>
        <w:t>return</w:t>
      </w:r>
      <w:r>
        <w:rPr>
          <w:rFonts w:ascii="Times New Roman"/>
          <w:b/>
          <w:sz w:val="18"/>
        </w:rPr>
        <w:t xml:space="preserve">  </w:t>
      </w:r>
      <w:r>
        <w:rPr>
          <w:rFonts w:ascii="Times New Roman"/>
          <w:b/>
          <w:spacing w:val="22"/>
          <w:sz w:val="18"/>
        </w:rPr>
        <w:t xml:space="preserve"> </w:t>
      </w:r>
      <w:r>
        <w:rPr>
          <w:rFonts w:ascii="Times New Roman"/>
          <w:sz w:val="18"/>
        </w:rPr>
        <w:t>n</w:t>
      </w:r>
      <w:r>
        <w:rPr>
          <w:rFonts w:ascii="Times New Roman"/>
          <w:spacing w:val="-12"/>
          <w:sz w:val="18"/>
        </w:rPr>
        <w:t xml:space="preserve"> </w:t>
      </w:r>
      <w:r>
        <w:rPr>
          <w:rFonts w:ascii="Times New Roman"/>
          <w:sz w:val="18"/>
        </w:rPr>
        <w:t>l</w:t>
      </w:r>
      <w:r>
        <w:rPr>
          <w:rFonts w:ascii="Times New Roman"/>
          <w:spacing w:val="-13"/>
          <w:sz w:val="18"/>
        </w:rPr>
        <w:t xml:space="preserve"> </w:t>
      </w:r>
      <w:proofErr w:type="spellStart"/>
      <w:proofErr w:type="gramStart"/>
      <w:r>
        <w:rPr>
          <w:rFonts w:ascii="Times New Roman"/>
          <w:sz w:val="18"/>
        </w:rPr>
        <w:t>l</w:t>
      </w:r>
      <w:proofErr w:type="spellEnd"/>
      <w:r>
        <w:rPr>
          <w:rFonts w:ascii="Times New Roman"/>
          <w:spacing w:val="15"/>
          <w:sz w:val="18"/>
        </w:rPr>
        <w:t xml:space="preserve"> </w:t>
      </w:r>
      <w:r>
        <w:rPr>
          <w:rFonts w:ascii="Times New Roman"/>
          <w:sz w:val="18"/>
        </w:rPr>
        <w:t>;</w:t>
      </w:r>
      <w:proofErr w:type="gramEnd"/>
    </w:p>
    <w:p w14:paraId="72CA601B" w14:textId="77777777" w:rsidR="00632595" w:rsidRDefault="008950A2">
      <w:pPr>
        <w:spacing w:before="9"/>
        <w:ind w:left="186"/>
        <w:rPr>
          <w:rFonts w:ascii="Sitka Small" w:eastAsia="Sitka Small" w:hAnsi="Sitka Small" w:cs="Sitka Small"/>
          <w:sz w:val="18"/>
          <w:szCs w:val="18"/>
        </w:rPr>
      </w:pPr>
      <w:r>
        <w:rPr>
          <w:rFonts w:ascii="Sitka Small"/>
          <w:i/>
          <w:sz w:val="18"/>
        </w:rPr>
        <w:t>}</w:t>
      </w:r>
    </w:p>
    <w:p w14:paraId="58D5DA07" w14:textId="77777777" w:rsidR="00632595" w:rsidRDefault="008950A2">
      <w:pPr>
        <w:pStyle w:val="BodyText"/>
        <w:spacing w:before="84"/>
        <w:ind w:left="417"/>
      </w:pPr>
      <w:r>
        <w:pict w14:anchorId="75A94D2F">
          <v:group id="_x0000_s5923" style="position:absolute;left:0;text-align:left;margin-left:326.2pt;margin-top:13.4pt;width:3pt;height:.1pt;z-index:-197776;mso-position-horizontal-relative:page" coordorigin="6524,268" coordsize="60,2">
            <v:shape id="_x0000_s5924" style="position:absolute;left:6524;top:268;width:60;height:2" coordorigin="6524,268" coordsize="60,0" path="m6524,268r60,e" filled="f" strokeweight=".14042mm">
              <v:path arrowok="t"/>
            </v:shape>
            <w10:wrap anchorx="page"/>
          </v:group>
        </w:pict>
      </w:r>
      <w:r>
        <w:t>Note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define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inputs</w:t>
      </w:r>
      <w:r>
        <w:rPr>
          <w:spacing w:val="-10"/>
        </w:rPr>
        <w:t xml:space="preserve"> </w:t>
      </w:r>
      <w:r>
        <w:rPr>
          <w:rFonts w:ascii="Arial"/>
          <w:i/>
        </w:rPr>
        <w:t>x</w:t>
      </w:r>
      <w:r>
        <w:rPr>
          <w:rFonts w:ascii="Arial"/>
          <w:i/>
          <w:spacing w:val="-1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rFonts w:ascii="Arial"/>
          <w:i/>
        </w:rPr>
        <w:t>y</w:t>
      </w:r>
      <w:r>
        <w:rPr>
          <w:rFonts w:ascii="Arial"/>
          <w:i/>
          <w:spacing w:val="-8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56"/>
        </w:rPr>
        <w:t xml:space="preserve"> </w:t>
      </w:r>
      <w:proofErr w:type="gramStart"/>
      <w:r>
        <w:rPr>
          <w:rFonts w:ascii="Courier New"/>
        </w:rPr>
        <w:t>VECTOR(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79"/>
        </w:rPr>
        <w:t xml:space="preserve"> </w:t>
      </w:r>
      <w:r>
        <w:t>declaration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above</w:t>
      </w:r>
      <w:r>
        <w:rPr>
          <w:spacing w:val="-9"/>
        </w:rPr>
        <w:t xml:space="preserve"> </w:t>
      </w:r>
      <w:r>
        <w:t>code.</w:t>
      </w:r>
      <w:r>
        <w:rPr>
          <w:spacing w:val="4"/>
        </w:rPr>
        <w:t xml:space="preserve"> </w:t>
      </w:r>
      <w:r>
        <w:rPr>
          <w:spacing w:val="-1"/>
        </w:rPr>
        <w:t>Fur-</w:t>
      </w:r>
    </w:p>
    <w:p w14:paraId="1F1A1FE1" w14:textId="77777777" w:rsidR="00632595" w:rsidRDefault="008950A2">
      <w:pPr>
        <w:pStyle w:val="BodyText"/>
        <w:spacing w:line="244" w:lineRule="auto"/>
        <w:ind w:right="176"/>
        <w:jc w:val="both"/>
      </w:pPr>
      <w:proofErr w:type="spellStart"/>
      <w:r>
        <w:t>thermore</w:t>
      </w:r>
      <w:proofErr w:type="spellEnd"/>
      <w:r>
        <w:t>,</w:t>
      </w:r>
      <w:r>
        <w:rPr>
          <w:spacing w:val="-14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declare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proofErr w:type="spellStart"/>
      <w:r>
        <w:t>nll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function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three</w:t>
      </w:r>
      <w:r>
        <w:rPr>
          <w:spacing w:val="-16"/>
        </w:rPr>
        <w:t xml:space="preserve"> </w:t>
      </w:r>
      <w:r>
        <w:t>parameters</w:t>
      </w:r>
      <w:r>
        <w:rPr>
          <w:spacing w:val="-15"/>
        </w:rPr>
        <w:t xml:space="preserve"> </w:t>
      </w:r>
      <w:r>
        <w:t>a,</w:t>
      </w:r>
      <w:r>
        <w:rPr>
          <w:spacing w:val="-14"/>
        </w:rPr>
        <w:t xml:space="preserve"> </w:t>
      </w:r>
      <w:proofErr w:type="gramStart"/>
      <w:r>
        <w:t>b</w:t>
      </w:r>
      <w:proofErr w:type="gramEnd"/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rPr>
          <w:rFonts w:ascii="Arial" w:hAnsi="Arial"/>
          <w:spacing w:val="1"/>
        </w:rPr>
        <w:t>log</w:t>
      </w:r>
      <w:r>
        <w:rPr>
          <w:rFonts w:ascii="Arial" w:hAnsi="Arial"/>
        </w:rPr>
        <w:t>(</w:t>
      </w:r>
      <w:r>
        <w:rPr>
          <w:rFonts w:ascii="Arial" w:hAnsi="Arial"/>
          <w:i/>
          <w:spacing w:val="1"/>
        </w:rPr>
        <w:t>σ</w:t>
      </w:r>
      <w:r>
        <w:rPr>
          <w:rFonts w:ascii="Arial" w:hAnsi="Arial"/>
        </w:rPr>
        <w:t>)</w:t>
      </w:r>
      <w:r>
        <w:rPr>
          <w:spacing w:val="1"/>
        </w:rPr>
        <w:t>.</w:t>
      </w:r>
      <w:r>
        <w:rPr>
          <w:spacing w:val="3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proofErr w:type="gramStart"/>
      <w:r>
        <w:rPr>
          <w:rFonts w:ascii="Courier New" w:hAnsi="Courier New"/>
        </w:rPr>
        <w:t>PARAMETER(</w:t>
      </w:r>
      <w:proofErr w:type="gramEnd"/>
      <w:r>
        <w:rPr>
          <w:rFonts w:ascii="Courier New" w:hAnsi="Courier New"/>
        </w:rPr>
        <w:t>)</w:t>
      </w:r>
      <w:r>
        <w:rPr>
          <w:rFonts w:ascii="Courier New" w:hAnsi="Courier New"/>
          <w:spacing w:val="22"/>
          <w:w w:val="99"/>
        </w:rPr>
        <w:t xml:space="preserve"> </w:t>
      </w:r>
      <w:r>
        <w:t>declaration.</w:t>
      </w:r>
      <w:r>
        <w:rPr>
          <w:spacing w:val="2"/>
        </w:rPr>
        <w:t xml:space="preserve"> </w:t>
      </w:r>
      <w:r>
        <w:t>Since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parameter</w:t>
      </w:r>
      <w:r>
        <w:rPr>
          <w:spacing w:val="-13"/>
        </w:rPr>
        <w:t xml:space="preserve"> </w:t>
      </w:r>
      <w:r>
        <w:rPr>
          <w:rFonts w:ascii="Arial" w:hAnsi="Arial"/>
          <w:i/>
        </w:rPr>
        <w:t>σ</w:t>
      </w:r>
      <w:r>
        <w:rPr>
          <w:rFonts w:ascii="Arial" w:hAnsi="Arial"/>
          <w:i/>
          <w:spacing w:val="-13"/>
        </w:rPr>
        <w:t xml:space="preserve"> </w:t>
      </w:r>
      <w:proofErr w:type="gramStart"/>
      <w:r>
        <w:t>has</w:t>
      </w:r>
      <w:r>
        <w:rPr>
          <w:spacing w:val="-13"/>
        </w:rPr>
        <w:t xml:space="preserve"> </w:t>
      </w:r>
      <w:r>
        <w:t>to</w:t>
      </w:r>
      <w:proofErr w:type="gramEnd"/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rPr>
          <w:spacing w:val="-1"/>
        </w:rPr>
        <w:t>non-negative,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nll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parameterized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terms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rFonts w:ascii="Arial" w:hAnsi="Arial"/>
          <w:spacing w:val="1"/>
        </w:rPr>
        <w:t>log</w:t>
      </w:r>
      <w:r>
        <w:rPr>
          <w:rFonts w:ascii="Arial" w:hAnsi="Arial"/>
        </w:rPr>
        <w:t>(</w:t>
      </w:r>
      <w:r>
        <w:rPr>
          <w:rFonts w:ascii="Arial" w:hAnsi="Arial"/>
          <w:i/>
          <w:spacing w:val="1"/>
        </w:rPr>
        <w:t>σ</w:t>
      </w:r>
      <w:r>
        <w:rPr>
          <w:rFonts w:ascii="Arial" w:hAnsi="Arial"/>
        </w:rPr>
        <w:t>)</w:t>
      </w:r>
      <w:r>
        <w:rPr>
          <w:rFonts w:ascii="Arial" w:hAnsi="Arial"/>
          <w:spacing w:val="-19"/>
        </w:rPr>
        <w:t xml:space="preserve"> </w:t>
      </w:r>
      <w:r>
        <w:t>which</w:t>
      </w:r>
      <w:r>
        <w:rPr>
          <w:spacing w:val="24"/>
          <w:w w:val="99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freely</w:t>
      </w:r>
      <w:r>
        <w:rPr>
          <w:spacing w:val="-4"/>
        </w:rPr>
        <w:t xml:space="preserve"> </w:t>
      </w:r>
      <w:r>
        <w:t>estimated.</w:t>
      </w:r>
      <w:r>
        <w:rPr>
          <w:spacing w:val="9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rPr>
          <w:spacing w:val="-2"/>
        </w:rPr>
        <w:t>avoids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optimization</w:t>
      </w:r>
      <w:r>
        <w:rPr>
          <w:spacing w:val="-3"/>
        </w:rPr>
        <w:t xml:space="preserve"> </w:t>
      </w:r>
      <w:r>
        <w:t>methods.</w:t>
      </w:r>
      <w:r>
        <w:rPr>
          <w:spacing w:val="8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sub-</w:t>
      </w:r>
      <w:r>
        <w:rPr>
          <w:spacing w:val="25"/>
          <w:w w:val="99"/>
        </w:rPr>
        <w:t xml:space="preserve"> </w:t>
      </w:r>
      <w:proofErr w:type="spellStart"/>
      <w:r>
        <w:t>sequently</w:t>
      </w:r>
      <w:proofErr w:type="spellEnd"/>
      <w:r>
        <w:rPr>
          <w:spacing w:val="-2"/>
        </w:rPr>
        <w:t xml:space="preserve"> </w:t>
      </w:r>
      <w:r>
        <w:t>calling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rPr>
          <w:rFonts w:ascii="Courier New" w:hAnsi="Courier New"/>
        </w:rPr>
        <w:t>ADREPORT</w:t>
      </w:r>
      <w:r>
        <w:rPr>
          <w:rFonts w:ascii="Courier New" w:hAnsi="Courier New"/>
          <w:spacing w:val="-7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variables,</w:t>
      </w:r>
      <w:r>
        <w:rPr>
          <w:spacing w:val="1"/>
        </w:rPr>
        <w:t xml:space="preserve"> </w:t>
      </w:r>
      <w:r>
        <w:t>TMB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generalized</w:t>
      </w:r>
      <w:r>
        <w:rPr>
          <w:spacing w:val="-1"/>
        </w:rPr>
        <w:t xml:space="preserve"> </w:t>
      </w:r>
      <w:r>
        <w:t>delta</w:t>
      </w:r>
      <w:r>
        <w:rPr>
          <w:spacing w:val="-2"/>
        </w:rPr>
        <w:t xml:space="preserve"> </w:t>
      </w:r>
      <w:r>
        <w:t>method</w:t>
      </w:r>
      <w:r>
        <w:rPr>
          <w:spacing w:val="25"/>
          <w:w w:val="99"/>
        </w:rPr>
        <w:t xml:space="preserve"> </w:t>
      </w:r>
      <w:r>
        <w:t>described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hyperlink w:anchor="_bookmark30" w:history="1">
        <w:proofErr w:type="spellStart"/>
        <w:r>
          <w:t>Kass</w:t>
        </w:r>
        <w:proofErr w:type="spellEnd"/>
        <w:r>
          <w:rPr>
            <w:spacing w:val="-8"/>
          </w:rPr>
          <w:t xml:space="preserve"> </w:t>
        </w:r>
        <w:r>
          <w:t>and</w:t>
        </w:r>
        <w:r>
          <w:rPr>
            <w:spacing w:val="-9"/>
          </w:rPr>
          <w:t xml:space="preserve"> </w:t>
        </w:r>
        <w:proofErr w:type="spellStart"/>
        <w:r>
          <w:rPr>
            <w:spacing w:val="-2"/>
          </w:rPr>
          <w:t>Steffey</w:t>
        </w:r>
        <w:proofErr w:type="spellEnd"/>
      </w:hyperlink>
      <w:r>
        <w:rPr>
          <w:spacing w:val="-9"/>
        </w:rPr>
        <w:t xml:space="preserve"> </w:t>
      </w:r>
      <w:r>
        <w:t>(</w:t>
      </w:r>
      <w:hyperlink w:anchor="_bookmark30" w:history="1">
        <w:r>
          <w:t>1989</w:t>
        </w:r>
      </w:hyperlink>
      <w:r>
        <w:t>)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standard</w:t>
      </w:r>
      <w:r>
        <w:rPr>
          <w:spacing w:val="-9"/>
        </w:rPr>
        <w:t xml:space="preserve"> </w:t>
      </w:r>
      <w:r>
        <w:t>errors.</w:t>
      </w:r>
      <w:r>
        <w:rPr>
          <w:spacing w:val="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proofErr w:type="spellStart"/>
      <w:r>
        <w:t>partic</w:t>
      </w:r>
      <w:proofErr w:type="spellEnd"/>
      <w:r>
        <w:t>-</w:t>
      </w:r>
      <w:r>
        <w:rPr>
          <w:spacing w:val="26"/>
          <w:w w:val="99"/>
        </w:rPr>
        <w:t xml:space="preserve"> </w:t>
      </w:r>
      <w:proofErr w:type="spellStart"/>
      <w:r>
        <w:t>ularly</w:t>
      </w:r>
      <w:proofErr w:type="spellEnd"/>
      <w:r>
        <w:rPr>
          <w:spacing w:val="-9"/>
        </w:rPr>
        <w:t xml:space="preserve"> </w:t>
      </w:r>
      <w:r>
        <w:t>useful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likelihood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9"/>
        </w:rPr>
        <w:t xml:space="preserve"> </w:t>
      </w:r>
      <w:proofErr w:type="spellStart"/>
      <w:r>
        <w:t>reparameterized</w:t>
      </w:r>
      <w:proofErr w:type="spellEnd"/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above,</w:t>
      </w:r>
      <w:r>
        <w:rPr>
          <w:spacing w:val="-9"/>
        </w:rPr>
        <w:t xml:space="preserve"> </w:t>
      </w:r>
      <w:r>
        <w:t>and</w:t>
      </w:r>
      <w:proofErr w:type="gramEnd"/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especially</w:t>
      </w:r>
      <w:r>
        <w:rPr>
          <w:spacing w:val="-9"/>
        </w:rPr>
        <w:t xml:space="preserve"> </w:t>
      </w:r>
      <w:r>
        <w:rPr>
          <w:spacing w:val="-2"/>
        </w:rPr>
        <w:t>relevant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HMMs.</w:t>
      </w:r>
      <w:r>
        <w:rPr>
          <w:spacing w:val="29"/>
          <w:w w:val="99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hyperlink w:anchor="_bookmark40" w:history="1">
        <w:r>
          <w:t>Zucchini</w:t>
        </w:r>
        <w:r>
          <w:rPr>
            <w:spacing w:val="-11"/>
          </w:rPr>
          <w:t xml:space="preserve"> </w:t>
        </w:r>
        <w:r>
          <w:t>et</w:t>
        </w:r>
        <w:r>
          <w:rPr>
            <w:spacing w:val="-11"/>
          </w:rPr>
          <w:t xml:space="preserve"> </w:t>
        </w:r>
        <w:r>
          <w:t>al.</w:t>
        </w:r>
      </w:hyperlink>
      <w:r>
        <w:rPr>
          <w:spacing w:val="-11"/>
        </w:rPr>
        <w:t xml:space="preserve"> </w:t>
      </w:r>
      <w:r>
        <w:t>(</w:t>
      </w:r>
      <w:hyperlink w:anchor="_bookmark40" w:history="1">
        <w:r>
          <w:t>2016</w:t>
        </w:r>
      </w:hyperlink>
      <w:r>
        <w:t>),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refer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original</w:t>
      </w:r>
      <w:r>
        <w:rPr>
          <w:spacing w:val="-11"/>
        </w:rPr>
        <w:t xml:space="preserve"> </w:t>
      </w:r>
      <w:r>
        <w:t>parameters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natural</w:t>
      </w:r>
      <w:r>
        <w:rPr>
          <w:spacing w:val="-11"/>
        </w:rPr>
        <w:t xml:space="preserve"> </w:t>
      </w:r>
      <w:r>
        <w:t>parameters,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their</w:t>
      </w:r>
      <w:r>
        <w:rPr>
          <w:spacing w:val="21"/>
          <w:w w:val="99"/>
        </w:rPr>
        <w:t xml:space="preserve"> </w:t>
      </w:r>
      <w:r>
        <w:t>transformed</w:t>
      </w:r>
      <w:r>
        <w:rPr>
          <w:spacing w:val="-9"/>
        </w:rPr>
        <w:t xml:space="preserve"> </w:t>
      </w:r>
      <w:r>
        <w:rPr>
          <w:spacing w:val="-1"/>
        </w:rPr>
        <w:t>version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working</w:t>
      </w:r>
      <w:r>
        <w:rPr>
          <w:spacing w:val="-8"/>
        </w:rPr>
        <w:t xml:space="preserve"> </w:t>
      </w:r>
      <w:r>
        <w:t>parameters.</w:t>
      </w:r>
    </w:p>
    <w:p w14:paraId="4845AC57" w14:textId="77777777" w:rsidR="00632595" w:rsidRDefault="008950A2">
      <w:pPr>
        <w:pStyle w:val="BodyText"/>
        <w:spacing w:before="5" w:line="249" w:lineRule="auto"/>
        <w:ind w:right="176" w:firstLine="239"/>
        <w:jc w:val="both"/>
      </w:pPr>
      <w:r>
        <w:t>The</w:t>
      </w:r>
      <w:r>
        <w:rPr>
          <w:spacing w:val="-8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needed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written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serves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compiling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nll</w:t>
      </w:r>
      <w:proofErr w:type="spellEnd"/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rPr>
          <w:spacing w:val="-1"/>
        </w:rPr>
        <w:t>above,</w:t>
      </w:r>
      <w:r>
        <w:rPr>
          <w:spacing w:val="-8"/>
        </w:rPr>
        <w:t xml:space="preserve"> </w:t>
      </w:r>
      <w:r>
        <w:t>carrying</w:t>
      </w:r>
      <w:r>
        <w:rPr>
          <w:spacing w:val="24"/>
          <w:w w:val="99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estimation</w:t>
      </w:r>
      <w:r>
        <w:rPr>
          <w:spacing w:val="-2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numerical</w:t>
      </w:r>
      <w:r>
        <w:rPr>
          <w:spacing w:val="-2"/>
        </w:rPr>
        <w:t xml:space="preserve"> </w:t>
      </w:r>
      <w:r>
        <w:t>optimization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nll</w:t>
      </w:r>
      <w:proofErr w:type="spellEnd"/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various</w:t>
      </w:r>
      <w:r>
        <w:rPr>
          <w:spacing w:val="-2"/>
        </w:rPr>
        <w:t xml:space="preserve"> </w:t>
      </w:r>
      <w:r>
        <w:t>post-processing</w:t>
      </w:r>
      <w:r>
        <w:rPr>
          <w:spacing w:val="-3"/>
        </w:rPr>
        <w:t xml:space="preserve"> </w:t>
      </w:r>
      <w:r>
        <w:t>of</w:t>
      </w:r>
      <w:r>
        <w:rPr>
          <w:spacing w:val="22"/>
          <w:w w:val="9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results.</w:t>
      </w:r>
    </w:p>
    <w:p w14:paraId="33F168E3" w14:textId="77777777" w:rsidR="00632595" w:rsidRDefault="008950A2">
      <w:pPr>
        <w:pStyle w:val="BodyText"/>
        <w:spacing w:line="249" w:lineRule="auto"/>
        <w:ind w:right="176" w:firstLine="239"/>
        <w:jc w:val="both"/>
      </w:pPr>
      <w:r>
        <w:t>Once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C++</w:t>
      </w:r>
      <w:r>
        <w:rPr>
          <w:spacing w:val="4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2"/>
        </w:rPr>
        <w:t>negative</w:t>
      </w:r>
      <w:r>
        <w:rPr>
          <w:spacing w:val="4"/>
        </w:rPr>
        <w:t xml:space="preserve"> </w:t>
      </w:r>
      <w:r>
        <w:rPr>
          <w:spacing w:val="-1"/>
        </w:rPr>
        <w:t>log-likelihood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established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compiled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objective</w:t>
      </w:r>
      <w:r>
        <w:rPr>
          <w:spacing w:val="35"/>
          <w:w w:val="99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minimized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shown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gramStart"/>
      <w:r>
        <w:t>the</w:t>
      </w:r>
      <w:r>
        <w:rPr>
          <w:spacing w:val="-7"/>
        </w:rPr>
        <w:t xml:space="preserve"> </w:t>
      </w:r>
      <w:r>
        <w:t>.R</w:t>
      </w:r>
      <w:proofErr w:type="gramEnd"/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rPr>
          <w:spacing w:val="-1"/>
        </w:rPr>
        <w:t>below:</w:t>
      </w:r>
    </w:p>
    <w:p w14:paraId="4F5199CA" w14:textId="77777777" w:rsidR="00632595" w:rsidRDefault="00632595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p w14:paraId="0885C59C" w14:textId="77777777" w:rsidR="00632595" w:rsidRDefault="008950A2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3E2F64E2">
          <v:shapetype id="_x0000_t202" coordsize="21600,21600" o:spt="202" path="m,l,21600r21600,l21600,xe">
            <v:stroke joinstyle="miter"/>
            <v:path gradientshapeok="t" o:connecttype="rect"/>
          </v:shapetype>
          <v:shape id="_x0000_s5922" type="#_x0000_t202" style="width:428.15pt;height:53.6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6AC9CC35" w14:textId="77777777" w:rsidR="008950A2" w:rsidRDefault="008950A2">
                  <w:pPr>
                    <w:spacing w:before="2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Setting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up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TMB</w:t>
                  </w:r>
                </w:p>
                <w:p w14:paraId="5AAC0B48" w14:textId="77777777" w:rsidR="008950A2" w:rsidRDefault="008950A2">
                  <w:pPr>
                    <w:spacing w:before="12" w:line="253" w:lineRule="auto"/>
                    <w:ind w:left="59" w:right="4794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library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575757"/>
                      <w:sz w:val="20"/>
                    </w:rPr>
                    <w:t>TMB)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w w:val="95"/>
                      <w:sz w:val="20"/>
                    </w:rPr>
                    <w:t>TMB</w:t>
                  </w:r>
                  <w:r>
                    <w:rPr>
                      <w:rFonts w:ascii="Courier New"/>
                      <w:w w:val="95"/>
                      <w:sz w:val="20"/>
                    </w:rPr>
                    <w:t>::</w:t>
                  </w:r>
                  <w:r>
                    <w:rPr>
                      <w:rFonts w:ascii="Courier New"/>
                      <w:b/>
                      <w:color w:val="BB5A64"/>
                      <w:w w:val="95"/>
                      <w:sz w:val="20"/>
                    </w:rPr>
                    <w:t>compile</w:t>
                  </w:r>
                  <w:r>
                    <w:rPr>
                      <w:rFonts w:ascii="Courier New"/>
                      <w:color w:val="575757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color w:val="307DCC"/>
                      <w:w w:val="95"/>
                      <w:sz w:val="20"/>
                    </w:rPr>
                    <w:t>"code/linreg.cpp"</w:t>
                  </w:r>
                  <w:r>
                    <w:rPr>
                      <w:rFonts w:ascii="Courier New"/>
                      <w:color w:val="575757"/>
                      <w:w w:val="95"/>
                      <w:sz w:val="20"/>
                    </w:rPr>
                    <w:t>)</w:t>
                  </w:r>
                </w:p>
                <w:p w14:paraId="1539B714" w14:textId="77777777" w:rsidR="008950A2" w:rsidRDefault="008950A2">
                  <w:pPr>
                    <w:spacing w:before="103" w:line="226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##</w:t>
                  </w:r>
                  <w:r>
                    <w:rPr>
                      <w:rFonts w:ascii="Courier New"/>
                      <w:color w:val="57575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[1]</w:t>
                  </w:r>
                  <w:r>
                    <w:rPr>
                      <w:rFonts w:ascii="Courier New"/>
                      <w:color w:val="57575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0</w:t>
                  </w:r>
                </w:p>
              </w:txbxContent>
            </v:textbox>
          </v:shape>
        </w:pict>
      </w:r>
    </w:p>
    <w:p w14:paraId="0EFAA261" w14:textId="77777777" w:rsidR="00632595" w:rsidRDefault="0063259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632595">
          <w:pgSz w:w="12240" w:h="15840"/>
          <w:pgMar w:top="1500" w:right="1720" w:bottom="1160" w:left="1720" w:header="0" w:footer="961" w:gutter="0"/>
          <w:cols w:space="720"/>
        </w:sectPr>
      </w:pPr>
    </w:p>
    <w:p w14:paraId="40341943" w14:textId="77777777" w:rsidR="00632595" w:rsidRDefault="00632595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14:paraId="29B9F7C2" w14:textId="77777777" w:rsidR="00632595" w:rsidRDefault="008950A2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4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14:paraId="5E628DD7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14:paraId="05E84C13" w14:textId="77777777" w:rsidR="00632595" w:rsidRDefault="008950A2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81D5A0C">
          <v:group id="_x0000_s5919" style="width:422.55pt;height:.4pt;mso-position-horizontal-relative:char;mso-position-vertical-relative:line" coordsize="8451,8">
            <v:group id="_x0000_s5920" style="position:absolute;left:4;top:4;width:8443;height:2" coordorigin="4,4" coordsize="8443,2">
              <v:shape id="_x0000_s5921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14:paraId="3BBB15A6" w14:textId="77777777" w:rsidR="00632595" w:rsidRDefault="00632595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14:paraId="133A433F" w14:textId="77777777" w:rsidR="00632595" w:rsidRDefault="008950A2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1DDB9EF1">
          <v:group id="_x0000_s5910" style="width:428.15pt;height:178.3pt;mso-position-horizontal-relative:char;mso-position-vertical-relative:line" coordsize="8563,3566">
            <v:group id="_x0000_s5911" style="position:absolute;width:8563;height:3566" coordsize="8563,3566">
              <v:shape id="_x0000_s5918" style="position:absolute;width:8563;height:3566" coordsize="8563,3566" path="m,3566r8562,l8562,,,,,3566xe" fillcolor="#f7f7f7" stroked="f">
                <v:path arrowok="t"/>
              </v:shape>
              <v:shape id="_x0000_s5917" type="#_x0000_t202" style="position:absolute;left:60;top:38;width:6815;height:2830" filled="f" stroked="f">
                <v:textbox inset="0,0,0,0">
                  <w:txbxContent>
                    <w:p w14:paraId="1663A4CA" w14:textId="77777777" w:rsidR="008950A2" w:rsidRDefault="008950A2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dyn.load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dynlib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307DCC"/>
                          <w:sz w:val="20"/>
                        </w:rPr>
                        <w:t>"code/</w:t>
                      </w:r>
                      <w:proofErr w:type="spellStart"/>
                      <w:r>
                        <w:rPr>
                          <w:rFonts w:ascii="Courier New"/>
                          <w:color w:val="307DCC"/>
                          <w:sz w:val="20"/>
                        </w:rPr>
                        <w:t>linreg</w:t>
                      </w:r>
                      <w:proofErr w:type="spellEnd"/>
                      <w:r>
                        <w:rPr>
                          <w:rFonts w:ascii="Courier New"/>
                          <w:color w:val="307DCC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))</w:t>
                      </w:r>
                    </w:p>
                    <w:p w14:paraId="07B598ED" w14:textId="77777777" w:rsidR="008950A2" w:rsidRDefault="008950A2">
                      <w:pPr>
                        <w:spacing w:before="10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5CB870C5" w14:textId="77777777" w:rsidR="008950A2" w:rsidRDefault="008950A2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Generate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data</w:t>
                      </w:r>
                    </w:p>
                    <w:p w14:paraId="2ACB2A02" w14:textId="77777777" w:rsidR="008950A2" w:rsidRDefault="008950A2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set.seed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123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</w:t>
                      </w:r>
                    </w:p>
                    <w:p w14:paraId="4F174C8B" w14:textId="77777777" w:rsidR="008950A2" w:rsidRDefault="008950A2">
                      <w:pPr>
                        <w:spacing w:before="12" w:line="253" w:lineRule="auto"/>
                        <w:ind w:right="1313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data</w:t>
                      </w:r>
                      <w:r>
                        <w:rPr>
                          <w:rFonts w:ascii="Courier New"/>
                          <w:color w:val="575757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6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color w:val="54AA54"/>
                          <w:sz w:val="20"/>
                        </w:rPr>
                        <w:t>y</w:t>
                      </w:r>
                      <w:r>
                        <w:rPr>
                          <w:rFonts w:ascii="Courier New"/>
                          <w:color w:val="54AA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575757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rnorm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20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575757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20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5757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4AA54"/>
                          <w:sz w:val="20"/>
                        </w:rPr>
                        <w:t>x</w:t>
                      </w:r>
                      <w:r>
                        <w:rPr>
                          <w:rFonts w:ascii="Courier New"/>
                          <w:color w:val="54AA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575757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20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575757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parameters</w:t>
                      </w:r>
                      <w:r>
                        <w:rPr>
                          <w:rFonts w:ascii="Courier New"/>
                          <w:color w:val="575757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54AA54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color w:val="54AA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575757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5757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4AA54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color w:val="54AA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575757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5757"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4AA54"/>
                          <w:sz w:val="20"/>
                        </w:rPr>
                        <w:t>logSigma</w:t>
                      </w:r>
                      <w:proofErr w:type="spellEnd"/>
                      <w:r>
                        <w:rPr>
                          <w:rFonts w:ascii="Courier New"/>
                          <w:color w:val="54AA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575757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</w:t>
                      </w:r>
                    </w:p>
                    <w:p w14:paraId="4BE044B7" w14:textId="77777777" w:rsidR="008950A2" w:rsidRDefault="008950A2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Tell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TMB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to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create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likelihood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function</w:t>
                      </w:r>
                    </w:p>
                    <w:p w14:paraId="75B9009C" w14:textId="77777777" w:rsidR="008950A2" w:rsidRDefault="008950A2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obj_linreg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1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MakeADFun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data,</w:t>
                      </w:r>
                      <w:r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parameters,</w:t>
                      </w:r>
                      <w:r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4AA54"/>
                          <w:sz w:val="20"/>
                        </w:rPr>
                        <w:t>DLL</w:t>
                      </w:r>
                      <w:r>
                        <w:rPr>
                          <w:rFonts w:ascii="Courier New"/>
                          <w:color w:val="54AA54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575757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07DCC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color w:val="307DCC"/>
                          <w:sz w:val="20"/>
                        </w:rPr>
                        <w:t>linreg</w:t>
                      </w:r>
                      <w:proofErr w:type="spellEnd"/>
                      <w:r>
                        <w:rPr>
                          <w:rFonts w:ascii="Courier New"/>
                          <w:color w:val="307DCC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</w:p>
                    <w:p w14:paraId="55596299" w14:textId="77777777" w:rsidR="008950A2" w:rsidRDefault="008950A2">
                      <w:pPr>
                        <w:spacing w:before="12"/>
                        <w:ind w:left="2869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4AA54"/>
                          <w:sz w:val="20"/>
                        </w:rPr>
                        <w:t>silent</w:t>
                      </w:r>
                      <w:r>
                        <w:rPr>
                          <w:rFonts w:ascii="Courier New"/>
                          <w:color w:val="54AA54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575757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TRUE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</w:t>
                      </w:r>
                    </w:p>
                    <w:p w14:paraId="61286038" w14:textId="77777777" w:rsidR="008950A2" w:rsidRDefault="008950A2">
                      <w:pPr>
                        <w:spacing w:before="12" w:line="253" w:lineRule="auto"/>
                        <w:ind w:right="715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Optimization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of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objective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function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with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TMB</w:t>
                      </w:r>
                      <w:r>
                        <w:rPr>
                          <w:rFonts w:ascii="Courier New"/>
                          <w:i/>
                          <w:color w:val="AC94AE"/>
                          <w:w w:val="9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fit_linreg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2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nlminb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obj_linreg</w:t>
                      </w:r>
                      <w:r>
                        <w:rPr>
                          <w:rFonts w:ascii="Courier New"/>
                          <w:sz w:val="20"/>
                        </w:rPr>
                        <w:t>$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par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5757"/>
                          <w:spacing w:val="-2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obj_linreg</w:t>
                      </w:r>
                      <w:r>
                        <w:rPr>
                          <w:rFonts w:ascii="Courier New"/>
                          <w:sz w:val="20"/>
                        </w:rPr>
                        <w:t>$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fn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575757"/>
                          <w:w w:val="9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fit_linreg</w:t>
                      </w:r>
                      <w:r>
                        <w:rPr>
                          <w:rFonts w:ascii="Courier New"/>
                          <w:sz w:val="20"/>
                        </w:rPr>
                        <w:t>$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par</w:t>
                      </w:r>
                      <w:proofErr w:type="spellEnd"/>
                    </w:p>
                  </w:txbxContent>
                </v:textbox>
              </v:shape>
              <v:shape id="_x0000_s5916" type="#_x0000_t202" style="position:absolute;left:60;top:3106;width:240;height:200" filled="f" stroked="f">
                <v:textbox inset="0,0,0,0">
                  <w:txbxContent>
                    <w:p w14:paraId="55A3286B" w14:textId="77777777" w:rsidR="008950A2" w:rsidRDefault="008950A2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</w:p>
                  </w:txbxContent>
                </v:textbox>
              </v:shape>
              <v:shape id="_x0000_s5915" type="#_x0000_t202" style="position:absolute;left:1614;top:3106;width:120;height:200" filled="f" stroked="f">
                <v:textbox inset="0,0,0,0">
                  <w:txbxContent>
                    <w:p w14:paraId="4AF0D5F7" w14:textId="77777777" w:rsidR="008950A2" w:rsidRDefault="008950A2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5914" type="#_x0000_t202" style="position:absolute;left:3049;top:3106;width:120;height:200" filled="f" stroked="f">
                <v:textbox inset="0,0,0,0">
                  <w:txbxContent>
                    <w:p w14:paraId="73BF2930" w14:textId="77777777" w:rsidR="008950A2" w:rsidRDefault="008950A2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5913" type="#_x0000_t202" style="position:absolute;left:3646;top:3106;width:957;height:200" filled="f" stroked="f">
                <v:textbox inset="0,0,0,0">
                  <w:txbxContent>
                    <w:p w14:paraId="0AAD1CDD" w14:textId="77777777" w:rsidR="008950A2" w:rsidRDefault="008950A2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logSigma</w:t>
                      </w:r>
                      <w:proofErr w:type="spellEnd"/>
                    </w:p>
                  </w:txbxContent>
                </v:textbox>
              </v:shape>
              <v:shape id="_x0000_s5912" type="#_x0000_t202" style="position:absolute;left:60;top:3345;width:4543;height:200" filled="f" stroked="f">
                <v:textbox inset="0,0,0,0">
                  <w:txbxContent>
                    <w:p w14:paraId="5A43E0D5" w14:textId="77777777" w:rsidR="008950A2" w:rsidRDefault="008950A2">
                      <w:pPr>
                        <w:tabs>
                          <w:tab w:val="left" w:pos="478"/>
                          <w:tab w:val="left" w:pos="1912"/>
                        </w:tabs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ab/>
                        <w:t>0.31009240</w:t>
                      </w: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ab/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0.98395535</w:t>
                      </w:r>
                      <w:r>
                        <w:rPr>
                          <w:rFonts w:ascii="Courier New"/>
                          <w:color w:val="575757"/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-0.05814659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3D32755E" w14:textId="77777777" w:rsidR="00632595" w:rsidRDefault="00632595">
      <w:pPr>
        <w:spacing w:before="6"/>
        <w:rPr>
          <w:rFonts w:ascii="Times New Roman" w:eastAsia="Times New Roman" w:hAnsi="Times New Roman" w:cs="Times New Roman"/>
          <w:sz w:val="9"/>
          <w:szCs w:val="9"/>
        </w:rPr>
      </w:pPr>
    </w:p>
    <w:p w14:paraId="53CD7ACD" w14:textId="77777777" w:rsidR="00632595" w:rsidRDefault="008950A2">
      <w:pPr>
        <w:pStyle w:val="BodyText"/>
        <w:spacing w:before="62" w:line="240" w:lineRule="exact"/>
        <w:ind w:right="176" w:firstLine="239"/>
      </w:pP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proofErr w:type="spellStart"/>
      <w:r>
        <w:rPr>
          <w:rFonts w:ascii="Courier New"/>
        </w:rPr>
        <w:t>sdreport</w:t>
      </w:r>
      <w:proofErr w:type="spellEnd"/>
      <w:r>
        <w:rPr>
          <w:rFonts w:ascii="Courier New"/>
          <w:spacing w:val="-7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1"/>
        </w:rPr>
        <w:t>default</w:t>
      </w:r>
      <w:r>
        <w:rPr>
          <w:spacing w:val="-4"/>
        </w:rPr>
        <w:t xml:space="preserve"> </w:t>
      </w:r>
      <w:r>
        <w:rPr>
          <w:spacing w:val="-2"/>
        </w:rPr>
        <w:t>give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estimates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variables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29"/>
          <w:w w:val="99"/>
        </w:rPr>
        <w:t xml:space="preserve"> </w:t>
      </w:r>
      <w:r>
        <w:rPr>
          <w:spacing w:val="-2"/>
        </w:rPr>
        <w:t>negative</w:t>
      </w:r>
      <w:r>
        <w:rPr>
          <w:spacing w:val="-8"/>
        </w:rPr>
        <w:t xml:space="preserve"> </w:t>
      </w:r>
      <w:r>
        <w:rPr>
          <w:spacing w:val="-1"/>
        </w:rPr>
        <w:t>log-likelihood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parameterized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of:</w:t>
      </w:r>
    </w:p>
    <w:p w14:paraId="0CECFAA5" w14:textId="77777777" w:rsidR="00632595" w:rsidRDefault="00632595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14:paraId="7A583C31" w14:textId="77777777" w:rsidR="00632595" w:rsidRDefault="008950A2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33B0C486">
          <v:group id="_x0000_s5900" style="width:428.15pt;height:95.85pt;mso-position-horizontal-relative:char;mso-position-vertical-relative:line" coordsize="8563,1917">
            <v:group id="_x0000_s5901" style="position:absolute;width:8563;height:1917" coordsize="8563,1917">
              <v:shape id="_x0000_s5909" style="position:absolute;width:8563;height:1917" coordsize="8563,1917" path="m,1917r8562,l8562,,,,,1917xe" fillcolor="#f7f7f7" stroked="f">
                <v:path arrowok="t"/>
              </v:shape>
              <v:shape id="_x0000_s5908" type="#_x0000_t202" style="position:absolute;left:60;top:38;width:2391;height:203" filled="f" stroked="f">
                <v:textbox inset="0,0,0,0">
                  <w:txbxContent>
                    <w:p w14:paraId="3B8F4386" w14:textId="77777777" w:rsidR="008950A2" w:rsidRDefault="008950A2">
                      <w:pPr>
                        <w:spacing w:line="202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color w:val="BB5A64"/>
                          <w:w w:val="95"/>
                          <w:sz w:val="20"/>
                        </w:rPr>
                        <w:t>sdreport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obj_linreg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5907" type="#_x0000_t202" style="position:absolute;left:60;top:476;width:240;height:1395" filled="f" stroked="f">
                <v:textbox inset="0,0,0,0">
                  <w:txbxContent>
                    <w:p w14:paraId="5EE20B0A" w14:textId="77777777" w:rsidR="008950A2" w:rsidRDefault="008950A2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</w:p>
                    <w:p w14:paraId="20CE5A46" w14:textId="77777777" w:rsidR="008950A2" w:rsidRDefault="008950A2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</w:p>
                    <w:p w14:paraId="2769FF88" w14:textId="77777777" w:rsidR="008950A2" w:rsidRDefault="008950A2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</w:p>
                    <w:p w14:paraId="287CBE8D" w14:textId="77777777" w:rsidR="008950A2" w:rsidRDefault="008950A2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</w:p>
                    <w:p w14:paraId="54A6FF43" w14:textId="77777777" w:rsidR="008950A2" w:rsidRDefault="008950A2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</w:p>
                    <w:p w14:paraId="259B9797" w14:textId="77777777" w:rsidR="008950A2" w:rsidRDefault="008950A2">
                      <w:pPr>
                        <w:spacing w:before="12" w:line="212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</w:p>
                  </w:txbxContent>
                </v:textbox>
              </v:shape>
              <v:shape id="_x0000_s5906" type="#_x0000_t202" style="position:absolute;left:418;top:476;width:2392;height:439" filled="f" stroked="f">
                <v:textbox inset="0,0,0,0">
                  <w:txbxContent>
                    <w:p w14:paraId="474D3C0C" w14:textId="77777777" w:rsidR="008950A2" w:rsidRDefault="008950A2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sdreport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(.)</w:t>
                      </w:r>
                      <w:r>
                        <w:rPr>
                          <w:rFonts w:ascii="Courier New"/>
                          <w:color w:val="575757"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result</w:t>
                      </w:r>
                    </w:p>
                    <w:p w14:paraId="79056BE7" w14:textId="77777777" w:rsidR="008950A2" w:rsidRDefault="008950A2">
                      <w:pPr>
                        <w:spacing w:before="12" w:line="212" w:lineRule="exact"/>
                        <w:ind w:left="1434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Estimate</w:t>
                      </w:r>
                    </w:p>
                  </w:txbxContent>
                </v:textbox>
              </v:shape>
              <v:shape id="_x0000_s5905" type="#_x0000_t202" style="position:absolute;left:418;top:954;width:957;height:678" filled="f" stroked="f">
                <v:textbox inset="0,0,0,0">
                  <w:txbxContent>
                    <w:p w14:paraId="645D1F40" w14:textId="77777777" w:rsidR="008950A2" w:rsidRDefault="008950A2">
                      <w:pPr>
                        <w:spacing w:line="253" w:lineRule="auto"/>
                        <w:ind w:right="834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color w:val="575757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b</w:t>
                      </w:r>
                    </w:p>
                    <w:p w14:paraId="6384BD4E" w14:textId="77777777" w:rsidR="008950A2" w:rsidRDefault="008950A2">
                      <w:pPr>
                        <w:spacing w:line="212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logSigma</w:t>
                      </w:r>
                      <w:proofErr w:type="spellEnd"/>
                    </w:p>
                  </w:txbxContent>
                </v:textbox>
              </v:shape>
              <v:shape id="_x0000_s5904" type="#_x0000_t202" style="position:absolute;left:1494;top:954;width:1316;height:678" filled="f" stroked="f">
                <v:textbox inset="0,0,0,0">
                  <w:txbxContent>
                    <w:p w14:paraId="3DF8CE7C" w14:textId="77777777" w:rsidR="008950A2" w:rsidRDefault="008950A2">
                      <w:pPr>
                        <w:spacing w:line="214" w:lineRule="exact"/>
                        <w:ind w:left="119"/>
                        <w:jc w:val="center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0.31009240</w:t>
                      </w:r>
                    </w:p>
                    <w:p w14:paraId="0D1640FE" w14:textId="77777777" w:rsidR="008950A2" w:rsidRDefault="008950A2">
                      <w:pPr>
                        <w:spacing w:before="12"/>
                        <w:ind w:left="119"/>
                        <w:jc w:val="center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0.98395535</w:t>
                      </w:r>
                    </w:p>
                    <w:p w14:paraId="29C810DD" w14:textId="77777777" w:rsidR="008950A2" w:rsidRDefault="008950A2">
                      <w:pPr>
                        <w:spacing w:before="12" w:line="212" w:lineRule="exact"/>
                        <w:jc w:val="center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-0.05814659</w:t>
                      </w:r>
                    </w:p>
                  </w:txbxContent>
                </v:textbox>
              </v:shape>
              <v:shape id="_x0000_s5903" type="#_x0000_t202" style="position:absolute;left:2929;top:715;width:1196;height:917" filled="f" stroked="f">
                <v:textbox inset="0,0,0,0">
                  <w:txbxContent>
                    <w:p w14:paraId="3D06A17E" w14:textId="77777777" w:rsidR="008950A2" w:rsidRDefault="008950A2">
                      <w:pPr>
                        <w:spacing w:line="253" w:lineRule="auto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Std.</w:t>
                      </w:r>
                      <w:r>
                        <w:rPr>
                          <w:rFonts w:ascii="Courier New"/>
                          <w:color w:val="575757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Error</w:t>
                      </w:r>
                      <w:r>
                        <w:rPr>
                          <w:rFonts w:ascii="Courier New"/>
                          <w:color w:val="575757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0.43829083</w:t>
                      </w:r>
                    </w:p>
                    <w:p w14:paraId="426E21D6" w14:textId="77777777" w:rsidR="008950A2" w:rsidRDefault="008950A2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0.03658781</w:t>
                      </w:r>
                    </w:p>
                    <w:p w14:paraId="1614D806" w14:textId="77777777" w:rsidR="008950A2" w:rsidRDefault="008950A2">
                      <w:pPr>
                        <w:spacing w:before="12" w:line="212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0.15811381</w:t>
                      </w:r>
                    </w:p>
                  </w:txbxContent>
                </v:textbox>
              </v:shape>
              <v:shape id="_x0000_s5902" type="#_x0000_t202" style="position:absolute;left:418;top:1672;width:4783;height:200" filled="f" stroked="f">
                <v:textbox inset="0,0,0,0">
                  <w:txbxContent>
                    <w:p w14:paraId="5956C106" w14:textId="77777777" w:rsidR="008950A2" w:rsidRDefault="008950A2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Maximum</w:t>
                      </w:r>
                      <w:r>
                        <w:rPr>
                          <w:rFonts w:ascii="Courier New"/>
                          <w:color w:val="575757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gradient</w:t>
                      </w:r>
                      <w:r>
                        <w:rPr>
                          <w:rFonts w:ascii="Courier New"/>
                          <w:color w:val="575757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component:</w:t>
                      </w:r>
                      <w:r>
                        <w:rPr>
                          <w:rFonts w:ascii="Courier New"/>
                          <w:color w:val="575757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6.931683e-05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260A231B" w14:textId="77777777" w:rsidR="00632595" w:rsidRDefault="00632595">
      <w:pPr>
        <w:spacing w:before="6"/>
        <w:rPr>
          <w:rFonts w:ascii="Times New Roman" w:eastAsia="Times New Roman" w:hAnsi="Times New Roman" w:cs="Times New Roman"/>
          <w:sz w:val="9"/>
          <w:szCs w:val="9"/>
        </w:rPr>
      </w:pPr>
    </w:p>
    <w:p w14:paraId="6DF18DA9" w14:textId="77777777" w:rsidR="00632595" w:rsidRDefault="008950A2">
      <w:pPr>
        <w:pStyle w:val="BodyText"/>
        <w:spacing w:before="62" w:line="240" w:lineRule="exact"/>
        <w:ind w:right="176" w:firstLine="239"/>
      </w:pPr>
      <w:r>
        <w:pict w14:anchorId="1F701AE1">
          <v:group id="_x0000_s5896" style="position:absolute;left:0;text-align:left;margin-left:91.95pt;margin-top:36.85pt;width:428.15pt;height:71.95pt;z-index:-197344;mso-position-horizontal-relative:page" coordorigin="1839,737" coordsize="8563,1439">
            <v:group id="_x0000_s5897" style="position:absolute;left:1839;top:737;width:8563;height:1439" coordorigin="1839,737" coordsize="8563,1439">
              <v:shape id="_x0000_s5899" style="position:absolute;left:1839;top:737;width:8563;height:1439" coordorigin="1839,737" coordsize="8563,1439" path="m1839,2176r8562,l10401,737r-8562,l1839,2176xe" fillcolor="#f7f7f7" stroked="f">
                <v:path arrowok="t"/>
              </v:shape>
              <v:shape id="_x0000_s5898" type="#_x0000_t202" style="position:absolute;left:1839;top:737;width:8563;height:1439" filled="f" stroked="f">
                <v:textbox inset="0,0,0,0">
                  <w:txbxContent>
                    <w:p w14:paraId="2D4036CC" w14:textId="77777777" w:rsidR="008950A2" w:rsidRDefault="008950A2">
                      <w:pPr>
                        <w:spacing w:before="25"/>
                        <w:ind w:left="59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summary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sdreport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obj_linreg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),</w:t>
                      </w:r>
                      <w:r>
                        <w:rPr>
                          <w:rFonts w:ascii="Courier New"/>
                          <w:color w:val="575757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4AA54"/>
                          <w:sz w:val="20"/>
                        </w:rPr>
                        <w:t>select</w:t>
                      </w:r>
                      <w:r>
                        <w:rPr>
                          <w:rFonts w:ascii="Courier New"/>
                          <w:color w:val="54AA54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575757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07DCC"/>
                          <w:sz w:val="20"/>
                        </w:rPr>
                        <w:t>"report"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spacing w:val="-9"/>
        </w:rP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estimates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variables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gramStart"/>
      <w:r>
        <w:rPr>
          <w:rFonts w:ascii="Courier New"/>
        </w:rPr>
        <w:t>ADREPORT(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7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C++</w:t>
      </w:r>
      <w:r>
        <w:rPr>
          <w:spacing w:val="-3"/>
        </w:rPr>
        <w:t xml:space="preserve"> </w:t>
      </w:r>
      <w:r>
        <w:t>file,</w:t>
      </w:r>
      <w:r>
        <w:rPr>
          <w:spacing w:val="-2"/>
        </w:rPr>
        <w:t xml:space="preserve"> </w:t>
      </w:r>
      <w:r>
        <w:t>we</w:t>
      </w:r>
      <w:r>
        <w:rPr>
          <w:spacing w:val="24"/>
          <w:w w:val="99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ascii="Courier New"/>
        </w:rPr>
        <w:t>summary</w:t>
      </w:r>
      <w:r>
        <w:rPr>
          <w:rFonts w:ascii="Courier New"/>
          <w:spacing w:val="-74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/>
        </w:rPr>
        <w:t>select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"report"</w:t>
      </w:r>
      <w:r>
        <w:rPr>
          <w:rFonts w:ascii="Courier New"/>
          <w:spacing w:val="-75"/>
        </w:rPr>
        <w:t xml:space="preserve"> </w:t>
      </w:r>
      <w:r>
        <w:t>option:</w:t>
      </w:r>
    </w:p>
    <w:p w14:paraId="66D477D7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65F3B" w14:textId="77777777" w:rsidR="00632595" w:rsidRDefault="00632595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717"/>
        <w:gridCol w:w="1196"/>
        <w:gridCol w:w="6291"/>
      </w:tblGrid>
      <w:tr w:rsidR="00632595" w14:paraId="4546D8D2" w14:textId="77777777">
        <w:trPr>
          <w:trHeight w:hRule="exact" w:val="31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F801209" w14:textId="77777777" w:rsidR="00632595" w:rsidRDefault="008950A2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F408E35" w14:textId="77777777" w:rsidR="00632595" w:rsidRDefault="00632595"/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A9C4B76" w14:textId="77777777" w:rsidR="00632595" w:rsidRDefault="008950A2">
            <w:pPr>
              <w:pStyle w:val="TableParagraph"/>
              <w:spacing w:before="8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Estimate</w:t>
            </w:r>
          </w:p>
        </w:tc>
        <w:tc>
          <w:tcPr>
            <w:tcW w:w="629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907A4B7" w14:textId="77777777" w:rsidR="00632595" w:rsidRDefault="008950A2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Std.</w:t>
            </w:r>
            <w:r>
              <w:rPr>
                <w:rFonts w:ascii="Courier New"/>
                <w:color w:val="575757"/>
                <w:spacing w:val="-12"/>
                <w:sz w:val="20"/>
              </w:rPr>
              <w:t xml:space="preserve"> </w:t>
            </w:r>
            <w:r>
              <w:rPr>
                <w:rFonts w:ascii="Courier New"/>
                <w:color w:val="575757"/>
                <w:sz w:val="20"/>
              </w:rPr>
              <w:t>Error</w:t>
            </w:r>
          </w:p>
        </w:tc>
      </w:tr>
      <w:tr w:rsidR="00632595" w14:paraId="160710CB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9F8D00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9523B71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a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2BF4B26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0.3100924</w:t>
            </w:r>
          </w:p>
        </w:tc>
        <w:tc>
          <w:tcPr>
            <w:tcW w:w="629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FB2B643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0.43829083</w:t>
            </w:r>
          </w:p>
        </w:tc>
      </w:tr>
      <w:tr w:rsidR="00632595" w14:paraId="369BB859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81BF72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3E5E1A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b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50F4E0A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0.9839553</w:t>
            </w:r>
          </w:p>
        </w:tc>
        <w:tc>
          <w:tcPr>
            <w:tcW w:w="629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731A535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0.03658781</w:t>
            </w:r>
          </w:p>
        </w:tc>
      </w:tr>
      <w:tr w:rsidR="00632595" w14:paraId="160765A5" w14:textId="77777777">
        <w:trPr>
          <w:trHeight w:hRule="exact" w:val="265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EFBFCD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420452E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sigma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50AFDEF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0.9435116</w:t>
            </w:r>
          </w:p>
        </w:tc>
        <w:tc>
          <w:tcPr>
            <w:tcW w:w="629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1BC75FD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0.14918222</w:t>
            </w:r>
          </w:p>
        </w:tc>
      </w:tr>
    </w:tbl>
    <w:p w14:paraId="34D332A6" w14:textId="77777777" w:rsidR="00632595" w:rsidRDefault="00632595">
      <w:pPr>
        <w:spacing w:before="7"/>
        <w:rPr>
          <w:rFonts w:ascii="Times New Roman" w:eastAsia="Times New Roman" w:hAnsi="Times New Roman" w:cs="Times New Roman"/>
          <w:sz w:val="9"/>
          <w:szCs w:val="9"/>
        </w:rPr>
      </w:pPr>
    </w:p>
    <w:p w14:paraId="254ADDA0" w14:textId="77777777" w:rsidR="00632595" w:rsidRDefault="008950A2">
      <w:pPr>
        <w:pStyle w:val="BodyText"/>
        <w:spacing w:before="66"/>
        <w:ind w:left="417"/>
      </w:pPr>
      <w:r>
        <w:t>And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estimates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regular</w:t>
      </w:r>
      <w:r>
        <w:rPr>
          <w:spacing w:val="-6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rPr>
          <w:spacing w:val="-1"/>
        </w:rPr>
        <w:t>regression.</w:t>
      </w:r>
    </w:p>
    <w:p w14:paraId="44251C5D" w14:textId="77777777" w:rsidR="00632595" w:rsidRDefault="00632595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EBE026F" w14:textId="77777777" w:rsidR="00632595" w:rsidRDefault="008950A2">
      <w:pPr>
        <w:pStyle w:val="BodyText"/>
        <w:spacing w:before="87"/>
        <w:rPr>
          <w:rFonts w:ascii="Courier New" w:eastAsia="Courier New" w:hAnsi="Courier New" w:cs="Courier New"/>
        </w:rPr>
      </w:pPr>
      <w:r>
        <w:pict w14:anchorId="2AC3E72E">
          <v:group id="_x0000_s5894" style="position:absolute;left:0;text-align:left;margin-left:91.95pt;margin-top:3.1pt;width:428.15pt;height:46.8pt;z-index:-197320;mso-position-horizontal-relative:page" coordorigin="1839,62" coordsize="8563,936">
            <v:shape id="_x0000_s5895" style="position:absolute;left:1839;top:62;width:8563;height:936" coordorigin="1839,62" coordsize="8563,936" path="m1839,997r8562,l10401,62r-8562,l1839,997xe" fillcolor="#f7f7f7" stroked="f">
              <v:path arrowok="t"/>
            </v:shape>
            <w10:wrap anchorx="page"/>
          </v:group>
        </w:pict>
      </w:r>
      <w:proofErr w:type="spellStart"/>
      <w:proofErr w:type="gramStart"/>
      <w:r>
        <w:rPr>
          <w:rFonts w:ascii="Courier New" w:hAnsi="Courier New"/>
          <w:b/>
          <w:color w:val="BB5A64"/>
        </w:rPr>
        <w:t>lm</w:t>
      </w:r>
      <w:proofErr w:type="spellEnd"/>
      <w:r>
        <w:rPr>
          <w:rFonts w:ascii="Courier New" w:hAnsi="Courier New"/>
          <w:color w:val="575757"/>
        </w:rPr>
        <w:t>(</w:t>
      </w:r>
      <w:proofErr w:type="gramEnd"/>
      <w:r>
        <w:rPr>
          <w:rFonts w:ascii="Courier New" w:hAnsi="Courier New"/>
          <w:color w:val="575757"/>
        </w:rPr>
        <w:t>y</w:t>
      </w:r>
      <w:r>
        <w:rPr>
          <w:rFonts w:ascii="Courier New" w:hAnsi="Courier New"/>
          <w:color w:val="575757"/>
          <w:spacing w:val="-9"/>
        </w:rPr>
        <w:t xml:space="preserve"> </w:t>
      </w:r>
      <w:r>
        <w:rPr>
          <w:rFonts w:ascii="Courier New" w:hAnsi="Courier New"/>
        </w:rPr>
        <w:t>˜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  <w:color w:val="575757"/>
        </w:rPr>
        <w:t>x,</w:t>
      </w:r>
      <w:r>
        <w:rPr>
          <w:rFonts w:ascii="Courier New" w:hAnsi="Courier New"/>
          <w:color w:val="575757"/>
          <w:spacing w:val="-8"/>
        </w:rPr>
        <w:t xml:space="preserve"> </w:t>
      </w:r>
      <w:r>
        <w:rPr>
          <w:rFonts w:ascii="Courier New" w:hAnsi="Courier New"/>
          <w:color w:val="54AA54"/>
        </w:rPr>
        <w:t>data</w:t>
      </w:r>
      <w:r>
        <w:rPr>
          <w:rFonts w:ascii="Courier New" w:hAnsi="Courier New"/>
          <w:color w:val="54AA54"/>
          <w:spacing w:val="-8"/>
        </w:rPr>
        <w:t xml:space="preserve"> </w:t>
      </w:r>
      <w:r>
        <w:rPr>
          <w:rFonts w:ascii="Courier New" w:hAnsi="Courier New"/>
          <w:color w:val="575757"/>
        </w:rPr>
        <w:t>=</w:t>
      </w:r>
      <w:r>
        <w:rPr>
          <w:rFonts w:ascii="Courier New" w:hAnsi="Courier New"/>
          <w:color w:val="575757"/>
          <w:spacing w:val="-8"/>
        </w:rPr>
        <w:t xml:space="preserve"> </w:t>
      </w:r>
      <w:r>
        <w:rPr>
          <w:rFonts w:ascii="Courier New" w:hAnsi="Courier New"/>
          <w:color w:val="575757"/>
        </w:rPr>
        <w:t>data)</w:t>
      </w:r>
      <w:r>
        <w:rPr>
          <w:rFonts w:ascii="Courier New" w:hAnsi="Courier New"/>
        </w:rPr>
        <w:t>$</w:t>
      </w:r>
      <w:r>
        <w:rPr>
          <w:rFonts w:ascii="Courier New" w:hAnsi="Courier New"/>
          <w:color w:val="575757"/>
        </w:rPr>
        <w:t>coefficients</w:t>
      </w:r>
    </w:p>
    <w:p w14:paraId="3A7056AF" w14:textId="77777777" w:rsidR="00632595" w:rsidRDefault="00632595">
      <w:pPr>
        <w:spacing w:before="8"/>
        <w:rPr>
          <w:rFonts w:ascii="Courier New" w:eastAsia="Courier New" w:hAnsi="Courier New" w:cs="Courier New"/>
          <w:sz w:val="18"/>
          <w:szCs w:val="18"/>
        </w:rPr>
      </w:pPr>
    </w:p>
    <w:p w14:paraId="02BA42CE" w14:textId="77777777" w:rsidR="00632595" w:rsidRDefault="008950A2">
      <w:pPr>
        <w:pStyle w:val="BodyText"/>
        <w:tabs>
          <w:tab w:val="left" w:pos="3167"/>
        </w:tabs>
        <w:rPr>
          <w:rFonts w:ascii="Courier New" w:eastAsia="Courier New" w:hAnsi="Courier New" w:cs="Courier New"/>
        </w:rPr>
      </w:pPr>
      <w:r>
        <w:rPr>
          <w:rFonts w:ascii="Courier New"/>
          <w:color w:val="575757"/>
        </w:rPr>
        <w:t>##</w:t>
      </w:r>
      <w:r>
        <w:rPr>
          <w:rFonts w:ascii="Courier New"/>
          <w:color w:val="575757"/>
          <w:spacing w:val="-17"/>
        </w:rPr>
        <w:t xml:space="preserve"> </w:t>
      </w:r>
      <w:r>
        <w:rPr>
          <w:rFonts w:ascii="Courier New"/>
          <w:color w:val="575757"/>
        </w:rPr>
        <w:t>(Intercept)</w:t>
      </w:r>
      <w:r>
        <w:rPr>
          <w:color w:val="575757"/>
        </w:rPr>
        <w:tab/>
      </w:r>
      <w:r>
        <w:rPr>
          <w:rFonts w:ascii="Courier New"/>
          <w:color w:val="575757"/>
        </w:rPr>
        <w:t>x</w:t>
      </w:r>
    </w:p>
    <w:p w14:paraId="3EA19A66" w14:textId="77777777" w:rsidR="00632595" w:rsidRDefault="008950A2">
      <w:pPr>
        <w:pStyle w:val="BodyText"/>
        <w:tabs>
          <w:tab w:val="left" w:pos="776"/>
          <w:tab w:val="left" w:pos="2210"/>
        </w:tabs>
        <w:spacing w:before="12"/>
        <w:rPr>
          <w:rFonts w:ascii="Courier New" w:eastAsia="Courier New" w:hAnsi="Courier New" w:cs="Courier New"/>
        </w:rPr>
      </w:pPr>
      <w:r>
        <w:rPr>
          <w:rFonts w:ascii="Courier New"/>
          <w:color w:val="575757"/>
          <w:w w:val="95"/>
        </w:rPr>
        <w:t>##</w:t>
      </w:r>
      <w:r>
        <w:rPr>
          <w:rFonts w:ascii="Courier New"/>
          <w:color w:val="575757"/>
          <w:w w:val="95"/>
        </w:rPr>
        <w:tab/>
        <w:t>0.3100925</w:t>
      </w:r>
      <w:r>
        <w:rPr>
          <w:rFonts w:ascii="Courier New"/>
          <w:color w:val="575757"/>
          <w:w w:val="95"/>
        </w:rPr>
        <w:tab/>
      </w:r>
      <w:r>
        <w:rPr>
          <w:rFonts w:ascii="Courier New"/>
          <w:color w:val="575757"/>
        </w:rPr>
        <w:t>0.9839554</w:t>
      </w:r>
    </w:p>
    <w:p w14:paraId="58AD126C" w14:textId="77777777" w:rsidR="00632595" w:rsidRDefault="00632595">
      <w:pPr>
        <w:rPr>
          <w:rFonts w:ascii="Courier New" w:eastAsia="Courier New" w:hAnsi="Courier New" w:cs="Courier New"/>
          <w:sz w:val="20"/>
          <w:szCs w:val="20"/>
        </w:rPr>
      </w:pPr>
    </w:p>
    <w:p w14:paraId="02A8A223" w14:textId="77777777" w:rsidR="00632595" w:rsidRDefault="00632595">
      <w:pPr>
        <w:spacing w:before="4"/>
        <w:rPr>
          <w:rFonts w:ascii="Courier New" w:eastAsia="Courier New" w:hAnsi="Courier New" w:cs="Courier New"/>
          <w:sz w:val="23"/>
          <w:szCs w:val="23"/>
        </w:rPr>
      </w:pPr>
    </w:p>
    <w:p w14:paraId="1A60D795" w14:textId="77777777" w:rsidR="00632595" w:rsidRDefault="008950A2">
      <w:pPr>
        <w:pStyle w:val="Heading1"/>
        <w:numPr>
          <w:ilvl w:val="0"/>
          <w:numId w:val="6"/>
        </w:numPr>
        <w:tabs>
          <w:tab w:val="left" w:pos="1305"/>
        </w:tabs>
        <w:ind w:hanging="358"/>
        <w:rPr>
          <w:b w:val="0"/>
          <w:bCs w:val="0"/>
        </w:rPr>
      </w:pPr>
      <w:bookmarkStart w:id="7" w:name="Estimation_TMB/HMM"/>
      <w:bookmarkEnd w:id="7"/>
      <w:r>
        <w:t>Estimation</w:t>
      </w:r>
      <w:r>
        <w:rPr>
          <w:spacing w:val="-25"/>
        </w:rPr>
        <w:t xml:space="preserve"> </w:t>
      </w:r>
      <w:r>
        <w:t>TMB/HMM</w:t>
      </w:r>
    </w:p>
    <w:p w14:paraId="103B31D2" w14:textId="77777777" w:rsidR="00632595" w:rsidRDefault="008950A2">
      <w:pPr>
        <w:pStyle w:val="Heading2"/>
        <w:numPr>
          <w:ilvl w:val="1"/>
          <w:numId w:val="6"/>
        </w:numPr>
        <w:tabs>
          <w:tab w:val="left" w:pos="1395"/>
        </w:tabs>
        <w:spacing w:before="162"/>
        <w:ind w:hanging="448"/>
        <w:rPr>
          <w:b w:val="0"/>
          <w:bCs w:val="0"/>
        </w:rPr>
      </w:pPr>
      <w:bookmarkStart w:id="8" w:name="Notation"/>
      <w:bookmarkEnd w:id="8"/>
      <w:r>
        <w:t>Notation</w:t>
      </w:r>
    </w:p>
    <w:p w14:paraId="49F302BB" w14:textId="1160F605" w:rsidR="00632595" w:rsidRDefault="008950A2">
      <w:pPr>
        <w:pStyle w:val="BodyText"/>
        <w:spacing w:before="98" w:line="249" w:lineRule="auto"/>
        <w:ind w:right="176"/>
      </w:pPr>
      <w:r>
        <w:t>A</w:t>
      </w:r>
      <w:r>
        <w:rPr>
          <w:spacing w:val="-14"/>
        </w:rPr>
        <w:t xml:space="preserve"> </w:t>
      </w:r>
      <w:del w:id="9" w:author="Jan Bulla" w:date="2020-06-16T13:54:00Z">
        <w:r w:rsidDel="008962EC">
          <w:delText>Hidden</w:delText>
        </w:r>
        <w:r w:rsidDel="008962EC">
          <w:rPr>
            <w:spacing w:val="-13"/>
          </w:rPr>
          <w:delText xml:space="preserve"> </w:delText>
        </w:r>
        <w:r w:rsidDel="008962EC">
          <w:rPr>
            <w:spacing w:val="-1"/>
          </w:rPr>
          <w:delText>Markov</w:delText>
        </w:r>
        <w:r w:rsidDel="008962EC">
          <w:rPr>
            <w:spacing w:val="-13"/>
          </w:rPr>
          <w:delText xml:space="preserve"> </w:delText>
        </w:r>
        <w:r w:rsidDel="008962EC">
          <w:delText>Model</w:delText>
        </w:r>
        <w:r w:rsidDel="008962EC">
          <w:rPr>
            <w:spacing w:val="-14"/>
          </w:rPr>
          <w:delText xml:space="preserve"> </w:delText>
        </w:r>
        <w:r w:rsidDel="008962EC">
          <w:delText>(</w:delText>
        </w:r>
      </w:del>
      <w:r>
        <w:t>HMM</w:t>
      </w:r>
      <w:del w:id="10" w:author="Jan Bulla" w:date="2020-06-16T13:54:00Z">
        <w:r w:rsidDel="008962EC">
          <w:delText>)</w:delText>
        </w:r>
      </w:del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assumed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1"/>
        </w:rPr>
        <w:t>follow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mixture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1"/>
        </w:rPr>
        <w:t>distributions,</w:t>
      </w:r>
      <w:r>
        <w:rPr>
          <w:spacing w:val="25"/>
          <w:w w:val="99"/>
        </w:rPr>
        <w:t xml:space="preserve"> </w:t>
      </w:r>
      <w:r>
        <w:t>going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one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other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progresses</w:t>
      </w:r>
      <w:r>
        <w:rPr>
          <w:spacing w:val="-16"/>
        </w:rPr>
        <w:t xml:space="preserve"> </w:t>
      </w:r>
      <w:r>
        <w:t>according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probabilities</w:t>
      </w:r>
      <w:r>
        <w:rPr>
          <w:spacing w:val="-16"/>
        </w:rPr>
        <w:t xml:space="preserve"> </w:t>
      </w:r>
      <w:r>
        <w:t>set</w:t>
      </w:r>
      <w:r>
        <w:rPr>
          <w:spacing w:val="-16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underlying</w:t>
      </w:r>
      <w:r>
        <w:rPr>
          <w:spacing w:val="-16"/>
        </w:rPr>
        <w:t xml:space="preserve"> </w:t>
      </w:r>
      <w:r>
        <w:t>homogeneous</w:t>
      </w:r>
    </w:p>
    <w:p w14:paraId="0ABC97AE" w14:textId="77777777" w:rsidR="00632595" w:rsidRDefault="00632595">
      <w:pPr>
        <w:spacing w:line="249" w:lineRule="auto"/>
        <w:sectPr w:rsidR="00632595">
          <w:pgSz w:w="12240" w:h="15840"/>
          <w:pgMar w:top="1500" w:right="1720" w:bottom="1160" w:left="1720" w:header="0" w:footer="961" w:gutter="0"/>
          <w:cols w:space="720"/>
        </w:sectPr>
      </w:pPr>
    </w:p>
    <w:p w14:paraId="0013963A" w14:textId="77777777" w:rsidR="00632595" w:rsidRDefault="00632595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A76E266" w14:textId="77777777" w:rsidR="00632595" w:rsidRDefault="008950A2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5</w:t>
      </w:r>
    </w:p>
    <w:p w14:paraId="0DD826CB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14:paraId="385502AC" w14:textId="77777777" w:rsidR="00632595" w:rsidRDefault="008950A2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D8CDB83">
          <v:group id="_x0000_s5891" style="width:422.55pt;height:.4pt;mso-position-horizontal-relative:char;mso-position-vertical-relative:line" coordsize="8451,8">
            <v:group id="_x0000_s5892" style="position:absolute;left:4;top:4;width:8443;height:2" coordorigin="4,4" coordsize="8443,2">
              <v:shape id="_x0000_s5893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14:paraId="3054485C" w14:textId="77777777" w:rsidR="00632595" w:rsidRDefault="00632595">
      <w:pPr>
        <w:rPr>
          <w:rFonts w:ascii="Times New Roman" w:eastAsia="Times New Roman" w:hAnsi="Times New Roman" w:cs="Times New Roman"/>
        </w:rPr>
      </w:pPr>
    </w:p>
    <w:p w14:paraId="2C68CAD0" w14:textId="77777777" w:rsidR="00632595" w:rsidRDefault="008950A2">
      <w:pPr>
        <w:pStyle w:val="BodyText"/>
        <w:spacing w:line="232" w:lineRule="auto"/>
        <w:ind w:right="176"/>
        <w:jc w:val="both"/>
      </w:pPr>
      <w:r>
        <w:t>stationary</w:t>
      </w:r>
      <w:r>
        <w:rPr>
          <w:spacing w:val="7"/>
        </w:rPr>
        <w:t xml:space="preserve"> </w:t>
      </w:r>
      <w:r>
        <w:rPr>
          <w:spacing w:val="-1"/>
        </w:rPr>
        <w:t>Markov</w:t>
      </w:r>
      <w:r>
        <w:rPr>
          <w:spacing w:val="7"/>
        </w:rPr>
        <w:t xml:space="preserve"> </w:t>
      </w:r>
      <w:r>
        <w:t>chain.</w:t>
      </w:r>
      <w:r>
        <w:rPr>
          <w:spacing w:val="3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paper</w:t>
      </w:r>
      <w:r>
        <w:rPr>
          <w:spacing w:val="7"/>
        </w:rPr>
        <w:t xml:space="preserve"> </w:t>
      </w:r>
      <w:r>
        <w:t>we</w:t>
      </w:r>
      <w:r>
        <w:rPr>
          <w:spacing w:val="7"/>
        </w:rPr>
        <w:t xml:space="preserve"> </w:t>
      </w:r>
      <w:r>
        <w:rPr>
          <w:spacing w:val="-1"/>
        </w:rPr>
        <w:t>will</w:t>
      </w:r>
      <w:r>
        <w:rPr>
          <w:spacing w:val="7"/>
        </w:rPr>
        <w:t xml:space="preserve"> </w:t>
      </w:r>
      <w:r>
        <w:t>focus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Poisson-HMM,</w:t>
      </w:r>
      <w:r>
        <w:rPr>
          <w:spacing w:val="7"/>
        </w:rPr>
        <w:t xml:space="preserve"> </w:t>
      </w:r>
      <w:r>
        <w:rPr>
          <w:spacing w:val="-2"/>
        </w:rPr>
        <w:t>but</w:t>
      </w:r>
      <w:r>
        <w:rPr>
          <w:spacing w:val="7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small</w:t>
      </w:r>
      <w:r>
        <w:rPr>
          <w:spacing w:val="7"/>
        </w:rPr>
        <w:t xml:space="preserve"> </w:t>
      </w:r>
      <w:r>
        <w:t>changes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37"/>
          <w:w w:val="99"/>
        </w:rPr>
        <w:t xml:space="preserve"> </w:t>
      </w:r>
      <w:r>
        <w:t>code are needed</w:t>
      </w:r>
      <w:r>
        <w:rPr>
          <w:spacing w:val="1"/>
        </w:rPr>
        <w:t xml:space="preserve"> </w:t>
      </w:r>
      <w:r>
        <w:t>to obtain models</w:t>
      </w:r>
      <w:r>
        <w:rPr>
          <w:spacing w:val="1"/>
        </w:rPr>
        <w:t xml:space="preserve"> </w:t>
      </w:r>
      <w:r>
        <w:t>with other conditional</w:t>
      </w:r>
      <w:r>
        <w:rPr>
          <w:spacing w:val="1"/>
        </w:rPr>
        <w:t xml:space="preserve"> </w:t>
      </w:r>
      <w:r>
        <w:rPr>
          <w:spacing w:val="-1"/>
        </w:rPr>
        <w:t>distributions</w:t>
      </w:r>
      <w:r>
        <w:t xml:space="preserve"> than</w:t>
      </w:r>
      <w:r>
        <w:rPr>
          <w:spacing w:val="1"/>
        </w:rPr>
        <w:t xml:space="preserve"> </w:t>
      </w:r>
      <w:r>
        <w:t>the Poisson.</w:t>
      </w:r>
      <w:r>
        <w:rPr>
          <w:spacing w:val="2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 denoted</w:t>
      </w:r>
      <w:r>
        <w:rPr>
          <w:spacing w:val="29"/>
          <w:w w:val="99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rFonts w:ascii="Lucida Sans Unicode" w:hAnsi="Lucida Sans Unicode"/>
          <w:w w:val="125"/>
        </w:rPr>
        <w:t>{</w:t>
      </w:r>
      <w:proofErr w:type="gramStart"/>
      <w:r>
        <w:rPr>
          <w:rFonts w:ascii="Arial" w:hAnsi="Arial"/>
          <w:i/>
          <w:w w:val="125"/>
        </w:rPr>
        <w:t>X</w:t>
      </w:r>
      <w:r>
        <w:rPr>
          <w:rFonts w:ascii="Arial" w:hAnsi="Arial"/>
          <w:i/>
          <w:w w:val="125"/>
          <w:position w:val="-2"/>
          <w:sz w:val="14"/>
        </w:rPr>
        <w:t>n</w:t>
      </w:r>
      <w:r>
        <w:rPr>
          <w:rFonts w:ascii="Arial" w:hAnsi="Arial"/>
          <w:i/>
          <w:spacing w:val="23"/>
          <w:w w:val="125"/>
          <w:position w:val="-2"/>
          <w:sz w:val="14"/>
        </w:rPr>
        <w:t xml:space="preserve"> </w:t>
      </w:r>
      <w:r>
        <w:rPr>
          <w:rFonts w:ascii="Arial" w:hAnsi="Arial"/>
        </w:rPr>
        <w:t>:</w:t>
      </w:r>
      <w:proofErr w:type="gramEnd"/>
      <w:r>
        <w:rPr>
          <w:rFonts w:ascii="Arial" w:hAnsi="Arial"/>
          <w:spacing w:val="6"/>
        </w:rPr>
        <w:t xml:space="preserve"> </w:t>
      </w:r>
      <w:r>
        <w:rPr>
          <w:rFonts w:ascii="Arial" w:hAnsi="Arial"/>
          <w:i/>
        </w:rPr>
        <w:t>n</w:t>
      </w:r>
      <w:r>
        <w:rPr>
          <w:rFonts w:ascii="Arial" w:hAnsi="Arial"/>
          <w:i/>
          <w:spacing w:val="7"/>
        </w:rPr>
        <w:t xml:space="preserve"> </w:t>
      </w:r>
      <w:r>
        <w:rPr>
          <w:rFonts w:ascii="Arial" w:hAnsi="Arial"/>
          <w:w w:val="125"/>
        </w:rPr>
        <w:t>=</w:t>
      </w:r>
      <w:r>
        <w:rPr>
          <w:rFonts w:ascii="Arial" w:hAnsi="Arial"/>
          <w:spacing w:val="-7"/>
          <w:w w:val="125"/>
        </w:rPr>
        <w:t xml:space="preserve"> </w:t>
      </w:r>
      <w:r>
        <w:rPr>
          <w:rFonts w:ascii="Arial" w:hAnsi="Arial"/>
        </w:rPr>
        <w:t>1</w:t>
      </w:r>
      <w:r>
        <w:rPr>
          <w:rFonts w:ascii="Arial" w:hAnsi="Arial"/>
          <w:i/>
        </w:rPr>
        <w:t>,</w:t>
      </w:r>
      <w:r>
        <w:rPr>
          <w:rFonts w:ascii="Arial" w:hAnsi="Arial"/>
          <w:i/>
          <w:spacing w:val="-22"/>
        </w:rPr>
        <w:t xml:space="preserve"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23"/>
        </w:rPr>
        <w:t xml:space="preserve"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22"/>
        </w:rPr>
        <w:t xml:space="preserve"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22"/>
        </w:rPr>
        <w:t xml:space="preserve"> </w:t>
      </w:r>
      <w:r>
        <w:rPr>
          <w:rFonts w:ascii="Arial" w:hAnsi="Arial"/>
          <w:i/>
        </w:rPr>
        <w:t>,</w:t>
      </w:r>
      <w:r>
        <w:rPr>
          <w:rFonts w:ascii="Arial" w:hAnsi="Arial"/>
          <w:i/>
          <w:spacing w:val="-22"/>
        </w:rPr>
        <w:t xml:space="preserve"> </w:t>
      </w:r>
      <w:r>
        <w:rPr>
          <w:rFonts w:ascii="Arial" w:hAnsi="Arial"/>
          <w:i/>
        </w:rPr>
        <w:t>N</w:t>
      </w:r>
      <w:r>
        <w:rPr>
          <w:rFonts w:ascii="Arial" w:hAnsi="Arial"/>
          <w:i/>
          <w:spacing w:val="-34"/>
        </w:rPr>
        <w:t xml:space="preserve"> </w:t>
      </w:r>
      <w:r>
        <w:rPr>
          <w:rFonts w:ascii="Lucida Sans Unicode" w:hAnsi="Lucida Sans Unicode"/>
          <w:w w:val="125"/>
        </w:rPr>
        <w:t>}</w:t>
      </w:r>
      <w:r>
        <w:rPr>
          <w:rFonts w:ascii="Lucida Sans Unicode" w:hAnsi="Lucida Sans Unicode"/>
          <w:spacing w:val="-25"/>
          <w:w w:val="12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assumed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follow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mixture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rFonts w:ascii="Arial" w:hAnsi="Arial"/>
          <w:i/>
        </w:rPr>
        <w:t>m</w:t>
      </w:r>
      <w:r>
        <w:rPr>
          <w:rFonts w:ascii="Arial" w:hAnsi="Arial"/>
          <w:i/>
          <w:spacing w:val="-1"/>
        </w:rPr>
        <w:t xml:space="preserve"> </w:t>
      </w:r>
      <w:r>
        <w:t>Poisson</w:t>
      </w:r>
      <w:r>
        <w:rPr>
          <w:spacing w:val="3"/>
        </w:rPr>
        <w:t xml:space="preserve"> </w:t>
      </w:r>
      <w:r>
        <w:rPr>
          <w:spacing w:val="-1"/>
        </w:rPr>
        <w:t>distributions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parameters</w:t>
      </w:r>
      <w:r>
        <w:rPr>
          <w:spacing w:val="3"/>
        </w:rPr>
        <w:t xml:space="preserve"> </w:t>
      </w:r>
      <w:r>
        <w:rPr>
          <w:rFonts w:ascii="Lucida Sans Unicode" w:hAnsi="Lucida Sans Unicode"/>
          <w:w w:val="125"/>
        </w:rPr>
        <w:t>{</w:t>
      </w:r>
      <w:r>
        <w:rPr>
          <w:rFonts w:ascii="Arial" w:hAnsi="Arial"/>
          <w:i/>
          <w:w w:val="125"/>
        </w:rPr>
        <w:t>λ</w:t>
      </w:r>
      <w:proofErr w:type="spellStart"/>
      <w:r>
        <w:rPr>
          <w:rFonts w:ascii="Arial" w:hAnsi="Arial"/>
          <w:i/>
          <w:w w:val="125"/>
          <w:position w:val="-2"/>
          <w:sz w:val="14"/>
        </w:rPr>
        <w:t>i</w:t>
      </w:r>
      <w:proofErr w:type="spellEnd"/>
      <w:r>
        <w:rPr>
          <w:rFonts w:ascii="Arial" w:hAnsi="Arial"/>
          <w:i/>
          <w:spacing w:val="15"/>
          <w:w w:val="125"/>
          <w:position w:val="-2"/>
          <w:sz w:val="14"/>
        </w:rPr>
        <w:t xml:space="preserve"> </w:t>
      </w:r>
      <w:r>
        <w:t>:</w:t>
      </w:r>
    </w:p>
    <w:p w14:paraId="4B395BCA" w14:textId="77777777" w:rsidR="00632595" w:rsidRDefault="008950A2">
      <w:pPr>
        <w:spacing w:line="208" w:lineRule="exact"/>
        <w:ind w:left="178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Arial"/>
          <w:i/>
          <w:w w:val="125"/>
          <w:sz w:val="20"/>
        </w:rPr>
        <w:t>i</w:t>
      </w:r>
      <w:proofErr w:type="spellEnd"/>
      <w:r>
        <w:rPr>
          <w:rFonts w:ascii="Arial"/>
          <w:i/>
          <w:spacing w:val="-19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=</w:t>
      </w:r>
      <w:r>
        <w:rPr>
          <w:rFonts w:ascii="Arial"/>
          <w:spacing w:val="-18"/>
          <w:w w:val="125"/>
          <w:sz w:val="20"/>
        </w:rPr>
        <w:t xml:space="preserve"> </w:t>
      </w:r>
      <w:r>
        <w:rPr>
          <w:rFonts w:ascii="Arial"/>
          <w:spacing w:val="-2"/>
          <w:w w:val="110"/>
          <w:sz w:val="20"/>
        </w:rPr>
        <w:t>1</w:t>
      </w:r>
      <w:r>
        <w:rPr>
          <w:rFonts w:ascii="Arial"/>
          <w:i/>
          <w:spacing w:val="-2"/>
          <w:w w:val="110"/>
          <w:sz w:val="20"/>
        </w:rPr>
        <w:t>,</w:t>
      </w:r>
      <w:r>
        <w:rPr>
          <w:rFonts w:ascii="Arial"/>
          <w:i/>
          <w:spacing w:val="-31"/>
          <w:w w:val="110"/>
          <w:sz w:val="20"/>
        </w:rPr>
        <w:t xml:space="preserve"> </w:t>
      </w:r>
      <w:proofErr w:type="gramStart"/>
      <w:r>
        <w:rPr>
          <w:rFonts w:ascii="Arial"/>
          <w:i/>
          <w:w w:val="110"/>
          <w:sz w:val="20"/>
        </w:rPr>
        <w:t>.</w:t>
      </w:r>
      <w:r>
        <w:rPr>
          <w:rFonts w:ascii="Arial"/>
          <w:i/>
          <w:spacing w:val="-30"/>
          <w:w w:val="110"/>
          <w:sz w:val="20"/>
        </w:rPr>
        <w:t xml:space="preserve"> </w:t>
      </w:r>
      <w:r>
        <w:rPr>
          <w:rFonts w:ascii="Arial"/>
          <w:i/>
          <w:w w:val="110"/>
          <w:sz w:val="20"/>
        </w:rPr>
        <w:t>.</w:t>
      </w:r>
      <w:r>
        <w:rPr>
          <w:rFonts w:ascii="Arial"/>
          <w:i/>
          <w:spacing w:val="-31"/>
          <w:w w:val="110"/>
          <w:sz w:val="20"/>
        </w:rPr>
        <w:t xml:space="preserve"> </w:t>
      </w:r>
      <w:r>
        <w:rPr>
          <w:rFonts w:ascii="Arial"/>
          <w:i/>
          <w:w w:val="110"/>
          <w:sz w:val="20"/>
        </w:rPr>
        <w:t>.</w:t>
      </w:r>
      <w:r>
        <w:rPr>
          <w:rFonts w:ascii="Arial"/>
          <w:i/>
          <w:spacing w:val="-30"/>
          <w:w w:val="110"/>
          <w:sz w:val="20"/>
        </w:rPr>
        <w:t xml:space="preserve"> </w:t>
      </w:r>
      <w:r>
        <w:rPr>
          <w:rFonts w:ascii="Arial"/>
          <w:i/>
          <w:w w:val="110"/>
          <w:sz w:val="20"/>
        </w:rPr>
        <w:t>,</w:t>
      </w:r>
      <w:proofErr w:type="gramEnd"/>
      <w:r>
        <w:rPr>
          <w:rFonts w:ascii="Arial"/>
          <w:i/>
          <w:spacing w:val="-31"/>
          <w:w w:val="110"/>
          <w:sz w:val="20"/>
        </w:rPr>
        <w:t xml:space="preserve"> </w:t>
      </w:r>
      <w:r>
        <w:rPr>
          <w:rFonts w:ascii="Arial"/>
          <w:i/>
          <w:w w:val="110"/>
          <w:sz w:val="20"/>
        </w:rPr>
        <w:t>m</w:t>
      </w:r>
      <w:r>
        <w:rPr>
          <w:rFonts w:ascii="Lucida Sans Unicode"/>
          <w:w w:val="110"/>
          <w:sz w:val="20"/>
        </w:rPr>
        <w:t>}</w:t>
      </w:r>
      <w:r>
        <w:rPr>
          <w:rFonts w:ascii="Times New Roman"/>
          <w:w w:val="110"/>
          <w:sz w:val="20"/>
        </w:rPr>
        <w:t>.</w:t>
      </w:r>
    </w:p>
    <w:p w14:paraId="72832022" w14:textId="77777777" w:rsidR="00632595" w:rsidRDefault="008950A2">
      <w:pPr>
        <w:pStyle w:val="BodyText"/>
        <w:spacing w:line="212" w:lineRule="auto"/>
        <w:ind w:right="176"/>
        <w:jc w:val="both"/>
      </w:pPr>
      <w:r>
        <w:rPr>
          <w:w w:val="105"/>
        </w:rPr>
        <w:t>Let</w:t>
      </w:r>
      <w:r>
        <w:rPr>
          <w:spacing w:val="7"/>
          <w:w w:val="105"/>
        </w:rPr>
        <w:t xml:space="preserve"> </w:t>
      </w:r>
      <w:r>
        <w:rPr>
          <w:rFonts w:ascii="Lucida Sans Unicode"/>
          <w:w w:val="105"/>
        </w:rPr>
        <w:t>{</w:t>
      </w:r>
      <w:proofErr w:type="gramStart"/>
      <w:r>
        <w:rPr>
          <w:rFonts w:ascii="Arial"/>
          <w:i/>
          <w:w w:val="105"/>
        </w:rPr>
        <w:t>C</w:t>
      </w:r>
      <w:r>
        <w:rPr>
          <w:rFonts w:ascii="Arial"/>
          <w:i/>
          <w:w w:val="105"/>
          <w:position w:val="-2"/>
          <w:sz w:val="14"/>
        </w:rPr>
        <w:t>t</w:t>
      </w:r>
      <w:r>
        <w:rPr>
          <w:rFonts w:ascii="Arial"/>
          <w:i/>
          <w:spacing w:val="6"/>
          <w:w w:val="105"/>
          <w:position w:val="-2"/>
          <w:sz w:val="14"/>
        </w:rPr>
        <w:t xml:space="preserve"> </w:t>
      </w:r>
      <w:r>
        <w:rPr>
          <w:rFonts w:ascii="Arial"/>
          <w:w w:val="105"/>
        </w:rPr>
        <w:t>:</w:t>
      </w:r>
      <w:proofErr w:type="gramEnd"/>
      <w:r>
        <w:rPr>
          <w:rFonts w:ascii="Arial"/>
          <w:spacing w:val="22"/>
          <w:w w:val="105"/>
        </w:rPr>
        <w:t xml:space="preserve"> </w:t>
      </w:r>
      <w:r>
        <w:rPr>
          <w:rFonts w:ascii="Arial"/>
          <w:i/>
          <w:w w:val="105"/>
        </w:rPr>
        <w:t>t</w:t>
      </w:r>
      <w:r>
        <w:rPr>
          <w:rFonts w:ascii="Arial"/>
          <w:i/>
          <w:spacing w:val="22"/>
          <w:w w:val="105"/>
        </w:rPr>
        <w:t xml:space="preserve"> </w:t>
      </w:r>
      <w:r>
        <w:rPr>
          <w:rFonts w:ascii="Arial"/>
          <w:w w:val="105"/>
        </w:rPr>
        <w:t>=</w:t>
      </w:r>
      <w:r>
        <w:rPr>
          <w:rFonts w:ascii="Arial"/>
          <w:spacing w:val="21"/>
          <w:w w:val="105"/>
        </w:rPr>
        <w:t xml:space="preserve"> </w:t>
      </w:r>
      <w:r>
        <w:rPr>
          <w:rFonts w:ascii="Arial"/>
          <w:w w:val="105"/>
        </w:rPr>
        <w:t>1</w:t>
      </w:r>
      <w:r>
        <w:rPr>
          <w:rFonts w:ascii="Arial"/>
          <w:i/>
          <w:w w:val="105"/>
        </w:rPr>
        <w:t>,</w:t>
      </w:r>
      <w:r>
        <w:rPr>
          <w:rFonts w:ascii="Arial"/>
          <w:i/>
          <w:spacing w:val="-31"/>
          <w:w w:val="105"/>
        </w:rPr>
        <w:t xml:space="preserve"> </w:t>
      </w:r>
      <w:r>
        <w:rPr>
          <w:rFonts w:ascii="Arial"/>
          <w:i/>
          <w:w w:val="105"/>
        </w:rPr>
        <w:t>.</w:t>
      </w:r>
      <w:r>
        <w:rPr>
          <w:rFonts w:ascii="Arial"/>
          <w:i/>
          <w:spacing w:val="-31"/>
          <w:w w:val="105"/>
        </w:rPr>
        <w:t xml:space="preserve"> </w:t>
      </w:r>
      <w:r>
        <w:rPr>
          <w:rFonts w:ascii="Arial"/>
          <w:i/>
          <w:w w:val="105"/>
        </w:rPr>
        <w:t>.</w:t>
      </w:r>
      <w:r>
        <w:rPr>
          <w:rFonts w:ascii="Arial"/>
          <w:i/>
          <w:spacing w:val="-32"/>
          <w:w w:val="105"/>
        </w:rPr>
        <w:t xml:space="preserve"> </w:t>
      </w:r>
      <w:r>
        <w:rPr>
          <w:rFonts w:ascii="Arial"/>
          <w:i/>
          <w:w w:val="105"/>
        </w:rPr>
        <w:t>.</w:t>
      </w:r>
      <w:r>
        <w:rPr>
          <w:rFonts w:ascii="Arial"/>
          <w:i/>
          <w:spacing w:val="-31"/>
          <w:w w:val="105"/>
        </w:rPr>
        <w:t xml:space="preserve"> </w:t>
      </w:r>
      <w:r>
        <w:rPr>
          <w:rFonts w:ascii="Arial"/>
          <w:i/>
          <w:w w:val="105"/>
        </w:rPr>
        <w:t>,</w:t>
      </w:r>
      <w:r>
        <w:rPr>
          <w:rFonts w:ascii="Arial"/>
          <w:i/>
          <w:spacing w:val="-31"/>
          <w:w w:val="105"/>
        </w:rPr>
        <w:t xml:space="preserve"> </w:t>
      </w:r>
      <w:r>
        <w:rPr>
          <w:rFonts w:ascii="Arial"/>
          <w:i/>
          <w:w w:val="105"/>
        </w:rPr>
        <w:t>N</w:t>
      </w:r>
      <w:r>
        <w:rPr>
          <w:rFonts w:ascii="Arial"/>
          <w:i/>
          <w:spacing w:val="-40"/>
          <w:w w:val="105"/>
        </w:rPr>
        <w:t xml:space="preserve"> </w:t>
      </w:r>
      <w:r>
        <w:rPr>
          <w:rFonts w:ascii="Lucida Sans Unicode"/>
          <w:w w:val="125"/>
        </w:rPr>
        <w:t>}</w:t>
      </w:r>
      <w:r>
        <w:rPr>
          <w:rFonts w:ascii="Lucida Sans Unicode"/>
          <w:spacing w:val="-20"/>
          <w:w w:val="12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underlying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Markov</w:t>
      </w:r>
      <w:r>
        <w:rPr>
          <w:spacing w:val="7"/>
          <w:w w:val="105"/>
        </w:rPr>
        <w:t xml:space="preserve"> </w:t>
      </w:r>
      <w:r>
        <w:rPr>
          <w:w w:val="105"/>
        </w:rPr>
        <w:t>chain.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Markov</w:t>
      </w:r>
      <w:r>
        <w:rPr>
          <w:spacing w:val="6"/>
          <w:w w:val="105"/>
        </w:rPr>
        <w:t xml:space="preserve"> </w:t>
      </w:r>
      <w:r>
        <w:rPr>
          <w:w w:val="105"/>
        </w:rPr>
        <w:t>chain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assumed</w:t>
      </w:r>
      <w:r>
        <w:rPr>
          <w:spacing w:val="7"/>
          <w:w w:val="105"/>
        </w:rPr>
        <w:t xml:space="preserve"> </w:t>
      </w:r>
      <w:r>
        <w:rPr>
          <w:w w:val="105"/>
        </w:rPr>
        <w:t>irreducible</w:t>
      </w:r>
      <w:r>
        <w:rPr>
          <w:spacing w:val="23"/>
          <w:w w:val="99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aperiodic.</w:t>
      </w:r>
      <w:r>
        <w:rPr>
          <w:spacing w:val="12"/>
          <w:w w:val="105"/>
        </w:rPr>
        <w:t xml:space="preserve"> </w:t>
      </w:r>
      <w:hyperlink w:anchor="_bookmark28" w:history="1">
        <w:proofErr w:type="spellStart"/>
        <w:r>
          <w:rPr>
            <w:w w:val="105"/>
          </w:rPr>
          <w:t>Grimmett</w:t>
        </w:r>
        <w:proofErr w:type="spellEnd"/>
        <w:r>
          <w:rPr>
            <w:spacing w:val="-13"/>
            <w:w w:val="105"/>
          </w:rPr>
          <w:t xml:space="preserve"> </w:t>
        </w:r>
        <w:r>
          <w:rPr>
            <w:w w:val="105"/>
          </w:rPr>
          <w:t>et</w:t>
        </w:r>
        <w:r>
          <w:rPr>
            <w:spacing w:val="-13"/>
            <w:w w:val="105"/>
          </w:rPr>
          <w:t xml:space="preserve"> </w:t>
        </w:r>
        <w:r>
          <w:rPr>
            <w:w w:val="105"/>
          </w:rPr>
          <w:t>al.</w:t>
        </w:r>
      </w:hyperlink>
      <w:r>
        <w:rPr>
          <w:spacing w:val="-12"/>
          <w:w w:val="105"/>
        </w:rPr>
        <w:t xml:space="preserve"> </w:t>
      </w:r>
      <w:r>
        <w:rPr>
          <w:w w:val="105"/>
        </w:rPr>
        <w:t>(</w:t>
      </w:r>
      <w:hyperlink w:anchor="_bookmark28" w:history="1">
        <w:r>
          <w:rPr>
            <w:w w:val="105"/>
          </w:rPr>
          <w:t>2001</w:t>
        </w:r>
      </w:hyperlink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Lemma</w:t>
      </w:r>
      <w:r>
        <w:rPr>
          <w:spacing w:val="-13"/>
          <w:w w:val="105"/>
        </w:rPr>
        <w:t xml:space="preserve"> </w:t>
      </w:r>
      <w:r>
        <w:rPr>
          <w:w w:val="105"/>
        </w:rPr>
        <w:t>6.3.5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p.</w:t>
      </w:r>
      <w:r>
        <w:rPr>
          <w:spacing w:val="-13"/>
          <w:w w:val="105"/>
        </w:rPr>
        <w:t xml:space="preserve"> </w:t>
      </w:r>
      <w:r>
        <w:rPr>
          <w:w w:val="105"/>
        </w:rPr>
        <w:t>225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Theorem</w:t>
      </w:r>
      <w:r>
        <w:rPr>
          <w:spacing w:val="-13"/>
          <w:w w:val="105"/>
        </w:rPr>
        <w:t xml:space="preserve"> </w:t>
      </w:r>
      <w:r>
        <w:rPr>
          <w:w w:val="105"/>
        </w:rPr>
        <w:t>6.4.3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p.</w:t>
      </w:r>
      <w:r>
        <w:rPr>
          <w:spacing w:val="-13"/>
          <w:w w:val="105"/>
        </w:rPr>
        <w:t xml:space="preserve"> </w:t>
      </w:r>
      <w:r>
        <w:rPr>
          <w:w w:val="105"/>
        </w:rPr>
        <w:t>227)</w:t>
      </w:r>
      <w:r>
        <w:rPr>
          <w:spacing w:val="-12"/>
          <w:w w:val="105"/>
        </w:rPr>
        <w:t xml:space="preserve"> </w:t>
      </w:r>
      <w:r>
        <w:rPr>
          <w:w w:val="105"/>
        </w:rPr>
        <w:t>has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shown</w:t>
      </w:r>
    </w:p>
    <w:p w14:paraId="2B74AAB2" w14:textId="77777777" w:rsidR="00632595" w:rsidRDefault="008950A2">
      <w:pPr>
        <w:pStyle w:val="BodyText"/>
        <w:spacing w:before="14"/>
        <w:jc w:val="both"/>
      </w:pPr>
      <w:r>
        <w:t>that</w:t>
      </w:r>
      <w:r>
        <w:rPr>
          <w:spacing w:val="-3"/>
        </w:rPr>
        <w:t xml:space="preserve"> </w:t>
      </w:r>
      <w:r>
        <w:t>irreducibility</w:t>
      </w:r>
      <w:r>
        <w:rPr>
          <w:spacing w:val="-3"/>
        </w:rPr>
        <w:t xml:space="preserve"> </w:t>
      </w:r>
      <w:r>
        <w:t>ensures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existence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stationary</w:t>
      </w:r>
      <w:r>
        <w:rPr>
          <w:spacing w:val="-3"/>
        </w:rPr>
        <w:t xml:space="preserve"> </w:t>
      </w:r>
      <w:r>
        <w:rPr>
          <w:spacing w:val="-1"/>
        </w:rPr>
        <w:t>distribution.</w:t>
      </w:r>
      <w:r>
        <w:rPr>
          <w:spacing w:val="1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rPr>
          <w:spacing w:val="-1"/>
        </w:rPr>
        <w:t>shown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hyperlink w:anchor="_bookmark24" w:history="1">
        <w:r>
          <w:t>Feller</w:t>
        </w:r>
      </w:hyperlink>
      <w:r>
        <w:rPr>
          <w:spacing w:val="-3"/>
        </w:rPr>
        <w:t xml:space="preserve"> </w:t>
      </w:r>
      <w:r>
        <w:t>(</w:t>
      </w:r>
      <w:hyperlink w:anchor="_bookmark24" w:history="1">
        <w:r>
          <w:t>1968</w:t>
        </w:r>
      </w:hyperlink>
      <w:r>
        <w:t>,</w:t>
      </w:r>
    </w:p>
    <w:p w14:paraId="35C52955" w14:textId="77777777" w:rsidR="00632595" w:rsidRDefault="008950A2">
      <w:pPr>
        <w:pStyle w:val="BodyText"/>
        <w:spacing w:before="9" w:line="223" w:lineRule="exact"/>
        <w:jc w:val="both"/>
      </w:pPr>
      <w:r>
        <w:t>p.</w:t>
      </w:r>
      <w:r>
        <w:rPr>
          <w:spacing w:val="-7"/>
        </w:rPr>
        <w:t xml:space="preserve"> </w:t>
      </w:r>
      <w:r>
        <w:t>394),</w:t>
      </w:r>
      <w:r>
        <w:rPr>
          <w:spacing w:val="-6"/>
        </w:rPr>
        <w:t xml:space="preserve"> </w:t>
      </w:r>
      <w:r>
        <w:t>aperiodicity</w:t>
      </w:r>
      <w:r>
        <w:rPr>
          <w:spacing w:val="-7"/>
        </w:rPr>
        <w:t xml:space="preserve"> </w:t>
      </w:r>
      <w:r>
        <w:t>implies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limiting</w:t>
      </w:r>
      <w:r>
        <w:rPr>
          <w:spacing w:val="-6"/>
        </w:rPr>
        <w:t xml:space="preserve"> </w:t>
      </w:r>
      <w:r>
        <w:rPr>
          <w:spacing w:val="-1"/>
        </w:rPr>
        <w:t>distribution</w:t>
      </w:r>
      <w:r>
        <w:rPr>
          <w:spacing w:val="-7"/>
        </w:rPr>
        <w:t xml:space="preserve"> </w:t>
      </w:r>
      <w:r>
        <w:rPr>
          <w:spacing w:val="-1"/>
        </w:rPr>
        <w:t>exists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stationary</w:t>
      </w:r>
      <w:r>
        <w:rPr>
          <w:spacing w:val="-6"/>
        </w:rPr>
        <w:t xml:space="preserve"> </w:t>
      </w:r>
      <w:r>
        <w:rPr>
          <w:spacing w:val="-1"/>
        </w:rPr>
        <w:t>distribution.</w:t>
      </w:r>
    </w:p>
    <w:p w14:paraId="67CF8455" w14:textId="77777777" w:rsidR="00632595" w:rsidRDefault="008950A2">
      <w:pPr>
        <w:tabs>
          <w:tab w:val="left" w:pos="7416"/>
          <w:tab w:val="left" w:pos="7726"/>
        </w:tabs>
        <w:spacing w:line="254" w:lineRule="exact"/>
        <w:ind w:left="530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w w:val="95"/>
          <w:position w:val="15"/>
          <w:sz w:val="20"/>
          <w:szCs w:val="20"/>
        </w:rPr>
        <w:t></w:t>
      </w:r>
      <w:r>
        <w:rPr>
          <w:rFonts w:ascii="Arial" w:eastAsia="Arial" w:hAnsi="Arial" w:cs="Arial"/>
          <w:i/>
          <w:spacing w:val="1"/>
          <w:w w:val="95"/>
          <w:sz w:val="20"/>
          <w:szCs w:val="20"/>
        </w:rPr>
        <w:t>p</w:t>
      </w:r>
      <w:r>
        <w:rPr>
          <w:rFonts w:ascii="Verdana" w:eastAsia="Verdana" w:hAnsi="Verdana" w:cs="Verdana"/>
          <w:spacing w:val="1"/>
          <w:w w:val="95"/>
          <w:position w:val="-2"/>
          <w:sz w:val="14"/>
          <w:szCs w:val="14"/>
        </w:rPr>
        <w:t>1</w:t>
      </w:r>
      <w:r>
        <w:rPr>
          <w:rFonts w:ascii="Arial" w:eastAsia="Arial" w:hAnsi="Arial" w:cs="Arial"/>
          <w:w w:val="95"/>
          <w:sz w:val="20"/>
          <w:szCs w:val="20"/>
        </w:rPr>
        <w:t>(</w:t>
      </w:r>
      <w:r>
        <w:rPr>
          <w:rFonts w:ascii="Arial" w:eastAsia="Arial" w:hAnsi="Arial" w:cs="Arial"/>
          <w:i/>
          <w:w w:val="95"/>
          <w:sz w:val="20"/>
          <w:szCs w:val="20"/>
        </w:rPr>
        <w:t>x</w:t>
      </w:r>
      <w:r>
        <w:rPr>
          <w:rFonts w:ascii="Arial" w:eastAsia="Arial" w:hAnsi="Arial" w:cs="Arial"/>
          <w:w w:val="95"/>
          <w:sz w:val="20"/>
          <w:szCs w:val="20"/>
        </w:rPr>
        <w:t>)</w:t>
      </w:r>
      <w:r>
        <w:rPr>
          <w:rFonts w:ascii="Arial" w:eastAsia="Arial" w:hAnsi="Arial" w:cs="Arial"/>
          <w:w w:val="95"/>
          <w:sz w:val="20"/>
          <w:szCs w:val="20"/>
        </w:rPr>
        <w:tab/>
      </w:r>
      <w:r>
        <w:rPr>
          <w:rFonts w:ascii="Arial" w:eastAsia="Arial" w:hAnsi="Arial" w:cs="Arial"/>
          <w:w w:val="85"/>
          <w:sz w:val="20"/>
          <w:szCs w:val="20"/>
        </w:rPr>
        <w:t>0</w:t>
      </w:r>
      <w:r>
        <w:rPr>
          <w:rFonts w:ascii="Arial" w:eastAsia="Arial" w:hAnsi="Arial" w:cs="Arial"/>
          <w:w w:val="85"/>
          <w:sz w:val="20"/>
          <w:szCs w:val="20"/>
        </w:rPr>
        <w:tab/>
      </w:r>
      <w:r>
        <w:rPr>
          <w:rFonts w:ascii="Arial" w:eastAsia="Arial" w:hAnsi="Arial" w:cs="Arial"/>
          <w:position w:val="15"/>
          <w:sz w:val="20"/>
          <w:szCs w:val="20"/>
        </w:rPr>
        <w:t></w:t>
      </w:r>
    </w:p>
    <w:p w14:paraId="1F14A4A5" w14:textId="77777777" w:rsidR="00632595" w:rsidRDefault="00632595">
      <w:pPr>
        <w:spacing w:line="254" w:lineRule="exact"/>
        <w:rPr>
          <w:rFonts w:ascii="Arial" w:eastAsia="Arial" w:hAnsi="Arial" w:cs="Arial"/>
          <w:sz w:val="20"/>
          <w:szCs w:val="20"/>
        </w:rPr>
        <w:sectPr w:rsidR="00632595">
          <w:pgSz w:w="12240" w:h="15840"/>
          <w:pgMar w:top="1500" w:right="1720" w:bottom="1160" w:left="1720" w:header="0" w:footer="961" w:gutter="0"/>
          <w:cols w:space="720"/>
        </w:sectPr>
      </w:pPr>
    </w:p>
    <w:p w14:paraId="75FD19C4" w14:textId="77777777" w:rsidR="00632595" w:rsidRDefault="008950A2">
      <w:pPr>
        <w:spacing w:line="386" w:lineRule="exact"/>
        <w:jc w:val="right"/>
        <w:rPr>
          <w:rFonts w:ascii="Arial" w:eastAsia="Arial" w:hAnsi="Arial" w:cs="Arial"/>
          <w:sz w:val="20"/>
          <w:szCs w:val="20"/>
        </w:rPr>
      </w:pPr>
      <w:r>
        <w:pict w14:anchorId="4FCE30A4">
          <v:shape id="_x0000_s5890" type="#_x0000_t202" style="position:absolute;left:0;text-align:left;margin-left:351.05pt;margin-top:10.8pt;width:8.75pt;height:10pt;z-index:-197224;mso-position-horizontal-relative:page" filled="f" stroked="f">
            <v:textbox inset="0,0,0,0">
              <w:txbxContent>
                <w:p w14:paraId="215BAC68" w14:textId="77777777" w:rsidR="008950A2" w:rsidRDefault="008950A2">
                  <w:pPr>
                    <w:pStyle w:val="BodyText"/>
                    <w:spacing w:line="84" w:lineRule="exact"/>
                    <w:ind w:left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w w:val="85"/>
                    </w:rPr>
                    <w:t></w:t>
                  </w:r>
                </w:p>
              </w:txbxContent>
            </v:textbox>
            <w10:wrap anchorx="page"/>
          </v:shape>
        </w:pict>
      </w:r>
      <w:r>
        <w:pict w14:anchorId="342CEDC1">
          <v:shape id="_x0000_s5889" type="#_x0000_t202" style="position:absolute;left:0;text-align:left;margin-left:351.05pt;margin-top:16.8pt;width:8.75pt;height:10pt;z-index:-197200;mso-position-horizontal-relative:page" filled="f" stroked="f">
            <v:textbox inset="0,0,0,0">
              <w:txbxContent>
                <w:p w14:paraId="5AA20137" w14:textId="77777777" w:rsidR="008950A2" w:rsidRDefault="008950A2">
                  <w:pPr>
                    <w:pStyle w:val="BodyText"/>
                    <w:spacing w:line="84" w:lineRule="exact"/>
                    <w:ind w:left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w w:val="85"/>
                    </w:rPr>
                    <w:t>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Let</w:t>
      </w:r>
      <w:r>
        <w:rPr>
          <w:rFonts w:ascii="Times New Roman" w:eastAsia="Times New Roman" w:hAnsi="Times New Roman" w:cs="Times New Roman"/>
          <w:spacing w:val="-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w w:val="110"/>
          <w:sz w:val="20"/>
          <w:szCs w:val="20"/>
        </w:rPr>
        <w:t>p</w:t>
      </w:r>
      <w:proofErr w:type="spellStart"/>
      <w:r>
        <w:rPr>
          <w:rFonts w:ascii="Arial" w:eastAsia="Arial" w:hAnsi="Arial" w:cs="Arial"/>
          <w:i/>
          <w:spacing w:val="1"/>
          <w:w w:val="110"/>
          <w:position w:val="-2"/>
          <w:sz w:val="14"/>
          <w:szCs w:val="14"/>
        </w:rPr>
        <w:t>i</w:t>
      </w:r>
      <w:proofErr w:type="spellEnd"/>
      <w:r>
        <w:rPr>
          <w:rFonts w:ascii="Arial" w:eastAsia="Arial" w:hAnsi="Arial" w:cs="Arial"/>
          <w:spacing w:val="1"/>
          <w:w w:val="110"/>
          <w:sz w:val="20"/>
          <w:szCs w:val="20"/>
        </w:rPr>
        <w:t>(</w:t>
      </w:r>
      <w:r>
        <w:rPr>
          <w:rFonts w:ascii="Arial" w:eastAsia="Arial" w:hAnsi="Arial" w:cs="Arial"/>
          <w:i/>
          <w:spacing w:val="1"/>
          <w:w w:val="110"/>
          <w:sz w:val="20"/>
          <w:szCs w:val="20"/>
        </w:rPr>
        <w:t>x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)</w:t>
      </w:r>
      <w:r>
        <w:rPr>
          <w:rFonts w:ascii="Arial" w:eastAsia="Arial" w:hAnsi="Arial" w:cs="Arial"/>
          <w:spacing w:val="-10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=</w:t>
      </w:r>
      <w:r>
        <w:rPr>
          <w:rFonts w:ascii="Arial" w:eastAsia="Arial" w:hAnsi="Arial" w:cs="Arial"/>
          <w:spacing w:val="-10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P</w:t>
      </w:r>
      <w:r>
        <w:rPr>
          <w:rFonts w:ascii="Arial" w:eastAsia="Arial" w:hAnsi="Arial" w:cs="Arial"/>
          <w:i/>
          <w:spacing w:val="-35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(</w:t>
      </w:r>
      <w:r>
        <w:rPr>
          <w:rFonts w:ascii="Arial" w:eastAsia="Arial" w:hAnsi="Arial" w:cs="Arial"/>
          <w:i/>
          <w:w w:val="110"/>
          <w:sz w:val="20"/>
          <w:szCs w:val="20"/>
        </w:rPr>
        <w:t>X</w:t>
      </w:r>
      <w:r>
        <w:rPr>
          <w:rFonts w:ascii="Arial" w:eastAsia="Arial" w:hAnsi="Arial" w:cs="Arial"/>
          <w:i/>
          <w:w w:val="110"/>
          <w:position w:val="-2"/>
          <w:sz w:val="14"/>
          <w:szCs w:val="14"/>
        </w:rPr>
        <w:t>t</w:t>
      </w:r>
      <w:r>
        <w:rPr>
          <w:rFonts w:ascii="Arial" w:eastAsia="Arial" w:hAnsi="Arial" w:cs="Arial"/>
          <w:i/>
          <w:spacing w:val="18"/>
          <w:w w:val="110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=</w:t>
      </w:r>
      <w:r>
        <w:rPr>
          <w:rFonts w:ascii="Arial" w:eastAsia="Arial" w:hAnsi="Arial" w:cs="Arial"/>
          <w:spacing w:val="-10"/>
          <w:w w:val="11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w w:val="110"/>
          <w:sz w:val="20"/>
          <w:szCs w:val="20"/>
        </w:rPr>
        <w:t>x</w:t>
      </w:r>
      <w:r>
        <w:rPr>
          <w:rFonts w:ascii="Lucida Sans Unicode" w:eastAsia="Lucida Sans Unicode" w:hAnsi="Lucida Sans Unicode" w:cs="Lucida Sans Unicode"/>
          <w:w w:val="110"/>
          <w:sz w:val="20"/>
          <w:szCs w:val="20"/>
        </w:rPr>
        <w:t>|</w:t>
      </w:r>
      <w:r>
        <w:rPr>
          <w:rFonts w:ascii="Arial" w:eastAsia="Arial" w:hAnsi="Arial" w:cs="Arial"/>
          <w:i/>
          <w:w w:val="110"/>
          <w:sz w:val="20"/>
          <w:szCs w:val="20"/>
        </w:rPr>
        <w:t>C</w:t>
      </w:r>
      <w:proofErr w:type="spellEnd"/>
      <w:r>
        <w:rPr>
          <w:rFonts w:ascii="Arial" w:eastAsia="Arial" w:hAnsi="Arial" w:cs="Arial"/>
          <w:i/>
          <w:w w:val="110"/>
          <w:position w:val="-2"/>
          <w:sz w:val="14"/>
          <w:szCs w:val="14"/>
        </w:rPr>
        <w:t>t</w:t>
      </w:r>
      <w:r>
        <w:rPr>
          <w:rFonts w:ascii="Arial" w:eastAsia="Arial" w:hAnsi="Arial" w:cs="Arial"/>
          <w:i/>
          <w:spacing w:val="18"/>
          <w:w w:val="110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=</w:t>
      </w:r>
      <w:r>
        <w:rPr>
          <w:rFonts w:ascii="Arial" w:eastAsia="Arial" w:hAnsi="Arial" w:cs="Arial"/>
          <w:spacing w:val="-10"/>
          <w:w w:val="11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w w:val="110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w w:val="110"/>
          <w:sz w:val="20"/>
          <w:szCs w:val="20"/>
        </w:rPr>
        <w:t>)</w:t>
      </w:r>
      <w:r>
        <w:rPr>
          <w:rFonts w:ascii="Arial" w:eastAsia="Arial" w:hAnsi="Arial" w:cs="Arial"/>
          <w:i/>
          <w:w w:val="110"/>
          <w:sz w:val="20"/>
          <w:szCs w:val="20"/>
        </w:rPr>
        <w:t>,</w:t>
      </w:r>
      <w:r>
        <w:rPr>
          <w:rFonts w:ascii="Arial" w:eastAsia="Arial" w:hAnsi="Arial" w:cs="Arial"/>
          <w:i/>
          <w:spacing w:val="-30"/>
          <w:w w:val="110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0"/>
          <w:szCs w:val="20"/>
        </w:rPr>
        <w:t>∀</w:t>
      </w:r>
      <w:proofErr w:type="spellStart"/>
      <w:r>
        <w:rPr>
          <w:rFonts w:ascii="Arial" w:eastAsia="Arial" w:hAnsi="Arial" w:cs="Arial"/>
          <w:i/>
          <w:w w:val="105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i/>
          <w:spacing w:val="-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=</w:t>
      </w:r>
      <w:r>
        <w:rPr>
          <w:rFonts w:ascii="Arial" w:eastAsia="Arial" w:hAnsi="Arial" w:cs="Arial"/>
          <w:spacing w:val="-10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>1</w:t>
      </w:r>
      <w:r>
        <w:rPr>
          <w:rFonts w:ascii="Arial" w:eastAsia="Arial" w:hAnsi="Arial" w:cs="Arial"/>
          <w:i/>
          <w:spacing w:val="-2"/>
          <w:w w:val="105"/>
          <w:sz w:val="20"/>
          <w:szCs w:val="20"/>
        </w:rPr>
        <w:t>,</w:t>
      </w:r>
      <w:r>
        <w:rPr>
          <w:rFonts w:ascii="Arial" w:eastAsia="Arial" w:hAnsi="Arial" w:cs="Arial"/>
          <w:i/>
          <w:spacing w:val="-28"/>
          <w:w w:val="105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i/>
          <w:w w:val="110"/>
          <w:sz w:val="20"/>
          <w:szCs w:val="20"/>
        </w:rPr>
        <w:t>.</w:t>
      </w:r>
      <w:r>
        <w:rPr>
          <w:rFonts w:ascii="Arial" w:eastAsia="Arial" w:hAnsi="Arial" w:cs="Arial"/>
          <w:i/>
          <w:spacing w:val="-30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.</w:t>
      </w:r>
      <w:r>
        <w:rPr>
          <w:rFonts w:ascii="Arial" w:eastAsia="Arial" w:hAnsi="Arial" w:cs="Arial"/>
          <w:i/>
          <w:spacing w:val="-31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.</w:t>
      </w:r>
      <w:r>
        <w:rPr>
          <w:rFonts w:ascii="Arial" w:eastAsia="Arial" w:hAnsi="Arial" w:cs="Arial"/>
          <w:i/>
          <w:spacing w:val="-30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,</w:t>
      </w:r>
      <w:proofErr w:type="gramEnd"/>
      <w:r>
        <w:rPr>
          <w:rFonts w:ascii="Arial" w:eastAsia="Arial" w:hAnsi="Arial" w:cs="Arial"/>
          <w:i/>
          <w:spacing w:val="-31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m</w:t>
      </w:r>
      <w:r>
        <w:rPr>
          <w:rFonts w:ascii="Arial" w:eastAsia="Arial" w:hAnsi="Arial" w:cs="Arial"/>
          <w:i/>
          <w:spacing w:val="-1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let</w:t>
      </w:r>
      <w:r>
        <w:rPr>
          <w:rFonts w:ascii="Times New Roman" w:eastAsia="Times New Roman" w:hAnsi="Times New Roman" w:cs="Times New Roman"/>
          <w:spacing w:val="-9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bCs/>
          <w:w w:val="110"/>
          <w:sz w:val="20"/>
          <w:szCs w:val="20"/>
        </w:rPr>
        <w:t>P</w:t>
      </w:r>
      <w:r>
        <w:rPr>
          <w:rFonts w:ascii="Arial" w:eastAsia="Arial" w:hAnsi="Arial" w:cs="Arial"/>
          <w:w w:val="110"/>
          <w:sz w:val="20"/>
          <w:szCs w:val="20"/>
        </w:rPr>
        <w:t>(</w:t>
      </w:r>
      <w:r>
        <w:rPr>
          <w:rFonts w:ascii="Arial" w:eastAsia="Arial" w:hAnsi="Arial" w:cs="Arial"/>
          <w:i/>
          <w:w w:val="110"/>
          <w:sz w:val="20"/>
          <w:szCs w:val="20"/>
        </w:rPr>
        <w:t>x</w:t>
      </w:r>
      <w:r>
        <w:rPr>
          <w:rFonts w:ascii="Arial" w:eastAsia="Arial" w:hAnsi="Arial" w:cs="Arial"/>
          <w:w w:val="110"/>
          <w:sz w:val="20"/>
          <w:szCs w:val="20"/>
        </w:rPr>
        <w:t>)</w:t>
      </w:r>
      <w:r>
        <w:rPr>
          <w:rFonts w:ascii="Arial" w:eastAsia="Arial" w:hAnsi="Arial" w:cs="Arial"/>
          <w:spacing w:val="-10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=</w:t>
      </w:r>
      <w:r>
        <w:rPr>
          <w:rFonts w:ascii="Arial" w:eastAsia="Arial" w:hAnsi="Arial" w:cs="Arial"/>
          <w:spacing w:val="-10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position w:val="23"/>
          <w:sz w:val="20"/>
          <w:szCs w:val="20"/>
        </w:rPr>
        <w:t></w:t>
      </w:r>
    </w:p>
    <w:p w14:paraId="09D26D84" w14:textId="77777777" w:rsidR="00632595" w:rsidRDefault="008950A2">
      <w:pPr>
        <w:pStyle w:val="BodyText"/>
        <w:spacing w:line="161" w:lineRule="exact"/>
        <w:ind w:left="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w w:val="85"/>
        </w:rPr>
        <w:t></w:t>
      </w:r>
    </w:p>
    <w:p w14:paraId="68C0176D" w14:textId="77777777" w:rsidR="00632595" w:rsidRDefault="008950A2">
      <w:pPr>
        <w:spacing w:line="239" w:lineRule="exact"/>
        <w:ind w:left="178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/>
          <w:i/>
          <w:spacing w:val="1"/>
          <w:sz w:val="20"/>
        </w:rPr>
        <w:t>p</w:t>
      </w:r>
      <w:r>
        <w:rPr>
          <w:rFonts w:ascii="Verdana"/>
          <w:spacing w:val="1"/>
          <w:position w:val="-2"/>
          <w:sz w:val="14"/>
        </w:rPr>
        <w:t>2</w:t>
      </w:r>
      <w:r>
        <w:rPr>
          <w:rFonts w:ascii="Arial"/>
          <w:sz w:val="20"/>
        </w:rPr>
        <w:t>(</w:t>
      </w:r>
      <w:r>
        <w:rPr>
          <w:rFonts w:ascii="Arial"/>
          <w:i/>
          <w:sz w:val="20"/>
        </w:rPr>
        <w:t>x</w:t>
      </w:r>
      <w:r>
        <w:rPr>
          <w:rFonts w:ascii="Arial"/>
          <w:sz w:val="20"/>
        </w:rPr>
        <w:t>)</w:t>
      </w:r>
    </w:p>
    <w:p w14:paraId="2C4F8C76" w14:textId="77777777" w:rsidR="00632595" w:rsidRDefault="008950A2">
      <w:pPr>
        <w:spacing w:line="125" w:lineRule="exact"/>
        <w:ind w:left="1066" w:right="871"/>
        <w:jc w:val="center"/>
        <w:rPr>
          <w:rFonts w:ascii="Arial" w:eastAsia="Arial" w:hAnsi="Arial" w:cs="Arial"/>
          <w:sz w:val="20"/>
          <w:szCs w:val="20"/>
        </w:rPr>
      </w:pPr>
      <w:r>
        <w:rPr>
          <w:w w:val="95"/>
        </w:rPr>
        <w:br w:type="column"/>
      </w:r>
      <w:r>
        <w:rPr>
          <w:rFonts w:ascii="Arial" w:eastAsia="Arial" w:hAnsi="Arial" w:cs="Arial"/>
          <w:w w:val="95"/>
          <w:sz w:val="20"/>
          <w:szCs w:val="20"/>
        </w:rPr>
        <w:t></w:t>
      </w:r>
    </w:p>
    <w:p w14:paraId="02CC58DF" w14:textId="77777777" w:rsidR="00632595" w:rsidRDefault="008950A2">
      <w:pPr>
        <w:pStyle w:val="BodyText"/>
        <w:tabs>
          <w:tab w:val="left" w:pos="1094"/>
        </w:tabs>
        <w:spacing w:line="289" w:lineRule="exact"/>
        <w:ind w:left="170"/>
      </w:pPr>
      <w:r>
        <w:pict w14:anchorId="3AA9C75A">
          <v:shape id="_x0000_s5888" type="#_x0000_t202" style="position:absolute;left:0;text-align:left;margin-left:472.35pt;margin-top:10.55pt;width:8.75pt;height:10pt;z-index:-197128;mso-position-horizontal-relative:page" filled="f" stroked="f">
            <v:textbox inset="0,0,0,0">
              <w:txbxContent>
                <w:p w14:paraId="18ECCE68" w14:textId="77777777" w:rsidR="008950A2" w:rsidRDefault="008950A2">
                  <w:pPr>
                    <w:pStyle w:val="BodyText"/>
                    <w:spacing w:line="84" w:lineRule="exact"/>
                    <w:ind w:left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w w:val="85"/>
                    </w:rPr>
                    <w:t></w:t>
                  </w:r>
                </w:p>
              </w:txbxContent>
            </v:textbox>
            <w10:wrap anchorx="page"/>
          </v:shape>
        </w:pict>
      </w:r>
      <w:r>
        <w:pict w14:anchorId="1E51910D">
          <v:shape id="_x0000_s5887" type="#_x0000_t202" style="position:absolute;left:0;text-align:left;margin-left:433.3pt;margin-top:12.65pt;width:2.5pt;height:10pt;z-index:-197104;mso-position-horizontal-relative:page" filled="f" stroked="f">
            <v:textbox inset="0,0,0,0">
              <w:txbxContent>
                <w:p w14:paraId="43AF052D" w14:textId="77777777" w:rsidR="008950A2" w:rsidRDefault="008950A2">
                  <w:pPr>
                    <w:pStyle w:val="BodyText"/>
                    <w:spacing w:line="196" w:lineRule="exact"/>
                    <w:ind w:left="0"/>
                  </w:pPr>
                  <w:r>
                    <w:t>.</w:t>
                  </w:r>
                </w:p>
              </w:txbxContent>
            </v:textbox>
            <w10:wrap anchorx="page"/>
          </v:shape>
        </w:pict>
      </w:r>
      <w:r>
        <w:rPr>
          <w:position w:val="-14"/>
        </w:rPr>
        <w:t>.</w:t>
      </w:r>
      <w:r>
        <w:rPr>
          <w:spacing w:val="-29"/>
          <w:position w:val="-14"/>
        </w:rPr>
        <w:t xml:space="preserve"> </w:t>
      </w:r>
      <w:r>
        <w:rPr>
          <w:position w:val="-20"/>
        </w:rPr>
        <w:t>.</w:t>
      </w:r>
      <w:r>
        <w:rPr>
          <w:position w:val="-20"/>
        </w:rPr>
        <w:tab/>
      </w:r>
      <w:r>
        <w:rPr>
          <w:rFonts w:ascii="Arial" w:eastAsia="Arial" w:hAnsi="Arial" w:cs="Arial"/>
        </w:rPr>
        <w:t></w:t>
      </w:r>
      <w:r>
        <w:rPr>
          <w:position w:val="-10"/>
        </w:rPr>
        <w:t>.</w:t>
      </w:r>
    </w:p>
    <w:p w14:paraId="747A19DB" w14:textId="77777777" w:rsidR="00632595" w:rsidRDefault="008950A2">
      <w:pPr>
        <w:pStyle w:val="BodyText"/>
        <w:spacing w:line="133" w:lineRule="exact"/>
        <w:ind w:left="1066" w:right="87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w w:val="95"/>
        </w:rPr>
        <w:t></w:t>
      </w:r>
    </w:p>
    <w:p w14:paraId="0B3EE545" w14:textId="77777777" w:rsidR="00632595" w:rsidRDefault="00632595">
      <w:pPr>
        <w:spacing w:line="133" w:lineRule="exact"/>
        <w:jc w:val="center"/>
        <w:rPr>
          <w:rFonts w:ascii="Arial" w:eastAsia="Arial" w:hAnsi="Arial" w:cs="Arial"/>
        </w:rPr>
        <w:sectPr w:rsidR="00632595">
          <w:type w:val="continuous"/>
          <w:pgSz w:w="12240" w:h="15840"/>
          <w:pgMar w:top="1500" w:right="1720" w:bottom="1160" w:left="1720" w:header="720" w:footer="720" w:gutter="0"/>
          <w:cols w:num="3" w:space="720" w:equalWidth="0">
            <w:col w:w="5476" w:space="479"/>
            <w:col w:w="637" w:space="40"/>
            <w:col w:w="2168"/>
          </w:cols>
        </w:sectPr>
      </w:pPr>
    </w:p>
    <w:p w14:paraId="06EE321B" w14:textId="77777777" w:rsidR="00632595" w:rsidRDefault="008950A2">
      <w:pPr>
        <w:tabs>
          <w:tab w:val="left" w:pos="2159"/>
          <w:tab w:val="left" w:pos="2916"/>
          <w:tab w:val="left" w:pos="3357"/>
        </w:tabs>
        <w:spacing w:before="164" w:line="373" w:lineRule="exact"/>
        <w:ind w:left="178" w:firstLine="10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4"/>
          <w:w w:val="95"/>
          <w:position w:val="15"/>
          <w:sz w:val="20"/>
          <w:szCs w:val="20"/>
        </w:rPr>
        <w:t></w:t>
      </w:r>
      <w:r>
        <w:rPr>
          <w:rFonts w:ascii="Arial" w:eastAsia="Arial" w:hAnsi="Arial" w:cs="Arial"/>
          <w:i/>
          <w:spacing w:val="4"/>
          <w:w w:val="95"/>
          <w:sz w:val="20"/>
          <w:szCs w:val="20"/>
        </w:rPr>
        <w:t>p</w:t>
      </w:r>
      <w:r>
        <w:rPr>
          <w:rFonts w:ascii="Verdana" w:eastAsia="Verdana" w:hAnsi="Verdana" w:cs="Verdana"/>
          <w:spacing w:val="4"/>
          <w:w w:val="95"/>
          <w:position w:val="-2"/>
          <w:sz w:val="14"/>
          <w:szCs w:val="14"/>
        </w:rPr>
        <w:t>1</w:t>
      </w:r>
      <w:r>
        <w:rPr>
          <w:rFonts w:ascii="Arial" w:eastAsia="Arial" w:hAnsi="Arial" w:cs="Arial"/>
          <w:spacing w:val="3"/>
          <w:w w:val="95"/>
          <w:sz w:val="20"/>
          <w:szCs w:val="20"/>
        </w:rPr>
        <w:t>(</w:t>
      </w:r>
      <w:r>
        <w:rPr>
          <w:rFonts w:ascii="Arial" w:eastAsia="Arial" w:hAnsi="Arial" w:cs="Arial"/>
          <w:i/>
          <w:spacing w:val="3"/>
          <w:w w:val="95"/>
          <w:sz w:val="20"/>
          <w:szCs w:val="20"/>
        </w:rPr>
        <w:t>x</w:t>
      </w:r>
      <w:r>
        <w:rPr>
          <w:rFonts w:ascii="Verdana" w:eastAsia="Verdana" w:hAnsi="Verdana" w:cs="Verdana"/>
          <w:spacing w:val="4"/>
          <w:w w:val="95"/>
          <w:position w:val="-2"/>
          <w:sz w:val="14"/>
          <w:szCs w:val="14"/>
        </w:rPr>
        <w:t>1</w:t>
      </w:r>
      <w:r>
        <w:rPr>
          <w:rFonts w:ascii="Arial" w:eastAsia="Arial" w:hAnsi="Arial" w:cs="Arial"/>
          <w:spacing w:val="3"/>
          <w:w w:val="95"/>
          <w:sz w:val="20"/>
          <w:szCs w:val="20"/>
        </w:rPr>
        <w:t>)</w:t>
      </w:r>
      <w:r>
        <w:rPr>
          <w:rFonts w:ascii="Arial" w:eastAsia="Arial" w:hAnsi="Arial" w:cs="Arial"/>
          <w:spacing w:val="3"/>
          <w:w w:val="95"/>
          <w:sz w:val="20"/>
          <w:szCs w:val="20"/>
        </w:rPr>
        <w:tab/>
      </w:r>
      <w:r>
        <w:rPr>
          <w:rFonts w:ascii="Arial" w:eastAsia="Arial" w:hAnsi="Arial" w:cs="Arial"/>
          <w:i/>
          <w:spacing w:val="3"/>
          <w:sz w:val="20"/>
          <w:szCs w:val="20"/>
        </w:rPr>
        <w:t>p</w:t>
      </w:r>
      <w:r>
        <w:rPr>
          <w:rFonts w:ascii="Verdana" w:eastAsia="Verdana" w:hAnsi="Verdana" w:cs="Verdana"/>
          <w:spacing w:val="3"/>
          <w:position w:val="-2"/>
          <w:sz w:val="14"/>
          <w:szCs w:val="14"/>
        </w:rPr>
        <w:t>2</w:t>
      </w:r>
      <w:r>
        <w:rPr>
          <w:rFonts w:ascii="Arial" w:eastAsia="Arial" w:hAnsi="Arial" w:cs="Arial"/>
          <w:spacing w:val="2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sz w:val="20"/>
          <w:szCs w:val="20"/>
        </w:rPr>
        <w:t>x</w:t>
      </w:r>
      <w:r>
        <w:rPr>
          <w:rFonts w:ascii="Verdana" w:eastAsia="Verdana" w:hAnsi="Verdana" w:cs="Verdana"/>
          <w:spacing w:val="3"/>
          <w:position w:val="-2"/>
          <w:sz w:val="14"/>
          <w:szCs w:val="14"/>
        </w:rPr>
        <w:t>1</w:t>
      </w:r>
      <w:r>
        <w:rPr>
          <w:rFonts w:ascii="Arial" w:eastAsia="Arial" w:hAnsi="Arial" w:cs="Arial"/>
          <w:spacing w:val="2"/>
          <w:sz w:val="20"/>
          <w:szCs w:val="20"/>
        </w:rPr>
        <w:t>)</w:t>
      </w:r>
      <w:r>
        <w:rPr>
          <w:rFonts w:ascii="Arial" w:eastAsia="Arial" w:hAnsi="Arial" w:cs="Arial"/>
          <w:spacing w:val="2"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>.</w:t>
      </w:r>
      <w:r>
        <w:rPr>
          <w:rFonts w:ascii="Arial" w:eastAsia="Arial" w:hAnsi="Arial" w:cs="Arial"/>
          <w:i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.</w:t>
      </w:r>
      <w:r>
        <w:rPr>
          <w:rFonts w:ascii="Arial" w:eastAsia="Arial" w:hAnsi="Arial" w:cs="Arial"/>
          <w:i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.</w:t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pacing w:val="4"/>
          <w:sz w:val="20"/>
          <w:szCs w:val="20"/>
        </w:rPr>
        <w:t>p</w:t>
      </w:r>
      <w:r>
        <w:rPr>
          <w:rFonts w:ascii="Arial" w:eastAsia="Arial" w:hAnsi="Arial" w:cs="Arial"/>
          <w:i/>
          <w:spacing w:val="3"/>
          <w:position w:val="-2"/>
          <w:sz w:val="14"/>
          <w:szCs w:val="14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>(</w:t>
      </w:r>
      <w:r>
        <w:rPr>
          <w:rFonts w:ascii="Arial" w:eastAsia="Arial" w:hAnsi="Arial" w:cs="Arial"/>
          <w:i/>
          <w:spacing w:val="3"/>
          <w:sz w:val="20"/>
          <w:szCs w:val="20"/>
        </w:rPr>
        <w:t>x</w:t>
      </w:r>
      <w:r>
        <w:rPr>
          <w:rFonts w:ascii="Verdana" w:eastAsia="Verdana" w:hAnsi="Verdana" w:cs="Verdana"/>
          <w:spacing w:val="4"/>
          <w:position w:val="-2"/>
          <w:sz w:val="14"/>
          <w:szCs w:val="14"/>
        </w:rPr>
        <w:t>1</w:t>
      </w:r>
      <w:r>
        <w:rPr>
          <w:rFonts w:ascii="Arial" w:eastAsia="Arial" w:hAnsi="Arial" w:cs="Arial"/>
          <w:spacing w:val="3"/>
          <w:sz w:val="20"/>
          <w:szCs w:val="20"/>
        </w:rPr>
        <w:t>)</w:t>
      </w:r>
      <w:r>
        <w:rPr>
          <w:rFonts w:ascii="Arial" w:eastAsia="Arial" w:hAnsi="Arial" w:cs="Arial"/>
          <w:spacing w:val="4"/>
          <w:position w:val="15"/>
          <w:sz w:val="20"/>
          <w:szCs w:val="20"/>
        </w:rPr>
        <w:t></w:t>
      </w:r>
    </w:p>
    <w:p w14:paraId="7B04E576" w14:textId="77777777" w:rsidR="00632595" w:rsidRDefault="008950A2">
      <w:pPr>
        <w:tabs>
          <w:tab w:val="left" w:pos="2159"/>
          <w:tab w:val="left" w:pos="2916"/>
          <w:tab w:val="left" w:pos="3357"/>
        </w:tabs>
        <w:spacing w:line="238" w:lineRule="exact"/>
        <w:ind w:left="178"/>
        <w:rPr>
          <w:rFonts w:ascii="Arial" w:eastAsia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spacing w:val="-9"/>
          <w:position w:val="-18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-2"/>
          <w:position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8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-2"/>
          <w:position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8"/>
          <w:sz w:val="20"/>
          <w:szCs w:val="20"/>
        </w:rPr>
        <w:t>call</w:t>
      </w:r>
      <w:r>
        <w:rPr>
          <w:rFonts w:ascii="Times New Roman" w:eastAsia="Times New Roman" w:hAnsi="Times New Roman" w:cs="Times New Roman"/>
          <w:spacing w:val="-2"/>
          <w:position w:val="-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position w:val="4"/>
          <w:sz w:val="20"/>
          <w:szCs w:val="20"/>
        </w:rPr>
        <w:t></w:t>
      </w:r>
      <w:r>
        <w:rPr>
          <w:rFonts w:ascii="Arial" w:eastAsia="Arial" w:hAnsi="Arial" w:cs="Arial"/>
          <w:i/>
          <w:spacing w:val="4"/>
          <w:sz w:val="20"/>
          <w:szCs w:val="20"/>
        </w:rPr>
        <w:t>p</w:t>
      </w:r>
      <w:r>
        <w:rPr>
          <w:rFonts w:ascii="Verdana" w:eastAsia="Verdana" w:hAnsi="Verdana" w:cs="Verdana"/>
          <w:spacing w:val="4"/>
          <w:position w:val="-2"/>
          <w:sz w:val="14"/>
          <w:szCs w:val="14"/>
        </w:rPr>
        <w:t>1</w:t>
      </w:r>
      <w:r>
        <w:rPr>
          <w:rFonts w:ascii="Arial" w:eastAsia="Arial" w:hAnsi="Arial" w:cs="Arial"/>
          <w:spacing w:val="3"/>
          <w:sz w:val="20"/>
          <w:szCs w:val="20"/>
        </w:rPr>
        <w:t>(</w:t>
      </w:r>
      <w:r>
        <w:rPr>
          <w:rFonts w:ascii="Arial" w:eastAsia="Arial" w:hAnsi="Arial" w:cs="Arial"/>
          <w:i/>
          <w:spacing w:val="3"/>
          <w:sz w:val="20"/>
          <w:szCs w:val="20"/>
        </w:rPr>
        <w:t>x</w:t>
      </w:r>
      <w:r>
        <w:rPr>
          <w:rFonts w:ascii="Verdana" w:eastAsia="Verdana" w:hAnsi="Verdana" w:cs="Verdana"/>
          <w:spacing w:val="4"/>
          <w:position w:val="-2"/>
          <w:sz w:val="14"/>
          <w:szCs w:val="14"/>
        </w:rPr>
        <w:t>2</w:t>
      </w:r>
      <w:r>
        <w:rPr>
          <w:rFonts w:ascii="Arial" w:eastAsia="Arial" w:hAnsi="Arial" w:cs="Arial"/>
          <w:spacing w:val="3"/>
          <w:sz w:val="20"/>
          <w:szCs w:val="20"/>
        </w:rPr>
        <w:t>)</w:t>
      </w:r>
      <w:r>
        <w:rPr>
          <w:rFonts w:ascii="Arial" w:eastAsia="Arial" w:hAnsi="Arial" w:cs="Arial"/>
          <w:spacing w:val="3"/>
          <w:sz w:val="20"/>
          <w:szCs w:val="20"/>
        </w:rPr>
        <w:tab/>
      </w:r>
      <w:r>
        <w:rPr>
          <w:rFonts w:ascii="Arial" w:eastAsia="Arial" w:hAnsi="Arial" w:cs="Arial"/>
          <w:i/>
          <w:spacing w:val="3"/>
          <w:sz w:val="20"/>
          <w:szCs w:val="20"/>
        </w:rPr>
        <w:t>p</w:t>
      </w:r>
      <w:r>
        <w:rPr>
          <w:rFonts w:ascii="Verdana" w:eastAsia="Verdana" w:hAnsi="Verdana" w:cs="Verdana"/>
          <w:spacing w:val="3"/>
          <w:position w:val="-2"/>
          <w:sz w:val="14"/>
          <w:szCs w:val="14"/>
        </w:rPr>
        <w:t>2</w:t>
      </w:r>
      <w:r>
        <w:rPr>
          <w:rFonts w:ascii="Arial" w:eastAsia="Arial" w:hAnsi="Arial" w:cs="Arial"/>
          <w:spacing w:val="2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sz w:val="20"/>
          <w:szCs w:val="20"/>
        </w:rPr>
        <w:t>x</w:t>
      </w:r>
      <w:r>
        <w:rPr>
          <w:rFonts w:ascii="Verdana" w:eastAsia="Verdana" w:hAnsi="Verdana" w:cs="Verdana"/>
          <w:spacing w:val="3"/>
          <w:position w:val="-2"/>
          <w:sz w:val="14"/>
          <w:szCs w:val="14"/>
        </w:rPr>
        <w:t>2</w:t>
      </w:r>
      <w:r>
        <w:rPr>
          <w:rFonts w:ascii="Arial" w:eastAsia="Arial" w:hAnsi="Arial" w:cs="Arial"/>
          <w:spacing w:val="2"/>
          <w:sz w:val="20"/>
          <w:szCs w:val="20"/>
        </w:rPr>
        <w:t>)</w:t>
      </w:r>
      <w:r>
        <w:rPr>
          <w:rFonts w:ascii="Arial" w:eastAsia="Arial" w:hAnsi="Arial" w:cs="Arial"/>
          <w:spacing w:val="2"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>.</w:t>
      </w:r>
      <w:r>
        <w:rPr>
          <w:rFonts w:ascii="Arial" w:eastAsia="Arial" w:hAnsi="Arial" w:cs="Arial"/>
          <w:i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.</w:t>
      </w:r>
      <w:r>
        <w:rPr>
          <w:rFonts w:ascii="Arial" w:eastAsia="Arial" w:hAnsi="Arial" w:cs="Arial"/>
          <w:i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.</w:t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pacing w:val="4"/>
          <w:sz w:val="20"/>
          <w:szCs w:val="20"/>
        </w:rPr>
        <w:t>p</w:t>
      </w:r>
      <w:r>
        <w:rPr>
          <w:rFonts w:ascii="Arial" w:eastAsia="Arial" w:hAnsi="Arial" w:cs="Arial"/>
          <w:i/>
          <w:spacing w:val="3"/>
          <w:position w:val="-2"/>
          <w:sz w:val="14"/>
          <w:szCs w:val="14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>(</w:t>
      </w:r>
      <w:r>
        <w:rPr>
          <w:rFonts w:ascii="Arial" w:eastAsia="Arial" w:hAnsi="Arial" w:cs="Arial"/>
          <w:i/>
          <w:spacing w:val="3"/>
          <w:sz w:val="20"/>
          <w:szCs w:val="20"/>
        </w:rPr>
        <w:t>x</w:t>
      </w:r>
      <w:r>
        <w:rPr>
          <w:rFonts w:ascii="Verdana" w:eastAsia="Verdana" w:hAnsi="Verdana" w:cs="Verdana"/>
          <w:spacing w:val="4"/>
          <w:position w:val="-2"/>
          <w:sz w:val="14"/>
          <w:szCs w:val="14"/>
        </w:rPr>
        <w:t>2</w:t>
      </w:r>
      <w:r>
        <w:rPr>
          <w:rFonts w:ascii="Arial" w:eastAsia="Arial" w:hAnsi="Arial" w:cs="Arial"/>
          <w:spacing w:val="3"/>
          <w:sz w:val="20"/>
          <w:szCs w:val="20"/>
        </w:rPr>
        <w:t>)</w:t>
      </w:r>
      <w:r>
        <w:rPr>
          <w:rFonts w:ascii="Arial" w:eastAsia="Arial" w:hAnsi="Arial" w:cs="Arial"/>
          <w:spacing w:val="4"/>
          <w:position w:val="4"/>
          <w:sz w:val="20"/>
          <w:szCs w:val="20"/>
        </w:rPr>
        <w:t></w:t>
      </w:r>
    </w:p>
    <w:p w14:paraId="05E3CDCA" w14:textId="77777777" w:rsidR="00632595" w:rsidRDefault="008950A2">
      <w:pPr>
        <w:tabs>
          <w:tab w:val="left" w:pos="1729"/>
        </w:tabs>
        <w:spacing w:before="55"/>
        <w:ind w:left="178"/>
        <w:rPr>
          <w:rFonts w:ascii="Arial" w:eastAsia="Arial" w:hAnsi="Arial" w:cs="Arial"/>
          <w:sz w:val="20"/>
          <w:szCs w:val="20"/>
        </w:rPr>
      </w:pPr>
      <w:r>
        <w:rPr>
          <w:w w:val="85"/>
        </w:rPr>
        <w:br w:type="column"/>
      </w:r>
      <w:r>
        <w:rPr>
          <w:rFonts w:ascii="Arial"/>
          <w:w w:val="85"/>
          <w:sz w:val="20"/>
        </w:rPr>
        <w:t>0</w:t>
      </w:r>
      <w:r>
        <w:rPr>
          <w:rFonts w:ascii="Arial"/>
          <w:w w:val="85"/>
          <w:sz w:val="20"/>
        </w:rPr>
        <w:tab/>
      </w:r>
      <w:r>
        <w:rPr>
          <w:rFonts w:ascii="Arial"/>
          <w:i/>
          <w:spacing w:val="2"/>
          <w:w w:val="105"/>
          <w:sz w:val="20"/>
        </w:rPr>
        <w:t>p</w:t>
      </w:r>
      <w:r>
        <w:rPr>
          <w:rFonts w:ascii="Arial"/>
          <w:i/>
          <w:spacing w:val="1"/>
          <w:w w:val="105"/>
          <w:position w:val="-2"/>
          <w:sz w:val="14"/>
        </w:rPr>
        <w:t>m</w:t>
      </w:r>
      <w:r>
        <w:rPr>
          <w:rFonts w:ascii="Arial"/>
          <w:spacing w:val="1"/>
          <w:w w:val="105"/>
          <w:sz w:val="20"/>
        </w:rPr>
        <w:t>(</w:t>
      </w:r>
      <w:r>
        <w:rPr>
          <w:rFonts w:ascii="Arial"/>
          <w:i/>
          <w:spacing w:val="1"/>
          <w:w w:val="105"/>
          <w:sz w:val="20"/>
        </w:rPr>
        <w:t>x</w:t>
      </w:r>
      <w:r>
        <w:rPr>
          <w:rFonts w:ascii="Arial"/>
          <w:spacing w:val="1"/>
          <w:w w:val="105"/>
          <w:sz w:val="20"/>
        </w:rPr>
        <w:t>)</w:t>
      </w:r>
    </w:p>
    <w:p w14:paraId="0F5A83D8" w14:textId="77777777" w:rsidR="00632595" w:rsidRDefault="00632595">
      <w:pPr>
        <w:rPr>
          <w:rFonts w:ascii="Arial" w:eastAsia="Arial" w:hAnsi="Arial" w:cs="Arial"/>
          <w:sz w:val="20"/>
          <w:szCs w:val="20"/>
        </w:rPr>
        <w:sectPr w:rsidR="00632595">
          <w:type w:val="continuous"/>
          <w:pgSz w:w="12240" w:h="15840"/>
          <w:pgMar w:top="1500" w:right="1720" w:bottom="1160" w:left="1720" w:header="720" w:footer="720" w:gutter="0"/>
          <w:cols w:num="2" w:space="720" w:equalWidth="0">
            <w:col w:w="4152" w:space="1324"/>
            <w:col w:w="3324"/>
          </w:cols>
        </w:sectPr>
      </w:pPr>
    </w:p>
    <w:p w14:paraId="1E80B78F" w14:textId="77777777" w:rsidR="00632595" w:rsidRDefault="008950A2">
      <w:pPr>
        <w:pStyle w:val="BodyText"/>
        <w:tabs>
          <w:tab w:val="left" w:pos="432"/>
        </w:tabs>
        <w:spacing w:line="200" w:lineRule="exact"/>
        <w:ind w:left="0" w:right="47"/>
        <w:jc w:val="right"/>
      </w:pPr>
      <w:r>
        <w:pict w14:anchorId="3A3672E5">
          <v:shape id="_x0000_s5886" type="#_x0000_t202" style="position:absolute;left:0;text-align:left;margin-left:284.85pt;margin-top:.1pt;width:8.75pt;height:10pt;z-index:-197176;mso-position-horizontal-relative:page" filled="f" stroked="f">
            <v:textbox inset="0,0,0,0">
              <w:txbxContent>
                <w:p w14:paraId="71371896" w14:textId="77777777" w:rsidR="008950A2" w:rsidRDefault="008950A2">
                  <w:pPr>
                    <w:pStyle w:val="BodyText"/>
                    <w:spacing w:line="84" w:lineRule="exact"/>
                    <w:ind w:left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w w:val="85"/>
                    </w:rPr>
                    <w:t></w:t>
                  </w:r>
                </w:p>
              </w:txbxContent>
            </v:textbox>
            <w10:wrap anchorx="page"/>
          </v:shape>
        </w:pict>
      </w:r>
      <w:r>
        <w:pict w14:anchorId="55E2867E">
          <v:shape id="_x0000_s5885" type="#_x0000_t202" style="position:absolute;left:0;text-align:left;margin-left:146.5pt;margin-top:6.1pt;width:8.75pt;height:10pt;z-index:-197080;mso-position-horizontal-relative:page" filled="f" stroked="f">
            <v:textbox inset="0,0,0,0">
              <w:txbxContent>
                <w:p w14:paraId="34B061F2" w14:textId="77777777" w:rsidR="008950A2" w:rsidRDefault="008950A2">
                  <w:pPr>
                    <w:pStyle w:val="BodyText"/>
                    <w:spacing w:line="84" w:lineRule="exact"/>
                    <w:ind w:left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w w:val="85"/>
                    </w:rPr>
                    <w:t></w:t>
                  </w:r>
                </w:p>
              </w:txbxContent>
            </v:textbox>
            <w10:wrap anchorx="page"/>
          </v:shape>
        </w:pict>
      </w:r>
      <w:r>
        <w:pict w14:anchorId="6E4E7EAA">
          <v:shape id="_x0000_s5884" type="#_x0000_t202" style="position:absolute;left:0;text-align:left;margin-left:168.15pt;margin-top:9.15pt;width:2.5pt;height:10pt;z-index:-197056;mso-position-horizontal-relative:page" filled="f" stroked="f">
            <v:textbox inset="0,0,0,0">
              <w:txbxContent>
                <w:p w14:paraId="3A405D1B" w14:textId="77777777" w:rsidR="008950A2" w:rsidRDefault="008950A2">
                  <w:pPr>
                    <w:pStyle w:val="BodyText"/>
                    <w:spacing w:line="196" w:lineRule="exact"/>
                    <w:ind w:left="0"/>
                  </w:pPr>
                  <w: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w w:val="85"/>
        </w:rPr>
        <w:t></w:t>
      </w:r>
      <w:r>
        <w:rPr>
          <w:rFonts w:ascii="Arial" w:eastAsia="Arial" w:hAnsi="Arial" w:cs="Arial"/>
          <w:w w:val="85"/>
        </w:rPr>
        <w:tab/>
      </w:r>
      <w:r>
        <w:rPr>
          <w:spacing w:val="-50"/>
          <w:position w:val="-12"/>
        </w:rPr>
        <w:t>.</w:t>
      </w:r>
      <w:r>
        <w:rPr>
          <w:spacing w:val="-50"/>
          <w:position w:val="-20"/>
        </w:rPr>
        <w:t>.</w:t>
      </w:r>
    </w:p>
    <w:p w14:paraId="4B0EA45E" w14:textId="77777777" w:rsidR="00632595" w:rsidRDefault="008950A2">
      <w:pPr>
        <w:pStyle w:val="BodyText"/>
        <w:spacing w:line="133" w:lineRule="exact"/>
        <w:ind w:left="0" w:right="306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w w:val="85"/>
        </w:rPr>
        <w:t></w:t>
      </w:r>
    </w:p>
    <w:p w14:paraId="0BC48591" w14:textId="77777777" w:rsidR="00632595" w:rsidRDefault="008950A2">
      <w:pPr>
        <w:spacing w:line="380" w:lineRule="exact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spacing w:val="-50"/>
          <w:sz w:val="20"/>
        </w:rPr>
        <w:t>.</w:t>
      </w:r>
      <w:r>
        <w:rPr>
          <w:rFonts w:ascii="Times New Roman"/>
          <w:spacing w:val="-50"/>
          <w:position w:val="-7"/>
          <w:sz w:val="20"/>
        </w:rPr>
        <w:t>.</w:t>
      </w:r>
      <w:r>
        <w:rPr>
          <w:rFonts w:ascii="Times New Roman"/>
          <w:position w:val="-15"/>
          <w:sz w:val="20"/>
        </w:rPr>
        <w:t>.</w:t>
      </w:r>
    </w:p>
    <w:p w14:paraId="0D44AFDF" w14:textId="77777777" w:rsidR="00632595" w:rsidRDefault="008950A2">
      <w:pPr>
        <w:pStyle w:val="BodyText"/>
        <w:tabs>
          <w:tab w:val="left" w:pos="1139"/>
        </w:tabs>
        <w:spacing w:line="380" w:lineRule="exact"/>
        <w:ind w:left="437"/>
      </w:pPr>
      <w:r>
        <w:br w:type="column"/>
      </w:r>
      <w:r>
        <w:rPr>
          <w:position w:val="6"/>
        </w:rPr>
        <w:t>.</w:t>
      </w:r>
      <w:r>
        <w:rPr>
          <w:spacing w:val="-29"/>
          <w:position w:val="6"/>
        </w:rPr>
        <w:t xml:space="preserve"> </w:t>
      </w:r>
      <w:r>
        <w:t>.</w:t>
      </w:r>
      <w:r>
        <w:rPr>
          <w:spacing w:val="-29"/>
        </w:rPr>
        <w:t xml:space="preserve"> </w:t>
      </w:r>
      <w:r>
        <w:rPr>
          <w:position w:val="-5"/>
        </w:rPr>
        <w:t>.</w:t>
      </w:r>
      <w:r>
        <w:rPr>
          <w:position w:val="-5"/>
        </w:rPr>
        <w:tab/>
      </w:r>
      <w:r>
        <w:rPr>
          <w:spacing w:val="-50"/>
          <w:position w:val="8"/>
        </w:rPr>
        <w:t>.</w:t>
      </w:r>
      <w:r>
        <w:rPr>
          <w:spacing w:val="-50"/>
        </w:rPr>
        <w:t>.</w:t>
      </w:r>
      <w:r>
        <w:rPr>
          <w:position w:val="-7"/>
        </w:rPr>
        <w:t>.</w:t>
      </w:r>
    </w:p>
    <w:p w14:paraId="1F1BA73A" w14:textId="77777777" w:rsidR="00632595" w:rsidRDefault="008950A2">
      <w:pPr>
        <w:pStyle w:val="BodyText"/>
        <w:spacing w:line="154" w:lineRule="exact"/>
        <w:ind w:left="249"/>
      </w:pPr>
      <w:r>
        <w:br w:type="column"/>
      </w:r>
      <w:r>
        <w:rPr>
          <w:rFonts w:ascii="Arial" w:eastAsia="Arial" w:hAnsi="Arial" w:cs="Arial"/>
        </w:rPr>
        <w:t>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position w:val="1"/>
        </w:rPr>
        <w:t>the</w:t>
      </w:r>
      <w:r>
        <w:rPr>
          <w:spacing w:val="2"/>
          <w:position w:val="1"/>
        </w:rPr>
        <w:t xml:space="preserve"> </w:t>
      </w:r>
      <w:r>
        <w:rPr>
          <w:position w:val="1"/>
        </w:rPr>
        <w:t>emission</w:t>
      </w:r>
      <w:r>
        <w:rPr>
          <w:spacing w:val="2"/>
          <w:position w:val="1"/>
        </w:rPr>
        <w:t xml:space="preserve"> </w:t>
      </w:r>
      <w:r>
        <w:rPr>
          <w:position w:val="1"/>
        </w:rPr>
        <w:t>probability</w:t>
      </w:r>
      <w:r>
        <w:rPr>
          <w:spacing w:val="2"/>
          <w:position w:val="1"/>
        </w:rPr>
        <w:t xml:space="preserve"> </w:t>
      </w:r>
      <w:r>
        <w:rPr>
          <w:position w:val="1"/>
        </w:rPr>
        <w:t>matrix.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If</w:t>
      </w:r>
      <w:r>
        <w:rPr>
          <w:spacing w:val="2"/>
          <w:position w:val="1"/>
        </w:rPr>
        <w:t xml:space="preserve"> </w:t>
      </w:r>
      <w:r>
        <w:rPr>
          <w:rFonts w:ascii="Arial" w:eastAsia="Arial" w:hAnsi="Arial" w:cs="Arial"/>
          <w:i/>
          <w:position w:val="1"/>
        </w:rPr>
        <w:t>x</w:t>
      </w:r>
      <w:r>
        <w:rPr>
          <w:rFonts w:ascii="Arial" w:eastAsia="Arial" w:hAnsi="Arial" w:cs="Arial"/>
          <w:i/>
          <w:spacing w:val="-3"/>
          <w:position w:val="1"/>
        </w:rPr>
        <w:t xml:space="preserve"> </w:t>
      </w:r>
      <w:r>
        <w:rPr>
          <w:position w:val="1"/>
        </w:rPr>
        <w:t>is</w:t>
      </w:r>
      <w:r>
        <w:rPr>
          <w:spacing w:val="2"/>
          <w:position w:val="1"/>
        </w:rPr>
        <w:t xml:space="preserve"> </w:t>
      </w:r>
      <w:r>
        <w:rPr>
          <w:position w:val="1"/>
        </w:rPr>
        <w:t>a</w:t>
      </w:r>
      <w:r>
        <w:rPr>
          <w:spacing w:val="3"/>
          <w:position w:val="1"/>
        </w:rPr>
        <w:t xml:space="preserve"> </w:t>
      </w:r>
      <w:r>
        <w:rPr>
          <w:position w:val="1"/>
        </w:rPr>
        <w:t>missing</w:t>
      </w:r>
      <w:r>
        <w:rPr>
          <w:spacing w:val="2"/>
          <w:position w:val="1"/>
        </w:rPr>
        <w:t xml:space="preserve"> </w:t>
      </w:r>
      <w:r>
        <w:rPr>
          <w:position w:val="1"/>
        </w:rPr>
        <w:t>data,</w:t>
      </w:r>
    </w:p>
    <w:p w14:paraId="02EB0BCE" w14:textId="77777777" w:rsidR="00632595" w:rsidRDefault="008950A2">
      <w:pPr>
        <w:pStyle w:val="BodyText"/>
        <w:spacing w:line="179" w:lineRule="exact"/>
        <w:ind w:left="249"/>
        <w:rPr>
          <w:rFonts w:ascii="Arial" w:eastAsia="Arial" w:hAnsi="Arial" w:cs="Arial"/>
        </w:rPr>
      </w:pPr>
      <w:r>
        <w:rPr>
          <w:rFonts w:ascii="Arial" w:eastAsia="Arial" w:hAnsi="Arial" w:cs="Arial"/>
          <w:w w:val="95"/>
        </w:rPr>
        <w:t></w:t>
      </w:r>
    </w:p>
    <w:p w14:paraId="0E308600" w14:textId="77777777" w:rsidR="00632595" w:rsidRDefault="00632595">
      <w:pPr>
        <w:spacing w:line="179" w:lineRule="exact"/>
        <w:rPr>
          <w:rFonts w:ascii="Arial" w:eastAsia="Arial" w:hAnsi="Arial" w:cs="Arial"/>
        </w:rPr>
        <w:sectPr w:rsidR="00632595">
          <w:type w:val="continuous"/>
          <w:pgSz w:w="12240" w:h="15840"/>
          <w:pgMar w:top="1500" w:right="1720" w:bottom="1160" w:left="1720" w:header="720" w:footer="720" w:gutter="0"/>
          <w:cols w:num="4" w:space="720" w:equalWidth="0">
            <w:col w:w="1693" w:space="40"/>
            <w:col w:w="727" w:space="40"/>
            <w:col w:w="1189" w:space="40"/>
            <w:col w:w="5071"/>
          </w:cols>
        </w:sectPr>
      </w:pPr>
    </w:p>
    <w:p w14:paraId="76916F43" w14:textId="77777777" w:rsidR="00632595" w:rsidRDefault="008950A2">
      <w:pPr>
        <w:spacing w:before="7" w:line="244" w:lineRule="exact"/>
        <w:ind w:left="1384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spacing w:val="3"/>
          <w:w w:val="105"/>
          <w:sz w:val="20"/>
        </w:rPr>
        <w:t>p</w:t>
      </w:r>
      <w:r>
        <w:rPr>
          <w:rFonts w:ascii="Verdana"/>
          <w:spacing w:val="3"/>
          <w:w w:val="105"/>
          <w:position w:val="-2"/>
          <w:sz w:val="14"/>
        </w:rPr>
        <w:t>1</w:t>
      </w:r>
      <w:r>
        <w:rPr>
          <w:rFonts w:ascii="Arial"/>
          <w:spacing w:val="2"/>
          <w:w w:val="105"/>
          <w:sz w:val="20"/>
        </w:rPr>
        <w:t>(</w:t>
      </w:r>
      <w:proofErr w:type="gramStart"/>
      <w:r>
        <w:rPr>
          <w:rFonts w:ascii="Arial"/>
          <w:i/>
          <w:spacing w:val="2"/>
          <w:w w:val="105"/>
          <w:sz w:val="20"/>
        </w:rPr>
        <w:t>x</w:t>
      </w:r>
      <w:r>
        <w:rPr>
          <w:rFonts w:ascii="Arial"/>
          <w:i/>
          <w:spacing w:val="2"/>
          <w:w w:val="105"/>
          <w:position w:val="-2"/>
          <w:sz w:val="14"/>
        </w:rPr>
        <w:t>n</w:t>
      </w:r>
      <w:r>
        <w:rPr>
          <w:rFonts w:ascii="Arial"/>
          <w:spacing w:val="2"/>
          <w:w w:val="105"/>
          <w:sz w:val="20"/>
        </w:rPr>
        <w:t>)</w:t>
      </w:r>
      <w:r>
        <w:rPr>
          <w:rFonts w:ascii="Arial"/>
          <w:w w:val="105"/>
          <w:sz w:val="20"/>
        </w:rPr>
        <w:t xml:space="preserve">  </w:t>
      </w:r>
      <w:r>
        <w:rPr>
          <w:rFonts w:ascii="Arial"/>
          <w:spacing w:val="42"/>
          <w:w w:val="105"/>
          <w:sz w:val="20"/>
        </w:rPr>
        <w:t xml:space="preserve"> </w:t>
      </w:r>
      <w:proofErr w:type="gramEnd"/>
      <w:r>
        <w:rPr>
          <w:rFonts w:ascii="Arial"/>
          <w:i/>
          <w:spacing w:val="3"/>
          <w:w w:val="105"/>
          <w:sz w:val="20"/>
        </w:rPr>
        <w:t>p</w:t>
      </w:r>
      <w:r>
        <w:rPr>
          <w:rFonts w:ascii="Verdana"/>
          <w:spacing w:val="3"/>
          <w:w w:val="105"/>
          <w:position w:val="-2"/>
          <w:sz w:val="14"/>
        </w:rPr>
        <w:t>2</w:t>
      </w:r>
      <w:r>
        <w:rPr>
          <w:rFonts w:ascii="Arial"/>
          <w:spacing w:val="2"/>
          <w:w w:val="105"/>
          <w:sz w:val="20"/>
        </w:rPr>
        <w:t>(</w:t>
      </w:r>
      <w:r>
        <w:rPr>
          <w:rFonts w:ascii="Arial"/>
          <w:i/>
          <w:spacing w:val="2"/>
          <w:w w:val="105"/>
          <w:sz w:val="20"/>
        </w:rPr>
        <w:t>x</w:t>
      </w:r>
      <w:r>
        <w:rPr>
          <w:rFonts w:ascii="Arial"/>
          <w:i/>
          <w:spacing w:val="2"/>
          <w:w w:val="105"/>
          <w:position w:val="-2"/>
          <w:sz w:val="14"/>
        </w:rPr>
        <w:t>n</w:t>
      </w:r>
      <w:r>
        <w:rPr>
          <w:rFonts w:ascii="Arial"/>
          <w:spacing w:val="2"/>
          <w:w w:val="105"/>
          <w:sz w:val="20"/>
        </w:rPr>
        <w:t>)</w:t>
      </w:r>
      <w:r>
        <w:rPr>
          <w:rFonts w:ascii="Arial"/>
          <w:w w:val="105"/>
          <w:sz w:val="20"/>
        </w:rPr>
        <w:t xml:space="preserve">  </w:t>
      </w:r>
      <w:r>
        <w:rPr>
          <w:rFonts w:ascii="Arial"/>
          <w:spacing w:val="42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.</w:t>
      </w:r>
      <w:r>
        <w:rPr>
          <w:rFonts w:ascii="Arial"/>
          <w:i/>
          <w:spacing w:val="-23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.</w:t>
      </w:r>
      <w:r>
        <w:rPr>
          <w:rFonts w:ascii="Arial"/>
          <w:i/>
          <w:spacing w:val="-22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 xml:space="preserve">.  </w:t>
      </w:r>
      <w:r>
        <w:rPr>
          <w:rFonts w:ascii="Arial"/>
          <w:i/>
          <w:spacing w:val="42"/>
          <w:w w:val="105"/>
          <w:sz w:val="20"/>
        </w:rPr>
        <w:t xml:space="preserve"> </w:t>
      </w:r>
      <w:r>
        <w:rPr>
          <w:rFonts w:ascii="Arial"/>
          <w:i/>
          <w:spacing w:val="3"/>
          <w:w w:val="105"/>
          <w:sz w:val="20"/>
        </w:rPr>
        <w:t>p</w:t>
      </w:r>
      <w:r>
        <w:rPr>
          <w:rFonts w:ascii="Arial"/>
          <w:i/>
          <w:spacing w:val="2"/>
          <w:w w:val="105"/>
          <w:position w:val="-2"/>
          <w:sz w:val="14"/>
        </w:rPr>
        <w:t>m</w:t>
      </w:r>
      <w:r>
        <w:rPr>
          <w:rFonts w:ascii="Arial"/>
          <w:spacing w:val="2"/>
          <w:w w:val="105"/>
          <w:sz w:val="20"/>
        </w:rPr>
        <w:t>(</w:t>
      </w:r>
      <w:r>
        <w:rPr>
          <w:rFonts w:ascii="Arial"/>
          <w:i/>
          <w:spacing w:val="2"/>
          <w:w w:val="105"/>
          <w:sz w:val="20"/>
        </w:rPr>
        <w:t>x</w:t>
      </w:r>
      <w:r>
        <w:rPr>
          <w:rFonts w:ascii="Arial"/>
          <w:i/>
          <w:spacing w:val="2"/>
          <w:w w:val="105"/>
          <w:position w:val="-2"/>
          <w:sz w:val="14"/>
        </w:rPr>
        <w:t>n</w:t>
      </w:r>
      <w:r>
        <w:rPr>
          <w:rFonts w:ascii="Arial"/>
          <w:spacing w:val="2"/>
          <w:w w:val="105"/>
          <w:sz w:val="20"/>
        </w:rPr>
        <w:t>)</w:t>
      </w:r>
    </w:p>
    <w:p w14:paraId="44665633" w14:textId="77777777" w:rsidR="00632595" w:rsidRDefault="008950A2">
      <w:pPr>
        <w:pStyle w:val="BodyText"/>
        <w:spacing w:before="2" w:line="233" w:lineRule="auto"/>
        <w:ind w:right="176"/>
      </w:pP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define</w:t>
      </w:r>
      <w:r>
        <w:rPr>
          <w:spacing w:val="-8"/>
          <w:w w:val="105"/>
        </w:rPr>
        <w:t xml:space="preserve"> </w:t>
      </w:r>
      <w:r>
        <w:rPr>
          <w:rFonts w:ascii="Arial"/>
          <w:i/>
          <w:spacing w:val="1"/>
          <w:w w:val="105"/>
        </w:rPr>
        <w:t>p</w:t>
      </w:r>
      <w:proofErr w:type="spellStart"/>
      <w:r>
        <w:rPr>
          <w:rFonts w:ascii="Arial"/>
          <w:i/>
          <w:w w:val="105"/>
          <w:position w:val="-2"/>
          <w:sz w:val="14"/>
        </w:rPr>
        <w:t>i</w:t>
      </w:r>
      <w:proofErr w:type="spellEnd"/>
      <w:r>
        <w:rPr>
          <w:rFonts w:ascii="Arial"/>
          <w:w w:val="105"/>
        </w:rPr>
        <w:t>(</w:t>
      </w:r>
      <w:r>
        <w:rPr>
          <w:rFonts w:ascii="Arial"/>
          <w:i/>
          <w:w w:val="105"/>
        </w:rPr>
        <w:t>x</w:t>
      </w:r>
      <w:r>
        <w:rPr>
          <w:rFonts w:ascii="Arial"/>
          <w:w w:val="105"/>
        </w:rPr>
        <w:t>)</w:t>
      </w:r>
      <w:r>
        <w:rPr>
          <w:rFonts w:ascii="Arial"/>
          <w:spacing w:val="-3"/>
          <w:w w:val="105"/>
        </w:rPr>
        <w:t xml:space="preserve"> </w:t>
      </w:r>
      <w:r>
        <w:rPr>
          <w:rFonts w:ascii="Arial"/>
          <w:w w:val="105"/>
        </w:rPr>
        <w:t>=</w:t>
      </w:r>
      <w:r>
        <w:rPr>
          <w:rFonts w:ascii="Arial"/>
          <w:spacing w:val="-2"/>
          <w:w w:val="105"/>
        </w:rPr>
        <w:t xml:space="preserve"> </w:t>
      </w:r>
      <w:r>
        <w:rPr>
          <w:rFonts w:ascii="Arial"/>
          <w:w w:val="105"/>
        </w:rPr>
        <w:t>1</w:t>
      </w:r>
      <w:r>
        <w:rPr>
          <w:rFonts w:ascii="Arial"/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therefore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emission</w:t>
      </w:r>
      <w:r>
        <w:rPr>
          <w:spacing w:val="-8"/>
          <w:w w:val="105"/>
        </w:rPr>
        <w:t xml:space="preserve"> </w:t>
      </w:r>
      <w:r>
        <w:rPr>
          <w:w w:val="105"/>
        </w:rPr>
        <w:t>matrix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dataset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contain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line</w:t>
      </w:r>
      <w:r>
        <w:rPr>
          <w:spacing w:val="-9"/>
          <w:w w:val="105"/>
        </w:rPr>
        <w:t xml:space="preserve"> </w:t>
      </w:r>
      <w:r>
        <w:rPr>
          <w:w w:val="105"/>
        </w:rPr>
        <w:t>filled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24"/>
          <w:w w:val="99"/>
        </w:rPr>
        <w:t xml:space="preserve"> </w:t>
      </w:r>
      <w:r>
        <w:rPr>
          <w:w w:val="105"/>
        </w:rPr>
        <w:t>ones.</w:t>
      </w:r>
    </w:p>
    <w:p w14:paraId="2505BBEB" w14:textId="77777777" w:rsidR="00632595" w:rsidRDefault="008950A2">
      <w:pPr>
        <w:pStyle w:val="BodyText"/>
        <w:spacing w:before="3" w:line="212" w:lineRule="auto"/>
        <w:ind w:right="176"/>
      </w:pPr>
      <w:r>
        <w:rPr>
          <w:w w:val="105"/>
        </w:rPr>
        <w:t>Furthermore,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let</w:t>
      </w:r>
      <w:r>
        <w:rPr>
          <w:spacing w:val="-11"/>
          <w:w w:val="105"/>
        </w:rPr>
        <w:t xml:space="preserve"> </w:t>
      </w:r>
      <w:r>
        <w:rPr>
          <w:rFonts w:ascii="Georgia" w:hAnsi="Georgia"/>
          <w:b/>
          <w:w w:val="105"/>
        </w:rPr>
        <w:t>Γ</w:t>
      </w:r>
      <w:r>
        <w:rPr>
          <w:rFonts w:ascii="Georgia" w:hAnsi="Georgia"/>
          <w:b/>
          <w:spacing w:val="-1"/>
          <w:w w:val="105"/>
        </w:rPr>
        <w:t xml:space="preserve"> </w:t>
      </w:r>
      <w:r>
        <w:rPr>
          <w:rFonts w:ascii="Arial" w:hAnsi="Arial"/>
          <w:w w:val="125"/>
        </w:rPr>
        <w:t>=</w:t>
      </w:r>
      <w:r>
        <w:rPr>
          <w:rFonts w:ascii="Arial" w:hAnsi="Arial"/>
          <w:spacing w:val="-18"/>
          <w:w w:val="125"/>
        </w:rPr>
        <w:t xml:space="preserve"> </w:t>
      </w:r>
      <w:r>
        <w:rPr>
          <w:rFonts w:ascii="Lucida Sans Unicode" w:hAnsi="Lucida Sans Unicode"/>
          <w:w w:val="125"/>
        </w:rPr>
        <w:t>{</w:t>
      </w:r>
      <w:r>
        <w:rPr>
          <w:rFonts w:ascii="Arial" w:hAnsi="Arial"/>
          <w:i/>
          <w:w w:val="125"/>
        </w:rPr>
        <w:t>γ</w:t>
      </w:r>
      <w:proofErr w:type="spellStart"/>
      <w:proofErr w:type="gramStart"/>
      <w:r>
        <w:rPr>
          <w:rFonts w:ascii="Arial" w:hAnsi="Arial"/>
          <w:i/>
          <w:w w:val="125"/>
          <w:position w:val="-2"/>
          <w:sz w:val="14"/>
        </w:rPr>
        <w:t>ij</w:t>
      </w:r>
      <w:proofErr w:type="spellEnd"/>
      <w:r>
        <w:rPr>
          <w:rFonts w:ascii="Arial" w:hAnsi="Arial"/>
          <w:i/>
          <w:spacing w:val="-36"/>
          <w:w w:val="125"/>
          <w:position w:val="-2"/>
          <w:sz w:val="14"/>
        </w:rPr>
        <w:t xml:space="preserve"> </w:t>
      </w:r>
      <w:r>
        <w:rPr>
          <w:rFonts w:ascii="Lucida Sans Unicode" w:hAnsi="Lucida Sans Unicode"/>
          <w:w w:val="125"/>
        </w:rPr>
        <w:t>}</w:t>
      </w:r>
      <w:proofErr w:type="gramEnd"/>
      <w:r>
        <w:rPr>
          <w:rFonts w:ascii="Lucida Sans Unicode" w:hAnsi="Lucida Sans Unicode"/>
          <w:spacing w:val="-37"/>
          <w:w w:val="125"/>
        </w:rPr>
        <w:t xml:space="preserve"> </w:t>
      </w:r>
      <w:r>
        <w:rPr>
          <w:w w:val="105"/>
        </w:rPr>
        <w:t>denote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transition</w:t>
      </w:r>
      <w:r>
        <w:rPr>
          <w:spacing w:val="-11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Markov</w:t>
      </w:r>
      <w:r>
        <w:rPr>
          <w:spacing w:val="-10"/>
          <w:w w:val="105"/>
        </w:rPr>
        <w:t xml:space="preserve"> </w:t>
      </w:r>
      <w:r>
        <w:rPr>
          <w:w w:val="105"/>
        </w:rPr>
        <w:t>chain,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b/>
          <w:i/>
          <w:w w:val="105"/>
        </w:rPr>
        <w:t>δ</w:t>
      </w:r>
      <w:r>
        <w:rPr>
          <w:b/>
          <w:i/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its</w:t>
      </w:r>
      <w:r>
        <w:rPr>
          <w:spacing w:val="-11"/>
          <w:w w:val="105"/>
        </w:rPr>
        <w:t xml:space="preserve"> </w:t>
      </w:r>
      <w:r>
        <w:rPr>
          <w:w w:val="105"/>
        </w:rPr>
        <w:t>stationary</w:t>
      </w:r>
      <w:r>
        <w:rPr>
          <w:spacing w:val="21"/>
          <w:w w:val="99"/>
        </w:rPr>
        <w:t xml:space="preserve"> </w:t>
      </w:r>
      <w:r>
        <w:rPr>
          <w:spacing w:val="-2"/>
          <w:w w:val="105"/>
        </w:rPr>
        <w:t>distribution.</w:t>
      </w:r>
    </w:p>
    <w:p w14:paraId="6806F498" w14:textId="77777777" w:rsidR="00632595" w:rsidRDefault="008950A2">
      <w:pPr>
        <w:spacing w:line="289" w:lineRule="exact"/>
        <w:ind w:left="1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3"/>
          <w:w w:val="105"/>
          <w:sz w:val="20"/>
        </w:rPr>
        <w:t>Finally,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we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let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Arial"/>
          <w:i/>
          <w:spacing w:val="2"/>
          <w:w w:val="105"/>
          <w:sz w:val="20"/>
        </w:rPr>
        <w:t>X</w:t>
      </w:r>
      <w:r>
        <w:rPr>
          <w:rFonts w:ascii="Verdana"/>
          <w:spacing w:val="3"/>
          <w:w w:val="105"/>
          <w:position w:val="7"/>
          <w:sz w:val="14"/>
        </w:rPr>
        <w:t>(</w:t>
      </w:r>
      <w:r>
        <w:rPr>
          <w:rFonts w:ascii="Arial"/>
          <w:i/>
          <w:spacing w:val="2"/>
          <w:w w:val="105"/>
          <w:position w:val="7"/>
          <w:sz w:val="14"/>
        </w:rPr>
        <w:t>t</w:t>
      </w:r>
      <w:r>
        <w:rPr>
          <w:rFonts w:ascii="Verdana"/>
          <w:spacing w:val="3"/>
          <w:w w:val="105"/>
          <w:position w:val="7"/>
          <w:sz w:val="14"/>
        </w:rPr>
        <w:t>)</w:t>
      </w:r>
      <w:r>
        <w:rPr>
          <w:rFonts w:ascii="Verdana"/>
          <w:spacing w:val="15"/>
          <w:w w:val="105"/>
          <w:position w:val="7"/>
          <w:sz w:val="14"/>
        </w:rPr>
        <w:t xml:space="preserve"> </w:t>
      </w:r>
      <w:r>
        <w:rPr>
          <w:rFonts w:ascii="Arial"/>
          <w:w w:val="115"/>
          <w:sz w:val="20"/>
        </w:rPr>
        <w:t>=</w:t>
      </w:r>
      <w:r>
        <w:rPr>
          <w:rFonts w:ascii="Arial"/>
          <w:spacing w:val="-7"/>
          <w:w w:val="115"/>
          <w:sz w:val="20"/>
        </w:rPr>
        <w:t xml:space="preserve"> </w:t>
      </w:r>
      <w:r>
        <w:rPr>
          <w:rFonts w:ascii="Lucida Sans Unicode"/>
          <w:spacing w:val="1"/>
          <w:w w:val="105"/>
          <w:sz w:val="20"/>
        </w:rPr>
        <w:t>{</w:t>
      </w:r>
      <w:r>
        <w:rPr>
          <w:rFonts w:ascii="Arial"/>
          <w:i/>
          <w:spacing w:val="1"/>
          <w:w w:val="105"/>
          <w:sz w:val="20"/>
        </w:rPr>
        <w:t>X</w:t>
      </w:r>
      <w:r>
        <w:rPr>
          <w:rFonts w:ascii="Verdana"/>
          <w:spacing w:val="2"/>
          <w:w w:val="105"/>
          <w:position w:val="-2"/>
          <w:sz w:val="14"/>
        </w:rPr>
        <w:t>1</w:t>
      </w:r>
      <w:r>
        <w:rPr>
          <w:rFonts w:ascii="Arial"/>
          <w:i/>
          <w:spacing w:val="2"/>
          <w:w w:val="105"/>
          <w:sz w:val="20"/>
        </w:rPr>
        <w:t>,</w:t>
      </w:r>
      <w:r>
        <w:rPr>
          <w:rFonts w:ascii="Arial"/>
          <w:i/>
          <w:spacing w:val="-25"/>
          <w:w w:val="105"/>
          <w:sz w:val="20"/>
        </w:rPr>
        <w:t xml:space="preserve"> </w:t>
      </w:r>
      <w:proofErr w:type="gramStart"/>
      <w:r>
        <w:rPr>
          <w:rFonts w:ascii="Arial"/>
          <w:i/>
          <w:w w:val="105"/>
          <w:sz w:val="20"/>
        </w:rPr>
        <w:t>.</w:t>
      </w:r>
      <w:r>
        <w:rPr>
          <w:rFonts w:ascii="Arial"/>
          <w:i/>
          <w:spacing w:val="-25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.</w:t>
      </w:r>
      <w:r>
        <w:rPr>
          <w:rFonts w:ascii="Arial"/>
          <w:i/>
          <w:spacing w:val="-24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.</w:t>
      </w:r>
      <w:r>
        <w:rPr>
          <w:rFonts w:ascii="Arial"/>
          <w:i/>
          <w:spacing w:val="-25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,</w:t>
      </w:r>
      <w:proofErr w:type="gramEnd"/>
      <w:r>
        <w:rPr>
          <w:rFonts w:ascii="Arial"/>
          <w:i/>
          <w:spacing w:val="-25"/>
          <w:w w:val="105"/>
          <w:sz w:val="20"/>
        </w:rPr>
        <w:t xml:space="preserve"> </w:t>
      </w:r>
      <w:r>
        <w:rPr>
          <w:rFonts w:ascii="Arial"/>
          <w:i/>
          <w:spacing w:val="2"/>
          <w:w w:val="115"/>
          <w:sz w:val="20"/>
        </w:rPr>
        <w:t>X</w:t>
      </w:r>
      <w:r>
        <w:rPr>
          <w:rFonts w:ascii="Arial"/>
          <w:i/>
          <w:spacing w:val="2"/>
          <w:w w:val="115"/>
          <w:position w:val="-2"/>
          <w:sz w:val="14"/>
        </w:rPr>
        <w:t>t</w:t>
      </w:r>
      <w:r>
        <w:rPr>
          <w:rFonts w:ascii="Lucida Sans Unicode"/>
          <w:spacing w:val="2"/>
          <w:w w:val="115"/>
          <w:sz w:val="20"/>
        </w:rPr>
        <w:t>}</w:t>
      </w:r>
      <w:r>
        <w:rPr>
          <w:rFonts w:ascii="Lucida Sans Unicode"/>
          <w:spacing w:val="-22"/>
          <w:w w:val="115"/>
          <w:sz w:val="20"/>
        </w:rPr>
        <w:t xml:space="preserve"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x</w:t>
      </w:r>
      <w:r>
        <w:rPr>
          <w:rFonts w:ascii="Verdana"/>
          <w:w w:val="105"/>
          <w:position w:val="7"/>
          <w:sz w:val="14"/>
        </w:rPr>
        <w:t>(</w:t>
      </w:r>
      <w:r>
        <w:rPr>
          <w:rFonts w:ascii="Arial"/>
          <w:i/>
          <w:w w:val="105"/>
          <w:position w:val="7"/>
          <w:sz w:val="14"/>
        </w:rPr>
        <w:t>t</w:t>
      </w:r>
      <w:r>
        <w:rPr>
          <w:rFonts w:ascii="Verdana"/>
          <w:w w:val="105"/>
          <w:position w:val="7"/>
          <w:sz w:val="14"/>
        </w:rPr>
        <w:t>)</w:t>
      </w:r>
      <w:r>
        <w:rPr>
          <w:rFonts w:ascii="Verdana"/>
          <w:spacing w:val="16"/>
          <w:w w:val="105"/>
          <w:position w:val="7"/>
          <w:sz w:val="14"/>
        </w:rPr>
        <w:t xml:space="preserve"> </w:t>
      </w:r>
      <w:r>
        <w:rPr>
          <w:rFonts w:ascii="Arial"/>
          <w:w w:val="115"/>
          <w:sz w:val="20"/>
        </w:rPr>
        <w:t>=</w:t>
      </w:r>
      <w:r>
        <w:rPr>
          <w:rFonts w:ascii="Arial"/>
          <w:spacing w:val="-8"/>
          <w:w w:val="115"/>
          <w:sz w:val="20"/>
        </w:rPr>
        <w:t xml:space="preserve"> </w:t>
      </w:r>
      <w:r>
        <w:rPr>
          <w:rFonts w:ascii="Lucida Sans Unicode"/>
          <w:spacing w:val="1"/>
          <w:w w:val="105"/>
          <w:sz w:val="20"/>
        </w:rPr>
        <w:t>{</w:t>
      </w:r>
      <w:r>
        <w:rPr>
          <w:rFonts w:ascii="Arial"/>
          <w:i/>
          <w:spacing w:val="1"/>
          <w:w w:val="105"/>
          <w:sz w:val="20"/>
        </w:rPr>
        <w:t>x</w:t>
      </w:r>
      <w:r>
        <w:rPr>
          <w:rFonts w:ascii="Verdana"/>
          <w:spacing w:val="2"/>
          <w:w w:val="105"/>
          <w:position w:val="-2"/>
          <w:sz w:val="14"/>
        </w:rPr>
        <w:t>1</w:t>
      </w:r>
      <w:r>
        <w:rPr>
          <w:rFonts w:ascii="Arial"/>
          <w:i/>
          <w:spacing w:val="2"/>
          <w:w w:val="105"/>
          <w:sz w:val="20"/>
        </w:rPr>
        <w:t>,</w:t>
      </w:r>
      <w:r>
        <w:rPr>
          <w:rFonts w:ascii="Arial"/>
          <w:i/>
          <w:spacing w:val="-25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.</w:t>
      </w:r>
      <w:r>
        <w:rPr>
          <w:rFonts w:ascii="Arial"/>
          <w:i/>
          <w:spacing w:val="-24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.</w:t>
      </w:r>
      <w:r>
        <w:rPr>
          <w:rFonts w:ascii="Arial"/>
          <w:i/>
          <w:spacing w:val="-25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.</w:t>
      </w:r>
      <w:r>
        <w:rPr>
          <w:rFonts w:ascii="Arial"/>
          <w:i/>
          <w:spacing w:val="-25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,</w:t>
      </w:r>
      <w:r>
        <w:rPr>
          <w:rFonts w:ascii="Arial"/>
          <w:i/>
          <w:spacing w:val="-24"/>
          <w:w w:val="105"/>
          <w:sz w:val="20"/>
        </w:rPr>
        <w:t xml:space="preserve"> </w:t>
      </w:r>
      <w:r>
        <w:rPr>
          <w:rFonts w:ascii="Arial"/>
          <w:i/>
          <w:spacing w:val="3"/>
          <w:w w:val="115"/>
          <w:sz w:val="20"/>
        </w:rPr>
        <w:t>x</w:t>
      </w:r>
      <w:r>
        <w:rPr>
          <w:rFonts w:ascii="Arial"/>
          <w:i/>
          <w:spacing w:val="2"/>
          <w:w w:val="115"/>
          <w:position w:val="-2"/>
          <w:sz w:val="14"/>
        </w:rPr>
        <w:t>t</w:t>
      </w:r>
      <w:r>
        <w:rPr>
          <w:rFonts w:ascii="Lucida Sans Unicode"/>
          <w:spacing w:val="2"/>
          <w:w w:val="115"/>
          <w:sz w:val="20"/>
        </w:rPr>
        <w:t>}</w:t>
      </w:r>
      <w:r>
        <w:rPr>
          <w:rFonts w:ascii="Lucida Sans Unicode"/>
          <w:spacing w:val="-22"/>
          <w:w w:val="115"/>
          <w:sz w:val="20"/>
        </w:rPr>
        <w:t xml:space="preserve"> </w:t>
      </w:r>
      <w:r>
        <w:rPr>
          <w:rFonts w:ascii="Times New Roman"/>
          <w:w w:val="105"/>
          <w:sz w:val="20"/>
        </w:rPr>
        <w:t>denote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history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up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time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t</w:t>
      </w:r>
      <w:r>
        <w:rPr>
          <w:rFonts w:ascii="Times New Roman"/>
          <w:w w:val="105"/>
          <w:sz w:val="20"/>
        </w:rPr>
        <w:t>.</w:t>
      </w:r>
    </w:p>
    <w:p w14:paraId="6DE25D55" w14:textId="77777777" w:rsidR="00632595" w:rsidRDefault="00632595">
      <w:pPr>
        <w:spacing w:line="289" w:lineRule="exact"/>
        <w:rPr>
          <w:rFonts w:ascii="Times New Roman" w:eastAsia="Times New Roman" w:hAnsi="Times New Roman" w:cs="Times New Roman"/>
          <w:sz w:val="20"/>
          <w:szCs w:val="20"/>
        </w:rPr>
        <w:sectPr w:rsidR="00632595">
          <w:type w:val="continuous"/>
          <w:pgSz w:w="12240" w:h="15840"/>
          <w:pgMar w:top="1500" w:right="1720" w:bottom="1160" w:left="1720" w:header="720" w:footer="720" w:gutter="0"/>
          <w:cols w:space="720"/>
        </w:sectPr>
      </w:pPr>
    </w:p>
    <w:p w14:paraId="20237839" w14:textId="77777777" w:rsidR="00632595" w:rsidRDefault="008950A2">
      <w:pPr>
        <w:pStyle w:val="BodyText"/>
        <w:spacing w:before="178" w:line="287" w:lineRule="exact"/>
        <w:ind w:left="417"/>
        <w:rPr>
          <w:rFonts w:ascii="Arial" w:eastAsia="Arial" w:hAnsi="Arial" w:cs="Arial"/>
          <w:sz w:val="14"/>
          <w:szCs w:val="14"/>
        </w:rPr>
      </w:pPr>
      <w:r>
        <w:pict w14:anchorId="545E395E">
          <v:group id="_x0000_s5882" style="position:absolute;left:0;text-align:left;margin-left:341.55pt;margin-top:17.95pt;width:26.2pt;height:.1pt;z-index:-197272;mso-position-horizontal-relative:page" coordorigin="6831,359" coordsize="524,2">
            <v:shape id="_x0000_s5883" style="position:absolute;left:6831;top:359;width:524;height:2" coordorigin="6831,359" coordsize="524,0" path="m6831,359r523,e" filled="f" strokeweight=".14042mm">
              <v:path arrowok="t"/>
            </v:shape>
            <w10:wrap anchorx="page"/>
          </v:group>
        </w:pic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this</w:t>
      </w:r>
      <w:r>
        <w:rPr>
          <w:spacing w:val="-15"/>
          <w:w w:val="105"/>
        </w:rPr>
        <w:t xml:space="preserve"> </w:t>
      </w:r>
      <w:r>
        <w:rPr>
          <w:w w:val="105"/>
        </w:rPr>
        <w:t>paper</w:t>
      </w:r>
      <w:r>
        <w:rPr>
          <w:spacing w:val="-15"/>
          <w:w w:val="105"/>
        </w:rPr>
        <w:t xml:space="preserve"> </w:t>
      </w:r>
      <w:r>
        <w:rPr>
          <w:w w:val="105"/>
        </w:rPr>
        <w:t>we</w:t>
      </w:r>
      <w:r>
        <w:rPr>
          <w:spacing w:val="-16"/>
          <w:w w:val="105"/>
        </w:rPr>
        <w:t xml:space="preserve"> </w:t>
      </w:r>
      <w:r>
        <w:rPr>
          <w:w w:val="105"/>
        </w:rPr>
        <w:t>focus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w w:val="105"/>
        </w:rPr>
        <w:t>Poisson</w:t>
      </w:r>
      <w:r>
        <w:rPr>
          <w:spacing w:val="-16"/>
          <w:w w:val="105"/>
        </w:rPr>
        <w:t xml:space="preserve"> </w:t>
      </w:r>
      <w:r>
        <w:rPr>
          <w:w w:val="105"/>
        </w:rPr>
        <w:t>HMMs,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so</w:t>
      </w:r>
      <w:r>
        <w:rPr>
          <w:spacing w:val="-15"/>
          <w:w w:val="105"/>
        </w:rPr>
        <w:t xml:space="preserve"> </w:t>
      </w:r>
      <w:r>
        <w:rPr>
          <w:rFonts w:ascii="Arial"/>
          <w:i/>
          <w:spacing w:val="2"/>
          <w:w w:val="105"/>
        </w:rPr>
        <w:t>p</w:t>
      </w:r>
      <w:proofErr w:type="spellStart"/>
      <w:r>
        <w:rPr>
          <w:rFonts w:ascii="Arial"/>
          <w:i/>
          <w:spacing w:val="1"/>
          <w:w w:val="105"/>
          <w:position w:val="-2"/>
          <w:sz w:val="14"/>
        </w:rPr>
        <w:t>i</w:t>
      </w:r>
      <w:proofErr w:type="spellEnd"/>
      <w:r>
        <w:rPr>
          <w:rFonts w:ascii="Arial"/>
          <w:spacing w:val="1"/>
          <w:w w:val="105"/>
        </w:rPr>
        <w:t>(</w:t>
      </w:r>
      <w:r>
        <w:rPr>
          <w:rFonts w:ascii="Arial"/>
          <w:i/>
          <w:spacing w:val="1"/>
          <w:w w:val="105"/>
        </w:rPr>
        <w:t>x</w:t>
      </w:r>
      <w:r>
        <w:rPr>
          <w:rFonts w:ascii="Arial"/>
          <w:spacing w:val="1"/>
          <w:w w:val="105"/>
        </w:rPr>
        <w:t>)</w:t>
      </w:r>
      <w:r>
        <w:rPr>
          <w:rFonts w:ascii="Arial"/>
          <w:spacing w:val="-17"/>
          <w:w w:val="105"/>
        </w:rPr>
        <w:t xml:space="preserve"> </w:t>
      </w:r>
      <w:r>
        <w:rPr>
          <w:rFonts w:ascii="Arial"/>
          <w:w w:val="105"/>
        </w:rPr>
        <w:t>=</w:t>
      </w:r>
      <w:r>
        <w:rPr>
          <w:rFonts w:ascii="Arial"/>
          <w:spacing w:val="1"/>
          <w:w w:val="105"/>
        </w:rPr>
        <w:t xml:space="preserve"> </w:t>
      </w:r>
      <w:r>
        <w:rPr>
          <w:rFonts w:ascii="Arial"/>
          <w:i/>
          <w:w w:val="105"/>
          <w:position w:val="10"/>
          <w:sz w:val="14"/>
        </w:rPr>
        <w:t>e</w:t>
      </w:r>
    </w:p>
    <w:p w14:paraId="0BC7DD61" w14:textId="77777777" w:rsidR="00632595" w:rsidRDefault="008950A2">
      <w:pPr>
        <w:pStyle w:val="BodyText"/>
        <w:spacing w:line="226" w:lineRule="exact"/>
      </w:pPr>
      <w:r>
        <w:t>This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rPr>
          <w:spacing w:val="-2"/>
        </w:rPr>
        <w:t>however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easily</w:t>
      </w:r>
      <w:r>
        <w:rPr>
          <w:spacing w:val="-6"/>
        </w:rPr>
        <w:t xml:space="preserve"> </w:t>
      </w:r>
      <w:r>
        <w:t>changed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rPr>
          <w:spacing w:val="-1"/>
        </w:rPr>
        <w:t>distributions.</w:t>
      </w:r>
    </w:p>
    <w:p w14:paraId="0D848E56" w14:textId="77777777" w:rsidR="00632595" w:rsidRDefault="008950A2">
      <w:pPr>
        <w:rPr>
          <w:rFonts w:ascii="Times New Roman" w:eastAsia="Times New Roman" w:hAnsi="Times New Roman" w:cs="Times New Roman"/>
          <w:sz w:val="10"/>
          <w:szCs w:val="10"/>
        </w:rPr>
      </w:pPr>
      <w:r>
        <w:br w:type="column"/>
      </w:r>
    </w:p>
    <w:p w14:paraId="31552048" w14:textId="77777777" w:rsidR="00632595" w:rsidRDefault="008950A2">
      <w:pPr>
        <w:spacing w:before="62" w:line="168" w:lineRule="auto"/>
        <w:ind w:left="319" w:right="3173" w:hanging="360"/>
        <w:rPr>
          <w:rFonts w:ascii="Arial" w:eastAsia="Arial" w:hAnsi="Arial" w:cs="Arial"/>
          <w:sz w:val="10"/>
          <w:szCs w:val="10"/>
        </w:rPr>
      </w:pPr>
      <w:r>
        <w:pict w14:anchorId="3DCB9D7F">
          <v:shape id="_x0000_s5881" type="#_x0000_t202" style="position:absolute;left:0;text-align:left;margin-left:358.55pt;margin-top:4.4pt;width:4.75pt;height:7pt;z-index:-197152;mso-position-horizontal-relative:page" filled="f" stroked="f">
            <v:textbox inset="0,0,0,0">
              <w:txbxContent>
                <w:p w14:paraId="16C9645C" w14:textId="77777777" w:rsidR="008950A2" w:rsidRDefault="008950A2">
                  <w:pPr>
                    <w:spacing w:line="134" w:lineRule="exact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14"/>
                    </w:rPr>
                    <w:t>λ</w:t>
                  </w:r>
                </w:p>
              </w:txbxContent>
            </v:textbox>
            <w10:wrap anchorx="page"/>
          </v:shape>
        </w:pict>
      </w:r>
      <w:r>
        <w:pict w14:anchorId="4765DC84">
          <v:shape id="_x0000_s5880" type="#_x0000_t202" style="position:absolute;left:0;text-align:left;margin-left:368.9pt;margin-top:7.1pt;width:2.5pt;height:10pt;z-index:1960;mso-position-horizontal-relative:page" filled="f" stroked="f">
            <v:textbox inset="0,0,0,0">
              <w:txbxContent>
                <w:p w14:paraId="110D1A86" w14:textId="77777777" w:rsidR="008950A2" w:rsidRDefault="008950A2">
                  <w:pPr>
                    <w:pStyle w:val="BodyText"/>
                    <w:spacing w:line="196" w:lineRule="exact"/>
                    <w:ind w:left="0"/>
                  </w:pPr>
                  <w: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Verdana" w:eastAsia="Verdana" w:hAnsi="Verdana" w:cs="Verdana"/>
          <w:i/>
          <w:w w:val="170"/>
          <w:sz w:val="10"/>
          <w:szCs w:val="10"/>
        </w:rPr>
        <w:t>−</w:t>
      </w:r>
      <w:r>
        <w:rPr>
          <w:rFonts w:ascii="Arial" w:eastAsia="Arial" w:hAnsi="Arial" w:cs="Arial"/>
          <w:i/>
          <w:w w:val="170"/>
          <w:sz w:val="10"/>
          <w:szCs w:val="10"/>
        </w:rPr>
        <w:t>λ</w:t>
      </w:r>
      <w:proofErr w:type="spellStart"/>
      <w:r>
        <w:rPr>
          <w:rFonts w:ascii="Arial" w:eastAsia="Arial" w:hAnsi="Arial" w:cs="Arial"/>
          <w:i/>
          <w:w w:val="170"/>
          <w:position w:val="-2"/>
          <w:sz w:val="10"/>
          <w:szCs w:val="10"/>
        </w:rPr>
        <w:t>i</w:t>
      </w:r>
      <w:proofErr w:type="spellEnd"/>
      <w:r>
        <w:rPr>
          <w:rFonts w:ascii="Arial" w:eastAsia="Arial" w:hAnsi="Arial" w:cs="Arial"/>
          <w:i/>
          <w:spacing w:val="43"/>
          <w:w w:val="170"/>
          <w:position w:val="-2"/>
          <w:sz w:val="10"/>
          <w:szCs w:val="10"/>
        </w:rPr>
        <w:t xml:space="preserve"> </w:t>
      </w:r>
      <w:r>
        <w:rPr>
          <w:rFonts w:ascii="Arial" w:eastAsia="Arial" w:hAnsi="Arial" w:cs="Arial"/>
          <w:i/>
          <w:w w:val="170"/>
          <w:sz w:val="10"/>
          <w:szCs w:val="10"/>
        </w:rPr>
        <w:t>x</w:t>
      </w:r>
      <w:r>
        <w:rPr>
          <w:rFonts w:ascii="Arial" w:eastAsia="Arial" w:hAnsi="Arial" w:cs="Arial"/>
          <w:i/>
          <w:w w:val="157"/>
          <w:sz w:val="10"/>
          <w:szCs w:val="10"/>
        </w:rPr>
        <w:t xml:space="preserve"> </w:t>
      </w:r>
      <w:proofErr w:type="spellStart"/>
      <w:r>
        <w:rPr>
          <w:rFonts w:ascii="Arial" w:eastAsia="Arial" w:hAnsi="Arial" w:cs="Arial"/>
          <w:i/>
          <w:w w:val="210"/>
          <w:sz w:val="10"/>
          <w:szCs w:val="10"/>
        </w:rPr>
        <w:t>i</w:t>
      </w:r>
      <w:proofErr w:type="spellEnd"/>
    </w:p>
    <w:p w14:paraId="29C435FC" w14:textId="77777777" w:rsidR="00632595" w:rsidRDefault="008950A2">
      <w:pPr>
        <w:spacing w:line="145" w:lineRule="exact"/>
        <w:ind w:left="78"/>
        <w:rPr>
          <w:rFonts w:ascii="Verdana" w:eastAsia="Verdana" w:hAnsi="Verdana" w:cs="Verdana"/>
          <w:sz w:val="14"/>
          <w:szCs w:val="14"/>
        </w:rPr>
      </w:pPr>
      <w:r>
        <w:rPr>
          <w:rFonts w:ascii="Arial"/>
          <w:i/>
          <w:w w:val="105"/>
          <w:sz w:val="14"/>
        </w:rPr>
        <w:t>x</w:t>
      </w:r>
      <w:r>
        <w:rPr>
          <w:rFonts w:ascii="Verdana"/>
          <w:w w:val="105"/>
          <w:sz w:val="14"/>
        </w:rPr>
        <w:t>!</w:t>
      </w:r>
    </w:p>
    <w:p w14:paraId="6757D77E" w14:textId="77777777" w:rsidR="00632595" w:rsidRDefault="00632595">
      <w:pPr>
        <w:spacing w:line="145" w:lineRule="exact"/>
        <w:rPr>
          <w:rFonts w:ascii="Verdana" w:eastAsia="Verdana" w:hAnsi="Verdana" w:cs="Verdana"/>
          <w:sz w:val="14"/>
          <w:szCs w:val="14"/>
        </w:rPr>
        <w:sectPr w:rsidR="00632595">
          <w:type w:val="continuous"/>
          <w:pgSz w:w="12240" w:h="15840"/>
          <w:pgMar w:top="1500" w:right="1720" w:bottom="1160" w:left="1720" w:header="720" w:footer="720" w:gutter="0"/>
          <w:cols w:num="2" w:space="720" w:equalWidth="0">
            <w:col w:w="5187" w:space="40"/>
            <w:col w:w="3573"/>
          </w:cols>
        </w:sectPr>
      </w:pPr>
    </w:p>
    <w:p w14:paraId="2FF2D989" w14:textId="77777777" w:rsidR="00632595" w:rsidRDefault="00632595">
      <w:pPr>
        <w:spacing w:before="12"/>
        <w:rPr>
          <w:rFonts w:ascii="Verdana" w:eastAsia="Verdana" w:hAnsi="Verdana" w:cs="Verdana"/>
          <w:sz w:val="18"/>
          <w:szCs w:val="18"/>
        </w:rPr>
      </w:pPr>
    </w:p>
    <w:p w14:paraId="129031AB" w14:textId="71F25198" w:rsidR="00632595" w:rsidRDefault="008950A2">
      <w:pPr>
        <w:pStyle w:val="Heading2"/>
        <w:numPr>
          <w:ilvl w:val="1"/>
          <w:numId w:val="6"/>
        </w:numPr>
        <w:tabs>
          <w:tab w:val="left" w:pos="1395"/>
        </w:tabs>
        <w:spacing w:before="60"/>
        <w:ind w:hanging="448"/>
        <w:rPr>
          <w:b w:val="0"/>
          <w:bCs w:val="0"/>
        </w:rPr>
      </w:pPr>
      <w:bookmarkStart w:id="11" w:name="Hmm_Likelihood"/>
      <w:bookmarkStart w:id="12" w:name="_bookmark2"/>
      <w:bookmarkEnd w:id="11"/>
      <w:bookmarkEnd w:id="12"/>
      <w:del w:id="13" w:author="Jan Bulla" w:date="2020-06-16T13:58:00Z">
        <w:r w:rsidDel="008950A2">
          <w:delText>Hmm</w:delText>
        </w:r>
        <w:r w:rsidDel="008950A2">
          <w:rPr>
            <w:spacing w:val="-16"/>
          </w:rPr>
          <w:delText xml:space="preserve"> </w:delText>
        </w:r>
      </w:del>
      <w:ins w:id="14" w:author="Jan Bulla" w:date="2020-06-16T13:58:00Z">
        <w:r>
          <w:t>HMM</w:t>
        </w:r>
        <w:r>
          <w:rPr>
            <w:spacing w:val="-16"/>
          </w:rPr>
          <w:t xml:space="preserve"> </w:t>
        </w:r>
      </w:ins>
      <w:r>
        <w:rPr>
          <w:spacing w:val="-1"/>
        </w:rPr>
        <w:t>Likelihood</w:t>
      </w:r>
    </w:p>
    <w:p w14:paraId="40CE18E1" w14:textId="77777777" w:rsidR="00632595" w:rsidRDefault="008950A2">
      <w:pPr>
        <w:pStyle w:val="BodyText"/>
        <w:spacing w:before="99"/>
      </w:pP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shown</w:t>
      </w:r>
      <w:r>
        <w:rPr>
          <w:spacing w:val="-4"/>
        </w:rPr>
        <w:t xml:space="preserve"> </w:t>
      </w:r>
      <w:hyperlink w:anchor="_bookmark40" w:history="1">
        <w:r>
          <w:t>(Zucchini</w:t>
        </w:r>
        <w:r>
          <w:rPr>
            <w:spacing w:val="-5"/>
          </w:rPr>
          <w:t xml:space="preserve"> </w:t>
        </w:r>
        <w:r>
          <w:t>et</w:t>
        </w:r>
        <w:r>
          <w:rPr>
            <w:spacing w:val="-4"/>
          </w:rPr>
          <w:t xml:space="preserve"> </w:t>
        </w:r>
        <w:r>
          <w:t>al.</w:t>
        </w:r>
      </w:hyperlink>
      <w:r>
        <w:t>,</w:t>
      </w:r>
      <w:r>
        <w:rPr>
          <w:spacing w:val="-4"/>
        </w:rPr>
        <w:t xml:space="preserve"> </w:t>
      </w:r>
      <w:hyperlink w:anchor="_bookmark40" w:history="1">
        <w:r>
          <w:t>2016</w:t>
        </w:r>
      </w:hyperlink>
      <w:r>
        <w:t>,</w:t>
      </w:r>
      <w:r>
        <w:rPr>
          <w:spacing w:val="-5"/>
        </w:rPr>
        <w:t xml:space="preserve"> </w:t>
      </w:r>
      <w:r>
        <w:t>p.</w:t>
      </w:r>
      <w:r>
        <w:rPr>
          <w:spacing w:val="-4"/>
        </w:rPr>
        <w:t xml:space="preserve"> </w:t>
      </w:r>
      <w:r>
        <w:t>36)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likelihood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HMM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given</w:t>
      </w:r>
      <w:r>
        <w:rPr>
          <w:spacing w:val="-5"/>
        </w:rPr>
        <w:t xml:space="preserve"> </w:t>
      </w:r>
      <w:r>
        <w:t>by</w:t>
      </w:r>
    </w:p>
    <w:p w14:paraId="3D9D4C93" w14:textId="77777777" w:rsidR="00632595" w:rsidRDefault="008950A2">
      <w:pPr>
        <w:spacing w:before="119"/>
        <w:ind w:right="8"/>
        <w:jc w:val="center"/>
        <w:rPr>
          <w:rFonts w:ascii="Lucida Sans Unicode" w:eastAsia="Lucida Sans Unicode" w:hAnsi="Lucida Sans Unicode" w:cs="Lucida Sans Unicode"/>
          <w:sz w:val="14"/>
          <w:szCs w:val="14"/>
        </w:rPr>
      </w:pPr>
      <w:r>
        <w:rPr>
          <w:rFonts w:ascii="Arial" w:hAnsi="Arial"/>
          <w:i/>
          <w:w w:val="115"/>
          <w:sz w:val="20"/>
        </w:rPr>
        <w:t>L</w:t>
      </w:r>
      <w:r>
        <w:rPr>
          <w:rFonts w:ascii="Arial" w:hAnsi="Arial"/>
          <w:i/>
          <w:w w:val="115"/>
          <w:position w:val="-2"/>
          <w:sz w:val="14"/>
        </w:rPr>
        <w:t>N</w:t>
      </w:r>
      <w:r>
        <w:rPr>
          <w:rFonts w:ascii="Arial" w:hAnsi="Arial"/>
          <w:i/>
          <w:spacing w:val="20"/>
          <w:w w:val="115"/>
          <w:position w:val="-2"/>
          <w:sz w:val="14"/>
        </w:rPr>
        <w:t xml:space="preserve"> </w:t>
      </w:r>
      <w:r>
        <w:rPr>
          <w:rFonts w:ascii="Arial" w:hAnsi="Arial"/>
          <w:w w:val="115"/>
          <w:sz w:val="20"/>
        </w:rPr>
        <w:t>=</w:t>
      </w:r>
      <w:r>
        <w:rPr>
          <w:rFonts w:ascii="Arial" w:hAnsi="Arial"/>
          <w:spacing w:val="-20"/>
          <w:w w:val="115"/>
          <w:sz w:val="20"/>
        </w:rPr>
        <w:t xml:space="preserve"> </w:t>
      </w:r>
      <w:r>
        <w:rPr>
          <w:rFonts w:ascii="Georgia" w:hAnsi="Georgia"/>
          <w:b/>
          <w:spacing w:val="2"/>
          <w:w w:val="115"/>
          <w:sz w:val="20"/>
        </w:rPr>
        <w:t>P</w:t>
      </w:r>
      <w:r>
        <w:rPr>
          <w:rFonts w:ascii="Arial" w:hAnsi="Arial"/>
          <w:spacing w:val="1"/>
          <w:w w:val="115"/>
          <w:sz w:val="20"/>
        </w:rPr>
        <w:t>(</w:t>
      </w:r>
      <w:r>
        <w:rPr>
          <w:rFonts w:ascii="Arial" w:hAnsi="Arial"/>
          <w:i/>
          <w:spacing w:val="1"/>
          <w:w w:val="115"/>
          <w:sz w:val="20"/>
        </w:rPr>
        <w:t>X</w:t>
      </w:r>
      <w:r>
        <w:rPr>
          <w:rFonts w:ascii="Verdana" w:hAnsi="Verdana"/>
          <w:spacing w:val="2"/>
          <w:w w:val="115"/>
          <w:position w:val="8"/>
          <w:sz w:val="14"/>
        </w:rPr>
        <w:t>(</w:t>
      </w:r>
      <w:r>
        <w:rPr>
          <w:rFonts w:ascii="Arial" w:hAnsi="Arial"/>
          <w:i/>
          <w:spacing w:val="1"/>
          <w:w w:val="115"/>
          <w:position w:val="8"/>
          <w:sz w:val="14"/>
        </w:rPr>
        <w:t>t</w:t>
      </w:r>
      <w:r>
        <w:rPr>
          <w:rFonts w:ascii="Verdana" w:hAnsi="Verdana"/>
          <w:spacing w:val="2"/>
          <w:w w:val="115"/>
          <w:position w:val="8"/>
          <w:sz w:val="14"/>
        </w:rPr>
        <w:t>)</w:t>
      </w:r>
      <w:r>
        <w:rPr>
          <w:rFonts w:ascii="Verdana" w:hAnsi="Verdana"/>
          <w:spacing w:val="-3"/>
          <w:w w:val="115"/>
          <w:position w:val="8"/>
          <w:sz w:val="14"/>
        </w:rPr>
        <w:t xml:space="preserve"> </w:t>
      </w:r>
      <w:r>
        <w:rPr>
          <w:rFonts w:ascii="Arial" w:hAnsi="Arial"/>
          <w:w w:val="115"/>
          <w:sz w:val="20"/>
        </w:rPr>
        <w:t>=</w:t>
      </w:r>
      <w:r>
        <w:rPr>
          <w:rFonts w:ascii="Arial" w:hAnsi="Arial"/>
          <w:spacing w:val="-19"/>
          <w:w w:val="115"/>
          <w:sz w:val="20"/>
        </w:rPr>
        <w:t xml:space="preserve"> </w:t>
      </w:r>
      <w:r>
        <w:rPr>
          <w:rFonts w:ascii="Arial" w:hAnsi="Arial"/>
          <w:i/>
          <w:spacing w:val="2"/>
          <w:w w:val="115"/>
          <w:sz w:val="20"/>
        </w:rPr>
        <w:t>x</w:t>
      </w:r>
      <w:r>
        <w:rPr>
          <w:rFonts w:ascii="Verdana" w:hAnsi="Verdana"/>
          <w:spacing w:val="2"/>
          <w:w w:val="115"/>
          <w:position w:val="8"/>
          <w:sz w:val="14"/>
        </w:rPr>
        <w:t>(</w:t>
      </w:r>
      <w:r>
        <w:rPr>
          <w:rFonts w:ascii="Arial" w:hAnsi="Arial"/>
          <w:i/>
          <w:spacing w:val="1"/>
          <w:w w:val="115"/>
          <w:position w:val="8"/>
          <w:sz w:val="14"/>
        </w:rPr>
        <w:t>t</w:t>
      </w:r>
      <w:r>
        <w:rPr>
          <w:rFonts w:ascii="Verdana" w:hAnsi="Verdana"/>
          <w:spacing w:val="2"/>
          <w:w w:val="115"/>
          <w:position w:val="8"/>
          <w:sz w:val="14"/>
        </w:rPr>
        <w:t>)</w:t>
      </w:r>
      <w:r>
        <w:rPr>
          <w:rFonts w:ascii="Arial" w:hAnsi="Arial"/>
          <w:spacing w:val="1"/>
          <w:w w:val="115"/>
          <w:sz w:val="20"/>
        </w:rPr>
        <w:t>)</w:t>
      </w:r>
      <w:r>
        <w:rPr>
          <w:rFonts w:ascii="Arial" w:hAnsi="Arial"/>
          <w:spacing w:val="-20"/>
          <w:w w:val="115"/>
          <w:sz w:val="20"/>
        </w:rPr>
        <w:t xml:space="preserve"> </w:t>
      </w:r>
      <w:r>
        <w:rPr>
          <w:rFonts w:ascii="Arial" w:hAnsi="Arial"/>
          <w:w w:val="115"/>
          <w:sz w:val="20"/>
        </w:rPr>
        <w:t>=</w:t>
      </w:r>
      <w:r>
        <w:rPr>
          <w:rFonts w:ascii="Arial" w:hAnsi="Arial"/>
          <w:spacing w:val="-19"/>
          <w:w w:val="115"/>
          <w:sz w:val="20"/>
        </w:rPr>
        <w:t xml:space="preserve"> </w:t>
      </w:r>
      <w:proofErr w:type="spellStart"/>
      <w:r>
        <w:rPr>
          <w:rFonts w:ascii="Times New Roman" w:hAnsi="Times New Roman"/>
          <w:b/>
          <w:i/>
          <w:spacing w:val="2"/>
          <w:w w:val="115"/>
          <w:sz w:val="20"/>
        </w:rPr>
        <w:t>δ</w:t>
      </w:r>
      <w:r>
        <w:rPr>
          <w:rFonts w:ascii="Georgia" w:hAnsi="Georgia"/>
          <w:b/>
          <w:spacing w:val="2"/>
          <w:w w:val="115"/>
          <w:sz w:val="20"/>
        </w:rPr>
        <w:t>P</w:t>
      </w:r>
      <w:proofErr w:type="spellEnd"/>
      <w:r>
        <w:rPr>
          <w:rFonts w:ascii="Arial" w:hAnsi="Arial"/>
          <w:spacing w:val="1"/>
          <w:w w:val="115"/>
          <w:sz w:val="20"/>
        </w:rPr>
        <w:t>(</w:t>
      </w:r>
      <w:r>
        <w:rPr>
          <w:rFonts w:ascii="Arial" w:hAnsi="Arial"/>
          <w:i/>
          <w:spacing w:val="2"/>
          <w:w w:val="115"/>
          <w:sz w:val="20"/>
        </w:rPr>
        <w:t>x</w:t>
      </w:r>
      <w:proofErr w:type="gramStart"/>
      <w:r>
        <w:rPr>
          <w:rFonts w:ascii="Verdana" w:hAnsi="Verdana"/>
          <w:spacing w:val="2"/>
          <w:w w:val="115"/>
          <w:position w:val="-2"/>
          <w:sz w:val="14"/>
        </w:rPr>
        <w:t>1</w:t>
      </w:r>
      <w:r>
        <w:rPr>
          <w:rFonts w:ascii="Arial" w:hAnsi="Arial"/>
          <w:spacing w:val="1"/>
          <w:w w:val="115"/>
          <w:sz w:val="20"/>
        </w:rPr>
        <w:t>)</w:t>
      </w:r>
      <w:r>
        <w:rPr>
          <w:rFonts w:ascii="Georgia" w:hAnsi="Georgia"/>
          <w:b/>
          <w:spacing w:val="2"/>
          <w:w w:val="115"/>
          <w:sz w:val="20"/>
        </w:rPr>
        <w:t>Γ</w:t>
      </w:r>
      <w:proofErr w:type="gramEnd"/>
      <w:r>
        <w:rPr>
          <w:rFonts w:ascii="Georgia" w:hAnsi="Georgia"/>
          <w:b/>
          <w:spacing w:val="2"/>
          <w:w w:val="115"/>
          <w:sz w:val="20"/>
        </w:rPr>
        <w:t>P</w:t>
      </w:r>
      <w:r>
        <w:rPr>
          <w:rFonts w:ascii="Arial" w:hAnsi="Arial"/>
          <w:spacing w:val="1"/>
          <w:w w:val="115"/>
          <w:sz w:val="20"/>
        </w:rPr>
        <w:t>(</w:t>
      </w:r>
      <w:r>
        <w:rPr>
          <w:rFonts w:ascii="Arial" w:hAnsi="Arial"/>
          <w:i/>
          <w:spacing w:val="2"/>
          <w:w w:val="115"/>
          <w:sz w:val="20"/>
        </w:rPr>
        <w:t>x</w:t>
      </w:r>
      <w:r>
        <w:rPr>
          <w:rFonts w:ascii="Verdana" w:hAnsi="Verdana"/>
          <w:spacing w:val="2"/>
          <w:w w:val="115"/>
          <w:position w:val="-2"/>
          <w:sz w:val="14"/>
        </w:rPr>
        <w:t>2</w:t>
      </w:r>
      <w:r>
        <w:rPr>
          <w:rFonts w:ascii="Arial" w:hAnsi="Arial"/>
          <w:spacing w:val="1"/>
          <w:w w:val="115"/>
          <w:sz w:val="20"/>
        </w:rPr>
        <w:t>)</w:t>
      </w:r>
      <w:r>
        <w:rPr>
          <w:rFonts w:ascii="Georgia" w:hAnsi="Georgia"/>
          <w:b/>
          <w:spacing w:val="2"/>
          <w:w w:val="115"/>
          <w:sz w:val="20"/>
        </w:rPr>
        <w:t>ΓP</w:t>
      </w:r>
      <w:r>
        <w:rPr>
          <w:rFonts w:ascii="Arial" w:hAnsi="Arial"/>
          <w:spacing w:val="1"/>
          <w:w w:val="115"/>
          <w:sz w:val="20"/>
        </w:rPr>
        <w:t>(</w:t>
      </w:r>
      <w:r>
        <w:rPr>
          <w:rFonts w:ascii="Arial" w:hAnsi="Arial"/>
          <w:i/>
          <w:spacing w:val="2"/>
          <w:w w:val="115"/>
          <w:sz w:val="20"/>
        </w:rPr>
        <w:t>x</w:t>
      </w:r>
      <w:r>
        <w:rPr>
          <w:rFonts w:ascii="Verdana" w:hAnsi="Verdana"/>
          <w:spacing w:val="2"/>
          <w:w w:val="115"/>
          <w:position w:val="-2"/>
          <w:sz w:val="14"/>
        </w:rPr>
        <w:t>3</w:t>
      </w:r>
      <w:r>
        <w:rPr>
          <w:rFonts w:ascii="Arial" w:hAnsi="Arial"/>
          <w:spacing w:val="1"/>
          <w:w w:val="115"/>
          <w:sz w:val="20"/>
        </w:rPr>
        <w:t>)</w:t>
      </w:r>
      <w:r>
        <w:rPr>
          <w:rFonts w:ascii="Arial" w:hAnsi="Arial"/>
          <w:spacing w:val="-38"/>
          <w:w w:val="115"/>
          <w:sz w:val="20"/>
        </w:rPr>
        <w:t xml:space="preserve"> </w:t>
      </w:r>
      <w:r>
        <w:rPr>
          <w:rFonts w:ascii="Arial" w:hAnsi="Arial"/>
          <w:i/>
          <w:w w:val="115"/>
          <w:sz w:val="20"/>
        </w:rPr>
        <w:t>.</w:t>
      </w:r>
      <w:r>
        <w:rPr>
          <w:rFonts w:ascii="Arial" w:hAnsi="Arial"/>
          <w:i/>
          <w:spacing w:val="-37"/>
          <w:w w:val="115"/>
          <w:sz w:val="20"/>
        </w:rPr>
        <w:t xml:space="preserve"> </w:t>
      </w:r>
      <w:r>
        <w:rPr>
          <w:rFonts w:ascii="Arial" w:hAnsi="Arial"/>
          <w:i/>
          <w:w w:val="115"/>
          <w:sz w:val="20"/>
        </w:rPr>
        <w:t>.</w:t>
      </w:r>
      <w:r>
        <w:rPr>
          <w:rFonts w:ascii="Arial" w:hAnsi="Arial"/>
          <w:i/>
          <w:spacing w:val="-37"/>
          <w:w w:val="115"/>
          <w:sz w:val="20"/>
        </w:rPr>
        <w:t xml:space="preserve"> </w:t>
      </w:r>
      <w:r>
        <w:rPr>
          <w:rFonts w:ascii="Arial" w:hAnsi="Arial"/>
          <w:i/>
          <w:w w:val="115"/>
          <w:sz w:val="20"/>
        </w:rPr>
        <w:t>.</w:t>
      </w:r>
      <w:r>
        <w:rPr>
          <w:rFonts w:ascii="Arial" w:hAnsi="Arial"/>
          <w:i/>
          <w:spacing w:val="-38"/>
          <w:w w:val="115"/>
          <w:sz w:val="20"/>
        </w:rPr>
        <w:t xml:space="preserve"> </w:t>
      </w:r>
      <w:r>
        <w:rPr>
          <w:rFonts w:ascii="Georgia" w:hAnsi="Georgia"/>
          <w:b/>
          <w:w w:val="115"/>
          <w:sz w:val="20"/>
        </w:rPr>
        <w:t>ΓP</w:t>
      </w:r>
      <w:r>
        <w:rPr>
          <w:rFonts w:ascii="Arial" w:hAnsi="Arial"/>
          <w:w w:val="115"/>
          <w:sz w:val="20"/>
        </w:rPr>
        <w:t>(</w:t>
      </w:r>
      <w:r>
        <w:rPr>
          <w:rFonts w:ascii="Arial" w:hAnsi="Arial"/>
          <w:i/>
          <w:w w:val="115"/>
          <w:sz w:val="20"/>
        </w:rPr>
        <w:t>x</w:t>
      </w:r>
      <w:r>
        <w:rPr>
          <w:rFonts w:ascii="Arial" w:hAnsi="Arial"/>
          <w:i/>
          <w:w w:val="115"/>
          <w:position w:val="-2"/>
          <w:sz w:val="14"/>
        </w:rPr>
        <w:t>N</w:t>
      </w:r>
      <w:r>
        <w:rPr>
          <w:rFonts w:ascii="Arial" w:hAnsi="Arial"/>
          <w:i/>
          <w:spacing w:val="-24"/>
          <w:w w:val="115"/>
          <w:position w:val="-2"/>
          <w:sz w:val="14"/>
        </w:rPr>
        <w:t xml:space="preserve"> </w:t>
      </w:r>
      <w:r>
        <w:rPr>
          <w:rFonts w:ascii="Arial" w:hAnsi="Arial"/>
          <w:w w:val="115"/>
          <w:sz w:val="20"/>
        </w:rPr>
        <w:t>)</w:t>
      </w:r>
      <w:r>
        <w:rPr>
          <w:rFonts w:ascii="Georgia" w:hAnsi="Georgia"/>
          <w:b/>
          <w:w w:val="115"/>
          <w:sz w:val="20"/>
        </w:rPr>
        <w:t>1</w:t>
      </w:r>
      <w:r>
        <w:rPr>
          <w:rFonts w:ascii="Lucida Sans Unicode" w:hAnsi="Lucida Sans Unicode"/>
          <w:w w:val="115"/>
          <w:position w:val="8"/>
          <w:sz w:val="14"/>
        </w:rPr>
        <w:t>!</w:t>
      </w:r>
    </w:p>
    <w:p w14:paraId="568F7F43" w14:textId="77777777" w:rsidR="00632595" w:rsidRDefault="00632595">
      <w:pPr>
        <w:spacing w:before="12"/>
        <w:rPr>
          <w:rFonts w:ascii="Lucida Sans Unicode" w:eastAsia="Lucida Sans Unicode" w:hAnsi="Lucida Sans Unicode" w:cs="Lucida Sans Unicode"/>
          <w:sz w:val="21"/>
          <w:szCs w:val="21"/>
        </w:rPr>
      </w:pPr>
    </w:p>
    <w:p w14:paraId="5A1221B4" w14:textId="77777777" w:rsidR="00632595" w:rsidRDefault="008950A2">
      <w:pPr>
        <w:spacing w:line="243" w:lineRule="exact"/>
        <w:ind w:left="14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Times New Roman" w:hAnsi="Times New Roman"/>
          <w:w w:val="105"/>
          <w:sz w:val="20"/>
        </w:rPr>
        <w:t>It</w:t>
      </w:r>
      <w:r>
        <w:rPr>
          <w:rFonts w:ascii="Times New Roman" w:hAnsi="Times New Roman"/>
          <w:spacing w:val="-14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is</w:t>
      </w:r>
      <w:r>
        <w:rPr>
          <w:rFonts w:ascii="Times New Roman" w:hAnsi="Times New Roman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usual</w:t>
      </w:r>
      <w:r>
        <w:rPr>
          <w:rFonts w:ascii="Times New Roman" w:hAnsi="Times New Roman"/>
          <w:spacing w:val="-14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for</w:t>
      </w:r>
      <w:r>
        <w:rPr>
          <w:rFonts w:ascii="Times New Roman" w:hAnsi="Times New Roman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HMMs</w:t>
      </w:r>
      <w:r>
        <w:rPr>
          <w:rFonts w:ascii="Times New Roman" w:hAnsi="Times New Roman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to</w:t>
      </w:r>
      <w:r>
        <w:rPr>
          <w:rFonts w:ascii="Times New Roman" w:hAnsi="Times New Roman"/>
          <w:spacing w:val="-14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estimate</w:t>
      </w:r>
      <w:r>
        <w:rPr>
          <w:rFonts w:ascii="Times New Roman" w:hAnsi="Times New Roman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the</w:t>
      </w:r>
      <w:r>
        <w:rPr>
          <w:rFonts w:ascii="Times New Roman" w:hAnsi="Times New Roman"/>
          <w:spacing w:val="-14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parameters</w:t>
      </w:r>
      <w:r>
        <w:rPr>
          <w:rFonts w:ascii="Times New Roman" w:hAnsi="Times New Roman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b/>
          <w:i/>
          <w:w w:val="105"/>
          <w:sz w:val="20"/>
        </w:rPr>
        <w:t>θ</w:t>
      </w:r>
      <w:r>
        <w:rPr>
          <w:rFonts w:ascii="Times New Roman" w:hAnsi="Times New Roman"/>
          <w:b/>
          <w:i/>
          <w:spacing w:val="-8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(where</w:t>
      </w:r>
      <w:r>
        <w:rPr>
          <w:rFonts w:ascii="Times New Roman" w:hAnsi="Times New Roman"/>
          <w:spacing w:val="-13"/>
          <w:w w:val="105"/>
          <w:sz w:val="20"/>
        </w:rPr>
        <w:t xml:space="preserve"> </w:t>
      </w:r>
      <w:r>
        <w:rPr>
          <w:rFonts w:ascii="Times New Roman" w:hAnsi="Times New Roman"/>
          <w:b/>
          <w:i/>
          <w:w w:val="105"/>
          <w:sz w:val="20"/>
        </w:rPr>
        <w:t>θ</w:t>
      </w:r>
      <w:r>
        <w:rPr>
          <w:rFonts w:ascii="Times New Roman" w:hAnsi="Times New Roman"/>
          <w:b/>
          <w:i/>
          <w:spacing w:val="-4"/>
          <w:w w:val="105"/>
          <w:sz w:val="20"/>
        </w:rPr>
        <w:t xml:space="preserve"> </w:t>
      </w:r>
      <w:r>
        <w:rPr>
          <w:rFonts w:ascii="Arial" w:hAnsi="Arial"/>
          <w:w w:val="105"/>
          <w:sz w:val="20"/>
        </w:rPr>
        <w:t>=</w:t>
      </w:r>
      <w:r>
        <w:rPr>
          <w:rFonts w:ascii="Arial" w:hAnsi="Arial"/>
          <w:spacing w:val="-15"/>
          <w:w w:val="105"/>
          <w:sz w:val="20"/>
        </w:rPr>
        <w:t xml:space="preserve"> </w:t>
      </w:r>
      <w:r>
        <w:rPr>
          <w:rFonts w:ascii="Arial" w:hAnsi="Arial"/>
          <w:spacing w:val="1"/>
          <w:w w:val="105"/>
          <w:sz w:val="20"/>
        </w:rPr>
        <w:t>(</w:t>
      </w:r>
      <w:r>
        <w:rPr>
          <w:rFonts w:ascii="Arial" w:hAnsi="Arial"/>
          <w:i/>
          <w:spacing w:val="2"/>
          <w:w w:val="105"/>
          <w:sz w:val="20"/>
        </w:rPr>
        <w:t>γ</w:t>
      </w:r>
      <w:r>
        <w:rPr>
          <w:rFonts w:ascii="Verdana" w:hAnsi="Verdana"/>
          <w:spacing w:val="2"/>
          <w:w w:val="105"/>
          <w:position w:val="-2"/>
          <w:sz w:val="14"/>
        </w:rPr>
        <w:t>11</w:t>
      </w:r>
      <w:r>
        <w:rPr>
          <w:rFonts w:ascii="Arial" w:hAnsi="Arial"/>
          <w:i/>
          <w:spacing w:val="2"/>
          <w:w w:val="105"/>
          <w:sz w:val="20"/>
        </w:rPr>
        <w:t>,</w:t>
      </w:r>
      <w:r>
        <w:rPr>
          <w:rFonts w:ascii="Arial" w:hAnsi="Arial"/>
          <w:i/>
          <w:spacing w:val="-32"/>
          <w:w w:val="105"/>
          <w:sz w:val="20"/>
        </w:rPr>
        <w:t xml:space="preserve"> </w:t>
      </w:r>
      <w:proofErr w:type="gramStart"/>
      <w:r>
        <w:rPr>
          <w:rFonts w:ascii="Arial" w:hAnsi="Arial"/>
          <w:i/>
          <w:w w:val="105"/>
          <w:sz w:val="20"/>
        </w:rPr>
        <w:t>.</w:t>
      </w:r>
      <w:r>
        <w:rPr>
          <w:rFonts w:ascii="Arial" w:hAnsi="Arial"/>
          <w:i/>
          <w:spacing w:val="-32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.</w:t>
      </w:r>
      <w:r>
        <w:rPr>
          <w:rFonts w:ascii="Arial" w:hAnsi="Arial"/>
          <w:i/>
          <w:spacing w:val="-33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.</w:t>
      </w:r>
      <w:r>
        <w:rPr>
          <w:rFonts w:ascii="Arial" w:hAnsi="Arial"/>
          <w:i/>
          <w:spacing w:val="-32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,</w:t>
      </w:r>
      <w:proofErr w:type="gramEnd"/>
      <w:r>
        <w:rPr>
          <w:rFonts w:ascii="Arial" w:hAnsi="Arial"/>
          <w:i/>
          <w:spacing w:val="-33"/>
          <w:w w:val="105"/>
          <w:sz w:val="20"/>
        </w:rPr>
        <w:t xml:space="preserve"> </w:t>
      </w:r>
      <w:r>
        <w:rPr>
          <w:rFonts w:ascii="Arial" w:hAnsi="Arial"/>
          <w:i/>
          <w:spacing w:val="2"/>
          <w:w w:val="105"/>
          <w:sz w:val="20"/>
        </w:rPr>
        <w:t>γ</w:t>
      </w:r>
      <w:r>
        <w:rPr>
          <w:rFonts w:ascii="Verdana" w:hAnsi="Verdana"/>
          <w:spacing w:val="2"/>
          <w:w w:val="105"/>
          <w:position w:val="-2"/>
          <w:sz w:val="14"/>
        </w:rPr>
        <w:t>1</w:t>
      </w:r>
      <w:r>
        <w:rPr>
          <w:rFonts w:ascii="Arial" w:hAnsi="Arial"/>
          <w:i/>
          <w:spacing w:val="1"/>
          <w:w w:val="105"/>
          <w:position w:val="-2"/>
          <w:sz w:val="14"/>
        </w:rPr>
        <w:t>m</w:t>
      </w:r>
      <w:r>
        <w:rPr>
          <w:rFonts w:ascii="Arial" w:hAnsi="Arial"/>
          <w:i/>
          <w:spacing w:val="2"/>
          <w:w w:val="105"/>
          <w:sz w:val="20"/>
        </w:rPr>
        <w:t>,</w:t>
      </w:r>
      <w:r>
        <w:rPr>
          <w:rFonts w:ascii="Arial" w:hAnsi="Arial"/>
          <w:i/>
          <w:spacing w:val="-32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.</w:t>
      </w:r>
      <w:r>
        <w:rPr>
          <w:rFonts w:ascii="Arial" w:hAnsi="Arial"/>
          <w:i/>
          <w:spacing w:val="-32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.</w:t>
      </w:r>
      <w:r>
        <w:rPr>
          <w:rFonts w:ascii="Arial" w:hAnsi="Arial"/>
          <w:i/>
          <w:spacing w:val="-33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.</w:t>
      </w:r>
      <w:r>
        <w:rPr>
          <w:rFonts w:ascii="Arial" w:hAnsi="Arial"/>
          <w:i/>
          <w:spacing w:val="-32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,</w:t>
      </w:r>
      <w:r>
        <w:rPr>
          <w:rFonts w:ascii="Arial" w:hAnsi="Arial"/>
          <w:i/>
          <w:spacing w:val="-32"/>
          <w:w w:val="105"/>
          <w:sz w:val="20"/>
        </w:rPr>
        <w:t xml:space="preserve"> </w:t>
      </w:r>
      <w:r>
        <w:rPr>
          <w:rFonts w:ascii="Arial" w:hAnsi="Arial"/>
          <w:i/>
          <w:spacing w:val="2"/>
          <w:w w:val="105"/>
          <w:sz w:val="20"/>
        </w:rPr>
        <w:t>γ</w:t>
      </w:r>
      <w:r>
        <w:rPr>
          <w:rFonts w:ascii="Arial" w:hAnsi="Arial"/>
          <w:i/>
          <w:spacing w:val="1"/>
          <w:w w:val="105"/>
          <w:position w:val="-2"/>
          <w:sz w:val="14"/>
        </w:rPr>
        <w:t>m</w:t>
      </w:r>
      <w:r>
        <w:rPr>
          <w:rFonts w:ascii="Verdana" w:hAnsi="Verdana"/>
          <w:spacing w:val="2"/>
          <w:w w:val="105"/>
          <w:position w:val="-2"/>
          <w:sz w:val="14"/>
        </w:rPr>
        <w:t>1</w:t>
      </w:r>
      <w:r>
        <w:rPr>
          <w:rFonts w:ascii="Arial" w:hAnsi="Arial"/>
          <w:i/>
          <w:spacing w:val="2"/>
          <w:w w:val="105"/>
          <w:sz w:val="20"/>
        </w:rPr>
        <w:t>,</w:t>
      </w:r>
      <w:r>
        <w:rPr>
          <w:rFonts w:ascii="Arial" w:hAnsi="Arial"/>
          <w:i/>
          <w:spacing w:val="-33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.</w:t>
      </w:r>
      <w:r>
        <w:rPr>
          <w:rFonts w:ascii="Arial" w:hAnsi="Arial"/>
          <w:i/>
          <w:spacing w:val="-32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.</w:t>
      </w:r>
      <w:r>
        <w:rPr>
          <w:rFonts w:ascii="Arial" w:hAnsi="Arial"/>
          <w:i/>
          <w:spacing w:val="-32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.</w:t>
      </w:r>
      <w:r>
        <w:rPr>
          <w:rFonts w:ascii="Arial" w:hAnsi="Arial"/>
          <w:i/>
          <w:spacing w:val="-33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,</w:t>
      </w:r>
      <w:r>
        <w:rPr>
          <w:rFonts w:ascii="Arial" w:hAnsi="Arial"/>
          <w:i/>
          <w:spacing w:val="-32"/>
          <w:w w:val="105"/>
          <w:sz w:val="20"/>
        </w:rPr>
        <w:t xml:space="preserve"> </w:t>
      </w:r>
      <w:r>
        <w:rPr>
          <w:rFonts w:ascii="Arial" w:hAnsi="Arial"/>
          <w:i/>
          <w:spacing w:val="2"/>
          <w:w w:val="105"/>
          <w:sz w:val="20"/>
        </w:rPr>
        <w:t>γ</w:t>
      </w:r>
      <w:r>
        <w:rPr>
          <w:rFonts w:ascii="Arial" w:hAnsi="Arial"/>
          <w:i/>
          <w:spacing w:val="1"/>
          <w:w w:val="105"/>
          <w:position w:val="-2"/>
          <w:sz w:val="14"/>
        </w:rPr>
        <w:t>mm</w:t>
      </w:r>
      <w:r>
        <w:rPr>
          <w:rFonts w:ascii="Arial" w:hAnsi="Arial"/>
          <w:i/>
          <w:spacing w:val="2"/>
          <w:w w:val="105"/>
          <w:sz w:val="20"/>
        </w:rPr>
        <w:t>,</w:t>
      </w:r>
      <w:r>
        <w:rPr>
          <w:rFonts w:ascii="Arial" w:hAnsi="Arial"/>
          <w:i/>
          <w:spacing w:val="-33"/>
          <w:w w:val="105"/>
          <w:sz w:val="20"/>
        </w:rPr>
        <w:t xml:space="preserve"> </w:t>
      </w:r>
      <w:r>
        <w:rPr>
          <w:rFonts w:ascii="Arial" w:hAnsi="Arial"/>
          <w:i/>
          <w:spacing w:val="2"/>
          <w:w w:val="105"/>
          <w:sz w:val="20"/>
        </w:rPr>
        <w:t>λ</w:t>
      </w:r>
      <w:r>
        <w:rPr>
          <w:rFonts w:ascii="Verdana" w:hAnsi="Verdana"/>
          <w:spacing w:val="3"/>
          <w:w w:val="105"/>
          <w:position w:val="-2"/>
          <w:sz w:val="14"/>
        </w:rPr>
        <w:t>1</w:t>
      </w:r>
      <w:r>
        <w:rPr>
          <w:rFonts w:ascii="Arial" w:hAnsi="Arial"/>
          <w:i/>
          <w:spacing w:val="3"/>
          <w:w w:val="105"/>
          <w:sz w:val="20"/>
        </w:rPr>
        <w:t>,</w:t>
      </w:r>
    </w:p>
    <w:p w14:paraId="04A3D39B" w14:textId="77777777" w:rsidR="00632595" w:rsidRDefault="008950A2">
      <w:pPr>
        <w:pStyle w:val="BodyText"/>
        <w:spacing w:line="221" w:lineRule="exact"/>
      </w:pPr>
      <w:proofErr w:type="gramStart"/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24"/>
        </w:rPr>
        <w:t xml:space="preserve"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23"/>
        </w:rPr>
        <w:t xml:space="preserve"> </w:t>
      </w:r>
      <w:r>
        <w:rPr>
          <w:rFonts w:ascii="Arial" w:hAnsi="Arial"/>
          <w:i/>
        </w:rPr>
        <w:t>.</w:t>
      </w:r>
      <w:r>
        <w:rPr>
          <w:rFonts w:ascii="Arial" w:hAnsi="Arial"/>
          <w:i/>
          <w:spacing w:val="-24"/>
        </w:rPr>
        <w:t xml:space="preserve"> </w:t>
      </w:r>
      <w:r>
        <w:rPr>
          <w:rFonts w:ascii="Arial" w:hAnsi="Arial"/>
          <w:i/>
        </w:rPr>
        <w:t>,</w:t>
      </w:r>
      <w:proofErr w:type="gramEnd"/>
      <w:r>
        <w:rPr>
          <w:rFonts w:ascii="Arial" w:hAnsi="Arial"/>
          <w:i/>
          <w:spacing w:val="-23"/>
        </w:rPr>
        <w:t xml:space="preserve"> </w:t>
      </w:r>
      <w:r>
        <w:rPr>
          <w:rFonts w:ascii="Arial" w:hAnsi="Arial"/>
          <w:i/>
          <w:spacing w:val="1"/>
        </w:rPr>
        <w:t>λ</w:t>
      </w:r>
      <w:r>
        <w:rPr>
          <w:rFonts w:ascii="Arial" w:hAnsi="Arial"/>
          <w:i/>
          <w:spacing w:val="1"/>
          <w:position w:val="-2"/>
          <w:sz w:val="14"/>
        </w:rPr>
        <w:t>m</w:t>
      </w:r>
      <w:r>
        <w:rPr>
          <w:rFonts w:ascii="Arial" w:hAnsi="Arial"/>
          <w:spacing w:val="1"/>
        </w:rPr>
        <w:t>)</w:t>
      </w:r>
      <w:r>
        <w:rPr>
          <w:spacing w:val="2"/>
        </w:rPr>
        <w:t>)</w:t>
      </w:r>
      <w:r>
        <w:rPr>
          <w:spacing w:val="16"/>
        </w:rPr>
        <w:t xml:space="preserve"> </w:t>
      </w:r>
      <w:r>
        <w:t>subject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estimation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case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Poisson</w:t>
      </w:r>
      <w:r>
        <w:rPr>
          <w:spacing w:val="16"/>
        </w:rPr>
        <w:t xml:space="preserve"> </w:t>
      </w:r>
      <w:r>
        <w:t>HMM)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optimizing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reparametrized</w:t>
      </w:r>
      <w:r>
        <w:rPr>
          <w:spacing w:val="17"/>
        </w:rPr>
        <w:t xml:space="preserve"> </w:t>
      </w:r>
      <w:r>
        <w:rPr>
          <w:spacing w:val="-1"/>
        </w:rPr>
        <w:t>version</w:t>
      </w:r>
    </w:p>
    <w:p w14:paraId="1BF9934A" w14:textId="77777777" w:rsidR="00632595" w:rsidRDefault="008950A2">
      <w:pPr>
        <w:pStyle w:val="BodyText"/>
        <w:spacing w:before="9" w:line="240" w:lineRule="exact"/>
        <w:ind w:right="176"/>
      </w:pP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log-likelihood</w:t>
      </w:r>
      <w:r>
        <w:rPr>
          <w:spacing w:val="1"/>
          <w:w w:val="105"/>
        </w:rPr>
        <w:t xml:space="preserve"> </w:t>
      </w:r>
      <w:r>
        <w:rPr>
          <w:rFonts w:ascii="Arial" w:eastAsia="Arial" w:hAnsi="Arial" w:cs="Arial"/>
          <w:w w:val="105"/>
        </w:rPr>
        <w:t>log</w:t>
      </w:r>
      <w:r>
        <w:rPr>
          <w:rFonts w:ascii="Arial" w:eastAsia="Arial" w:hAnsi="Arial" w:cs="Arial"/>
          <w:spacing w:val="-31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L</w:t>
      </w:r>
      <w:r>
        <w:rPr>
          <w:rFonts w:ascii="Arial" w:eastAsia="Arial" w:hAnsi="Arial" w:cs="Arial"/>
          <w:w w:val="105"/>
        </w:rPr>
        <w:t>(</w:t>
      </w:r>
      <w:r>
        <w:rPr>
          <w:rFonts w:cs="Times New Roman"/>
          <w:b/>
          <w:bCs/>
          <w:i/>
          <w:w w:val="105"/>
        </w:rPr>
        <w:t>ψ</w:t>
      </w:r>
      <w:r>
        <w:rPr>
          <w:rFonts w:ascii="Arial" w:eastAsia="Arial" w:hAnsi="Arial" w:cs="Arial"/>
          <w:w w:val="105"/>
        </w:rPr>
        <w:t>)</w:t>
      </w:r>
      <w:r>
        <w:rPr>
          <w:spacing w:val="1"/>
          <w:w w:val="105"/>
        </w:rPr>
        <w:t>,</w:t>
      </w:r>
      <w:r>
        <w:rPr>
          <w:spacing w:val="6"/>
          <w:w w:val="105"/>
        </w:rPr>
        <w:t xml:space="preserve"> </w:t>
      </w:r>
      <w:r>
        <w:rPr>
          <w:w w:val="105"/>
        </w:rPr>
        <w:t>where</w:t>
      </w:r>
      <w:r>
        <w:rPr>
          <w:spacing w:val="1"/>
          <w:w w:val="105"/>
        </w:rPr>
        <w:t xml:space="preserve"> </w:t>
      </w:r>
      <w:r>
        <w:rPr>
          <w:rFonts w:cs="Times New Roman"/>
          <w:b/>
          <w:bCs/>
          <w:i/>
          <w:w w:val="105"/>
        </w:rPr>
        <w:t>ψ</w:t>
      </w:r>
      <w:r>
        <w:rPr>
          <w:rFonts w:cs="Times New Roman"/>
          <w:b/>
          <w:bCs/>
          <w:i/>
          <w:spacing w:val="26"/>
          <w:w w:val="105"/>
        </w:rPr>
        <w:t xml:space="preserve"> </w:t>
      </w:r>
      <w:r>
        <w:rPr>
          <w:rFonts w:ascii="Arial" w:eastAsia="Arial" w:hAnsi="Arial" w:cs="Arial"/>
          <w:w w:val="105"/>
        </w:rPr>
        <w:t>=</w:t>
      </w:r>
      <w:r>
        <w:rPr>
          <w:rFonts w:ascii="Arial" w:eastAsia="Arial" w:hAnsi="Arial" w:cs="Arial"/>
          <w:spacing w:val="14"/>
          <w:w w:val="105"/>
        </w:rPr>
        <w:t xml:space="preserve"> </w:t>
      </w:r>
      <w:r>
        <w:rPr>
          <w:rFonts w:ascii="Arial" w:eastAsia="Arial" w:hAnsi="Arial" w:cs="Arial"/>
          <w:i/>
          <w:spacing w:val="3"/>
          <w:w w:val="105"/>
        </w:rPr>
        <w:t>g</w:t>
      </w:r>
      <w:r>
        <w:rPr>
          <w:rFonts w:ascii="Lucida Sans Unicode" w:eastAsia="Lucida Sans Unicode" w:hAnsi="Lucida Sans Unicode" w:cs="Lucida Sans Unicode"/>
          <w:spacing w:val="2"/>
          <w:w w:val="105"/>
          <w:position w:val="7"/>
          <w:sz w:val="14"/>
          <w:szCs w:val="14"/>
        </w:rPr>
        <w:t>−</w:t>
      </w:r>
      <w:r>
        <w:rPr>
          <w:rFonts w:ascii="Verdana" w:eastAsia="Verdana" w:hAnsi="Verdana" w:cs="Verdana"/>
          <w:spacing w:val="3"/>
          <w:w w:val="105"/>
          <w:position w:val="7"/>
          <w:sz w:val="14"/>
          <w:szCs w:val="14"/>
        </w:rPr>
        <w:t>1</w:t>
      </w:r>
      <w:r>
        <w:rPr>
          <w:rFonts w:ascii="Arial" w:eastAsia="Arial" w:hAnsi="Arial" w:cs="Arial"/>
          <w:spacing w:val="2"/>
          <w:w w:val="105"/>
        </w:rPr>
        <w:t>(</w:t>
      </w:r>
      <w:r>
        <w:rPr>
          <w:rFonts w:cs="Times New Roman"/>
          <w:b/>
          <w:bCs/>
          <w:i/>
          <w:spacing w:val="2"/>
          <w:w w:val="105"/>
        </w:rPr>
        <w:t>θ</w:t>
      </w:r>
      <w:r>
        <w:rPr>
          <w:rFonts w:ascii="Arial" w:eastAsia="Arial" w:hAnsi="Arial" w:cs="Arial"/>
          <w:spacing w:val="2"/>
          <w:w w:val="105"/>
        </w:rPr>
        <w:t>)</w:t>
      </w:r>
      <w:r>
        <w:rPr>
          <w:rFonts w:ascii="Arial" w:eastAsia="Arial" w:hAnsi="Arial" w:cs="Arial"/>
          <w:spacing w:val="-4"/>
          <w:w w:val="105"/>
        </w:rPr>
        <w:t xml:space="preserve"> </w:t>
      </w:r>
      <w:r>
        <w:rPr>
          <w:w w:val="105"/>
        </w:rPr>
        <w:t>represent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set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unconstrained</w:t>
      </w:r>
      <w:r>
        <w:rPr>
          <w:spacing w:val="2"/>
          <w:w w:val="105"/>
        </w:rPr>
        <w:t xml:space="preserve"> </w:t>
      </w:r>
      <w:r>
        <w:rPr>
          <w:w w:val="105"/>
        </w:rPr>
        <w:t>parameters.</w:t>
      </w:r>
      <w:r>
        <w:rPr>
          <w:spacing w:val="44"/>
          <w:w w:val="105"/>
        </w:rPr>
        <w:t xml:space="preserve"> </w:t>
      </w:r>
      <w:r>
        <w:rPr>
          <w:w w:val="105"/>
        </w:rPr>
        <w:t>That</w:t>
      </w:r>
      <w:r>
        <w:rPr>
          <w:spacing w:val="38"/>
          <w:w w:val="99"/>
        </w:rPr>
        <w:t xml:space="preserve"> </w:t>
      </w:r>
      <w:r>
        <w:rPr>
          <w:w w:val="105"/>
        </w:rPr>
        <w:t>transformation</w:t>
      </w:r>
      <w:r>
        <w:rPr>
          <w:spacing w:val="-13"/>
          <w:w w:val="105"/>
        </w:rPr>
        <w:t xml:space="preserve"> </w:t>
      </w:r>
      <w:r>
        <w:rPr>
          <w:w w:val="105"/>
        </w:rPr>
        <w:t>will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detailed</w:t>
      </w:r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>below.</w:t>
      </w:r>
      <w:r>
        <w:rPr>
          <w:spacing w:val="18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result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invariance</w:t>
      </w:r>
      <w:r>
        <w:rPr>
          <w:spacing w:val="-12"/>
          <w:w w:val="105"/>
        </w:rPr>
        <w:t xml:space="preserve"> </w:t>
      </w:r>
      <w:r>
        <w:rPr>
          <w:w w:val="105"/>
        </w:rPr>
        <w:t>principle,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maximum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likelihood</w:t>
      </w:r>
    </w:p>
    <w:p w14:paraId="50943747" w14:textId="77777777" w:rsidR="00632595" w:rsidRDefault="008950A2">
      <w:pPr>
        <w:pStyle w:val="BodyText"/>
        <w:spacing w:before="18" w:line="189" w:lineRule="auto"/>
        <w:ind w:right="176"/>
      </w:pPr>
      <w:r>
        <w:rPr>
          <w:w w:val="110"/>
        </w:rPr>
        <w:t>estimate</w:t>
      </w:r>
      <w:r>
        <w:rPr>
          <w:spacing w:val="-27"/>
          <w:w w:val="110"/>
        </w:rPr>
        <w:t xml:space="preserve"> </w:t>
      </w:r>
      <w:r>
        <w:rPr>
          <w:w w:val="110"/>
        </w:rPr>
        <w:t>of</w:t>
      </w:r>
      <w:r>
        <w:rPr>
          <w:spacing w:val="-27"/>
          <w:w w:val="110"/>
        </w:rPr>
        <w:t xml:space="preserve"> </w:t>
      </w:r>
      <w:r>
        <w:rPr>
          <w:rFonts w:cs="Times New Roman"/>
          <w:b/>
          <w:bCs/>
          <w:i/>
          <w:w w:val="110"/>
        </w:rPr>
        <w:t>θ</w:t>
      </w:r>
      <w:r>
        <w:rPr>
          <w:rFonts w:cs="Times New Roman"/>
          <w:b/>
          <w:bCs/>
          <w:i/>
          <w:spacing w:val="-23"/>
          <w:w w:val="110"/>
        </w:rPr>
        <w:t xml:space="preserve"> </w:t>
      </w:r>
      <w:r>
        <w:rPr>
          <w:w w:val="110"/>
        </w:rPr>
        <w:t>is</w:t>
      </w:r>
      <w:r>
        <w:rPr>
          <w:spacing w:val="-26"/>
          <w:w w:val="110"/>
        </w:rPr>
        <w:t xml:space="preserve"> </w:t>
      </w:r>
      <w:r>
        <w:rPr>
          <w:w w:val="110"/>
        </w:rPr>
        <w:t>g</w:t>
      </w:r>
      <w:r>
        <w:rPr>
          <w:spacing w:val="-6"/>
          <w:w w:val="110"/>
        </w:rPr>
        <w:t>i</w:t>
      </w:r>
      <w:r>
        <w:rPr>
          <w:spacing w:val="-4"/>
          <w:w w:val="110"/>
        </w:rPr>
        <w:t>v</w:t>
      </w:r>
      <w:r>
        <w:rPr>
          <w:w w:val="110"/>
        </w:rPr>
        <w:t>en</w:t>
      </w:r>
      <w:r>
        <w:rPr>
          <w:spacing w:val="-27"/>
          <w:w w:val="110"/>
        </w:rPr>
        <w:t xml:space="preserve"> </w:t>
      </w:r>
      <w:r>
        <w:rPr>
          <w:w w:val="110"/>
        </w:rPr>
        <w:t>by</w:t>
      </w:r>
      <w:r>
        <w:rPr>
          <w:spacing w:val="-27"/>
          <w:w w:val="110"/>
        </w:rPr>
        <w:t xml:space="preserve"> </w:t>
      </w:r>
      <w:r>
        <w:rPr>
          <w:rFonts w:cs="Times New Roman"/>
          <w:b/>
          <w:bCs/>
          <w:i/>
          <w:spacing w:val="-121"/>
          <w:w w:val="125"/>
        </w:rPr>
        <w:t>θ</w:t>
      </w:r>
      <w:r>
        <w:rPr>
          <w:rFonts w:ascii="Arial" w:eastAsia="Arial" w:hAnsi="Arial" w:cs="Arial"/>
          <w:w w:val="125"/>
          <w:position w:val="5"/>
        </w:rPr>
        <w:t>ˆ</w:t>
      </w:r>
      <w:r>
        <w:rPr>
          <w:rFonts w:ascii="Arial" w:eastAsia="Arial" w:hAnsi="Arial" w:cs="Arial"/>
          <w:spacing w:val="-31"/>
          <w:w w:val="125"/>
          <w:position w:val="5"/>
        </w:rPr>
        <w:t xml:space="preserve"> </w:t>
      </w:r>
      <w:r>
        <w:rPr>
          <w:rFonts w:ascii="Arial" w:eastAsia="Arial" w:hAnsi="Arial" w:cs="Arial"/>
          <w:w w:val="110"/>
        </w:rPr>
        <w:t>=</w:t>
      </w:r>
      <w:r>
        <w:rPr>
          <w:rFonts w:ascii="Arial" w:eastAsia="Arial" w:hAnsi="Arial" w:cs="Arial"/>
          <w:spacing w:val="-28"/>
          <w:w w:val="110"/>
        </w:rPr>
        <w:t xml:space="preserve"> </w:t>
      </w:r>
      <w:proofErr w:type="gramStart"/>
      <w:r>
        <w:rPr>
          <w:rFonts w:ascii="Arial" w:eastAsia="Arial" w:hAnsi="Arial" w:cs="Arial"/>
          <w:i/>
          <w:spacing w:val="9"/>
          <w:w w:val="110"/>
        </w:rPr>
        <w:t>g</w:t>
      </w:r>
      <w:r>
        <w:rPr>
          <w:rFonts w:ascii="Arial" w:eastAsia="Arial" w:hAnsi="Arial" w:cs="Arial"/>
          <w:w w:val="110"/>
        </w:rPr>
        <w:t>(</w:t>
      </w:r>
      <w:proofErr w:type="gramEnd"/>
      <w:r>
        <w:rPr>
          <w:rFonts w:cs="Times New Roman"/>
          <w:b/>
          <w:bCs/>
          <w:i/>
          <w:spacing w:val="-119"/>
          <w:w w:val="110"/>
        </w:rPr>
        <w:t>ψ</w:t>
      </w:r>
      <w:r>
        <w:rPr>
          <w:rFonts w:ascii="Arial" w:eastAsia="Arial" w:hAnsi="Arial" w:cs="Arial"/>
          <w:w w:val="110"/>
          <w:position w:val="5"/>
        </w:rPr>
        <w:t>ˆ</w:t>
      </w:r>
      <w:r>
        <w:rPr>
          <w:rFonts w:ascii="Arial" w:eastAsia="Arial" w:hAnsi="Arial" w:cs="Arial"/>
          <w:spacing w:val="-46"/>
          <w:w w:val="110"/>
          <w:position w:val="5"/>
        </w:rPr>
        <w:t xml:space="preserve"> </w:t>
      </w:r>
      <w:r>
        <w:rPr>
          <w:rFonts w:ascii="Arial" w:eastAsia="Arial" w:hAnsi="Arial" w:cs="Arial"/>
          <w:w w:val="110"/>
        </w:rPr>
        <w:t>)</w:t>
      </w:r>
      <w:r>
        <w:rPr>
          <w:rFonts w:ascii="Arial" w:eastAsia="Arial" w:hAnsi="Arial" w:cs="Arial"/>
          <w:spacing w:val="-32"/>
          <w:w w:val="110"/>
        </w:rPr>
        <w:t xml:space="preserve"> </w:t>
      </w:r>
      <w:r>
        <w:rPr>
          <w:w w:val="110"/>
        </w:rPr>
        <w:t>where</w:t>
      </w:r>
      <w:r>
        <w:rPr>
          <w:spacing w:val="-27"/>
          <w:w w:val="110"/>
        </w:rPr>
        <w:t xml:space="preserve"> </w:t>
      </w:r>
      <w:r>
        <w:rPr>
          <w:rFonts w:cs="Times New Roman"/>
          <w:b/>
          <w:bCs/>
          <w:i/>
          <w:spacing w:val="-135"/>
          <w:w w:val="125"/>
        </w:rPr>
        <w:t>ψ</w:t>
      </w:r>
      <w:r>
        <w:rPr>
          <w:rFonts w:ascii="Arial" w:eastAsia="Arial" w:hAnsi="Arial" w:cs="Arial"/>
          <w:w w:val="125"/>
          <w:position w:val="5"/>
        </w:rPr>
        <w:t>ˆ</w:t>
      </w:r>
      <w:r>
        <w:rPr>
          <w:rFonts w:ascii="Arial" w:eastAsia="Arial" w:hAnsi="Arial" w:cs="Arial"/>
          <w:spacing w:val="-25"/>
          <w:w w:val="125"/>
          <w:position w:val="5"/>
        </w:rPr>
        <w:t xml:space="preserve"> </w:t>
      </w:r>
      <w:r>
        <w:rPr>
          <w:w w:val="110"/>
        </w:rPr>
        <w:t>is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26"/>
          <w:w w:val="110"/>
        </w:rPr>
        <w:t xml:space="preserve"> </w:t>
      </w:r>
      <w:r>
        <w:rPr>
          <w:w w:val="110"/>
        </w:rPr>
        <w:t>m</w:t>
      </w:r>
      <w:r>
        <w:rPr>
          <w:spacing w:val="-2"/>
          <w:w w:val="110"/>
        </w:rPr>
        <w:t>i</w:t>
      </w:r>
      <w:r>
        <w:rPr>
          <w:w w:val="110"/>
        </w:rPr>
        <w:t>nimizer</w:t>
      </w:r>
      <w:r>
        <w:rPr>
          <w:spacing w:val="-27"/>
          <w:w w:val="110"/>
        </w:rPr>
        <w:t xml:space="preserve"> </w:t>
      </w:r>
      <w:r>
        <w:rPr>
          <w:w w:val="110"/>
        </w:rPr>
        <w:t>of</w:t>
      </w:r>
      <w:r>
        <w:rPr>
          <w:spacing w:val="-27"/>
          <w:w w:val="110"/>
        </w:rPr>
        <w:t xml:space="preserve"> </w:t>
      </w:r>
      <w:r>
        <w:rPr>
          <w:rFonts w:ascii="Lucida Sans Unicode" w:eastAsia="Lucida Sans Unicode" w:hAnsi="Lucida Sans Unicode" w:cs="Lucida Sans Unicode"/>
          <w:w w:val="110"/>
        </w:rPr>
        <w:t>−</w:t>
      </w:r>
      <w:r>
        <w:rPr>
          <w:rFonts w:ascii="Lucida Sans Unicode" w:eastAsia="Lucida Sans Unicode" w:hAnsi="Lucida Sans Unicode" w:cs="Lucida Sans Unicode"/>
          <w:spacing w:val="-51"/>
          <w:w w:val="110"/>
        </w:rPr>
        <w:t xml:space="preserve"> </w:t>
      </w:r>
      <w:r>
        <w:rPr>
          <w:rFonts w:ascii="Arial" w:eastAsia="Arial" w:hAnsi="Arial" w:cs="Arial"/>
          <w:w w:val="110"/>
        </w:rPr>
        <w:t>log</w:t>
      </w:r>
      <w:r>
        <w:rPr>
          <w:rFonts w:ascii="Arial" w:eastAsia="Arial" w:hAnsi="Arial" w:cs="Arial"/>
          <w:spacing w:val="-43"/>
          <w:w w:val="110"/>
        </w:rPr>
        <w:t xml:space="preserve"> </w:t>
      </w:r>
      <w:r>
        <w:rPr>
          <w:rFonts w:ascii="Arial" w:eastAsia="Arial" w:hAnsi="Arial" w:cs="Arial"/>
          <w:i/>
          <w:w w:val="110"/>
        </w:rPr>
        <w:t>L</w:t>
      </w:r>
      <w:r>
        <w:rPr>
          <w:rFonts w:ascii="Arial" w:eastAsia="Arial" w:hAnsi="Arial" w:cs="Arial"/>
          <w:w w:val="110"/>
        </w:rPr>
        <w:t>(</w:t>
      </w:r>
      <w:r>
        <w:rPr>
          <w:rFonts w:cs="Times New Roman"/>
          <w:b/>
          <w:bCs/>
          <w:i/>
          <w:spacing w:val="6"/>
          <w:w w:val="110"/>
        </w:rPr>
        <w:t>ψ</w:t>
      </w:r>
      <w:r>
        <w:rPr>
          <w:rFonts w:ascii="Arial" w:eastAsia="Arial" w:hAnsi="Arial" w:cs="Arial"/>
          <w:w w:val="110"/>
        </w:rPr>
        <w:t>)</w:t>
      </w:r>
      <w:r>
        <w:rPr>
          <w:w w:val="110"/>
        </w:rPr>
        <w:t>.</w:t>
      </w:r>
      <w:r>
        <w:rPr>
          <w:spacing w:val="-16"/>
          <w:w w:val="110"/>
        </w:rPr>
        <w:t xml:space="preserve"> </w:t>
      </w:r>
      <w:r>
        <w:rPr>
          <w:spacing w:val="-18"/>
          <w:w w:val="110"/>
        </w:rPr>
        <w:t>T</w:t>
      </w:r>
      <w:r>
        <w:rPr>
          <w:w w:val="110"/>
        </w:rPr>
        <w:t>o</w:t>
      </w:r>
      <w:r>
        <w:rPr>
          <w:spacing w:val="-27"/>
          <w:w w:val="110"/>
        </w:rPr>
        <w:t xml:space="preserve"> </w:t>
      </w:r>
      <w:r>
        <w:rPr>
          <w:spacing w:val="-5"/>
          <w:w w:val="110"/>
        </w:rPr>
        <w:t>av</w:t>
      </w:r>
      <w:r>
        <w:rPr>
          <w:w w:val="110"/>
        </w:rPr>
        <w:t>oid</w:t>
      </w:r>
      <w:r>
        <w:rPr>
          <w:spacing w:val="-26"/>
          <w:w w:val="110"/>
        </w:rPr>
        <w:t xml:space="preserve"> </w:t>
      </w:r>
      <w:r>
        <w:rPr>
          <w:w w:val="110"/>
        </w:rPr>
        <w:t>constraints</w:t>
      </w:r>
      <w:r>
        <w:rPr>
          <w:spacing w:val="-27"/>
          <w:w w:val="110"/>
        </w:rPr>
        <w:t xml:space="preserve"> </w:t>
      </w:r>
      <w:r>
        <w:rPr>
          <w:w w:val="110"/>
        </w:rPr>
        <w:t>on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w w:val="99"/>
        </w:rPr>
        <w:t xml:space="preserve"> </w:t>
      </w:r>
      <w:r>
        <w:rPr>
          <w:w w:val="105"/>
        </w:rPr>
        <w:t>parameters,</w:t>
      </w:r>
      <w:r>
        <w:rPr>
          <w:spacing w:val="-17"/>
          <w:w w:val="105"/>
        </w:rPr>
        <w:t xml:space="preserve"> </w:t>
      </w:r>
      <w:r>
        <w:rPr>
          <w:w w:val="105"/>
        </w:rPr>
        <w:t>we</w:t>
      </w:r>
      <w:r>
        <w:rPr>
          <w:spacing w:val="-16"/>
          <w:w w:val="105"/>
        </w:rPr>
        <w:t xml:space="preserve"> </w:t>
      </w:r>
      <w:r>
        <w:rPr>
          <w:w w:val="105"/>
        </w:rPr>
        <w:t>transform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natural</w:t>
      </w:r>
      <w:r>
        <w:rPr>
          <w:spacing w:val="-17"/>
          <w:w w:val="105"/>
        </w:rPr>
        <w:t xml:space="preserve"> </w:t>
      </w:r>
      <w:r>
        <w:rPr>
          <w:w w:val="105"/>
        </w:rPr>
        <w:t>parameters</w:t>
      </w:r>
      <w:r>
        <w:rPr>
          <w:spacing w:val="-16"/>
          <w:w w:val="105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</w:rPr>
        <w:t>{</w:t>
      </w:r>
      <w:r>
        <w:rPr>
          <w:rFonts w:ascii="Georgia" w:eastAsia="Georgia" w:hAnsi="Georgia" w:cs="Georgia"/>
          <w:b/>
          <w:bCs/>
          <w:w w:val="105"/>
        </w:rPr>
        <w:t>Γ</w:t>
      </w:r>
      <w:r>
        <w:rPr>
          <w:rFonts w:ascii="Arial" w:eastAsia="Arial" w:hAnsi="Arial" w:cs="Arial"/>
          <w:i/>
          <w:w w:val="105"/>
        </w:rPr>
        <w:t>,</w:t>
      </w:r>
      <w:r>
        <w:rPr>
          <w:rFonts w:ascii="Arial" w:eastAsia="Arial" w:hAnsi="Arial" w:cs="Arial"/>
          <w:i/>
          <w:spacing w:val="-35"/>
          <w:w w:val="105"/>
        </w:rPr>
        <w:t xml:space="preserve"> </w:t>
      </w:r>
      <w:r>
        <w:rPr>
          <w:rFonts w:cs="Times New Roman"/>
          <w:b/>
          <w:bCs/>
          <w:i/>
          <w:w w:val="105"/>
        </w:rPr>
        <w:t>λ</w:t>
      </w:r>
      <w:r>
        <w:rPr>
          <w:rFonts w:ascii="Lucida Sans Unicode" w:eastAsia="Lucida Sans Unicode" w:hAnsi="Lucida Sans Unicode" w:cs="Lucida Sans Unicode"/>
          <w:w w:val="105"/>
        </w:rPr>
        <w:t>}</w:t>
      </w:r>
      <w:r>
        <w:rPr>
          <w:rFonts w:ascii="Lucida Sans Unicode" w:eastAsia="Lucida Sans Unicode" w:hAnsi="Lucida Sans Unicode" w:cs="Lucida Sans Unicode"/>
          <w:spacing w:val="-30"/>
          <w:w w:val="105"/>
        </w:rPr>
        <w:t xml:space="preserve"> </w:t>
      </w:r>
      <w:r>
        <w:rPr>
          <w:w w:val="105"/>
        </w:rPr>
        <w:t>into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working</w:t>
      </w:r>
      <w:r>
        <w:rPr>
          <w:spacing w:val="-17"/>
          <w:w w:val="105"/>
        </w:rPr>
        <w:t xml:space="preserve"> </w:t>
      </w:r>
      <w:r>
        <w:rPr>
          <w:w w:val="105"/>
        </w:rPr>
        <w:t>parameters</w:t>
      </w:r>
      <w:r>
        <w:rPr>
          <w:spacing w:val="-16"/>
          <w:w w:val="105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</w:rPr>
        <w:t>{</w:t>
      </w:r>
      <w:r>
        <w:rPr>
          <w:rFonts w:ascii="Georgia" w:eastAsia="Georgia" w:hAnsi="Georgia" w:cs="Georgia"/>
          <w:b/>
          <w:bCs/>
          <w:w w:val="105"/>
        </w:rPr>
        <w:t>T</w:t>
      </w:r>
      <w:r>
        <w:rPr>
          <w:rFonts w:ascii="Arial" w:eastAsia="Arial" w:hAnsi="Arial" w:cs="Arial"/>
          <w:i/>
          <w:w w:val="105"/>
        </w:rPr>
        <w:t>,</w:t>
      </w:r>
      <w:r>
        <w:rPr>
          <w:rFonts w:ascii="Arial" w:eastAsia="Arial" w:hAnsi="Arial" w:cs="Arial"/>
          <w:i/>
          <w:spacing w:val="-35"/>
          <w:w w:val="105"/>
        </w:rPr>
        <w:t xml:space="preserve"> </w:t>
      </w:r>
      <w:r>
        <w:rPr>
          <w:rFonts w:cs="Times New Roman"/>
          <w:b/>
          <w:bCs/>
          <w:i/>
          <w:spacing w:val="1"/>
          <w:w w:val="105"/>
        </w:rPr>
        <w:t>η</w:t>
      </w:r>
      <w:r>
        <w:rPr>
          <w:rFonts w:ascii="Lucida Sans Unicode" w:eastAsia="Lucida Sans Unicode" w:hAnsi="Lucida Sans Unicode" w:cs="Lucida Sans Unicode"/>
          <w:spacing w:val="1"/>
          <w:w w:val="105"/>
        </w:rPr>
        <w:t>}</w:t>
      </w:r>
      <w:r>
        <w:rPr>
          <w:spacing w:val="2"/>
          <w:w w:val="105"/>
        </w:rPr>
        <w:t>.</w:t>
      </w:r>
    </w:p>
    <w:p w14:paraId="61197DE0" w14:textId="77777777" w:rsidR="00632595" w:rsidRDefault="008950A2">
      <w:pPr>
        <w:pStyle w:val="BodyText"/>
        <w:spacing w:line="213" w:lineRule="exact"/>
        <w:ind w:firstLine="239"/>
      </w:pPr>
      <w:r>
        <w:t>In</w:t>
      </w:r>
      <w:r>
        <w:rPr>
          <w:spacing w:val="15"/>
        </w:rPr>
        <w:t xml:space="preserve"> </w:t>
      </w:r>
      <w:r>
        <w:t>practice,</w:t>
      </w:r>
      <w:r>
        <w:rPr>
          <w:spacing w:val="20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rPr>
          <w:spacing w:val="-1"/>
        </w:rPr>
        <w:t>explained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hyperlink w:anchor="_bookmark0" w:history="1">
        <w:r>
          <w:t>Section</w:t>
        </w:r>
        <w:r>
          <w:rPr>
            <w:spacing w:val="16"/>
          </w:rPr>
          <w:t xml:space="preserve"> </w:t>
        </w:r>
        <w:r>
          <w:t>2</w:t>
        </w:r>
      </w:hyperlink>
      <w:r>
        <w:t>,</w:t>
      </w:r>
      <w:r>
        <w:rPr>
          <w:spacing w:val="20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first</w:t>
      </w:r>
      <w:r>
        <w:rPr>
          <w:spacing w:val="16"/>
        </w:rPr>
        <w:t xml:space="preserve"> </w:t>
      </w:r>
      <w:r>
        <w:t>create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set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natural</w:t>
      </w:r>
      <w:r>
        <w:rPr>
          <w:spacing w:val="16"/>
        </w:rPr>
        <w:t xml:space="preserve"> </w:t>
      </w:r>
      <w:r>
        <w:t>parameters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turn</w:t>
      </w:r>
      <w:r>
        <w:rPr>
          <w:spacing w:val="16"/>
        </w:rPr>
        <w:t xml:space="preserve"> </w:t>
      </w:r>
      <w:r>
        <w:t>them</w:t>
      </w:r>
      <w:r>
        <w:rPr>
          <w:spacing w:val="15"/>
        </w:rPr>
        <w:t xml:space="preserve"> </w:t>
      </w:r>
      <w:r>
        <w:t>into</w:t>
      </w:r>
    </w:p>
    <w:p w14:paraId="29FEE779" w14:textId="77777777" w:rsidR="00632595" w:rsidRDefault="008950A2">
      <w:pPr>
        <w:pStyle w:val="BodyText"/>
        <w:spacing w:before="9" w:line="249" w:lineRule="auto"/>
        <w:ind w:right="4000"/>
      </w:pPr>
      <w:r>
        <w:rPr>
          <w:spacing w:val="-1"/>
        </w:rPr>
        <w:t>working</w:t>
      </w:r>
      <w:r>
        <w:rPr>
          <w:spacing w:val="-8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feeding</w:t>
      </w:r>
      <w:r>
        <w:rPr>
          <w:spacing w:val="-7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2"/>
        </w:rPr>
        <w:t>optimizer.</w:t>
      </w:r>
      <w:r>
        <w:rPr>
          <w:spacing w:val="29"/>
          <w:w w:val="99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transformation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rFonts w:ascii="Georgia" w:hAnsi="Georgia"/>
          <w:b/>
        </w:rPr>
        <w:t>Γ</w:t>
      </w:r>
      <w:r>
        <w:rPr>
          <w:rFonts w:ascii="Georgia" w:hAnsi="Georgia"/>
          <w:b/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way:</w:t>
      </w:r>
    </w:p>
    <w:p w14:paraId="3302D26B" w14:textId="77777777" w:rsidR="00632595" w:rsidRDefault="008950A2">
      <w:pPr>
        <w:tabs>
          <w:tab w:val="left" w:pos="1149"/>
        </w:tabs>
        <w:spacing w:before="118" w:line="170" w:lineRule="exact"/>
        <w:ind w:right="29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w w:val="99"/>
          <w:sz w:val="20"/>
          <w:u w:val="single" w:color="000000"/>
        </w:rPr>
        <w:t xml:space="preserve"> </w:t>
      </w:r>
      <w:r>
        <w:rPr>
          <w:rFonts w:ascii="Times New Roman" w:hAnsi="Times New Roman"/>
          <w:sz w:val="20"/>
          <w:u w:val="single" w:color="000000"/>
        </w:rPr>
        <w:t xml:space="preserve">  </w:t>
      </w:r>
      <w:r>
        <w:rPr>
          <w:rFonts w:ascii="Times New Roman" w:hAnsi="Times New Roman"/>
          <w:spacing w:val="9"/>
          <w:sz w:val="20"/>
          <w:u w:val="single" w:color="000000"/>
        </w:rPr>
        <w:t xml:space="preserve"> </w:t>
      </w:r>
      <w:proofErr w:type="gramStart"/>
      <w:r>
        <w:rPr>
          <w:rFonts w:ascii="Arial" w:hAnsi="Arial"/>
          <w:w w:val="110"/>
          <w:sz w:val="20"/>
          <w:u w:val="single" w:color="000000"/>
        </w:rPr>
        <w:t>exp(</w:t>
      </w:r>
      <w:proofErr w:type="gramEnd"/>
      <w:r>
        <w:rPr>
          <w:rFonts w:ascii="Arial" w:hAnsi="Arial"/>
          <w:i/>
          <w:w w:val="110"/>
          <w:sz w:val="20"/>
          <w:u w:val="single" w:color="000000"/>
        </w:rPr>
        <w:t>τ</w:t>
      </w:r>
      <w:proofErr w:type="spellStart"/>
      <w:r>
        <w:rPr>
          <w:rFonts w:ascii="Arial" w:hAnsi="Arial"/>
          <w:i/>
          <w:w w:val="110"/>
          <w:position w:val="-2"/>
          <w:sz w:val="14"/>
          <w:u w:val="single" w:color="000000"/>
        </w:rPr>
        <w:t>ij</w:t>
      </w:r>
      <w:proofErr w:type="spellEnd"/>
      <w:r>
        <w:rPr>
          <w:rFonts w:ascii="Arial" w:hAnsi="Arial"/>
          <w:i/>
          <w:spacing w:val="-10"/>
          <w:w w:val="110"/>
          <w:position w:val="-2"/>
          <w:sz w:val="14"/>
          <w:u w:val="single" w:color="000000"/>
        </w:rPr>
        <w:t xml:space="preserve"> </w:t>
      </w:r>
      <w:r>
        <w:rPr>
          <w:rFonts w:ascii="Arial" w:hAnsi="Arial"/>
          <w:w w:val="110"/>
          <w:sz w:val="20"/>
          <w:u w:val="single" w:color="000000"/>
        </w:rPr>
        <w:t>)</w:t>
      </w:r>
      <w:r>
        <w:rPr>
          <w:rFonts w:ascii="Times New Roman" w:hAnsi="Times New Roman"/>
          <w:w w:val="99"/>
          <w:sz w:val="20"/>
          <w:u w:val="single" w:color="000000"/>
        </w:rPr>
        <w:t xml:space="preserve"> </w:t>
      </w:r>
      <w:r>
        <w:rPr>
          <w:rFonts w:ascii="Times New Roman" w:hAnsi="Times New Roman"/>
          <w:sz w:val="20"/>
          <w:u w:val="single" w:color="000000"/>
        </w:rPr>
        <w:tab/>
      </w:r>
    </w:p>
    <w:p w14:paraId="0E4F14F6" w14:textId="77777777" w:rsidR="00632595" w:rsidRDefault="00632595">
      <w:pPr>
        <w:spacing w:line="170" w:lineRule="exact"/>
        <w:jc w:val="center"/>
        <w:rPr>
          <w:rFonts w:ascii="Times New Roman" w:eastAsia="Times New Roman" w:hAnsi="Times New Roman" w:cs="Times New Roman"/>
          <w:sz w:val="20"/>
          <w:szCs w:val="20"/>
        </w:rPr>
        <w:sectPr w:rsidR="00632595">
          <w:type w:val="continuous"/>
          <w:pgSz w:w="12240" w:h="15840"/>
          <w:pgMar w:top="1500" w:right="1720" w:bottom="1160" w:left="1720" w:header="720" w:footer="720" w:gutter="0"/>
          <w:cols w:space="720"/>
        </w:sectPr>
      </w:pPr>
    </w:p>
    <w:p w14:paraId="0AE3DCCA" w14:textId="77777777" w:rsidR="00632595" w:rsidRDefault="008950A2">
      <w:pPr>
        <w:spacing w:line="335" w:lineRule="exact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i/>
          <w:w w:val="125"/>
          <w:sz w:val="20"/>
        </w:rPr>
        <w:t>γ</w:t>
      </w:r>
      <w:proofErr w:type="spellStart"/>
      <w:r>
        <w:rPr>
          <w:rFonts w:ascii="Arial" w:hAnsi="Arial"/>
          <w:i/>
          <w:w w:val="125"/>
          <w:position w:val="-2"/>
          <w:sz w:val="14"/>
        </w:rPr>
        <w:t>ij</w:t>
      </w:r>
      <w:proofErr w:type="spellEnd"/>
      <w:r>
        <w:rPr>
          <w:rFonts w:ascii="Arial" w:hAnsi="Arial"/>
          <w:i/>
          <w:spacing w:val="29"/>
          <w:w w:val="125"/>
          <w:position w:val="-2"/>
          <w:sz w:val="14"/>
        </w:rPr>
        <w:t xml:space="preserve"> </w:t>
      </w:r>
      <w:r>
        <w:rPr>
          <w:rFonts w:ascii="Arial" w:hAnsi="Arial"/>
          <w:w w:val="125"/>
          <w:sz w:val="20"/>
        </w:rPr>
        <w:t>=</w:t>
      </w:r>
      <w:r>
        <w:rPr>
          <w:rFonts w:ascii="Arial" w:hAnsi="Arial"/>
          <w:spacing w:val="16"/>
          <w:w w:val="125"/>
          <w:sz w:val="20"/>
        </w:rPr>
        <w:t xml:space="preserve"> </w:t>
      </w:r>
      <w:r>
        <w:rPr>
          <w:rFonts w:ascii="Arial" w:hAnsi="Arial"/>
          <w:w w:val="110"/>
          <w:position w:val="-13"/>
          <w:sz w:val="20"/>
        </w:rPr>
        <w:t>1</w:t>
      </w:r>
      <w:r>
        <w:rPr>
          <w:rFonts w:ascii="Arial" w:hAnsi="Arial"/>
          <w:spacing w:val="-15"/>
          <w:w w:val="110"/>
          <w:position w:val="-13"/>
          <w:sz w:val="20"/>
        </w:rPr>
        <w:t xml:space="preserve"> </w:t>
      </w:r>
      <w:r>
        <w:rPr>
          <w:rFonts w:ascii="Arial" w:hAnsi="Arial"/>
          <w:w w:val="125"/>
          <w:position w:val="-13"/>
          <w:sz w:val="20"/>
        </w:rPr>
        <w:t>+</w:t>
      </w:r>
      <w:r>
        <w:rPr>
          <w:rFonts w:ascii="Arial" w:hAnsi="Arial"/>
          <w:spacing w:val="-12"/>
          <w:position w:val="-13"/>
          <w:sz w:val="20"/>
        </w:rPr>
        <w:t xml:space="preserve"> </w:t>
      </w:r>
      <w:r>
        <w:rPr>
          <w:rFonts w:ascii="Arial" w:hAnsi="Arial"/>
          <w:w w:val="378"/>
          <w:position w:val="1"/>
          <w:sz w:val="20"/>
        </w:rPr>
        <w:t xml:space="preserve"> </w:t>
      </w:r>
    </w:p>
    <w:p w14:paraId="6299E66E" w14:textId="77777777" w:rsidR="00632595" w:rsidRDefault="008950A2">
      <w:pPr>
        <w:spacing w:before="101"/>
        <w:ind w:left="-40"/>
        <w:rPr>
          <w:rFonts w:ascii="Arial" w:eastAsia="Arial" w:hAnsi="Arial" w:cs="Arial"/>
          <w:sz w:val="14"/>
          <w:szCs w:val="14"/>
        </w:rPr>
      </w:pPr>
      <w:r>
        <w:rPr>
          <w:w w:val="125"/>
        </w:rPr>
        <w:br w:type="column"/>
      </w:r>
      <w:proofErr w:type="spellStart"/>
      <w:r>
        <w:rPr>
          <w:rFonts w:ascii="Arial" w:hAnsi="Arial"/>
          <w:i/>
          <w:w w:val="125"/>
          <w:sz w:val="14"/>
        </w:rPr>
        <w:t>k</w:t>
      </w:r>
      <w:r>
        <w:rPr>
          <w:rFonts w:ascii="Lucida Sans Unicode" w:hAnsi="Lucida Sans Unicode"/>
          <w:w w:val="125"/>
          <w:sz w:val="14"/>
        </w:rPr>
        <w:t>j</w:t>
      </w:r>
      <w:proofErr w:type="spellEnd"/>
      <w:r>
        <w:rPr>
          <w:rFonts w:ascii="Verdana" w:hAnsi="Verdana"/>
          <w:w w:val="125"/>
          <w:sz w:val="14"/>
        </w:rPr>
        <w:t>=</w:t>
      </w:r>
      <w:proofErr w:type="spellStart"/>
      <w:r>
        <w:rPr>
          <w:rFonts w:ascii="Arial" w:hAnsi="Arial"/>
          <w:i/>
          <w:w w:val="125"/>
          <w:sz w:val="14"/>
        </w:rPr>
        <w:t>i</w:t>
      </w:r>
      <w:proofErr w:type="spellEnd"/>
      <w:r>
        <w:rPr>
          <w:rFonts w:ascii="Arial" w:hAnsi="Arial"/>
          <w:i/>
          <w:spacing w:val="25"/>
          <w:sz w:val="14"/>
        </w:rPr>
        <w:t xml:space="preserve"> </w:t>
      </w:r>
      <w:r>
        <w:rPr>
          <w:rFonts w:ascii="Arial" w:hAnsi="Arial"/>
          <w:i/>
          <w:w w:val="125"/>
          <w:position w:val="6"/>
          <w:sz w:val="20"/>
        </w:rPr>
        <w:t>τ</w:t>
      </w:r>
      <w:proofErr w:type="spellStart"/>
      <w:r>
        <w:rPr>
          <w:rFonts w:ascii="Arial" w:hAnsi="Arial"/>
          <w:i/>
          <w:w w:val="125"/>
          <w:position w:val="3"/>
          <w:sz w:val="14"/>
        </w:rPr>
        <w:t>ik</w:t>
      </w:r>
      <w:proofErr w:type="spellEnd"/>
    </w:p>
    <w:p w14:paraId="4529FAE1" w14:textId="77777777" w:rsidR="00632595" w:rsidRDefault="008950A2">
      <w:pPr>
        <w:spacing w:line="241" w:lineRule="exact"/>
        <w:ind w:left="-3"/>
        <w:rPr>
          <w:rFonts w:ascii="Arial" w:eastAsia="Arial" w:hAnsi="Arial" w:cs="Arial"/>
          <w:sz w:val="20"/>
          <w:szCs w:val="20"/>
        </w:rPr>
      </w:pPr>
      <w:r>
        <w:rPr>
          <w:w w:val="110"/>
        </w:rPr>
        <w:br w:type="column"/>
      </w:r>
      <w:r>
        <w:rPr>
          <w:rFonts w:ascii="Arial"/>
          <w:i/>
          <w:w w:val="110"/>
          <w:sz w:val="20"/>
        </w:rPr>
        <w:t>,</w:t>
      </w:r>
      <w:r>
        <w:rPr>
          <w:rFonts w:ascii="Arial"/>
          <w:i/>
          <w:spacing w:val="20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for</w:t>
      </w:r>
      <w:r>
        <w:rPr>
          <w:rFonts w:ascii="Times New Roman"/>
          <w:spacing w:val="-7"/>
          <w:w w:val="110"/>
          <w:sz w:val="20"/>
        </w:rPr>
        <w:t xml:space="preserve"> </w:t>
      </w:r>
      <w:proofErr w:type="spellStart"/>
      <w:r>
        <w:rPr>
          <w:rFonts w:ascii="Arial"/>
          <w:i/>
          <w:w w:val="155"/>
          <w:sz w:val="20"/>
        </w:rPr>
        <w:t>i</w:t>
      </w:r>
      <w:proofErr w:type="spellEnd"/>
      <w:r>
        <w:rPr>
          <w:rFonts w:ascii="Arial"/>
          <w:i/>
          <w:spacing w:val="-33"/>
          <w:w w:val="155"/>
          <w:sz w:val="20"/>
        </w:rPr>
        <w:t xml:space="preserve"> </w:t>
      </w:r>
      <w:r>
        <w:rPr>
          <w:rFonts w:ascii="Lucida Sans Unicode"/>
          <w:spacing w:val="-2"/>
          <w:w w:val="110"/>
          <w:sz w:val="20"/>
        </w:rPr>
        <w:t>/</w:t>
      </w:r>
      <w:r>
        <w:rPr>
          <w:rFonts w:ascii="Arial"/>
          <w:spacing w:val="-1"/>
          <w:w w:val="110"/>
          <w:sz w:val="20"/>
        </w:rPr>
        <w:t>=</w:t>
      </w:r>
      <w:r>
        <w:rPr>
          <w:rFonts w:ascii="Arial"/>
          <w:spacing w:val="-7"/>
          <w:w w:val="110"/>
          <w:sz w:val="20"/>
        </w:rPr>
        <w:t xml:space="preserve"> </w:t>
      </w:r>
      <w:r>
        <w:rPr>
          <w:rFonts w:ascii="Arial"/>
          <w:i/>
          <w:w w:val="155"/>
          <w:sz w:val="20"/>
        </w:rPr>
        <w:t>j</w:t>
      </w:r>
    </w:p>
    <w:p w14:paraId="768A594F" w14:textId="77777777" w:rsidR="00632595" w:rsidRDefault="00632595">
      <w:pPr>
        <w:spacing w:line="241" w:lineRule="exact"/>
        <w:rPr>
          <w:rFonts w:ascii="Arial" w:eastAsia="Arial" w:hAnsi="Arial" w:cs="Arial"/>
          <w:sz w:val="20"/>
          <w:szCs w:val="20"/>
        </w:rPr>
        <w:sectPr w:rsidR="00632595">
          <w:type w:val="continuous"/>
          <w:pgSz w:w="12240" w:h="15840"/>
          <w:pgMar w:top="1500" w:right="1720" w:bottom="1160" w:left="1720" w:header="720" w:footer="720" w:gutter="0"/>
          <w:cols w:num="3" w:space="720" w:equalWidth="0">
            <w:col w:w="4232" w:space="40"/>
            <w:col w:w="499" w:space="40"/>
            <w:col w:w="3989"/>
          </w:cols>
        </w:sectPr>
      </w:pPr>
    </w:p>
    <w:p w14:paraId="34912828" w14:textId="77777777" w:rsidR="00632595" w:rsidRDefault="008950A2">
      <w:pPr>
        <w:pStyle w:val="BodyText"/>
        <w:spacing w:before="81"/>
      </w:pPr>
      <w:r>
        <w:t>Each</w:t>
      </w:r>
      <w:r>
        <w:rPr>
          <w:spacing w:val="-4"/>
        </w:rPr>
        <w:t xml:space="preserve"> </w:t>
      </w:r>
      <w:r>
        <w:rPr>
          <w:spacing w:val="-2"/>
        </w:rPr>
        <w:t>row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diagonal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rFonts w:ascii="Georgia" w:hAnsi="Georgia"/>
          <w:b/>
        </w:rPr>
        <w:t>Γ</w:t>
      </w:r>
      <w:r>
        <w:rPr>
          <w:rFonts w:ascii="Georgia" w:hAnsi="Georgia"/>
          <w:b/>
          <w:spacing w:val="-4"/>
        </w:rPr>
        <w:t xml:space="preserve"> </w:t>
      </w:r>
      <w:r>
        <w:rPr>
          <w:spacing w:val="-2"/>
        </w:rPr>
        <w:t>easily.</w:t>
      </w:r>
    </w:p>
    <w:p w14:paraId="3FBE5522" w14:textId="77777777" w:rsidR="00632595" w:rsidRDefault="008950A2">
      <w:pPr>
        <w:spacing w:before="7" w:line="244" w:lineRule="exact"/>
        <w:ind w:left="1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hAnsi="Arial"/>
          <w:i/>
          <w:w w:val="115"/>
          <w:sz w:val="20"/>
        </w:rPr>
        <w:t>η</w:t>
      </w:r>
      <w:proofErr w:type="spellStart"/>
      <w:r>
        <w:rPr>
          <w:rFonts w:ascii="Arial" w:hAnsi="Arial"/>
          <w:i/>
          <w:w w:val="115"/>
          <w:position w:val="-2"/>
          <w:sz w:val="14"/>
        </w:rPr>
        <w:t>i</w:t>
      </w:r>
      <w:proofErr w:type="spellEnd"/>
      <w:r>
        <w:rPr>
          <w:rFonts w:ascii="Arial" w:hAnsi="Arial"/>
          <w:i/>
          <w:spacing w:val="7"/>
          <w:w w:val="115"/>
          <w:position w:val="-2"/>
          <w:sz w:val="14"/>
        </w:rPr>
        <w:t xml:space="preserve"> </w:t>
      </w:r>
      <w:r>
        <w:rPr>
          <w:rFonts w:ascii="Arial" w:hAnsi="Arial"/>
          <w:w w:val="115"/>
          <w:sz w:val="20"/>
        </w:rPr>
        <w:t>=</w:t>
      </w:r>
      <w:r>
        <w:rPr>
          <w:rFonts w:ascii="Arial" w:hAnsi="Arial"/>
          <w:spacing w:val="-20"/>
          <w:w w:val="115"/>
          <w:sz w:val="20"/>
        </w:rPr>
        <w:t xml:space="preserve"> </w:t>
      </w:r>
      <w:r>
        <w:rPr>
          <w:rFonts w:ascii="Arial" w:hAnsi="Arial"/>
          <w:spacing w:val="1"/>
          <w:w w:val="115"/>
          <w:sz w:val="20"/>
        </w:rPr>
        <w:t>log(</w:t>
      </w:r>
      <w:r>
        <w:rPr>
          <w:rFonts w:ascii="Arial" w:hAnsi="Arial"/>
          <w:i/>
          <w:w w:val="115"/>
          <w:sz w:val="20"/>
        </w:rPr>
        <w:t>λ</w:t>
      </w:r>
      <w:proofErr w:type="spellStart"/>
      <w:r>
        <w:rPr>
          <w:rFonts w:ascii="Arial" w:hAnsi="Arial"/>
          <w:i/>
          <w:w w:val="115"/>
          <w:position w:val="-2"/>
          <w:sz w:val="14"/>
        </w:rPr>
        <w:t>i</w:t>
      </w:r>
      <w:proofErr w:type="spellEnd"/>
      <w:r>
        <w:rPr>
          <w:rFonts w:ascii="Arial" w:hAnsi="Arial"/>
          <w:spacing w:val="1"/>
          <w:w w:val="115"/>
          <w:sz w:val="20"/>
        </w:rPr>
        <w:t>)</w:t>
      </w:r>
      <w:r>
        <w:rPr>
          <w:rFonts w:ascii="Times New Roman" w:hAnsi="Times New Roman"/>
          <w:spacing w:val="1"/>
          <w:w w:val="115"/>
          <w:sz w:val="20"/>
        </w:rPr>
        <w:t>.</w:t>
      </w:r>
    </w:p>
    <w:p w14:paraId="03D4C196" w14:textId="77777777" w:rsidR="00632595" w:rsidRDefault="008950A2">
      <w:pPr>
        <w:pStyle w:val="BodyText"/>
        <w:spacing w:line="226" w:lineRule="exact"/>
        <w:ind w:left="417"/>
      </w:pPr>
      <w:r>
        <w:t>The</w:t>
      </w:r>
      <w:r>
        <w:rPr>
          <w:spacing w:val="-9"/>
        </w:rPr>
        <w:t xml:space="preserve"> </w:t>
      </w:r>
      <w:r>
        <w:rPr>
          <w:spacing w:val="-2"/>
        </w:rPr>
        <w:t>reverse</w:t>
      </w:r>
      <w:r>
        <w:rPr>
          <w:spacing w:val="-8"/>
        </w:rPr>
        <w:t xml:space="preserve"> </w:t>
      </w:r>
      <w:r>
        <w:t>transformation</w:t>
      </w:r>
      <w:r>
        <w:rPr>
          <w:spacing w:val="-8"/>
        </w:rPr>
        <w:t xml:space="preserve"> </w:t>
      </w:r>
      <w:r>
        <w:t>is</w:t>
      </w:r>
    </w:p>
    <w:p w14:paraId="14134EDE" w14:textId="77777777" w:rsidR="00632595" w:rsidRDefault="00632595">
      <w:pPr>
        <w:spacing w:line="226" w:lineRule="exact"/>
        <w:sectPr w:rsidR="00632595">
          <w:type w:val="continuous"/>
          <w:pgSz w:w="12240" w:h="15840"/>
          <w:pgMar w:top="1500" w:right="1720" w:bottom="1160" w:left="1720" w:header="720" w:footer="720" w:gutter="0"/>
          <w:cols w:space="720"/>
        </w:sectPr>
      </w:pPr>
    </w:p>
    <w:p w14:paraId="43C5570A" w14:textId="77777777" w:rsidR="00632595" w:rsidRDefault="00632595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14:paraId="04A903E9" w14:textId="77777777" w:rsidR="00632595" w:rsidRDefault="008950A2">
      <w:pPr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i/>
          <w:w w:val="135"/>
          <w:sz w:val="20"/>
        </w:rPr>
        <w:t>τ</w:t>
      </w:r>
      <w:proofErr w:type="spellStart"/>
      <w:r>
        <w:rPr>
          <w:rFonts w:ascii="Arial" w:hAnsi="Arial"/>
          <w:i/>
          <w:w w:val="135"/>
          <w:position w:val="-2"/>
          <w:sz w:val="14"/>
        </w:rPr>
        <w:t>ij</w:t>
      </w:r>
      <w:proofErr w:type="spellEnd"/>
      <w:r>
        <w:rPr>
          <w:rFonts w:ascii="Arial" w:hAnsi="Arial"/>
          <w:i/>
          <w:spacing w:val="1"/>
          <w:w w:val="135"/>
          <w:position w:val="-2"/>
          <w:sz w:val="14"/>
        </w:rPr>
        <w:t xml:space="preserve"> </w:t>
      </w:r>
      <w:r>
        <w:rPr>
          <w:rFonts w:ascii="Arial" w:hAnsi="Arial"/>
          <w:w w:val="135"/>
          <w:sz w:val="20"/>
        </w:rPr>
        <w:t>=</w:t>
      </w:r>
      <w:r>
        <w:rPr>
          <w:rFonts w:ascii="Arial" w:hAnsi="Arial"/>
          <w:spacing w:val="-35"/>
          <w:w w:val="135"/>
          <w:sz w:val="20"/>
        </w:rPr>
        <w:t xml:space="preserve"> </w:t>
      </w:r>
      <w:r>
        <w:rPr>
          <w:rFonts w:ascii="Arial" w:hAnsi="Arial"/>
          <w:w w:val="115"/>
          <w:sz w:val="20"/>
        </w:rPr>
        <w:t>log</w:t>
      </w:r>
    </w:p>
    <w:p w14:paraId="6307BCFC" w14:textId="77777777" w:rsidR="00632595" w:rsidRDefault="008950A2">
      <w:pPr>
        <w:tabs>
          <w:tab w:val="left" w:pos="615"/>
          <w:tab w:val="left" w:pos="1322"/>
        </w:tabs>
        <w:spacing w:line="397" w:lineRule="exact"/>
        <w:ind w:left="-5"/>
        <w:jc w:val="center"/>
        <w:rPr>
          <w:rFonts w:ascii="Arial" w:eastAsia="Arial" w:hAnsi="Arial" w:cs="Arial"/>
          <w:sz w:val="20"/>
          <w:szCs w:val="20"/>
        </w:rPr>
      </w:pPr>
      <w:r>
        <w:rPr>
          <w:w w:val="265"/>
        </w:rPr>
        <w:br w:type="column"/>
      </w:r>
      <w:r>
        <w:rPr>
          <w:rFonts w:ascii="Arial" w:hAnsi="Arial"/>
          <w:w w:val="265"/>
          <w:sz w:val="20"/>
        </w:rPr>
        <w:t>/</w:t>
      </w:r>
      <w:r>
        <w:rPr>
          <w:rFonts w:ascii="Arial" w:hAnsi="Arial"/>
          <w:w w:val="265"/>
          <w:sz w:val="20"/>
        </w:rPr>
        <w:tab/>
      </w:r>
      <w:r>
        <w:rPr>
          <w:rFonts w:ascii="Arial" w:hAnsi="Arial"/>
          <w:i/>
          <w:w w:val="135"/>
          <w:position w:val="-20"/>
          <w:sz w:val="20"/>
        </w:rPr>
        <w:t>γ</w:t>
      </w:r>
      <w:proofErr w:type="spellStart"/>
      <w:r>
        <w:rPr>
          <w:rFonts w:ascii="Arial" w:hAnsi="Arial"/>
          <w:i/>
          <w:w w:val="135"/>
          <w:position w:val="-23"/>
          <w:sz w:val="14"/>
        </w:rPr>
        <w:t>ij</w:t>
      </w:r>
      <w:proofErr w:type="spellEnd"/>
      <w:r>
        <w:rPr>
          <w:rFonts w:ascii="Arial" w:hAnsi="Arial"/>
          <w:i/>
          <w:w w:val="135"/>
          <w:position w:val="-23"/>
          <w:sz w:val="14"/>
        </w:rPr>
        <w:tab/>
      </w:r>
      <w:r>
        <w:rPr>
          <w:rFonts w:ascii="Arial" w:hAnsi="Arial"/>
          <w:w w:val="265"/>
          <w:sz w:val="20"/>
        </w:rPr>
        <w:t>\</w:t>
      </w:r>
    </w:p>
    <w:p w14:paraId="3AEA0A5B" w14:textId="77777777" w:rsidR="00632595" w:rsidRDefault="008950A2">
      <w:pPr>
        <w:spacing w:line="335" w:lineRule="exact"/>
        <w:ind w:right="15"/>
        <w:jc w:val="center"/>
        <w:rPr>
          <w:rFonts w:ascii="Arial" w:eastAsia="Arial" w:hAnsi="Arial" w:cs="Arial"/>
          <w:sz w:val="14"/>
          <w:szCs w:val="14"/>
        </w:rPr>
      </w:pPr>
      <w:r>
        <w:pict w14:anchorId="29C98374">
          <v:group id="_x0000_s5878" style="position:absolute;left:0;text-align:left;margin-left:245.2pt;margin-top:1.35pt;width:56.05pt;height:.1pt;z-index:-197248;mso-position-horizontal-relative:page" coordorigin="4904,27" coordsize="1121,2">
            <v:shape id="_x0000_s5879" style="position:absolute;left:4904;top:27;width:1121;height:2" coordorigin="4904,27" coordsize="1121,0" path="m4904,27r112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05"/>
          <w:position w:val="6"/>
          <w:sz w:val="20"/>
          <w:szCs w:val="20"/>
        </w:rPr>
        <w:t>1</w:t>
      </w:r>
      <w:r>
        <w:rPr>
          <w:rFonts w:ascii="Arial" w:eastAsia="Arial" w:hAnsi="Arial" w:cs="Arial"/>
          <w:spacing w:val="-11"/>
          <w:w w:val="105"/>
          <w:position w:val="6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position w:val="6"/>
          <w:sz w:val="20"/>
          <w:szCs w:val="20"/>
        </w:rPr>
        <w:t xml:space="preserve">−   </w:t>
      </w:r>
      <w:r>
        <w:rPr>
          <w:rFonts w:ascii="Lucida Sans Unicode" w:eastAsia="Lucida Sans Unicode" w:hAnsi="Lucida Sans Unicode" w:cs="Lucida Sans Unicode"/>
          <w:spacing w:val="15"/>
          <w:w w:val="105"/>
          <w:position w:val="6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w w:val="105"/>
          <w:sz w:val="14"/>
          <w:szCs w:val="14"/>
        </w:rPr>
        <w:t>k</w:t>
      </w:r>
      <w:r>
        <w:rPr>
          <w:rFonts w:ascii="Lucida Sans Unicode" w:eastAsia="Lucida Sans Unicode" w:hAnsi="Lucida Sans Unicode" w:cs="Lucida Sans Unicode"/>
          <w:w w:val="105"/>
          <w:sz w:val="14"/>
          <w:szCs w:val="14"/>
        </w:rPr>
        <w:t>j</w:t>
      </w:r>
      <w:proofErr w:type="spellEnd"/>
      <w:r>
        <w:rPr>
          <w:rFonts w:ascii="Verdana" w:eastAsia="Verdana" w:hAnsi="Verdana" w:cs="Verdana"/>
          <w:w w:val="105"/>
          <w:sz w:val="14"/>
          <w:szCs w:val="14"/>
        </w:rPr>
        <w:t>=</w:t>
      </w:r>
      <w:proofErr w:type="spellStart"/>
      <w:r>
        <w:rPr>
          <w:rFonts w:ascii="Arial" w:eastAsia="Arial" w:hAnsi="Arial" w:cs="Arial"/>
          <w:i/>
          <w:w w:val="105"/>
          <w:sz w:val="14"/>
          <w:szCs w:val="14"/>
        </w:rPr>
        <w:t>i</w:t>
      </w:r>
      <w:proofErr w:type="spellEnd"/>
      <w:r>
        <w:rPr>
          <w:rFonts w:ascii="Arial" w:eastAsia="Arial" w:hAnsi="Arial" w:cs="Arial"/>
          <w:i/>
          <w:spacing w:val="6"/>
          <w:w w:val="105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105"/>
          <w:position w:val="6"/>
          <w:sz w:val="20"/>
          <w:szCs w:val="20"/>
        </w:rPr>
        <w:t>γ</w:t>
      </w:r>
      <w:proofErr w:type="spellStart"/>
      <w:r>
        <w:rPr>
          <w:rFonts w:ascii="Arial" w:eastAsia="Arial" w:hAnsi="Arial" w:cs="Arial"/>
          <w:i/>
          <w:w w:val="105"/>
          <w:position w:val="3"/>
          <w:sz w:val="14"/>
          <w:szCs w:val="14"/>
        </w:rPr>
        <w:t>ik</w:t>
      </w:r>
      <w:proofErr w:type="spellEnd"/>
    </w:p>
    <w:p w14:paraId="3F9C13BC" w14:textId="77777777" w:rsidR="00632595" w:rsidRDefault="008950A2">
      <w:pPr>
        <w:spacing w:before="11"/>
        <w:rPr>
          <w:rFonts w:ascii="Arial" w:eastAsia="Arial" w:hAnsi="Arial" w:cs="Arial"/>
          <w:i/>
          <w:sz w:val="24"/>
          <w:szCs w:val="24"/>
        </w:rPr>
      </w:pPr>
      <w:r>
        <w:br w:type="column"/>
      </w:r>
    </w:p>
    <w:p w14:paraId="61ADE27F" w14:textId="77777777" w:rsidR="00632595" w:rsidRDefault="008950A2">
      <w:pPr>
        <w:ind w:left="15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w w:val="125"/>
          <w:sz w:val="20"/>
        </w:rPr>
        <w:t>=</w:t>
      </w:r>
      <w:r>
        <w:rPr>
          <w:rFonts w:ascii="Arial" w:hAnsi="Arial"/>
          <w:spacing w:val="-43"/>
          <w:w w:val="125"/>
          <w:sz w:val="20"/>
        </w:rPr>
        <w:t xml:space="preserve"> </w:t>
      </w:r>
      <w:r>
        <w:rPr>
          <w:rFonts w:ascii="Arial" w:hAnsi="Arial"/>
          <w:spacing w:val="2"/>
          <w:w w:val="125"/>
          <w:sz w:val="20"/>
        </w:rPr>
        <w:t>log(</w:t>
      </w:r>
      <w:r>
        <w:rPr>
          <w:rFonts w:ascii="Arial" w:hAnsi="Arial"/>
          <w:i/>
          <w:spacing w:val="2"/>
          <w:w w:val="125"/>
          <w:sz w:val="20"/>
        </w:rPr>
        <w:t>γ</w:t>
      </w:r>
      <w:proofErr w:type="spellStart"/>
      <w:r>
        <w:rPr>
          <w:rFonts w:ascii="Arial" w:hAnsi="Arial"/>
          <w:i/>
          <w:spacing w:val="1"/>
          <w:w w:val="125"/>
          <w:position w:val="-2"/>
          <w:sz w:val="14"/>
        </w:rPr>
        <w:t>ij</w:t>
      </w:r>
      <w:proofErr w:type="spellEnd"/>
      <w:r>
        <w:rPr>
          <w:rFonts w:ascii="Arial" w:hAnsi="Arial"/>
          <w:i/>
          <w:spacing w:val="1"/>
          <w:w w:val="125"/>
          <w:sz w:val="20"/>
        </w:rPr>
        <w:t>/γ</w:t>
      </w:r>
      <w:r>
        <w:rPr>
          <w:rFonts w:ascii="Arial" w:hAnsi="Arial"/>
          <w:i/>
          <w:spacing w:val="1"/>
          <w:w w:val="125"/>
          <w:position w:val="-2"/>
          <w:sz w:val="14"/>
        </w:rPr>
        <w:t>ii</w:t>
      </w:r>
      <w:r>
        <w:rPr>
          <w:rFonts w:ascii="Arial" w:hAnsi="Arial"/>
          <w:spacing w:val="2"/>
          <w:w w:val="125"/>
          <w:sz w:val="20"/>
        </w:rPr>
        <w:t>)</w:t>
      </w:r>
      <w:r>
        <w:rPr>
          <w:rFonts w:ascii="Arial" w:hAnsi="Arial"/>
          <w:i/>
          <w:spacing w:val="2"/>
          <w:w w:val="125"/>
          <w:sz w:val="20"/>
        </w:rPr>
        <w:t>,</w:t>
      </w:r>
    </w:p>
    <w:p w14:paraId="66D6FBC0" w14:textId="77777777" w:rsidR="00632595" w:rsidRDefault="008950A2">
      <w:pPr>
        <w:spacing w:before="2"/>
        <w:rPr>
          <w:rFonts w:ascii="Arial" w:eastAsia="Arial" w:hAnsi="Arial" w:cs="Arial"/>
          <w:i/>
        </w:rPr>
      </w:pPr>
      <w:r>
        <w:br w:type="column"/>
      </w:r>
    </w:p>
    <w:p w14:paraId="6084D7E1" w14:textId="77777777" w:rsidR="00632595" w:rsidRDefault="008950A2">
      <w:pPr>
        <w:ind w:left="43"/>
        <w:rPr>
          <w:rFonts w:ascii="Arial" w:eastAsia="Arial" w:hAnsi="Arial" w:cs="Arial"/>
          <w:sz w:val="20"/>
          <w:szCs w:val="20"/>
        </w:rPr>
      </w:pPr>
      <w:r>
        <w:rPr>
          <w:rFonts w:ascii="Times New Roman"/>
          <w:w w:val="115"/>
          <w:sz w:val="20"/>
        </w:rPr>
        <w:t>for</w:t>
      </w:r>
      <w:r>
        <w:rPr>
          <w:rFonts w:ascii="Times New Roman"/>
          <w:spacing w:val="-15"/>
          <w:w w:val="115"/>
          <w:sz w:val="20"/>
        </w:rPr>
        <w:t xml:space="preserve"> </w:t>
      </w:r>
      <w:proofErr w:type="spellStart"/>
      <w:r>
        <w:rPr>
          <w:rFonts w:ascii="Arial"/>
          <w:i/>
          <w:w w:val="155"/>
          <w:sz w:val="20"/>
        </w:rPr>
        <w:t>i</w:t>
      </w:r>
      <w:proofErr w:type="spellEnd"/>
      <w:r>
        <w:rPr>
          <w:rFonts w:ascii="Arial"/>
          <w:i/>
          <w:spacing w:val="-39"/>
          <w:w w:val="155"/>
          <w:sz w:val="20"/>
        </w:rPr>
        <w:t xml:space="preserve"> </w:t>
      </w:r>
      <w:r>
        <w:rPr>
          <w:rFonts w:ascii="Lucida Sans Unicode"/>
          <w:spacing w:val="-2"/>
          <w:w w:val="115"/>
          <w:sz w:val="20"/>
        </w:rPr>
        <w:t>/</w:t>
      </w:r>
      <w:r>
        <w:rPr>
          <w:rFonts w:ascii="Arial"/>
          <w:spacing w:val="-1"/>
          <w:w w:val="115"/>
          <w:sz w:val="20"/>
        </w:rPr>
        <w:t>=</w:t>
      </w:r>
      <w:r>
        <w:rPr>
          <w:rFonts w:ascii="Arial"/>
          <w:spacing w:val="-17"/>
          <w:w w:val="115"/>
          <w:sz w:val="20"/>
        </w:rPr>
        <w:t xml:space="preserve"> </w:t>
      </w:r>
      <w:r>
        <w:rPr>
          <w:rFonts w:ascii="Arial"/>
          <w:i/>
          <w:w w:val="155"/>
          <w:sz w:val="20"/>
        </w:rPr>
        <w:t>j</w:t>
      </w:r>
    </w:p>
    <w:p w14:paraId="635AB87D" w14:textId="77777777" w:rsidR="00632595" w:rsidRDefault="00632595">
      <w:pPr>
        <w:rPr>
          <w:rFonts w:ascii="Arial" w:eastAsia="Arial" w:hAnsi="Arial" w:cs="Arial"/>
          <w:sz w:val="20"/>
          <w:szCs w:val="20"/>
        </w:rPr>
        <w:sectPr w:rsidR="00632595">
          <w:type w:val="continuous"/>
          <w:pgSz w:w="12240" w:h="15840"/>
          <w:pgMar w:top="1500" w:right="1720" w:bottom="1160" w:left="1720" w:header="720" w:footer="720" w:gutter="0"/>
          <w:cols w:num="4" w:space="720" w:equalWidth="0">
            <w:col w:w="2967" w:space="40"/>
            <w:col w:w="1480" w:space="40"/>
            <w:col w:w="1263" w:space="40"/>
            <w:col w:w="2970"/>
          </w:cols>
        </w:sectPr>
      </w:pPr>
    </w:p>
    <w:p w14:paraId="2A6486E0" w14:textId="77777777" w:rsidR="00632595" w:rsidRDefault="00632595">
      <w:pPr>
        <w:spacing w:before="10"/>
        <w:rPr>
          <w:rFonts w:ascii="Arial" w:eastAsia="Arial" w:hAnsi="Arial" w:cs="Arial"/>
          <w:i/>
          <w:sz w:val="11"/>
          <w:szCs w:val="11"/>
        </w:rPr>
      </w:pPr>
    </w:p>
    <w:p w14:paraId="6D9715B1" w14:textId="77777777" w:rsidR="00632595" w:rsidRDefault="008950A2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6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14:paraId="58280ABB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14:paraId="13308346" w14:textId="77777777" w:rsidR="00632595" w:rsidRDefault="008950A2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243AB59">
          <v:group id="_x0000_s5875" style="width:422.55pt;height:.4pt;mso-position-horizontal-relative:char;mso-position-vertical-relative:line" coordsize="8451,8">
            <v:group id="_x0000_s5876" style="position:absolute;left:4;top:4;width:8443;height:2" coordorigin="4,4" coordsize="8443,2">
              <v:shape id="_x0000_s5877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14:paraId="4728D804" w14:textId="77777777" w:rsidR="00632595" w:rsidRDefault="00632595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14:paraId="04F3E527" w14:textId="77777777" w:rsidR="00632595" w:rsidRDefault="008950A2">
      <w:pPr>
        <w:spacing w:before="65"/>
        <w:ind w:left="1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w w:val="115"/>
          <w:sz w:val="20"/>
        </w:rPr>
        <w:t>And</w:t>
      </w:r>
      <w:r>
        <w:rPr>
          <w:rFonts w:ascii="Times New Roman" w:hAnsi="Times New Roman"/>
          <w:spacing w:val="-36"/>
          <w:w w:val="115"/>
          <w:sz w:val="20"/>
        </w:rPr>
        <w:t xml:space="preserve"> </w:t>
      </w:r>
      <w:r>
        <w:rPr>
          <w:rFonts w:ascii="Arial" w:hAnsi="Arial"/>
          <w:i/>
          <w:w w:val="115"/>
          <w:sz w:val="20"/>
        </w:rPr>
        <w:t>λ</w:t>
      </w:r>
      <w:proofErr w:type="spellStart"/>
      <w:r>
        <w:rPr>
          <w:rFonts w:ascii="Arial" w:hAnsi="Arial"/>
          <w:i/>
          <w:w w:val="115"/>
          <w:position w:val="-2"/>
          <w:sz w:val="14"/>
        </w:rPr>
        <w:t>i</w:t>
      </w:r>
      <w:proofErr w:type="spellEnd"/>
      <w:r>
        <w:rPr>
          <w:rFonts w:ascii="Arial" w:hAnsi="Arial"/>
          <w:i/>
          <w:spacing w:val="-15"/>
          <w:w w:val="115"/>
          <w:position w:val="-2"/>
          <w:sz w:val="14"/>
        </w:rPr>
        <w:t xml:space="preserve"> </w:t>
      </w:r>
      <w:r>
        <w:rPr>
          <w:rFonts w:ascii="Arial" w:hAnsi="Arial"/>
          <w:w w:val="115"/>
          <w:sz w:val="20"/>
        </w:rPr>
        <w:t>=</w:t>
      </w:r>
      <w:r>
        <w:rPr>
          <w:rFonts w:ascii="Arial" w:hAnsi="Arial"/>
          <w:spacing w:val="-40"/>
          <w:w w:val="115"/>
          <w:sz w:val="20"/>
        </w:rPr>
        <w:t xml:space="preserve"> </w:t>
      </w:r>
      <w:r>
        <w:rPr>
          <w:rFonts w:ascii="Arial" w:hAnsi="Arial"/>
          <w:spacing w:val="1"/>
          <w:w w:val="115"/>
          <w:sz w:val="20"/>
        </w:rPr>
        <w:t>exp(</w:t>
      </w:r>
      <w:r>
        <w:rPr>
          <w:rFonts w:ascii="Arial" w:hAnsi="Arial"/>
          <w:i/>
          <w:spacing w:val="1"/>
          <w:w w:val="115"/>
          <w:sz w:val="20"/>
        </w:rPr>
        <w:t>η</w:t>
      </w:r>
      <w:proofErr w:type="spellStart"/>
      <w:r>
        <w:rPr>
          <w:rFonts w:ascii="Arial" w:hAnsi="Arial"/>
          <w:i/>
          <w:w w:val="115"/>
          <w:position w:val="-2"/>
          <w:sz w:val="14"/>
        </w:rPr>
        <w:t>i</w:t>
      </w:r>
      <w:proofErr w:type="spellEnd"/>
      <w:r>
        <w:rPr>
          <w:rFonts w:ascii="Arial" w:hAnsi="Arial"/>
          <w:spacing w:val="1"/>
          <w:w w:val="115"/>
          <w:sz w:val="20"/>
        </w:rPr>
        <w:t>)</w:t>
      </w:r>
      <w:r>
        <w:rPr>
          <w:rFonts w:ascii="Times New Roman" w:hAnsi="Times New Roman"/>
          <w:spacing w:val="1"/>
          <w:w w:val="115"/>
          <w:sz w:val="20"/>
        </w:rPr>
        <w:t>.</w:t>
      </w:r>
    </w:p>
    <w:p w14:paraId="1BAAB886" w14:textId="35F54078" w:rsidR="00632595" w:rsidRDefault="008950A2">
      <w:pPr>
        <w:pStyle w:val="BodyText"/>
        <w:spacing w:before="15"/>
        <w:ind w:left="417"/>
      </w:pPr>
      <w:r>
        <w:t>The</w:t>
      </w:r>
      <w:r>
        <w:rPr>
          <w:spacing w:val="-5"/>
        </w:rPr>
        <w:t xml:space="preserve"> </w:t>
      </w:r>
      <w:r>
        <w:rPr>
          <w:spacing w:val="-2"/>
        </w:rPr>
        <w:t>relevant</w:t>
      </w:r>
      <w:r>
        <w:rPr>
          <w:spacing w:val="-4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given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hyperlink w:anchor="_bookmark40" w:history="1">
        <w:r>
          <w:t>Zucchini</w:t>
        </w:r>
        <w:r>
          <w:rPr>
            <w:spacing w:val="-4"/>
          </w:rPr>
          <w:t xml:space="preserve"> </w:t>
        </w:r>
        <w:r>
          <w:t>et</w:t>
        </w:r>
        <w:r>
          <w:rPr>
            <w:spacing w:val="-4"/>
          </w:rPr>
          <w:t xml:space="preserve"> </w:t>
        </w:r>
        <w:r>
          <w:t>al.</w:t>
        </w:r>
      </w:hyperlink>
      <w:r>
        <w:rPr>
          <w:spacing w:val="-5"/>
        </w:rPr>
        <w:t xml:space="preserve"> </w:t>
      </w:r>
      <w:r>
        <w:t>(</w:t>
      </w:r>
      <w:hyperlink w:anchor="_bookmark40" w:history="1">
        <w:r>
          <w:t>2016</w:t>
        </w:r>
      </w:hyperlink>
      <w:r>
        <w:t>,</w:t>
      </w:r>
      <w:r>
        <w:rPr>
          <w:spacing w:val="-4"/>
        </w:rPr>
        <w:t xml:space="preserve"> </w:t>
      </w:r>
      <w:r>
        <w:t>p.</w:t>
      </w:r>
      <w:r>
        <w:rPr>
          <w:spacing w:val="-5"/>
        </w:rPr>
        <w:t xml:space="preserve"> </w:t>
      </w:r>
      <w:commentRangeStart w:id="15"/>
      <w:r>
        <w:t>52</w:t>
      </w:r>
      <w:commentRangeEnd w:id="15"/>
      <w:r>
        <w:rPr>
          <w:rStyle w:val="CommentReference"/>
          <w:rFonts w:asciiTheme="minorHAnsi" w:eastAsiaTheme="minorHAnsi" w:hAnsiTheme="minorHAnsi"/>
        </w:rPr>
        <w:commentReference w:id="15"/>
      </w:r>
      <w:r>
        <w:t>)</w:t>
      </w:r>
      <w:ins w:id="16" w:author="Jan Bulla" w:date="2020-06-16T14:02:00Z">
        <w:r>
          <w:t xml:space="preserve"> for the Poisson case.</w:t>
        </w:r>
      </w:ins>
      <w:del w:id="17" w:author="Jan Bulla" w:date="2020-06-16T14:02:00Z">
        <w:r w:rsidDel="008950A2">
          <w:delText>:</w:delText>
        </w:r>
      </w:del>
    </w:p>
    <w:p w14:paraId="7F75BEB9" w14:textId="77777777" w:rsidR="00632595" w:rsidRDefault="00632595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322BB70" w14:textId="77777777" w:rsidR="00632595" w:rsidRDefault="008950A2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6A19A581">
          <v:shape id="_x0000_s5874" type="#_x0000_t202" style="width:428.15pt;height:182.4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4982DE10" w14:textId="77777777" w:rsidR="008950A2" w:rsidRDefault="008950A2">
                  <w:pPr>
                    <w:spacing w:before="2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Transform</w:t>
                  </w:r>
                  <w:r>
                    <w:rPr>
                      <w:rFonts w:ascii="Courier New"/>
                      <w:i/>
                      <w:color w:val="AC94A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Poisson</w:t>
                  </w:r>
                  <w:r>
                    <w:rPr>
                      <w:rFonts w:ascii="Courier New"/>
                      <w:i/>
                      <w:color w:val="AC94A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natural</w:t>
                  </w:r>
                  <w:r>
                    <w:rPr>
                      <w:rFonts w:ascii="Courier New"/>
                      <w:i/>
                      <w:color w:val="AC94A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parameters</w:t>
                  </w:r>
                  <w:r>
                    <w:rPr>
                      <w:rFonts w:ascii="Courier New"/>
                      <w:i/>
                      <w:color w:val="AC94A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to</w:t>
                  </w:r>
                  <w:r>
                    <w:rPr>
                      <w:rFonts w:ascii="Courier New"/>
                      <w:i/>
                      <w:color w:val="AC94A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working</w:t>
                  </w:r>
                  <w:r>
                    <w:rPr>
                      <w:rFonts w:ascii="Courier New"/>
                      <w:i/>
                      <w:color w:val="AC94A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parameters</w:t>
                  </w:r>
                </w:p>
                <w:p w14:paraId="3C8DFAC8" w14:textId="77777777" w:rsidR="008950A2" w:rsidRDefault="008950A2">
                  <w:pPr>
                    <w:spacing w:before="12" w:line="206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pois.HMM.pn2pw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0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color w:val="295F93"/>
                      <w:sz w:val="20"/>
                    </w:rPr>
                    <w:t>function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54AA54"/>
                      <w:sz w:val="20"/>
                    </w:rPr>
                    <w:t>m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lambda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gamma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delta</w:t>
                  </w:r>
                  <w:r>
                    <w:rPr>
                      <w:rFonts w:ascii="Courier New"/>
                      <w:color w:val="54AA54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95F93"/>
                      <w:sz w:val="20"/>
                    </w:rPr>
                    <w:t>NULL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</w:p>
                <w:p w14:paraId="2DDAA4DF" w14:textId="77777777" w:rsidR="008950A2" w:rsidRDefault="008950A2">
                  <w:pPr>
                    <w:spacing w:line="279" w:lineRule="exact"/>
                    <w:ind w:left="384"/>
                    <w:jc w:val="center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4AA54"/>
                      <w:w w:val="110"/>
                      <w:sz w:val="20"/>
                    </w:rPr>
                    <w:t>stationary</w:t>
                  </w:r>
                  <w:r>
                    <w:rPr>
                      <w:rFonts w:ascii="Courier New"/>
                      <w:color w:val="54AA54"/>
                      <w:spacing w:val="-78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77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w w:val="110"/>
                      <w:sz w:val="20"/>
                    </w:rPr>
                    <w:t>TRUE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)</w:t>
                  </w:r>
                  <w:r>
                    <w:rPr>
                      <w:rFonts w:ascii="Courier New"/>
                      <w:color w:val="575757"/>
                      <w:spacing w:val="-77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color w:val="575757"/>
                      <w:w w:val="125"/>
                      <w:sz w:val="20"/>
                    </w:rPr>
                    <w:t>{</w:t>
                  </w:r>
                </w:p>
                <w:p w14:paraId="37F3CD2A" w14:textId="77777777" w:rsidR="008950A2" w:rsidRDefault="008950A2">
                  <w:pPr>
                    <w:spacing w:line="219" w:lineRule="exact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tlambda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log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(lambda)</w:t>
                  </w:r>
                </w:p>
                <w:p w14:paraId="1F12890B" w14:textId="77777777" w:rsidR="008950A2" w:rsidRDefault="008950A2">
                  <w:pPr>
                    <w:spacing w:before="12" w:line="253" w:lineRule="auto"/>
                    <w:ind w:left="298" w:right="4196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foo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9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log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575757"/>
                      <w:sz w:val="20"/>
                    </w:rPr>
                    <w:t>gamma</w:t>
                  </w:r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/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diag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(gamma))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tgamma</w:t>
                  </w:r>
                  <w:proofErr w:type="spellEnd"/>
                  <w:r>
                    <w:rPr>
                      <w:rFonts w:ascii="Courier New"/>
                      <w:color w:val="575757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2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as.vector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(foo[</w:t>
                  </w:r>
                  <w:r>
                    <w:rPr>
                      <w:rFonts w:ascii="Courier New"/>
                      <w:sz w:val="20"/>
                    </w:rPr>
                    <w:t>!</w:t>
                  </w: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diag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(m)])</w:t>
                  </w:r>
                </w:p>
                <w:p w14:paraId="25203B19" w14:textId="77777777" w:rsidR="008950A2" w:rsidRDefault="008950A2">
                  <w:pPr>
                    <w:spacing w:line="247" w:lineRule="exact"/>
                    <w:ind w:left="298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if</w:t>
                  </w:r>
                  <w:r>
                    <w:rPr>
                      <w:rFonts w:ascii="Courier New"/>
                      <w:b/>
                      <w:color w:val="295F93"/>
                      <w:spacing w:val="-92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(stationary)</w:t>
                  </w:r>
                  <w:r>
                    <w:rPr>
                      <w:rFonts w:ascii="Courier New"/>
                      <w:color w:val="575757"/>
                      <w:spacing w:val="-91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color w:val="575757"/>
                      <w:w w:val="110"/>
                      <w:sz w:val="20"/>
                    </w:rPr>
                    <w:t>{</w:t>
                  </w:r>
                </w:p>
                <w:p w14:paraId="6087E83A" w14:textId="77777777" w:rsidR="008950A2" w:rsidRDefault="008950A2">
                  <w:pPr>
                    <w:spacing w:line="219" w:lineRule="exact"/>
                    <w:ind w:left="537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If</w:t>
                  </w:r>
                  <w:r>
                    <w:rPr>
                      <w:rFonts w:ascii="Courier New"/>
                      <w:i/>
                      <w:color w:val="AC94AE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tdelta</w:t>
                  </w:r>
                  <w:proofErr w:type="spellEnd"/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is</w:t>
                  </w:r>
                  <w:r>
                    <w:rPr>
                      <w:rFonts w:ascii="Courier New"/>
                      <w:i/>
                      <w:color w:val="AC94AE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set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to</w:t>
                  </w:r>
                  <w:r>
                    <w:rPr>
                      <w:rFonts w:ascii="Courier New"/>
                      <w:i/>
                      <w:color w:val="AC94AE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NULL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and</w:t>
                  </w:r>
                  <w:r>
                    <w:rPr>
                      <w:rFonts w:ascii="Courier New"/>
                      <w:i/>
                      <w:color w:val="AC94AE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returned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in</w:t>
                  </w:r>
                  <w:r>
                    <w:rPr>
                      <w:rFonts w:ascii="Courier New"/>
                      <w:i/>
                      <w:color w:val="AC94AE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list,</w:t>
                  </w:r>
                </w:p>
                <w:p w14:paraId="58E4D11C" w14:textId="77777777" w:rsidR="008950A2" w:rsidRDefault="008950A2">
                  <w:pPr>
                    <w:spacing w:before="12"/>
                    <w:ind w:left="537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it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will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cause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issues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when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optimizing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with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TMB</w:t>
                  </w:r>
                </w:p>
                <w:p w14:paraId="5D37096B" w14:textId="77777777" w:rsidR="008950A2" w:rsidRDefault="008950A2">
                  <w:pPr>
                    <w:spacing w:before="12" w:line="206" w:lineRule="exact"/>
                    <w:ind w:left="537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list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4AA54"/>
                      <w:sz w:val="20"/>
                    </w:rPr>
                    <w:t>tlambda</w:t>
                  </w:r>
                  <w:proofErr w:type="spellEnd"/>
                  <w:r>
                    <w:rPr>
                      <w:rFonts w:ascii="Courier New"/>
                      <w:color w:val="54AA54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tlambda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4AA54"/>
                      <w:sz w:val="20"/>
                    </w:rPr>
                    <w:t>tgamma</w:t>
                  </w:r>
                  <w:proofErr w:type="spellEnd"/>
                  <w:r>
                    <w:rPr>
                      <w:rFonts w:ascii="Courier New"/>
                      <w:color w:val="54AA54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tgamma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))</w:t>
                  </w:r>
                </w:p>
                <w:p w14:paraId="23713D71" w14:textId="77777777" w:rsidR="008950A2" w:rsidRDefault="008950A2">
                  <w:pPr>
                    <w:spacing w:line="279" w:lineRule="exact"/>
                    <w:ind w:left="298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Lucida Sans Unicode"/>
                      <w:color w:val="575757"/>
                      <w:w w:val="130"/>
                      <w:sz w:val="20"/>
                    </w:rPr>
                    <w:t>}</w:t>
                  </w:r>
                  <w:r>
                    <w:rPr>
                      <w:rFonts w:ascii="Lucida Sans Unicode"/>
                      <w:color w:val="575757"/>
                      <w:spacing w:val="13"/>
                      <w:w w:val="13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95F93"/>
                      <w:w w:val="115"/>
                      <w:sz w:val="20"/>
                    </w:rPr>
                    <w:t>else</w:t>
                  </w:r>
                  <w:r>
                    <w:rPr>
                      <w:rFonts w:ascii="Courier New"/>
                      <w:b/>
                      <w:color w:val="295F93"/>
                      <w:spacing w:val="-42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color w:val="575757"/>
                      <w:w w:val="130"/>
                      <w:sz w:val="20"/>
                    </w:rPr>
                    <w:t>{</w:t>
                  </w:r>
                </w:p>
                <w:p w14:paraId="4A4EDD49" w14:textId="77777777" w:rsidR="008950A2" w:rsidRDefault="008950A2">
                  <w:pPr>
                    <w:spacing w:line="219" w:lineRule="exact"/>
                    <w:ind w:left="537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tdelta</w:t>
                  </w:r>
                  <w:proofErr w:type="spellEnd"/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8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log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575757"/>
                      <w:sz w:val="20"/>
                    </w:rPr>
                    <w:t>delta[</w:t>
                  </w:r>
                  <w:r>
                    <w:rPr>
                      <w:rFonts w:ascii="Courier New"/>
                      <w:sz w:val="20"/>
                    </w:rPr>
                    <w:t>-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]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/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delta[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])</w:t>
                  </w:r>
                </w:p>
                <w:p w14:paraId="4E8C0D10" w14:textId="77777777" w:rsidR="008950A2" w:rsidRDefault="008950A2">
                  <w:pPr>
                    <w:spacing w:before="12" w:line="206" w:lineRule="exact"/>
                    <w:ind w:left="537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list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4AA54"/>
                      <w:sz w:val="20"/>
                    </w:rPr>
                    <w:t>tlambda</w:t>
                  </w:r>
                  <w:proofErr w:type="spellEnd"/>
                  <w:r>
                    <w:rPr>
                      <w:rFonts w:ascii="Courier New"/>
                      <w:color w:val="54AA54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tlambda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4AA54"/>
                      <w:sz w:val="20"/>
                    </w:rPr>
                    <w:t>tgamma</w:t>
                  </w:r>
                  <w:proofErr w:type="spellEnd"/>
                  <w:r>
                    <w:rPr>
                      <w:rFonts w:ascii="Courier New"/>
                      <w:color w:val="54AA54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tgamma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4AA54"/>
                      <w:sz w:val="20"/>
                    </w:rPr>
                    <w:t>tdelta</w:t>
                  </w:r>
                  <w:proofErr w:type="spellEnd"/>
                  <w:r>
                    <w:rPr>
                      <w:rFonts w:ascii="Courier New"/>
                      <w:color w:val="54AA54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tdelta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))</w:t>
                  </w:r>
                </w:p>
                <w:p w14:paraId="6DDE0CF4" w14:textId="77777777" w:rsidR="008950A2" w:rsidRDefault="008950A2">
                  <w:pPr>
                    <w:spacing w:line="253" w:lineRule="exact"/>
                    <w:ind w:left="298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Lucida Sans Unicode"/>
                      <w:color w:val="575757"/>
                      <w:w w:val="155"/>
                      <w:sz w:val="20"/>
                    </w:rPr>
                    <w:t>}</w:t>
                  </w:r>
                </w:p>
                <w:p w14:paraId="7AA3ED4A" w14:textId="77777777" w:rsidR="008950A2" w:rsidRDefault="008950A2">
                  <w:pPr>
                    <w:spacing w:line="273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Lucida Sans Unicode"/>
                      <w:color w:val="575757"/>
                      <w:w w:val="155"/>
                      <w:sz w:val="20"/>
                    </w:rPr>
                    <w:t>}</w:t>
                  </w:r>
                </w:p>
              </w:txbxContent>
            </v:textbox>
          </v:shape>
        </w:pict>
      </w:r>
    </w:p>
    <w:p w14:paraId="467D97D2" w14:textId="77777777" w:rsidR="00632595" w:rsidRDefault="0063259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56271C6C" w14:textId="77777777" w:rsidR="004C7E4E" w:rsidRDefault="008950A2">
      <w:pPr>
        <w:pStyle w:val="BodyText"/>
        <w:spacing w:before="66" w:line="257" w:lineRule="auto"/>
        <w:ind w:right="176" w:firstLine="239"/>
        <w:jc w:val="right"/>
        <w:rPr>
          <w:ins w:id="18" w:author="Jan Bulla" w:date="2020-06-16T14:21:00Z"/>
          <w:spacing w:val="29"/>
          <w:w w:val="99"/>
        </w:rPr>
      </w:pPr>
      <w:del w:id="19" w:author="Jan Bulla" w:date="2020-06-16T14:02:00Z">
        <w:r w:rsidDel="008950A2">
          <w:delText>These</w:delText>
        </w:r>
        <w:r w:rsidDel="008950A2">
          <w:rPr>
            <w:spacing w:val="-10"/>
          </w:rPr>
          <w:delText xml:space="preserve"> </w:delText>
        </w:r>
        <w:r w:rsidDel="008950A2">
          <w:delText>can</w:delText>
        </w:r>
      </w:del>
      <w:ins w:id="20" w:author="Jan Bulla" w:date="2020-06-16T14:02:00Z">
        <w:r>
          <w:t xml:space="preserve">Such a transformation </w:t>
        </w:r>
      </w:ins>
      <w:del w:id="21" w:author="Jan Bulla" w:date="2020-06-16T14:02:00Z">
        <w:r w:rsidDel="008950A2">
          <w:rPr>
            <w:spacing w:val="-9"/>
          </w:rPr>
          <w:delText xml:space="preserve"> </w:delText>
        </w:r>
        <w:r w:rsidDel="008950A2">
          <w:delText>be</w:delText>
        </w:r>
      </w:del>
      <w:ins w:id="22" w:author="Jan Bulla" w:date="2020-06-16T14:02:00Z">
        <w:r>
          <w:t>can be</w:t>
        </w:r>
      </w:ins>
      <w:r>
        <w:rPr>
          <w:spacing w:val="-9"/>
        </w:rPr>
        <w:t xml:space="preserve"> </w:t>
      </w:r>
      <w:r>
        <w:t>adapted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ins w:id="23" w:author="Jan Bulla" w:date="2020-06-16T14:03:00Z">
        <w:r w:rsidR="00211A94">
          <w:rPr>
            <w:spacing w:val="-9"/>
          </w:rPr>
          <w:t xml:space="preserve">conditional </w:t>
        </w:r>
      </w:ins>
      <w:r>
        <w:rPr>
          <w:spacing w:val="-1"/>
        </w:rPr>
        <w:t>distributions</w:t>
      </w:r>
      <w:del w:id="24" w:author="Jan Bulla" w:date="2020-06-16T14:02:00Z">
        <w:r w:rsidDel="008950A2">
          <w:rPr>
            <w:spacing w:val="-10"/>
          </w:rPr>
          <w:delText xml:space="preserve"> </w:delText>
        </w:r>
        <w:r w:rsidDel="008950A2">
          <w:delText>and</w:delText>
        </w:r>
        <w:r w:rsidDel="008950A2">
          <w:rPr>
            <w:spacing w:val="-9"/>
          </w:rPr>
          <w:delText xml:space="preserve"> </w:delText>
        </w:r>
        <w:r w:rsidDel="008950A2">
          <w:delText>transformations</w:delText>
        </w:r>
      </w:del>
      <w:r>
        <w:t>.</w:t>
      </w:r>
      <w:ins w:id="25" w:author="Jan Bulla" w:date="2020-06-16T14:03:00Z">
        <w:r w:rsidR="00211A94">
          <w:t xml:space="preserve"> Note that the parts concerning the Markov chain remain unchanged.</w:t>
        </w:r>
      </w:ins>
      <w:r>
        <w:rPr>
          <w:spacing w:val="3"/>
        </w:rPr>
        <w:t xml:space="preserve"> </w:t>
      </w:r>
      <w:del w:id="26" w:author="Jan Bulla" w:date="2020-06-16T14:04:00Z">
        <w:r w:rsidDel="00211A94">
          <w:delText>Those</w:delText>
        </w:r>
        <w:r w:rsidDel="00211A94">
          <w:rPr>
            <w:spacing w:val="-9"/>
          </w:rPr>
          <w:delText xml:space="preserve"> </w:delText>
        </w:r>
      </w:del>
      <w:ins w:id="27" w:author="Jan Bulla" w:date="2020-06-16T14:04:00Z">
        <w:r w:rsidR="00211A94">
          <w:t>Th</w:t>
        </w:r>
        <w:r w:rsidR="00211A94">
          <w:t>e</w:t>
        </w:r>
        <w:r w:rsidR="00211A94">
          <w:rPr>
            <w:spacing w:val="-9"/>
          </w:rPr>
          <w:t xml:space="preserve"> </w:t>
        </w:r>
      </w:ins>
      <w:r>
        <w:rPr>
          <w:spacing w:val="-1"/>
        </w:rPr>
        <w:t>working</w:t>
      </w:r>
      <w:r>
        <w:rPr>
          <w:spacing w:val="-9"/>
        </w:rPr>
        <w:t xml:space="preserve"> </w:t>
      </w:r>
      <w:r>
        <w:t>parameters</w:t>
      </w:r>
      <w:ins w:id="28" w:author="Jan Bulla" w:date="2020-06-16T14:04:00Z">
        <w:r w:rsidR="00211A94">
          <w:t xml:space="preserve"> returned </w:t>
        </w:r>
      </w:ins>
      <w:ins w:id="29" w:author="Jan Bulla" w:date="2020-06-16T14:07:00Z">
        <w:r w:rsidR="00211A94">
          <w:t xml:space="preserve">then </w:t>
        </w:r>
      </w:ins>
      <w:ins w:id="30" w:author="Jan Bulla" w:date="2020-06-16T14:05:00Z">
        <w:r w:rsidR="00211A94">
          <w:t>serve as initial values for</w:t>
        </w:r>
      </w:ins>
      <w:ins w:id="31" w:author="Jan Bulla" w:date="2020-06-16T14:04:00Z">
        <w:r w:rsidR="00211A94">
          <w:t xml:space="preserve"> </w:t>
        </w:r>
      </w:ins>
      <w:del w:id="32" w:author="Jan Bulla" w:date="2020-06-16T14:05:00Z">
        <w:r w:rsidDel="00211A94">
          <w:rPr>
            <w:spacing w:val="-10"/>
          </w:rPr>
          <w:delText xml:space="preserve"> </w:delText>
        </w:r>
        <w:r w:rsidDel="00211A94">
          <w:delText>are</w:delText>
        </w:r>
        <w:r w:rsidDel="00211A94">
          <w:rPr>
            <w:spacing w:val="-9"/>
          </w:rPr>
          <w:delText xml:space="preserve"> </w:delText>
        </w:r>
        <w:r w:rsidDel="00211A94">
          <w:delText>fed</w:delText>
        </w:r>
        <w:r w:rsidDel="00211A94">
          <w:rPr>
            <w:spacing w:val="-9"/>
          </w:rPr>
          <w:delText xml:space="preserve"> </w:delText>
        </w:r>
        <w:r w:rsidDel="00211A94">
          <w:delText>into</w:delText>
        </w:r>
      </w:del>
      <w:ins w:id="33" w:author="Jan Bulla" w:date="2020-06-16T14:05:00Z">
        <w:r w:rsidR="00211A94">
          <w:t>starting the optimization procedure of the likelihood via</w:t>
        </w:r>
      </w:ins>
      <w:r>
        <w:rPr>
          <w:spacing w:val="29"/>
          <w:w w:val="99"/>
        </w:rPr>
        <w:t xml:space="preserve"> </w:t>
      </w:r>
      <w:r>
        <w:t>TMB</w:t>
      </w:r>
      <w:del w:id="34" w:author="Jan Bulla" w:date="2020-06-16T14:06:00Z">
        <w:r w:rsidDel="00211A94">
          <w:delText>,</w:delText>
        </w:r>
        <w:r w:rsidDel="00211A94">
          <w:rPr>
            <w:spacing w:val="-8"/>
          </w:rPr>
          <w:delText xml:space="preserve"> </w:delText>
        </w:r>
      </w:del>
      <w:ins w:id="35" w:author="Jan Bulla" w:date="2020-06-16T14:06:00Z">
        <w:r w:rsidR="00211A94">
          <w:t>.</w:t>
        </w:r>
        <w:r w:rsidR="00211A94">
          <w:rPr>
            <w:spacing w:val="-8"/>
          </w:rPr>
          <w:t xml:space="preserve"> </w:t>
        </w:r>
      </w:ins>
      <w:ins w:id="36" w:author="Jan Bulla" w:date="2020-06-16T14:10:00Z">
        <w:r w:rsidR="00211A94">
          <w:rPr>
            <w:spacing w:val="-8"/>
          </w:rPr>
          <w:t xml:space="preserve">As illustrated in the previous section, </w:t>
        </w:r>
      </w:ins>
      <w:ins w:id="37" w:author="Jan Bulla" w:date="2020-06-16T14:14:00Z">
        <w:r w:rsidR="004C7E4E">
          <w:rPr>
            <w:spacing w:val="-8"/>
          </w:rPr>
          <w:t>we focus on unconstrained optimization</w:t>
        </w:r>
      </w:ins>
      <w:ins w:id="38" w:author="Jan Bulla" w:date="2020-06-16T14:15:00Z">
        <w:r w:rsidR="004C7E4E">
          <w:rPr>
            <w:spacing w:val="-8"/>
          </w:rPr>
          <w:t>, similar to CIT</w:t>
        </w:r>
      </w:ins>
      <w:ins w:id="39" w:author="Jan Bulla" w:date="2020-06-16T14:16:00Z">
        <w:r w:rsidR="004C7E4E">
          <w:rPr>
            <w:spacing w:val="-8"/>
          </w:rPr>
          <w:t xml:space="preserve">E: </w:t>
        </w:r>
      </w:ins>
      <w:ins w:id="40" w:author="Jan Bulla" w:date="2020-06-16T14:15:00Z">
        <w:r w:rsidR="004C7E4E">
          <w:rPr>
            <w:spacing w:val="-8"/>
          </w:rPr>
          <w:t>Zucchini</w:t>
        </w:r>
      </w:ins>
      <w:ins w:id="41" w:author="Jan Bulla" w:date="2020-06-16T14:16:00Z">
        <w:r w:rsidR="004C7E4E">
          <w:rPr>
            <w:spacing w:val="-8"/>
          </w:rPr>
          <w:t xml:space="preserve"> </w:t>
        </w:r>
        <w:proofErr w:type="gramStart"/>
        <w:r w:rsidR="004C7E4E">
          <w:rPr>
            <w:spacing w:val="-8"/>
          </w:rPr>
          <w:t>p.???</w:t>
        </w:r>
      </w:ins>
      <w:ins w:id="42" w:author="Jan Bulla" w:date="2020-06-16T14:14:00Z">
        <w:r w:rsidR="004C7E4E">
          <w:rPr>
            <w:spacing w:val="-8"/>
          </w:rPr>
          <w:t>.</w:t>
        </w:r>
        <w:proofErr w:type="gramEnd"/>
        <w:r w:rsidR="004C7E4E">
          <w:rPr>
            <w:spacing w:val="-8"/>
          </w:rPr>
          <w:t xml:space="preserve"> Hence, </w:t>
        </w:r>
      </w:ins>
      <w:ins w:id="43" w:author="Jan Bulla" w:date="2020-06-16T14:16:00Z">
        <w:r w:rsidR="004C7E4E">
          <w:rPr>
            <w:spacing w:val="-8"/>
          </w:rPr>
          <w:t>we</w:t>
        </w:r>
      </w:ins>
      <w:ins w:id="44" w:author="Jan Bulla" w:date="2020-06-16T14:11:00Z">
        <w:r w:rsidR="00211A94">
          <w:rPr>
            <w:spacing w:val="-8"/>
          </w:rPr>
          <w:t xml:space="preserve"> parameteriz</w:t>
        </w:r>
      </w:ins>
      <w:ins w:id="45" w:author="Jan Bulla" w:date="2020-06-16T14:16:00Z">
        <w:r w:rsidR="004C7E4E">
          <w:rPr>
            <w:spacing w:val="-8"/>
          </w:rPr>
          <w:t>e</w:t>
        </w:r>
      </w:ins>
      <w:ins w:id="46" w:author="Jan Bulla" w:date="2020-06-16T14:11:00Z">
        <w:r w:rsidR="00211A94">
          <w:rPr>
            <w:spacing w:val="-8"/>
          </w:rPr>
          <w:t xml:space="preserve"> the likelihood</w:t>
        </w:r>
      </w:ins>
      <w:ins w:id="47" w:author="Jan Bulla" w:date="2020-06-16T14:14:00Z">
        <w:r w:rsidR="004C7E4E">
          <w:rPr>
            <w:spacing w:val="-8"/>
          </w:rPr>
          <w:t xml:space="preserve"> function</w:t>
        </w:r>
      </w:ins>
      <w:ins w:id="48" w:author="Jan Bulla" w:date="2020-06-16T14:10:00Z">
        <w:r w:rsidR="00211A94">
          <w:rPr>
            <w:spacing w:val="-8"/>
          </w:rPr>
          <w:t xml:space="preserve"> </w:t>
        </w:r>
      </w:ins>
      <w:ins w:id="49" w:author="Jan Bulla" w:date="2020-06-16T14:16:00Z">
        <w:r w:rsidR="004C7E4E">
          <w:t>as a f</w:t>
        </w:r>
      </w:ins>
      <w:ins w:id="50" w:author="Jan Bulla" w:date="2020-06-16T14:17:00Z">
        <w:r w:rsidR="004C7E4E">
          <w:t>unction of</w:t>
        </w:r>
      </w:ins>
      <w:ins w:id="51" w:author="Jan Bulla" w:date="2020-06-16T14:16:00Z">
        <w:r w:rsidR="004C7E4E">
          <w:t xml:space="preserve"> </w:t>
        </w:r>
      </w:ins>
      <w:del w:id="52" w:author="Jan Bulla" w:date="2020-06-16T14:10:00Z">
        <w:r w:rsidDel="00211A94">
          <w:delText>which</w:delText>
        </w:r>
        <w:r w:rsidDel="00211A94">
          <w:rPr>
            <w:spacing w:val="-8"/>
          </w:rPr>
          <w:delText xml:space="preserve"> </w:delText>
        </w:r>
        <w:r w:rsidDel="00211A94">
          <w:delText>will</w:delText>
        </w:r>
        <w:r w:rsidDel="00211A94">
          <w:rPr>
            <w:spacing w:val="-7"/>
          </w:rPr>
          <w:delText xml:space="preserve"> </w:delText>
        </w:r>
        <w:r w:rsidDel="00211A94">
          <w:delText>then</w:delText>
        </w:r>
        <w:r w:rsidDel="00211A94">
          <w:rPr>
            <w:spacing w:val="-8"/>
          </w:rPr>
          <w:delText xml:space="preserve"> </w:delText>
        </w:r>
        <w:r w:rsidDel="00211A94">
          <w:delText>turn</w:delText>
        </w:r>
      </w:del>
      <w:del w:id="53" w:author="Jan Bulla" w:date="2020-06-16T14:16:00Z">
        <w:r w:rsidDel="004C7E4E">
          <w:rPr>
            <w:spacing w:val="-7"/>
          </w:rPr>
          <w:delText xml:space="preserve"> </w:delText>
        </w:r>
      </w:del>
      <w:ins w:id="54" w:author="Jan Bulla" w:date="2020-06-16T14:10:00Z">
        <w:r w:rsidR="00211A94">
          <w:rPr>
            <w:spacing w:val="-7"/>
          </w:rPr>
          <w:t xml:space="preserve"> the working parameters</w:t>
        </w:r>
      </w:ins>
      <w:ins w:id="55" w:author="Jan Bulla" w:date="2020-06-16T14:17:00Z">
        <w:r w:rsidR="004C7E4E">
          <w:rPr>
            <w:spacing w:val="-7"/>
          </w:rPr>
          <w:t>.</w:t>
        </w:r>
      </w:ins>
      <w:ins w:id="56" w:author="Jan Bulla" w:date="2020-06-16T14:10:00Z">
        <w:r w:rsidR="00211A94">
          <w:rPr>
            <w:spacing w:val="-7"/>
          </w:rPr>
          <w:t xml:space="preserve"> </w:t>
        </w:r>
      </w:ins>
      <w:del w:id="57" w:author="Jan Bulla" w:date="2020-06-16T14:10:00Z">
        <w:r w:rsidDel="00211A94">
          <w:delText>them</w:delText>
        </w:r>
        <w:r w:rsidDel="00211A94">
          <w:rPr>
            <w:spacing w:val="-8"/>
          </w:rPr>
          <w:delText xml:space="preserve"> </w:delText>
        </w:r>
      </w:del>
      <w:ins w:id="58" w:author="Jan Bulla" w:date="2020-06-16T14:17:00Z">
        <w:r w:rsidR="004C7E4E">
          <w:rPr>
            <w:spacing w:val="-8"/>
          </w:rPr>
          <w:t>The computation of the likelihood th</w:t>
        </w:r>
      </w:ins>
      <w:ins w:id="59" w:author="Jan Bulla" w:date="2020-06-16T14:19:00Z">
        <w:r w:rsidR="004C7E4E">
          <w:rPr>
            <w:spacing w:val="-8"/>
          </w:rPr>
          <w:t>e</w:t>
        </w:r>
      </w:ins>
      <w:ins w:id="60" w:author="Jan Bulla" w:date="2020-06-16T14:17:00Z">
        <w:r w:rsidR="004C7E4E">
          <w:rPr>
            <w:spacing w:val="-8"/>
          </w:rPr>
          <w:t xml:space="preserve">n </w:t>
        </w:r>
      </w:ins>
      <w:ins w:id="61" w:author="Jan Bulla" w:date="2020-06-16T14:18:00Z">
        <w:r w:rsidR="004C7E4E">
          <w:rPr>
            <w:spacing w:val="-8"/>
          </w:rPr>
          <w:t>requires</w:t>
        </w:r>
      </w:ins>
      <w:ins w:id="62" w:author="Jan Bulla" w:date="2020-06-16T14:17:00Z">
        <w:r w:rsidR="004C7E4E">
          <w:rPr>
            <w:spacing w:val="-8"/>
          </w:rPr>
          <w:t xml:space="preserve"> </w:t>
        </w:r>
      </w:ins>
      <w:proofErr w:type="gramStart"/>
      <w:ins w:id="63" w:author="Jan Bulla" w:date="2020-06-16T14:18:00Z">
        <w:r w:rsidR="004C7E4E">
          <w:rPr>
            <w:spacing w:val="-8"/>
          </w:rPr>
          <w:t xml:space="preserve">to </w:t>
        </w:r>
      </w:ins>
      <w:ins w:id="64" w:author="Jan Bulla" w:date="2020-06-16T14:17:00Z">
        <w:r w:rsidR="004C7E4E">
          <w:rPr>
            <w:spacing w:val="-8"/>
          </w:rPr>
          <w:t>transform</w:t>
        </w:r>
        <w:proofErr w:type="gramEnd"/>
        <w:r w:rsidR="004C7E4E">
          <w:rPr>
            <w:spacing w:val="-8"/>
          </w:rPr>
          <w:t xml:space="preserve"> the working parameters </w:t>
        </w:r>
      </w:ins>
      <w:r>
        <w:t>back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natural</w:t>
      </w:r>
      <w:r>
        <w:rPr>
          <w:spacing w:val="-8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calculating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negative</w:t>
      </w:r>
      <w:r>
        <w:rPr>
          <w:spacing w:val="-8"/>
        </w:rPr>
        <w:t xml:space="preserve"> </w:t>
      </w:r>
      <w:r>
        <w:rPr>
          <w:spacing w:val="-1"/>
        </w:rPr>
        <w:t>log-likelihood</w:t>
      </w:r>
      <w:ins w:id="65" w:author="Jan Bulla" w:date="2020-06-16T14:18:00Z">
        <w:r w:rsidR="004C7E4E">
          <w:rPr>
            <w:spacing w:val="-1"/>
          </w:rPr>
          <w:t xml:space="preserve"> via Equation (REFERENCE: likelihood function)</w:t>
        </w:r>
      </w:ins>
      <w:r>
        <w:rPr>
          <w:spacing w:val="-1"/>
        </w:rPr>
        <w:t>.</w:t>
      </w:r>
      <w:r>
        <w:rPr>
          <w:spacing w:val="35"/>
          <w:w w:val="99"/>
        </w:rPr>
        <w:t xml:space="preserve"> </w:t>
      </w:r>
      <w:del w:id="66" w:author="Jan Bulla" w:date="2020-06-16T14:11:00Z">
        <w:r w:rsidDel="00211A94">
          <w:delText>That</w:delText>
        </w:r>
        <w:r w:rsidDel="00211A94">
          <w:rPr>
            <w:spacing w:val="-13"/>
          </w:rPr>
          <w:delText xml:space="preserve"> </w:delText>
        </w:r>
      </w:del>
      <w:ins w:id="67" w:author="Jan Bulla" w:date="2020-06-16T14:11:00Z">
        <w:r w:rsidR="00211A94">
          <w:t>Th</w:t>
        </w:r>
        <w:r w:rsidR="00211A94">
          <w:t>is</w:t>
        </w:r>
      </w:ins>
      <w:ins w:id="68" w:author="Jan Bulla" w:date="2020-06-16T14:19:00Z">
        <w:r w:rsidR="004C7E4E">
          <w:t xml:space="preserve"> part is entirely set up</w:t>
        </w:r>
      </w:ins>
      <w:ins w:id="69" w:author="Jan Bulla" w:date="2020-06-16T14:11:00Z">
        <w:r w:rsidR="00211A94">
          <w:rPr>
            <w:spacing w:val="-13"/>
          </w:rPr>
          <w:t xml:space="preserve"> </w:t>
        </w:r>
      </w:ins>
      <w:del w:id="70" w:author="Jan Bulla" w:date="2020-06-16T14:11:00Z">
        <w:r w:rsidDel="00211A94">
          <w:delText>transformation</w:delText>
        </w:r>
        <w:r w:rsidDel="00211A94">
          <w:rPr>
            <w:spacing w:val="-14"/>
          </w:rPr>
          <w:delText xml:space="preserve"> </w:delText>
        </w:r>
        <w:r w:rsidDel="00211A94">
          <w:delText>from</w:delText>
        </w:r>
        <w:r w:rsidDel="00211A94">
          <w:rPr>
            <w:spacing w:val="-12"/>
          </w:rPr>
          <w:delText xml:space="preserve"> </w:delText>
        </w:r>
        <w:r w:rsidDel="00211A94">
          <w:rPr>
            <w:spacing w:val="-1"/>
          </w:rPr>
          <w:delText>working</w:delText>
        </w:r>
        <w:r w:rsidDel="00211A94">
          <w:rPr>
            <w:spacing w:val="-13"/>
          </w:rPr>
          <w:delText xml:space="preserve"> </w:delText>
        </w:r>
        <w:r w:rsidDel="00211A94">
          <w:delText>parameters</w:delText>
        </w:r>
        <w:r w:rsidDel="00211A94">
          <w:rPr>
            <w:spacing w:val="-13"/>
          </w:rPr>
          <w:delText xml:space="preserve"> </w:delText>
        </w:r>
        <w:r w:rsidDel="00211A94">
          <w:delText>to</w:delText>
        </w:r>
        <w:r w:rsidDel="00211A94">
          <w:rPr>
            <w:spacing w:val="-13"/>
          </w:rPr>
          <w:delText xml:space="preserve"> </w:delText>
        </w:r>
        <w:r w:rsidDel="00211A94">
          <w:delText>natural</w:delText>
        </w:r>
        <w:r w:rsidDel="00211A94">
          <w:rPr>
            <w:spacing w:val="-13"/>
          </w:rPr>
          <w:delText xml:space="preserve"> </w:delText>
        </w:r>
        <w:r w:rsidDel="00211A94">
          <w:delText>parameters</w:delText>
        </w:r>
        <w:r w:rsidDel="00211A94">
          <w:rPr>
            <w:spacing w:val="-12"/>
          </w:rPr>
          <w:delText xml:space="preserve"> </w:delText>
        </w:r>
      </w:del>
      <w:del w:id="71" w:author="Jan Bulla" w:date="2020-06-16T14:19:00Z">
        <w:r w:rsidDel="004C7E4E">
          <w:delText>is</w:delText>
        </w:r>
        <w:r w:rsidDel="004C7E4E">
          <w:rPr>
            <w:spacing w:val="-13"/>
          </w:rPr>
          <w:delText xml:space="preserve"> </w:delText>
        </w:r>
      </w:del>
      <w:del w:id="72" w:author="Jan Bulla" w:date="2020-06-16T14:11:00Z">
        <w:r w:rsidDel="00211A94">
          <w:delText>done</w:delText>
        </w:r>
        <w:r w:rsidDel="00211A94">
          <w:rPr>
            <w:spacing w:val="-13"/>
          </w:rPr>
          <w:delText xml:space="preserve"> </w:delText>
        </w:r>
        <w:r w:rsidDel="00211A94">
          <w:rPr>
            <w:spacing w:val="-1"/>
          </w:rPr>
          <w:delText>in</w:delText>
        </w:r>
        <w:r w:rsidDel="00211A94">
          <w:rPr>
            <w:spacing w:val="-12"/>
          </w:rPr>
          <w:delText xml:space="preserve"> </w:delText>
        </w:r>
      </w:del>
      <w:del w:id="73" w:author="Jan Bulla" w:date="2020-06-16T14:19:00Z">
        <w:r w:rsidDel="004C7E4E">
          <w:delText>the</w:delText>
        </w:r>
      </w:del>
      <w:ins w:id="74" w:author="Jan Bulla" w:date="2020-06-16T14:19:00Z">
        <w:r w:rsidR="004C7E4E">
          <w:t xml:space="preserve"> in</w:t>
        </w:r>
      </w:ins>
      <w:r>
        <w:rPr>
          <w:spacing w:val="-13"/>
        </w:rPr>
        <w:t xml:space="preserve"> </w:t>
      </w:r>
      <w:ins w:id="75" w:author="Jan Bulla" w:date="2020-06-16T14:20:00Z">
        <w:r w:rsidR="004C7E4E">
          <w:rPr>
            <w:spacing w:val="-13"/>
          </w:rPr>
          <w:t xml:space="preserve">the </w:t>
        </w:r>
      </w:ins>
      <w:r>
        <w:t>C++</w:t>
      </w:r>
      <w:r>
        <w:rPr>
          <w:spacing w:val="-13"/>
        </w:rPr>
        <w:t xml:space="preserve"> </w:t>
      </w:r>
      <w:r>
        <w:rPr>
          <w:spacing w:val="-1"/>
        </w:rPr>
        <w:t>likelihood</w:t>
      </w:r>
      <w:r>
        <w:rPr>
          <w:spacing w:val="-12"/>
        </w:rPr>
        <w:t xml:space="preserve"> </w:t>
      </w:r>
      <w:r>
        <w:t>function.</w:t>
      </w:r>
      <w:r>
        <w:rPr>
          <w:spacing w:val="29"/>
          <w:w w:val="99"/>
        </w:rPr>
        <w:t xml:space="preserve"> </w:t>
      </w:r>
    </w:p>
    <w:p w14:paraId="5B362EDA" w14:textId="2B9164AD" w:rsidR="00632595" w:rsidDel="004C7E4E" w:rsidRDefault="004C7E4E" w:rsidP="004C7E4E">
      <w:pPr>
        <w:pStyle w:val="BodyText"/>
        <w:spacing w:before="66" w:line="257" w:lineRule="auto"/>
        <w:ind w:right="176" w:firstLine="239"/>
        <w:jc w:val="right"/>
        <w:rPr>
          <w:del w:id="76" w:author="Jan Bulla" w:date="2020-06-16T14:22:00Z"/>
        </w:rPr>
      </w:pPr>
      <w:ins w:id="77" w:author="Jan Bulla" w:date="2020-06-16T14:21:00Z">
        <w:r>
          <w:t xml:space="preserve">Since the transformation of the TPM is identical for all HMMs, </w:t>
        </w:r>
      </w:ins>
      <w:del w:id="78" w:author="Jan Bulla" w:date="2020-06-16T14:21:00Z">
        <w:r w:rsidR="008950A2" w:rsidDel="004C7E4E">
          <w:delText>The</w:delText>
        </w:r>
        <w:r w:rsidR="008950A2" w:rsidDel="004C7E4E">
          <w:rPr>
            <w:spacing w:val="-10"/>
          </w:rPr>
          <w:delText xml:space="preserve"> </w:delText>
        </w:r>
      </w:del>
      <w:ins w:id="79" w:author="Jan Bulla" w:date="2020-06-16T14:21:00Z">
        <w:r>
          <w:t xml:space="preserve">is </w:t>
        </w:r>
        <w:proofErr w:type="spellStart"/>
        <w:r>
          <w:t>is</w:t>
        </w:r>
        <w:proofErr w:type="spellEnd"/>
        <w:r>
          <w:t xml:space="preserve"> stored as</w:t>
        </w:r>
      </w:ins>
      <w:ins w:id="80" w:author="Jan Bulla" w:date="2020-06-16T14:22:00Z">
        <w:r>
          <w:t xml:space="preserve"> a </w:t>
        </w:r>
        <w:proofErr w:type="spellStart"/>
        <w:r>
          <w:t>seperate</w:t>
        </w:r>
      </w:ins>
      <w:proofErr w:type="spellEnd"/>
      <w:ins w:id="81" w:author="Jan Bulla" w:date="2020-06-16T14:21:00Z">
        <w:r>
          <w:rPr>
            <w:spacing w:val="-10"/>
          </w:rPr>
          <w:t xml:space="preserve"> </w:t>
        </w:r>
      </w:ins>
      <w:r w:rsidR="008950A2">
        <w:t>C++</w:t>
      </w:r>
      <w:r w:rsidR="008950A2">
        <w:rPr>
          <w:spacing w:val="-9"/>
        </w:rPr>
        <w:t xml:space="preserve"> </w:t>
      </w:r>
      <w:r w:rsidR="008950A2">
        <w:t>function</w:t>
      </w:r>
      <w:r w:rsidR="008950A2">
        <w:rPr>
          <w:spacing w:val="-9"/>
        </w:rPr>
        <w:t xml:space="preserve"> </w:t>
      </w:r>
      <w:del w:id="82" w:author="Jan Bulla" w:date="2020-06-16T14:22:00Z">
        <w:r w:rsidR="008950A2" w:rsidDel="004C7E4E">
          <w:delText>turning</w:delText>
        </w:r>
        <w:r w:rsidR="008950A2" w:rsidDel="004C7E4E">
          <w:rPr>
            <w:spacing w:val="-9"/>
          </w:rPr>
          <w:delText xml:space="preserve"> </w:delText>
        </w:r>
        <w:r w:rsidR="008950A2" w:rsidDel="004C7E4E">
          <w:delText>the</w:delText>
        </w:r>
        <w:r w:rsidR="008950A2" w:rsidDel="004C7E4E">
          <w:rPr>
            <w:spacing w:val="-9"/>
          </w:rPr>
          <w:delText xml:space="preserve"> </w:delText>
        </w:r>
        <w:r w:rsidR="008950A2" w:rsidDel="004C7E4E">
          <w:rPr>
            <w:spacing w:val="-1"/>
          </w:rPr>
          <w:delText>working</w:delText>
        </w:r>
        <w:r w:rsidR="008950A2" w:rsidDel="004C7E4E">
          <w:rPr>
            <w:spacing w:val="-9"/>
          </w:rPr>
          <w:delText xml:space="preserve"> </w:delText>
        </w:r>
        <w:r w:rsidR="008950A2" w:rsidDel="004C7E4E">
          <w:delText>transition</w:delText>
        </w:r>
        <w:r w:rsidR="008950A2" w:rsidDel="004C7E4E">
          <w:rPr>
            <w:spacing w:val="-9"/>
          </w:rPr>
          <w:delText xml:space="preserve"> </w:delText>
        </w:r>
        <w:r w:rsidR="008950A2" w:rsidDel="004C7E4E">
          <w:delText>probability</w:delText>
        </w:r>
        <w:r w:rsidR="008950A2" w:rsidDel="004C7E4E">
          <w:rPr>
            <w:spacing w:val="-9"/>
          </w:rPr>
          <w:delText xml:space="preserve"> </w:delText>
        </w:r>
        <w:r w:rsidR="008950A2" w:rsidDel="004C7E4E">
          <w:delText>matrix</w:delText>
        </w:r>
        <w:r w:rsidR="008950A2" w:rsidDel="004C7E4E">
          <w:rPr>
            <w:spacing w:val="-9"/>
          </w:rPr>
          <w:delText xml:space="preserve"> </w:delText>
        </w:r>
        <w:r w:rsidR="008950A2" w:rsidDel="004C7E4E">
          <w:delText>into</w:delText>
        </w:r>
        <w:r w:rsidR="008950A2" w:rsidDel="004C7E4E">
          <w:rPr>
            <w:spacing w:val="-9"/>
          </w:rPr>
          <w:delText xml:space="preserve"> </w:delText>
        </w:r>
        <w:r w:rsidR="008950A2" w:rsidDel="004C7E4E">
          <w:delText>a</w:delText>
        </w:r>
        <w:r w:rsidR="008950A2" w:rsidDel="004C7E4E">
          <w:rPr>
            <w:spacing w:val="-9"/>
          </w:rPr>
          <w:delText xml:space="preserve"> </w:delText>
        </w:r>
        <w:r w:rsidR="008950A2" w:rsidDel="004C7E4E">
          <w:delText>natural</w:delText>
        </w:r>
        <w:r w:rsidR="008950A2" w:rsidDel="004C7E4E">
          <w:rPr>
            <w:spacing w:val="-9"/>
          </w:rPr>
          <w:delText xml:space="preserve"> </w:delText>
        </w:r>
        <w:r w:rsidR="008950A2" w:rsidDel="004C7E4E">
          <w:delText>parameter</w:delText>
        </w:r>
        <w:r w:rsidR="008950A2" w:rsidDel="004C7E4E">
          <w:rPr>
            <w:spacing w:val="-9"/>
          </w:rPr>
          <w:delText xml:space="preserve"> </w:delText>
        </w:r>
        <w:r w:rsidR="008950A2" w:rsidDel="004C7E4E">
          <w:delText>is</w:delText>
        </w:r>
        <w:r w:rsidR="008950A2" w:rsidDel="004C7E4E">
          <w:rPr>
            <w:spacing w:val="-9"/>
          </w:rPr>
          <w:delText xml:space="preserve"> </w:delText>
        </w:r>
        <w:r w:rsidR="008950A2" w:rsidDel="004C7E4E">
          <w:delText>the</w:delText>
        </w:r>
        <w:r w:rsidR="008950A2" w:rsidDel="004C7E4E">
          <w:rPr>
            <w:spacing w:val="-9"/>
          </w:rPr>
          <w:delText xml:space="preserve"> </w:delText>
        </w:r>
        <w:r w:rsidR="008950A2" w:rsidDel="004C7E4E">
          <w:delText>func-</w:delText>
        </w:r>
      </w:del>
    </w:p>
    <w:p w14:paraId="48B039AF" w14:textId="7ADAD5E4" w:rsidR="00632595" w:rsidRDefault="008950A2" w:rsidP="004C7E4E">
      <w:pPr>
        <w:pStyle w:val="BodyText"/>
        <w:spacing w:before="66" w:line="257" w:lineRule="auto"/>
        <w:ind w:right="176" w:firstLine="239"/>
        <w:jc w:val="right"/>
        <w:pPrChange w:id="83" w:author="Jan Bulla" w:date="2020-06-16T14:22:00Z">
          <w:pPr>
            <w:pStyle w:val="BodyText"/>
            <w:spacing w:line="240" w:lineRule="exact"/>
          </w:pPr>
        </w:pPrChange>
      </w:pPr>
      <w:del w:id="84" w:author="Jan Bulla" w:date="2020-06-16T14:22:00Z">
        <w:r w:rsidDel="004C7E4E">
          <w:pict w14:anchorId="74EF3CD9">
            <v:group id="_x0000_s5872" style="position:absolute;left:0;text-align:left;margin-left:143.4pt;margin-top:8.8pt;width:3pt;height:.1pt;z-index:-196936;mso-position-horizontal-relative:page" coordorigin="2868,176" coordsize="60,2">
              <v:shape id="_x0000_s5873" style="position:absolute;left:2868;top:176;width:60;height:2" coordorigin="2868,176" coordsize="60,0" path="m2868,176r60,e" filled="f" strokeweight=".14042mm">
                <v:path arrowok="t"/>
              </v:shape>
              <w10:wrap anchorx="page"/>
            </v:group>
          </w:pict>
        </w:r>
        <w:r w:rsidDel="004C7E4E">
          <w:delText>tion</w:delText>
        </w:r>
        <w:r w:rsidDel="004C7E4E">
          <w:rPr>
            <w:spacing w:val="-7"/>
          </w:rPr>
          <w:delText xml:space="preserve"> </w:delText>
        </w:r>
      </w:del>
      <w:r>
        <w:rPr>
          <w:rFonts w:ascii="Courier New"/>
        </w:rPr>
        <w:t>Gamma</w:t>
      </w:r>
      <w:r>
        <w:rPr>
          <w:rFonts w:ascii="Courier New"/>
          <w:spacing w:val="-56"/>
        </w:rPr>
        <w:t xml:space="preserve"> </w:t>
      </w:r>
      <w:r>
        <w:rPr>
          <w:rFonts w:ascii="Courier New"/>
        </w:rPr>
        <w:t>w2n</w:t>
      </w:r>
      <w:del w:id="85" w:author="Jan Bulla" w:date="2020-06-16T14:22:00Z">
        <w:r w:rsidRPr="004C7E4E" w:rsidDel="004C7E4E">
          <w:rPr>
            <w:rFonts w:cs="Times New Roman"/>
            <w:spacing w:val="-76"/>
            <w:rPrChange w:id="86" w:author="Jan Bulla" w:date="2020-06-16T14:22:00Z">
              <w:rPr>
                <w:rFonts w:ascii="Courier New"/>
                <w:spacing w:val="-76"/>
              </w:rPr>
            </w:rPrChange>
          </w:rPr>
          <w:delText xml:space="preserve"> </w:delText>
        </w:r>
      </w:del>
      <w:ins w:id="87" w:author="Jan Bulla" w:date="2020-06-16T14:22:00Z">
        <w:r w:rsidR="004C7E4E" w:rsidRPr="004C7E4E">
          <w:rPr>
            <w:rFonts w:cs="Times New Roman"/>
            <w:spacing w:val="-76"/>
            <w:rPrChange w:id="88" w:author="Jan Bulla" w:date="2020-06-16T14:22:00Z">
              <w:rPr>
                <w:rFonts w:ascii="Courier New"/>
                <w:spacing w:val="-76"/>
              </w:rPr>
            </w:rPrChange>
          </w:rPr>
          <w:t xml:space="preserve">, </w:t>
        </w:r>
      </w:ins>
      <w:ins w:id="89" w:author="Jan Bulla" w:date="2020-06-16T14:23:00Z">
        <w:r w:rsidR="00404657">
          <w:rPr>
            <w:rFonts w:cs="Times New Roman"/>
            <w:spacing w:val="-76"/>
          </w:rPr>
          <w:t xml:space="preserve">   </w:t>
        </w:r>
      </w:ins>
      <w:del w:id="90" w:author="Jan Bulla" w:date="2020-06-16T14:23:00Z">
        <w:r w:rsidRPr="004C7E4E" w:rsidDel="00404657">
          <w:rPr>
            <w:rFonts w:cs="Times New Roman"/>
            <w:spacing w:val="-1"/>
          </w:rPr>
          <w:delText>a</w:delText>
        </w:r>
      </w:del>
      <w:ins w:id="91" w:author="Jan Bulla" w:date="2020-06-16T14:23:00Z">
        <w:r w:rsidR="00404657">
          <w:rPr>
            <w:rFonts w:cs="Times New Roman"/>
            <w:spacing w:val="-1"/>
          </w:rPr>
          <w:t>, which is a</w:t>
        </w:r>
      </w:ins>
      <w:r w:rsidRPr="004C7E4E">
        <w:rPr>
          <w:rFonts w:cs="Times New Roman"/>
          <w:spacing w:val="-1"/>
        </w:rPr>
        <w:t>vailable</w:t>
      </w:r>
      <w:r w:rsidRPr="00404657">
        <w:rPr>
          <w:rFonts w:cs="Times New Roman"/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 w:rsidRPr="00F214BB">
        <w:rPr>
          <w:i/>
          <w:iCs/>
          <w:rPrChange w:id="92" w:author="Jan Bulla" w:date="2020-06-16T14:23:00Z">
            <w:rPr/>
          </w:rPrChange>
        </w:rPr>
        <w:t>utils.cpp</w:t>
      </w:r>
      <w:del w:id="93" w:author="Jan Bulla" w:date="2020-06-16T14:23:00Z">
        <w:r w:rsidDel="00F214BB">
          <w:delText>.</w:delText>
        </w:r>
      </w:del>
      <w:r>
        <w:rPr>
          <w:spacing w:val="5"/>
        </w:rPr>
        <w:t xml:space="preserve"> </w:t>
      </w:r>
      <w:ins w:id="94" w:author="Jan Bulla" w:date="2020-06-16T14:23:00Z">
        <w:r w:rsidR="00F214BB">
          <w:rPr>
            <w:spacing w:val="5"/>
          </w:rPr>
          <w:t>(</w:t>
        </w:r>
      </w:ins>
      <w:r>
        <w:t>See</w:t>
      </w:r>
      <w:r>
        <w:rPr>
          <w:spacing w:val="-6"/>
        </w:rPr>
        <w:t xml:space="preserve"> </w:t>
      </w:r>
      <w:r>
        <w:t>Appendix</w:t>
      </w:r>
      <w:r>
        <w:rPr>
          <w:spacing w:val="-7"/>
        </w:rPr>
        <w:t xml:space="preserve"> </w:t>
      </w:r>
      <w:r>
        <w:t>A.2</w:t>
      </w:r>
      <w:r>
        <w:rPr>
          <w:spacing w:val="-6"/>
        </w:rPr>
        <w:t xml:space="preserve"> </w:t>
      </w:r>
      <w:r>
        <w:fldChar w:fldCharType="begin"/>
      </w:r>
      <w:r>
        <w:instrText xml:space="preserve"> HYPERLINK \l "_bookmark19" </w:instrText>
      </w:r>
      <w:r>
        <w:fldChar w:fldCharType="separate"/>
      </w:r>
      <w:r>
        <w:t>item</w:t>
      </w:r>
      <w:r>
        <w:rPr>
          <w:spacing w:val="-6"/>
        </w:rPr>
        <w:t xml:space="preserve"> </w:t>
      </w:r>
      <w:r>
        <w:t>(iii)</w:t>
      </w:r>
      <w:r>
        <w:fldChar w:fldCharType="end"/>
      </w:r>
      <w:ins w:id="95" w:author="Jan Bulla" w:date="2020-06-16T14:23:00Z">
        <w:r w:rsidR="00F214BB">
          <w:t>)</w:t>
        </w:r>
      </w:ins>
      <w:r>
        <w:t>.</w:t>
      </w:r>
    </w:p>
    <w:p w14:paraId="2BA1DC45" w14:textId="005C78CD" w:rsidR="00632595" w:rsidRDefault="008950A2">
      <w:pPr>
        <w:pStyle w:val="BodyText"/>
        <w:spacing w:before="14"/>
        <w:ind w:right="176" w:firstLine="239"/>
        <w:jc w:val="both"/>
      </w:pPr>
      <w:r>
        <w:pict w14:anchorId="18FE3BC2">
          <v:group id="_x0000_s5870" style="position:absolute;left:0;text-align:left;margin-left:217.95pt;margin-top:21.8pt;width:3pt;height:.1pt;z-index:-196912;mso-position-horizontal-relative:page" coordorigin="4359,436" coordsize="60,2">
            <v:shape id="_x0000_s5871" style="position:absolute;left:4359;top:436;width:60;height:2" coordorigin="4359,436" coordsize="60,0" path="m4359,436r59,e" filled="f" strokeweight=".14042mm">
              <v:path arrowok="t"/>
            </v:shape>
            <w10:wrap anchorx="page"/>
          </v:group>
        </w:pict>
      </w:r>
      <w:ins w:id="96" w:author="Jan Bulla" w:date="2020-06-16T14:24:00Z">
        <w:r w:rsidR="00F214BB">
          <w:t xml:space="preserve">This file also contains the function </w:t>
        </w:r>
        <w:r w:rsidR="00F214BB">
          <w:rPr>
            <w:rFonts w:ascii="Courier New" w:eastAsia="Courier New" w:hAnsi="Courier New" w:cs="Courier New"/>
          </w:rPr>
          <w:t>Delta</w:t>
        </w:r>
        <w:r w:rsidR="00F214BB">
          <w:rPr>
            <w:rFonts w:ascii="Courier New" w:eastAsia="Courier New" w:hAnsi="Courier New" w:cs="Courier New"/>
            <w:spacing w:val="-56"/>
          </w:rPr>
          <w:t xml:space="preserve"> </w:t>
        </w:r>
        <w:r w:rsidR="00F214BB">
          <w:rPr>
            <w:rFonts w:ascii="Courier New" w:eastAsia="Courier New" w:hAnsi="Courier New" w:cs="Courier New"/>
          </w:rPr>
          <w:t>w2n</w:t>
        </w:r>
        <w:r w:rsidR="00F214BB">
          <w:t xml:space="preserve">, which   </w:t>
        </w:r>
      </w:ins>
      <w:r>
        <w:t>If</w:t>
      </w:r>
      <w:r>
        <w:rPr>
          <w:spacing w:val="5"/>
        </w:rPr>
        <w:t xml:space="preserve"> </w:t>
      </w:r>
      <w:r>
        <w:rPr>
          <w:spacing w:val="-2"/>
        </w:rPr>
        <w:t>necessary,</w:t>
      </w:r>
      <w:r>
        <w:rPr>
          <w:spacing w:val="9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define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C++</w:t>
      </w:r>
      <w:r>
        <w:rPr>
          <w:spacing w:val="5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turning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working</w:t>
      </w:r>
      <w:r>
        <w:rPr>
          <w:spacing w:val="6"/>
        </w:rPr>
        <w:t xml:space="preserve"> </w:t>
      </w:r>
      <w:r>
        <w:t>stationary</w:t>
      </w:r>
      <w:r>
        <w:rPr>
          <w:spacing w:val="6"/>
        </w:rPr>
        <w:t xml:space="preserve"> </w:t>
      </w:r>
      <w:r>
        <w:rPr>
          <w:spacing w:val="-1"/>
        </w:rPr>
        <w:t>distribution</w:t>
      </w:r>
      <w:r>
        <w:rPr>
          <w:spacing w:val="6"/>
        </w:rPr>
        <w:t xml:space="preserve"> </w:t>
      </w:r>
      <w:r>
        <w:rPr>
          <w:spacing w:val="-1"/>
        </w:rPr>
        <w:t>vector</w:t>
      </w:r>
      <w:r>
        <w:rPr>
          <w:spacing w:val="5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47"/>
          <w:w w:val="99"/>
        </w:rPr>
        <w:t xml:space="preserve"> </w:t>
      </w:r>
      <w:r>
        <w:t>natural</w:t>
      </w:r>
      <w:r>
        <w:rPr>
          <w:spacing w:val="-7"/>
        </w:rPr>
        <w:t xml:space="preserve"> </w:t>
      </w:r>
      <w:r>
        <w:t>parameter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del w:id="97" w:author="Jan Bulla" w:date="2020-06-16T14:24:00Z">
        <w:r w:rsidDel="00F214BB">
          <w:rPr>
            <w:rFonts w:ascii="Courier New" w:eastAsia="Courier New" w:hAnsi="Courier New" w:cs="Courier New"/>
          </w:rPr>
          <w:delText>Delta</w:delText>
        </w:r>
        <w:r w:rsidDel="00F214BB">
          <w:rPr>
            <w:rFonts w:ascii="Courier New" w:eastAsia="Courier New" w:hAnsi="Courier New" w:cs="Courier New"/>
            <w:spacing w:val="-56"/>
          </w:rPr>
          <w:delText xml:space="preserve"> </w:delText>
        </w:r>
        <w:r w:rsidDel="00F214BB">
          <w:rPr>
            <w:rFonts w:ascii="Courier New" w:eastAsia="Courier New" w:hAnsi="Courier New" w:cs="Courier New"/>
          </w:rPr>
          <w:delText>w2n</w:delText>
        </w:r>
        <w:r w:rsidDel="00F214BB">
          <w:rPr>
            <w:rFonts w:ascii="Courier New" w:eastAsia="Courier New" w:hAnsi="Courier New" w:cs="Courier New"/>
            <w:spacing w:val="-77"/>
          </w:rPr>
          <w:delText xml:space="preserve"> </w:delText>
        </w:r>
      </w:del>
      <w:r>
        <w:rPr>
          <w:spacing w:val="-1"/>
        </w:rPr>
        <w:t>available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utils.cpp.</w:t>
      </w:r>
      <w:r>
        <w:rPr>
          <w:spacing w:val="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Appendix</w:t>
      </w:r>
      <w:r>
        <w:rPr>
          <w:spacing w:val="-7"/>
        </w:rPr>
        <w:t xml:space="preserve"> </w:t>
      </w:r>
      <w:r>
        <w:t>A.2</w:t>
      </w:r>
      <w:r>
        <w:rPr>
          <w:spacing w:val="-7"/>
        </w:rPr>
        <w:t xml:space="preserve"> </w:t>
      </w:r>
      <w:hyperlink w:anchor="_bookmark18" w:history="1">
        <w:r>
          <w:t>item</w:t>
        </w:r>
        <w:r>
          <w:rPr>
            <w:spacing w:val="-7"/>
          </w:rPr>
          <w:t xml:space="preserve"> </w:t>
        </w:r>
        <w:r>
          <w:t>(ii)</w:t>
        </w:r>
      </w:hyperlink>
      <w:r>
        <w:t>.</w:t>
      </w:r>
      <w:r>
        <w:rPr>
          <w:spacing w:val="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practice,</w:t>
      </w:r>
      <w:r>
        <w:rPr>
          <w:spacing w:val="22"/>
          <w:w w:val="99"/>
        </w:rPr>
        <w:t xml:space="preserve"> </w:t>
      </w:r>
      <w:r>
        <w:t>we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didn’t</w:t>
      </w:r>
      <w:proofErr w:type="gramEnd"/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it.</w:t>
      </w:r>
    </w:p>
    <w:p w14:paraId="7B8C19E8" w14:textId="77777777" w:rsidR="00632595" w:rsidRDefault="008950A2">
      <w:pPr>
        <w:pStyle w:val="BodyText"/>
        <w:spacing w:before="25" w:line="240" w:lineRule="exact"/>
        <w:ind w:right="176" w:firstLine="239"/>
        <w:jc w:val="both"/>
      </w:pPr>
      <w:r>
        <w:pict w14:anchorId="6C473CBE">
          <v:group id="_x0000_s5868" style="position:absolute;left:0;text-align:left;margin-left:266.35pt;margin-top:10.65pt;width:3pt;height:.1pt;z-index:-196888;mso-position-horizontal-relative:page" coordorigin="5327,213" coordsize="60,2">
            <v:shape id="_x0000_s5869" style="position:absolute;left:5327;top:213;width:60;height:2" coordorigin="5327,213" coordsize="60,0" path="m5327,213r59,e" filled="f" strokeweight=".14042mm">
              <v:path arrowok="t"/>
            </v:shape>
            <w10:wrap anchorx="page"/>
          </v:group>
        </w:pict>
      </w:r>
      <w:r>
        <w:rPr>
          <w:spacing w:val="-2"/>
        </w:rPr>
        <w:t>Given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working</w:t>
      </w:r>
      <w:r>
        <w:rPr>
          <w:spacing w:val="4"/>
        </w:rPr>
        <w:t xml:space="preserve"> </w:t>
      </w:r>
      <w:r>
        <w:t>parameter</w:t>
      </w:r>
      <w:r>
        <w:rPr>
          <w:spacing w:val="5"/>
        </w:rPr>
        <w:t xml:space="preserve"> </w:t>
      </w:r>
      <w:r>
        <w:rPr>
          <w:spacing w:val="-1"/>
        </w:rPr>
        <w:t>vector</w:t>
      </w:r>
      <w:r>
        <w:rPr>
          <w:spacing w:val="4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54"/>
        </w:rPr>
        <w:t xml:space="preserve"> </w:t>
      </w:r>
      <w:r>
        <w:rPr>
          <w:rFonts w:ascii="Courier New"/>
        </w:rPr>
        <w:t>lambda</w:t>
      </w:r>
      <w:r>
        <w:t>,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C++</w:t>
      </w:r>
      <w:r>
        <w:rPr>
          <w:spacing w:val="4"/>
        </w:rPr>
        <w:t xml:space="preserve"> </w:t>
      </w:r>
      <w:r>
        <w:t>function</w:t>
      </w:r>
      <w:r>
        <w:rPr>
          <w:spacing w:val="5"/>
        </w:rPr>
        <w:t xml:space="preserve"> </w:t>
      </w:r>
      <w:r>
        <w:t>turning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working</w:t>
      </w:r>
      <w:r>
        <w:rPr>
          <w:spacing w:val="4"/>
        </w:rPr>
        <w:t xml:space="preserve"> </w:t>
      </w:r>
      <w:r>
        <w:rPr>
          <w:spacing w:val="-1"/>
        </w:rPr>
        <w:t>vector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37"/>
          <w:w w:val="99"/>
        </w:rPr>
        <w:t xml:space="preserve"> </w:t>
      </w:r>
      <w:r>
        <w:t>Poisson</w:t>
      </w:r>
      <w:r>
        <w:rPr>
          <w:spacing w:val="-7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parameter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simpler:</w:t>
      </w:r>
    </w:p>
    <w:p w14:paraId="48CAC720" w14:textId="77777777" w:rsidR="00632595" w:rsidRDefault="00632595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14:paraId="2645FB8E" w14:textId="77777777" w:rsidR="00632595" w:rsidRDefault="008950A2">
      <w:pPr>
        <w:spacing w:line="200" w:lineRule="atLeast"/>
        <w:ind w:left="1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7E7C493A">
          <v:shape id="_x0000_s5867" type="#_x0000_t202" style="width:422.15pt;height:12pt;mso-left-percent:-10001;mso-top-percent:-10001;mso-position-horizontal:absolute;mso-position-horizontal-relative:char;mso-position-vertical:absolute;mso-position-vertical-relative:line;mso-left-percent:-10001;mso-top-percent:-10001" fillcolor="#f7f4f7" stroked="f">
            <v:textbox inset="0,0,0,0">
              <w:txbxContent>
                <w:p w14:paraId="293655C2" w14:textId="77777777" w:rsidR="008950A2" w:rsidRDefault="008950A2">
                  <w:pPr>
                    <w:spacing w:line="206" w:lineRule="exact"/>
                    <w:ind w:left="24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</w:rPr>
                    <w:t>v</w:t>
                  </w:r>
                  <w:r>
                    <w:rPr>
                      <w:rFonts w:ascii="Times New Roman"/>
                      <w:spacing w:val="-23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>e</w:t>
                  </w:r>
                  <w:r>
                    <w:rPr>
                      <w:rFonts w:ascii="Times New Roman"/>
                      <w:spacing w:val="-22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>c</w:t>
                  </w:r>
                  <w:r>
                    <w:rPr>
                      <w:rFonts w:ascii="Times New Roman"/>
                      <w:spacing w:val="-22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>t</w:t>
                  </w:r>
                  <w:r>
                    <w:rPr>
                      <w:rFonts w:ascii="Times New Roman"/>
                      <w:spacing w:val="-22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>o</w:t>
                  </w:r>
                  <w:r>
                    <w:rPr>
                      <w:rFonts w:ascii="Times New Roman"/>
                      <w:spacing w:val="-22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>r</w:t>
                  </w:r>
                  <w:r>
                    <w:rPr>
                      <w:rFonts w:ascii="Times New Roman"/>
                      <w:spacing w:val="-15"/>
                      <w:sz w:val="18"/>
                    </w:rPr>
                    <w:t xml:space="preserve"> </w:t>
                  </w:r>
                  <w:r>
                    <w:rPr>
                      <w:rFonts w:ascii="Verdana"/>
                      <w:i/>
                      <w:spacing w:val="4"/>
                      <w:sz w:val="18"/>
                    </w:rPr>
                    <w:t>&lt;</w:t>
                  </w:r>
                  <w:r>
                    <w:rPr>
                      <w:rFonts w:ascii="Times New Roman"/>
                      <w:spacing w:val="4"/>
                      <w:sz w:val="18"/>
                    </w:rPr>
                    <w:t>Type</w:t>
                  </w:r>
                  <w:r>
                    <w:rPr>
                      <w:rFonts w:ascii="Verdana"/>
                      <w:i/>
                      <w:spacing w:val="4"/>
                      <w:sz w:val="18"/>
                    </w:rPr>
                    <w:t>&gt;</w:t>
                  </w:r>
                  <w:r>
                    <w:rPr>
                      <w:rFonts w:ascii="Verdana"/>
                      <w:i/>
                      <w:spacing w:val="38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Times New Roman"/>
                      <w:spacing w:val="13"/>
                      <w:sz w:val="18"/>
                    </w:rPr>
                    <w:t>lambda</w:t>
                  </w:r>
                  <w:r>
                    <w:rPr>
                      <w:rFonts w:ascii="Times New Roman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pacing w:val="31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>=</w:t>
                  </w:r>
                  <w:proofErr w:type="gramEnd"/>
                  <w:r>
                    <w:rPr>
                      <w:rFonts w:ascii="Times New Roman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pacing w:val="37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>t</w:t>
                  </w:r>
                  <w:r>
                    <w:rPr>
                      <w:rFonts w:ascii="Times New Roman"/>
                      <w:spacing w:val="-25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>l</w:t>
                  </w:r>
                  <w:r>
                    <w:rPr>
                      <w:rFonts w:ascii="Times New Roman"/>
                      <w:spacing w:val="-2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17"/>
                      <w:sz w:val="18"/>
                    </w:rPr>
                    <w:t>ambda</w:t>
                  </w:r>
                  <w:proofErr w:type="spellEnd"/>
                  <w:r>
                    <w:rPr>
                      <w:rFonts w:ascii="Times New Roman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 xml:space="preserve">. </w:t>
                  </w:r>
                  <w:r>
                    <w:rPr>
                      <w:rFonts w:ascii="Times New Roman"/>
                      <w:spacing w:val="10"/>
                      <w:sz w:val="18"/>
                    </w:rPr>
                    <w:t>exp</w:t>
                  </w:r>
                  <w:r>
                    <w:rPr>
                      <w:rFonts w:ascii="Times New Roman"/>
                      <w:spacing w:val="6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Times New Roman"/>
                      <w:sz w:val="18"/>
                    </w:rPr>
                    <w:t>(</w:t>
                  </w:r>
                  <w:r>
                    <w:rPr>
                      <w:rFonts w:ascii="Times New Roman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>)</w:t>
                  </w:r>
                  <w:proofErr w:type="gramEnd"/>
                  <w:r>
                    <w:rPr>
                      <w:rFonts w:ascii="Times New Roman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Times New Roman"/>
                      <w:sz w:val="18"/>
                    </w:rPr>
                    <w:t>;</w:t>
                  </w:r>
                </w:p>
              </w:txbxContent>
            </v:textbox>
          </v:shape>
        </w:pict>
      </w:r>
    </w:p>
    <w:p w14:paraId="65D043C3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C46D21" w14:textId="77777777" w:rsidR="00632595" w:rsidRDefault="00632595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14:paraId="679B43EF" w14:textId="77777777" w:rsidR="00632595" w:rsidRDefault="008950A2">
      <w:pPr>
        <w:pStyle w:val="BodyText"/>
        <w:spacing w:before="66"/>
        <w:ind w:left="417"/>
      </w:pPr>
      <w:r>
        <w:t>The</w:t>
      </w:r>
      <w:r>
        <w:rPr>
          <w:spacing w:val="-7"/>
        </w:rPr>
        <w:t xml:space="preserve"> </w:t>
      </w:r>
      <w:r>
        <w:rPr>
          <w:spacing w:val="-1"/>
        </w:rPr>
        <w:t>“forward</w:t>
      </w:r>
      <w:r>
        <w:rPr>
          <w:spacing w:val="-7"/>
        </w:rPr>
        <w:t xml:space="preserve"> </w:t>
      </w:r>
      <w:r>
        <w:t>algorithm”</w:t>
      </w:r>
      <w:r>
        <w:rPr>
          <w:spacing w:val="-7"/>
        </w:rPr>
        <w:t xml:space="preserve"> </w:t>
      </w:r>
      <w:r>
        <w:rPr>
          <w:spacing w:val="-1"/>
        </w:rPr>
        <w:t>allows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recursive</w:t>
      </w:r>
      <w:r>
        <w:rPr>
          <w:spacing w:val="-7"/>
        </w:rPr>
        <w:t xml:space="preserve"> </w:t>
      </w:r>
      <w:r>
        <w:t>computation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likelihood.</w:t>
      </w:r>
    </w:p>
    <w:p w14:paraId="4A8A0377" w14:textId="77777777" w:rsidR="00632595" w:rsidRDefault="008950A2">
      <w:pPr>
        <w:spacing w:before="8"/>
        <w:ind w:left="946" w:hanging="76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pacing w:val="-9"/>
          <w:w w:val="105"/>
          <w:sz w:val="20"/>
        </w:rPr>
        <w:t>To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state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the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Times New Roman" w:hAnsi="Times New Roman"/>
          <w:spacing w:val="-2"/>
          <w:w w:val="105"/>
          <w:sz w:val="20"/>
        </w:rPr>
        <w:t>forward</w:t>
      </w:r>
      <w:r>
        <w:rPr>
          <w:rFonts w:ascii="Times New Roman" w:hAnsi="Times New Roman"/>
          <w:spacing w:val="-14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algorithm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let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us</w:t>
      </w:r>
      <w:r>
        <w:rPr>
          <w:rFonts w:ascii="Times New Roman" w:hAnsi="Times New Roman"/>
          <w:spacing w:val="-14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define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the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Times New Roman" w:hAnsi="Times New Roman"/>
          <w:spacing w:val="-2"/>
          <w:w w:val="105"/>
          <w:sz w:val="20"/>
        </w:rPr>
        <w:t>vector</w:t>
      </w:r>
      <w:r>
        <w:rPr>
          <w:rFonts w:ascii="Times New Roman" w:hAnsi="Times New Roman"/>
          <w:spacing w:val="-14"/>
          <w:w w:val="105"/>
          <w:sz w:val="20"/>
        </w:rPr>
        <w:t xml:space="preserve"> </w:t>
      </w:r>
      <w:r>
        <w:rPr>
          <w:rFonts w:ascii="Times New Roman" w:hAnsi="Times New Roman"/>
          <w:b/>
          <w:i/>
          <w:w w:val="110"/>
          <w:sz w:val="20"/>
        </w:rPr>
        <w:t>α</w:t>
      </w:r>
      <w:r>
        <w:rPr>
          <w:rFonts w:ascii="Arial" w:hAnsi="Arial"/>
          <w:i/>
          <w:w w:val="110"/>
          <w:position w:val="-2"/>
          <w:sz w:val="14"/>
        </w:rPr>
        <w:t>t</w:t>
      </w:r>
      <w:r>
        <w:rPr>
          <w:rFonts w:ascii="Arial" w:hAnsi="Arial"/>
          <w:i/>
          <w:spacing w:val="3"/>
          <w:w w:val="110"/>
          <w:position w:val="-2"/>
          <w:sz w:val="14"/>
        </w:rPr>
        <w:t xml:space="preserve"> </w:t>
      </w:r>
      <w:r>
        <w:rPr>
          <w:rFonts w:ascii="Times New Roman" w:hAnsi="Times New Roman"/>
          <w:w w:val="105"/>
          <w:sz w:val="20"/>
        </w:rPr>
        <w:t>for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t</w:t>
      </w:r>
      <w:r>
        <w:rPr>
          <w:rFonts w:ascii="Arial" w:hAnsi="Arial"/>
          <w:i/>
          <w:spacing w:val="-19"/>
          <w:w w:val="110"/>
          <w:sz w:val="20"/>
        </w:rPr>
        <w:t xml:space="preserve"> </w:t>
      </w:r>
      <w:r>
        <w:rPr>
          <w:rFonts w:ascii="Arial" w:hAnsi="Arial"/>
          <w:w w:val="110"/>
          <w:sz w:val="20"/>
        </w:rPr>
        <w:t>=</w:t>
      </w:r>
      <w:r>
        <w:rPr>
          <w:rFonts w:ascii="Arial" w:hAnsi="Arial"/>
          <w:spacing w:val="-19"/>
          <w:w w:val="110"/>
          <w:sz w:val="20"/>
        </w:rPr>
        <w:t xml:space="preserve"> </w:t>
      </w:r>
      <w:r>
        <w:rPr>
          <w:rFonts w:ascii="Arial" w:hAnsi="Arial"/>
          <w:spacing w:val="-2"/>
          <w:w w:val="105"/>
          <w:sz w:val="20"/>
        </w:rPr>
        <w:t>1</w:t>
      </w:r>
      <w:r>
        <w:rPr>
          <w:rFonts w:ascii="Arial" w:hAnsi="Arial"/>
          <w:i/>
          <w:spacing w:val="-2"/>
          <w:w w:val="105"/>
          <w:sz w:val="20"/>
        </w:rPr>
        <w:t>,</w:t>
      </w:r>
      <w:r>
        <w:rPr>
          <w:rFonts w:ascii="Arial" w:hAnsi="Arial"/>
          <w:i/>
          <w:spacing w:val="-33"/>
          <w:w w:val="105"/>
          <w:sz w:val="20"/>
        </w:rPr>
        <w:t xml:space="preserve"> </w:t>
      </w:r>
      <w:r>
        <w:rPr>
          <w:rFonts w:ascii="Arial" w:hAnsi="Arial"/>
          <w:w w:val="105"/>
          <w:sz w:val="20"/>
        </w:rPr>
        <w:t>2</w:t>
      </w:r>
      <w:r>
        <w:rPr>
          <w:rFonts w:ascii="Arial" w:hAnsi="Arial"/>
          <w:i/>
          <w:w w:val="105"/>
          <w:sz w:val="20"/>
        </w:rPr>
        <w:t>,</w:t>
      </w:r>
      <w:r>
        <w:rPr>
          <w:rFonts w:ascii="Arial" w:hAnsi="Arial"/>
          <w:i/>
          <w:spacing w:val="-33"/>
          <w:w w:val="105"/>
          <w:sz w:val="20"/>
        </w:rPr>
        <w:t xml:space="preserve"> </w:t>
      </w:r>
      <w:proofErr w:type="gramStart"/>
      <w:r>
        <w:rPr>
          <w:rFonts w:ascii="Arial" w:hAnsi="Arial"/>
          <w:i/>
          <w:w w:val="105"/>
          <w:sz w:val="20"/>
        </w:rPr>
        <w:t>.</w:t>
      </w:r>
      <w:r>
        <w:rPr>
          <w:rFonts w:ascii="Arial" w:hAnsi="Arial"/>
          <w:i/>
          <w:spacing w:val="-33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.</w:t>
      </w:r>
      <w:r>
        <w:rPr>
          <w:rFonts w:ascii="Arial" w:hAnsi="Arial"/>
          <w:i/>
          <w:spacing w:val="-34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.</w:t>
      </w:r>
      <w:r>
        <w:rPr>
          <w:rFonts w:ascii="Arial" w:hAnsi="Arial"/>
          <w:i/>
          <w:spacing w:val="-33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,</w:t>
      </w:r>
      <w:proofErr w:type="gramEnd"/>
      <w:r>
        <w:rPr>
          <w:rFonts w:ascii="Arial" w:hAnsi="Arial"/>
          <w:i/>
          <w:spacing w:val="-33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N</w:t>
      </w:r>
      <w:r>
        <w:rPr>
          <w:rFonts w:ascii="Arial" w:hAnsi="Arial"/>
          <w:i/>
          <w:spacing w:val="-3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so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that</w:t>
      </w:r>
    </w:p>
    <w:p w14:paraId="2BB3BC55" w14:textId="77777777" w:rsidR="00632595" w:rsidRDefault="00632595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294CC306" w14:textId="77777777" w:rsidR="00632595" w:rsidRDefault="008950A2">
      <w:pPr>
        <w:ind w:left="946"/>
        <w:rPr>
          <w:rFonts w:ascii="Arial" w:eastAsia="Arial" w:hAnsi="Arial" w:cs="Arial"/>
          <w:sz w:val="20"/>
          <w:szCs w:val="20"/>
        </w:rPr>
      </w:pPr>
      <w:r>
        <w:rPr>
          <w:rFonts w:ascii="Times New Roman" w:hAnsi="Times New Roman"/>
          <w:b/>
          <w:i/>
          <w:w w:val="115"/>
          <w:sz w:val="20"/>
        </w:rPr>
        <w:t>α</w:t>
      </w:r>
      <w:r>
        <w:rPr>
          <w:rFonts w:ascii="Arial" w:hAnsi="Arial"/>
          <w:i/>
          <w:w w:val="115"/>
          <w:position w:val="-2"/>
          <w:sz w:val="14"/>
        </w:rPr>
        <w:t>t</w:t>
      </w:r>
      <w:r>
        <w:rPr>
          <w:rFonts w:ascii="Arial" w:hAnsi="Arial"/>
          <w:i/>
          <w:spacing w:val="-5"/>
          <w:w w:val="115"/>
          <w:position w:val="-2"/>
          <w:sz w:val="14"/>
        </w:rPr>
        <w:t xml:space="preserve"> </w:t>
      </w:r>
      <w:r>
        <w:rPr>
          <w:rFonts w:ascii="Arial" w:hAnsi="Arial"/>
          <w:w w:val="115"/>
          <w:sz w:val="20"/>
        </w:rPr>
        <w:t>=</w:t>
      </w:r>
      <w:r>
        <w:rPr>
          <w:rFonts w:ascii="Arial" w:hAnsi="Arial"/>
          <w:spacing w:val="-30"/>
          <w:w w:val="115"/>
          <w:sz w:val="20"/>
        </w:rPr>
        <w:t xml:space="preserve"> </w:t>
      </w:r>
      <w:proofErr w:type="spellStart"/>
      <w:r>
        <w:rPr>
          <w:rFonts w:ascii="Times New Roman" w:hAnsi="Times New Roman"/>
          <w:b/>
          <w:i/>
          <w:spacing w:val="2"/>
          <w:w w:val="115"/>
          <w:sz w:val="20"/>
        </w:rPr>
        <w:t>δ</w:t>
      </w:r>
      <w:r>
        <w:rPr>
          <w:rFonts w:ascii="Georgia" w:hAnsi="Georgia"/>
          <w:b/>
          <w:spacing w:val="2"/>
          <w:w w:val="115"/>
          <w:sz w:val="20"/>
        </w:rPr>
        <w:t>P</w:t>
      </w:r>
      <w:proofErr w:type="spellEnd"/>
      <w:r>
        <w:rPr>
          <w:rFonts w:ascii="Arial" w:hAnsi="Arial"/>
          <w:spacing w:val="1"/>
          <w:w w:val="115"/>
          <w:sz w:val="20"/>
        </w:rPr>
        <w:t>(</w:t>
      </w:r>
      <w:r>
        <w:rPr>
          <w:rFonts w:ascii="Arial" w:hAnsi="Arial"/>
          <w:i/>
          <w:spacing w:val="2"/>
          <w:w w:val="115"/>
          <w:sz w:val="20"/>
        </w:rPr>
        <w:t>x</w:t>
      </w:r>
      <w:proofErr w:type="gramStart"/>
      <w:r>
        <w:rPr>
          <w:rFonts w:ascii="Verdana" w:hAnsi="Verdana"/>
          <w:spacing w:val="2"/>
          <w:w w:val="115"/>
          <w:position w:val="-2"/>
          <w:sz w:val="14"/>
        </w:rPr>
        <w:t>1</w:t>
      </w:r>
      <w:r>
        <w:rPr>
          <w:rFonts w:ascii="Arial" w:hAnsi="Arial"/>
          <w:spacing w:val="1"/>
          <w:w w:val="115"/>
          <w:sz w:val="20"/>
        </w:rPr>
        <w:t>)</w:t>
      </w:r>
      <w:r>
        <w:rPr>
          <w:rFonts w:ascii="Georgia" w:hAnsi="Georgia"/>
          <w:b/>
          <w:spacing w:val="2"/>
          <w:w w:val="115"/>
          <w:sz w:val="20"/>
        </w:rPr>
        <w:t>Γ</w:t>
      </w:r>
      <w:proofErr w:type="gramEnd"/>
      <w:r>
        <w:rPr>
          <w:rFonts w:ascii="Georgia" w:hAnsi="Georgia"/>
          <w:b/>
          <w:spacing w:val="2"/>
          <w:w w:val="115"/>
          <w:sz w:val="20"/>
        </w:rPr>
        <w:t>P</w:t>
      </w:r>
      <w:r>
        <w:rPr>
          <w:rFonts w:ascii="Arial" w:hAnsi="Arial"/>
          <w:spacing w:val="1"/>
          <w:w w:val="115"/>
          <w:sz w:val="20"/>
        </w:rPr>
        <w:t>(</w:t>
      </w:r>
      <w:r>
        <w:rPr>
          <w:rFonts w:ascii="Arial" w:hAnsi="Arial"/>
          <w:i/>
          <w:spacing w:val="2"/>
          <w:w w:val="115"/>
          <w:sz w:val="20"/>
        </w:rPr>
        <w:t>x</w:t>
      </w:r>
      <w:r>
        <w:rPr>
          <w:rFonts w:ascii="Verdana" w:hAnsi="Verdana"/>
          <w:spacing w:val="2"/>
          <w:w w:val="115"/>
          <w:position w:val="-2"/>
          <w:sz w:val="14"/>
        </w:rPr>
        <w:t>2</w:t>
      </w:r>
      <w:r>
        <w:rPr>
          <w:rFonts w:ascii="Arial" w:hAnsi="Arial"/>
          <w:spacing w:val="1"/>
          <w:w w:val="115"/>
          <w:sz w:val="20"/>
        </w:rPr>
        <w:t>)</w:t>
      </w:r>
      <w:r>
        <w:rPr>
          <w:rFonts w:ascii="Georgia" w:hAnsi="Georgia"/>
          <w:b/>
          <w:spacing w:val="2"/>
          <w:w w:val="115"/>
          <w:sz w:val="20"/>
        </w:rPr>
        <w:t>ΓP</w:t>
      </w:r>
      <w:r>
        <w:rPr>
          <w:rFonts w:ascii="Arial" w:hAnsi="Arial"/>
          <w:spacing w:val="1"/>
          <w:w w:val="115"/>
          <w:sz w:val="20"/>
        </w:rPr>
        <w:t>(</w:t>
      </w:r>
      <w:r>
        <w:rPr>
          <w:rFonts w:ascii="Arial" w:hAnsi="Arial"/>
          <w:i/>
          <w:spacing w:val="2"/>
          <w:w w:val="115"/>
          <w:sz w:val="20"/>
        </w:rPr>
        <w:t>x</w:t>
      </w:r>
      <w:r>
        <w:rPr>
          <w:rFonts w:ascii="Verdana" w:hAnsi="Verdana"/>
          <w:spacing w:val="2"/>
          <w:w w:val="115"/>
          <w:position w:val="-2"/>
          <w:sz w:val="14"/>
        </w:rPr>
        <w:t>3</w:t>
      </w:r>
      <w:r>
        <w:rPr>
          <w:rFonts w:ascii="Arial" w:hAnsi="Arial"/>
          <w:spacing w:val="1"/>
          <w:w w:val="115"/>
          <w:sz w:val="20"/>
        </w:rPr>
        <w:t>)</w:t>
      </w:r>
      <w:r>
        <w:rPr>
          <w:rFonts w:ascii="Arial" w:hAnsi="Arial"/>
          <w:spacing w:val="-44"/>
          <w:w w:val="115"/>
          <w:sz w:val="20"/>
        </w:rPr>
        <w:t xml:space="preserve"> </w:t>
      </w:r>
      <w:r>
        <w:rPr>
          <w:rFonts w:ascii="Arial" w:hAnsi="Arial"/>
          <w:i/>
          <w:w w:val="115"/>
          <w:sz w:val="20"/>
        </w:rPr>
        <w:t>.</w:t>
      </w:r>
      <w:r>
        <w:rPr>
          <w:rFonts w:ascii="Arial" w:hAnsi="Arial"/>
          <w:i/>
          <w:spacing w:val="-44"/>
          <w:w w:val="115"/>
          <w:sz w:val="20"/>
        </w:rPr>
        <w:t xml:space="preserve"> </w:t>
      </w:r>
      <w:r>
        <w:rPr>
          <w:rFonts w:ascii="Arial" w:hAnsi="Arial"/>
          <w:i/>
          <w:w w:val="115"/>
          <w:sz w:val="20"/>
        </w:rPr>
        <w:t>.</w:t>
      </w:r>
      <w:r>
        <w:rPr>
          <w:rFonts w:ascii="Arial" w:hAnsi="Arial"/>
          <w:i/>
          <w:spacing w:val="-44"/>
          <w:w w:val="115"/>
          <w:sz w:val="20"/>
        </w:rPr>
        <w:t xml:space="preserve"> </w:t>
      </w:r>
      <w:r>
        <w:rPr>
          <w:rFonts w:ascii="Arial" w:hAnsi="Arial"/>
          <w:i/>
          <w:w w:val="115"/>
          <w:sz w:val="20"/>
        </w:rPr>
        <w:t>.</w:t>
      </w:r>
      <w:r>
        <w:rPr>
          <w:rFonts w:ascii="Arial" w:hAnsi="Arial"/>
          <w:i/>
          <w:spacing w:val="-43"/>
          <w:w w:val="115"/>
          <w:sz w:val="20"/>
        </w:rPr>
        <w:t xml:space="preserve"> </w:t>
      </w:r>
      <w:r>
        <w:rPr>
          <w:rFonts w:ascii="Georgia" w:hAnsi="Georgia"/>
          <w:b/>
          <w:spacing w:val="1"/>
          <w:w w:val="115"/>
          <w:sz w:val="20"/>
        </w:rPr>
        <w:t>ΓP</w:t>
      </w:r>
      <w:r>
        <w:rPr>
          <w:rFonts w:ascii="Arial" w:hAnsi="Arial"/>
          <w:spacing w:val="1"/>
          <w:w w:val="115"/>
          <w:sz w:val="20"/>
        </w:rPr>
        <w:t>(</w:t>
      </w:r>
      <w:r>
        <w:rPr>
          <w:rFonts w:ascii="Arial" w:hAnsi="Arial"/>
          <w:i/>
          <w:spacing w:val="1"/>
          <w:w w:val="115"/>
          <w:sz w:val="20"/>
        </w:rPr>
        <w:t>x</w:t>
      </w:r>
      <w:r>
        <w:rPr>
          <w:rFonts w:ascii="Arial" w:hAnsi="Arial"/>
          <w:i/>
          <w:w w:val="115"/>
          <w:position w:val="-2"/>
          <w:sz w:val="14"/>
        </w:rPr>
        <w:t>t</w:t>
      </w:r>
      <w:r>
        <w:rPr>
          <w:rFonts w:ascii="Arial" w:hAnsi="Arial"/>
          <w:spacing w:val="1"/>
          <w:w w:val="115"/>
          <w:sz w:val="20"/>
        </w:rPr>
        <w:t>)</w:t>
      </w:r>
    </w:p>
    <w:p w14:paraId="00E29539" w14:textId="77777777" w:rsidR="00632595" w:rsidRDefault="008950A2">
      <w:pPr>
        <w:spacing w:before="76" w:line="82" w:lineRule="exact"/>
        <w:ind w:right="4334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/>
          <w:i/>
          <w:w w:val="155"/>
          <w:sz w:val="14"/>
        </w:rPr>
        <w:t>t</w:t>
      </w:r>
    </w:p>
    <w:p w14:paraId="0F836F98" w14:textId="77777777" w:rsidR="00632595" w:rsidRDefault="008950A2">
      <w:pPr>
        <w:spacing w:line="358" w:lineRule="exact"/>
        <w:ind w:right="4523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w w:val="145"/>
          <w:sz w:val="20"/>
        </w:rPr>
        <w:t>=</w:t>
      </w:r>
      <w:r>
        <w:rPr>
          <w:rFonts w:ascii="Arial" w:hAnsi="Arial"/>
          <w:spacing w:val="-62"/>
          <w:w w:val="145"/>
          <w:sz w:val="20"/>
        </w:rPr>
        <w:t xml:space="preserve"> </w:t>
      </w:r>
      <w:proofErr w:type="spellStart"/>
      <w:r>
        <w:rPr>
          <w:rFonts w:ascii="Times New Roman" w:hAnsi="Times New Roman"/>
          <w:b/>
          <w:i/>
          <w:spacing w:val="2"/>
          <w:w w:val="120"/>
          <w:sz w:val="20"/>
        </w:rPr>
        <w:t>δ</w:t>
      </w:r>
      <w:r>
        <w:rPr>
          <w:rFonts w:ascii="Georgia" w:hAnsi="Georgia"/>
          <w:b/>
          <w:spacing w:val="2"/>
          <w:w w:val="120"/>
          <w:sz w:val="20"/>
        </w:rPr>
        <w:t>P</w:t>
      </w:r>
      <w:proofErr w:type="spellEnd"/>
      <w:r>
        <w:rPr>
          <w:rFonts w:ascii="Arial" w:hAnsi="Arial"/>
          <w:spacing w:val="2"/>
          <w:w w:val="120"/>
          <w:sz w:val="20"/>
        </w:rPr>
        <w:t>(</w:t>
      </w:r>
      <w:r>
        <w:rPr>
          <w:rFonts w:ascii="Arial" w:hAnsi="Arial"/>
          <w:i/>
          <w:spacing w:val="2"/>
          <w:w w:val="120"/>
          <w:sz w:val="20"/>
        </w:rPr>
        <w:t>x</w:t>
      </w:r>
      <w:r>
        <w:rPr>
          <w:rFonts w:ascii="Verdana" w:hAnsi="Verdana"/>
          <w:spacing w:val="2"/>
          <w:w w:val="120"/>
          <w:position w:val="-2"/>
          <w:sz w:val="14"/>
        </w:rPr>
        <w:t>1</w:t>
      </w:r>
      <w:r>
        <w:rPr>
          <w:rFonts w:ascii="Arial" w:hAnsi="Arial"/>
          <w:spacing w:val="2"/>
          <w:w w:val="120"/>
          <w:sz w:val="20"/>
        </w:rPr>
        <w:t>)</w:t>
      </w:r>
      <w:r>
        <w:rPr>
          <w:rFonts w:ascii="Arial" w:hAnsi="Arial"/>
          <w:spacing w:val="-52"/>
          <w:w w:val="120"/>
          <w:sz w:val="20"/>
        </w:rPr>
        <w:t xml:space="preserve"> </w:t>
      </w:r>
      <w:r>
        <w:rPr>
          <w:rFonts w:ascii="Arial" w:hAnsi="Arial"/>
          <w:w w:val="185"/>
          <w:position w:val="19"/>
          <w:sz w:val="20"/>
        </w:rPr>
        <w:t>n</w:t>
      </w:r>
      <w:r>
        <w:rPr>
          <w:rFonts w:ascii="Arial" w:hAnsi="Arial"/>
          <w:spacing w:val="-88"/>
          <w:w w:val="185"/>
          <w:position w:val="19"/>
          <w:sz w:val="20"/>
        </w:rPr>
        <w:t xml:space="preserve"> </w:t>
      </w:r>
      <w:r>
        <w:rPr>
          <w:rFonts w:ascii="Georgia" w:hAnsi="Georgia"/>
          <w:b/>
          <w:spacing w:val="1"/>
          <w:w w:val="120"/>
          <w:sz w:val="20"/>
        </w:rPr>
        <w:t>ΓP</w:t>
      </w:r>
      <w:r>
        <w:rPr>
          <w:rFonts w:ascii="Arial" w:hAnsi="Arial"/>
          <w:spacing w:val="1"/>
          <w:w w:val="120"/>
          <w:sz w:val="20"/>
        </w:rPr>
        <w:t>(</w:t>
      </w:r>
      <w:r>
        <w:rPr>
          <w:rFonts w:ascii="Arial" w:hAnsi="Arial"/>
          <w:i/>
          <w:spacing w:val="1"/>
          <w:w w:val="120"/>
          <w:sz w:val="20"/>
        </w:rPr>
        <w:t>x</w:t>
      </w:r>
      <w:r>
        <w:rPr>
          <w:rFonts w:ascii="Arial" w:hAnsi="Arial"/>
          <w:i/>
          <w:spacing w:val="1"/>
          <w:w w:val="120"/>
          <w:position w:val="-2"/>
          <w:sz w:val="14"/>
        </w:rPr>
        <w:t>s</w:t>
      </w:r>
      <w:r>
        <w:rPr>
          <w:rFonts w:ascii="Arial" w:hAnsi="Arial"/>
          <w:spacing w:val="1"/>
          <w:w w:val="120"/>
          <w:sz w:val="20"/>
        </w:rPr>
        <w:t>)</w:t>
      </w:r>
    </w:p>
    <w:p w14:paraId="405CE36D" w14:textId="77777777" w:rsidR="00632595" w:rsidRDefault="008950A2">
      <w:pPr>
        <w:spacing w:before="32"/>
        <w:ind w:right="4334"/>
        <w:jc w:val="center"/>
        <w:rPr>
          <w:rFonts w:ascii="Verdana" w:eastAsia="Verdana" w:hAnsi="Verdana" w:cs="Verdana"/>
          <w:sz w:val="14"/>
          <w:szCs w:val="14"/>
        </w:rPr>
      </w:pPr>
      <w:r>
        <w:rPr>
          <w:rFonts w:ascii="Arial"/>
          <w:i/>
          <w:sz w:val="14"/>
        </w:rPr>
        <w:t>s</w:t>
      </w:r>
      <w:r>
        <w:rPr>
          <w:rFonts w:ascii="Verdana"/>
          <w:sz w:val="14"/>
        </w:rPr>
        <w:t>=2</w:t>
      </w:r>
    </w:p>
    <w:p w14:paraId="468D9D55" w14:textId="77777777" w:rsidR="00632595" w:rsidRDefault="008950A2">
      <w:pPr>
        <w:spacing w:before="31"/>
        <w:ind w:left="1223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w w:val="110"/>
          <w:sz w:val="20"/>
        </w:rPr>
        <w:t>=</w:t>
      </w:r>
      <w:r>
        <w:rPr>
          <w:rFonts w:ascii="Arial" w:hAnsi="Arial"/>
          <w:spacing w:val="1"/>
          <w:w w:val="110"/>
          <w:sz w:val="20"/>
        </w:rPr>
        <w:t xml:space="preserve"> </w:t>
      </w:r>
      <w:r>
        <w:rPr>
          <w:rFonts w:ascii="Arial" w:hAnsi="Arial"/>
          <w:w w:val="110"/>
          <w:sz w:val="20"/>
        </w:rPr>
        <w:t>(</w:t>
      </w:r>
      <w:r>
        <w:rPr>
          <w:rFonts w:ascii="Arial" w:hAnsi="Arial"/>
          <w:i/>
          <w:spacing w:val="1"/>
          <w:w w:val="110"/>
          <w:sz w:val="20"/>
        </w:rPr>
        <w:t>α</w:t>
      </w:r>
      <w:proofErr w:type="gramStart"/>
      <w:r>
        <w:rPr>
          <w:rFonts w:ascii="Arial" w:hAnsi="Arial"/>
          <w:i/>
          <w:w w:val="110"/>
          <w:position w:val="-2"/>
          <w:sz w:val="14"/>
        </w:rPr>
        <w:t>t</w:t>
      </w:r>
      <w:r>
        <w:rPr>
          <w:rFonts w:ascii="Arial" w:hAnsi="Arial"/>
          <w:spacing w:val="1"/>
          <w:w w:val="110"/>
          <w:sz w:val="20"/>
        </w:rPr>
        <w:t>(</w:t>
      </w:r>
      <w:proofErr w:type="gramEnd"/>
      <w:r>
        <w:rPr>
          <w:rFonts w:ascii="Arial" w:hAnsi="Arial"/>
          <w:spacing w:val="1"/>
          <w:w w:val="110"/>
          <w:sz w:val="20"/>
        </w:rPr>
        <w:t>1)</w:t>
      </w:r>
      <w:r>
        <w:rPr>
          <w:rFonts w:ascii="Arial" w:hAnsi="Arial"/>
          <w:i/>
          <w:spacing w:val="1"/>
          <w:w w:val="110"/>
          <w:sz w:val="20"/>
        </w:rPr>
        <w:t>,</w:t>
      </w:r>
      <w:r>
        <w:rPr>
          <w:rFonts w:ascii="Arial" w:hAnsi="Arial"/>
          <w:i/>
          <w:spacing w:val="-24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.</w:t>
      </w:r>
      <w:r>
        <w:rPr>
          <w:rFonts w:ascii="Arial" w:hAnsi="Arial"/>
          <w:i/>
          <w:spacing w:val="-24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.</w:t>
      </w:r>
      <w:r>
        <w:rPr>
          <w:rFonts w:ascii="Arial" w:hAnsi="Arial"/>
          <w:i/>
          <w:spacing w:val="-24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.</w:t>
      </w:r>
      <w:r>
        <w:rPr>
          <w:rFonts w:ascii="Arial" w:hAnsi="Arial"/>
          <w:i/>
          <w:spacing w:val="-24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,</w:t>
      </w:r>
      <w:r>
        <w:rPr>
          <w:rFonts w:ascii="Arial" w:hAnsi="Arial"/>
          <w:i/>
          <w:spacing w:val="-24"/>
          <w:w w:val="110"/>
          <w:sz w:val="20"/>
        </w:rPr>
        <w:t xml:space="preserve"> </w:t>
      </w:r>
      <w:r>
        <w:rPr>
          <w:rFonts w:ascii="Arial" w:hAnsi="Arial"/>
          <w:i/>
          <w:spacing w:val="1"/>
          <w:w w:val="110"/>
          <w:sz w:val="20"/>
        </w:rPr>
        <w:t>α</w:t>
      </w:r>
      <w:r>
        <w:rPr>
          <w:rFonts w:ascii="Arial" w:hAnsi="Arial"/>
          <w:i/>
          <w:w w:val="110"/>
          <w:position w:val="-2"/>
          <w:sz w:val="14"/>
        </w:rPr>
        <w:t>t</w:t>
      </w:r>
      <w:r>
        <w:rPr>
          <w:rFonts w:ascii="Arial" w:hAnsi="Arial"/>
          <w:w w:val="110"/>
          <w:sz w:val="20"/>
        </w:rPr>
        <w:t>(</w:t>
      </w:r>
      <w:r>
        <w:rPr>
          <w:rFonts w:ascii="Arial" w:hAnsi="Arial"/>
          <w:i/>
          <w:spacing w:val="1"/>
          <w:w w:val="110"/>
          <w:sz w:val="20"/>
        </w:rPr>
        <w:t>m</w:t>
      </w:r>
      <w:r>
        <w:rPr>
          <w:rFonts w:ascii="Arial" w:hAnsi="Arial"/>
          <w:w w:val="110"/>
          <w:sz w:val="20"/>
        </w:rPr>
        <w:t>))</w:t>
      </w:r>
    </w:p>
    <w:p w14:paraId="41D9A809" w14:textId="77777777" w:rsidR="00632595" w:rsidRDefault="00632595">
      <w:pPr>
        <w:spacing w:before="8"/>
        <w:rPr>
          <w:rFonts w:ascii="Arial" w:eastAsia="Arial" w:hAnsi="Arial" w:cs="Arial"/>
          <w:sz w:val="20"/>
          <w:szCs w:val="20"/>
        </w:rPr>
      </w:pPr>
    </w:p>
    <w:p w14:paraId="56103929" w14:textId="77777777" w:rsidR="00632595" w:rsidRDefault="008950A2">
      <w:pPr>
        <w:pStyle w:val="BodyText"/>
        <w:spacing w:line="249" w:lineRule="auto"/>
        <w:ind w:right="176"/>
      </w:pPr>
      <w:r>
        <w:t>where</w:t>
      </w:r>
      <w:r>
        <w:rPr>
          <w:spacing w:val="16"/>
        </w:rPr>
        <w:t xml:space="preserve"> </w:t>
      </w:r>
      <w:r>
        <w:rPr>
          <w:b/>
          <w:i/>
        </w:rPr>
        <w:t>δ</w:t>
      </w:r>
      <w:r>
        <w:rPr>
          <w:b/>
          <w:i/>
          <w:spacing w:val="25"/>
        </w:rPr>
        <w:t xml:space="preserve"> </w:t>
      </w:r>
      <w:r>
        <w:t>denotes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initial</w:t>
      </w:r>
      <w:r>
        <w:rPr>
          <w:spacing w:val="17"/>
        </w:rPr>
        <w:t xml:space="preserve"> </w:t>
      </w:r>
      <w:r>
        <w:rPr>
          <w:spacing w:val="-1"/>
        </w:rPr>
        <w:t>distribution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Markov</w:t>
      </w:r>
      <w:r>
        <w:rPr>
          <w:spacing w:val="17"/>
        </w:rPr>
        <w:t xml:space="preserve"> </w:t>
      </w:r>
      <w:r>
        <w:t xml:space="preserve">chain. </w:t>
      </w:r>
      <w:r>
        <w:rPr>
          <w:spacing w:val="19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rPr>
          <w:spacing w:val="-1"/>
        </w:rPr>
        <w:t>convention,</w:t>
      </w:r>
      <w:r>
        <w:rPr>
          <w:spacing w:val="2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empty</w:t>
      </w:r>
      <w:r>
        <w:rPr>
          <w:spacing w:val="17"/>
        </w:rPr>
        <w:t xml:space="preserve"> </w:t>
      </w:r>
      <w:r>
        <w:t>product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30"/>
          <w:w w:val="99"/>
        </w:rPr>
        <w:t xml:space="preserve"> </w:t>
      </w:r>
      <w:r>
        <w:lastRenderedPageBreak/>
        <w:t>identity</w:t>
      </w:r>
      <w:r>
        <w:rPr>
          <w:spacing w:val="-3"/>
        </w:rPr>
        <w:t xml:space="preserve"> </w:t>
      </w:r>
      <w:r>
        <w:t>matrix.</w:t>
      </w:r>
      <w:r>
        <w:rPr>
          <w:spacing w:val="10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forward</w:t>
      </w:r>
      <w:r>
        <w:rPr>
          <w:spacing w:val="-2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way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  <w:i/>
          <w:w w:val="110"/>
        </w:rPr>
        <w:t>α</w:t>
      </w:r>
      <w:r>
        <w:rPr>
          <w:rFonts w:ascii="Arial" w:hAnsi="Arial"/>
          <w:i/>
          <w:w w:val="110"/>
          <w:position w:val="-2"/>
          <w:sz w:val="14"/>
        </w:rPr>
        <w:t>t</w:t>
      </w:r>
      <w:r>
        <w:rPr>
          <w:rFonts w:ascii="Arial" w:hAnsi="Arial"/>
          <w:i/>
          <w:spacing w:val="15"/>
          <w:w w:val="110"/>
          <w:position w:val="-2"/>
          <w:sz w:val="14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calculated</w:t>
      </w:r>
    </w:p>
    <w:p w14:paraId="476DB635" w14:textId="77777777" w:rsidR="00632595" w:rsidRDefault="00632595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14:paraId="56F3E0B3" w14:textId="77777777" w:rsidR="00632595" w:rsidRDefault="008950A2">
      <w:pPr>
        <w:ind w:left="9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b/>
          <w:i/>
          <w:w w:val="115"/>
          <w:sz w:val="20"/>
        </w:rPr>
        <w:t>α</w:t>
      </w:r>
      <w:r>
        <w:rPr>
          <w:rFonts w:ascii="Verdana" w:hAnsi="Verdana"/>
          <w:w w:val="115"/>
          <w:position w:val="-2"/>
          <w:sz w:val="14"/>
        </w:rPr>
        <w:t>0</w:t>
      </w:r>
      <w:r>
        <w:rPr>
          <w:rFonts w:ascii="Verdana" w:hAnsi="Verdana"/>
          <w:spacing w:val="11"/>
          <w:w w:val="115"/>
          <w:position w:val="-2"/>
          <w:sz w:val="14"/>
        </w:rPr>
        <w:t xml:space="preserve"> </w:t>
      </w:r>
      <w:r>
        <w:rPr>
          <w:rFonts w:ascii="Arial" w:hAnsi="Arial"/>
          <w:w w:val="115"/>
          <w:sz w:val="20"/>
        </w:rPr>
        <w:t>=</w:t>
      </w:r>
      <w:r>
        <w:rPr>
          <w:rFonts w:ascii="Arial" w:hAnsi="Arial"/>
          <w:spacing w:val="-7"/>
          <w:w w:val="115"/>
          <w:sz w:val="20"/>
        </w:rPr>
        <w:t xml:space="preserve"> </w:t>
      </w:r>
      <w:r>
        <w:rPr>
          <w:rFonts w:ascii="Times New Roman" w:hAnsi="Times New Roman"/>
          <w:b/>
          <w:i/>
          <w:w w:val="115"/>
          <w:sz w:val="20"/>
        </w:rPr>
        <w:t>δ</w:t>
      </w:r>
    </w:p>
    <w:p w14:paraId="65001DE0" w14:textId="77777777" w:rsidR="00632595" w:rsidRDefault="008950A2">
      <w:pPr>
        <w:spacing w:before="66" w:line="236" w:lineRule="auto"/>
        <w:ind w:left="946" w:right="4563"/>
        <w:rPr>
          <w:rFonts w:ascii="Lucida Sans Unicode" w:eastAsia="Lucida Sans Unicode" w:hAnsi="Lucida Sans Unicode" w:cs="Lucida Sans Unicode"/>
          <w:sz w:val="14"/>
          <w:szCs w:val="14"/>
        </w:rPr>
      </w:pPr>
      <w:r>
        <w:rPr>
          <w:rFonts w:ascii="Times New Roman" w:eastAsia="Times New Roman" w:hAnsi="Times New Roman" w:cs="Times New Roman"/>
          <w:b/>
          <w:bCs/>
          <w:i/>
          <w:w w:val="115"/>
          <w:sz w:val="20"/>
          <w:szCs w:val="20"/>
        </w:rPr>
        <w:t>α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t</w:t>
      </w:r>
      <w:r>
        <w:rPr>
          <w:rFonts w:ascii="Arial" w:eastAsia="Arial" w:hAnsi="Arial" w:cs="Arial"/>
          <w:i/>
          <w:spacing w:val="13"/>
          <w:w w:val="115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=</w:t>
      </w:r>
      <w:r>
        <w:rPr>
          <w:rFonts w:ascii="Arial" w:eastAsia="Arial" w:hAnsi="Arial" w:cs="Arial"/>
          <w:spacing w:val="-16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w w:val="115"/>
          <w:sz w:val="20"/>
          <w:szCs w:val="20"/>
        </w:rPr>
        <w:t>α</w:t>
      </w:r>
      <w:r>
        <w:rPr>
          <w:rFonts w:ascii="Arial" w:eastAsia="Arial" w:hAnsi="Arial" w:cs="Arial"/>
          <w:i/>
          <w:spacing w:val="1"/>
          <w:w w:val="115"/>
          <w:position w:val="-2"/>
          <w:sz w:val="14"/>
          <w:szCs w:val="14"/>
        </w:rPr>
        <w:t>t</w:t>
      </w:r>
      <w:r>
        <w:rPr>
          <w:rFonts w:ascii="Lucida Sans Unicode" w:eastAsia="Lucida Sans Unicode" w:hAnsi="Lucida Sans Unicode" w:cs="Lucida Sans Unicode"/>
          <w:spacing w:val="2"/>
          <w:w w:val="115"/>
          <w:position w:val="-2"/>
          <w:sz w:val="14"/>
          <w:szCs w:val="14"/>
        </w:rPr>
        <w:t>−</w:t>
      </w:r>
      <w:r>
        <w:rPr>
          <w:rFonts w:ascii="Verdana" w:eastAsia="Verdana" w:hAnsi="Verdana" w:cs="Verdana"/>
          <w:spacing w:val="2"/>
          <w:w w:val="115"/>
          <w:position w:val="-2"/>
          <w:sz w:val="14"/>
          <w:szCs w:val="14"/>
        </w:rPr>
        <w:t>1</w:t>
      </w:r>
      <w:r>
        <w:rPr>
          <w:rFonts w:ascii="Georgia" w:eastAsia="Georgia" w:hAnsi="Georgia" w:cs="Georgia"/>
          <w:b/>
          <w:bCs/>
          <w:spacing w:val="2"/>
          <w:w w:val="115"/>
          <w:sz w:val="20"/>
          <w:szCs w:val="20"/>
        </w:rPr>
        <w:t>ΓP</w:t>
      </w:r>
      <w:r>
        <w:rPr>
          <w:rFonts w:ascii="Arial" w:eastAsia="Arial" w:hAnsi="Arial" w:cs="Arial"/>
          <w:spacing w:val="1"/>
          <w:w w:val="115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w w:val="115"/>
          <w:sz w:val="20"/>
          <w:szCs w:val="20"/>
        </w:rPr>
        <w:t>x</w:t>
      </w:r>
      <w:r>
        <w:rPr>
          <w:rFonts w:ascii="Arial" w:eastAsia="Arial" w:hAnsi="Arial" w:cs="Arial"/>
          <w:i/>
          <w:spacing w:val="1"/>
          <w:w w:val="115"/>
          <w:position w:val="-2"/>
          <w:sz w:val="14"/>
          <w:szCs w:val="14"/>
        </w:rPr>
        <w:t>t</w:t>
      </w:r>
      <w:r>
        <w:rPr>
          <w:rFonts w:ascii="Arial" w:eastAsia="Arial" w:hAnsi="Arial" w:cs="Arial"/>
          <w:spacing w:val="1"/>
          <w:w w:val="115"/>
          <w:sz w:val="20"/>
          <w:szCs w:val="20"/>
        </w:rPr>
        <w:t>)</w:t>
      </w:r>
      <w:r>
        <w:rPr>
          <w:rFonts w:ascii="Arial" w:eastAsia="Arial" w:hAnsi="Arial" w:cs="Arial"/>
          <w:spacing w:val="-19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4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5"/>
          <w:sz w:val="20"/>
          <w:szCs w:val="20"/>
        </w:rPr>
        <w:t>t</w:t>
      </w:r>
      <w:r>
        <w:rPr>
          <w:rFonts w:ascii="Arial" w:eastAsia="Arial" w:hAnsi="Arial" w:cs="Arial"/>
          <w:i/>
          <w:spacing w:val="-15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=</w:t>
      </w:r>
      <w:r>
        <w:rPr>
          <w:rFonts w:ascii="Arial" w:eastAsia="Arial" w:hAnsi="Arial" w:cs="Arial"/>
          <w:spacing w:val="-16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w w:val="115"/>
          <w:sz w:val="20"/>
          <w:szCs w:val="20"/>
        </w:rPr>
        <w:t>1</w:t>
      </w:r>
      <w:r>
        <w:rPr>
          <w:rFonts w:ascii="Arial" w:eastAsia="Arial" w:hAnsi="Arial" w:cs="Arial"/>
          <w:i/>
          <w:spacing w:val="-2"/>
          <w:w w:val="115"/>
          <w:sz w:val="20"/>
          <w:szCs w:val="20"/>
        </w:rPr>
        <w:t>,</w:t>
      </w:r>
      <w:r>
        <w:rPr>
          <w:rFonts w:ascii="Arial" w:eastAsia="Arial" w:hAnsi="Arial" w:cs="Arial"/>
          <w:i/>
          <w:spacing w:val="-35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2</w:t>
      </w:r>
      <w:r>
        <w:rPr>
          <w:rFonts w:ascii="Arial" w:eastAsia="Arial" w:hAnsi="Arial" w:cs="Arial"/>
          <w:i/>
          <w:w w:val="115"/>
          <w:sz w:val="20"/>
          <w:szCs w:val="20"/>
        </w:rPr>
        <w:t>,</w:t>
      </w:r>
      <w:r>
        <w:rPr>
          <w:rFonts w:ascii="Arial" w:eastAsia="Arial" w:hAnsi="Arial" w:cs="Arial"/>
          <w:i/>
          <w:spacing w:val="-34"/>
          <w:w w:val="115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i/>
          <w:w w:val="115"/>
          <w:sz w:val="20"/>
          <w:szCs w:val="20"/>
        </w:rPr>
        <w:t>.</w:t>
      </w:r>
      <w:r>
        <w:rPr>
          <w:rFonts w:ascii="Arial" w:eastAsia="Arial" w:hAnsi="Arial" w:cs="Arial"/>
          <w:i/>
          <w:spacing w:val="-35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5"/>
          <w:sz w:val="20"/>
          <w:szCs w:val="20"/>
        </w:rPr>
        <w:t>.</w:t>
      </w:r>
      <w:r>
        <w:rPr>
          <w:rFonts w:ascii="Arial" w:eastAsia="Arial" w:hAnsi="Arial" w:cs="Arial"/>
          <w:i/>
          <w:spacing w:val="-35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5"/>
          <w:sz w:val="20"/>
          <w:szCs w:val="20"/>
        </w:rPr>
        <w:t>.</w:t>
      </w:r>
      <w:r>
        <w:rPr>
          <w:rFonts w:ascii="Arial" w:eastAsia="Arial" w:hAnsi="Arial" w:cs="Arial"/>
          <w:i/>
          <w:spacing w:val="-35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5"/>
          <w:sz w:val="20"/>
          <w:szCs w:val="20"/>
        </w:rPr>
        <w:t>,</w:t>
      </w:r>
      <w:proofErr w:type="gramEnd"/>
      <w:r>
        <w:rPr>
          <w:rFonts w:ascii="Arial" w:eastAsia="Arial" w:hAnsi="Arial" w:cs="Arial"/>
          <w:i/>
          <w:spacing w:val="-35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5"/>
          <w:sz w:val="20"/>
          <w:szCs w:val="20"/>
        </w:rPr>
        <w:t>N</w:t>
      </w:r>
      <w:r>
        <w:rPr>
          <w:rFonts w:ascii="Arial" w:eastAsia="Arial" w:hAnsi="Arial" w:cs="Arial"/>
          <w:i/>
          <w:spacing w:val="21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5"/>
          <w:sz w:val="20"/>
          <w:szCs w:val="20"/>
        </w:rPr>
        <w:t>L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 xml:space="preserve">T </w:t>
      </w:r>
      <w:r>
        <w:rPr>
          <w:rFonts w:ascii="Arial" w:eastAsia="Arial" w:hAnsi="Arial" w:cs="Arial"/>
          <w:i/>
          <w:spacing w:val="15"/>
          <w:w w:val="115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=</w:t>
      </w:r>
      <w:r>
        <w:rPr>
          <w:rFonts w:ascii="Arial" w:eastAsia="Arial" w:hAnsi="Arial" w:cs="Arial"/>
          <w:spacing w:val="1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5"/>
          <w:sz w:val="20"/>
          <w:szCs w:val="20"/>
        </w:rPr>
        <w:t>α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T</w:t>
      </w:r>
      <w:r>
        <w:rPr>
          <w:rFonts w:ascii="Arial" w:eastAsia="Arial" w:hAnsi="Arial" w:cs="Arial"/>
          <w:i/>
          <w:spacing w:val="-7"/>
          <w:w w:val="115"/>
          <w:position w:val="-2"/>
          <w:sz w:val="14"/>
          <w:szCs w:val="14"/>
        </w:rPr>
        <w:t xml:space="preserve"> </w:t>
      </w:r>
      <w:r>
        <w:rPr>
          <w:rFonts w:ascii="Georgia" w:eastAsia="Georgia" w:hAnsi="Georgia" w:cs="Georgia"/>
          <w:b/>
          <w:bCs/>
          <w:w w:val="115"/>
          <w:sz w:val="20"/>
          <w:szCs w:val="20"/>
        </w:rPr>
        <w:t>1</w:t>
      </w:r>
      <w:r>
        <w:rPr>
          <w:rFonts w:ascii="Lucida Sans Unicode" w:eastAsia="Lucida Sans Unicode" w:hAnsi="Lucida Sans Unicode" w:cs="Lucida Sans Unicode"/>
          <w:w w:val="115"/>
          <w:position w:val="8"/>
          <w:sz w:val="14"/>
          <w:szCs w:val="14"/>
        </w:rPr>
        <w:t>!</w:t>
      </w:r>
    </w:p>
    <w:p w14:paraId="5086F4F6" w14:textId="77777777" w:rsidR="00632595" w:rsidRDefault="00632595">
      <w:pPr>
        <w:spacing w:line="236" w:lineRule="auto"/>
        <w:rPr>
          <w:rFonts w:ascii="Lucida Sans Unicode" w:eastAsia="Lucida Sans Unicode" w:hAnsi="Lucida Sans Unicode" w:cs="Lucida Sans Unicode"/>
          <w:sz w:val="14"/>
          <w:szCs w:val="14"/>
        </w:rPr>
        <w:sectPr w:rsidR="00632595">
          <w:pgSz w:w="12240" w:h="15840"/>
          <w:pgMar w:top="1500" w:right="1720" w:bottom="1160" w:left="1720" w:header="0" w:footer="961" w:gutter="0"/>
          <w:cols w:space="720"/>
        </w:sectPr>
      </w:pPr>
    </w:p>
    <w:p w14:paraId="6470725B" w14:textId="77777777" w:rsidR="00632595" w:rsidRDefault="00632595">
      <w:pPr>
        <w:spacing w:before="15"/>
        <w:rPr>
          <w:rFonts w:ascii="Lucida Sans Unicode" w:eastAsia="Lucida Sans Unicode" w:hAnsi="Lucida Sans Unicode" w:cs="Lucida Sans Unicode"/>
          <w:sz w:val="8"/>
          <w:szCs w:val="8"/>
        </w:rPr>
      </w:pPr>
    </w:p>
    <w:p w14:paraId="48E009F7" w14:textId="77777777" w:rsidR="00632595" w:rsidRDefault="008950A2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pict w14:anchorId="01123933">
          <v:group id="_x0000_s5865" style="position:absolute;left:0;text-align:left;margin-left:94.95pt;margin-top:16pt;width:422.15pt;height:.1pt;z-index:2152;mso-position-horizontal-relative:page" coordorigin="1899,320" coordsize="8443,2">
            <v:shape id="_x0000_s5866" style="position:absolute;left:1899;top:320;width:8443;height:2" coordorigin="1899,320" coordsize="8443,0" path="m1899,320r8442,e" filled="f" strokeweight=".14042mm">
              <v:path arrowok="t"/>
            </v:shape>
            <w10:wrap anchorx="page"/>
          </v:group>
        </w:pict>
      </w: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7</w:t>
      </w:r>
    </w:p>
    <w:p w14:paraId="55EB1AB3" w14:textId="77777777" w:rsidR="00632595" w:rsidRDefault="008950A2">
      <w:pPr>
        <w:pStyle w:val="BodyText"/>
        <w:spacing w:before="316"/>
        <w:ind w:left="417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rPr>
          <w:spacing w:val="-5"/>
        </w:rPr>
        <w:t xml:space="preserve">way,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“backward</w:t>
      </w:r>
      <w:r>
        <w:rPr>
          <w:spacing w:val="-6"/>
        </w:rPr>
        <w:t xml:space="preserve"> </w:t>
      </w:r>
      <w:r>
        <w:t>algorithm”</w:t>
      </w:r>
      <w:r>
        <w:rPr>
          <w:spacing w:val="-6"/>
        </w:rPr>
        <w:t xml:space="preserve"> </w:t>
      </w:r>
      <w:r>
        <w:rPr>
          <w:spacing w:val="-1"/>
        </w:rPr>
        <w:t>allows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recursive</w:t>
      </w:r>
      <w:r>
        <w:rPr>
          <w:spacing w:val="-6"/>
        </w:rPr>
        <w:t xml:space="preserve"> </w:t>
      </w:r>
      <w:r>
        <w:t>computation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likelihood.</w:t>
      </w:r>
    </w:p>
    <w:p w14:paraId="376C3A4A" w14:textId="77777777" w:rsidR="00632595" w:rsidRDefault="008950A2">
      <w:pPr>
        <w:spacing w:before="8"/>
        <w:ind w:left="1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pacing w:val="-9"/>
          <w:w w:val="105"/>
          <w:sz w:val="20"/>
        </w:rPr>
        <w:t>To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state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the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Times New Roman" w:hAnsi="Times New Roman"/>
          <w:spacing w:val="-2"/>
          <w:w w:val="105"/>
          <w:sz w:val="20"/>
        </w:rPr>
        <w:t>backward</w:t>
      </w:r>
      <w:r>
        <w:rPr>
          <w:rFonts w:ascii="Times New Roman" w:hAnsi="Times New Roman"/>
          <w:spacing w:val="-14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algorithm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let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us</w:t>
      </w:r>
      <w:r>
        <w:rPr>
          <w:rFonts w:ascii="Times New Roman" w:hAnsi="Times New Roman"/>
          <w:spacing w:val="-14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define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the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Times New Roman" w:hAnsi="Times New Roman"/>
          <w:spacing w:val="-2"/>
          <w:w w:val="105"/>
          <w:sz w:val="20"/>
        </w:rPr>
        <w:t>vector</w:t>
      </w:r>
      <w:r>
        <w:rPr>
          <w:rFonts w:ascii="Times New Roman" w:hAnsi="Times New Roman"/>
          <w:spacing w:val="-14"/>
          <w:w w:val="105"/>
          <w:sz w:val="20"/>
        </w:rPr>
        <w:t xml:space="preserve"> </w:t>
      </w:r>
      <w:r>
        <w:rPr>
          <w:rFonts w:ascii="Times New Roman" w:hAnsi="Times New Roman"/>
          <w:b/>
          <w:i/>
          <w:spacing w:val="2"/>
          <w:w w:val="105"/>
          <w:sz w:val="20"/>
        </w:rPr>
        <w:t>β</w:t>
      </w:r>
      <w:r>
        <w:rPr>
          <w:rFonts w:ascii="Arial" w:hAnsi="Arial"/>
          <w:i/>
          <w:spacing w:val="2"/>
          <w:w w:val="105"/>
          <w:position w:val="-4"/>
          <w:sz w:val="14"/>
        </w:rPr>
        <w:t>t</w:t>
      </w:r>
      <w:r>
        <w:rPr>
          <w:rFonts w:ascii="Arial" w:hAnsi="Arial"/>
          <w:i/>
          <w:spacing w:val="5"/>
          <w:w w:val="105"/>
          <w:position w:val="-4"/>
          <w:sz w:val="14"/>
        </w:rPr>
        <w:t xml:space="preserve"> </w:t>
      </w:r>
      <w:r>
        <w:rPr>
          <w:rFonts w:ascii="Times New Roman" w:hAnsi="Times New Roman"/>
          <w:w w:val="105"/>
          <w:sz w:val="20"/>
        </w:rPr>
        <w:t>for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t</w:t>
      </w:r>
      <w:r>
        <w:rPr>
          <w:rFonts w:ascii="Arial" w:hAnsi="Arial"/>
          <w:i/>
          <w:spacing w:val="-16"/>
          <w:w w:val="105"/>
          <w:sz w:val="20"/>
        </w:rPr>
        <w:t xml:space="preserve"> </w:t>
      </w:r>
      <w:r>
        <w:rPr>
          <w:rFonts w:ascii="Arial" w:hAnsi="Arial"/>
          <w:w w:val="105"/>
          <w:sz w:val="20"/>
        </w:rPr>
        <w:t>=</w:t>
      </w:r>
      <w:r>
        <w:rPr>
          <w:rFonts w:ascii="Arial" w:hAnsi="Arial"/>
          <w:spacing w:val="-16"/>
          <w:w w:val="105"/>
          <w:sz w:val="20"/>
        </w:rPr>
        <w:t xml:space="preserve"> </w:t>
      </w:r>
      <w:r>
        <w:rPr>
          <w:rFonts w:ascii="Arial" w:hAnsi="Arial"/>
          <w:spacing w:val="-2"/>
          <w:w w:val="105"/>
          <w:sz w:val="20"/>
        </w:rPr>
        <w:t>1</w:t>
      </w:r>
      <w:r>
        <w:rPr>
          <w:rFonts w:ascii="Arial" w:hAnsi="Arial"/>
          <w:i/>
          <w:spacing w:val="-2"/>
          <w:w w:val="105"/>
          <w:sz w:val="20"/>
        </w:rPr>
        <w:t>,</w:t>
      </w:r>
      <w:r>
        <w:rPr>
          <w:rFonts w:ascii="Arial" w:hAnsi="Arial"/>
          <w:i/>
          <w:spacing w:val="-34"/>
          <w:w w:val="105"/>
          <w:sz w:val="20"/>
        </w:rPr>
        <w:t xml:space="preserve"> </w:t>
      </w:r>
      <w:r>
        <w:rPr>
          <w:rFonts w:ascii="Arial" w:hAnsi="Arial"/>
          <w:w w:val="105"/>
          <w:sz w:val="20"/>
        </w:rPr>
        <w:t>2</w:t>
      </w:r>
      <w:r>
        <w:rPr>
          <w:rFonts w:ascii="Arial" w:hAnsi="Arial"/>
          <w:i/>
          <w:w w:val="105"/>
          <w:sz w:val="20"/>
        </w:rPr>
        <w:t>,</w:t>
      </w:r>
      <w:r>
        <w:rPr>
          <w:rFonts w:ascii="Arial" w:hAnsi="Arial"/>
          <w:i/>
          <w:spacing w:val="-33"/>
          <w:w w:val="105"/>
          <w:sz w:val="20"/>
        </w:rPr>
        <w:t xml:space="preserve"> </w:t>
      </w:r>
      <w:proofErr w:type="gramStart"/>
      <w:r>
        <w:rPr>
          <w:rFonts w:ascii="Arial" w:hAnsi="Arial"/>
          <w:i/>
          <w:w w:val="105"/>
          <w:sz w:val="20"/>
        </w:rPr>
        <w:t>.</w:t>
      </w:r>
      <w:r>
        <w:rPr>
          <w:rFonts w:ascii="Arial" w:hAnsi="Arial"/>
          <w:i/>
          <w:spacing w:val="-33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.</w:t>
      </w:r>
      <w:r>
        <w:rPr>
          <w:rFonts w:ascii="Arial" w:hAnsi="Arial"/>
          <w:i/>
          <w:spacing w:val="-33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.</w:t>
      </w:r>
      <w:r>
        <w:rPr>
          <w:rFonts w:ascii="Arial" w:hAnsi="Arial"/>
          <w:i/>
          <w:spacing w:val="-34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,</w:t>
      </w:r>
      <w:proofErr w:type="gramEnd"/>
      <w:r>
        <w:rPr>
          <w:rFonts w:ascii="Arial" w:hAnsi="Arial"/>
          <w:i/>
          <w:spacing w:val="-33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N</w:t>
      </w:r>
      <w:r>
        <w:rPr>
          <w:rFonts w:ascii="Arial" w:hAnsi="Arial"/>
          <w:i/>
          <w:spacing w:val="-3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so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that</w:t>
      </w:r>
    </w:p>
    <w:p w14:paraId="4E050CFD" w14:textId="77777777" w:rsidR="00632595" w:rsidRDefault="008950A2">
      <w:pPr>
        <w:tabs>
          <w:tab w:val="left" w:pos="4491"/>
        </w:tabs>
        <w:spacing w:before="119" w:line="96" w:lineRule="exact"/>
        <w:ind w:left="946"/>
        <w:rPr>
          <w:rFonts w:ascii="Lucida Sans Unicode" w:eastAsia="Lucida Sans Unicode" w:hAnsi="Lucida Sans Unicode" w:cs="Lucida Sans Unicode"/>
          <w:sz w:val="14"/>
          <w:szCs w:val="14"/>
        </w:rPr>
      </w:pPr>
      <w:r>
        <w:rPr>
          <w:rFonts w:ascii="Times New Roman" w:hAnsi="Times New Roman"/>
          <w:b/>
          <w:i/>
          <w:spacing w:val="5"/>
          <w:w w:val="115"/>
          <w:position w:val="-7"/>
          <w:sz w:val="20"/>
        </w:rPr>
        <w:t>β</w:t>
      </w:r>
      <w:r>
        <w:rPr>
          <w:rFonts w:ascii="Lucida Sans Unicode" w:hAnsi="Lucida Sans Unicode"/>
          <w:w w:val="115"/>
          <w:position w:val="1"/>
          <w:sz w:val="14"/>
        </w:rPr>
        <w:t>!</w:t>
      </w:r>
      <w:r>
        <w:rPr>
          <w:rFonts w:ascii="Lucida Sans Unicode" w:hAnsi="Lucida Sans Unicode"/>
          <w:w w:val="115"/>
          <w:position w:val="1"/>
          <w:sz w:val="14"/>
        </w:rPr>
        <w:tab/>
      </w:r>
      <w:r>
        <w:rPr>
          <w:rFonts w:ascii="Lucida Sans Unicode" w:hAnsi="Lucida Sans Unicode"/>
          <w:w w:val="115"/>
          <w:sz w:val="14"/>
        </w:rPr>
        <w:t>!</w:t>
      </w:r>
    </w:p>
    <w:p w14:paraId="32D0132A" w14:textId="77777777" w:rsidR="00632595" w:rsidRDefault="008950A2">
      <w:pPr>
        <w:spacing w:line="229" w:lineRule="exact"/>
        <w:ind w:left="1084"/>
        <w:rPr>
          <w:rFonts w:ascii="Georgia" w:eastAsia="Georgia" w:hAnsi="Georgia" w:cs="Georgia"/>
          <w:sz w:val="20"/>
          <w:szCs w:val="20"/>
        </w:rPr>
      </w:pPr>
      <w:r>
        <w:rPr>
          <w:rFonts w:ascii="Arial" w:hAnsi="Arial"/>
          <w:i/>
          <w:w w:val="125"/>
          <w:position w:val="-4"/>
          <w:sz w:val="14"/>
        </w:rPr>
        <w:t>t</w:t>
      </w:r>
      <w:r>
        <w:rPr>
          <w:rFonts w:ascii="Arial" w:hAnsi="Arial"/>
          <w:i/>
          <w:spacing w:val="19"/>
          <w:w w:val="125"/>
          <w:position w:val="-4"/>
          <w:sz w:val="14"/>
        </w:rPr>
        <w:t xml:space="preserve"> </w:t>
      </w:r>
      <w:r>
        <w:rPr>
          <w:rFonts w:ascii="Arial" w:hAnsi="Arial"/>
          <w:w w:val="110"/>
          <w:sz w:val="20"/>
        </w:rPr>
        <w:t>=</w:t>
      </w:r>
      <w:r>
        <w:rPr>
          <w:rFonts w:ascii="Arial" w:hAnsi="Arial"/>
          <w:spacing w:val="-4"/>
          <w:w w:val="110"/>
          <w:sz w:val="20"/>
        </w:rPr>
        <w:t xml:space="preserve"> </w:t>
      </w:r>
      <w:r>
        <w:rPr>
          <w:rFonts w:ascii="Georgia" w:hAnsi="Georgia"/>
          <w:b/>
          <w:spacing w:val="1"/>
          <w:w w:val="110"/>
          <w:sz w:val="20"/>
        </w:rPr>
        <w:t>ΓP</w:t>
      </w:r>
      <w:r>
        <w:rPr>
          <w:rFonts w:ascii="Arial" w:hAnsi="Arial"/>
          <w:w w:val="110"/>
          <w:sz w:val="20"/>
        </w:rPr>
        <w:t>(</w:t>
      </w:r>
      <w:r>
        <w:rPr>
          <w:rFonts w:ascii="Arial" w:hAnsi="Arial"/>
          <w:i/>
          <w:w w:val="110"/>
          <w:sz w:val="20"/>
        </w:rPr>
        <w:t>x</w:t>
      </w:r>
      <w:r>
        <w:rPr>
          <w:rFonts w:ascii="Arial" w:hAnsi="Arial"/>
          <w:i/>
          <w:w w:val="110"/>
          <w:position w:val="-2"/>
          <w:sz w:val="14"/>
        </w:rPr>
        <w:t>t</w:t>
      </w:r>
      <w:r>
        <w:rPr>
          <w:rFonts w:ascii="Verdana" w:hAnsi="Verdana"/>
          <w:spacing w:val="1"/>
          <w:w w:val="110"/>
          <w:position w:val="-2"/>
          <w:sz w:val="14"/>
        </w:rPr>
        <w:t>+</w:t>
      </w:r>
      <w:proofErr w:type="gramStart"/>
      <w:r>
        <w:rPr>
          <w:rFonts w:ascii="Verdana" w:hAnsi="Verdana"/>
          <w:spacing w:val="1"/>
          <w:w w:val="110"/>
          <w:position w:val="-2"/>
          <w:sz w:val="14"/>
        </w:rPr>
        <w:t>1</w:t>
      </w:r>
      <w:r>
        <w:rPr>
          <w:rFonts w:ascii="Arial" w:hAnsi="Arial"/>
          <w:w w:val="110"/>
          <w:sz w:val="20"/>
        </w:rPr>
        <w:t>)</w:t>
      </w:r>
      <w:r>
        <w:rPr>
          <w:rFonts w:ascii="Georgia" w:hAnsi="Georgia"/>
          <w:b/>
          <w:spacing w:val="1"/>
          <w:w w:val="110"/>
          <w:sz w:val="20"/>
        </w:rPr>
        <w:t>Γ</w:t>
      </w:r>
      <w:proofErr w:type="gramEnd"/>
      <w:r>
        <w:rPr>
          <w:rFonts w:ascii="Georgia" w:hAnsi="Georgia"/>
          <w:b/>
          <w:spacing w:val="1"/>
          <w:w w:val="110"/>
          <w:sz w:val="20"/>
        </w:rPr>
        <w:t>P</w:t>
      </w:r>
      <w:r>
        <w:rPr>
          <w:rFonts w:ascii="Arial" w:hAnsi="Arial"/>
          <w:w w:val="110"/>
          <w:sz w:val="20"/>
        </w:rPr>
        <w:t>(</w:t>
      </w:r>
      <w:r>
        <w:rPr>
          <w:rFonts w:ascii="Arial" w:hAnsi="Arial"/>
          <w:i/>
          <w:w w:val="110"/>
          <w:sz w:val="20"/>
        </w:rPr>
        <w:t>x</w:t>
      </w:r>
      <w:r>
        <w:rPr>
          <w:rFonts w:ascii="Arial" w:hAnsi="Arial"/>
          <w:i/>
          <w:w w:val="110"/>
          <w:position w:val="-2"/>
          <w:sz w:val="14"/>
        </w:rPr>
        <w:t>t</w:t>
      </w:r>
      <w:r>
        <w:rPr>
          <w:rFonts w:ascii="Verdana" w:hAnsi="Verdana"/>
          <w:spacing w:val="1"/>
          <w:w w:val="110"/>
          <w:position w:val="-2"/>
          <w:sz w:val="14"/>
        </w:rPr>
        <w:t>+2</w:t>
      </w:r>
      <w:r>
        <w:rPr>
          <w:rFonts w:ascii="Arial" w:hAnsi="Arial"/>
          <w:w w:val="110"/>
          <w:sz w:val="20"/>
        </w:rPr>
        <w:t>)</w:t>
      </w:r>
      <w:r>
        <w:rPr>
          <w:rFonts w:ascii="Arial" w:hAnsi="Arial"/>
          <w:spacing w:val="-27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.</w:t>
      </w:r>
      <w:r>
        <w:rPr>
          <w:rFonts w:ascii="Arial" w:hAnsi="Arial"/>
          <w:i/>
          <w:spacing w:val="-27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.</w:t>
      </w:r>
      <w:r>
        <w:rPr>
          <w:rFonts w:ascii="Arial" w:hAnsi="Arial"/>
          <w:i/>
          <w:spacing w:val="-27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.</w:t>
      </w:r>
      <w:r>
        <w:rPr>
          <w:rFonts w:ascii="Arial" w:hAnsi="Arial"/>
          <w:i/>
          <w:spacing w:val="-27"/>
          <w:w w:val="110"/>
          <w:sz w:val="20"/>
        </w:rPr>
        <w:t xml:space="preserve"> </w:t>
      </w:r>
      <w:r>
        <w:rPr>
          <w:rFonts w:ascii="Georgia" w:hAnsi="Georgia"/>
          <w:b/>
          <w:w w:val="110"/>
          <w:sz w:val="20"/>
        </w:rPr>
        <w:t>ΓP</w:t>
      </w:r>
      <w:r>
        <w:rPr>
          <w:rFonts w:ascii="Arial" w:hAnsi="Arial"/>
          <w:w w:val="110"/>
          <w:sz w:val="20"/>
        </w:rPr>
        <w:t>(</w:t>
      </w:r>
      <w:r>
        <w:rPr>
          <w:rFonts w:ascii="Arial" w:hAnsi="Arial"/>
          <w:i/>
          <w:w w:val="110"/>
          <w:sz w:val="20"/>
        </w:rPr>
        <w:t>x</w:t>
      </w:r>
      <w:r>
        <w:rPr>
          <w:rFonts w:ascii="Arial" w:hAnsi="Arial"/>
          <w:i/>
          <w:w w:val="110"/>
          <w:position w:val="-2"/>
          <w:sz w:val="14"/>
        </w:rPr>
        <w:t>T</w:t>
      </w:r>
      <w:r>
        <w:rPr>
          <w:rFonts w:ascii="Arial" w:hAnsi="Arial"/>
          <w:i/>
          <w:spacing w:val="-11"/>
          <w:w w:val="110"/>
          <w:position w:val="-2"/>
          <w:sz w:val="14"/>
        </w:rPr>
        <w:t xml:space="preserve"> </w:t>
      </w:r>
      <w:r>
        <w:rPr>
          <w:rFonts w:ascii="Arial" w:hAnsi="Arial"/>
          <w:w w:val="110"/>
          <w:sz w:val="20"/>
        </w:rPr>
        <w:t>)</w:t>
      </w:r>
      <w:r>
        <w:rPr>
          <w:rFonts w:ascii="Arial" w:hAnsi="Arial"/>
          <w:spacing w:val="-27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.</w:t>
      </w:r>
      <w:r>
        <w:rPr>
          <w:rFonts w:ascii="Arial" w:hAnsi="Arial"/>
          <w:i/>
          <w:spacing w:val="-27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.</w:t>
      </w:r>
      <w:r>
        <w:rPr>
          <w:rFonts w:ascii="Arial" w:hAnsi="Arial"/>
          <w:i/>
          <w:spacing w:val="-27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.</w:t>
      </w:r>
      <w:r>
        <w:rPr>
          <w:rFonts w:ascii="Arial" w:hAnsi="Arial"/>
          <w:i/>
          <w:spacing w:val="-27"/>
          <w:w w:val="110"/>
          <w:sz w:val="20"/>
        </w:rPr>
        <w:t xml:space="preserve"> </w:t>
      </w:r>
      <w:r>
        <w:rPr>
          <w:rFonts w:ascii="Georgia" w:hAnsi="Georgia"/>
          <w:b/>
          <w:w w:val="110"/>
          <w:sz w:val="20"/>
        </w:rPr>
        <w:t>1</w:t>
      </w:r>
    </w:p>
    <w:p w14:paraId="737BF025" w14:textId="77777777" w:rsidR="00632595" w:rsidRDefault="00632595">
      <w:pPr>
        <w:spacing w:line="229" w:lineRule="exact"/>
        <w:rPr>
          <w:rFonts w:ascii="Georgia" w:eastAsia="Georgia" w:hAnsi="Georgia" w:cs="Georgia"/>
          <w:sz w:val="20"/>
          <w:szCs w:val="20"/>
        </w:rPr>
        <w:sectPr w:rsidR="00632595">
          <w:pgSz w:w="12240" w:h="15840"/>
          <w:pgMar w:top="1500" w:right="1720" w:bottom="1160" w:left="1720" w:header="0" w:footer="961" w:gutter="0"/>
          <w:cols w:space="720"/>
        </w:sectPr>
      </w:pPr>
    </w:p>
    <w:p w14:paraId="74B8BCFD" w14:textId="77777777" w:rsidR="00632595" w:rsidRDefault="008950A2">
      <w:pPr>
        <w:spacing w:line="147" w:lineRule="exact"/>
        <w:ind w:right="172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/>
          <w:w w:val="265"/>
          <w:sz w:val="20"/>
        </w:rPr>
        <w:t xml:space="preserve">/ </w:t>
      </w:r>
      <w:r>
        <w:rPr>
          <w:rFonts w:ascii="Arial"/>
          <w:i/>
          <w:w w:val="145"/>
          <w:position w:val="-8"/>
          <w:sz w:val="14"/>
        </w:rPr>
        <w:t>N</w:t>
      </w:r>
    </w:p>
    <w:p w14:paraId="6E37385C" w14:textId="77777777" w:rsidR="00632595" w:rsidRDefault="008950A2">
      <w:pPr>
        <w:pStyle w:val="BodyText"/>
        <w:tabs>
          <w:tab w:val="left" w:pos="470"/>
        </w:tabs>
        <w:spacing w:line="342" w:lineRule="exact"/>
        <w:ind w:left="0" w:right="100"/>
        <w:jc w:val="right"/>
        <w:rPr>
          <w:rFonts w:ascii="Arial" w:eastAsia="Arial" w:hAnsi="Arial" w:cs="Arial"/>
        </w:rPr>
      </w:pPr>
      <w:r>
        <w:rPr>
          <w:rFonts w:ascii="Arial"/>
          <w:w w:val="130"/>
          <w:position w:val="-18"/>
        </w:rPr>
        <w:t>=</w:t>
      </w:r>
      <w:r>
        <w:rPr>
          <w:rFonts w:ascii="Arial"/>
          <w:w w:val="130"/>
          <w:position w:val="-18"/>
        </w:rPr>
        <w:tab/>
      </w:r>
      <w:r>
        <w:rPr>
          <w:rFonts w:ascii="Arial"/>
          <w:w w:val="210"/>
        </w:rPr>
        <w:t>n</w:t>
      </w:r>
    </w:p>
    <w:p w14:paraId="577A0467" w14:textId="77777777" w:rsidR="00632595" w:rsidRDefault="008950A2">
      <w:pPr>
        <w:spacing w:before="49"/>
        <w:jc w:val="right"/>
        <w:rPr>
          <w:rFonts w:ascii="Verdana" w:eastAsia="Verdana" w:hAnsi="Verdana" w:cs="Verdana"/>
          <w:sz w:val="14"/>
          <w:szCs w:val="14"/>
        </w:rPr>
      </w:pPr>
      <w:r>
        <w:rPr>
          <w:rFonts w:ascii="Arial"/>
          <w:i/>
          <w:w w:val="105"/>
          <w:sz w:val="14"/>
        </w:rPr>
        <w:t>s</w:t>
      </w:r>
      <w:r>
        <w:rPr>
          <w:rFonts w:ascii="Verdana"/>
          <w:w w:val="105"/>
          <w:sz w:val="14"/>
        </w:rPr>
        <w:t>=</w:t>
      </w:r>
      <w:r>
        <w:rPr>
          <w:rFonts w:ascii="Arial"/>
          <w:i/>
          <w:w w:val="105"/>
          <w:sz w:val="14"/>
        </w:rPr>
        <w:t>t</w:t>
      </w:r>
      <w:r>
        <w:rPr>
          <w:rFonts w:ascii="Verdana"/>
          <w:w w:val="105"/>
          <w:sz w:val="14"/>
        </w:rPr>
        <w:t>+1</w:t>
      </w:r>
    </w:p>
    <w:p w14:paraId="7F07BB4E" w14:textId="77777777" w:rsidR="00632595" w:rsidRDefault="008950A2">
      <w:pPr>
        <w:spacing w:line="148" w:lineRule="exact"/>
        <w:ind w:left="-7" w:firstLine="648"/>
        <w:rPr>
          <w:rFonts w:ascii="Arial" w:eastAsia="Arial" w:hAnsi="Arial" w:cs="Arial"/>
          <w:sz w:val="20"/>
          <w:szCs w:val="20"/>
        </w:rPr>
      </w:pPr>
      <w:r>
        <w:rPr>
          <w:w w:val="285"/>
        </w:rPr>
        <w:br w:type="column"/>
      </w:r>
      <w:r>
        <w:rPr>
          <w:rFonts w:ascii="Arial"/>
          <w:w w:val="285"/>
          <w:sz w:val="20"/>
        </w:rPr>
        <w:t>\</w:t>
      </w:r>
    </w:p>
    <w:p w14:paraId="66A9A202" w14:textId="77777777" w:rsidR="00632595" w:rsidRDefault="008950A2">
      <w:pPr>
        <w:spacing w:before="65"/>
        <w:ind w:left="-7"/>
        <w:rPr>
          <w:rFonts w:ascii="Lucida Sans Unicode" w:eastAsia="Lucida Sans Unicode" w:hAnsi="Lucida Sans Unicode" w:cs="Lucida Sans Unicode"/>
          <w:sz w:val="14"/>
          <w:szCs w:val="14"/>
        </w:rPr>
      </w:pPr>
      <w:r>
        <w:rPr>
          <w:rFonts w:ascii="Georgia" w:hAnsi="Georgia"/>
          <w:b/>
          <w:spacing w:val="1"/>
          <w:w w:val="110"/>
          <w:sz w:val="20"/>
        </w:rPr>
        <w:t>ΓP</w:t>
      </w:r>
      <w:r>
        <w:rPr>
          <w:rFonts w:ascii="Arial" w:hAnsi="Arial"/>
          <w:w w:val="110"/>
          <w:sz w:val="20"/>
        </w:rPr>
        <w:t>(</w:t>
      </w:r>
      <w:proofErr w:type="gramStart"/>
      <w:r>
        <w:rPr>
          <w:rFonts w:ascii="Arial" w:hAnsi="Arial"/>
          <w:i/>
          <w:w w:val="110"/>
          <w:sz w:val="20"/>
        </w:rPr>
        <w:t>x</w:t>
      </w:r>
      <w:r>
        <w:rPr>
          <w:rFonts w:ascii="Arial" w:hAnsi="Arial"/>
          <w:i/>
          <w:spacing w:val="1"/>
          <w:w w:val="110"/>
          <w:position w:val="-2"/>
          <w:sz w:val="14"/>
        </w:rPr>
        <w:t>s</w:t>
      </w:r>
      <w:r>
        <w:rPr>
          <w:rFonts w:ascii="Arial" w:hAnsi="Arial"/>
          <w:w w:val="110"/>
          <w:sz w:val="20"/>
        </w:rPr>
        <w:t xml:space="preserve">)  </w:t>
      </w:r>
      <w:r>
        <w:rPr>
          <w:rFonts w:ascii="Arial" w:hAnsi="Arial"/>
          <w:spacing w:val="16"/>
          <w:w w:val="110"/>
          <w:sz w:val="20"/>
        </w:rPr>
        <w:t xml:space="preserve"> </w:t>
      </w:r>
      <w:proofErr w:type="gramEnd"/>
      <w:r>
        <w:rPr>
          <w:rFonts w:ascii="Georgia" w:hAnsi="Georgia"/>
          <w:b/>
          <w:w w:val="110"/>
          <w:sz w:val="20"/>
        </w:rPr>
        <w:t>1</w:t>
      </w:r>
      <w:r>
        <w:rPr>
          <w:rFonts w:ascii="Lucida Sans Unicode" w:hAnsi="Lucida Sans Unicode"/>
          <w:w w:val="110"/>
          <w:position w:val="8"/>
          <w:sz w:val="14"/>
        </w:rPr>
        <w:t>!</w:t>
      </w:r>
    </w:p>
    <w:p w14:paraId="14B91E8A" w14:textId="77777777" w:rsidR="00632595" w:rsidRDefault="00632595">
      <w:pPr>
        <w:rPr>
          <w:rFonts w:ascii="Lucida Sans Unicode" w:eastAsia="Lucida Sans Unicode" w:hAnsi="Lucida Sans Unicode" w:cs="Lucida Sans Unicode"/>
          <w:sz w:val="14"/>
          <w:szCs w:val="14"/>
        </w:rPr>
        <w:sectPr w:rsidR="00632595">
          <w:type w:val="continuous"/>
          <w:pgSz w:w="12240" w:h="15840"/>
          <w:pgMar w:top="1500" w:right="1720" w:bottom="1160" w:left="1720" w:header="720" w:footer="720" w:gutter="0"/>
          <w:cols w:num="2" w:space="720" w:equalWidth="0">
            <w:col w:w="2038" w:space="40"/>
            <w:col w:w="6722"/>
          </w:cols>
        </w:sectPr>
      </w:pPr>
    </w:p>
    <w:p w14:paraId="1CD5589F" w14:textId="77777777" w:rsidR="00632595" w:rsidRDefault="008950A2">
      <w:pPr>
        <w:spacing w:before="48"/>
        <w:ind w:left="1209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w w:val="110"/>
          <w:sz w:val="20"/>
        </w:rPr>
        <w:t>=</w:t>
      </w:r>
      <w:r>
        <w:rPr>
          <w:rFonts w:ascii="Arial" w:hAnsi="Arial"/>
          <w:spacing w:val="-7"/>
          <w:w w:val="110"/>
          <w:sz w:val="20"/>
        </w:rPr>
        <w:t xml:space="preserve"> </w:t>
      </w:r>
      <w:r>
        <w:rPr>
          <w:rFonts w:ascii="Arial" w:hAnsi="Arial"/>
          <w:w w:val="110"/>
          <w:sz w:val="20"/>
        </w:rPr>
        <w:t>(</w:t>
      </w:r>
      <w:r>
        <w:rPr>
          <w:rFonts w:ascii="Arial" w:hAnsi="Arial"/>
          <w:i/>
          <w:spacing w:val="1"/>
          <w:w w:val="110"/>
          <w:sz w:val="20"/>
        </w:rPr>
        <w:t>β</w:t>
      </w:r>
      <w:proofErr w:type="gramStart"/>
      <w:r>
        <w:rPr>
          <w:rFonts w:ascii="Arial" w:hAnsi="Arial"/>
          <w:i/>
          <w:w w:val="110"/>
          <w:position w:val="-2"/>
          <w:sz w:val="14"/>
        </w:rPr>
        <w:t>t</w:t>
      </w:r>
      <w:r>
        <w:rPr>
          <w:rFonts w:ascii="Arial" w:hAnsi="Arial"/>
          <w:spacing w:val="1"/>
          <w:w w:val="110"/>
          <w:sz w:val="20"/>
        </w:rPr>
        <w:t>(</w:t>
      </w:r>
      <w:proofErr w:type="gramEnd"/>
      <w:r>
        <w:rPr>
          <w:rFonts w:ascii="Arial" w:hAnsi="Arial"/>
          <w:spacing w:val="1"/>
          <w:w w:val="110"/>
          <w:sz w:val="20"/>
        </w:rPr>
        <w:t>1)</w:t>
      </w:r>
      <w:r>
        <w:rPr>
          <w:rFonts w:ascii="Arial" w:hAnsi="Arial"/>
          <w:i/>
          <w:spacing w:val="1"/>
          <w:w w:val="110"/>
          <w:sz w:val="20"/>
        </w:rPr>
        <w:t>,</w:t>
      </w:r>
      <w:r>
        <w:rPr>
          <w:rFonts w:ascii="Arial" w:hAnsi="Arial"/>
          <w:i/>
          <w:spacing w:val="-28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.</w:t>
      </w:r>
      <w:r>
        <w:rPr>
          <w:rFonts w:ascii="Arial" w:hAnsi="Arial"/>
          <w:i/>
          <w:spacing w:val="-29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.</w:t>
      </w:r>
      <w:r>
        <w:rPr>
          <w:rFonts w:ascii="Arial" w:hAnsi="Arial"/>
          <w:i/>
          <w:spacing w:val="-28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.</w:t>
      </w:r>
      <w:r>
        <w:rPr>
          <w:rFonts w:ascii="Arial" w:hAnsi="Arial"/>
          <w:i/>
          <w:spacing w:val="-28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,</w:t>
      </w:r>
      <w:r>
        <w:rPr>
          <w:rFonts w:ascii="Arial" w:hAnsi="Arial"/>
          <w:i/>
          <w:spacing w:val="-29"/>
          <w:w w:val="110"/>
          <w:sz w:val="20"/>
        </w:rPr>
        <w:t xml:space="preserve"> </w:t>
      </w:r>
      <w:r>
        <w:rPr>
          <w:rFonts w:ascii="Arial" w:hAnsi="Arial"/>
          <w:i/>
          <w:spacing w:val="1"/>
          <w:w w:val="110"/>
          <w:sz w:val="20"/>
        </w:rPr>
        <w:t>β</w:t>
      </w:r>
      <w:r>
        <w:rPr>
          <w:rFonts w:ascii="Arial" w:hAnsi="Arial"/>
          <w:i/>
          <w:w w:val="110"/>
          <w:position w:val="-2"/>
          <w:sz w:val="14"/>
        </w:rPr>
        <w:t>t</w:t>
      </w:r>
      <w:r>
        <w:rPr>
          <w:rFonts w:ascii="Arial" w:hAnsi="Arial"/>
          <w:w w:val="110"/>
          <w:sz w:val="20"/>
        </w:rPr>
        <w:t>(</w:t>
      </w:r>
      <w:r>
        <w:rPr>
          <w:rFonts w:ascii="Arial" w:hAnsi="Arial"/>
          <w:i/>
          <w:spacing w:val="1"/>
          <w:w w:val="110"/>
          <w:sz w:val="20"/>
        </w:rPr>
        <w:t>m</w:t>
      </w:r>
      <w:r>
        <w:rPr>
          <w:rFonts w:ascii="Arial" w:hAnsi="Arial"/>
          <w:w w:val="110"/>
          <w:sz w:val="20"/>
        </w:rPr>
        <w:t>))</w:t>
      </w:r>
    </w:p>
    <w:p w14:paraId="3FB57FFD" w14:textId="77777777" w:rsidR="00632595" w:rsidRDefault="00632595">
      <w:pPr>
        <w:spacing w:before="4"/>
        <w:rPr>
          <w:rFonts w:ascii="Arial" w:eastAsia="Arial" w:hAnsi="Arial" w:cs="Arial"/>
          <w:sz w:val="17"/>
          <w:szCs w:val="17"/>
        </w:rPr>
      </w:pPr>
    </w:p>
    <w:p w14:paraId="30FBD78A" w14:textId="77777777" w:rsidR="00632595" w:rsidRDefault="008950A2">
      <w:pPr>
        <w:pStyle w:val="BodyText"/>
        <w:jc w:val="both"/>
      </w:pPr>
      <w:r>
        <w:rPr>
          <w:w w:val="105"/>
        </w:rPr>
        <w:t>It</w:t>
      </w:r>
      <w:r>
        <w:rPr>
          <w:spacing w:val="-24"/>
          <w:w w:val="105"/>
        </w:rPr>
        <w:t xml:space="preserve"> </w:t>
      </w:r>
      <w:r>
        <w:rPr>
          <w:w w:val="105"/>
        </w:rPr>
        <w:t>is</w:t>
      </w:r>
      <w:r>
        <w:rPr>
          <w:spacing w:val="-23"/>
          <w:w w:val="105"/>
        </w:rPr>
        <w:t xml:space="preserve"> </w:t>
      </w:r>
      <w:r>
        <w:rPr>
          <w:w w:val="105"/>
        </w:rPr>
        <w:t>called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backward</w:t>
      </w:r>
      <w:r>
        <w:rPr>
          <w:spacing w:val="-23"/>
          <w:w w:val="105"/>
        </w:rPr>
        <w:t xml:space="preserve"> </w:t>
      </w:r>
      <w:r>
        <w:rPr>
          <w:w w:val="105"/>
        </w:rPr>
        <w:t>algorithm</w:t>
      </w:r>
      <w:r>
        <w:rPr>
          <w:spacing w:val="-23"/>
          <w:w w:val="105"/>
        </w:rPr>
        <w:t xml:space="preserve"> </w:t>
      </w:r>
      <w:r>
        <w:rPr>
          <w:w w:val="105"/>
        </w:rPr>
        <w:t>because</w:t>
      </w:r>
      <w:r>
        <w:rPr>
          <w:spacing w:val="-24"/>
          <w:w w:val="105"/>
        </w:rPr>
        <w:t xml:space="preserve"> </w:t>
      </w:r>
      <w:r>
        <w:rPr>
          <w:w w:val="105"/>
        </w:rPr>
        <w:t>of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way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r>
        <w:rPr>
          <w:b/>
          <w:i/>
          <w:spacing w:val="2"/>
          <w:w w:val="105"/>
        </w:rPr>
        <w:t>β</w:t>
      </w:r>
      <w:r>
        <w:rPr>
          <w:rFonts w:ascii="Arial" w:hAnsi="Arial"/>
          <w:i/>
          <w:spacing w:val="2"/>
          <w:w w:val="105"/>
          <w:position w:val="-4"/>
          <w:sz w:val="14"/>
        </w:rPr>
        <w:t>t</w:t>
      </w:r>
      <w:r>
        <w:rPr>
          <w:rFonts w:ascii="Arial" w:hAnsi="Arial"/>
          <w:i/>
          <w:spacing w:val="-5"/>
          <w:w w:val="105"/>
          <w:position w:val="-4"/>
          <w:sz w:val="14"/>
        </w:rPr>
        <w:t xml:space="preserve"> </w:t>
      </w:r>
      <w:r>
        <w:rPr>
          <w:spacing w:val="-2"/>
          <w:w w:val="105"/>
        </w:rPr>
        <w:t>values</w:t>
      </w:r>
      <w:r>
        <w:rPr>
          <w:spacing w:val="-23"/>
          <w:w w:val="105"/>
        </w:rPr>
        <w:t xml:space="preserve"> </w:t>
      </w:r>
      <w:r>
        <w:rPr>
          <w:w w:val="105"/>
        </w:rPr>
        <w:t>are</w:t>
      </w:r>
      <w:r>
        <w:rPr>
          <w:spacing w:val="-24"/>
          <w:w w:val="105"/>
        </w:rPr>
        <w:t xml:space="preserve"> </w:t>
      </w:r>
      <w:r>
        <w:rPr>
          <w:w w:val="105"/>
        </w:rPr>
        <w:t>calculated</w:t>
      </w:r>
    </w:p>
    <w:p w14:paraId="48889FAD" w14:textId="77777777" w:rsidR="00632595" w:rsidRDefault="008950A2">
      <w:pPr>
        <w:spacing w:before="131"/>
        <w:ind w:left="946"/>
        <w:rPr>
          <w:rFonts w:ascii="Lucida Sans Unicode" w:eastAsia="Lucida Sans Unicode" w:hAnsi="Lucida Sans Unicode" w:cs="Lucida Sans Unicode"/>
          <w:sz w:val="14"/>
          <w:szCs w:val="14"/>
        </w:rPr>
      </w:pPr>
      <w:r>
        <w:rPr>
          <w:rFonts w:ascii="Times New Roman" w:hAnsi="Times New Roman"/>
          <w:b/>
          <w:i/>
          <w:spacing w:val="5"/>
          <w:w w:val="120"/>
          <w:sz w:val="20"/>
        </w:rPr>
        <w:t>β</w:t>
      </w:r>
      <w:r>
        <w:rPr>
          <w:rFonts w:ascii="Arial" w:hAnsi="Arial"/>
          <w:i/>
          <w:w w:val="120"/>
          <w:position w:val="-4"/>
          <w:sz w:val="14"/>
        </w:rPr>
        <w:t>T</w:t>
      </w:r>
      <w:r>
        <w:rPr>
          <w:rFonts w:ascii="Arial" w:hAnsi="Arial"/>
          <w:i/>
          <w:spacing w:val="41"/>
          <w:w w:val="120"/>
          <w:position w:val="-4"/>
          <w:sz w:val="14"/>
        </w:rPr>
        <w:t xml:space="preserve"> </w:t>
      </w:r>
      <w:r>
        <w:rPr>
          <w:rFonts w:ascii="Arial" w:hAnsi="Arial"/>
          <w:w w:val="120"/>
          <w:sz w:val="20"/>
        </w:rPr>
        <w:t>=</w:t>
      </w:r>
      <w:r>
        <w:rPr>
          <w:rFonts w:ascii="Arial" w:hAnsi="Arial"/>
          <w:spacing w:val="-11"/>
          <w:w w:val="120"/>
          <w:sz w:val="20"/>
        </w:rPr>
        <w:t xml:space="preserve"> </w:t>
      </w:r>
      <w:r>
        <w:rPr>
          <w:rFonts w:ascii="Georgia" w:hAnsi="Georgia"/>
          <w:b/>
          <w:w w:val="120"/>
          <w:sz w:val="20"/>
        </w:rPr>
        <w:t>1</w:t>
      </w:r>
      <w:r>
        <w:rPr>
          <w:rFonts w:ascii="Lucida Sans Unicode" w:hAnsi="Lucida Sans Unicode"/>
          <w:w w:val="120"/>
          <w:position w:val="8"/>
          <w:sz w:val="14"/>
        </w:rPr>
        <w:t>!</w:t>
      </w:r>
    </w:p>
    <w:p w14:paraId="3C6281D2" w14:textId="77777777" w:rsidR="00632595" w:rsidRDefault="008950A2">
      <w:pPr>
        <w:spacing w:before="12"/>
        <w:ind w:left="946"/>
        <w:rPr>
          <w:rFonts w:ascii="Arial" w:eastAsia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pacing w:val="2"/>
          <w:w w:val="105"/>
          <w:sz w:val="20"/>
          <w:szCs w:val="20"/>
        </w:rPr>
        <w:t>β</w:t>
      </w:r>
      <w:r>
        <w:rPr>
          <w:rFonts w:ascii="Arial" w:eastAsia="Arial" w:hAnsi="Arial" w:cs="Arial"/>
          <w:i/>
          <w:spacing w:val="2"/>
          <w:w w:val="105"/>
          <w:position w:val="-4"/>
          <w:sz w:val="14"/>
          <w:szCs w:val="14"/>
        </w:rPr>
        <w:t>t</w:t>
      </w:r>
      <w:r>
        <w:rPr>
          <w:rFonts w:ascii="Arial" w:eastAsia="Arial" w:hAnsi="Arial" w:cs="Arial"/>
          <w:i/>
          <w:spacing w:val="32"/>
          <w:w w:val="105"/>
          <w:position w:val="-4"/>
          <w:sz w:val="14"/>
          <w:szCs w:val="14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=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bCs/>
          <w:w w:val="105"/>
          <w:sz w:val="20"/>
          <w:szCs w:val="20"/>
        </w:rPr>
        <w:t>ΓP</w:t>
      </w:r>
      <w:r>
        <w:rPr>
          <w:rFonts w:ascii="Arial" w:eastAsia="Arial" w:hAnsi="Arial" w:cs="Arial"/>
          <w:w w:val="105"/>
          <w:sz w:val="20"/>
          <w:szCs w:val="20"/>
        </w:rPr>
        <w:t>(</w:t>
      </w:r>
      <w:r>
        <w:rPr>
          <w:rFonts w:ascii="Arial" w:eastAsia="Arial" w:hAnsi="Arial" w:cs="Arial"/>
          <w:i/>
          <w:w w:val="105"/>
          <w:sz w:val="20"/>
          <w:szCs w:val="20"/>
        </w:rPr>
        <w:t>x</w:t>
      </w:r>
      <w:r>
        <w:rPr>
          <w:rFonts w:ascii="Arial" w:eastAsia="Arial" w:hAnsi="Arial" w:cs="Arial"/>
          <w:i/>
          <w:w w:val="105"/>
          <w:position w:val="-2"/>
          <w:sz w:val="14"/>
          <w:szCs w:val="14"/>
        </w:rPr>
        <w:t>t</w:t>
      </w:r>
      <w:r>
        <w:rPr>
          <w:rFonts w:ascii="Verdana" w:eastAsia="Verdana" w:hAnsi="Verdana" w:cs="Verdana"/>
          <w:spacing w:val="1"/>
          <w:w w:val="105"/>
          <w:position w:val="-2"/>
          <w:sz w:val="14"/>
          <w:szCs w:val="14"/>
        </w:rPr>
        <w:t>+</w:t>
      </w:r>
      <w:proofErr w:type="gramStart"/>
      <w:r>
        <w:rPr>
          <w:rFonts w:ascii="Verdana" w:eastAsia="Verdana" w:hAnsi="Verdana" w:cs="Verdana"/>
          <w:spacing w:val="1"/>
          <w:w w:val="105"/>
          <w:position w:val="-2"/>
          <w:sz w:val="14"/>
          <w:szCs w:val="14"/>
        </w:rPr>
        <w:t>1</w:t>
      </w:r>
      <w:r>
        <w:rPr>
          <w:rFonts w:ascii="Arial" w:eastAsia="Arial" w:hAnsi="Arial" w:cs="Arial"/>
          <w:w w:val="105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bCs/>
          <w:i/>
          <w:w w:val="105"/>
          <w:sz w:val="20"/>
          <w:szCs w:val="20"/>
        </w:rPr>
        <w:t>β</w:t>
      </w:r>
      <w:proofErr w:type="gramEnd"/>
      <w:r>
        <w:rPr>
          <w:rFonts w:ascii="Arial" w:eastAsia="Arial" w:hAnsi="Arial" w:cs="Arial"/>
          <w:i/>
          <w:w w:val="105"/>
          <w:position w:val="-4"/>
          <w:sz w:val="14"/>
          <w:szCs w:val="14"/>
        </w:rPr>
        <w:t>t</w:t>
      </w:r>
      <w:r>
        <w:rPr>
          <w:rFonts w:ascii="Verdana" w:eastAsia="Verdana" w:hAnsi="Verdana" w:cs="Verdana"/>
          <w:spacing w:val="1"/>
          <w:w w:val="105"/>
          <w:position w:val="-4"/>
          <w:sz w:val="14"/>
          <w:szCs w:val="14"/>
        </w:rPr>
        <w:t>+1</w:t>
      </w:r>
      <w:r>
        <w:rPr>
          <w:rFonts w:ascii="Verdana" w:eastAsia="Verdana" w:hAnsi="Verdana" w:cs="Verdana"/>
          <w:spacing w:val="16"/>
          <w:w w:val="105"/>
          <w:position w:val="-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t</w:t>
      </w:r>
      <w:r>
        <w:rPr>
          <w:rFonts w:ascii="Arial" w:eastAsia="Arial" w:hAnsi="Arial" w:cs="Arial"/>
          <w:i/>
          <w:spacing w:val="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=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N</w:t>
      </w:r>
      <w:r>
        <w:rPr>
          <w:rFonts w:ascii="Arial" w:eastAsia="Arial" w:hAnsi="Arial" w:cs="Arial"/>
          <w:i/>
          <w:spacing w:val="16"/>
          <w:w w:val="105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0"/>
          <w:szCs w:val="20"/>
        </w:rPr>
        <w:t>−</w:t>
      </w:r>
      <w:r>
        <w:rPr>
          <w:rFonts w:ascii="Lucida Sans Unicode" w:eastAsia="Lucida Sans Unicode" w:hAnsi="Lucida Sans Unicode" w:cs="Lucida Sans Unicode"/>
          <w:spacing w:val="-16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1</w:t>
      </w:r>
      <w:r>
        <w:rPr>
          <w:rFonts w:ascii="Arial" w:eastAsia="Arial" w:hAnsi="Arial" w:cs="Arial"/>
          <w:i/>
          <w:w w:val="105"/>
          <w:sz w:val="20"/>
          <w:szCs w:val="20"/>
        </w:rPr>
        <w:t>,</w:t>
      </w:r>
      <w:r>
        <w:rPr>
          <w:rFonts w:ascii="Arial" w:eastAsia="Arial" w:hAnsi="Arial" w:cs="Arial"/>
          <w:i/>
          <w:spacing w:val="-2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N</w:t>
      </w:r>
      <w:r>
        <w:rPr>
          <w:rFonts w:ascii="Arial" w:eastAsia="Arial" w:hAnsi="Arial" w:cs="Arial"/>
          <w:i/>
          <w:spacing w:val="16"/>
          <w:w w:val="105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0"/>
          <w:szCs w:val="20"/>
        </w:rPr>
        <w:t>−</w:t>
      </w:r>
      <w:r>
        <w:rPr>
          <w:rFonts w:ascii="Lucida Sans Unicode" w:eastAsia="Lucida Sans Unicode" w:hAnsi="Lucida Sans Unicode" w:cs="Lucida Sans Unicode"/>
          <w:spacing w:val="-16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2</w:t>
      </w:r>
      <w:r>
        <w:rPr>
          <w:rFonts w:ascii="Arial" w:eastAsia="Arial" w:hAnsi="Arial" w:cs="Arial"/>
          <w:i/>
          <w:w w:val="105"/>
          <w:sz w:val="20"/>
          <w:szCs w:val="20"/>
        </w:rPr>
        <w:t>,</w:t>
      </w:r>
      <w:r>
        <w:rPr>
          <w:rFonts w:ascii="Arial" w:eastAsia="Arial" w:hAnsi="Arial" w:cs="Arial"/>
          <w:i/>
          <w:spacing w:val="-2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.</w:t>
      </w:r>
      <w:r>
        <w:rPr>
          <w:rFonts w:ascii="Arial" w:eastAsia="Arial" w:hAnsi="Arial" w:cs="Arial"/>
          <w:i/>
          <w:spacing w:val="-21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.</w:t>
      </w:r>
      <w:r>
        <w:rPr>
          <w:rFonts w:ascii="Arial" w:eastAsia="Arial" w:hAnsi="Arial" w:cs="Arial"/>
          <w:i/>
          <w:spacing w:val="-2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.</w:t>
      </w:r>
      <w:r>
        <w:rPr>
          <w:rFonts w:ascii="Arial" w:eastAsia="Arial" w:hAnsi="Arial" w:cs="Arial"/>
          <w:i/>
          <w:spacing w:val="-21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,</w:t>
      </w:r>
      <w:r>
        <w:rPr>
          <w:rFonts w:ascii="Arial" w:eastAsia="Arial" w:hAnsi="Arial" w:cs="Arial"/>
          <w:i/>
          <w:spacing w:val="-2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1</w:t>
      </w:r>
    </w:p>
    <w:p w14:paraId="2A1B2431" w14:textId="77777777" w:rsidR="00632595" w:rsidRDefault="008950A2">
      <w:pPr>
        <w:spacing w:before="24"/>
        <w:ind w:left="946"/>
        <w:rPr>
          <w:rFonts w:ascii="Verdana" w:eastAsia="Verdana" w:hAnsi="Verdana" w:cs="Verdana"/>
          <w:sz w:val="14"/>
          <w:szCs w:val="14"/>
        </w:rPr>
      </w:pPr>
      <w:r>
        <w:rPr>
          <w:rFonts w:ascii="Arial" w:hAnsi="Arial"/>
          <w:i/>
          <w:w w:val="120"/>
          <w:sz w:val="20"/>
        </w:rPr>
        <w:t>L</w:t>
      </w:r>
      <w:r>
        <w:rPr>
          <w:rFonts w:ascii="Arial" w:hAnsi="Arial"/>
          <w:i/>
          <w:w w:val="120"/>
          <w:position w:val="-2"/>
          <w:sz w:val="14"/>
        </w:rPr>
        <w:t>T</w:t>
      </w:r>
      <w:r>
        <w:rPr>
          <w:rFonts w:ascii="Arial" w:hAnsi="Arial"/>
          <w:i/>
          <w:spacing w:val="19"/>
          <w:w w:val="120"/>
          <w:position w:val="-2"/>
          <w:sz w:val="14"/>
        </w:rPr>
        <w:t xml:space="preserve"> </w:t>
      </w:r>
      <w:r>
        <w:rPr>
          <w:rFonts w:ascii="Arial" w:hAnsi="Arial"/>
          <w:w w:val="120"/>
          <w:sz w:val="20"/>
        </w:rPr>
        <w:t>=</w:t>
      </w:r>
      <w:r>
        <w:rPr>
          <w:rFonts w:ascii="Arial" w:hAnsi="Arial"/>
          <w:spacing w:val="-25"/>
          <w:w w:val="120"/>
          <w:sz w:val="20"/>
        </w:rPr>
        <w:t xml:space="preserve"> </w:t>
      </w:r>
      <w:r>
        <w:rPr>
          <w:rFonts w:ascii="Times New Roman" w:hAnsi="Times New Roman"/>
          <w:b/>
          <w:i/>
          <w:spacing w:val="4"/>
          <w:w w:val="120"/>
          <w:sz w:val="20"/>
        </w:rPr>
        <w:t>δ</w:t>
      </w:r>
      <w:r>
        <w:rPr>
          <w:rFonts w:ascii="Times New Roman" w:hAnsi="Times New Roman"/>
          <w:b/>
          <w:i/>
          <w:spacing w:val="3"/>
          <w:w w:val="120"/>
          <w:sz w:val="20"/>
        </w:rPr>
        <w:t>β</w:t>
      </w:r>
      <w:r>
        <w:rPr>
          <w:rFonts w:ascii="Verdana" w:hAnsi="Verdana"/>
          <w:spacing w:val="5"/>
          <w:w w:val="120"/>
          <w:position w:val="-4"/>
          <w:sz w:val="14"/>
        </w:rPr>
        <w:t>1</w:t>
      </w:r>
    </w:p>
    <w:p w14:paraId="6E48298A" w14:textId="77777777" w:rsidR="00632595" w:rsidRDefault="00632595">
      <w:pPr>
        <w:rPr>
          <w:rFonts w:ascii="Verdana" w:eastAsia="Verdana" w:hAnsi="Verdana" w:cs="Verdana"/>
        </w:rPr>
      </w:pPr>
    </w:p>
    <w:p w14:paraId="616E86BF" w14:textId="77777777" w:rsidR="00632595" w:rsidRDefault="008950A2">
      <w:pPr>
        <w:pStyle w:val="BodyText"/>
        <w:spacing w:before="166" w:line="249" w:lineRule="auto"/>
        <w:ind w:right="176" w:firstLine="239"/>
        <w:jc w:val="both"/>
      </w:pPr>
      <w:r>
        <w:t>Computing</w:t>
      </w:r>
      <w:r>
        <w:rPr>
          <w:spacing w:val="3"/>
        </w:rPr>
        <w:t xml:space="preserve"> </w:t>
      </w:r>
      <w:r>
        <w:t>those</w:t>
      </w:r>
      <w:r>
        <w:rPr>
          <w:spacing w:val="5"/>
        </w:rPr>
        <w:t xml:space="preserve"> </w:t>
      </w:r>
      <w:r>
        <w:rPr>
          <w:spacing w:val="-1"/>
        </w:rPr>
        <w:t>probabilities</w:t>
      </w:r>
      <w:r>
        <w:rPr>
          <w:spacing w:val="5"/>
        </w:rPr>
        <w:t xml:space="preserve"> </w:t>
      </w:r>
      <w:r>
        <w:t>directly</w:t>
      </w:r>
      <w:r>
        <w:rPr>
          <w:spacing w:val="3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lead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underflow</w:t>
      </w:r>
      <w:r>
        <w:rPr>
          <w:spacing w:val="4"/>
        </w:rPr>
        <w:t xml:space="preserve"> </w:t>
      </w:r>
      <w:r>
        <w:t>errors,</w:t>
      </w:r>
      <w:r>
        <w:rPr>
          <w:spacing w:val="6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therefore</w:t>
      </w:r>
      <w:r>
        <w:rPr>
          <w:spacing w:val="4"/>
        </w:rPr>
        <w:t xml:space="preserve"> </w:t>
      </w:r>
      <w:r>
        <w:t>better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maximize</w:t>
      </w:r>
      <w:r>
        <w:rPr>
          <w:spacing w:val="32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log-likelihood</w:t>
      </w:r>
      <w:r>
        <w:rPr>
          <w:spacing w:val="-7"/>
        </w:rPr>
        <w:t xml:space="preserve"> </w:t>
      </w:r>
      <w:r>
        <w:t>instead.</w:t>
      </w:r>
      <w:r>
        <w:rPr>
          <w:spacing w:val="5"/>
        </w:rPr>
        <w:t xml:space="preserve"> </w:t>
      </w:r>
      <w:r>
        <w:rPr>
          <w:spacing w:val="-9"/>
        </w:rPr>
        <w:t>We</w:t>
      </w:r>
      <w:r>
        <w:rPr>
          <w:spacing w:val="-7"/>
        </w:rPr>
        <w:t xml:space="preserve"> </w:t>
      </w:r>
      <w:r>
        <w:t>chose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minimize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negative</w:t>
      </w:r>
      <w:r>
        <w:rPr>
          <w:spacing w:val="-7"/>
        </w:rPr>
        <w:t xml:space="preserve"> </w:t>
      </w:r>
      <w:r>
        <w:rPr>
          <w:spacing w:val="-1"/>
        </w:rPr>
        <w:t>log-likelihood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convenience</w:t>
      </w:r>
      <w:r>
        <w:rPr>
          <w:spacing w:val="-7"/>
        </w:rPr>
        <w:t xml:space="preserve"> </w:t>
      </w:r>
      <w:r>
        <w:t>purposes.</w:t>
      </w:r>
      <w:r>
        <w:rPr>
          <w:spacing w:val="5"/>
        </w:rPr>
        <w:t xml:space="preserve"> </w:t>
      </w:r>
      <w:r>
        <w:t>In</w:t>
      </w:r>
      <w:r>
        <w:rPr>
          <w:spacing w:val="57"/>
          <w:w w:val="99"/>
        </w:rPr>
        <w:t xml:space="preserve"> </w:t>
      </w:r>
      <w:r>
        <w:t>addition,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rPr>
          <w:rFonts w:ascii="Georgia" w:hAnsi="Georgia"/>
          <w:b/>
        </w:rPr>
        <w:t>Γ</w:t>
      </w:r>
      <w:r>
        <w:rPr>
          <w:rFonts w:ascii="Georgia" w:hAnsi="Georgia"/>
          <w:b/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  <w:i/>
          <w:w w:val="120"/>
        </w:rPr>
        <w:t>λ</w:t>
      </w:r>
      <w:r>
        <w:rPr>
          <w:b/>
          <w:i/>
          <w:spacing w:val="-11"/>
          <w:w w:val="120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constraints:</w:t>
      </w:r>
    </w:p>
    <w:p w14:paraId="683431B7" w14:textId="77777777" w:rsidR="00632595" w:rsidRDefault="008950A2">
      <w:pPr>
        <w:pStyle w:val="BodyText"/>
        <w:numPr>
          <w:ilvl w:val="0"/>
          <w:numId w:val="5"/>
        </w:numPr>
        <w:tabs>
          <w:tab w:val="left" w:pos="578"/>
        </w:tabs>
        <w:spacing w:before="167"/>
        <w:rPr>
          <w:rFonts w:ascii="Arial" w:eastAsia="Arial" w:hAnsi="Arial" w:cs="Arial"/>
        </w:rPr>
      </w:pP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means</w:t>
      </w:r>
      <w:r>
        <w:rPr>
          <w:spacing w:val="-18"/>
          <w:w w:val="105"/>
        </w:rPr>
        <w:t xml:space="preserve"> </w:t>
      </w:r>
      <w:r>
        <w:rPr>
          <w:rFonts w:ascii="Arial" w:hAnsi="Arial"/>
          <w:i/>
          <w:w w:val="105"/>
        </w:rPr>
        <w:t>λ</w:t>
      </w:r>
      <w:proofErr w:type="spellStart"/>
      <w:r>
        <w:rPr>
          <w:rFonts w:ascii="Arial" w:hAnsi="Arial"/>
          <w:i/>
          <w:w w:val="105"/>
          <w:position w:val="-2"/>
          <w:sz w:val="14"/>
        </w:rPr>
        <w:t>i</w:t>
      </w:r>
      <w:proofErr w:type="spellEnd"/>
      <w:r>
        <w:rPr>
          <w:rFonts w:ascii="Arial" w:hAnsi="Arial"/>
          <w:i/>
          <w:w w:val="105"/>
          <w:position w:val="-2"/>
          <w:sz w:val="14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state-dependent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distributions</w:t>
      </w:r>
      <w:r>
        <w:rPr>
          <w:spacing w:val="-19"/>
          <w:w w:val="105"/>
        </w:rPr>
        <w:t xml:space="preserve"> </w:t>
      </w:r>
      <w:r>
        <w:rPr>
          <w:w w:val="105"/>
        </w:rPr>
        <w:t>must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non-negative,</w:t>
      </w:r>
      <w:r>
        <w:rPr>
          <w:spacing w:val="-19"/>
          <w:w w:val="105"/>
        </w:rPr>
        <w:t xml:space="preserve"> </w:t>
      </w: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proofErr w:type="spellStart"/>
      <w:r>
        <w:rPr>
          <w:rFonts w:ascii="Arial" w:hAnsi="Arial"/>
          <w:i/>
          <w:w w:val="125"/>
        </w:rPr>
        <w:t>i</w:t>
      </w:r>
      <w:proofErr w:type="spellEnd"/>
      <w:r>
        <w:rPr>
          <w:rFonts w:ascii="Arial" w:hAnsi="Arial"/>
          <w:i/>
          <w:spacing w:val="-32"/>
          <w:w w:val="125"/>
        </w:rPr>
        <w:t xml:space="preserve"> </w:t>
      </w:r>
      <w:r>
        <w:rPr>
          <w:rFonts w:ascii="Arial" w:hAnsi="Arial"/>
          <w:w w:val="105"/>
        </w:rPr>
        <w:t>=</w:t>
      </w:r>
      <w:r>
        <w:rPr>
          <w:rFonts w:ascii="Arial" w:hAnsi="Arial"/>
          <w:spacing w:val="-20"/>
          <w:w w:val="105"/>
        </w:rPr>
        <w:t xml:space="preserve"> </w:t>
      </w:r>
      <w:r>
        <w:rPr>
          <w:rFonts w:ascii="Arial" w:hAnsi="Arial"/>
          <w:spacing w:val="-2"/>
          <w:w w:val="105"/>
        </w:rPr>
        <w:t>1</w:t>
      </w:r>
      <w:r>
        <w:rPr>
          <w:rFonts w:ascii="Arial" w:hAnsi="Arial"/>
          <w:i/>
          <w:spacing w:val="-2"/>
          <w:w w:val="105"/>
        </w:rPr>
        <w:t>,</w:t>
      </w:r>
      <w:r>
        <w:rPr>
          <w:rFonts w:ascii="Arial" w:hAnsi="Arial"/>
          <w:i/>
          <w:spacing w:val="-36"/>
          <w:w w:val="105"/>
        </w:rPr>
        <w:t xml:space="preserve"> </w:t>
      </w:r>
      <w:proofErr w:type="gramStart"/>
      <w:r>
        <w:rPr>
          <w:rFonts w:ascii="Arial" w:hAnsi="Arial"/>
          <w:i/>
          <w:w w:val="105"/>
        </w:rPr>
        <w:t>.</w:t>
      </w:r>
      <w:r>
        <w:rPr>
          <w:rFonts w:ascii="Arial" w:hAnsi="Arial"/>
          <w:i/>
          <w:spacing w:val="-35"/>
          <w:w w:val="105"/>
        </w:rPr>
        <w:t xml:space="preserve"> </w:t>
      </w:r>
      <w:r>
        <w:rPr>
          <w:rFonts w:ascii="Arial" w:hAnsi="Arial"/>
          <w:i/>
          <w:w w:val="105"/>
        </w:rPr>
        <w:t>.</w:t>
      </w:r>
      <w:r>
        <w:rPr>
          <w:rFonts w:ascii="Arial" w:hAnsi="Arial"/>
          <w:i/>
          <w:spacing w:val="-36"/>
          <w:w w:val="105"/>
        </w:rPr>
        <w:t xml:space="preserve"> </w:t>
      </w:r>
      <w:r>
        <w:rPr>
          <w:rFonts w:ascii="Arial" w:hAnsi="Arial"/>
          <w:i/>
          <w:w w:val="105"/>
        </w:rPr>
        <w:t>.</w:t>
      </w:r>
      <w:r>
        <w:rPr>
          <w:rFonts w:ascii="Arial" w:hAnsi="Arial"/>
          <w:i/>
          <w:spacing w:val="-36"/>
          <w:w w:val="105"/>
        </w:rPr>
        <w:t xml:space="preserve"> </w:t>
      </w:r>
      <w:r>
        <w:rPr>
          <w:rFonts w:ascii="Arial" w:hAnsi="Arial"/>
          <w:i/>
          <w:w w:val="105"/>
        </w:rPr>
        <w:t>,</w:t>
      </w:r>
      <w:proofErr w:type="gramEnd"/>
      <w:r>
        <w:rPr>
          <w:rFonts w:ascii="Arial" w:hAnsi="Arial"/>
          <w:i/>
          <w:spacing w:val="-35"/>
          <w:w w:val="105"/>
        </w:rPr>
        <w:t xml:space="preserve"> </w:t>
      </w:r>
      <w:r>
        <w:rPr>
          <w:rFonts w:ascii="Arial" w:hAnsi="Arial"/>
          <w:i/>
          <w:w w:val="105"/>
        </w:rPr>
        <w:t>m</w:t>
      </w:r>
    </w:p>
    <w:p w14:paraId="35641BA3" w14:textId="77777777" w:rsidR="00632595" w:rsidRDefault="008950A2">
      <w:pPr>
        <w:pStyle w:val="BodyText"/>
        <w:numPr>
          <w:ilvl w:val="0"/>
          <w:numId w:val="5"/>
        </w:numPr>
        <w:tabs>
          <w:tab w:val="left" w:pos="578"/>
        </w:tabs>
        <w:spacing w:before="164" w:line="244" w:lineRule="exact"/>
        <w:ind w:hanging="343"/>
        <w:jc w:val="both"/>
        <w:rPr>
          <w:rFonts w:ascii="Georgia" w:eastAsia="Georgia" w:hAnsi="Georgia" w:cs="Georgia"/>
        </w:rPr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parameters</w:t>
      </w:r>
      <w:r>
        <w:rPr>
          <w:spacing w:val="-10"/>
          <w:w w:val="105"/>
        </w:rPr>
        <w:t xml:space="preserve"> </w:t>
      </w:r>
      <w:r>
        <w:rPr>
          <w:rFonts w:ascii="Arial" w:hAnsi="Arial"/>
          <w:i/>
          <w:w w:val="105"/>
        </w:rPr>
        <w:t>γ</w:t>
      </w:r>
      <w:proofErr w:type="spellStart"/>
      <w:proofErr w:type="gramStart"/>
      <w:r>
        <w:rPr>
          <w:rFonts w:ascii="Arial" w:hAnsi="Arial"/>
          <w:i/>
          <w:w w:val="105"/>
          <w:position w:val="-2"/>
          <w:sz w:val="14"/>
        </w:rPr>
        <w:t>i,j</w:t>
      </w:r>
      <w:proofErr w:type="spellEnd"/>
      <w:proofErr w:type="gramEnd"/>
      <w:r>
        <w:rPr>
          <w:rFonts w:ascii="Arial" w:hAnsi="Arial"/>
          <w:i/>
          <w:spacing w:val="14"/>
          <w:w w:val="105"/>
          <w:position w:val="-2"/>
          <w:sz w:val="14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transition</w:t>
      </w:r>
      <w:r>
        <w:rPr>
          <w:spacing w:val="-10"/>
          <w:w w:val="105"/>
        </w:rPr>
        <w:t xml:space="preserve"> </w:t>
      </w:r>
      <w:r>
        <w:rPr>
          <w:w w:val="105"/>
        </w:rPr>
        <w:t>probability</w:t>
      </w:r>
      <w:r>
        <w:rPr>
          <w:spacing w:val="-9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rFonts w:ascii="Georgia" w:hAnsi="Georgia"/>
          <w:b/>
          <w:w w:val="105"/>
        </w:rPr>
        <w:t>Γ</w:t>
      </w:r>
      <w:r>
        <w:rPr>
          <w:rFonts w:ascii="Georgia" w:hAnsi="Georgia"/>
          <w:b/>
          <w:spacing w:val="-11"/>
          <w:w w:val="105"/>
        </w:rPr>
        <w:t xml:space="preserve"> </w:t>
      </w:r>
      <w:r>
        <w:rPr>
          <w:w w:val="105"/>
        </w:rPr>
        <w:t>must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non-negative,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rows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rFonts w:ascii="Georgia" w:hAnsi="Georgia"/>
          <w:b/>
          <w:w w:val="105"/>
        </w:rPr>
        <w:t>Γ</w:t>
      </w:r>
    </w:p>
    <w:p w14:paraId="5C85141B" w14:textId="77777777" w:rsidR="00632595" w:rsidRDefault="008950A2">
      <w:pPr>
        <w:pStyle w:val="BodyText"/>
        <w:spacing w:line="226" w:lineRule="exact"/>
        <w:ind w:left="0" w:right="6376"/>
        <w:jc w:val="center"/>
      </w:pPr>
      <w:r>
        <w:t>must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one</w:t>
      </w:r>
    </w:p>
    <w:p w14:paraId="78612C1E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E672B5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14:paraId="1DCB74AE" w14:textId="77777777" w:rsidR="00632595" w:rsidRDefault="008950A2">
      <w:pPr>
        <w:pStyle w:val="BodyText"/>
        <w:spacing w:line="249" w:lineRule="auto"/>
        <w:ind w:right="176" w:firstLine="239"/>
        <w:jc w:val="both"/>
      </w:pP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noted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scaled</w:t>
      </w:r>
      <w:r>
        <w:rPr>
          <w:spacing w:val="-2"/>
        </w:rPr>
        <w:t xml:space="preserve"> </w:t>
      </w:r>
      <w:r>
        <w:rPr>
          <w:spacing w:val="-1"/>
        </w:rP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forward</w:t>
      </w:r>
      <w:r>
        <w:rPr>
          <w:spacing w:val="-2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likeli</w:t>
      </w:r>
      <w:proofErr w:type="spellEnd"/>
      <w:r>
        <w:rPr>
          <w:spacing w:val="-1"/>
        </w:rPr>
        <w:t>-</w:t>
      </w:r>
      <w:r>
        <w:rPr>
          <w:spacing w:val="35"/>
          <w:w w:val="99"/>
        </w:rPr>
        <w:t xml:space="preserve"> </w:t>
      </w:r>
      <w:r>
        <w:t>hood,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suggested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hyperlink w:anchor="_bookmark40" w:history="1">
        <w:r>
          <w:t>Zucchini</w:t>
        </w:r>
        <w:r>
          <w:rPr>
            <w:spacing w:val="-5"/>
          </w:rPr>
          <w:t xml:space="preserve"> </w:t>
        </w:r>
        <w:r>
          <w:t>et</w:t>
        </w:r>
        <w:r>
          <w:rPr>
            <w:spacing w:val="-5"/>
          </w:rPr>
          <w:t xml:space="preserve"> </w:t>
        </w:r>
        <w:r>
          <w:t>al.</w:t>
        </w:r>
      </w:hyperlink>
      <w:r>
        <w:rPr>
          <w:spacing w:val="-5"/>
        </w:rPr>
        <w:t xml:space="preserve"> </w:t>
      </w:r>
      <w:r>
        <w:t>(</w:t>
      </w:r>
      <w:hyperlink w:anchor="_bookmark40" w:history="1">
        <w:r>
          <w:t>2016</w:t>
        </w:r>
      </w:hyperlink>
      <w:r>
        <w:t>,</w:t>
      </w:r>
      <w:r>
        <w:rPr>
          <w:spacing w:val="-5"/>
        </w:rPr>
        <w:t xml:space="preserve"> </w:t>
      </w:r>
      <w:r>
        <w:t>p.</w:t>
      </w:r>
      <w:r>
        <w:rPr>
          <w:spacing w:val="6"/>
        </w:rPr>
        <w:t xml:space="preserve"> </w:t>
      </w:r>
      <w:r>
        <w:t>48).</w:t>
      </w:r>
    </w:p>
    <w:p w14:paraId="2147F268" w14:textId="77777777" w:rsidR="00632595" w:rsidRDefault="008950A2">
      <w:pPr>
        <w:pStyle w:val="BodyText"/>
        <w:spacing w:before="129" w:line="249" w:lineRule="auto"/>
        <w:ind w:right="176" w:firstLine="239"/>
        <w:jc w:val="both"/>
      </w:pPr>
      <w:r>
        <w:t>In</w:t>
      </w:r>
      <w:r>
        <w:rPr>
          <w:spacing w:val="-12"/>
        </w:rPr>
        <w:t xml:space="preserve"> </w:t>
      </w:r>
      <w:r>
        <w:rPr>
          <w:spacing w:val="-2"/>
        </w:rPr>
        <w:t>summary,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define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state-dependent</w:t>
      </w:r>
      <w:r>
        <w:rPr>
          <w:spacing w:val="-11"/>
        </w:rPr>
        <w:t xml:space="preserve"> </w:t>
      </w:r>
      <w:r>
        <w:t>probabilities</w:t>
      </w:r>
      <w:r>
        <w:rPr>
          <w:spacing w:val="-12"/>
        </w:rPr>
        <w:t xml:space="preserve"> </w:t>
      </w:r>
      <w:r>
        <w:t>(from</w:t>
      </w:r>
      <w:r>
        <w:rPr>
          <w:spacing w:val="-11"/>
        </w:rPr>
        <w:t xml:space="preserve"> </w:t>
      </w:r>
      <w:r>
        <w:t>Poisson</w:t>
      </w:r>
      <w:r>
        <w:rPr>
          <w:spacing w:val="-12"/>
        </w:rPr>
        <w:t xml:space="preserve"> </w:t>
      </w:r>
      <w:r>
        <w:rPr>
          <w:spacing w:val="-1"/>
        </w:rPr>
        <w:t>distributions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case)</w:t>
      </w:r>
      <w:r>
        <w:rPr>
          <w:spacing w:val="25"/>
          <w:w w:val="99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transformations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R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C++</w:t>
      </w:r>
      <w:r>
        <w:rPr>
          <w:spacing w:val="3"/>
        </w:rPr>
        <w:t xml:space="preserve"> </w:t>
      </w:r>
      <w:r>
        <w:rPr>
          <w:spacing w:val="-1"/>
        </w:rPr>
        <w:t>(they</w:t>
      </w:r>
      <w:r>
        <w:rPr>
          <w:spacing w:val="3"/>
        </w:rPr>
        <w:t xml:space="preserve"> </w:t>
      </w:r>
      <w:r>
        <w:t>depend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distributions</w:t>
      </w:r>
      <w:r>
        <w:rPr>
          <w:spacing w:val="3"/>
        </w:rPr>
        <w:t xml:space="preserve"> </w:t>
      </w:r>
      <w:proofErr w:type="gramStart"/>
      <w:r>
        <w:t>used,</w:t>
      </w:r>
      <w:r>
        <w:rPr>
          <w:spacing w:val="5"/>
        </w:rPr>
        <w:t xml:space="preserve"> </w:t>
      </w:r>
      <w:r>
        <w:rPr>
          <w:spacing w:val="-2"/>
        </w:rPr>
        <w:t>but</w:t>
      </w:r>
      <w:proofErr w:type="gramEnd"/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easily</w:t>
      </w:r>
      <w:r>
        <w:rPr>
          <w:spacing w:val="3"/>
        </w:rPr>
        <w:t xml:space="preserve"> </w:t>
      </w:r>
      <w:r>
        <w:t>adapted).</w:t>
      </w:r>
      <w:r>
        <w:rPr>
          <w:spacing w:val="27"/>
          <w:w w:val="99"/>
        </w:rPr>
        <w:t xml:space="preserve"> </w:t>
      </w:r>
      <w:r>
        <w:rPr>
          <w:spacing w:val="-9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show</w:t>
      </w:r>
      <w:r>
        <w:rPr>
          <w:spacing w:val="-5"/>
        </w:rPr>
        <w:t xml:space="preserve"> </w:t>
      </w:r>
      <w:r>
        <w:rPr>
          <w:spacing w:val="-1"/>
        </w:rPr>
        <w:t>below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next</w:t>
      </w:r>
      <w:r>
        <w:rPr>
          <w:spacing w:val="-5"/>
        </w:rPr>
        <w:t xml:space="preserve"> </w:t>
      </w:r>
      <w:r>
        <w:t>step:</w:t>
      </w:r>
      <w:r>
        <w:rPr>
          <w:spacing w:val="7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likelihood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C++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dataset.</w:t>
      </w:r>
    </w:p>
    <w:p w14:paraId="602B464A" w14:textId="77777777" w:rsidR="00632595" w:rsidRDefault="00632595">
      <w:pPr>
        <w:spacing w:before="10"/>
        <w:rPr>
          <w:rFonts w:ascii="Times New Roman" w:eastAsia="Times New Roman" w:hAnsi="Times New Roman" w:cs="Times New Roman"/>
          <w:sz w:val="26"/>
          <w:szCs w:val="26"/>
        </w:rPr>
      </w:pPr>
    </w:p>
    <w:p w14:paraId="77345BCC" w14:textId="77777777" w:rsidR="00632595" w:rsidRDefault="008950A2">
      <w:pPr>
        <w:pStyle w:val="Heading2"/>
        <w:numPr>
          <w:ilvl w:val="1"/>
          <w:numId w:val="6"/>
        </w:numPr>
        <w:tabs>
          <w:tab w:val="left" w:pos="1395"/>
        </w:tabs>
        <w:ind w:hanging="448"/>
        <w:rPr>
          <w:b w:val="0"/>
          <w:bCs w:val="0"/>
        </w:rPr>
      </w:pPr>
      <w:bookmarkStart w:id="98" w:name="Using_TMB"/>
      <w:bookmarkEnd w:id="98"/>
      <w:r>
        <w:t>Using</w:t>
      </w:r>
      <w:r>
        <w:rPr>
          <w:spacing w:val="-11"/>
        </w:rPr>
        <w:t xml:space="preserve"> </w:t>
      </w:r>
      <w:r>
        <w:t>TMB</w:t>
      </w:r>
    </w:p>
    <w:p w14:paraId="2EB295ED" w14:textId="77777777" w:rsidR="00632595" w:rsidRDefault="008950A2">
      <w:pPr>
        <w:numPr>
          <w:ilvl w:val="2"/>
          <w:numId w:val="6"/>
        </w:numPr>
        <w:tabs>
          <w:tab w:val="left" w:pos="1544"/>
        </w:tabs>
        <w:spacing w:before="105"/>
        <w:ind w:hanging="597"/>
        <w:rPr>
          <w:rFonts w:ascii="Times New Roman" w:eastAsia="Times New Roman" w:hAnsi="Times New Roman" w:cs="Times New Roman"/>
          <w:sz w:val="20"/>
          <w:szCs w:val="20"/>
        </w:rPr>
      </w:pPr>
      <w:bookmarkStart w:id="99" w:name="Likelihood_function"/>
      <w:bookmarkStart w:id="100" w:name="_bookmark3"/>
      <w:bookmarkEnd w:id="99"/>
      <w:bookmarkEnd w:id="100"/>
      <w:r>
        <w:rPr>
          <w:rFonts w:ascii="Times New Roman"/>
          <w:b/>
          <w:spacing w:val="-1"/>
          <w:sz w:val="20"/>
        </w:rPr>
        <w:t>Likelihood</w:t>
      </w:r>
      <w:r>
        <w:rPr>
          <w:rFonts w:ascii="Times New Roman"/>
          <w:b/>
          <w:spacing w:val="-18"/>
          <w:sz w:val="20"/>
        </w:rPr>
        <w:t xml:space="preserve"> </w:t>
      </w:r>
      <w:r>
        <w:rPr>
          <w:rFonts w:ascii="Times New Roman"/>
          <w:b/>
          <w:sz w:val="20"/>
        </w:rPr>
        <w:t>function</w:t>
      </w:r>
    </w:p>
    <w:p w14:paraId="142E5F78" w14:textId="77777777" w:rsidR="00632595" w:rsidRDefault="008950A2">
      <w:pPr>
        <w:pStyle w:val="BodyText"/>
        <w:spacing w:before="105" w:line="249" w:lineRule="auto"/>
        <w:ind w:right="176"/>
        <w:jc w:val="both"/>
      </w:pPr>
      <w:r>
        <w:pict w14:anchorId="33290835">
          <v:group id="_x0000_s5863" style="position:absolute;left:0;text-align:left;margin-left:290.65pt;margin-top:26.35pt;width:3pt;height:.1pt;z-index:-196816;mso-position-horizontal-relative:page" coordorigin="5813,527" coordsize="60,2">
            <v:shape id="_x0000_s5864" style="position:absolute;left:5813;top:527;width:60;height:2" coordorigin="5813,527" coordsize="60,0" path="m5813,527r59,e" filled="f" strokeweight=".14042mm">
              <v:path arrowok="t"/>
            </v:shape>
            <w10:wrap anchorx="page"/>
          </v:group>
        </w:pict>
      </w:r>
      <w:r>
        <w:t>As we did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linear </w:t>
      </w:r>
      <w:r>
        <w:rPr>
          <w:spacing w:val="-1"/>
        </w:rPr>
        <w:t>regression</w:t>
      </w:r>
      <w:r>
        <w:rPr>
          <w:spacing w:val="1"/>
        </w:rPr>
        <w:t xml:space="preserve"> </w:t>
      </w:r>
      <w:r>
        <w:rPr>
          <w:spacing w:val="-1"/>
        </w:rPr>
        <w:t>example,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rPr>
          <w:spacing w:val="-1"/>
        </w:rPr>
        <w:t>objective</w:t>
      </w:r>
      <w:r>
        <w:t xml:space="preserve"> function:</w:t>
      </w:r>
      <w:r>
        <w:rPr>
          <w:spacing w:val="1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negative</w:t>
      </w:r>
      <w:r>
        <w:rPr>
          <w:spacing w:val="37"/>
          <w:w w:val="99"/>
        </w:rPr>
        <w:t xml:space="preserve"> </w:t>
      </w:r>
      <w:r>
        <w:rPr>
          <w:spacing w:val="-1"/>
        </w:rPr>
        <w:t>log-likelihood,</w:t>
      </w:r>
      <w:r>
        <w:rPr>
          <w:spacing w:val="20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C++</w:t>
      </w:r>
      <w:r>
        <w:rPr>
          <w:spacing w:val="16"/>
        </w:rPr>
        <w:t xml:space="preserve"> </w:t>
      </w:r>
      <w:r>
        <w:t>file.</w:t>
      </w:r>
      <w:r>
        <w:rPr>
          <w:spacing w:val="17"/>
        </w:rPr>
        <w:t xml:space="preserve"> </w:t>
      </w:r>
      <w:proofErr w:type="gramStart"/>
      <w:r>
        <w:rPr>
          <w:spacing w:val="-3"/>
        </w:rPr>
        <w:t>Let’s</w:t>
      </w:r>
      <w:proofErr w:type="gramEnd"/>
      <w:r>
        <w:rPr>
          <w:spacing w:val="16"/>
        </w:rPr>
        <w:t xml:space="preserve"> </w:t>
      </w:r>
      <w:r>
        <w:t>name</w:t>
      </w:r>
      <w:r>
        <w:rPr>
          <w:spacing w:val="16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poi</w:t>
      </w:r>
      <w:r>
        <w:rPr>
          <w:spacing w:val="17"/>
        </w:rPr>
        <w:t xml:space="preserve"> </w:t>
      </w:r>
      <w:r>
        <w:t>hmm.cpp.</w:t>
      </w:r>
      <w:r>
        <w:rPr>
          <w:spacing w:val="17"/>
        </w:rPr>
        <w:t xml:space="preserve"> </w:t>
      </w:r>
      <w:r>
        <w:t>Its</w:t>
      </w:r>
      <w:r>
        <w:rPr>
          <w:spacing w:val="16"/>
        </w:rPr>
        <w:t xml:space="preserve"> </w:t>
      </w:r>
      <w:r>
        <w:t>code</w:t>
      </w:r>
      <w:r>
        <w:rPr>
          <w:spacing w:val="16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found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Appendix</w:t>
      </w:r>
      <w:r>
        <w:rPr>
          <w:spacing w:val="16"/>
        </w:rPr>
        <w:t xml:space="preserve"> </w:t>
      </w:r>
      <w:r>
        <w:t>A.2</w:t>
      </w:r>
      <w:hyperlink w:anchor="_bookmark17" w:history="1">
        <w:r>
          <w:rPr>
            <w:spacing w:val="35"/>
            <w:w w:val="99"/>
          </w:rPr>
          <w:t xml:space="preserve"> </w:t>
        </w:r>
        <w:r>
          <w:t>item</w:t>
        </w:r>
        <w:r>
          <w:rPr>
            <w:spacing w:val="-7"/>
          </w:rPr>
          <w:t xml:space="preserve"> </w:t>
        </w:r>
        <w:r>
          <w:t>(</w:t>
        </w:r>
        <w:proofErr w:type="spellStart"/>
        <w:r>
          <w:t>i</w:t>
        </w:r>
        <w:proofErr w:type="spellEnd"/>
        <w:r>
          <w:t>)</w:t>
        </w:r>
      </w:hyperlink>
      <w:r>
        <w:t>.</w:t>
      </w:r>
    </w:p>
    <w:p w14:paraId="5211452D" w14:textId="77777777" w:rsidR="00632595" w:rsidRDefault="00632595">
      <w:pPr>
        <w:spacing w:before="10"/>
        <w:rPr>
          <w:rFonts w:ascii="Times New Roman" w:eastAsia="Times New Roman" w:hAnsi="Times New Roman" w:cs="Times New Roman"/>
          <w:sz w:val="26"/>
          <w:szCs w:val="26"/>
        </w:rPr>
      </w:pPr>
    </w:p>
    <w:p w14:paraId="7B97AD3B" w14:textId="77777777" w:rsidR="00632595" w:rsidRDefault="008950A2">
      <w:pPr>
        <w:pStyle w:val="Heading2"/>
        <w:numPr>
          <w:ilvl w:val="2"/>
          <w:numId w:val="6"/>
        </w:numPr>
        <w:tabs>
          <w:tab w:val="left" w:pos="1544"/>
        </w:tabs>
        <w:ind w:hanging="597"/>
        <w:rPr>
          <w:b w:val="0"/>
          <w:bCs w:val="0"/>
        </w:rPr>
      </w:pPr>
      <w:bookmarkStart w:id="101" w:name="Optimization"/>
      <w:bookmarkStart w:id="102" w:name="_bookmark4"/>
      <w:bookmarkEnd w:id="101"/>
      <w:bookmarkEnd w:id="102"/>
      <w:r>
        <w:t>Optimization</w:t>
      </w:r>
    </w:p>
    <w:p w14:paraId="04DDA121" w14:textId="77777777" w:rsidR="00632595" w:rsidRDefault="008950A2">
      <w:pPr>
        <w:pStyle w:val="BodyText"/>
        <w:spacing w:before="105"/>
        <w:jc w:val="both"/>
      </w:pPr>
      <w:r>
        <w:t>Once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objective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C++,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optimize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parameters.</w:t>
      </w:r>
    </w:p>
    <w:p w14:paraId="457B29A8" w14:textId="77777777" w:rsidR="00632595" w:rsidRDefault="00632595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14:paraId="20F9F47D" w14:textId="77777777" w:rsidR="00632595" w:rsidRDefault="008950A2">
      <w:pPr>
        <w:pStyle w:val="BodyText"/>
        <w:numPr>
          <w:ilvl w:val="0"/>
          <w:numId w:val="15"/>
        </w:numPr>
        <w:tabs>
          <w:tab w:val="left" w:pos="578"/>
        </w:tabs>
        <w:jc w:val="left"/>
      </w:pPr>
      <w:r>
        <w:t>Loading</w:t>
      </w:r>
      <w:r>
        <w:rPr>
          <w:spacing w:val="-15"/>
        </w:rPr>
        <w:t xml:space="preserve"> </w:t>
      </w:r>
      <w:r>
        <w:t>packages</w:t>
      </w:r>
    </w:p>
    <w:p w14:paraId="30252CD0" w14:textId="77777777" w:rsidR="00632595" w:rsidRDefault="006325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D34F364" w14:textId="77777777" w:rsidR="00632595" w:rsidRDefault="008950A2">
      <w:pPr>
        <w:spacing w:line="200" w:lineRule="atLeast"/>
        <w:ind w:left="5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76CE1228">
          <v:shape id="_x0000_s5862" type="#_x0000_t202" style="width:408.2pt;height:60.4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14CE3939" w14:textId="77777777" w:rsidR="008950A2" w:rsidRDefault="008950A2">
                  <w:pPr>
                    <w:spacing w:before="2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Load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TMB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and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optimization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packages</w:t>
                  </w:r>
                </w:p>
                <w:p w14:paraId="4675FBE0" w14:textId="77777777" w:rsidR="008950A2" w:rsidRDefault="008950A2">
                  <w:pPr>
                    <w:spacing w:before="12" w:line="253" w:lineRule="auto"/>
                    <w:ind w:left="59" w:right="63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library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575757"/>
                      <w:sz w:val="20"/>
                    </w:rPr>
                    <w:t>TMB)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w w:val="95"/>
                      <w:sz w:val="20"/>
                    </w:rPr>
                    <w:t>library</w:t>
                  </w:r>
                  <w:r>
                    <w:rPr>
                      <w:rFonts w:ascii="Courier New"/>
                      <w:color w:val="575757"/>
                      <w:w w:val="95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w w:val="95"/>
                      <w:sz w:val="20"/>
                    </w:rPr>
                    <w:t>optimr</w:t>
                  </w:r>
                  <w:proofErr w:type="spellEnd"/>
                  <w:r>
                    <w:rPr>
                      <w:rFonts w:ascii="Courier New"/>
                      <w:color w:val="575757"/>
                      <w:w w:val="95"/>
                      <w:sz w:val="20"/>
                    </w:rPr>
                    <w:t>)</w:t>
                  </w:r>
                </w:p>
                <w:p w14:paraId="374C94BF" w14:textId="77777777" w:rsidR="008950A2" w:rsidRDefault="008950A2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Run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C++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file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containing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TMB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code</w:t>
                  </w:r>
                </w:p>
                <w:p w14:paraId="0FF32B19" w14:textId="77777777" w:rsidR="008950A2" w:rsidRDefault="008950A2">
                  <w:pPr>
                    <w:spacing w:before="12" w:line="226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/>
                      <w:color w:val="575757"/>
                      <w:sz w:val="20"/>
                    </w:rPr>
                    <w:t>TMB</w:t>
                  </w:r>
                  <w:r>
                    <w:rPr>
                      <w:rFonts w:ascii="Courier New"/>
                      <w:sz w:val="20"/>
                    </w:rPr>
                    <w:t>::</w:t>
                  </w:r>
                  <w:proofErr w:type="gramEnd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compile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307DCC"/>
                      <w:sz w:val="20"/>
                    </w:rPr>
                    <w:t>"code/poi_hmm.cpp"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07DCC"/>
                      <w:sz w:val="20"/>
                    </w:rPr>
                    <w:t>"-O1</w:t>
                  </w:r>
                  <w:r>
                    <w:rPr>
                      <w:rFonts w:ascii="Courier New"/>
                      <w:color w:val="307DCC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07DCC"/>
                      <w:sz w:val="20"/>
                    </w:rPr>
                    <w:t>-g"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DLLFLAGS</w:t>
                  </w:r>
                  <w:r>
                    <w:rPr>
                      <w:rFonts w:ascii="Courier New"/>
                      <w:color w:val="54AA54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07DCC"/>
                      <w:sz w:val="20"/>
                    </w:rPr>
                    <w:t>""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</w:p>
              </w:txbxContent>
            </v:textbox>
          </v:shape>
        </w:pict>
      </w:r>
    </w:p>
    <w:p w14:paraId="136A1647" w14:textId="77777777" w:rsidR="00632595" w:rsidRDefault="0063259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632595">
          <w:type w:val="continuous"/>
          <w:pgSz w:w="12240" w:h="15840"/>
          <w:pgMar w:top="1500" w:right="1720" w:bottom="1160" w:left="1720" w:header="720" w:footer="720" w:gutter="0"/>
          <w:cols w:space="720"/>
        </w:sectPr>
      </w:pPr>
    </w:p>
    <w:p w14:paraId="67E55830" w14:textId="77777777" w:rsidR="00632595" w:rsidRDefault="00632595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14:paraId="647524B1" w14:textId="77777777" w:rsidR="00632595" w:rsidRDefault="008950A2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8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14:paraId="7D0D92C8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14:paraId="0CC505DC" w14:textId="77777777" w:rsidR="00632595" w:rsidRDefault="008950A2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8B76A0E">
          <v:group id="_x0000_s5859" style="width:422.55pt;height:.4pt;mso-position-horizontal-relative:char;mso-position-vertical-relative:line" coordsize="8451,8">
            <v:group id="_x0000_s5860" style="position:absolute;left:4;top:4;width:8443;height:2" coordorigin="4,4" coordsize="8443,2">
              <v:shape id="_x0000_s5861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14:paraId="7D7E7E7E" w14:textId="77777777" w:rsidR="00632595" w:rsidRDefault="00632595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14:paraId="78C7A31A" w14:textId="77777777" w:rsidR="00632595" w:rsidRDefault="008950A2">
      <w:pPr>
        <w:spacing w:line="200" w:lineRule="atLeast"/>
        <w:ind w:left="5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08D25EB4">
          <v:shape id="_x0000_s5858" type="#_x0000_t202" style="width:408.2pt;height:75.3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01B957E0" w14:textId="77777777" w:rsidR="008950A2" w:rsidRDefault="008950A2">
                  <w:pPr>
                    <w:spacing w:before="19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##</w:t>
                  </w:r>
                  <w:r>
                    <w:rPr>
                      <w:rFonts w:ascii="Courier New"/>
                      <w:color w:val="57575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[1]</w:t>
                  </w:r>
                  <w:r>
                    <w:rPr>
                      <w:rFonts w:ascii="Courier New"/>
                      <w:color w:val="57575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0</w:t>
                  </w:r>
                </w:p>
                <w:p w14:paraId="3E6CECBD" w14:textId="77777777" w:rsidR="008950A2" w:rsidRDefault="008950A2">
                  <w:pPr>
                    <w:spacing w:before="4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</w:p>
                <w:p w14:paraId="73C2E99F" w14:textId="77777777" w:rsidR="008950A2" w:rsidRDefault="008950A2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Load</w:t>
                  </w:r>
                  <w:r>
                    <w:rPr>
                      <w:rFonts w:ascii="Courier New"/>
                      <w:i/>
                      <w:color w:val="AC94AE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it</w:t>
                  </w:r>
                </w:p>
                <w:p w14:paraId="17897D3D" w14:textId="77777777" w:rsidR="008950A2" w:rsidRDefault="008950A2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dyn.load</w:t>
                  </w:r>
                  <w:proofErr w:type="spellEnd"/>
                  <w:proofErr w:type="gram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dynlib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307DCC"/>
                      <w:sz w:val="20"/>
                    </w:rPr>
                    <w:t>"code/</w:t>
                  </w:r>
                  <w:proofErr w:type="spellStart"/>
                  <w:r>
                    <w:rPr>
                      <w:rFonts w:ascii="Courier New"/>
                      <w:color w:val="307DCC"/>
                      <w:sz w:val="20"/>
                    </w:rPr>
                    <w:t>poi_hmm</w:t>
                  </w:r>
                  <w:proofErr w:type="spellEnd"/>
                  <w:r>
                    <w:rPr>
                      <w:rFonts w:ascii="Courier New"/>
                      <w:color w:val="307DCC"/>
                      <w:sz w:val="20"/>
                    </w:rPr>
                    <w:t>"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))</w:t>
                  </w:r>
                </w:p>
                <w:p w14:paraId="10964609" w14:textId="77777777" w:rsidR="008950A2" w:rsidRDefault="008950A2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Load</w:t>
                  </w:r>
                  <w:r>
                    <w:rPr>
                      <w:rFonts w:ascii="Courier New"/>
                      <w:i/>
                      <w:color w:val="AC94A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parameter</w:t>
                  </w:r>
                  <w:r>
                    <w:rPr>
                      <w:rFonts w:ascii="Courier New"/>
                      <w:i/>
                      <w:color w:val="AC94A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transformation</w:t>
                  </w:r>
                  <w:r>
                    <w:rPr>
                      <w:rFonts w:ascii="Courier New"/>
                      <w:i/>
                      <w:color w:val="AC94A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function</w:t>
                  </w:r>
                </w:p>
                <w:p w14:paraId="70097593" w14:textId="77777777" w:rsidR="008950A2" w:rsidRDefault="008950A2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source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307DCC"/>
                      <w:sz w:val="20"/>
                    </w:rPr>
                    <w:t>"functions/</w:t>
                  </w:r>
                  <w:proofErr w:type="spellStart"/>
                  <w:r>
                    <w:rPr>
                      <w:rFonts w:ascii="Courier New"/>
                      <w:color w:val="307DCC"/>
                      <w:sz w:val="20"/>
                    </w:rPr>
                    <w:t>utils_no_</w:t>
                  </w:r>
                  <w:proofErr w:type="gramStart"/>
                  <w:r>
                    <w:rPr>
                      <w:rFonts w:ascii="Courier New"/>
                      <w:color w:val="307DCC"/>
                      <w:sz w:val="20"/>
                    </w:rPr>
                    <w:t>tmb.R</w:t>
                  </w:r>
                  <w:proofErr w:type="spellEnd"/>
                  <w:proofErr w:type="gramEnd"/>
                  <w:r>
                    <w:rPr>
                      <w:rFonts w:ascii="Courier New"/>
                      <w:color w:val="307DCC"/>
                      <w:sz w:val="20"/>
                    </w:rPr>
                    <w:t>"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</w:p>
              </w:txbxContent>
            </v:textbox>
          </v:shape>
        </w:pict>
      </w:r>
    </w:p>
    <w:p w14:paraId="1DC91C0D" w14:textId="77777777" w:rsidR="00632595" w:rsidRDefault="00632595">
      <w:pPr>
        <w:spacing w:before="3"/>
        <w:rPr>
          <w:rFonts w:ascii="Times New Roman" w:eastAsia="Times New Roman" w:hAnsi="Times New Roman" w:cs="Times New Roman"/>
        </w:rPr>
      </w:pPr>
    </w:p>
    <w:p w14:paraId="4745DF16" w14:textId="77777777" w:rsidR="00632595" w:rsidRDefault="008950A2">
      <w:pPr>
        <w:pStyle w:val="BodyText"/>
        <w:numPr>
          <w:ilvl w:val="0"/>
          <w:numId w:val="15"/>
        </w:numPr>
        <w:tabs>
          <w:tab w:val="left" w:pos="578"/>
        </w:tabs>
        <w:spacing w:before="66"/>
        <w:ind w:hanging="343"/>
        <w:jc w:val="left"/>
      </w:pPr>
      <w:r>
        <w:t>Loading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dataset,</w:t>
      </w:r>
      <w:r>
        <w:rPr>
          <w:spacing w:val="-6"/>
        </w:rPr>
        <w:t xml:space="preserve"> </w:t>
      </w:r>
      <w:r>
        <w:t>see</w:t>
      </w:r>
      <w:r>
        <w:rPr>
          <w:spacing w:val="-6"/>
        </w:rPr>
        <w:t xml:space="preserve"> </w:t>
      </w:r>
      <w:hyperlink w:anchor="_bookmark10" w:history="1">
        <w:r>
          <w:t>Section</w:t>
        </w:r>
        <w:r>
          <w:rPr>
            <w:spacing w:val="-5"/>
          </w:rPr>
          <w:t xml:space="preserve"> </w:t>
        </w:r>
        <w:r>
          <w:t>7.1</w:t>
        </w:r>
      </w:hyperlink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details.</w:t>
      </w:r>
    </w:p>
    <w:p w14:paraId="5E8C29F4" w14:textId="77777777" w:rsidR="00632595" w:rsidRDefault="00632595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14:paraId="4232631C" w14:textId="77777777" w:rsidR="00632595" w:rsidRDefault="008950A2">
      <w:pPr>
        <w:spacing w:line="200" w:lineRule="atLeast"/>
        <w:ind w:left="5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3C18B028">
          <v:shape id="_x0000_s5857" type="#_x0000_t202" style="width:408.2pt;height:25.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636B6575" w14:textId="77777777" w:rsidR="008950A2" w:rsidRDefault="008950A2">
                  <w:pPr>
                    <w:spacing w:before="19" w:line="253" w:lineRule="auto"/>
                    <w:ind w:left="59" w:right="4635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BB5A64"/>
                      <w:w w:val="95"/>
                      <w:sz w:val="20"/>
                    </w:rPr>
                    <w:t>load</w:t>
                  </w:r>
                  <w:r>
                    <w:rPr>
                      <w:rFonts w:ascii="Courier New"/>
                      <w:color w:val="575757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color w:val="307DCC"/>
                      <w:w w:val="95"/>
                      <w:sz w:val="20"/>
                    </w:rPr>
                    <w:t>"data/fetal-</w:t>
                  </w:r>
                  <w:proofErr w:type="spellStart"/>
                  <w:r>
                    <w:rPr>
                      <w:rFonts w:ascii="Courier New"/>
                      <w:color w:val="307DCC"/>
                      <w:w w:val="95"/>
                      <w:sz w:val="20"/>
                    </w:rPr>
                    <w:t>lamb.RData</w:t>
                  </w:r>
                  <w:proofErr w:type="spellEnd"/>
                  <w:r>
                    <w:rPr>
                      <w:rFonts w:ascii="Courier New"/>
                      <w:color w:val="307DCC"/>
                      <w:w w:val="95"/>
                      <w:sz w:val="20"/>
                    </w:rPr>
                    <w:t>"</w:t>
                  </w:r>
                  <w:r>
                    <w:rPr>
                      <w:rFonts w:ascii="Courier New"/>
                      <w:color w:val="575757"/>
                      <w:w w:val="95"/>
                      <w:sz w:val="20"/>
                    </w:rPr>
                    <w:t>)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lamb_data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lamb</w:t>
                  </w:r>
                </w:p>
              </w:txbxContent>
            </v:textbox>
          </v:shape>
        </w:pict>
      </w:r>
    </w:p>
    <w:p w14:paraId="22111179" w14:textId="77777777" w:rsidR="00632595" w:rsidRDefault="00632595">
      <w:pPr>
        <w:spacing w:before="3"/>
        <w:rPr>
          <w:rFonts w:ascii="Times New Roman" w:eastAsia="Times New Roman" w:hAnsi="Times New Roman" w:cs="Times New Roman"/>
        </w:rPr>
      </w:pPr>
    </w:p>
    <w:p w14:paraId="03D822CE" w14:textId="77777777" w:rsidR="00632595" w:rsidRDefault="008950A2">
      <w:pPr>
        <w:pStyle w:val="BodyText"/>
        <w:numPr>
          <w:ilvl w:val="0"/>
          <w:numId w:val="15"/>
        </w:numPr>
        <w:tabs>
          <w:tab w:val="left" w:pos="578"/>
        </w:tabs>
        <w:spacing w:before="66"/>
        <w:ind w:hanging="399"/>
        <w:jc w:val="left"/>
      </w:pPr>
      <w:r>
        <w:t>Creating</w:t>
      </w:r>
      <w:r>
        <w:rPr>
          <w:spacing w:val="-7"/>
        </w:rPr>
        <w:t xml:space="preserve"> </w:t>
      </w:r>
      <w:r>
        <w:t>natural</w:t>
      </w:r>
      <w:r>
        <w:rPr>
          <w:spacing w:val="-7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rPr>
          <w:spacing w:val="-1"/>
        </w:rPr>
        <w:t>values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optimizer.</w:t>
      </w:r>
    </w:p>
    <w:p w14:paraId="15BBF621" w14:textId="77777777" w:rsidR="00632595" w:rsidRDefault="008950A2">
      <w:pPr>
        <w:pStyle w:val="BodyText"/>
        <w:spacing w:before="9" w:line="249" w:lineRule="auto"/>
        <w:ind w:left="577" w:right="176"/>
      </w:pPr>
      <w:r>
        <w:rPr>
          <w:spacing w:val="-9"/>
        </w:rPr>
        <w:t>We</w:t>
      </w:r>
      <w:r>
        <w:rPr>
          <w:spacing w:val="3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amount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hidden</w:t>
      </w:r>
      <w:r>
        <w:rPr>
          <w:spacing w:val="4"/>
        </w:rPr>
        <w:t xml:space="preserve"> </w:t>
      </w:r>
      <w:r>
        <w:t>states</w:t>
      </w:r>
      <w:r>
        <w:rPr>
          <w:spacing w:val="4"/>
        </w:rPr>
        <w:t xml:space="preserve"> </w:t>
      </w:r>
      <w:r>
        <w:t>(2)</w:t>
      </w:r>
      <w:r>
        <w:rPr>
          <w:spacing w:val="4"/>
        </w:rPr>
        <w:t xml:space="preserve"> </w:t>
      </w:r>
      <w:r>
        <w:t>according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BIC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hyperlink w:anchor="_bookmark32" w:history="1">
        <w:r>
          <w:t>Leroux</w:t>
        </w:r>
        <w:r>
          <w:rPr>
            <w:spacing w:val="4"/>
          </w:rPr>
          <w:t xml:space="preserve"> </w:t>
        </w:r>
        <w:r>
          <w:t>and</w:t>
        </w:r>
        <w:r>
          <w:rPr>
            <w:spacing w:val="4"/>
          </w:rPr>
          <w:t xml:space="preserve"> </w:t>
        </w:r>
        <w:proofErr w:type="spellStart"/>
        <w:r>
          <w:t>Puterman</w:t>
        </w:r>
        <w:proofErr w:type="spellEnd"/>
      </w:hyperlink>
      <w:r>
        <w:rPr>
          <w:spacing w:val="4"/>
        </w:rPr>
        <w:t xml:space="preserve"> </w:t>
      </w:r>
      <w:r>
        <w:t>(</w:t>
      </w:r>
      <w:hyperlink w:anchor="_bookmark32" w:history="1">
        <w:r>
          <w:t>1992</w:t>
        </w:r>
      </w:hyperlink>
      <w:r>
        <w:t>)</w:t>
      </w:r>
      <w:r>
        <w:rPr>
          <w:spacing w:val="20"/>
          <w:w w:val="99"/>
        </w:rPr>
        <w:t xml:space="preserve"> </w:t>
      </w:r>
      <w:r>
        <w:t>reported.</w:t>
      </w:r>
      <w:r>
        <w:rPr>
          <w:spacing w:val="5"/>
        </w:rPr>
        <w:t xml:space="preserve"> </w:t>
      </w:r>
      <w:r>
        <w:t>Although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AIC</w:t>
      </w:r>
      <w:r>
        <w:rPr>
          <w:spacing w:val="-5"/>
        </w:rPr>
        <w:t xml:space="preserve"> </w:t>
      </w:r>
      <w:r>
        <w:t>selects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t>states,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show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rPr>
          <w:spacing w:val="-1"/>
        </w:rPr>
        <w:t>example.</w:t>
      </w:r>
    </w:p>
    <w:p w14:paraId="66DE19CA" w14:textId="77777777" w:rsidR="00632595" w:rsidRDefault="00632595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190575C" w14:textId="77777777" w:rsidR="00632595" w:rsidRDefault="008950A2">
      <w:pPr>
        <w:spacing w:line="200" w:lineRule="atLeast"/>
        <w:ind w:left="5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73CEF347">
          <v:shape id="_x0000_s5856" type="#_x0000_t202" style="width:408.2pt;height:97.8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2CC0BB10" w14:textId="77777777" w:rsidR="008950A2" w:rsidRDefault="008950A2">
                  <w:pPr>
                    <w:spacing w:before="2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Model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with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2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states</w:t>
                  </w:r>
                </w:p>
                <w:p w14:paraId="78D5237C" w14:textId="77777777" w:rsidR="008950A2" w:rsidRDefault="008950A2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m</w:t>
                  </w:r>
                  <w:r>
                    <w:rPr>
                      <w:rFonts w:ascii="Courier New"/>
                      <w:color w:val="575757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2</w:t>
                  </w:r>
                </w:p>
                <w:p w14:paraId="23BF419D" w14:textId="77777777" w:rsidR="008950A2" w:rsidRDefault="008950A2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TMB_data</w:t>
                  </w:r>
                  <w:proofErr w:type="spellEnd"/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6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list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54AA54"/>
                      <w:sz w:val="20"/>
                    </w:rPr>
                    <w:t>x</w:t>
                  </w:r>
                  <w:r>
                    <w:rPr>
                      <w:rFonts w:ascii="Courier New"/>
                      <w:color w:val="54AA5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lamb_data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m</w:t>
                  </w:r>
                  <w:r>
                    <w:rPr>
                      <w:rFonts w:ascii="Courier New"/>
                      <w:color w:val="54AA5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m)</w:t>
                  </w:r>
                </w:p>
                <w:p w14:paraId="7B44D75C" w14:textId="77777777" w:rsidR="008950A2" w:rsidRDefault="008950A2">
                  <w:pPr>
                    <w:spacing w:before="1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  <w:p w14:paraId="1B06CE86" w14:textId="77777777" w:rsidR="008950A2" w:rsidRDefault="008950A2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Generate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initial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set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of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parameters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for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optimization</w:t>
                  </w:r>
                </w:p>
                <w:p w14:paraId="6F2DA5F2" w14:textId="77777777" w:rsidR="008950A2" w:rsidRDefault="008950A2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lambda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7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c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3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</w:p>
                <w:p w14:paraId="454428C1" w14:textId="77777777" w:rsidR="008950A2" w:rsidRDefault="008950A2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gamma</w:t>
                  </w:r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1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matrix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c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0.8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0.2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</w:p>
                <w:p w14:paraId="62DC470F" w14:textId="77777777" w:rsidR="008950A2" w:rsidRDefault="008950A2">
                  <w:pPr>
                    <w:spacing w:before="12"/>
                    <w:ind w:left="2211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AE0F91"/>
                      <w:sz w:val="20"/>
                    </w:rPr>
                    <w:t>0.2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0.8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),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4AA54"/>
                      <w:sz w:val="20"/>
                    </w:rPr>
                    <w:t>byrow</w:t>
                  </w:r>
                  <w:proofErr w:type="spellEnd"/>
                  <w:r>
                    <w:rPr>
                      <w:rFonts w:ascii="Courier New"/>
                      <w:color w:val="54AA54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TRUE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4AA54"/>
                      <w:sz w:val="20"/>
                    </w:rPr>
                    <w:t>nrow</w:t>
                  </w:r>
                  <w:proofErr w:type="spellEnd"/>
                  <w:r>
                    <w:rPr>
                      <w:rFonts w:ascii="Courier New"/>
                      <w:color w:val="54AA54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m)</w:t>
                  </w:r>
                </w:p>
              </w:txbxContent>
            </v:textbox>
          </v:shape>
        </w:pict>
      </w:r>
    </w:p>
    <w:p w14:paraId="497463BA" w14:textId="77777777" w:rsidR="00632595" w:rsidRDefault="00632595">
      <w:pPr>
        <w:spacing w:before="3"/>
        <w:rPr>
          <w:rFonts w:ascii="Times New Roman" w:eastAsia="Times New Roman" w:hAnsi="Times New Roman" w:cs="Times New Roman"/>
        </w:rPr>
      </w:pPr>
    </w:p>
    <w:p w14:paraId="1122A16D" w14:textId="77777777" w:rsidR="00632595" w:rsidRDefault="008950A2">
      <w:pPr>
        <w:pStyle w:val="BodyText"/>
        <w:numPr>
          <w:ilvl w:val="0"/>
          <w:numId w:val="15"/>
        </w:numPr>
        <w:tabs>
          <w:tab w:val="left" w:pos="578"/>
        </w:tabs>
        <w:spacing w:before="66"/>
        <w:ind w:hanging="383"/>
        <w:jc w:val="left"/>
      </w:pPr>
      <w:r>
        <w:rPr>
          <w:spacing w:val="-1"/>
        </w:rPr>
        <w:t>Transforming</w:t>
      </w:r>
      <w:r>
        <w:rPr>
          <w:spacing w:val="-9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1"/>
        </w:rPr>
        <w:t>working</w:t>
      </w:r>
      <w:r>
        <w:rPr>
          <w:spacing w:val="-9"/>
        </w:rPr>
        <w:t xml:space="preserve"> </w:t>
      </w:r>
      <w:r>
        <w:t>parameters</w:t>
      </w:r>
    </w:p>
    <w:p w14:paraId="789797AE" w14:textId="77777777" w:rsidR="00632595" w:rsidRDefault="00632595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6AA2DA2E" w14:textId="77777777" w:rsidR="00632595" w:rsidRDefault="008950A2">
      <w:pPr>
        <w:spacing w:line="200" w:lineRule="atLeast"/>
        <w:ind w:left="5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79C7DFD4">
          <v:shape id="_x0000_s5855" type="#_x0000_t202" style="width:408.2pt;height:26.1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6618D782" w14:textId="77777777" w:rsidR="008950A2" w:rsidRDefault="008950A2">
                  <w:pPr>
                    <w:spacing w:before="2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Turn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them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into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working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parameters</w:t>
                  </w:r>
                </w:p>
                <w:p w14:paraId="62108EB6" w14:textId="77777777" w:rsidR="008950A2" w:rsidRDefault="008950A2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parameters</w:t>
                  </w:r>
                  <w:r>
                    <w:rPr>
                      <w:rFonts w:ascii="Courier New"/>
                      <w:color w:val="575757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pois.HMM.pn2</w:t>
                  </w:r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pw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575757"/>
                      <w:sz w:val="20"/>
                    </w:rPr>
                    <w:t>m,</w:t>
                  </w:r>
                  <w:r>
                    <w:rPr>
                      <w:rFonts w:ascii="Courier New"/>
                      <w:color w:val="575757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lambda,</w:t>
                  </w:r>
                  <w:r>
                    <w:rPr>
                      <w:rFonts w:ascii="Courier New"/>
                      <w:color w:val="575757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gamma)</w:t>
                  </w:r>
                </w:p>
              </w:txbxContent>
            </v:textbox>
          </v:shape>
        </w:pict>
      </w:r>
    </w:p>
    <w:p w14:paraId="04990D2D" w14:textId="77777777" w:rsidR="00632595" w:rsidRDefault="00632595">
      <w:pPr>
        <w:spacing w:before="3"/>
        <w:rPr>
          <w:rFonts w:ascii="Times New Roman" w:eastAsia="Times New Roman" w:hAnsi="Times New Roman" w:cs="Times New Roman"/>
        </w:rPr>
      </w:pPr>
    </w:p>
    <w:p w14:paraId="7E9B317D" w14:textId="77777777" w:rsidR="00632595" w:rsidRDefault="008950A2">
      <w:pPr>
        <w:pStyle w:val="BodyText"/>
        <w:numPr>
          <w:ilvl w:val="0"/>
          <w:numId w:val="15"/>
        </w:numPr>
        <w:tabs>
          <w:tab w:val="left" w:pos="578"/>
        </w:tabs>
        <w:spacing w:before="66"/>
        <w:ind w:hanging="332"/>
        <w:jc w:val="left"/>
      </w:pPr>
      <w:r>
        <w:t>Creating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TMB</w:t>
      </w:r>
      <w:r>
        <w:rPr>
          <w:spacing w:val="-7"/>
        </w:rPr>
        <w:t xml:space="preserve"> </w:t>
      </w:r>
      <w:r>
        <w:rPr>
          <w:spacing w:val="-1"/>
        </w:rPr>
        <w:t>likelihood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object</w:t>
      </w:r>
    </w:p>
    <w:p w14:paraId="22C686D1" w14:textId="77777777" w:rsidR="00632595" w:rsidRDefault="00632595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352EC3E3" w14:textId="77777777" w:rsidR="00632595" w:rsidRDefault="008950A2">
      <w:pPr>
        <w:spacing w:line="200" w:lineRule="atLeast"/>
        <w:ind w:left="5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2FCE6B28">
          <v:shape id="_x0000_s5854" type="#_x0000_t202" style="width:408.2pt;height:25.6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17A74481" w14:textId="77777777" w:rsidR="008950A2" w:rsidRDefault="008950A2">
                  <w:pPr>
                    <w:spacing w:before="2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obj_tmb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2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MakeADFun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/>
                      <w:color w:val="575757"/>
                      <w:sz w:val="20"/>
                    </w:rPr>
                    <w:t>TMB_data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parameters,</w:t>
                  </w:r>
                  <w:r>
                    <w:rPr>
                      <w:rFonts w:ascii="Courier New"/>
                      <w:color w:val="575757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DLL</w:t>
                  </w:r>
                  <w:r>
                    <w:rPr>
                      <w:rFonts w:ascii="Courier New"/>
                      <w:color w:val="54AA54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07DCC"/>
                      <w:sz w:val="20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307DCC"/>
                      <w:sz w:val="20"/>
                    </w:rPr>
                    <w:t>poi_hmm</w:t>
                  </w:r>
                  <w:proofErr w:type="spellEnd"/>
                  <w:r>
                    <w:rPr>
                      <w:rFonts w:ascii="Courier New"/>
                      <w:color w:val="307DCC"/>
                      <w:sz w:val="20"/>
                    </w:rPr>
                    <w:t>"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</w:p>
                <w:p w14:paraId="06FBD6DE" w14:textId="77777777" w:rsidR="008950A2" w:rsidRDefault="008950A2">
                  <w:pPr>
                    <w:spacing w:before="12"/>
                    <w:ind w:left="2570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4AA54"/>
                      <w:sz w:val="20"/>
                    </w:rPr>
                    <w:t>silent</w:t>
                  </w:r>
                  <w:r>
                    <w:rPr>
                      <w:rFonts w:ascii="Courier New"/>
                      <w:color w:val="54AA54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TRUE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</w:p>
              </w:txbxContent>
            </v:textbox>
          </v:shape>
        </w:pict>
      </w:r>
    </w:p>
    <w:p w14:paraId="5E1DABA3" w14:textId="77777777" w:rsidR="00632595" w:rsidRDefault="00632595">
      <w:pPr>
        <w:spacing w:before="3"/>
        <w:rPr>
          <w:rFonts w:ascii="Times New Roman" w:eastAsia="Times New Roman" w:hAnsi="Times New Roman" w:cs="Times New Roman"/>
        </w:rPr>
      </w:pPr>
    </w:p>
    <w:p w14:paraId="334E73B1" w14:textId="77777777" w:rsidR="00632595" w:rsidRDefault="008950A2">
      <w:pPr>
        <w:pStyle w:val="BodyText"/>
        <w:numPr>
          <w:ilvl w:val="0"/>
          <w:numId w:val="15"/>
        </w:numPr>
        <w:tabs>
          <w:tab w:val="left" w:pos="578"/>
        </w:tabs>
        <w:spacing w:before="66"/>
        <w:ind w:hanging="388"/>
        <w:jc w:val="left"/>
      </w:pPr>
      <w:r>
        <w:t>Optimizing</w:t>
      </w:r>
    </w:p>
    <w:p w14:paraId="63B92138" w14:textId="77777777" w:rsidR="00632595" w:rsidRDefault="00632595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03C4BF7" w14:textId="77777777" w:rsidR="00632595" w:rsidRDefault="008950A2">
      <w:pPr>
        <w:spacing w:line="200" w:lineRule="atLeast"/>
        <w:ind w:left="5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7D8DC647">
          <v:shape id="_x0000_s5853" type="#_x0000_t202" style="width:408.2pt;height:63.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60CF157A" w14:textId="77777777" w:rsidR="008950A2" w:rsidRDefault="008950A2">
                  <w:pPr>
                    <w:spacing w:before="2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mod_tmb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0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nlminb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54AA54"/>
                      <w:sz w:val="20"/>
                    </w:rPr>
                    <w:t>start</w:t>
                  </w:r>
                  <w:r>
                    <w:rPr>
                      <w:rFonts w:ascii="Courier New"/>
                      <w:color w:val="54AA54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obj_tmb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par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objective</w:t>
                  </w:r>
                  <w:r>
                    <w:rPr>
                      <w:rFonts w:ascii="Courier New"/>
                      <w:color w:val="54AA54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obj_tmb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fn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</w:p>
                <w:p w14:paraId="0377C915" w14:textId="77777777" w:rsidR="008950A2" w:rsidRDefault="008950A2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Check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that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it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converged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successfully</w:t>
                  </w:r>
                </w:p>
                <w:p w14:paraId="2569E35A" w14:textId="77777777" w:rsidR="008950A2" w:rsidRDefault="008950A2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mod_tmb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convergence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==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0</w:t>
                  </w:r>
                </w:p>
                <w:p w14:paraId="6A43BA6D" w14:textId="77777777" w:rsidR="008950A2" w:rsidRDefault="008950A2">
                  <w:pPr>
                    <w:spacing w:before="4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</w:p>
                <w:p w14:paraId="4353D36B" w14:textId="77777777" w:rsidR="008950A2" w:rsidRDefault="008950A2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##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[1]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TRUE</w:t>
                  </w:r>
                </w:p>
              </w:txbxContent>
            </v:textbox>
          </v:shape>
        </w:pict>
      </w:r>
    </w:p>
    <w:p w14:paraId="343B2EC7" w14:textId="77777777" w:rsidR="00632595" w:rsidRDefault="00632595">
      <w:pPr>
        <w:spacing w:before="11"/>
        <w:rPr>
          <w:rFonts w:ascii="Times New Roman" w:eastAsia="Times New Roman" w:hAnsi="Times New Roman" w:cs="Times New Roman"/>
          <w:sz w:val="15"/>
          <w:szCs w:val="15"/>
        </w:rPr>
      </w:pPr>
    </w:p>
    <w:p w14:paraId="5D7E5F49" w14:textId="77777777" w:rsidR="00632595" w:rsidRDefault="008950A2">
      <w:pPr>
        <w:pStyle w:val="BodyText"/>
        <w:spacing w:before="67"/>
        <w:ind w:left="577"/>
      </w:pPr>
      <w:r>
        <w:rPr>
          <w:spacing w:val="-9"/>
        </w:rPr>
        <w:t>We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rPr>
          <w:rFonts w:ascii="Courier New"/>
        </w:rPr>
        <w:t>nlminb</w:t>
      </w:r>
      <w:proofErr w:type="spellEnd"/>
      <w:r>
        <w:rPr>
          <w:rFonts w:ascii="Courier New"/>
          <w:spacing w:val="-7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fastest</w:t>
      </w:r>
      <w:proofErr w:type="gramEnd"/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rPr>
          <w:spacing w:val="-2"/>
        </w:rPr>
        <w:t>have</w:t>
      </w:r>
      <w:r>
        <w:rPr>
          <w:spacing w:val="-5"/>
        </w:rPr>
        <w:t xml:space="preserve"> </w:t>
      </w:r>
      <w:r>
        <w:t>tested.</w:t>
      </w:r>
      <w:r>
        <w:rPr>
          <w:spacing w:val="6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available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hyperlink w:anchor="_bookmark13" w:history="1">
        <w:r>
          <w:t>item</w:t>
        </w:r>
        <w:r>
          <w:rPr>
            <w:spacing w:val="-5"/>
          </w:rPr>
          <w:t xml:space="preserve"> </w:t>
        </w:r>
        <w:r>
          <w:t>(iii)</w:t>
        </w:r>
      </w:hyperlink>
      <w:r>
        <w:t>.</w:t>
      </w:r>
    </w:p>
    <w:p w14:paraId="541A48F0" w14:textId="77777777" w:rsidR="00632595" w:rsidRDefault="008950A2">
      <w:pPr>
        <w:pStyle w:val="BodyText"/>
        <w:numPr>
          <w:ilvl w:val="0"/>
          <w:numId w:val="15"/>
        </w:numPr>
        <w:tabs>
          <w:tab w:val="left" w:pos="578"/>
        </w:tabs>
        <w:spacing w:before="135" w:line="243" w:lineRule="exact"/>
        <w:ind w:hanging="443"/>
        <w:jc w:val="left"/>
        <w:rPr>
          <w:rFonts w:ascii="Courier New" w:eastAsia="Courier New" w:hAnsi="Courier New" w:cs="Courier New"/>
        </w:rPr>
      </w:pPr>
      <w:r>
        <w:t>Getting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ML</w:t>
      </w:r>
      <w:r>
        <w:rPr>
          <w:spacing w:val="-6"/>
        </w:rPr>
        <w:t xml:space="preserve"> </w:t>
      </w:r>
      <w:r>
        <w:t>estimates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parameters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errors,</w:t>
      </w:r>
      <w:r>
        <w:rPr>
          <w:spacing w:val="-6"/>
        </w:rPr>
        <w:t xml:space="preserve"> </w:t>
      </w:r>
      <w:r>
        <w:t>sent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rFonts w:ascii="Courier New"/>
        </w:rPr>
        <w:t>ADREPORT</w:t>
      </w:r>
    </w:p>
    <w:p w14:paraId="0F6CFBBA" w14:textId="77777777" w:rsidR="00632595" w:rsidRDefault="008950A2">
      <w:pPr>
        <w:pStyle w:val="BodyText"/>
        <w:spacing w:line="243" w:lineRule="exact"/>
        <w:ind w:left="577"/>
      </w:pPr>
      <w:r>
        <w:t>It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noted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ourier New"/>
        </w:rPr>
        <w:t>gamma</w:t>
      </w:r>
      <w:r>
        <w:rPr>
          <w:rFonts w:ascii="Courier New"/>
          <w:spacing w:val="-76"/>
        </w:rPr>
        <w:t xml:space="preserve"> </w:t>
      </w:r>
      <w:r>
        <w:t>parameter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shown</w:t>
      </w:r>
      <w:r>
        <w:rPr>
          <w:spacing w:val="-6"/>
        </w:rPr>
        <w:t xml:space="preserve"> </w:t>
      </w:r>
      <w:r>
        <w:t>column-wise</w:t>
      </w:r>
      <w:r>
        <w:rPr>
          <w:spacing w:val="-6"/>
        </w:rPr>
        <w:t xml:space="preserve"> </w:t>
      </w:r>
      <w:r>
        <w:rPr>
          <w:spacing w:val="-3"/>
        </w:rPr>
        <w:t>below.</w:t>
      </w:r>
    </w:p>
    <w:p w14:paraId="6301CE8F" w14:textId="77777777" w:rsidR="00632595" w:rsidRDefault="00632595">
      <w:pPr>
        <w:spacing w:line="243" w:lineRule="exact"/>
        <w:sectPr w:rsidR="00632595">
          <w:pgSz w:w="12240" w:h="15840"/>
          <w:pgMar w:top="1500" w:right="1720" w:bottom="1160" w:left="1720" w:header="0" w:footer="961" w:gutter="0"/>
          <w:cols w:space="720"/>
        </w:sectPr>
      </w:pPr>
    </w:p>
    <w:p w14:paraId="575E226F" w14:textId="77777777" w:rsidR="00632595" w:rsidRDefault="00632595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15BD809" w14:textId="77777777" w:rsidR="00632595" w:rsidRDefault="008950A2">
      <w:pPr>
        <w:tabs>
          <w:tab w:val="right" w:pos="8661"/>
        </w:tabs>
        <w:spacing w:before="69"/>
        <w:ind w:left="21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9</w:t>
      </w:r>
    </w:p>
    <w:p w14:paraId="4B7BB7B2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14:paraId="64430D1D" w14:textId="77777777" w:rsidR="00632595" w:rsidRDefault="008950A2">
      <w:pPr>
        <w:spacing w:line="20" w:lineRule="atLeast"/>
        <w:ind w:left="2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F628AD5">
          <v:group id="_x0000_s5850" style="width:422.55pt;height:.4pt;mso-position-horizontal-relative:char;mso-position-vertical-relative:line" coordsize="8451,8">
            <v:group id="_x0000_s5851" style="position:absolute;left:4;top:4;width:8443;height:2" coordorigin="4,4" coordsize="8443,2">
              <v:shape id="_x0000_s5852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14:paraId="7B5B0F7C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6E1536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309A8C" w14:textId="77777777" w:rsidR="00632595" w:rsidRDefault="00632595">
      <w:pPr>
        <w:spacing w:before="11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837"/>
        <w:gridCol w:w="1315"/>
        <w:gridCol w:w="5653"/>
      </w:tblGrid>
      <w:tr w:rsidR="00632595" w14:paraId="62BF4E37" w14:textId="77777777">
        <w:trPr>
          <w:trHeight w:hRule="exact" w:val="31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CA5D648" w14:textId="77777777" w:rsidR="00632595" w:rsidRDefault="008950A2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11A77E1" w14:textId="77777777" w:rsidR="00632595" w:rsidRDefault="00632595"/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F759F9E" w14:textId="77777777" w:rsidR="00632595" w:rsidRDefault="008950A2">
            <w:pPr>
              <w:pStyle w:val="TableParagraph"/>
              <w:spacing w:before="87"/>
              <w:ind w:left="298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Estimate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E79690A" w14:textId="77777777" w:rsidR="00632595" w:rsidRDefault="008950A2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Std.</w:t>
            </w:r>
            <w:r>
              <w:rPr>
                <w:rFonts w:ascii="Courier New"/>
                <w:color w:val="575757"/>
                <w:spacing w:val="-12"/>
                <w:sz w:val="20"/>
              </w:rPr>
              <w:t xml:space="preserve"> </w:t>
            </w:r>
            <w:r>
              <w:rPr>
                <w:rFonts w:ascii="Courier New"/>
                <w:color w:val="575757"/>
                <w:sz w:val="20"/>
              </w:rPr>
              <w:t>Error</w:t>
            </w:r>
          </w:p>
        </w:tc>
      </w:tr>
      <w:tr w:rsidR="00632595" w14:paraId="77829759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0288CEA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EB2CD4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lambda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C7A7961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0.25636530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18F74D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0.04016451</w:t>
            </w:r>
          </w:p>
        </w:tc>
      </w:tr>
      <w:tr w:rsidR="00632595" w14:paraId="60359FB7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7F52E76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4045748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lambda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5954D01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3.11475069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BB8161F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1.02131434</w:t>
            </w:r>
          </w:p>
        </w:tc>
      </w:tr>
      <w:tr w:rsidR="00632595" w14:paraId="07997439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43D2473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8ABF1A5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gamma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76224AD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0.98872130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B25E39A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0.01063573</w:t>
            </w:r>
          </w:p>
        </w:tc>
      </w:tr>
      <w:tr w:rsidR="00632595" w14:paraId="5849B5E3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50C6A0D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84D492A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gamma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7FCC54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0.31033874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729C3CF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0.18468645</w:t>
            </w:r>
          </w:p>
        </w:tc>
      </w:tr>
      <w:tr w:rsidR="00632595" w14:paraId="6F484E72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ED3AF91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A0308F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gamma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17AF96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0.01127870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5BE4421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0.01063573</w:t>
            </w:r>
          </w:p>
        </w:tc>
      </w:tr>
      <w:tr w:rsidR="00632595" w14:paraId="7B801133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3F66EEA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009D87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gamma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4C1C4F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0.68966126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8AEF880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0.18468645</w:t>
            </w:r>
          </w:p>
        </w:tc>
      </w:tr>
      <w:tr w:rsidR="00632595" w14:paraId="2A71687D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B20D566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5A79E45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delta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A6F8C6A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0.96493132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46AA610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0.03181447</w:t>
            </w:r>
          </w:p>
        </w:tc>
      </w:tr>
      <w:tr w:rsidR="00632595" w14:paraId="74E31B03" w14:textId="77777777">
        <w:trPr>
          <w:trHeight w:hRule="exact" w:val="240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BC2517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8BCE63A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delta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1D9134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0.03506868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FC5DE0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0.03181447</w:t>
            </w:r>
          </w:p>
        </w:tc>
      </w:tr>
    </w:tbl>
    <w:p w14:paraId="479040F1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184B53" w14:textId="77777777" w:rsidR="00632595" w:rsidRDefault="008950A2">
      <w:pPr>
        <w:pStyle w:val="BodyText"/>
        <w:numPr>
          <w:ilvl w:val="0"/>
          <w:numId w:val="15"/>
        </w:numPr>
        <w:tabs>
          <w:tab w:val="left" w:pos="618"/>
        </w:tabs>
        <w:spacing w:before="120"/>
        <w:ind w:left="617" w:hanging="498"/>
        <w:jc w:val="left"/>
      </w:pPr>
      <w:r>
        <w:pict w14:anchorId="3274F23C">
          <v:group id="_x0000_s5846" style="position:absolute;left:0;text-align:left;margin-left:111.85pt;margin-top:-145.95pt;width:408.2pt;height:134.45pt;z-index:-196528;mso-position-horizontal-relative:page" coordorigin="2237,-2919" coordsize="8164,2689">
            <v:group id="_x0000_s5847" style="position:absolute;left:2237;top:-2919;width:8164;height:2689" coordorigin="2237,-2919" coordsize="8164,2689">
              <v:shape id="_x0000_s5849" style="position:absolute;left:2237;top:-2919;width:8164;height:2689" coordorigin="2237,-2919" coordsize="8164,2689" path="m2237,-230r8164,l10401,-2919r-8164,l2237,-230xe" fillcolor="#f7f7f7" stroked="f">
                <v:path arrowok="t"/>
              </v:shape>
              <v:shape id="_x0000_s5848" type="#_x0000_t202" style="position:absolute;left:2297;top:-2881;width:4304;height:203" filled="f" stroked="f">
                <v:textbox inset="0,0,0,0">
                  <w:txbxContent>
                    <w:p w14:paraId="6CFA6391" w14:textId="77777777" w:rsidR="008950A2" w:rsidRDefault="008950A2">
                      <w:pPr>
                        <w:spacing w:line="202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summary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sdreport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obj_tmb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),</w:t>
                      </w:r>
                      <w:r>
                        <w:rPr>
                          <w:rFonts w:ascii="Courier New"/>
                          <w:color w:val="575757"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07DCC"/>
                          <w:sz w:val="20"/>
                        </w:rPr>
                        <w:t>"report"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optimizer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gradient</w:t>
      </w:r>
      <w:r>
        <w:rPr>
          <w:spacing w:val="-5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t>hessian</w:t>
      </w:r>
      <w:r>
        <w:rPr>
          <w:spacing w:val="-5"/>
        </w:rPr>
        <w:t xml:space="preserve"> </w:t>
      </w:r>
      <w:r>
        <w:t>computed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TMB:</w:t>
      </w:r>
    </w:p>
    <w:p w14:paraId="330E669A" w14:textId="77777777" w:rsidR="00632595" w:rsidRDefault="00632595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14:paraId="4A82E54E" w14:textId="77777777" w:rsidR="00632595" w:rsidRDefault="008950A2">
      <w:pPr>
        <w:spacing w:line="200" w:lineRule="atLeast"/>
        <w:ind w:left="5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2F8EFD83">
          <v:shape id="_x0000_s5845" type="#_x0000_t202" style="width:408.2pt;height:139.2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67534AC5" w14:textId="77777777" w:rsidR="008950A2" w:rsidRDefault="008950A2">
                  <w:pPr>
                    <w:spacing w:before="2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negative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log-likelihood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is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accessed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by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objective</w:t>
                  </w:r>
                </w:p>
                <w:p w14:paraId="01685B69" w14:textId="77777777" w:rsidR="008950A2" w:rsidRDefault="008950A2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attribute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of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optimized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object</w:t>
                  </w:r>
                </w:p>
                <w:p w14:paraId="1B877794" w14:textId="77777777" w:rsidR="008950A2" w:rsidRDefault="008950A2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mod_tmb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objective</w:t>
                  </w:r>
                  <w:proofErr w:type="spellEnd"/>
                </w:p>
                <w:p w14:paraId="37033798" w14:textId="77777777" w:rsidR="008950A2" w:rsidRDefault="008950A2">
                  <w:pPr>
                    <w:spacing w:before="4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</w:p>
                <w:p w14:paraId="1178847F" w14:textId="77777777" w:rsidR="008950A2" w:rsidRDefault="008950A2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##</w:t>
                  </w:r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[1]</w:t>
                  </w:r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177.5188</w:t>
                  </w:r>
                </w:p>
                <w:p w14:paraId="577FB5D5" w14:textId="77777777" w:rsidR="008950A2" w:rsidRDefault="008950A2">
                  <w:pPr>
                    <w:spacing w:before="4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</w:p>
                <w:p w14:paraId="596F80F9" w14:textId="77777777" w:rsidR="008950A2" w:rsidRDefault="008950A2">
                  <w:pPr>
                    <w:spacing w:line="253" w:lineRule="auto"/>
                    <w:ind w:left="2211" w:right="689" w:hanging="2152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mod_tmb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0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nlminb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54AA54"/>
                      <w:sz w:val="20"/>
                    </w:rPr>
                    <w:t>start</w:t>
                  </w:r>
                  <w:r>
                    <w:rPr>
                      <w:rFonts w:ascii="Courier New"/>
                      <w:color w:val="54AA54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obj_tmb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par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objective</w:t>
                  </w:r>
                  <w:r>
                    <w:rPr>
                      <w:rFonts w:ascii="Courier New"/>
                      <w:color w:val="54AA54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obj_tmb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fn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gradient</w:t>
                  </w:r>
                  <w:r>
                    <w:rPr>
                      <w:rFonts w:ascii="Courier New"/>
                      <w:color w:val="54AA54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obj_tmb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gr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hessian</w:t>
                  </w:r>
                  <w:r>
                    <w:rPr>
                      <w:rFonts w:ascii="Courier New"/>
                      <w:color w:val="54AA54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obj_tmb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he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</w:p>
                <w:p w14:paraId="25B3AD12" w14:textId="77777777" w:rsidR="008950A2" w:rsidRDefault="008950A2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mod_tmb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objective</w:t>
                  </w:r>
                  <w:proofErr w:type="spellEnd"/>
                </w:p>
                <w:p w14:paraId="7903527E" w14:textId="77777777" w:rsidR="008950A2" w:rsidRDefault="008950A2">
                  <w:pPr>
                    <w:spacing w:before="4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</w:p>
                <w:p w14:paraId="0F80AC81" w14:textId="77777777" w:rsidR="008950A2" w:rsidRDefault="008950A2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##</w:t>
                  </w:r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[1]</w:t>
                  </w:r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177.5188</w:t>
                  </w:r>
                </w:p>
              </w:txbxContent>
            </v:textbox>
          </v:shape>
        </w:pict>
      </w:r>
    </w:p>
    <w:p w14:paraId="1AA3C67E" w14:textId="77777777" w:rsidR="00632595" w:rsidRDefault="00632595">
      <w:pPr>
        <w:spacing w:before="3"/>
        <w:rPr>
          <w:rFonts w:ascii="Times New Roman" w:eastAsia="Times New Roman" w:hAnsi="Times New Roman" w:cs="Times New Roman"/>
          <w:sz w:val="27"/>
          <w:szCs w:val="27"/>
        </w:rPr>
      </w:pPr>
    </w:p>
    <w:p w14:paraId="18028B7E" w14:textId="77777777" w:rsidR="00632595" w:rsidRDefault="008950A2">
      <w:pPr>
        <w:pStyle w:val="BodyText"/>
        <w:spacing w:before="66" w:line="249" w:lineRule="auto"/>
        <w:ind w:left="218" w:right="176"/>
      </w:pP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spacing w:val="-1"/>
        </w:rPr>
        <w:t>exact</w:t>
      </w:r>
      <w:r>
        <w:rPr>
          <w:spacing w:val="-3"/>
        </w:rPr>
        <w:t xml:space="preserve"> </w:t>
      </w:r>
      <w:r>
        <w:t>gradient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hessian</w:t>
      </w:r>
      <w:r>
        <w:rPr>
          <w:spacing w:val="-2"/>
        </w:rPr>
        <w:t xml:space="preserve"> </w:t>
      </w:r>
      <w:r>
        <w:rPr>
          <w:spacing w:val="-1"/>
        </w:rP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TMB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rPr>
          <w:spacing w:val="-1"/>
        </w:rPr>
        <w:t>make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fit</w:t>
      </w:r>
      <w:r>
        <w:rPr>
          <w:spacing w:val="-2"/>
        </w:rPr>
        <w:t xml:space="preserve"> better, </w:t>
      </w:r>
      <w:r>
        <w:t>although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31"/>
          <w:w w:val="99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doesn’t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make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difference.</w:t>
      </w:r>
    </w:p>
    <w:p w14:paraId="34AE31B2" w14:textId="77777777" w:rsidR="00632595" w:rsidRDefault="008950A2">
      <w:pPr>
        <w:pStyle w:val="BodyText"/>
        <w:spacing w:line="249" w:lineRule="auto"/>
        <w:ind w:left="218" w:right="176" w:firstLine="239"/>
        <w:jc w:val="both"/>
      </w:pP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provided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hyperlink w:anchor="_bookmark32" w:history="1">
        <w:r>
          <w:t>Leroux</w:t>
        </w:r>
        <w:r>
          <w:rPr>
            <w:spacing w:val="1"/>
          </w:rPr>
          <w:t xml:space="preserve"> </w:t>
        </w:r>
        <w:r>
          <w:t>and</w:t>
        </w:r>
        <w:r>
          <w:rPr>
            <w:spacing w:val="2"/>
          </w:rPr>
          <w:t xml:space="preserve"> </w:t>
        </w:r>
        <w:proofErr w:type="spellStart"/>
        <w:r>
          <w:t>Puterman</w:t>
        </w:r>
        <w:proofErr w:type="spellEnd"/>
      </w:hyperlink>
      <w:r>
        <w:rPr>
          <w:spacing w:val="1"/>
        </w:rPr>
        <w:t xml:space="preserve"> </w:t>
      </w:r>
      <w:r>
        <w:t>(</w:t>
      </w:r>
      <w:hyperlink w:anchor="_bookmark32" w:history="1">
        <w:r>
          <w:t>1992</w:t>
        </w:r>
      </w:hyperlink>
      <w:r>
        <w:t>).</w:t>
      </w:r>
      <w:r>
        <w:rPr>
          <w:spacing w:val="24"/>
        </w:rPr>
        <w:t xml:space="preserve"> </w:t>
      </w:r>
      <w:r>
        <w:t>Although</w:t>
      </w:r>
      <w:r>
        <w:rPr>
          <w:spacing w:val="2"/>
        </w:rPr>
        <w:t xml:space="preserve"> </w:t>
      </w:r>
      <w:r>
        <w:t>our estimates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close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rPr>
          <w:spacing w:val="-2"/>
        </w:rPr>
        <w:t>paper’s</w:t>
      </w:r>
      <w:r>
        <w:rPr>
          <w:spacing w:val="2"/>
        </w:rPr>
        <w:t xml:space="preserve"> </w:t>
      </w:r>
      <w:r>
        <w:t>estimates,</w:t>
      </w:r>
      <w:r>
        <w:rPr>
          <w:spacing w:val="5"/>
        </w:rPr>
        <w:t xml:space="preserve"> </w:t>
      </w:r>
      <w:proofErr w:type="gramStart"/>
      <w:r>
        <w:rPr>
          <w:spacing w:val="-2"/>
        </w:rPr>
        <w:t>they’re</w:t>
      </w:r>
      <w:proofErr w:type="gramEnd"/>
      <w:r>
        <w:rPr>
          <w:spacing w:val="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rPr>
          <w:spacing w:val="-1"/>
        </w:rPr>
        <w:t>exactly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same.</w:t>
      </w:r>
      <w:r>
        <w:rPr>
          <w:spacing w:val="2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reason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rPr>
          <w:spacing w:val="-1"/>
        </w:rPr>
        <w:t>they</w:t>
      </w:r>
      <w:r>
        <w:rPr>
          <w:spacing w:val="2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modified</w:t>
      </w:r>
      <w:r>
        <w:rPr>
          <w:spacing w:val="2"/>
        </w:rPr>
        <w:t xml:space="preserve"> </w:t>
      </w:r>
      <w:r>
        <w:rPr>
          <w:spacing w:val="-1"/>
        </w:rPr>
        <w:t>likelihood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we</w:t>
      </w:r>
      <w:r>
        <w:rPr>
          <w:spacing w:val="35"/>
          <w:w w:val="99"/>
        </w:rPr>
        <w:t xml:space="preserve"> </w:t>
      </w:r>
      <w:proofErr w:type="gramStart"/>
      <w:r>
        <w:rPr>
          <w:spacing w:val="-1"/>
        </w:rPr>
        <w:t>don’t</w:t>
      </w:r>
      <w:proofErr w:type="gramEnd"/>
      <w:r>
        <w:rPr>
          <w:spacing w:val="-1"/>
        </w:rPr>
        <w:t>.</w:t>
      </w:r>
      <w:r>
        <w:rPr>
          <w:spacing w:val="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comparing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likelihoods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state.</w:t>
      </w:r>
    </w:p>
    <w:p w14:paraId="19B55A19" w14:textId="77777777" w:rsidR="00632595" w:rsidRDefault="008950A2">
      <w:pPr>
        <w:pStyle w:val="BodyText"/>
        <w:spacing w:line="249" w:lineRule="auto"/>
        <w:ind w:left="218" w:right="176" w:firstLine="239"/>
        <w:jc w:val="both"/>
      </w:pPr>
      <w:r>
        <w:t>A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rPr>
          <w:spacing w:val="-1"/>
        </w:rPr>
        <w:t>Poisson</w:t>
      </w:r>
      <w:r>
        <w:rPr>
          <w:spacing w:val="-6"/>
        </w:rPr>
        <w:t xml:space="preserve"> </w:t>
      </w:r>
      <w:r>
        <w:t>HMM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Poisson</w:t>
      </w:r>
      <w:r>
        <w:rPr>
          <w:spacing w:val="-7"/>
        </w:rPr>
        <w:t xml:space="preserve"> </w:t>
      </w:r>
      <w:r>
        <w:rPr>
          <w:spacing w:val="-1"/>
        </w:rPr>
        <w:t>regression</w:t>
      </w:r>
      <w:r>
        <w:rPr>
          <w:spacing w:val="-6"/>
        </w:rPr>
        <w:t xml:space="preserve"> </w:t>
      </w:r>
      <w:r>
        <w:t>model,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log-likelihood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the</w:t>
      </w:r>
      <w:r>
        <w:rPr>
          <w:spacing w:val="51"/>
          <w:w w:val="99"/>
        </w:rPr>
        <w:t xml:space="preserve"> </w:t>
      </w:r>
      <w:r>
        <w:rPr>
          <w:spacing w:val="-1"/>
        </w:rPr>
        <w:t>expression</w:t>
      </w:r>
    </w:p>
    <w:p w14:paraId="5D4E4227" w14:textId="77777777" w:rsidR="00632595" w:rsidRDefault="00632595">
      <w:pPr>
        <w:spacing w:line="249" w:lineRule="auto"/>
        <w:jc w:val="both"/>
        <w:sectPr w:rsidR="00632595">
          <w:pgSz w:w="12240" w:h="15840"/>
          <w:pgMar w:top="1500" w:right="1720" w:bottom="1160" w:left="1680" w:header="0" w:footer="961" w:gutter="0"/>
          <w:cols w:space="720"/>
        </w:sectPr>
      </w:pPr>
    </w:p>
    <w:p w14:paraId="1E4CC08A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8336F8" w14:textId="77777777" w:rsidR="00632595" w:rsidRDefault="008950A2">
      <w:pPr>
        <w:pStyle w:val="BodyText"/>
        <w:spacing w:before="123" w:line="175" w:lineRule="exact"/>
        <w:ind w:left="986"/>
        <w:rPr>
          <w:rFonts w:ascii="Arial" w:eastAsia="Arial" w:hAnsi="Arial" w:cs="Arial"/>
        </w:rPr>
      </w:pPr>
      <w:r>
        <w:rPr>
          <w:rFonts w:ascii="Arial" w:hAnsi="Arial"/>
          <w:i/>
          <w:w w:val="115"/>
        </w:rPr>
        <w:t>l</w:t>
      </w:r>
      <w:r>
        <w:rPr>
          <w:rFonts w:ascii="Arial" w:hAnsi="Arial"/>
          <w:spacing w:val="1"/>
          <w:w w:val="115"/>
        </w:rPr>
        <w:t>(</w:t>
      </w:r>
      <w:r>
        <w:rPr>
          <w:rFonts w:ascii="Arial" w:hAnsi="Arial"/>
          <w:i/>
          <w:w w:val="115"/>
        </w:rPr>
        <w:t>λ</w:t>
      </w:r>
      <w:r>
        <w:rPr>
          <w:rFonts w:ascii="Arial" w:hAnsi="Arial"/>
          <w:spacing w:val="1"/>
          <w:w w:val="115"/>
        </w:rPr>
        <w:t>)</w:t>
      </w:r>
      <w:r>
        <w:rPr>
          <w:rFonts w:ascii="Arial" w:hAnsi="Arial"/>
          <w:spacing w:val="-19"/>
          <w:w w:val="115"/>
        </w:rPr>
        <w:t xml:space="preserve"> </w:t>
      </w:r>
      <w:r>
        <w:rPr>
          <w:rFonts w:ascii="Arial" w:hAnsi="Arial"/>
          <w:w w:val="115"/>
        </w:rPr>
        <w:t>=</w:t>
      </w:r>
      <w:r>
        <w:rPr>
          <w:rFonts w:ascii="Arial" w:hAnsi="Arial"/>
          <w:spacing w:val="-18"/>
          <w:w w:val="115"/>
        </w:rPr>
        <w:t xml:space="preserve"> </w:t>
      </w:r>
      <w:r>
        <w:rPr>
          <w:rFonts w:ascii="Arial" w:hAnsi="Arial"/>
          <w:spacing w:val="-1"/>
          <w:w w:val="115"/>
        </w:rPr>
        <w:t>l</w:t>
      </w:r>
      <w:r>
        <w:rPr>
          <w:rFonts w:ascii="Arial" w:hAnsi="Arial"/>
          <w:spacing w:val="-2"/>
          <w:w w:val="115"/>
        </w:rPr>
        <w:t>og</w:t>
      </w:r>
    </w:p>
    <w:p w14:paraId="21E06A7D" w14:textId="77777777" w:rsidR="00632595" w:rsidRDefault="008950A2">
      <w:pPr>
        <w:tabs>
          <w:tab w:val="left" w:pos="585"/>
        </w:tabs>
        <w:spacing w:before="16" w:line="253" w:lineRule="exact"/>
        <w:ind w:left="-4"/>
        <w:jc w:val="center"/>
        <w:rPr>
          <w:rFonts w:ascii="Arial" w:eastAsia="Arial" w:hAnsi="Arial" w:cs="Arial"/>
          <w:sz w:val="10"/>
          <w:szCs w:val="10"/>
        </w:rPr>
      </w:pPr>
      <w:r>
        <w:rPr>
          <w:w w:val="265"/>
        </w:rPr>
        <w:br w:type="column"/>
      </w:r>
      <w:r>
        <w:rPr>
          <w:rFonts w:ascii="Arial"/>
          <w:w w:val="265"/>
          <w:position w:val="15"/>
          <w:sz w:val="20"/>
        </w:rPr>
        <w:t>/</w:t>
      </w:r>
      <w:r>
        <w:rPr>
          <w:rFonts w:ascii="Arial"/>
          <w:spacing w:val="-73"/>
          <w:w w:val="265"/>
          <w:position w:val="15"/>
          <w:sz w:val="20"/>
        </w:rPr>
        <w:t xml:space="preserve"> </w:t>
      </w:r>
      <w:r>
        <w:rPr>
          <w:rFonts w:ascii="Arial"/>
          <w:i/>
          <w:w w:val="145"/>
          <w:position w:val="6"/>
          <w:sz w:val="14"/>
        </w:rPr>
        <w:t>n</w:t>
      </w:r>
      <w:r>
        <w:rPr>
          <w:rFonts w:ascii="Arial"/>
          <w:i/>
          <w:w w:val="145"/>
          <w:position w:val="6"/>
          <w:sz w:val="14"/>
        </w:rPr>
        <w:tab/>
      </w:r>
      <w:r>
        <w:rPr>
          <w:rFonts w:ascii="Arial"/>
          <w:i/>
          <w:w w:val="145"/>
          <w:position w:val="2"/>
          <w:sz w:val="14"/>
        </w:rPr>
        <w:t>x</w:t>
      </w:r>
      <w:proofErr w:type="spellStart"/>
      <w:r>
        <w:rPr>
          <w:rFonts w:ascii="Arial"/>
          <w:i/>
          <w:w w:val="145"/>
          <w:sz w:val="10"/>
        </w:rPr>
        <w:t>i</w:t>
      </w:r>
      <w:proofErr w:type="spellEnd"/>
    </w:p>
    <w:p w14:paraId="3961FF33" w14:textId="77777777" w:rsidR="00632595" w:rsidRDefault="008950A2">
      <w:pPr>
        <w:pStyle w:val="BodyText"/>
        <w:spacing w:line="125" w:lineRule="exact"/>
        <w:ind w:left="0" w:right="161"/>
        <w:jc w:val="center"/>
        <w:rPr>
          <w:rFonts w:ascii="Arial" w:eastAsia="Arial" w:hAnsi="Arial" w:cs="Arial"/>
        </w:rPr>
      </w:pPr>
      <w:r>
        <w:pict w14:anchorId="1BA06149">
          <v:group id="_x0000_s5843" style="position:absolute;left:0;text-align:left;margin-left:201.5pt;margin-top:11.1pt;width:30.1pt;height:.1pt;z-index:2488;mso-position-horizontal-relative:page" coordorigin="4030,222" coordsize="602,2">
            <v:shape id="_x0000_s5844" style="position:absolute;left:4030;top:222;width:602;height:2" coordorigin="4030,222" coordsize="602,0" path="m4030,222r601,e" filled="f" strokeweight=".14042mm">
              <v:path arrowok="t"/>
            </v:shape>
            <w10:wrap anchorx="page"/>
          </v:group>
        </w:pict>
      </w:r>
      <w:r>
        <w:pict w14:anchorId="72C0E710">
          <v:shape id="_x0000_s5842" type="#_x0000_t202" style="position:absolute;left:0;text-align:left;margin-left:201.5pt;margin-top:-.65pt;width:5.85pt;height:10pt;z-index:-196480;mso-position-horizontal-relative:page" filled="f" stroked="f">
            <v:textbox inset="0,0,0,0">
              <w:txbxContent>
                <w:p w14:paraId="364BCB24" w14:textId="77777777" w:rsidR="008950A2" w:rsidRDefault="008950A2">
                  <w:pPr>
                    <w:spacing w:line="192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i/>
                      <w:w w:val="115"/>
                      <w:sz w:val="20"/>
                    </w:rPr>
                    <w:t>λ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w w:val="230"/>
        </w:rPr>
        <w:t>n</w:t>
      </w:r>
    </w:p>
    <w:p w14:paraId="7F8818EF" w14:textId="77777777" w:rsidR="00632595" w:rsidRDefault="008950A2">
      <w:pPr>
        <w:spacing w:before="16"/>
        <w:ind w:left="-21"/>
        <w:rPr>
          <w:rFonts w:ascii="Arial" w:eastAsia="Arial" w:hAnsi="Arial" w:cs="Arial"/>
          <w:sz w:val="20"/>
          <w:szCs w:val="20"/>
        </w:rPr>
      </w:pPr>
      <w:r>
        <w:rPr>
          <w:w w:val="125"/>
        </w:rPr>
        <w:br w:type="column"/>
      </w:r>
      <w:r>
        <w:rPr>
          <w:rFonts w:ascii="Arial" w:eastAsia="Arial" w:hAnsi="Arial" w:cs="Arial"/>
          <w:i/>
          <w:w w:val="125"/>
          <w:position w:val="-6"/>
          <w:sz w:val="20"/>
          <w:szCs w:val="20"/>
        </w:rPr>
        <w:t>e</w:t>
      </w:r>
      <w:r>
        <w:rPr>
          <w:rFonts w:ascii="Lucida Sans Unicode" w:eastAsia="Lucida Sans Unicode" w:hAnsi="Lucida Sans Unicode" w:cs="Lucida Sans Unicode"/>
          <w:w w:val="125"/>
          <w:sz w:val="14"/>
          <w:szCs w:val="14"/>
        </w:rPr>
        <w:t>−</w:t>
      </w:r>
      <w:r>
        <w:rPr>
          <w:rFonts w:ascii="Arial" w:eastAsia="Arial" w:hAnsi="Arial" w:cs="Arial"/>
          <w:i/>
          <w:w w:val="125"/>
          <w:sz w:val="14"/>
          <w:szCs w:val="14"/>
        </w:rPr>
        <w:t>λ</w:t>
      </w:r>
      <w:r>
        <w:rPr>
          <w:rFonts w:ascii="Arial" w:eastAsia="Arial" w:hAnsi="Arial" w:cs="Arial"/>
          <w:i/>
          <w:spacing w:val="-37"/>
          <w:w w:val="125"/>
          <w:sz w:val="14"/>
          <w:szCs w:val="14"/>
        </w:rPr>
        <w:t xml:space="preserve"> </w:t>
      </w:r>
      <w:r>
        <w:rPr>
          <w:rFonts w:ascii="Arial" w:eastAsia="Arial" w:hAnsi="Arial" w:cs="Arial"/>
          <w:w w:val="225"/>
          <w:position w:val="13"/>
          <w:sz w:val="20"/>
          <w:szCs w:val="20"/>
        </w:rPr>
        <w:t>\</w:t>
      </w:r>
    </w:p>
    <w:p w14:paraId="23318369" w14:textId="77777777" w:rsidR="00632595" w:rsidRDefault="00632595">
      <w:pPr>
        <w:rPr>
          <w:rFonts w:ascii="Arial" w:eastAsia="Arial" w:hAnsi="Arial" w:cs="Arial"/>
          <w:sz w:val="20"/>
          <w:szCs w:val="20"/>
        </w:rPr>
        <w:sectPr w:rsidR="00632595">
          <w:type w:val="continuous"/>
          <w:pgSz w:w="12240" w:h="15840"/>
          <w:pgMar w:top="1500" w:right="1720" w:bottom="1160" w:left="1680" w:header="720" w:footer="720" w:gutter="0"/>
          <w:cols w:num="3" w:space="720" w:equalWidth="0">
            <w:col w:w="1841" w:space="40"/>
            <w:col w:w="729" w:space="40"/>
            <w:col w:w="6190"/>
          </w:cols>
        </w:sectPr>
      </w:pPr>
    </w:p>
    <w:p w14:paraId="3D8B0CEA" w14:textId="77777777" w:rsidR="00632595" w:rsidRDefault="008950A2">
      <w:pPr>
        <w:spacing w:before="107"/>
        <w:jc w:val="right"/>
        <w:rPr>
          <w:rFonts w:ascii="Verdana" w:eastAsia="Verdana" w:hAnsi="Verdana" w:cs="Verdana"/>
          <w:sz w:val="14"/>
          <w:szCs w:val="14"/>
        </w:rPr>
      </w:pPr>
      <w:proofErr w:type="spellStart"/>
      <w:r>
        <w:rPr>
          <w:rFonts w:ascii="Arial"/>
          <w:i/>
          <w:w w:val="105"/>
          <w:sz w:val="14"/>
        </w:rPr>
        <w:t>i</w:t>
      </w:r>
      <w:proofErr w:type="spellEnd"/>
      <w:r>
        <w:rPr>
          <w:rFonts w:ascii="Verdana"/>
          <w:w w:val="105"/>
          <w:sz w:val="14"/>
        </w:rPr>
        <w:t>=1</w:t>
      </w:r>
    </w:p>
    <w:p w14:paraId="1A7B4893" w14:textId="77777777" w:rsidR="00632595" w:rsidRDefault="008950A2">
      <w:pPr>
        <w:spacing w:line="188" w:lineRule="exact"/>
        <w:ind w:left="200"/>
        <w:rPr>
          <w:rFonts w:ascii="Arial" w:eastAsia="Arial" w:hAnsi="Arial" w:cs="Arial"/>
          <w:sz w:val="20"/>
          <w:szCs w:val="20"/>
        </w:rPr>
      </w:pPr>
      <w:r>
        <w:rPr>
          <w:w w:val="120"/>
        </w:rPr>
        <w:br w:type="column"/>
      </w:r>
      <w:r>
        <w:rPr>
          <w:rFonts w:ascii="Arial"/>
          <w:i/>
          <w:spacing w:val="2"/>
          <w:w w:val="120"/>
          <w:sz w:val="20"/>
        </w:rPr>
        <w:t>x</w:t>
      </w:r>
      <w:proofErr w:type="spellStart"/>
      <w:r>
        <w:rPr>
          <w:rFonts w:ascii="Arial"/>
          <w:i/>
          <w:spacing w:val="1"/>
          <w:w w:val="120"/>
          <w:position w:val="-2"/>
          <w:sz w:val="14"/>
        </w:rPr>
        <w:t>i</w:t>
      </w:r>
      <w:proofErr w:type="spellEnd"/>
      <w:r>
        <w:rPr>
          <w:rFonts w:ascii="Arial"/>
          <w:spacing w:val="2"/>
          <w:w w:val="120"/>
          <w:sz w:val="20"/>
        </w:rPr>
        <w:t>!</w:t>
      </w:r>
    </w:p>
    <w:p w14:paraId="069BE189" w14:textId="77777777" w:rsidR="00632595" w:rsidRDefault="008950A2">
      <w:pPr>
        <w:tabs>
          <w:tab w:val="left" w:pos="1108"/>
          <w:tab w:val="left" w:pos="1604"/>
        </w:tabs>
        <w:spacing w:line="277" w:lineRule="exact"/>
        <w:ind w:left="449"/>
        <w:rPr>
          <w:rFonts w:ascii="Arial" w:eastAsia="Arial" w:hAnsi="Arial" w:cs="Arial"/>
          <w:sz w:val="14"/>
          <w:szCs w:val="14"/>
        </w:rPr>
      </w:pPr>
      <w:r>
        <w:pict w14:anchorId="6D6D3DD5">
          <v:shape id="_x0000_s5841" type="#_x0000_t202" style="position:absolute;left:0;text-align:left;margin-left:276.15pt;margin-top:13.85pt;width:14.4pt;height:10pt;z-index:-196456;mso-position-horizontal-relative:page" filled="f" stroked="f">
            <v:textbox inset="0,0,0,0">
              <w:txbxContent>
                <w:p w14:paraId="2ED0CFCA" w14:textId="77777777" w:rsidR="008950A2" w:rsidRDefault="008950A2">
                  <w:pPr>
                    <w:pStyle w:val="BodyText"/>
                    <w:spacing w:line="84" w:lineRule="exact"/>
                    <w:ind w:left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w w:val="430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w w:val="265"/>
          <w:sz w:val="20"/>
        </w:rPr>
        <w:t>/</w:t>
      </w:r>
      <w:r>
        <w:rPr>
          <w:rFonts w:ascii="Arial"/>
          <w:spacing w:val="-58"/>
          <w:w w:val="265"/>
          <w:sz w:val="20"/>
        </w:rPr>
        <w:t xml:space="preserve"> </w:t>
      </w:r>
      <w:r>
        <w:rPr>
          <w:rFonts w:ascii="Arial"/>
          <w:i/>
          <w:w w:val="145"/>
          <w:position w:val="-8"/>
          <w:sz w:val="14"/>
        </w:rPr>
        <w:t>n</w:t>
      </w:r>
      <w:r>
        <w:rPr>
          <w:rFonts w:ascii="Arial"/>
          <w:i/>
          <w:w w:val="145"/>
          <w:position w:val="-8"/>
          <w:sz w:val="14"/>
        </w:rPr>
        <w:tab/>
      </w:r>
      <w:r>
        <w:rPr>
          <w:rFonts w:ascii="Arial"/>
          <w:w w:val="265"/>
          <w:sz w:val="20"/>
        </w:rPr>
        <w:t>\</w:t>
      </w:r>
      <w:r>
        <w:rPr>
          <w:rFonts w:ascii="Arial"/>
          <w:w w:val="265"/>
          <w:sz w:val="20"/>
        </w:rPr>
        <w:tab/>
      </w:r>
      <w:r>
        <w:rPr>
          <w:rFonts w:ascii="Arial"/>
          <w:i/>
          <w:w w:val="145"/>
          <w:position w:val="-8"/>
          <w:sz w:val="14"/>
        </w:rPr>
        <w:t>n</w:t>
      </w:r>
    </w:p>
    <w:p w14:paraId="2527E5BD" w14:textId="77777777" w:rsidR="00632595" w:rsidRDefault="00632595">
      <w:pPr>
        <w:spacing w:line="277" w:lineRule="exact"/>
        <w:rPr>
          <w:rFonts w:ascii="Arial" w:eastAsia="Arial" w:hAnsi="Arial" w:cs="Arial"/>
          <w:sz w:val="14"/>
          <w:szCs w:val="14"/>
        </w:rPr>
        <w:sectPr w:rsidR="00632595">
          <w:type w:val="continuous"/>
          <w:pgSz w:w="12240" w:h="15840"/>
          <w:pgMar w:top="1500" w:right="1720" w:bottom="1160" w:left="1680" w:header="720" w:footer="720" w:gutter="0"/>
          <w:cols w:num="2" w:space="720" w:equalWidth="0">
            <w:col w:w="2293" w:space="40"/>
            <w:col w:w="6507"/>
          </w:cols>
        </w:sectPr>
      </w:pPr>
    </w:p>
    <w:p w14:paraId="06A55A82" w14:textId="77777777" w:rsidR="00632595" w:rsidRDefault="008950A2">
      <w:pPr>
        <w:spacing w:before="11"/>
        <w:ind w:left="137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15"/>
          <w:sz w:val="20"/>
          <w:szCs w:val="20"/>
        </w:rPr>
        <w:t>=</w:t>
      </w:r>
      <w:r>
        <w:rPr>
          <w:rFonts w:ascii="Arial" w:eastAsia="Arial" w:hAnsi="Arial" w:cs="Arial"/>
          <w:spacing w:val="-27"/>
          <w:w w:val="115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w w:val="115"/>
          <w:sz w:val="20"/>
          <w:szCs w:val="20"/>
        </w:rPr>
        <w:t>−</w:t>
      </w:r>
      <w:proofErr w:type="spellStart"/>
      <w:r>
        <w:rPr>
          <w:rFonts w:ascii="Arial" w:eastAsia="Arial" w:hAnsi="Arial" w:cs="Arial"/>
          <w:i/>
          <w:w w:val="115"/>
          <w:sz w:val="20"/>
          <w:szCs w:val="20"/>
        </w:rPr>
        <w:t>nλ</w:t>
      </w:r>
      <w:proofErr w:type="spellEnd"/>
      <w:r>
        <w:rPr>
          <w:rFonts w:ascii="Arial" w:eastAsia="Arial" w:hAnsi="Arial" w:cs="Arial"/>
          <w:i/>
          <w:spacing w:val="-34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+</w:t>
      </w:r>
      <w:r>
        <w:rPr>
          <w:rFonts w:ascii="Arial" w:eastAsia="Arial" w:hAnsi="Arial" w:cs="Arial"/>
          <w:spacing w:val="-34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log(</w:t>
      </w:r>
      <w:r>
        <w:rPr>
          <w:rFonts w:ascii="Arial" w:eastAsia="Arial" w:hAnsi="Arial" w:cs="Arial"/>
          <w:i/>
          <w:w w:val="115"/>
          <w:sz w:val="20"/>
          <w:szCs w:val="20"/>
        </w:rPr>
        <w:t>λ</w:t>
      </w:r>
      <w:r>
        <w:rPr>
          <w:rFonts w:ascii="Arial" w:eastAsia="Arial" w:hAnsi="Arial" w:cs="Arial"/>
          <w:w w:val="115"/>
          <w:sz w:val="20"/>
          <w:szCs w:val="20"/>
        </w:rPr>
        <w:t>)</w:t>
      </w:r>
    </w:p>
    <w:p w14:paraId="108DCE59" w14:textId="77777777" w:rsidR="00632595" w:rsidRDefault="008950A2">
      <w:pPr>
        <w:spacing w:line="291" w:lineRule="exact"/>
        <w:ind w:left="151"/>
        <w:rPr>
          <w:rFonts w:ascii="Arial" w:eastAsia="Arial" w:hAnsi="Arial" w:cs="Arial"/>
          <w:sz w:val="14"/>
          <w:szCs w:val="14"/>
        </w:rPr>
      </w:pPr>
      <w:r>
        <w:rPr>
          <w:w w:val="410"/>
        </w:rPr>
        <w:br w:type="column"/>
      </w:r>
      <w:r>
        <w:rPr>
          <w:rFonts w:ascii="Arial"/>
          <w:w w:val="410"/>
          <w:sz w:val="20"/>
        </w:rPr>
        <w:t>)</w:t>
      </w:r>
      <w:r>
        <w:rPr>
          <w:rFonts w:ascii="Arial"/>
          <w:spacing w:val="-209"/>
          <w:w w:val="410"/>
          <w:sz w:val="20"/>
        </w:rPr>
        <w:t xml:space="preserve"> </w:t>
      </w:r>
      <w:r>
        <w:rPr>
          <w:rFonts w:ascii="Arial"/>
          <w:i/>
          <w:w w:val="150"/>
          <w:position w:val="-18"/>
          <w:sz w:val="20"/>
        </w:rPr>
        <w:t>x</w:t>
      </w:r>
      <w:proofErr w:type="spellStart"/>
      <w:r>
        <w:rPr>
          <w:rFonts w:ascii="Arial"/>
          <w:i/>
          <w:w w:val="150"/>
          <w:position w:val="-21"/>
          <w:sz w:val="14"/>
        </w:rPr>
        <w:t>i</w:t>
      </w:r>
      <w:proofErr w:type="spellEnd"/>
    </w:p>
    <w:p w14:paraId="2B31EAC0" w14:textId="77777777" w:rsidR="00632595" w:rsidRDefault="008950A2">
      <w:pPr>
        <w:spacing w:before="34"/>
        <w:ind w:left="165"/>
        <w:rPr>
          <w:rFonts w:ascii="Verdana" w:eastAsia="Verdana" w:hAnsi="Verdana" w:cs="Verdana"/>
          <w:sz w:val="14"/>
          <w:szCs w:val="14"/>
        </w:rPr>
      </w:pPr>
      <w:proofErr w:type="spellStart"/>
      <w:r>
        <w:rPr>
          <w:rFonts w:ascii="Arial"/>
          <w:i/>
          <w:w w:val="110"/>
          <w:sz w:val="14"/>
        </w:rPr>
        <w:t>i</w:t>
      </w:r>
      <w:proofErr w:type="spellEnd"/>
      <w:r>
        <w:rPr>
          <w:rFonts w:ascii="Verdana"/>
          <w:w w:val="110"/>
          <w:sz w:val="14"/>
        </w:rPr>
        <w:t>=1</w:t>
      </w:r>
    </w:p>
    <w:p w14:paraId="350786FE" w14:textId="77777777" w:rsidR="00632595" w:rsidRDefault="008950A2">
      <w:pPr>
        <w:tabs>
          <w:tab w:val="left" w:pos="692"/>
        </w:tabs>
        <w:spacing w:before="11"/>
        <w:ind w:left="172"/>
        <w:rPr>
          <w:rFonts w:ascii="Arial" w:eastAsia="Arial" w:hAnsi="Arial" w:cs="Arial"/>
          <w:sz w:val="20"/>
          <w:szCs w:val="20"/>
        </w:rPr>
      </w:pPr>
      <w:r>
        <w:rPr>
          <w:w w:val="75"/>
        </w:rPr>
        <w:br w:type="column"/>
      </w:r>
      <w:r>
        <w:rPr>
          <w:rFonts w:ascii="Lucida Sans Unicode" w:eastAsia="Lucida Sans Unicode" w:hAnsi="Lucida Sans Unicode" w:cs="Lucida Sans Unicode"/>
          <w:w w:val="75"/>
          <w:sz w:val="20"/>
          <w:szCs w:val="20"/>
        </w:rPr>
        <w:t>—</w:t>
      </w:r>
      <w:r>
        <w:rPr>
          <w:rFonts w:ascii="Lucida Sans Unicode" w:eastAsia="Lucida Sans Unicode" w:hAnsi="Lucida Sans Unicode" w:cs="Lucida Sans Unicode"/>
          <w:w w:val="75"/>
          <w:sz w:val="20"/>
          <w:szCs w:val="20"/>
        </w:rPr>
        <w:tab/>
      </w:r>
      <w:r>
        <w:rPr>
          <w:rFonts w:ascii="Arial" w:eastAsia="Arial" w:hAnsi="Arial" w:cs="Arial"/>
          <w:spacing w:val="1"/>
          <w:sz w:val="20"/>
          <w:szCs w:val="20"/>
        </w:rPr>
        <w:t>log</w:t>
      </w:r>
      <w:r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i/>
          <w:sz w:val="20"/>
          <w:szCs w:val="20"/>
        </w:rPr>
        <w:t>x</w:t>
      </w:r>
      <w:proofErr w:type="spellStart"/>
      <w:r>
        <w:rPr>
          <w:rFonts w:ascii="Arial" w:eastAsia="Arial" w:hAnsi="Arial" w:cs="Arial"/>
          <w:i/>
          <w:position w:val="-2"/>
          <w:sz w:val="14"/>
          <w:szCs w:val="14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!)</w:t>
      </w:r>
      <w:r>
        <w:rPr>
          <w:rFonts w:ascii="Arial" w:eastAsia="Arial" w:hAnsi="Arial" w:cs="Arial"/>
          <w:i/>
          <w:spacing w:val="1"/>
          <w:sz w:val="20"/>
          <w:szCs w:val="20"/>
        </w:rPr>
        <w:t>.</w:t>
      </w:r>
    </w:p>
    <w:p w14:paraId="7CD27D6F" w14:textId="77777777" w:rsidR="00632595" w:rsidRDefault="008950A2">
      <w:pPr>
        <w:spacing w:before="6"/>
        <w:ind w:left="386"/>
        <w:rPr>
          <w:rFonts w:ascii="Verdana" w:eastAsia="Verdana" w:hAnsi="Verdana" w:cs="Verdana"/>
          <w:sz w:val="14"/>
          <w:szCs w:val="14"/>
        </w:rPr>
      </w:pPr>
      <w:proofErr w:type="spellStart"/>
      <w:r>
        <w:rPr>
          <w:rFonts w:ascii="Arial"/>
          <w:i/>
          <w:w w:val="110"/>
          <w:sz w:val="14"/>
        </w:rPr>
        <w:t>i</w:t>
      </w:r>
      <w:proofErr w:type="spellEnd"/>
      <w:r>
        <w:rPr>
          <w:rFonts w:ascii="Verdana"/>
          <w:w w:val="110"/>
          <w:sz w:val="14"/>
        </w:rPr>
        <w:t>=1</w:t>
      </w:r>
    </w:p>
    <w:p w14:paraId="32231040" w14:textId="77777777" w:rsidR="00632595" w:rsidRDefault="00632595">
      <w:pPr>
        <w:rPr>
          <w:rFonts w:ascii="Verdana" w:eastAsia="Verdana" w:hAnsi="Verdana" w:cs="Verdana"/>
          <w:sz w:val="14"/>
          <w:szCs w:val="14"/>
        </w:rPr>
        <w:sectPr w:rsidR="00632595">
          <w:type w:val="continuous"/>
          <w:pgSz w:w="12240" w:h="15840"/>
          <w:pgMar w:top="1500" w:right="1720" w:bottom="1160" w:left="1680" w:header="720" w:footer="720" w:gutter="0"/>
          <w:cols w:num="3" w:space="720" w:equalWidth="0">
            <w:col w:w="2750" w:space="40"/>
            <w:col w:w="643" w:space="40"/>
            <w:col w:w="5367"/>
          </w:cols>
        </w:sectPr>
      </w:pPr>
    </w:p>
    <w:p w14:paraId="063323B9" w14:textId="77777777" w:rsidR="00632595" w:rsidRDefault="008950A2">
      <w:pPr>
        <w:pStyle w:val="BodyText"/>
        <w:spacing w:before="142"/>
        <w:ind w:left="218"/>
      </w:pPr>
      <w:r>
        <w:rPr>
          <w:spacing w:val="-2"/>
          <w:w w:val="105"/>
        </w:rPr>
        <w:t>They</w:t>
      </w:r>
      <w:r>
        <w:rPr>
          <w:spacing w:val="-27"/>
          <w:w w:val="105"/>
        </w:rPr>
        <w:t xml:space="preserve"> </w:t>
      </w:r>
      <w:r>
        <w:rPr>
          <w:w w:val="105"/>
        </w:rPr>
        <w:t>find</w:t>
      </w:r>
      <w:r>
        <w:rPr>
          <w:spacing w:val="-26"/>
          <w:w w:val="105"/>
        </w:rPr>
        <w:t xml:space="preserve"> </w:t>
      </w:r>
      <w:r>
        <w:rPr>
          <w:w w:val="105"/>
        </w:rPr>
        <w:t>a</w:t>
      </w:r>
      <w:r>
        <w:rPr>
          <w:spacing w:val="-27"/>
          <w:w w:val="105"/>
        </w:rPr>
        <w:t xml:space="preserve"> </w:t>
      </w:r>
      <w:r>
        <w:rPr>
          <w:w w:val="105"/>
        </w:rPr>
        <w:t>ML</w:t>
      </w:r>
      <w:r>
        <w:rPr>
          <w:spacing w:val="-27"/>
          <w:w w:val="105"/>
        </w:rPr>
        <w:t xml:space="preserve"> </w:t>
      </w:r>
      <w:r>
        <w:rPr>
          <w:w w:val="105"/>
        </w:rPr>
        <w:t>estimate</w:t>
      </w:r>
      <w:r>
        <w:rPr>
          <w:spacing w:val="-26"/>
          <w:w w:val="105"/>
        </w:rPr>
        <w:t xml:space="preserve"> </w:t>
      </w:r>
      <w:r>
        <w:rPr>
          <w:rFonts w:ascii="Arial" w:hAnsi="Arial"/>
          <w:i/>
          <w:w w:val="105"/>
        </w:rPr>
        <w:t>λ</w:t>
      </w:r>
      <w:r>
        <w:rPr>
          <w:rFonts w:ascii="Arial" w:hAnsi="Arial"/>
          <w:i/>
          <w:spacing w:val="-29"/>
          <w:w w:val="105"/>
        </w:rPr>
        <w:t xml:space="preserve"> </w:t>
      </w:r>
      <w:r>
        <w:rPr>
          <w:rFonts w:ascii="Arial" w:hAnsi="Arial"/>
          <w:w w:val="105"/>
        </w:rPr>
        <w:t>=</w:t>
      </w:r>
      <w:r>
        <w:rPr>
          <w:rFonts w:ascii="Arial" w:hAnsi="Arial"/>
          <w:spacing w:val="-30"/>
          <w:w w:val="105"/>
        </w:rPr>
        <w:t xml:space="preserve"> </w:t>
      </w:r>
      <w:r>
        <w:rPr>
          <w:rFonts w:ascii="Arial" w:hAnsi="Arial"/>
          <w:spacing w:val="-2"/>
          <w:w w:val="105"/>
        </w:rPr>
        <w:t>0</w:t>
      </w:r>
      <w:r>
        <w:rPr>
          <w:rFonts w:ascii="Arial" w:hAnsi="Arial"/>
          <w:i/>
          <w:spacing w:val="-2"/>
          <w:w w:val="105"/>
        </w:rPr>
        <w:t>.</w:t>
      </w:r>
      <w:r>
        <w:rPr>
          <w:rFonts w:ascii="Arial" w:hAnsi="Arial"/>
          <w:spacing w:val="-2"/>
          <w:w w:val="105"/>
        </w:rPr>
        <w:t>3583</w:t>
      </w:r>
      <w:r>
        <w:rPr>
          <w:rFonts w:ascii="Arial" w:hAnsi="Arial"/>
          <w:spacing w:val="-32"/>
          <w:w w:val="105"/>
        </w:rPr>
        <w:t xml:space="preserve"> </w:t>
      </w:r>
      <w:r>
        <w:rPr>
          <w:w w:val="105"/>
        </w:rPr>
        <w:t>and</w:t>
      </w:r>
      <w:r>
        <w:rPr>
          <w:spacing w:val="-26"/>
          <w:w w:val="105"/>
        </w:rPr>
        <w:t xml:space="preserve"> </w:t>
      </w:r>
      <w:r>
        <w:rPr>
          <w:w w:val="105"/>
        </w:rPr>
        <w:t>a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log-likelihood</w:t>
      </w:r>
      <w:r>
        <w:rPr>
          <w:spacing w:val="-26"/>
          <w:w w:val="105"/>
        </w:rPr>
        <w:t xml:space="preserve"> </w:t>
      </w:r>
      <w:r>
        <w:rPr>
          <w:w w:val="105"/>
        </w:rPr>
        <w:t>of</w:t>
      </w:r>
      <w:r>
        <w:rPr>
          <w:spacing w:val="-27"/>
          <w:w w:val="105"/>
        </w:rPr>
        <w:t xml:space="preserve"> </w:t>
      </w:r>
      <w:r>
        <w:rPr>
          <w:w w:val="105"/>
        </w:rPr>
        <w:t>-174.26.</w:t>
      </w:r>
    </w:p>
    <w:p w14:paraId="72EE13B8" w14:textId="77777777" w:rsidR="00632595" w:rsidRDefault="00632595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14:paraId="32777DCB" w14:textId="77777777" w:rsidR="00632595" w:rsidRDefault="008950A2">
      <w:pPr>
        <w:spacing w:line="200" w:lineRule="atLeast"/>
        <w:ind w:left="15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350E18F4">
          <v:shape id="_x0000_s5840" type="#_x0000_t202" style="width:428.15pt;height:71.2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3A5EBA8E" w14:textId="77777777" w:rsidR="008950A2" w:rsidRDefault="008950A2">
                  <w:pPr>
                    <w:spacing w:before="19" w:line="253" w:lineRule="auto"/>
                    <w:ind w:left="59" w:right="6826"/>
                    <w:jc w:val="both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x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lamb_data</w:t>
                  </w:r>
                  <w:proofErr w:type="spellEnd"/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n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length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(x)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l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0.3583</w:t>
                  </w:r>
                </w:p>
                <w:p w14:paraId="5F27A9AF" w14:textId="77777777" w:rsidR="008950A2" w:rsidRDefault="008950A2">
                  <w:pPr>
                    <w:ind w:left="59"/>
                    <w:jc w:val="both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-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n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position w:val="-2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7"/>
                      <w:position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l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log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(l)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position w:val="-2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7"/>
                      <w:position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sum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(x)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-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sum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log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factorial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(x)))</w:t>
                  </w:r>
                </w:p>
                <w:p w14:paraId="0FA57F16" w14:textId="77777777" w:rsidR="008950A2" w:rsidRDefault="008950A2">
                  <w:pPr>
                    <w:spacing w:before="181"/>
                    <w:ind w:left="59"/>
                    <w:jc w:val="both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##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[1]</w:t>
                  </w:r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-201.0436</w:t>
                  </w:r>
                </w:p>
              </w:txbxContent>
            </v:textbox>
          </v:shape>
        </w:pict>
      </w:r>
    </w:p>
    <w:p w14:paraId="2D21A9A4" w14:textId="77777777" w:rsidR="00632595" w:rsidRDefault="0063259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632595">
          <w:type w:val="continuous"/>
          <w:pgSz w:w="12240" w:h="15840"/>
          <w:pgMar w:top="1500" w:right="1720" w:bottom="1160" w:left="1680" w:header="720" w:footer="720" w:gutter="0"/>
          <w:cols w:space="720"/>
        </w:sectPr>
      </w:pPr>
    </w:p>
    <w:p w14:paraId="7F75CAB2" w14:textId="77777777" w:rsidR="00632595" w:rsidRDefault="00632595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14:paraId="64EE11DD" w14:textId="77777777" w:rsidR="00632595" w:rsidRDefault="008950A2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10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14:paraId="1C30273A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14:paraId="7E5D8AAC" w14:textId="77777777" w:rsidR="00632595" w:rsidRDefault="008950A2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5676A98">
          <v:group id="_x0000_s5837" style="width:422.55pt;height:.4pt;mso-position-horizontal-relative:char;mso-position-vertical-relative:line" coordsize="8451,8">
            <v:group id="_x0000_s5838" style="position:absolute;left:4;top:4;width:8443;height:2" coordorigin="4,4" coordsize="8443,2">
              <v:shape id="_x0000_s5839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14:paraId="659DE7EF" w14:textId="77777777" w:rsidR="00632595" w:rsidRDefault="00632595">
      <w:pPr>
        <w:spacing w:before="3"/>
        <w:rPr>
          <w:rFonts w:ascii="Times New Roman" w:eastAsia="Times New Roman" w:hAnsi="Times New Roman" w:cs="Times New Roman"/>
          <w:sz w:val="11"/>
          <w:szCs w:val="11"/>
        </w:rPr>
      </w:pPr>
    </w:p>
    <w:p w14:paraId="75D7BAF9" w14:textId="77777777" w:rsidR="00632595" w:rsidRDefault="00632595">
      <w:pPr>
        <w:rPr>
          <w:rFonts w:ascii="Times New Roman" w:eastAsia="Times New Roman" w:hAnsi="Times New Roman" w:cs="Times New Roman"/>
          <w:sz w:val="11"/>
          <w:szCs w:val="11"/>
        </w:rPr>
        <w:sectPr w:rsidR="00632595">
          <w:pgSz w:w="12240" w:h="15840"/>
          <w:pgMar w:top="1500" w:right="1720" w:bottom="1160" w:left="1720" w:header="0" w:footer="961" w:gutter="0"/>
          <w:cols w:space="720"/>
        </w:sectPr>
      </w:pPr>
    </w:p>
    <w:p w14:paraId="702CEC06" w14:textId="77777777" w:rsidR="00632595" w:rsidRDefault="008950A2">
      <w:pPr>
        <w:pStyle w:val="BodyText"/>
        <w:spacing w:before="73" w:line="318" w:lineRule="exact"/>
        <w:ind w:left="417"/>
        <w:rPr>
          <w:rFonts w:ascii="Arial" w:eastAsia="Arial" w:hAnsi="Arial" w:cs="Arial"/>
          <w:sz w:val="14"/>
          <w:szCs w:val="14"/>
        </w:rPr>
      </w:pPr>
      <w:r>
        <w:pict w14:anchorId="2B71254F">
          <v:shape id="_x0000_s5836" type="#_x0000_t202" style="position:absolute;left:0;text-align:left;margin-left:458.25pt;margin-top:12.95pt;width:12.95pt;height:7pt;z-index:-196336;mso-position-horizontal-relative:page" filled="f" stroked="f">
            <v:textbox inset="0,0,0,0">
              <w:txbxContent>
                <w:p w14:paraId="08372A60" w14:textId="77777777" w:rsidR="008950A2" w:rsidRDefault="008950A2">
                  <w:pPr>
                    <w:spacing w:line="134" w:lineRule="exact"/>
                    <w:rPr>
                      <w:rFonts w:ascii="Verdana" w:eastAsia="Verdana" w:hAnsi="Verdana" w:cs="Verdana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/>
                      <w:i/>
                      <w:w w:val="110"/>
                      <w:sz w:val="14"/>
                    </w:rPr>
                    <w:t>i</w:t>
                  </w:r>
                  <w:proofErr w:type="spellEnd"/>
                  <w:r>
                    <w:rPr>
                      <w:rFonts w:ascii="Verdana"/>
                      <w:w w:val="110"/>
                      <w:sz w:val="14"/>
                    </w:rPr>
                    <w:t>=1</w:t>
                  </w:r>
                </w:p>
              </w:txbxContent>
            </v:textbox>
            <w10:wrap anchorx="page"/>
          </v:shape>
        </w:pict>
      </w:r>
      <w:r>
        <w:rPr>
          <w:spacing w:val="-9"/>
        </w:rPr>
        <w:t>We</w:t>
      </w:r>
      <w:r>
        <w:rPr>
          <w:spacing w:val="8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see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log-likelihood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rPr>
          <w:spacing w:val="-1"/>
        </w:rPr>
        <w:t>different,</w:t>
      </w:r>
      <w:r>
        <w:rPr>
          <w:spacing w:val="12"/>
        </w:rPr>
        <w:t xml:space="preserve"> </w:t>
      </w:r>
      <w:r>
        <w:rPr>
          <w:spacing w:val="-2"/>
        </w:rPr>
        <w:t>but</w:t>
      </w:r>
      <w:r>
        <w:rPr>
          <w:spacing w:val="9"/>
        </w:rPr>
        <w:t xml:space="preserve"> </w:t>
      </w:r>
      <w:r>
        <w:t>when</w:t>
      </w:r>
      <w:r>
        <w:rPr>
          <w:spacing w:val="9"/>
        </w:rPr>
        <w:t xml:space="preserve"> </w:t>
      </w:r>
      <w:r>
        <w:t>we</w:t>
      </w:r>
      <w:r>
        <w:rPr>
          <w:spacing w:val="9"/>
        </w:rPr>
        <w:t xml:space="preserve"> </w:t>
      </w:r>
      <w:r>
        <w:rPr>
          <w:spacing w:val="-1"/>
        </w:rPr>
        <w:t>remove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constant</w:t>
      </w:r>
      <w:r>
        <w:rPr>
          <w:spacing w:val="9"/>
        </w:rPr>
        <w:t xml:space="preserve"> </w:t>
      </w:r>
      <w:r>
        <w:rPr>
          <w:rFonts w:ascii="Lucida Sans Unicode" w:eastAsia="Lucida Sans Unicode" w:hAnsi="Lucida Sans Unicode" w:cs="Lucida Sans Unicode"/>
        </w:rPr>
        <w:t xml:space="preserve">−  </w:t>
      </w:r>
      <w:r>
        <w:rPr>
          <w:rFonts w:ascii="Lucida Sans Unicode" w:eastAsia="Lucida Sans Unicode" w:hAnsi="Lucida Sans Unicode" w:cs="Lucida Sans Unicode"/>
          <w:spacing w:val="38"/>
        </w:rPr>
        <w:t xml:space="preserve"> </w:t>
      </w:r>
      <w:r>
        <w:rPr>
          <w:rFonts w:ascii="Arial" w:eastAsia="Arial" w:hAnsi="Arial" w:cs="Arial"/>
          <w:i/>
          <w:position w:val="10"/>
          <w:sz w:val="14"/>
          <w:szCs w:val="14"/>
        </w:rPr>
        <w:t>n</w:t>
      </w:r>
    </w:p>
    <w:p w14:paraId="06678EE8" w14:textId="77777777" w:rsidR="00632595" w:rsidRDefault="008950A2">
      <w:pPr>
        <w:spacing w:before="117"/>
        <w:ind w:left="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Arial"/>
          <w:spacing w:val="1"/>
          <w:w w:val="105"/>
          <w:sz w:val="20"/>
        </w:rPr>
        <w:t>log</w:t>
      </w:r>
      <w:r>
        <w:rPr>
          <w:rFonts w:ascii="Arial"/>
          <w:w w:val="105"/>
          <w:sz w:val="20"/>
        </w:rPr>
        <w:t>(</w:t>
      </w:r>
      <w:r>
        <w:rPr>
          <w:rFonts w:ascii="Arial"/>
          <w:i/>
          <w:w w:val="105"/>
          <w:sz w:val="20"/>
        </w:rPr>
        <w:t>x</w:t>
      </w:r>
      <w:proofErr w:type="spellStart"/>
      <w:r>
        <w:rPr>
          <w:rFonts w:ascii="Arial"/>
          <w:i/>
          <w:w w:val="105"/>
          <w:position w:val="-2"/>
          <w:sz w:val="14"/>
        </w:rPr>
        <w:t>i</w:t>
      </w:r>
      <w:proofErr w:type="spellEnd"/>
      <w:r>
        <w:rPr>
          <w:rFonts w:ascii="Arial"/>
          <w:w w:val="105"/>
          <w:sz w:val="20"/>
        </w:rPr>
        <w:t>!)</w:t>
      </w:r>
      <w:r>
        <w:rPr>
          <w:rFonts w:ascii="Times New Roman"/>
          <w:spacing w:val="1"/>
          <w:w w:val="105"/>
          <w:sz w:val="20"/>
        </w:rPr>
        <w:t>,</w:t>
      </w:r>
      <w:r>
        <w:rPr>
          <w:rFonts w:ascii="Times New Roman"/>
          <w:spacing w:val="2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it</w:t>
      </w:r>
    </w:p>
    <w:p w14:paraId="4DE1FCF9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  <w:sectPr w:rsidR="00632595">
          <w:type w:val="continuous"/>
          <w:pgSz w:w="12240" w:h="15840"/>
          <w:pgMar w:top="1500" w:right="1720" w:bottom="1160" w:left="1720" w:header="720" w:footer="720" w:gutter="0"/>
          <w:cols w:num="2" w:space="720" w:equalWidth="0">
            <w:col w:w="7703" w:space="40"/>
            <w:col w:w="1057"/>
          </w:cols>
        </w:sectPr>
      </w:pPr>
    </w:p>
    <w:p w14:paraId="71B2BA1D" w14:textId="77777777" w:rsidR="00632595" w:rsidRDefault="008950A2">
      <w:pPr>
        <w:pStyle w:val="BodyText"/>
        <w:spacing w:line="196" w:lineRule="exact"/>
      </w:pPr>
      <w:r>
        <w:t>becomes</w:t>
      </w:r>
    </w:p>
    <w:p w14:paraId="709AECAF" w14:textId="77777777" w:rsidR="00632595" w:rsidRDefault="00632595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14:paraId="0276E30C" w14:textId="77777777" w:rsidR="00632595" w:rsidRDefault="008950A2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57FC8F5F">
          <v:shape id="_x0000_s5835" type="#_x0000_t202" style="width:428.15pt;height:35.3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7A092313" w14:textId="77777777" w:rsidR="008950A2" w:rsidRDefault="008950A2">
                  <w:pPr>
                    <w:spacing w:before="19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-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n</w:t>
                  </w:r>
                  <w:r>
                    <w:rPr>
                      <w:rFonts w:ascii="Courier New"/>
                      <w:color w:val="575757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position w:val="-2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4"/>
                      <w:position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l</w:t>
                  </w:r>
                  <w:r>
                    <w:rPr>
                      <w:rFonts w:ascii="Courier New"/>
                      <w:color w:val="575757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log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(l)</w:t>
                  </w:r>
                  <w:r>
                    <w:rPr>
                      <w:rFonts w:ascii="Courier New"/>
                      <w:color w:val="575757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position w:val="-2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4"/>
                      <w:position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sum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(x)</w:t>
                  </w:r>
                </w:p>
                <w:p w14:paraId="4B9389CF" w14:textId="77777777" w:rsidR="008950A2" w:rsidRDefault="008950A2">
                  <w:pPr>
                    <w:spacing w:before="181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##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[1]</w:t>
                  </w:r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-174.2611</w:t>
                  </w:r>
                </w:p>
              </w:txbxContent>
            </v:textbox>
          </v:shape>
        </w:pict>
      </w:r>
    </w:p>
    <w:p w14:paraId="25F10560" w14:textId="77777777" w:rsidR="00632595" w:rsidRDefault="00632595">
      <w:pPr>
        <w:spacing w:before="1"/>
        <w:rPr>
          <w:rFonts w:ascii="Times New Roman" w:eastAsia="Times New Roman" w:hAnsi="Times New Roman" w:cs="Times New Roman"/>
          <w:sz w:val="11"/>
          <w:szCs w:val="11"/>
        </w:rPr>
      </w:pPr>
    </w:p>
    <w:p w14:paraId="2A67E854" w14:textId="77777777" w:rsidR="00632595" w:rsidRDefault="008950A2">
      <w:pPr>
        <w:pStyle w:val="BodyText"/>
        <w:spacing w:before="66" w:line="249" w:lineRule="auto"/>
        <w:ind w:right="176" w:firstLine="239"/>
      </w:pP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procedures,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formula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log-likelihood.</w:t>
      </w:r>
      <w:r>
        <w:rPr>
          <w:spacing w:val="9"/>
        </w:rPr>
        <w:t xml:space="preserve"> </w:t>
      </w:r>
      <w:proofErr w:type="gramStart"/>
      <w:r>
        <w:t>Therefore</w:t>
      </w:r>
      <w:proofErr w:type="gramEnd"/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likeli</w:t>
      </w:r>
      <w:proofErr w:type="spellEnd"/>
      <w:r>
        <w:rPr>
          <w:spacing w:val="-1"/>
        </w:rPr>
        <w:t>-</w:t>
      </w:r>
      <w:r>
        <w:rPr>
          <w:spacing w:val="37"/>
          <w:w w:val="99"/>
        </w:rPr>
        <w:t xml:space="preserve"> </w:t>
      </w:r>
      <w:r>
        <w:t>hood</w:t>
      </w:r>
      <w:r>
        <w:rPr>
          <w:spacing w:val="-7"/>
        </w:rPr>
        <w:t xml:space="preserve"> </w:t>
      </w:r>
      <w:r>
        <w:rPr>
          <w:spacing w:val="-1"/>
        </w:rPr>
        <w:t>differs</w:t>
      </w:r>
      <w:r>
        <w:rPr>
          <w:spacing w:val="-6"/>
        </w:rPr>
        <w:t xml:space="preserve"> </w:t>
      </w:r>
      <w:proofErr w:type="spellStart"/>
      <w:r>
        <w:t>sligthly</w:t>
      </w:r>
      <w:proofErr w:type="spellEnd"/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paper.</w:t>
      </w:r>
    </w:p>
    <w:p w14:paraId="6F48AEB0" w14:textId="77777777" w:rsidR="00632595" w:rsidRDefault="00632595">
      <w:pPr>
        <w:rPr>
          <w:rFonts w:ascii="Times New Roman" w:eastAsia="Times New Roman" w:hAnsi="Times New Roman" w:cs="Times New Roman"/>
          <w:sz w:val="25"/>
          <w:szCs w:val="25"/>
        </w:rPr>
      </w:pPr>
    </w:p>
    <w:p w14:paraId="52627D6A" w14:textId="77777777" w:rsidR="00632595" w:rsidRDefault="008950A2">
      <w:pPr>
        <w:pStyle w:val="Heading2"/>
        <w:numPr>
          <w:ilvl w:val="1"/>
          <w:numId w:val="14"/>
        </w:numPr>
        <w:tabs>
          <w:tab w:val="left" w:pos="1395"/>
        </w:tabs>
        <w:ind w:hanging="448"/>
        <w:rPr>
          <w:b w:val="0"/>
          <w:bCs w:val="0"/>
        </w:rPr>
      </w:pPr>
      <w:bookmarkStart w:id="103" w:name="Computing_the_stationary_distribution"/>
      <w:bookmarkEnd w:id="103"/>
      <w:r>
        <w:t>Computing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stationary</w:t>
      </w:r>
      <w:r>
        <w:rPr>
          <w:spacing w:val="-12"/>
        </w:rPr>
        <w:t xml:space="preserve"> </w:t>
      </w:r>
      <w:r>
        <w:rPr>
          <w:spacing w:val="-1"/>
        </w:rPr>
        <w:t>distribution</w:t>
      </w:r>
    </w:p>
    <w:p w14:paraId="27721F81" w14:textId="77777777" w:rsidR="00632595" w:rsidRDefault="008950A2">
      <w:pPr>
        <w:pStyle w:val="BodyText"/>
        <w:spacing w:before="98" w:line="249" w:lineRule="auto"/>
        <w:ind w:right="176"/>
      </w:pP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objective</w:t>
      </w:r>
      <w:r>
        <w:rPr>
          <w:spacing w:val="10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rPr>
          <w:spacing w:val="-2"/>
        </w:rPr>
        <w:t>above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hyperlink w:anchor="_bookmark3" w:history="1">
        <w:r>
          <w:t>Section</w:t>
        </w:r>
        <w:r>
          <w:rPr>
            <w:spacing w:val="10"/>
          </w:rPr>
          <w:t xml:space="preserve"> </w:t>
        </w:r>
        <w:r>
          <w:t>3.3.1</w:t>
        </w:r>
      </w:hyperlink>
      <w:r>
        <w:t>,</w:t>
      </w:r>
      <w:r>
        <w:rPr>
          <w:spacing w:val="14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calculated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stationary</w:t>
      </w:r>
      <w:r>
        <w:rPr>
          <w:spacing w:val="10"/>
        </w:rPr>
        <w:t xml:space="preserve"> </w:t>
      </w:r>
      <w:r>
        <w:rPr>
          <w:spacing w:val="-1"/>
        </w:rPr>
        <w:t>distribution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rFonts w:ascii="Arial" w:eastAsia="Arial" w:hAnsi="Arial" w:cs="Arial"/>
          <w:i/>
        </w:rPr>
        <w:t>m</w:t>
      </w:r>
      <w:r>
        <w:rPr>
          <w:rFonts w:ascii="Arial" w:eastAsia="Arial" w:hAnsi="Arial" w:cs="Arial"/>
          <w:i/>
          <w:spacing w:val="5"/>
        </w:rPr>
        <w:t xml:space="preserve"> </w:t>
      </w:r>
      <w:r>
        <w:t>state</w:t>
      </w:r>
      <w:r>
        <w:rPr>
          <w:spacing w:val="45"/>
          <w:w w:val="99"/>
        </w:rPr>
        <w:t xml:space="preserve"> </w:t>
      </w:r>
      <w:r>
        <w:rPr>
          <w:spacing w:val="-3"/>
        </w:rPr>
        <w:t>HMM’s</w:t>
      </w:r>
      <w:r>
        <w:rPr>
          <w:spacing w:val="-6"/>
        </w:rPr>
        <w:t xml:space="preserve"> </w:t>
      </w:r>
      <w:r>
        <w:rPr>
          <w:spacing w:val="-1"/>
        </w:rPr>
        <w:t>Markov</w:t>
      </w:r>
      <w:r>
        <w:rPr>
          <w:spacing w:val="-5"/>
        </w:rPr>
        <w:t xml:space="preserve"> </w:t>
      </w:r>
      <w:r>
        <w:t>chain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transition</w:t>
      </w:r>
      <w:r>
        <w:rPr>
          <w:spacing w:val="-5"/>
        </w:rPr>
        <w:t xml:space="preserve"> </w:t>
      </w:r>
      <w:r>
        <w:t>probability</w:t>
      </w:r>
      <w:r>
        <w:rPr>
          <w:spacing w:val="-5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rPr>
          <w:rFonts w:ascii="Georgia" w:eastAsia="Georgia" w:hAnsi="Georgia" w:cs="Georgia"/>
          <w:b/>
          <w:bCs/>
        </w:rPr>
        <w:t>Γ</w:t>
      </w:r>
      <w:r>
        <w:t>,</w:t>
      </w:r>
      <w:r>
        <w:rPr>
          <w:spacing w:val="-5"/>
        </w:rPr>
        <w:t xml:space="preserve"> </w:t>
      </w:r>
      <w:r>
        <w:rPr>
          <w:spacing w:val="-2"/>
        </w:rPr>
        <w:t>but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skipped</w:t>
      </w:r>
      <w:r>
        <w:rPr>
          <w:spacing w:val="-5"/>
        </w:rPr>
        <w:t xml:space="preserve"> </w:t>
      </w:r>
      <w:r>
        <w:rPr>
          <w:spacing w:val="-2"/>
        </w:rPr>
        <w:t>over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that.</w:t>
      </w:r>
    </w:p>
    <w:p w14:paraId="602F6317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p w14:paraId="14F95149" w14:textId="77777777" w:rsidR="00632595" w:rsidRDefault="008950A2">
      <w:pPr>
        <w:pStyle w:val="BodyText"/>
        <w:spacing w:before="66"/>
        <w:ind w:left="417"/>
      </w:pPr>
      <w:hyperlink w:anchor="_bookmark40" w:history="1">
        <w:r>
          <w:t>Zucchini</w:t>
        </w:r>
        <w:r>
          <w:rPr>
            <w:spacing w:val="-3"/>
          </w:rPr>
          <w:t xml:space="preserve"> </w:t>
        </w:r>
        <w:r>
          <w:t>et</w:t>
        </w:r>
        <w:r>
          <w:rPr>
            <w:spacing w:val="-3"/>
          </w:rPr>
          <w:t xml:space="preserve"> </w:t>
        </w:r>
        <w:r>
          <w:t>al.</w:t>
        </w:r>
      </w:hyperlink>
      <w:r>
        <w:rPr>
          <w:spacing w:val="-2"/>
        </w:rPr>
        <w:t xml:space="preserve"> </w:t>
      </w:r>
      <w:r>
        <w:t>(</w:t>
      </w:r>
      <w:hyperlink w:anchor="_bookmark40" w:history="1">
        <w:r>
          <w:t>2016</w:t>
        </w:r>
      </w:hyperlink>
      <w:r>
        <w:t>)</w:t>
      </w:r>
      <w:r>
        <w:rPr>
          <w:spacing w:val="-3"/>
        </w:rPr>
        <w:t xml:space="preserve"> </w:t>
      </w:r>
      <w:r>
        <w:rPr>
          <w:spacing w:val="-1"/>
        </w:rPr>
        <w:t>shows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stationary</w:t>
      </w:r>
      <w:r>
        <w:rPr>
          <w:spacing w:val="-3"/>
        </w:rPr>
        <w:t xml:space="preserve"> </w:t>
      </w:r>
      <w:r>
        <w:rPr>
          <w:spacing w:val="-1"/>
        </w:rPr>
        <w:t xml:space="preserve">distribution,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rPr>
          <w:spacing w:val="-1"/>
        </w:rPr>
        <w:t>solve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equation</w:t>
      </w:r>
      <w:r>
        <w:rPr>
          <w:spacing w:val="-2"/>
        </w:rPr>
        <w:t xml:space="preserve"> </w:t>
      </w:r>
      <w:r>
        <w:t>for</w:t>
      </w:r>
    </w:p>
    <w:p w14:paraId="3BB00E86" w14:textId="77777777" w:rsidR="00632595" w:rsidRDefault="008950A2">
      <w:pPr>
        <w:spacing w:before="9"/>
        <w:ind w:left="1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b/>
          <w:i/>
          <w:spacing w:val="2"/>
          <w:sz w:val="20"/>
        </w:rPr>
        <w:t>δ</w:t>
      </w:r>
      <w:r>
        <w:rPr>
          <w:rFonts w:ascii="Times New Roman" w:hAnsi="Times New Roman"/>
          <w:spacing w:val="3"/>
          <w:sz w:val="20"/>
        </w:rPr>
        <w:t>:</w:t>
      </w:r>
    </w:p>
    <w:p w14:paraId="6C29FC93" w14:textId="77777777" w:rsidR="00632595" w:rsidRDefault="008950A2">
      <w:pPr>
        <w:spacing w:before="153"/>
        <w:ind w:left="946"/>
        <w:rPr>
          <w:rFonts w:ascii="Georgia" w:eastAsia="Georgia" w:hAnsi="Georgia" w:cs="Georgia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spacing w:val="1"/>
          <w:w w:val="110"/>
          <w:sz w:val="20"/>
          <w:szCs w:val="20"/>
        </w:rPr>
        <w:t>δ</w:t>
      </w:r>
      <w:r>
        <w:rPr>
          <w:rFonts w:ascii="Arial" w:eastAsia="Arial" w:hAnsi="Arial" w:cs="Arial"/>
          <w:w w:val="110"/>
          <w:sz w:val="20"/>
          <w:szCs w:val="20"/>
        </w:rPr>
        <w:t>(</w:t>
      </w:r>
      <w:proofErr w:type="gramEnd"/>
      <w:r>
        <w:rPr>
          <w:rFonts w:ascii="Georgia" w:eastAsia="Georgia" w:hAnsi="Georgia" w:cs="Georgia"/>
          <w:b/>
          <w:bCs/>
          <w:spacing w:val="1"/>
          <w:w w:val="110"/>
          <w:sz w:val="20"/>
          <w:szCs w:val="20"/>
        </w:rPr>
        <w:t>I</w:t>
      </w:r>
      <w:r>
        <w:rPr>
          <w:rFonts w:ascii="Arial" w:eastAsia="Arial" w:hAnsi="Arial" w:cs="Arial"/>
          <w:i/>
          <w:w w:val="110"/>
          <w:position w:val="-2"/>
          <w:sz w:val="14"/>
          <w:szCs w:val="14"/>
        </w:rPr>
        <w:t>m</w:t>
      </w:r>
      <w:r>
        <w:rPr>
          <w:rFonts w:ascii="Arial" w:eastAsia="Arial" w:hAnsi="Arial" w:cs="Arial"/>
          <w:i/>
          <w:spacing w:val="10"/>
          <w:w w:val="110"/>
          <w:position w:val="-2"/>
          <w:sz w:val="14"/>
          <w:szCs w:val="14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0"/>
          <w:szCs w:val="20"/>
        </w:rPr>
        <w:t>−</w:t>
      </w:r>
      <w:r>
        <w:rPr>
          <w:rFonts w:ascii="Lucida Sans Unicode" w:eastAsia="Lucida Sans Unicode" w:hAnsi="Lucida Sans Unicode" w:cs="Lucida Sans Unicode"/>
          <w:spacing w:val="-22"/>
          <w:w w:val="105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bCs/>
          <w:w w:val="110"/>
          <w:sz w:val="20"/>
          <w:szCs w:val="20"/>
        </w:rPr>
        <w:t>Γ</w:t>
      </w:r>
      <w:r>
        <w:rPr>
          <w:rFonts w:ascii="Georgia" w:eastAsia="Georgia" w:hAnsi="Georgia" w:cs="Georgia"/>
          <w:b/>
          <w:bCs/>
          <w:spacing w:val="-1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+</w:t>
      </w:r>
      <w:r>
        <w:rPr>
          <w:rFonts w:ascii="Arial" w:eastAsia="Arial" w:hAnsi="Arial" w:cs="Arial"/>
          <w:spacing w:val="-18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bCs/>
          <w:w w:val="110"/>
          <w:sz w:val="20"/>
          <w:szCs w:val="20"/>
        </w:rPr>
        <w:t>U</w:t>
      </w:r>
      <w:r>
        <w:rPr>
          <w:rFonts w:ascii="Arial" w:eastAsia="Arial" w:hAnsi="Arial" w:cs="Arial"/>
          <w:w w:val="110"/>
          <w:sz w:val="20"/>
          <w:szCs w:val="20"/>
        </w:rPr>
        <w:t>)</w:t>
      </w:r>
      <w:r>
        <w:rPr>
          <w:rFonts w:ascii="Arial" w:eastAsia="Arial" w:hAnsi="Arial" w:cs="Arial"/>
          <w:spacing w:val="-7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=</w:t>
      </w:r>
      <w:r>
        <w:rPr>
          <w:rFonts w:ascii="Arial" w:eastAsia="Arial" w:hAnsi="Arial" w:cs="Arial"/>
          <w:spacing w:val="-7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bCs/>
          <w:w w:val="110"/>
          <w:sz w:val="20"/>
          <w:szCs w:val="20"/>
        </w:rPr>
        <w:t>1</w:t>
      </w:r>
    </w:p>
    <w:p w14:paraId="21CB81B3" w14:textId="77777777" w:rsidR="00632595" w:rsidRDefault="008950A2">
      <w:pPr>
        <w:pStyle w:val="BodyText"/>
        <w:spacing w:before="134" w:line="212" w:lineRule="auto"/>
        <w:ind w:right="176"/>
      </w:pPr>
      <w:r>
        <w:t>where</w:t>
      </w:r>
      <w:r>
        <w:rPr>
          <w:spacing w:val="4"/>
        </w:rPr>
        <w:t xml:space="preserve"> </w:t>
      </w:r>
      <w:proofErr w:type="spellStart"/>
      <w:r>
        <w:rPr>
          <w:rFonts w:ascii="Georgia" w:eastAsia="Georgia" w:hAnsi="Georgia" w:cs="Georgia"/>
          <w:b/>
          <w:bCs/>
        </w:rPr>
        <w:t>I</w:t>
      </w:r>
      <w:r>
        <w:rPr>
          <w:rFonts w:ascii="Arial" w:eastAsia="Arial" w:hAnsi="Arial" w:cs="Arial"/>
          <w:i/>
          <w:position w:val="-2"/>
          <w:sz w:val="14"/>
          <w:szCs w:val="14"/>
        </w:rPr>
        <w:t>m</w:t>
      </w:r>
      <w:proofErr w:type="spellEnd"/>
      <w:r>
        <w:rPr>
          <w:rFonts w:ascii="Arial" w:eastAsia="Arial" w:hAnsi="Arial" w:cs="Arial"/>
          <w:i/>
          <w:spacing w:val="24"/>
          <w:position w:val="-2"/>
          <w:sz w:val="14"/>
          <w:szCs w:val="1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Arial" w:eastAsia="Arial" w:hAnsi="Arial" w:cs="Arial"/>
          <w:i/>
        </w:rPr>
        <w:t>m</w:t>
      </w:r>
      <w:r>
        <w:rPr>
          <w:rFonts w:ascii="Arial" w:eastAsia="Arial" w:hAnsi="Arial" w:cs="Arial"/>
          <w:i/>
          <w:spacing w:val="-9"/>
        </w:rPr>
        <w:t xml:space="preserve"> </w:t>
      </w:r>
      <w:r>
        <w:rPr>
          <w:rFonts w:ascii="Lucida Sans Unicode" w:eastAsia="Lucida Sans Unicode" w:hAnsi="Lucida Sans Unicode" w:cs="Lucida Sans Unicode"/>
        </w:rPr>
        <w:t>∗</w:t>
      </w:r>
      <w:r>
        <w:rPr>
          <w:rFonts w:ascii="Lucida Sans Unicode" w:eastAsia="Lucida Sans Unicode" w:hAnsi="Lucida Sans Unicode" w:cs="Lucida Sans Unicode"/>
          <w:spacing w:val="-16"/>
        </w:rPr>
        <w:t xml:space="preserve"> </w:t>
      </w:r>
      <w:r>
        <w:rPr>
          <w:rFonts w:ascii="Arial" w:eastAsia="Arial" w:hAnsi="Arial" w:cs="Arial"/>
          <w:i/>
        </w:rPr>
        <w:t>m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t>identity</w:t>
      </w:r>
      <w:r>
        <w:rPr>
          <w:spacing w:val="4"/>
        </w:rPr>
        <w:t xml:space="preserve"> </w:t>
      </w:r>
      <w:r>
        <w:t>matrix,</w:t>
      </w:r>
      <w:r>
        <w:rPr>
          <w:spacing w:val="6"/>
        </w:rPr>
        <w:t xml:space="preserve"> </w:t>
      </w:r>
      <w:r>
        <w:rPr>
          <w:rFonts w:ascii="Georgia" w:eastAsia="Georgia" w:hAnsi="Georgia" w:cs="Georgia"/>
          <w:b/>
          <w:bCs/>
        </w:rPr>
        <w:t>U</w:t>
      </w:r>
      <w:r>
        <w:rPr>
          <w:rFonts w:ascii="Georgia" w:eastAsia="Georgia" w:hAnsi="Georgia" w:cs="Georgia"/>
          <w:b/>
          <w:bCs/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rFonts w:ascii="Arial" w:eastAsia="Arial" w:hAnsi="Arial" w:cs="Arial"/>
          <w:i/>
        </w:rPr>
        <w:t>m</w:t>
      </w:r>
      <w:r>
        <w:rPr>
          <w:rFonts w:ascii="Arial" w:eastAsia="Arial" w:hAnsi="Arial" w:cs="Arial"/>
          <w:i/>
          <w:spacing w:val="-9"/>
        </w:rPr>
        <w:t xml:space="preserve"> </w:t>
      </w:r>
      <w:r>
        <w:rPr>
          <w:rFonts w:ascii="Lucida Sans Unicode" w:eastAsia="Lucida Sans Unicode" w:hAnsi="Lucida Sans Unicode" w:cs="Lucida Sans Unicode"/>
        </w:rPr>
        <w:t>∗</w:t>
      </w:r>
      <w:r>
        <w:rPr>
          <w:rFonts w:ascii="Lucida Sans Unicode" w:eastAsia="Lucida Sans Unicode" w:hAnsi="Lucida Sans Unicode" w:cs="Lucida Sans Unicode"/>
          <w:spacing w:val="-16"/>
        </w:rPr>
        <w:t xml:space="preserve"> </w:t>
      </w:r>
      <w:r>
        <w:rPr>
          <w:rFonts w:ascii="Arial" w:eastAsia="Arial" w:hAnsi="Arial" w:cs="Arial"/>
          <w:i/>
        </w:rPr>
        <w:t>m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t>matrix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ones,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rFonts w:ascii="Georgia" w:eastAsia="Georgia" w:hAnsi="Georgia" w:cs="Georgia"/>
          <w:b/>
          <w:bCs/>
        </w:rPr>
        <w:t>1</w:t>
      </w:r>
      <w:r>
        <w:rPr>
          <w:rFonts w:ascii="Georgia" w:eastAsia="Georgia" w:hAnsi="Georgia" w:cs="Georgia"/>
          <w:b/>
          <w:bCs/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2"/>
        </w:rPr>
        <w:t>row</w:t>
      </w:r>
      <w:r>
        <w:rPr>
          <w:spacing w:val="4"/>
        </w:rPr>
        <w:t xml:space="preserve"> </w:t>
      </w:r>
      <w:r>
        <w:rPr>
          <w:spacing w:val="-1"/>
        </w:rPr>
        <w:t>vector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ones.</w:t>
      </w:r>
      <w:r>
        <w:rPr>
          <w:spacing w:val="31"/>
        </w:rPr>
        <w:t xml:space="preserve"> </w:t>
      </w:r>
      <w:r>
        <w:t>An</w:t>
      </w:r>
      <w:r>
        <w:rPr>
          <w:spacing w:val="24"/>
          <w:w w:val="99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is</w:t>
      </w:r>
    </w:p>
    <w:p w14:paraId="173B71E4" w14:textId="77777777" w:rsidR="00632595" w:rsidRDefault="00632595">
      <w:pPr>
        <w:spacing w:before="4"/>
        <w:rPr>
          <w:rFonts w:ascii="Times New Roman" w:eastAsia="Times New Roman" w:hAnsi="Times New Roman" w:cs="Times New Roman"/>
          <w:sz w:val="19"/>
          <w:szCs w:val="19"/>
        </w:rPr>
      </w:pPr>
    </w:p>
    <w:p w14:paraId="5E8D04B4" w14:textId="77777777" w:rsidR="00632595" w:rsidRDefault="008950A2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35063404">
          <v:shape id="_x0000_s5834" type="#_x0000_t202" style="width:428.15pt;height:74.8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7A21C220" w14:textId="77777777" w:rsidR="008950A2" w:rsidRDefault="008950A2">
                  <w:pPr>
                    <w:spacing w:before="2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Compute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stationary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distribution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of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a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Markov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chain</w:t>
                  </w:r>
                </w:p>
                <w:p w14:paraId="7C213D22" w14:textId="77777777" w:rsidR="008950A2" w:rsidRDefault="008950A2">
                  <w:pPr>
                    <w:spacing w:before="12" w:line="206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with</w:t>
                  </w:r>
                  <w:r>
                    <w:rPr>
                      <w:rFonts w:ascii="Courier New"/>
                      <w:i/>
                      <w:color w:val="AC94A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transition</w:t>
                  </w:r>
                  <w:r>
                    <w:rPr>
                      <w:rFonts w:ascii="Courier New"/>
                      <w:i/>
                      <w:color w:val="AC94A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probability</w:t>
                  </w:r>
                  <w:r>
                    <w:rPr>
                      <w:rFonts w:ascii="Courier New"/>
                      <w:i/>
                      <w:color w:val="AC94A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gamma</w:t>
                  </w:r>
                </w:p>
                <w:p w14:paraId="223336C4" w14:textId="77777777" w:rsidR="008950A2" w:rsidRDefault="008950A2">
                  <w:pPr>
                    <w:spacing w:line="279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color w:val="575757"/>
                      <w:w w:val="105"/>
                      <w:sz w:val="20"/>
                    </w:rPr>
                    <w:t>stat.dist</w:t>
                  </w:r>
                  <w:proofErr w:type="spellEnd"/>
                  <w:proofErr w:type="gramEnd"/>
                  <w:r>
                    <w:rPr>
                      <w:rFonts w:ascii="Courier New"/>
                      <w:color w:val="575757"/>
                      <w:spacing w:val="-5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w w:val="105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5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95F93"/>
                      <w:w w:val="105"/>
                      <w:sz w:val="20"/>
                    </w:rPr>
                    <w:t>function</w:t>
                  </w:r>
                  <w:r>
                    <w:rPr>
                      <w:rFonts w:ascii="Courier New"/>
                      <w:color w:val="575757"/>
                      <w:w w:val="105"/>
                      <w:sz w:val="20"/>
                    </w:rPr>
                    <w:t>(</w:t>
                  </w:r>
                  <w:r>
                    <w:rPr>
                      <w:rFonts w:ascii="Courier New"/>
                      <w:color w:val="54AA54"/>
                      <w:w w:val="105"/>
                      <w:sz w:val="20"/>
                    </w:rPr>
                    <w:t>gamma</w:t>
                  </w:r>
                  <w:r>
                    <w:rPr>
                      <w:rFonts w:ascii="Courier New"/>
                      <w:color w:val="575757"/>
                      <w:w w:val="105"/>
                      <w:sz w:val="20"/>
                    </w:rPr>
                    <w:t>)</w:t>
                  </w:r>
                  <w:r>
                    <w:rPr>
                      <w:rFonts w:ascii="Courier New"/>
                      <w:color w:val="575757"/>
                      <w:spacing w:val="-5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color w:val="575757"/>
                      <w:w w:val="105"/>
                      <w:sz w:val="20"/>
                    </w:rPr>
                    <w:t>{</w:t>
                  </w:r>
                </w:p>
                <w:p w14:paraId="21C8C8F5" w14:textId="77777777" w:rsidR="008950A2" w:rsidRDefault="008950A2">
                  <w:pPr>
                    <w:spacing w:line="219" w:lineRule="exact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m</w:t>
                  </w:r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dim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(gamma</w:t>
                  </w:r>
                  <w:proofErr w:type="gramStart"/>
                  <w:r>
                    <w:rPr>
                      <w:rFonts w:ascii="Courier New"/>
                      <w:color w:val="575757"/>
                      <w:sz w:val="20"/>
                    </w:rPr>
                    <w:t>)[</w:t>
                  </w:r>
                  <w:proofErr w:type="gramEnd"/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]</w:t>
                  </w:r>
                </w:p>
                <w:p w14:paraId="2ED22AFC" w14:textId="77777777" w:rsidR="008950A2" w:rsidRDefault="008950A2">
                  <w:pPr>
                    <w:spacing w:before="12" w:line="206" w:lineRule="exact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solve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t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diag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(m)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-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gamma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),</w:t>
                  </w:r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rep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m)))</w:t>
                  </w:r>
                </w:p>
                <w:p w14:paraId="4FC7C011" w14:textId="77777777" w:rsidR="008950A2" w:rsidRDefault="008950A2">
                  <w:pPr>
                    <w:spacing w:line="287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Lucida Sans Unicode"/>
                      <w:color w:val="575757"/>
                      <w:w w:val="155"/>
                      <w:sz w:val="20"/>
                    </w:rPr>
                    <w:t>}</w:t>
                  </w:r>
                </w:p>
              </w:txbxContent>
            </v:textbox>
          </v:shape>
        </w:pict>
      </w:r>
    </w:p>
    <w:p w14:paraId="62FA552A" w14:textId="77777777" w:rsidR="00632595" w:rsidRDefault="00632595">
      <w:pPr>
        <w:spacing w:before="1"/>
        <w:rPr>
          <w:rFonts w:ascii="Times New Roman" w:eastAsia="Times New Roman" w:hAnsi="Times New Roman" w:cs="Times New Roman"/>
          <w:sz w:val="11"/>
          <w:szCs w:val="11"/>
        </w:rPr>
      </w:pPr>
    </w:p>
    <w:p w14:paraId="38A21C0D" w14:textId="77777777" w:rsidR="00632595" w:rsidRDefault="008950A2">
      <w:pPr>
        <w:pStyle w:val="BodyText"/>
        <w:spacing w:before="66"/>
        <w:ind w:left="417"/>
      </w:pPr>
      <w:r>
        <w:t>More</w:t>
      </w:r>
      <w:r>
        <w:rPr>
          <w:spacing w:val="-6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available</w:t>
      </w:r>
      <w:r>
        <w:rPr>
          <w:spacing w:val="-5"/>
        </w:rPr>
        <w:t xml:space="preserve"> </w:t>
      </w:r>
      <w:proofErr w:type="gramStart"/>
      <w:r>
        <w:t>in</w:t>
      </w:r>
      <w:r>
        <w:rPr>
          <w:spacing w:val="-6"/>
        </w:rPr>
        <w:t xml:space="preserve"> </w:t>
      </w:r>
      <w:r>
        <w:t>.</w:t>
      </w:r>
      <w:proofErr w:type="gramEnd"/>
    </w:p>
    <w:p w14:paraId="3E1AF8DD" w14:textId="77777777" w:rsidR="00632595" w:rsidRDefault="008950A2">
      <w:pPr>
        <w:pStyle w:val="BodyText"/>
        <w:spacing w:before="9" w:line="249" w:lineRule="auto"/>
        <w:ind w:right="176" w:firstLine="239"/>
        <w:jc w:val="both"/>
      </w:pP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TMB,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spacing w:val="-2"/>
        </w:rPr>
        <w:t>show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way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C++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utils.cpp,</w:t>
      </w:r>
      <w:r>
        <w:rPr>
          <w:spacing w:val="-7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Appendix</w:t>
      </w:r>
      <w:r>
        <w:rPr>
          <w:spacing w:val="-6"/>
        </w:rPr>
        <w:t xml:space="preserve"> </w:t>
      </w:r>
      <w:r>
        <w:t>A.2</w:t>
      </w:r>
      <w:hyperlink w:anchor="_bookmark20" w:history="1">
        <w:r>
          <w:rPr>
            <w:spacing w:val="24"/>
            <w:w w:val="99"/>
          </w:rPr>
          <w:t xml:space="preserve"> </w:t>
        </w:r>
        <w:r>
          <w:t>item</w:t>
        </w:r>
        <w:r>
          <w:rPr>
            <w:spacing w:val="-8"/>
          </w:rPr>
          <w:t xml:space="preserve"> </w:t>
        </w:r>
        <w:r>
          <w:rPr>
            <w:spacing w:val="-1"/>
          </w:rPr>
          <w:t>(iv)</w:t>
        </w:r>
      </w:hyperlink>
      <w:r>
        <w:rPr>
          <w:spacing w:val="-1"/>
        </w:rPr>
        <w:t>.</w:t>
      </w:r>
    </w:p>
    <w:p w14:paraId="2BC9FD78" w14:textId="77777777" w:rsidR="00632595" w:rsidRDefault="00632595">
      <w:pPr>
        <w:rPr>
          <w:rFonts w:ascii="Times New Roman" w:eastAsia="Times New Roman" w:hAnsi="Times New Roman" w:cs="Times New Roman"/>
          <w:sz w:val="25"/>
          <w:szCs w:val="25"/>
        </w:rPr>
      </w:pPr>
    </w:p>
    <w:p w14:paraId="7F0DAD7F" w14:textId="77777777" w:rsidR="00632595" w:rsidRDefault="008950A2">
      <w:pPr>
        <w:pStyle w:val="Heading2"/>
        <w:numPr>
          <w:ilvl w:val="1"/>
          <w:numId w:val="14"/>
        </w:numPr>
        <w:tabs>
          <w:tab w:val="left" w:pos="1395"/>
        </w:tabs>
        <w:ind w:hanging="448"/>
        <w:rPr>
          <w:b w:val="0"/>
          <w:bCs w:val="0"/>
        </w:rPr>
      </w:pPr>
      <w:bookmarkStart w:id="104" w:name="Nested_model_specification"/>
      <w:bookmarkStart w:id="105" w:name="_bookmark5"/>
      <w:bookmarkEnd w:id="104"/>
      <w:bookmarkEnd w:id="105"/>
      <w:r>
        <w:t>Nested</w:t>
      </w:r>
      <w:r>
        <w:rPr>
          <w:spacing w:val="-18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t>specification</w:t>
      </w:r>
    </w:p>
    <w:p w14:paraId="4AC5D739" w14:textId="77777777" w:rsidR="00632595" w:rsidRDefault="008950A2">
      <w:pPr>
        <w:pStyle w:val="BodyText"/>
        <w:spacing w:before="98" w:line="249" w:lineRule="auto"/>
        <w:ind w:right="176"/>
      </w:pPr>
      <w:r>
        <w:t>Nested</w:t>
      </w:r>
      <w:r>
        <w:rPr>
          <w:spacing w:val="-10"/>
        </w:rPr>
        <w:t xml:space="preserve"> </w:t>
      </w:r>
      <w:r>
        <w:t>models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useful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t>reasons.</w:t>
      </w:r>
      <w:r>
        <w:rPr>
          <w:spacing w:val="4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example,</w:t>
      </w:r>
      <w:r>
        <w:rPr>
          <w:spacing w:val="-9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fix</w:t>
      </w:r>
      <w:r>
        <w:rPr>
          <w:spacing w:val="-9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parameters</w:t>
      </w:r>
      <w:r>
        <w:rPr>
          <w:spacing w:val="26"/>
          <w:w w:val="99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biological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physical</w:t>
      </w:r>
      <w:r>
        <w:rPr>
          <w:spacing w:val="-7"/>
        </w:rPr>
        <w:t xml:space="preserve"> </w:t>
      </w:r>
      <w:r>
        <w:t>constraints.</w:t>
      </w:r>
    </w:p>
    <w:p w14:paraId="22DE89BD" w14:textId="77777777" w:rsidR="00632595" w:rsidRDefault="008950A2">
      <w:pPr>
        <w:pStyle w:val="BodyText"/>
        <w:spacing w:line="249" w:lineRule="auto"/>
        <w:ind w:right="176" w:firstLine="239"/>
        <w:jc w:val="both"/>
      </w:pPr>
      <w:r>
        <w:t>In</w:t>
      </w:r>
      <w:r>
        <w:rPr>
          <w:spacing w:val="3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situation,</w:t>
      </w:r>
      <w:r>
        <w:rPr>
          <w:spacing w:val="5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nested</w:t>
      </w:r>
      <w:r>
        <w:rPr>
          <w:spacing w:val="3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rPr>
          <w:spacing w:val="-1"/>
        </w:rPr>
        <w:t>solves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issue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cost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having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worse</w:t>
      </w:r>
      <w:r>
        <w:rPr>
          <w:spacing w:val="4"/>
        </w:rPr>
        <w:t xml:space="preserve"> </w:t>
      </w:r>
      <w:r>
        <w:t>fit.</w:t>
      </w:r>
      <w:r>
        <w:rPr>
          <w:spacing w:val="2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reason</w:t>
      </w:r>
      <w:r>
        <w:rPr>
          <w:spacing w:val="3"/>
        </w:rPr>
        <w:t xml:space="preserve"> </w:t>
      </w:r>
      <w:r>
        <w:t>is</w:t>
      </w:r>
      <w:r>
        <w:rPr>
          <w:spacing w:val="29"/>
          <w:w w:val="99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parameters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proofErr w:type="gramStart"/>
      <w:r>
        <w:rPr>
          <w:spacing w:val="-2"/>
        </w:rPr>
        <w:t>fix</w:t>
      </w:r>
      <w:r>
        <w:rPr>
          <w:spacing w:val="-1"/>
        </w:rPr>
        <w:t>ed</w:t>
      </w:r>
      <w:proofErr w:type="gramEnd"/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others’</w:t>
      </w:r>
      <w:r>
        <w:rPr>
          <w:spacing w:val="2"/>
        </w:rPr>
        <w:t xml:space="preserve"> </w:t>
      </w:r>
      <w:r>
        <w:t>estimates</w:t>
      </w:r>
      <w:r>
        <w:rPr>
          <w:spacing w:val="2"/>
        </w:rPr>
        <w:t xml:space="preserve"> </w:t>
      </w:r>
      <w:r>
        <w:rPr>
          <w:spacing w:val="-2"/>
        </w:rPr>
        <w:t>have</w:t>
      </w:r>
      <w:r>
        <w:rPr>
          <w:spacing w:val="3"/>
        </w:rPr>
        <w:t xml:space="preserve"> </w:t>
      </w:r>
      <w:r>
        <w:rPr>
          <w:spacing w:val="-1"/>
        </w:rPr>
        <w:t>different</w:t>
      </w:r>
      <w:r>
        <w:rPr>
          <w:spacing w:val="2"/>
        </w:rPr>
        <w:t xml:space="preserve"> </w:t>
      </w:r>
      <w:r>
        <w:rPr>
          <w:spacing w:val="-1"/>
        </w:rPr>
        <w:t>values</w:t>
      </w:r>
      <w:r>
        <w:rPr>
          <w:spacing w:val="2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original</w:t>
      </w:r>
      <w:r>
        <w:rPr>
          <w:spacing w:val="2"/>
        </w:rPr>
        <w:t xml:space="preserve"> </w:t>
      </w:r>
      <w:r>
        <w:t>model.</w:t>
      </w:r>
      <w:r>
        <w:rPr>
          <w:spacing w:val="29"/>
          <w:w w:val="99"/>
        </w:rPr>
        <w:t xml:space="preserve"> </w:t>
      </w:r>
      <w:r>
        <w:t>Since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estimates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different,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fit</w:t>
      </w:r>
      <w:r>
        <w:rPr>
          <w:spacing w:val="-7"/>
        </w:rPr>
        <w:t xml:space="preserve"> </w:t>
      </w:r>
      <w:r>
        <w:rPr>
          <w:spacing w:val="-1"/>
        </w:rPr>
        <w:t>worsens.</w:t>
      </w:r>
    </w:p>
    <w:p w14:paraId="4E56DDF1" w14:textId="77777777" w:rsidR="00632595" w:rsidRDefault="008950A2">
      <w:pPr>
        <w:pStyle w:val="BodyText"/>
        <w:ind w:left="417"/>
      </w:pPr>
      <w:r>
        <w:rPr>
          <w:spacing w:val="-9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showcase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advantage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nested</w:t>
      </w:r>
      <w:r>
        <w:rPr>
          <w:spacing w:val="-5"/>
        </w:rPr>
        <w:t xml:space="preserve"> </w:t>
      </w:r>
      <w:r>
        <w:t>models,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2</w:t>
      </w:r>
      <w:r>
        <w:rPr>
          <w:spacing w:val="-5"/>
        </w:rPr>
        <w:t xml:space="preserve"> </w:t>
      </w:r>
      <w:r>
        <w:t>state</w:t>
      </w:r>
      <w:proofErr w:type="gramEnd"/>
      <w:r>
        <w:rPr>
          <w:spacing w:val="-5"/>
        </w:rPr>
        <w:t xml:space="preserve"> </w:t>
      </w:r>
      <w:r>
        <w:t>model.</w:t>
      </w:r>
    </w:p>
    <w:p w14:paraId="758D4EEC" w14:textId="77777777" w:rsidR="00632595" w:rsidRDefault="008950A2">
      <w:pPr>
        <w:pStyle w:val="BodyText"/>
        <w:spacing w:before="8"/>
        <w:ind w:left="417"/>
      </w:pPr>
      <w:r>
        <w:t>TMB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instructed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treat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constants.</w:t>
      </w:r>
      <w:r>
        <w:rPr>
          <w:spacing w:val="6"/>
        </w:rPr>
        <w:t xml:space="preserve"> </w:t>
      </w:r>
      <w:r>
        <w:rPr>
          <w:spacing w:val="-9"/>
        </w:rP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arbitrarily</w:t>
      </w:r>
      <w:r>
        <w:rPr>
          <w:spacing w:val="-5"/>
        </w:rPr>
        <w:t xml:space="preserve"> </w:t>
      </w:r>
      <w:r>
        <w:t>fix</w:t>
      </w:r>
      <w:r>
        <w:rPr>
          <w:spacing w:val="-5"/>
        </w:rPr>
        <w:t xml:space="preserve"> </w:t>
      </w:r>
      <w:r>
        <w:rPr>
          <w:rFonts w:ascii="Arial" w:hAnsi="Arial"/>
          <w:i/>
        </w:rPr>
        <w:t>λ</w:t>
      </w:r>
      <w:r>
        <w:rPr>
          <w:rFonts w:ascii="Verdana" w:hAnsi="Verdana"/>
          <w:position w:val="-2"/>
          <w:sz w:val="14"/>
        </w:rPr>
        <w:t>1</w:t>
      </w:r>
      <w:r>
        <w:rPr>
          <w:rFonts w:ascii="Verdana" w:hAnsi="Verdana"/>
          <w:spacing w:val="6"/>
          <w:position w:val="-2"/>
          <w:sz w:val="1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1.</w:t>
      </w:r>
    </w:p>
    <w:p w14:paraId="4919B4E9" w14:textId="77777777" w:rsidR="00632595" w:rsidRDefault="00632595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14:paraId="7A3E2E2D" w14:textId="77777777" w:rsidR="00632595" w:rsidRDefault="008950A2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6D952957">
          <v:shape id="_x0000_s5833" type="#_x0000_t202" style="width:428.15pt;height:50.0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1493224F" w14:textId="77777777" w:rsidR="008950A2" w:rsidRDefault="008950A2">
                  <w:pPr>
                    <w:spacing w:before="25" w:line="253" w:lineRule="auto"/>
                    <w:ind w:left="59" w:right="383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Get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previous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values,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and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fix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some</w:t>
                  </w:r>
                  <w:r>
                    <w:rPr>
                      <w:rFonts w:ascii="Courier New"/>
                      <w:i/>
                      <w:color w:val="AC94AE"/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fixed_par_lambda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lambda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fixed_par_</w:t>
                  </w:r>
                  <w:proofErr w:type="gramStart"/>
                  <w:r>
                    <w:rPr>
                      <w:rFonts w:ascii="Courier New"/>
                      <w:color w:val="575757"/>
                      <w:sz w:val="20"/>
                    </w:rPr>
                    <w:t>lambda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[</w:t>
                  </w:r>
                  <w:proofErr w:type="gramEnd"/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]</w:t>
                  </w:r>
                  <w:r>
                    <w:rPr>
                      <w:rFonts w:ascii="Courier New"/>
                      <w:color w:val="575757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AE0F91"/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fixed_par_gamma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gamma</w:t>
                  </w:r>
                </w:p>
              </w:txbxContent>
            </v:textbox>
          </v:shape>
        </w:pict>
      </w:r>
    </w:p>
    <w:p w14:paraId="3E7E64E4" w14:textId="77777777" w:rsidR="00632595" w:rsidRDefault="00632595">
      <w:pPr>
        <w:spacing w:before="1"/>
        <w:rPr>
          <w:rFonts w:ascii="Times New Roman" w:eastAsia="Times New Roman" w:hAnsi="Times New Roman" w:cs="Times New Roman"/>
          <w:sz w:val="11"/>
          <w:szCs w:val="11"/>
        </w:rPr>
      </w:pPr>
    </w:p>
    <w:p w14:paraId="11F15214" w14:textId="77777777" w:rsidR="00632595" w:rsidRDefault="008950A2">
      <w:pPr>
        <w:pStyle w:val="BodyText"/>
        <w:spacing w:before="66" w:line="249" w:lineRule="auto"/>
        <w:ind w:right="176" w:firstLine="239"/>
        <w:jc w:val="both"/>
      </w:pPr>
      <w:r>
        <w:t>Since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fix</w:t>
      </w:r>
      <w:r>
        <w:rPr>
          <w:spacing w:val="3"/>
        </w:rPr>
        <w:t xml:space="preserve"> </w:t>
      </w:r>
      <w:r>
        <w:rPr>
          <w:spacing w:val="-1"/>
        </w:rPr>
        <w:t>working</w:t>
      </w:r>
      <w:r>
        <w:rPr>
          <w:spacing w:val="3"/>
        </w:rPr>
        <w:t xml:space="preserve"> </w:t>
      </w:r>
      <w:r>
        <w:t>parameters,</w:t>
      </w:r>
      <w:r>
        <w:rPr>
          <w:spacing w:val="6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chose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fix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natural</w:t>
      </w:r>
      <w:r>
        <w:rPr>
          <w:spacing w:val="4"/>
        </w:rPr>
        <w:t xml:space="preserve"> </w:t>
      </w:r>
      <w:r>
        <w:t>parameter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proofErr w:type="spellStart"/>
      <w:r>
        <w:t>eas</w:t>
      </w:r>
      <w:proofErr w:type="spellEnd"/>
      <w:r>
        <w:t>-</w:t>
      </w:r>
      <w:r>
        <w:rPr>
          <w:spacing w:val="25"/>
          <w:w w:val="99"/>
        </w:rPr>
        <w:t xml:space="preserve"> </w:t>
      </w:r>
      <w:proofErr w:type="spellStart"/>
      <w:r>
        <w:t>ily</w:t>
      </w:r>
      <w:proofErr w:type="spellEnd"/>
      <w:r>
        <w:rPr>
          <w:spacing w:val="14"/>
        </w:rPr>
        <w:t xml:space="preserve"> </w:t>
      </w:r>
      <w:r>
        <w:t>identify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corresponding</w:t>
      </w:r>
      <w:r>
        <w:rPr>
          <w:spacing w:val="14"/>
        </w:rPr>
        <w:t xml:space="preserve"> </w:t>
      </w:r>
      <w:r>
        <w:rPr>
          <w:spacing w:val="-1"/>
        </w:rPr>
        <w:t>working</w:t>
      </w:r>
      <w:r>
        <w:rPr>
          <w:spacing w:val="14"/>
        </w:rPr>
        <w:t xml:space="preserve"> </w:t>
      </w:r>
      <w:r>
        <w:t>parameter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fix,</w:t>
      </w:r>
      <w:r>
        <w:rPr>
          <w:spacing w:val="18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rPr>
          <w:spacing w:val="-2"/>
        </w:rPr>
        <w:t>simplicity.</w:t>
      </w:r>
      <w:r>
        <w:rPr>
          <w:spacing w:val="12"/>
        </w:rPr>
        <w:t xml:space="preserve"> </w:t>
      </w:r>
      <w:r>
        <w:t>Fixing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value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transition</w:t>
      </w:r>
      <w:r>
        <w:rPr>
          <w:spacing w:val="47"/>
          <w:w w:val="99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rPr>
          <w:spacing w:val="-1"/>
        </w:rPr>
        <w:t>would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3"/>
        </w:rPr>
        <w:t>tricky,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chose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Poisson</w:t>
      </w:r>
      <w:r>
        <w:rPr>
          <w:spacing w:val="-6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instead.</w:t>
      </w:r>
    </w:p>
    <w:p w14:paraId="71E6752C" w14:textId="77777777" w:rsidR="00632595" w:rsidRDefault="00632595">
      <w:pPr>
        <w:spacing w:line="249" w:lineRule="auto"/>
        <w:jc w:val="both"/>
        <w:sectPr w:rsidR="00632595">
          <w:type w:val="continuous"/>
          <w:pgSz w:w="12240" w:h="15840"/>
          <w:pgMar w:top="1500" w:right="1720" w:bottom="1160" w:left="1720" w:header="720" w:footer="720" w:gutter="0"/>
          <w:cols w:space="720"/>
        </w:sectPr>
      </w:pPr>
    </w:p>
    <w:p w14:paraId="312A03C2" w14:textId="77777777" w:rsidR="00632595" w:rsidRDefault="00632595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3DEFD2C" w14:textId="77777777" w:rsidR="00632595" w:rsidRDefault="008950A2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pict w14:anchorId="0E5FF255">
          <v:group id="_x0000_s5831" style="position:absolute;left:0;text-align:left;margin-left:94.95pt;margin-top:16pt;width:422.15pt;height:.1pt;z-index:2728;mso-position-horizontal-relative:page" coordorigin="1899,320" coordsize="8443,2">
            <v:shape id="_x0000_s5832" style="position:absolute;left:1899;top:320;width:8443;height:2" coordorigin="1899,320" coordsize="8443,0" path="m1899,320r8442,e" filled="f" strokeweight=".14042mm">
              <v:path arrowok="t"/>
            </v:shape>
            <w10:wrap anchorx="page"/>
          </v:group>
        </w:pict>
      </w: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11</w:t>
      </w:r>
    </w:p>
    <w:p w14:paraId="0CA356B5" w14:textId="77777777" w:rsidR="00632595" w:rsidRDefault="008950A2">
      <w:pPr>
        <w:pStyle w:val="BodyText"/>
        <w:spacing w:before="316" w:line="249" w:lineRule="auto"/>
        <w:ind w:right="176" w:firstLine="239"/>
      </w:pPr>
      <w:r>
        <w:rPr>
          <w:spacing w:val="-2"/>
        </w:rPr>
        <w:t>Now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nested</w:t>
      </w:r>
      <w:r>
        <w:rPr>
          <w:spacing w:val="-11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parameters</w:t>
      </w:r>
      <w:r>
        <w:rPr>
          <w:spacing w:val="-11"/>
        </w:rPr>
        <w:t xml:space="preserve"> </w:t>
      </w:r>
      <w:r>
        <w:rPr>
          <w:spacing w:val="-2"/>
        </w:rPr>
        <w:t>have</w:t>
      </w:r>
      <w:r>
        <w:rPr>
          <w:spacing w:val="-11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made,</w:t>
      </w:r>
      <w:r>
        <w:rPr>
          <w:spacing w:val="-10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transform</w:t>
      </w:r>
      <w:r>
        <w:rPr>
          <w:spacing w:val="-11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1"/>
        </w:rPr>
        <w:t>working</w:t>
      </w:r>
      <w:r>
        <w:rPr>
          <w:spacing w:val="28"/>
          <w:w w:val="99"/>
        </w:rPr>
        <w:t xml:space="preserve"> </w:t>
      </w:r>
      <w:r>
        <w:t>parameters.</w:t>
      </w:r>
    </w:p>
    <w:p w14:paraId="7142096F" w14:textId="77777777" w:rsidR="00632595" w:rsidRDefault="00632595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0D70E38F" w14:textId="77777777" w:rsidR="00632595" w:rsidRDefault="008950A2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68DA1100">
          <v:shape id="_x0000_s5830" type="#_x0000_t202" style="width:428.15pt;height:50.0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40A2DB48" w14:textId="77777777" w:rsidR="008950A2" w:rsidRDefault="008950A2">
                  <w:pPr>
                    <w:spacing w:before="2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Transform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them</w:t>
                  </w:r>
                  <w:r>
                    <w:rPr>
                      <w:rFonts w:ascii="Courier New"/>
                      <w:i/>
                      <w:color w:val="AC94A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into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working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parameters</w:t>
                  </w:r>
                </w:p>
                <w:p w14:paraId="42C338D7" w14:textId="77777777" w:rsidR="008950A2" w:rsidRDefault="008950A2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new_parameters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pois.HMM.pn2</w:t>
                  </w:r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pw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54AA54"/>
                      <w:sz w:val="20"/>
                    </w:rPr>
                    <w:t>m</w:t>
                  </w:r>
                  <w:r>
                    <w:rPr>
                      <w:rFonts w:ascii="Courier New"/>
                      <w:color w:val="54AA54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m,</w:t>
                  </w:r>
                </w:p>
                <w:p w14:paraId="56686838" w14:textId="77777777" w:rsidR="008950A2" w:rsidRDefault="008950A2">
                  <w:pPr>
                    <w:spacing w:before="12" w:line="253" w:lineRule="auto"/>
                    <w:ind w:left="4004" w:right="1447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4AA54"/>
                      <w:sz w:val="20"/>
                    </w:rPr>
                    <w:t>lambda</w:t>
                  </w:r>
                  <w:r>
                    <w:rPr>
                      <w:rFonts w:ascii="Courier New"/>
                      <w:color w:val="54AA54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fixed_par_lambda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gamma</w:t>
                  </w:r>
                  <w:r>
                    <w:rPr>
                      <w:rFonts w:ascii="Courier New"/>
                      <w:color w:val="54AA54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fixed_par_gamma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</w:p>
              </w:txbxContent>
            </v:textbox>
          </v:shape>
        </w:pict>
      </w:r>
    </w:p>
    <w:p w14:paraId="3ED69EB8" w14:textId="77777777" w:rsidR="00632595" w:rsidRDefault="00632595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4A93D468" w14:textId="77777777" w:rsidR="00632595" w:rsidRDefault="008950A2">
      <w:pPr>
        <w:pStyle w:val="BodyText"/>
        <w:spacing w:line="240" w:lineRule="exact"/>
        <w:ind w:right="176" w:firstLine="239"/>
        <w:jc w:val="both"/>
      </w:pPr>
      <w:proofErr w:type="gramStart"/>
      <w:r>
        <w:t>In</w:t>
      </w:r>
      <w:r>
        <w:rPr>
          <w:spacing w:val="9"/>
        </w:rPr>
        <w:t xml:space="preserve"> </w:t>
      </w:r>
      <w:r>
        <w:t>order</w:t>
      </w:r>
      <w:r>
        <w:rPr>
          <w:spacing w:val="9"/>
        </w:rPr>
        <w:t xml:space="preserve"> </w:t>
      </w:r>
      <w:r>
        <w:t>to</w:t>
      </w:r>
      <w:proofErr w:type="gramEnd"/>
      <w:r>
        <w:rPr>
          <w:spacing w:val="10"/>
        </w:rPr>
        <w:t xml:space="preserve"> </w:t>
      </w:r>
      <w:r>
        <w:rPr>
          <w:spacing w:val="-2"/>
        </w:rPr>
        <w:t>have</w:t>
      </w:r>
      <w:r>
        <w:rPr>
          <w:spacing w:val="9"/>
        </w:rPr>
        <w:t xml:space="preserve"> </w:t>
      </w:r>
      <w:r>
        <w:t>TMB</w:t>
      </w:r>
      <w:r>
        <w:rPr>
          <w:spacing w:val="10"/>
        </w:rPr>
        <w:t xml:space="preserve"> </w:t>
      </w:r>
      <w:r>
        <w:t>treat</w:t>
      </w:r>
      <w:r>
        <w:rPr>
          <w:spacing w:val="9"/>
        </w:rPr>
        <w:t xml:space="preserve"> </w:t>
      </w:r>
      <w:r>
        <w:t>parameters</w:t>
      </w:r>
      <w:r>
        <w:rPr>
          <w:spacing w:val="10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constants,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rFonts w:ascii="Courier New"/>
        </w:rPr>
        <w:t>map</w:t>
      </w:r>
      <w:r>
        <w:rPr>
          <w:rFonts w:ascii="Courier New"/>
          <w:spacing w:val="-61"/>
        </w:rPr>
        <w:t xml:space="preserve"> </w:t>
      </w:r>
      <w:r>
        <w:rPr>
          <w:spacing w:val="-1"/>
        </w:rPr>
        <w:t>argument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proofErr w:type="spellStart"/>
      <w:r>
        <w:rPr>
          <w:rFonts w:ascii="Courier New"/>
        </w:rPr>
        <w:t>MakeADFun</w:t>
      </w:r>
      <w:proofErr w:type="spellEnd"/>
      <w:r>
        <w:rPr>
          <w:rFonts w:ascii="Courier New"/>
          <w:spacing w:val="-61"/>
        </w:rPr>
        <w:t xml:space="preserve"> </w:t>
      </w:r>
      <w:r>
        <w:t>function</w:t>
      </w:r>
      <w:r>
        <w:rPr>
          <w:spacing w:val="26"/>
          <w:w w:val="99"/>
        </w:rPr>
        <w:t xml:space="preserve"> </w:t>
      </w:r>
      <w:r>
        <w:t>must</w:t>
      </w:r>
      <w:r>
        <w:rPr>
          <w:spacing w:val="9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list.</w:t>
      </w:r>
      <w:r>
        <w:rPr>
          <w:spacing w:val="46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list</w:t>
      </w:r>
      <w:r>
        <w:rPr>
          <w:spacing w:val="9"/>
        </w:rPr>
        <w:t xml:space="preserve"> </w:t>
      </w:r>
      <w:r>
        <w:t>must</w:t>
      </w:r>
      <w:r>
        <w:rPr>
          <w:spacing w:val="10"/>
        </w:rPr>
        <w:t xml:space="preserve"> </w:t>
      </w:r>
      <w:r>
        <w:rPr>
          <w:spacing w:val="-1"/>
        </w:rPr>
        <w:t>contain</w:t>
      </w:r>
      <w:r>
        <w:rPr>
          <w:spacing w:val="9"/>
        </w:rPr>
        <w:t xml:space="preserve"> </w:t>
      </w:r>
      <w:r>
        <w:t>named</w:t>
      </w:r>
      <w:r>
        <w:rPr>
          <w:spacing w:val="10"/>
        </w:rPr>
        <w:t xml:space="preserve"> </w:t>
      </w:r>
      <w:r>
        <w:rPr>
          <w:spacing w:val="-1"/>
        </w:rPr>
        <w:t>vectors</w:t>
      </w:r>
      <w:r>
        <w:rPr>
          <w:spacing w:val="9"/>
        </w:rPr>
        <w:t xml:space="preserve"> </w:t>
      </w:r>
      <w:r>
        <w:t>filled</w:t>
      </w:r>
      <w:r>
        <w:rPr>
          <w:spacing w:val="10"/>
        </w:rPr>
        <w:t xml:space="preserve"> </w:t>
      </w:r>
      <w:r>
        <w:rPr>
          <w:spacing w:val="-1"/>
        </w:rPr>
        <w:t>with</w:t>
      </w:r>
      <w:r>
        <w:rPr>
          <w:spacing w:val="9"/>
        </w:rPr>
        <w:t xml:space="preserve"> </w:t>
      </w:r>
      <w:r>
        <w:rPr>
          <w:rFonts w:ascii="Courier New"/>
        </w:rPr>
        <w:t>NA</w:t>
      </w:r>
      <w:r>
        <w:rPr>
          <w:rFonts w:ascii="Courier New"/>
          <w:spacing w:val="-60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parameter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treated</w:t>
      </w:r>
      <w:r>
        <w:rPr>
          <w:spacing w:val="10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</w:t>
      </w:r>
      <w:r>
        <w:rPr>
          <w:spacing w:val="35"/>
          <w:w w:val="99"/>
        </w:rPr>
        <w:t xml:space="preserve"> </w:t>
      </w:r>
      <w:r>
        <w:t>constant,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factor</w:t>
      </w:r>
      <w:r>
        <w:rPr>
          <w:spacing w:val="-7"/>
        </w:rPr>
        <w:t xml:space="preserve"> </w:t>
      </w:r>
      <w:r>
        <w:rPr>
          <w:spacing w:val="-2"/>
        </w:rPr>
        <w:t>levels.</w:t>
      </w:r>
    </w:p>
    <w:p w14:paraId="24487246" w14:textId="77777777" w:rsidR="00632595" w:rsidRDefault="008950A2">
      <w:pPr>
        <w:pStyle w:val="BodyText"/>
        <w:spacing w:before="13" w:line="249" w:lineRule="auto"/>
        <w:ind w:right="176" w:firstLine="239"/>
        <w:jc w:val="both"/>
      </w:pPr>
      <w:r>
        <w:t>Equal</w:t>
      </w:r>
      <w:r>
        <w:rPr>
          <w:spacing w:val="-7"/>
        </w:rPr>
        <w:t xml:space="preserve"> </w:t>
      </w:r>
      <w:r>
        <w:rPr>
          <w:spacing w:val="-1"/>
        </w:rPr>
        <w:t>factor</w:t>
      </w:r>
      <w:r>
        <w:rPr>
          <w:spacing w:val="-7"/>
        </w:rPr>
        <w:t xml:space="preserve"> </w:t>
      </w:r>
      <w:r>
        <w:rPr>
          <w:spacing w:val="-2"/>
        </w:rPr>
        <w:t>level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collected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common</w:t>
      </w:r>
      <w:r>
        <w:rPr>
          <w:spacing w:val="-7"/>
        </w:rPr>
        <w:t xml:space="preserve"> </w:t>
      </w:r>
      <w:r>
        <w:rPr>
          <w:spacing w:val="-1"/>
        </w:rPr>
        <w:t>value,</w:t>
      </w:r>
      <w:r>
        <w:rPr>
          <w:spacing w:val="-7"/>
        </w:rPr>
        <w:t xml:space="preserve"> </w:t>
      </w:r>
      <w:r>
        <w:rPr>
          <w:spacing w:val="-1"/>
        </w:rPr>
        <w:t>so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rPr>
          <w:spacing w:val="-1"/>
        </w:rPr>
        <w:t>want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rPr>
          <w:spacing w:val="-1"/>
        </w:rPr>
        <w:t>factor</w:t>
      </w:r>
      <w:r>
        <w:rPr>
          <w:spacing w:val="-7"/>
        </w:rPr>
        <w:t xml:space="preserve"> </w:t>
      </w:r>
      <w:r>
        <w:rPr>
          <w:spacing w:val="-2"/>
        </w:rPr>
        <w:t>level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rPr>
          <w:spacing w:val="-2"/>
        </w:rPr>
        <w:t>non-fix</w:t>
      </w:r>
      <w:r>
        <w:rPr>
          <w:spacing w:val="-1"/>
        </w:rPr>
        <w:t>ed</w:t>
      </w:r>
      <w:r>
        <w:rPr>
          <w:spacing w:val="51"/>
          <w:w w:val="99"/>
        </w:rPr>
        <w:t xml:space="preserve"> </w:t>
      </w:r>
      <w:r>
        <w:rPr>
          <w:spacing w:val="-1"/>
        </w:rPr>
        <w:t>parameter,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5"/>
        </w:rPr>
        <w:t>NA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rPr>
          <w:spacing w:val="-2"/>
        </w:rPr>
        <w:t>fix</w:t>
      </w:r>
      <w:r>
        <w:rPr>
          <w:spacing w:val="-1"/>
        </w:rPr>
        <w:t>ed</w:t>
      </w:r>
      <w:r>
        <w:rPr>
          <w:spacing w:val="-11"/>
        </w:rPr>
        <w:t xml:space="preserve"> </w:t>
      </w:r>
      <w:r>
        <w:rPr>
          <w:spacing w:val="-2"/>
        </w:rPr>
        <w:t>parameter.</w:t>
      </w:r>
      <w:r>
        <w:rPr>
          <w:spacing w:val="3"/>
        </w:rPr>
        <w:t xml:space="preserve"> </w:t>
      </w:r>
      <w:r>
        <w:rPr>
          <w:spacing w:val="-9"/>
        </w:rPr>
        <w:t>We</w:t>
      </w:r>
      <w:r>
        <w:rPr>
          <w:spacing w:val="-11"/>
        </w:rPr>
        <w:t xml:space="preserve"> </w:t>
      </w:r>
      <w:r>
        <w:rPr>
          <w:spacing w:val="-1"/>
        </w:rPr>
        <w:t>take</w:t>
      </w:r>
      <w:r>
        <w:rPr>
          <w:spacing w:val="-12"/>
        </w:rPr>
        <w:t xml:space="preserve"> </w:t>
      </w:r>
      <w:r>
        <w:t>increasing</w:t>
      </w:r>
      <w:r>
        <w:rPr>
          <w:spacing w:val="-11"/>
        </w:rPr>
        <w:t xml:space="preserve"> </w:t>
      </w:r>
      <w:r>
        <w:t>numbers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1"/>
        </w:rPr>
        <w:t>make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factors,</w:t>
      </w:r>
      <w:r>
        <w:rPr>
          <w:spacing w:val="-10"/>
        </w:rPr>
        <w:t xml:space="preserve"> </w:t>
      </w:r>
      <w:r>
        <w:t>and</w:t>
      </w:r>
      <w:proofErr w:type="gramEnd"/>
      <w:r>
        <w:rPr>
          <w:spacing w:val="-11"/>
        </w:rPr>
        <w:t xml:space="preserve"> </w:t>
      </w:r>
      <w:r>
        <w:t>replace</w:t>
      </w:r>
      <w:r>
        <w:rPr>
          <w:spacing w:val="-11"/>
        </w:rPr>
        <w:t xml:space="preserve"> </w:t>
      </w:r>
      <w:r>
        <w:t>with</w:t>
      </w:r>
      <w:r>
        <w:rPr>
          <w:spacing w:val="49"/>
          <w:w w:val="99"/>
        </w:rPr>
        <w:t xml:space="preserve"> </w:t>
      </w:r>
      <w:r>
        <w:rPr>
          <w:spacing w:val="-5"/>
        </w:rPr>
        <w:t>NA</w:t>
      </w:r>
      <w:r>
        <w:rPr>
          <w:spacing w:val="-9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rPr>
          <w:spacing w:val="-2"/>
        </w:rPr>
        <w:t>necessary.</w:t>
      </w:r>
    </w:p>
    <w:p w14:paraId="0A54AEC4" w14:textId="77777777" w:rsidR="00632595" w:rsidRDefault="00632595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6DC145AE" w14:textId="77777777" w:rsidR="00632595" w:rsidRDefault="008950A2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5D3BB971">
          <v:shape id="_x0000_s5829" type="#_x0000_t202" style="width:428.15pt;height:145.6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2141E266" w14:textId="77777777" w:rsidR="008950A2" w:rsidRDefault="008950A2">
                  <w:pPr>
                    <w:spacing w:before="24" w:line="253" w:lineRule="auto"/>
                    <w:ind w:left="1494" w:right="3479" w:hanging="1435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map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0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list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/>
                      <w:color w:val="54AA54"/>
                      <w:sz w:val="20"/>
                    </w:rPr>
                    <w:t>tlambda</w:t>
                  </w:r>
                  <w:proofErr w:type="spellEnd"/>
                  <w:r>
                    <w:rPr>
                      <w:rFonts w:ascii="Courier New"/>
                      <w:color w:val="54AA54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as.factor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c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NA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2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)),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4AA54"/>
                      <w:sz w:val="20"/>
                    </w:rPr>
                    <w:t>tgamma</w:t>
                  </w:r>
                  <w:proofErr w:type="spellEnd"/>
                  <w:r>
                    <w:rPr>
                      <w:rFonts w:ascii="Courier New"/>
                      <w:color w:val="54AA54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as.factor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c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3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)))</w:t>
                  </w:r>
                </w:p>
                <w:p w14:paraId="779728CF" w14:textId="77777777" w:rsidR="008950A2" w:rsidRDefault="008950A2">
                  <w:pPr>
                    <w:spacing w:before="9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14:paraId="7D059185" w14:textId="77777777" w:rsidR="008950A2" w:rsidRDefault="008950A2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map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is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fed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to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MakeADFun</w:t>
                  </w:r>
                  <w:proofErr w:type="spellEnd"/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function</w:t>
                  </w:r>
                </w:p>
                <w:p w14:paraId="59AC9320" w14:textId="77777777" w:rsidR="008950A2" w:rsidRDefault="008950A2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fixed_par_obj_tmb</w:t>
                  </w:r>
                  <w:proofErr w:type="spellEnd"/>
                  <w:r>
                    <w:rPr>
                      <w:rFonts w:ascii="Courier New"/>
                      <w:color w:val="575757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22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MakeADFun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/>
                      <w:color w:val="575757"/>
                      <w:sz w:val="20"/>
                    </w:rPr>
                    <w:t>TMB_data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2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new_parameters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</w:p>
                <w:p w14:paraId="4C951D8C" w14:textId="77777777" w:rsidR="008950A2" w:rsidRDefault="008950A2">
                  <w:pPr>
                    <w:spacing w:before="12" w:line="253" w:lineRule="auto"/>
                    <w:ind w:left="3765" w:right="2881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4AA54"/>
                      <w:sz w:val="20"/>
                    </w:rPr>
                    <w:t>DLL</w:t>
                  </w:r>
                  <w:r>
                    <w:rPr>
                      <w:rFonts w:ascii="Courier New"/>
                      <w:color w:val="54AA54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07DCC"/>
                      <w:sz w:val="20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307DCC"/>
                      <w:sz w:val="20"/>
                    </w:rPr>
                    <w:t>poi_hmm</w:t>
                  </w:r>
                  <w:proofErr w:type="spellEnd"/>
                  <w:r>
                    <w:rPr>
                      <w:rFonts w:ascii="Courier New"/>
                      <w:color w:val="307DCC"/>
                      <w:sz w:val="20"/>
                    </w:rPr>
                    <w:t>"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silent</w:t>
                  </w:r>
                  <w:r>
                    <w:rPr>
                      <w:rFonts w:ascii="Courier New"/>
                      <w:color w:val="54AA54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TRUE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map</w:t>
                  </w:r>
                  <w:r>
                    <w:rPr>
                      <w:rFonts w:ascii="Courier New"/>
                      <w:color w:val="54AA5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map)</w:t>
                  </w:r>
                </w:p>
                <w:p w14:paraId="0F9B656B" w14:textId="77777777" w:rsidR="008950A2" w:rsidRDefault="008950A2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fixed_par_mod_tmb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7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nlminb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54AA54"/>
                      <w:sz w:val="20"/>
                    </w:rPr>
                    <w:t>start</w:t>
                  </w:r>
                  <w:r>
                    <w:rPr>
                      <w:rFonts w:ascii="Courier New"/>
                      <w:color w:val="54AA54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fixed_par_obj_tmb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par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</w:p>
                <w:p w14:paraId="578E8061" w14:textId="77777777" w:rsidR="008950A2" w:rsidRDefault="008950A2">
                  <w:pPr>
                    <w:spacing w:before="12" w:line="253" w:lineRule="auto"/>
                    <w:ind w:left="3407" w:right="1207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4AA54"/>
                      <w:sz w:val="20"/>
                    </w:rPr>
                    <w:t>objective</w:t>
                  </w:r>
                  <w:r>
                    <w:rPr>
                      <w:rFonts w:ascii="Courier New"/>
                      <w:color w:val="54AA54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2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fixed_par_obj_tmb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fn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gradient</w:t>
                  </w:r>
                  <w:r>
                    <w:rPr>
                      <w:rFonts w:ascii="Courier New"/>
                      <w:color w:val="54AA54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fixed_par_obj_tmb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gr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hessian</w:t>
                  </w:r>
                  <w:r>
                    <w:rPr>
                      <w:rFonts w:ascii="Courier New"/>
                      <w:color w:val="54AA54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fixed_par_obj_tmb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he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</w:p>
              </w:txbxContent>
            </v:textbox>
          </v:shape>
        </w:pict>
      </w:r>
    </w:p>
    <w:p w14:paraId="2A9B120F" w14:textId="77777777" w:rsidR="00632595" w:rsidRDefault="00632595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14:paraId="1A108804" w14:textId="77777777" w:rsidR="00632595" w:rsidRDefault="008950A2">
      <w:pPr>
        <w:pStyle w:val="BodyText"/>
        <w:spacing w:before="66"/>
        <w:ind w:left="417"/>
      </w:pPr>
      <w:r>
        <w:t>Old</w:t>
      </w:r>
      <w:r>
        <w:rPr>
          <w:spacing w:val="-6"/>
        </w:rPr>
        <w:t xml:space="preserve"> </w:t>
      </w:r>
      <w:r>
        <w:t>estimates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errors,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new</w:t>
      </w:r>
      <w:r>
        <w:rPr>
          <w:spacing w:val="-6"/>
        </w:rPr>
        <w:t xml:space="preserve"> </w:t>
      </w:r>
      <w:r>
        <w:t>ones</w:t>
      </w:r>
    </w:p>
    <w:p w14:paraId="073ECEA2" w14:textId="77777777" w:rsidR="00632595" w:rsidRDefault="008950A2">
      <w:pPr>
        <w:pStyle w:val="BodyText"/>
        <w:tabs>
          <w:tab w:val="left" w:pos="5455"/>
        </w:tabs>
        <w:spacing w:before="142"/>
        <w:ind w:left="3421"/>
      </w:pPr>
      <w:r>
        <w:rPr>
          <w:w w:val="95"/>
        </w:rPr>
        <w:t>Before</w:t>
      </w:r>
      <w:r>
        <w:rPr>
          <w:w w:val="95"/>
        </w:rPr>
        <w:tab/>
      </w:r>
      <w:r>
        <w:t>After</w:t>
      </w:r>
    </w:p>
    <w:p w14:paraId="0F89D3C7" w14:textId="77777777" w:rsidR="00632595" w:rsidRDefault="00632595">
      <w:pPr>
        <w:spacing w:before="2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W w:w="0" w:type="auto"/>
        <w:tblInd w:w="2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942"/>
        <w:gridCol w:w="1037"/>
        <w:gridCol w:w="936"/>
        <w:gridCol w:w="1037"/>
      </w:tblGrid>
      <w:tr w:rsidR="00632595" w14:paraId="72EB278D" w14:textId="77777777">
        <w:trPr>
          <w:trHeight w:hRule="exact" w:val="247"/>
        </w:trPr>
        <w:tc>
          <w:tcPr>
            <w:tcW w:w="55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58E323D" w14:textId="77777777" w:rsidR="00632595" w:rsidRDefault="00632595"/>
        </w:tc>
        <w:tc>
          <w:tcPr>
            <w:tcW w:w="9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B2A29CD" w14:textId="77777777" w:rsidR="00632595" w:rsidRDefault="008950A2">
            <w:pPr>
              <w:pStyle w:val="TableParagraph"/>
              <w:spacing w:line="211" w:lineRule="exact"/>
              <w:ind w:left="1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Estimate</w:t>
            </w:r>
          </w:p>
        </w:tc>
        <w:tc>
          <w:tcPr>
            <w:tcW w:w="103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B925692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Std.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Error</w:t>
            </w:r>
          </w:p>
        </w:tc>
        <w:tc>
          <w:tcPr>
            <w:tcW w:w="93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80FE241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Estimate</w:t>
            </w:r>
          </w:p>
        </w:tc>
        <w:tc>
          <w:tcPr>
            <w:tcW w:w="103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4678877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Std.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Error</w:t>
            </w:r>
          </w:p>
        </w:tc>
      </w:tr>
      <w:tr w:rsidR="00632595" w14:paraId="6B876D5F" w14:textId="77777777">
        <w:trPr>
          <w:trHeight w:hRule="exact" w:val="243"/>
        </w:trPr>
        <w:tc>
          <w:tcPr>
            <w:tcW w:w="55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25942C2" w14:textId="77777777" w:rsidR="00632595" w:rsidRDefault="008950A2">
            <w:pPr>
              <w:pStyle w:val="TableParagraph"/>
              <w:spacing w:line="227" w:lineRule="exact"/>
              <w:ind w:left="233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Arial" w:hAnsi="Arial"/>
                <w:i/>
                <w:w w:val="105"/>
                <w:sz w:val="20"/>
              </w:rPr>
              <w:t>λ</w:t>
            </w:r>
            <w:r>
              <w:rPr>
                <w:rFonts w:ascii="Verdana" w:hAnsi="Verdana"/>
                <w:w w:val="105"/>
                <w:position w:val="-2"/>
                <w:sz w:val="14"/>
              </w:rPr>
              <w:t>1</w:t>
            </w:r>
          </w:p>
        </w:tc>
        <w:tc>
          <w:tcPr>
            <w:tcW w:w="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562F419" w14:textId="77777777" w:rsidR="00632595" w:rsidRDefault="008950A2">
            <w:pPr>
              <w:pStyle w:val="TableParagraph"/>
              <w:spacing w:line="211" w:lineRule="exact"/>
              <w:ind w:left="4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0.26</w:t>
            </w:r>
          </w:p>
        </w:tc>
        <w:tc>
          <w:tcPr>
            <w:tcW w:w="103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03B6B4D" w14:textId="77777777" w:rsidR="00632595" w:rsidRDefault="008950A2">
            <w:pPr>
              <w:pStyle w:val="TableParagraph"/>
              <w:spacing w:line="211" w:lineRule="exact"/>
              <w:ind w:left="5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0.04</w:t>
            </w:r>
          </w:p>
        </w:tc>
        <w:tc>
          <w:tcPr>
            <w:tcW w:w="93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2904B81" w14:textId="77777777" w:rsidR="00632595" w:rsidRDefault="008950A2">
            <w:pPr>
              <w:pStyle w:val="TableParagraph"/>
              <w:spacing w:line="211" w:lineRule="exact"/>
              <w:ind w:left="4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  <w:tc>
          <w:tcPr>
            <w:tcW w:w="103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4AD684E" w14:textId="77777777" w:rsidR="00632595" w:rsidRDefault="008950A2">
            <w:pPr>
              <w:pStyle w:val="TableParagraph"/>
              <w:spacing w:line="211" w:lineRule="exact"/>
              <w:ind w:left="5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</w:tr>
      <w:tr w:rsidR="00632595" w14:paraId="393CEE14" w14:textId="77777777">
        <w:trPr>
          <w:trHeight w:hRule="exact" w:val="239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457BCB13" w14:textId="77777777" w:rsidR="00632595" w:rsidRDefault="008950A2">
            <w:pPr>
              <w:pStyle w:val="TableParagraph"/>
              <w:spacing w:line="223" w:lineRule="exact"/>
              <w:ind w:left="233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Arial" w:hAnsi="Arial"/>
                <w:i/>
                <w:w w:val="105"/>
                <w:sz w:val="20"/>
              </w:rPr>
              <w:t>λ</w:t>
            </w:r>
            <w:r>
              <w:rPr>
                <w:rFonts w:ascii="Verdana" w:hAnsi="Verdana"/>
                <w:w w:val="105"/>
                <w:position w:val="-2"/>
                <w:sz w:val="14"/>
              </w:rPr>
              <w:t>2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392A7198" w14:textId="77777777" w:rsidR="00632595" w:rsidRDefault="008950A2">
            <w:pPr>
              <w:pStyle w:val="TableParagraph"/>
              <w:spacing w:line="207" w:lineRule="exact"/>
              <w:ind w:left="4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3.11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14:paraId="2C5497F5" w14:textId="77777777" w:rsidR="00632595" w:rsidRDefault="008950A2">
            <w:pPr>
              <w:pStyle w:val="TableParagraph"/>
              <w:spacing w:line="207" w:lineRule="exact"/>
              <w:ind w:left="5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4564D46" w14:textId="77777777" w:rsidR="00632595" w:rsidRDefault="008950A2">
            <w:pPr>
              <w:pStyle w:val="TableParagraph"/>
              <w:spacing w:line="207" w:lineRule="exact"/>
              <w:ind w:left="4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3.44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14:paraId="3DDF43E8" w14:textId="77777777" w:rsidR="00632595" w:rsidRDefault="008950A2">
            <w:pPr>
              <w:pStyle w:val="TableParagraph"/>
              <w:spacing w:line="207" w:lineRule="exact"/>
              <w:ind w:left="5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0.86</w:t>
            </w:r>
          </w:p>
        </w:tc>
      </w:tr>
      <w:tr w:rsidR="00632595" w14:paraId="28B8E9F5" w14:textId="77777777">
        <w:trPr>
          <w:trHeight w:hRule="exact" w:val="239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71864416" w14:textId="77777777" w:rsidR="00632595" w:rsidRDefault="008950A2">
            <w:pPr>
              <w:pStyle w:val="TableParagraph"/>
              <w:spacing w:line="223" w:lineRule="exact"/>
              <w:ind w:left="119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Arial" w:hAnsi="Arial"/>
                <w:i/>
                <w:position w:val="3"/>
                <w:sz w:val="20"/>
              </w:rPr>
              <w:t>γ</w:t>
            </w:r>
            <w:r>
              <w:rPr>
                <w:rFonts w:ascii="Verdana" w:hAnsi="Verdana"/>
                <w:sz w:val="14"/>
              </w:rPr>
              <w:t>1</w:t>
            </w:r>
            <w:r>
              <w:rPr>
                <w:rFonts w:ascii="Arial" w:hAnsi="Arial"/>
                <w:i/>
                <w:sz w:val="14"/>
              </w:rPr>
              <w:t>,</w:t>
            </w:r>
            <w:r>
              <w:rPr>
                <w:rFonts w:ascii="Verdana" w:hAnsi="Verdana"/>
                <w:sz w:val="14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46EF037E" w14:textId="77777777" w:rsidR="00632595" w:rsidRDefault="008950A2">
            <w:pPr>
              <w:pStyle w:val="TableParagraph"/>
              <w:spacing w:line="207" w:lineRule="exact"/>
              <w:ind w:left="4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0.99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14:paraId="5A65CA38" w14:textId="77777777" w:rsidR="00632595" w:rsidRDefault="008950A2">
            <w:pPr>
              <w:pStyle w:val="TableParagraph"/>
              <w:spacing w:line="207" w:lineRule="exact"/>
              <w:ind w:left="5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0E0BB132" w14:textId="77777777" w:rsidR="00632595" w:rsidRDefault="008950A2">
            <w:pPr>
              <w:pStyle w:val="TableParagraph"/>
              <w:spacing w:line="207" w:lineRule="exact"/>
              <w:ind w:left="4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14:paraId="71997F63" w14:textId="77777777" w:rsidR="00632595" w:rsidRDefault="008950A2">
            <w:pPr>
              <w:pStyle w:val="TableParagraph"/>
              <w:spacing w:line="207" w:lineRule="exact"/>
              <w:ind w:left="5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</w:tr>
      <w:tr w:rsidR="00632595" w14:paraId="0E38EE18" w14:textId="77777777">
        <w:trPr>
          <w:trHeight w:hRule="exact" w:val="239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58F4328B" w14:textId="77777777" w:rsidR="00632595" w:rsidRDefault="008950A2">
            <w:pPr>
              <w:pStyle w:val="TableParagraph"/>
              <w:spacing w:line="223" w:lineRule="exact"/>
              <w:ind w:left="119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Arial" w:hAnsi="Arial"/>
                <w:i/>
                <w:position w:val="3"/>
                <w:sz w:val="20"/>
              </w:rPr>
              <w:t>γ</w:t>
            </w:r>
            <w:r>
              <w:rPr>
                <w:rFonts w:ascii="Verdana" w:hAnsi="Verdana"/>
                <w:sz w:val="14"/>
              </w:rPr>
              <w:t>2</w:t>
            </w:r>
            <w:r>
              <w:rPr>
                <w:rFonts w:ascii="Arial" w:hAnsi="Arial"/>
                <w:i/>
                <w:sz w:val="14"/>
              </w:rPr>
              <w:t>,</w:t>
            </w:r>
            <w:r>
              <w:rPr>
                <w:rFonts w:ascii="Verdana" w:hAnsi="Verdana"/>
                <w:sz w:val="14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2B43F6D5" w14:textId="77777777" w:rsidR="00632595" w:rsidRDefault="008950A2">
            <w:pPr>
              <w:pStyle w:val="TableParagraph"/>
              <w:spacing w:line="207" w:lineRule="exact"/>
              <w:ind w:left="4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0.31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14:paraId="69611847" w14:textId="77777777" w:rsidR="00632595" w:rsidRDefault="008950A2">
            <w:pPr>
              <w:pStyle w:val="TableParagraph"/>
              <w:spacing w:line="207" w:lineRule="exact"/>
              <w:ind w:left="5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4CED3FE6" w14:textId="77777777" w:rsidR="00632595" w:rsidRDefault="008950A2">
            <w:pPr>
              <w:pStyle w:val="TableParagraph"/>
              <w:spacing w:line="207" w:lineRule="exact"/>
              <w:ind w:left="4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0.19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14:paraId="44B927CE" w14:textId="77777777" w:rsidR="00632595" w:rsidRDefault="008950A2">
            <w:pPr>
              <w:pStyle w:val="TableParagraph"/>
              <w:spacing w:line="207" w:lineRule="exact"/>
              <w:ind w:left="5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0.18</w:t>
            </w:r>
          </w:p>
        </w:tc>
      </w:tr>
      <w:tr w:rsidR="00632595" w14:paraId="4183299C" w14:textId="77777777">
        <w:trPr>
          <w:trHeight w:hRule="exact" w:val="239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3912C38B" w14:textId="77777777" w:rsidR="00632595" w:rsidRDefault="008950A2">
            <w:pPr>
              <w:pStyle w:val="TableParagraph"/>
              <w:spacing w:line="223" w:lineRule="exact"/>
              <w:ind w:left="119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Arial" w:hAnsi="Arial"/>
                <w:i/>
                <w:position w:val="3"/>
                <w:sz w:val="20"/>
              </w:rPr>
              <w:t>γ</w:t>
            </w:r>
            <w:r>
              <w:rPr>
                <w:rFonts w:ascii="Verdana" w:hAnsi="Verdana"/>
                <w:sz w:val="14"/>
              </w:rPr>
              <w:t>1</w:t>
            </w:r>
            <w:r>
              <w:rPr>
                <w:rFonts w:ascii="Arial" w:hAnsi="Arial"/>
                <w:i/>
                <w:sz w:val="14"/>
              </w:rPr>
              <w:t>,</w:t>
            </w:r>
            <w:r>
              <w:rPr>
                <w:rFonts w:ascii="Verdana" w:hAnsi="Verdana"/>
                <w:sz w:val="14"/>
              </w:rPr>
              <w:t>2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1FE48783" w14:textId="77777777" w:rsidR="00632595" w:rsidRDefault="008950A2">
            <w:pPr>
              <w:pStyle w:val="TableParagraph"/>
              <w:spacing w:line="207" w:lineRule="exact"/>
              <w:ind w:left="4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14:paraId="1D2F622B" w14:textId="77777777" w:rsidR="00632595" w:rsidRDefault="008950A2">
            <w:pPr>
              <w:pStyle w:val="TableParagraph"/>
              <w:spacing w:line="207" w:lineRule="exact"/>
              <w:ind w:left="5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3DD5BA3A" w14:textId="77777777" w:rsidR="00632595" w:rsidRDefault="008950A2">
            <w:pPr>
              <w:pStyle w:val="TableParagraph"/>
              <w:spacing w:line="207" w:lineRule="exact"/>
              <w:ind w:left="4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14:paraId="4B561C29" w14:textId="77777777" w:rsidR="00632595" w:rsidRDefault="008950A2">
            <w:pPr>
              <w:pStyle w:val="TableParagraph"/>
              <w:spacing w:line="207" w:lineRule="exact"/>
              <w:ind w:left="5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</w:tr>
      <w:tr w:rsidR="00632595" w14:paraId="71CFB249" w14:textId="77777777">
        <w:trPr>
          <w:trHeight w:hRule="exact" w:val="239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5FE021E8" w14:textId="77777777" w:rsidR="00632595" w:rsidRDefault="008950A2">
            <w:pPr>
              <w:pStyle w:val="TableParagraph"/>
              <w:spacing w:line="223" w:lineRule="exact"/>
              <w:ind w:left="119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Arial" w:hAnsi="Arial"/>
                <w:i/>
                <w:position w:val="3"/>
                <w:sz w:val="20"/>
              </w:rPr>
              <w:t>γ</w:t>
            </w:r>
            <w:r>
              <w:rPr>
                <w:rFonts w:ascii="Verdana" w:hAnsi="Verdana"/>
                <w:sz w:val="14"/>
              </w:rPr>
              <w:t>2</w:t>
            </w:r>
            <w:r>
              <w:rPr>
                <w:rFonts w:ascii="Arial" w:hAnsi="Arial"/>
                <w:i/>
                <w:sz w:val="14"/>
              </w:rPr>
              <w:t>,</w:t>
            </w:r>
            <w:r>
              <w:rPr>
                <w:rFonts w:ascii="Verdana" w:hAnsi="Verdana"/>
                <w:sz w:val="14"/>
              </w:rPr>
              <w:t>2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3481B220" w14:textId="77777777" w:rsidR="00632595" w:rsidRDefault="008950A2">
            <w:pPr>
              <w:pStyle w:val="TableParagraph"/>
              <w:spacing w:line="207" w:lineRule="exact"/>
              <w:ind w:left="4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0.69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14:paraId="6E9B3E3A" w14:textId="77777777" w:rsidR="00632595" w:rsidRDefault="008950A2">
            <w:pPr>
              <w:pStyle w:val="TableParagraph"/>
              <w:spacing w:line="207" w:lineRule="exact"/>
              <w:ind w:left="5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54AF37A5" w14:textId="77777777" w:rsidR="00632595" w:rsidRDefault="008950A2">
            <w:pPr>
              <w:pStyle w:val="TableParagraph"/>
              <w:spacing w:line="207" w:lineRule="exact"/>
              <w:ind w:left="4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0.81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14:paraId="60F6A974" w14:textId="77777777" w:rsidR="00632595" w:rsidRDefault="008950A2">
            <w:pPr>
              <w:pStyle w:val="TableParagraph"/>
              <w:spacing w:line="207" w:lineRule="exact"/>
              <w:ind w:left="5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0.18</w:t>
            </w:r>
          </w:p>
        </w:tc>
      </w:tr>
      <w:tr w:rsidR="00632595" w14:paraId="38A6EBCE" w14:textId="77777777">
        <w:trPr>
          <w:trHeight w:hRule="exact" w:val="210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47F790FB" w14:textId="77777777" w:rsidR="00632595" w:rsidRDefault="008950A2">
            <w:pPr>
              <w:pStyle w:val="TableParagraph"/>
              <w:spacing w:line="210" w:lineRule="exact"/>
              <w:ind w:left="26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Arial" w:hAnsi="Arial"/>
                <w:i/>
                <w:w w:val="95"/>
                <w:sz w:val="20"/>
              </w:rPr>
              <w:t>δ</w:t>
            </w:r>
            <w:r>
              <w:rPr>
                <w:rFonts w:ascii="Verdana" w:hAnsi="Verdana"/>
                <w:w w:val="95"/>
                <w:position w:val="-2"/>
                <w:sz w:val="14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14:paraId="7F81CDC3" w14:textId="77777777" w:rsidR="00632595" w:rsidRDefault="008950A2">
            <w:pPr>
              <w:pStyle w:val="TableParagraph"/>
              <w:spacing w:line="207" w:lineRule="exact"/>
              <w:ind w:left="4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0.96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14:paraId="31BFB737" w14:textId="77777777" w:rsidR="00632595" w:rsidRDefault="008950A2">
            <w:pPr>
              <w:pStyle w:val="TableParagraph"/>
              <w:spacing w:line="207" w:lineRule="exact"/>
              <w:ind w:left="5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2E478BF" w14:textId="77777777" w:rsidR="00632595" w:rsidRDefault="008950A2">
            <w:pPr>
              <w:pStyle w:val="TableParagraph"/>
              <w:spacing w:line="207" w:lineRule="exact"/>
              <w:ind w:left="4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0.98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14:paraId="31F900F8" w14:textId="77777777" w:rsidR="00632595" w:rsidRDefault="008950A2">
            <w:pPr>
              <w:pStyle w:val="TableParagraph"/>
              <w:spacing w:line="207" w:lineRule="exact"/>
              <w:ind w:left="5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0.03</w:t>
            </w:r>
          </w:p>
        </w:tc>
      </w:tr>
    </w:tbl>
    <w:p w14:paraId="76B12323" w14:textId="77777777" w:rsidR="00632595" w:rsidRDefault="008950A2">
      <w:pPr>
        <w:pStyle w:val="BodyText"/>
        <w:tabs>
          <w:tab w:val="left" w:pos="2408"/>
          <w:tab w:val="left" w:pos="3173"/>
          <w:tab w:val="left" w:pos="4210"/>
          <w:tab w:val="left" w:pos="5147"/>
          <w:tab w:val="left" w:pos="6184"/>
          <w:tab w:val="left" w:pos="6697"/>
        </w:tabs>
        <w:spacing w:before="5"/>
        <w:ind w:left="2147"/>
        <w:rPr>
          <w:rFonts w:cs="Times New Roman"/>
        </w:rPr>
      </w:pP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rFonts w:ascii="Arial" w:hAnsi="Arial"/>
          <w:i/>
          <w:w w:val="80"/>
          <w:u w:val="single" w:color="000000"/>
        </w:rPr>
        <w:t>δ</w:t>
      </w:r>
      <w:r>
        <w:rPr>
          <w:rFonts w:ascii="Verdana" w:hAnsi="Verdana"/>
          <w:w w:val="80"/>
          <w:position w:val="-2"/>
          <w:sz w:val="14"/>
          <w:u w:val="single" w:color="000000"/>
        </w:rPr>
        <w:t>2</w:t>
      </w:r>
      <w:r>
        <w:rPr>
          <w:w w:val="80"/>
          <w:position w:val="-2"/>
          <w:sz w:val="14"/>
          <w:u w:val="single" w:color="000000"/>
        </w:rPr>
        <w:tab/>
      </w:r>
      <w:r>
        <w:rPr>
          <w:w w:val="95"/>
          <w:u w:val="single" w:color="000000"/>
        </w:rPr>
        <w:t>0.04</w:t>
      </w:r>
      <w:r>
        <w:rPr>
          <w:w w:val="95"/>
          <w:u w:val="single" w:color="000000"/>
        </w:rPr>
        <w:tab/>
        <w:t>0.03</w:t>
      </w:r>
      <w:r>
        <w:rPr>
          <w:w w:val="95"/>
          <w:u w:val="single" w:color="000000"/>
        </w:rPr>
        <w:tab/>
        <w:t>0.02</w:t>
      </w:r>
      <w:r>
        <w:rPr>
          <w:w w:val="95"/>
          <w:u w:val="single" w:color="000000"/>
        </w:rPr>
        <w:tab/>
      </w:r>
      <w:r>
        <w:rPr>
          <w:u w:val="single" w:color="000000"/>
        </w:rPr>
        <w:t>0.03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049DE5BD" w14:textId="77777777" w:rsidR="00632595" w:rsidRDefault="008950A2">
      <w:pPr>
        <w:pStyle w:val="BodyText"/>
        <w:spacing w:before="110" w:line="583" w:lineRule="auto"/>
        <w:ind w:left="417" w:right="2043" w:firstLine="1862"/>
      </w:pPr>
      <w:r>
        <w:pict w14:anchorId="574605FB">
          <v:shape id="_x0000_s5828" type="#_x0000_t202" style="position:absolute;left:0;text-align:left;margin-left:91.95pt;margin-top:57.6pt;width:428.15pt;height:58.45pt;z-index:-196240;mso-position-horizontal-relative:page" fillcolor="#f7f7f7" stroked="f">
            <v:textbox inset="0,0,0,0">
              <w:txbxContent>
                <w:p w14:paraId="77A72CFA" w14:textId="77777777" w:rsidR="008950A2" w:rsidRDefault="008950A2">
                  <w:pPr>
                    <w:spacing w:before="2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negative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log-likelihood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is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accessed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by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attribute</w:t>
                  </w:r>
                </w:p>
                <w:p w14:paraId="637579D7" w14:textId="77777777" w:rsidR="008950A2" w:rsidRDefault="008950A2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"objective"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of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optimized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object</w:t>
                  </w:r>
                </w:p>
                <w:p w14:paraId="2CD0133C" w14:textId="77777777" w:rsidR="008950A2" w:rsidRDefault="008950A2">
                  <w:pPr>
                    <w:pStyle w:val="BodyText"/>
                    <w:spacing w:before="12"/>
                    <w:ind w:left="59"/>
                    <w:rPr>
                      <w:rFonts w:ascii="Courier New" w:eastAsia="Courier New" w:hAnsi="Courier New" w:cs="Courier New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</w:rPr>
                    <w:t>mod_tmb</w:t>
                  </w:r>
                  <w:r>
                    <w:rPr>
                      <w:rFonts w:ascii="Courier New"/>
                    </w:rPr>
                    <w:t>$</w:t>
                  </w:r>
                  <w:r>
                    <w:rPr>
                      <w:rFonts w:ascii="Courier New"/>
                      <w:color w:val="575757"/>
                    </w:rPr>
                    <w:t>objective</w:t>
                  </w:r>
                  <w:proofErr w:type="spellEnd"/>
                </w:p>
                <w:p w14:paraId="457EAE60" w14:textId="77777777" w:rsidR="008950A2" w:rsidRDefault="008950A2">
                  <w:pPr>
                    <w:spacing w:before="5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14:paraId="27F480F4" w14:textId="77777777" w:rsidR="008950A2" w:rsidRDefault="008950A2">
                  <w:pPr>
                    <w:pStyle w:val="BodyText"/>
                    <w:spacing w:line="226" w:lineRule="exact"/>
                    <w:ind w:left="59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/>
                      <w:color w:val="575757"/>
                    </w:rPr>
                    <w:t>##</w:t>
                  </w:r>
                  <w:r>
                    <w:rPr>
                      <w:rFonts w:ascii="Courier New"/>
                      <w:color w:val="575757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</w:rPr>
                    <w:t>[1]</w:t>
                  </w:r>
                  <w:r>
                    <w:rPr>
                      <w:rFonts w:ascii="Courier New"/>
                      <w:color w:val="575757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</w:rPr>
                    <w:t>177.5188</w:t>
                  </w:r>
                </w:p>
              </w:txbxContent>
            </v:textbox>
            <w10:wrap anchorx="page"/>
          </v:shape>
        </w:pict>
      </w:r>
      <w:r>
        <w:rPr>
          <w:b/>
          <w:spacing w:val="-5"/>
        </w:rPr>
        <w:t xml:space="preserve">Table </w:t>
      </w:r>
      <w:r>
        <w:rPr>
          <w:b/>
        </w:rPr>
        <w:t xml:space="preserve">1  </w:t>
      </w:r>
      <w:r>
        <w:rPr>
          <w:b/>
          <w:spacing w:val="26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fixing</w:t>
      </w:r>
      <w:r>
        <w:rPr>
          <w:spacing w:val="-5"/>
        </w:rPr>
        <w:t xml:space="preserve"> </w:t>
      </w:r>
      <w:r>
        <w:rPr>
          <w:spacing w:val="-2"/>
        </w:rPr>
        <w:t>low</w:t>
      </w:r>
      <w:r>
        <w:rPr>
          <w:spacing w:val="-4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0</w:t>
      </w:r>
      <w:r>
        <w:rPr>
          <w:spacing w:val="22"/>
          <w:w w:val="9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likelihood</w:t>
      </w:r>
      <w:r>
        <w:rPr>
          <w:spacing w:val="-7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rPr>
          <w:spacing w:val="-1"/>
        </w:rPr>
        <w:t>worse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expected.</w:t>
      </w:r>
    </w:p>
    <w:p w14:paraId="3883260E" w14:textId="77777777" w:rsidR="00632595" w:rsidRDefault="00632595">
      <w:pPr>
        <w:spacing w:line="583" w:lineRule="auto"/>
        <w:sectPr w:rsidR="00632595">
          <w:pgSz w:w="12240" w:h="15840"/>
          <w:pgMar w:top="1500" w:right="1720" w:bottom="1160" w:left="1720" w:header="0" w:footer="961" w:gutter="0"/>
          <w:cols w:space="720"/>
        </w:sectPr>
      </w:pPr>
    </w:p>
    <w:p w14:paraId="1A57A8E0" w14:textId="77777777" w:rsidR="00632595" w:rsidRDefault="00632595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14:paraId="2FF65F49" w14:textId="77777777" w:rsidR="00632595" w:rsidRDefault="008950A2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12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14:paraId="19B2390E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14:paraId="65439724" w14:textId="77777777" w:rsidR="00632595" w:rsidRDefault="008950A2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F0AE514">
          <v:group id="_x0000_s5825" style="width:422.55pt;height:.4pt;mso-position-horizontal-relative:char;mso-position-vertical-relative:line" coordsize="8451,8">
            <v:group id="_x0000_s5826" style="position:absolute;left:4;top:4;width:8443;height:2" coordorigin="4,4" coordsize="8443,2">
              <v:shape id="_x0000_s5827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14:paraId="6D0A1DBC" w14:textId="77777777" w:rsidR="00632595" w:rsidRDefault="00632595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14:paraId="3823B773" w14:textId="77777777" w:rsidR="00632595" w:rsidRDefault="008950A2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63FA2DB0">
          <v:shape id="_x0000_s5824" type="#_x0000_t202" style="width:428.15pt;height:35.6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2F3F50C9" w14:textId="77777777" w:rsidR="008950A2" w:rsidRDefault="008950A2">
                  <w:pPr>
                    <w:spacing w:before="2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fixed_par_mod_tmb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objective</w:t>
                  </w:r>
                  <w:proofErr w:type="spellEnd"/>
                </w:p>
                <w:p w14:paraId="2B0AF7B4" w14:textId="77777777" w:rsidR="008950A2" w:rsidRDefault="008950A2">
                  <w:pPr>
                    <w:spacing w:before="5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14:paraId="5ECD6F35" w14:textId="77777777" w:rsidR="008950A2" w:rsidRDefault="008950A2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##</w:t>
                  </w:r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[1]</w:t>
                  </w:r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264.1636</w:t>
                  </w:r>
                </w:p>
              </w:txbxContent>
            </v:textbox>
          </v:shape>
        </w:pict>
      </w:r>
    </w:p>
    <w:p w14:paraId="4D417DE2" w14:textId="77777777" w:rsidR="00632595" w:rsidRDefault="00632595">
      <w:pPr>
        <w:spacing w:before="10"/>
        <w:rPr>
          <w:rFonts w:ascii="Times New Roman" w:eastAsia="Times New Roman" w:hAnsi="Times New Roman" w:cs="Times New Roman"/>
          <w:sz w:val="12"/>
          <w:szCs w:val="12"/>
        </w:rPr>
      </w:pPr>
    </w:p>
    <w:p w14:paraId="64872F66" w14:textId="77777777" w:rsidR="00632595" w:rsidRDefault="008950A2">
      <w:pPr>
        <w:pStyle w:val="BodyText"/>
        <w:spacing w:before="66" w:line="249" w:lineRule="auto"/>
        <w:ind w:right="176" w:firstLine="239"/>
      </w:pPr>
      <w:r>
        <w:t>It</w:t>
      </w:r>
      <w:r>
        <w:rPr>
          <w:spacing w:val="4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noted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t>inconsistencies</w:t>
      </w:r>
      <w:r>
        <w:rPr>
          <w:spacing w:val="5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happen.</w:t>
      </w:r>
      <w:r>
        <w:rPr>
          <w:spacing w:val="34"/>
        </w:rPr>
        <w:t xml:space="preserve"> </w:t>
      </w:r>
      <w:r>
        <w:rPr>
          <w:spacing w:val="-1"/>
        </w:rPr>
        <w:t>For</w:t>
      </w:r>
      <w:r>
        <w:rPr>
          <w:spacing w:val="4"/>
        </w:rPr>
        <w:t xml:space="preserve"> </w:t>
      </w:r>
      <w:r>
        <w:rPr>
          <w:spacing w:val="-1"/>
        </w:rPr>
        <w:t>example,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stationary</w:t>
      </w:r>
      <w:r>
        <w:rPr>
          <w:spacing w:val="5"/>
        </w:rPr>
        <w:t xml:space="preserve"> </w:t>
      </w:r>
      <w:r>
        <w:rPr>
          <w:spacing w:val="-1"/>
        </w:rPr>
        <w:t>distribution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27"/>
          <w:w w:val="99"/>
        </w:rPr>
        <w:t xml:space="preserve"> </w:t>
      </w:r>
      <w:r>
        <w:rPr>
          <w:spacing w:val="-1"/>
        </w:rPr>
        <w:t>vector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probabilities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1.</w:t>
      </w:r>
      <w:r>
        <w:rPr>
          <w:spacing w:val="6"/>
        </w:rPr>
        <w:t xml:space="preserve"> </w:t>
      </w:r>
      <w:r>
        <w:rPr>
          <w:spacing w:val="-3"/>
        </w:rPr>
        <w:t>However,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doesn’t</w:t>
      </w:r>
      <w:proofErr w:type="gramEnd"/>
      <w:r>
        <w:rPr>
          <w:spacing w:val="-5"/>
        </w:rPr>
        <w:t xml:space="preserve"> </w:t>
      </w:r>
      <w:r>
        <w:rPr>
          <w:spacing w:val="-1"/>
        </w:rPr>
        <w:t>exactly</w:t>
      </w:r>
      <w:r>
        <w:rPr>
          <w:spacing w:val="-5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1.</w:t>
      </w:r>
    </w:p>
    <w:p w14:paraId="31325644" w14:textId="77777777" w:rsidR="00632595" w:rsidRDefault="00632595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14:paraId="73242BFE" w14:textId="77777777" w:rsidR="00632595" w:rsidRDefault="008950A2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14272432">
          <v:shape id="_x0000_s5823" type="#_x0000_t202" style="width:428.15pt;height:103.3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76608976" w14:textId="77777777" w:rsidR="008950A2" w:rsidRDefault="008950A2">
                  <w:pPr>
                    <w:spacing w:before="2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adrep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summary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sdreport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obj_tmb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),</w:t>
                  </w:r>
                  <w:r>
                    <w:rPr>
                      <w:rFonts w:ascii="Courier New"/>
                      <w:color w:val="575757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07DCC"/>
                      <w:sz w:val="20"/>
                    </w:rPr>
                    <w:t>"report"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</w:p>
                <w:p w14:paraId="708666CE" w14:textId="77777777" w:rsidR="008950A2" w:rsidRDefault="008950A2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estimate_delta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adrep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[</w:t>
                  </w: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rownames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adrep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  <w:r>
                    <w:rPr>
                      <w:rFonts w:ascii="Courier New"/>
                      <w:color w:val="575757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==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07DCC"/>
                      <w:sz w:val="20"/>
                    </w:rPr>
                    <w:t>"delta"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07DCC"/>
                      <w:sz w:val="20"/>
                    </w:rPr>
                    <w:t>"Estimate"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]</w:t>
                  </w:r>
                </w:p>
                <w:p w14:paraId="6F22DF40" w14:textId="77777777" w:rsidR="008950A2" w:rsidRDefault="008950A2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sum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estimate_delta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</w:p>
                <w:p w14:paraId="27DB822D" w14:textId="77777777" w:rsidR="008950A2" w:rsidRDefault="008950A2">
                  <w:pPr>
                    <w:spacing w:before="5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14:paraId="2B1DCFCA" w14:textId="77777777" w:rsidR="008950A2" w:rsidRDefault="008950A2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##</w:t>
                  </w:r>
                  <w:r>
                    <w:rPr>
                      <w:rFonts w:ascii="Courier New"/>
                      <w:color w:val="57575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[1]</w:t>
                  </w:r>
                  <w:r>
                    <w:rPr>
                      <w:rFonts w:ascii="Courier New"/>
                      <w:color w:val="57575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</w:p>
                <w:p w14:paraId="31B95140" w14:textId="77777777" w:rsidR="008950A2" w:rsidRDefault="008950A2">
                  <w:pPr>
                    <w:spacing w:before="5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14:paraId="2D6EC810" w14:textId="77777777" w:rsidR="008950A2" w:rsidRDefault="008950A2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sum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estimate_delta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  <w:r>
                    <w:rPr>
                      <w:rFonts w:ascii="Courier New"/>
                      <w:color w:val="575757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==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</w:p>
                <w:p w14:paraId="0DFDD00D" w14:textId="77777777" w:rsidR="008950A2" w:rsidRDefault="008950A2">
                  <w:pPr>
                    <w:spacing w:before="5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14:paraId="5D234C13" w14:textId="77777777" w:rsidR="008950A2" w:rsidRDefault="008950A2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##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[1]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FALSE</w:t>
                  </w:r>
                </w:p>
              </w:txbxContent>
            </v:textbox>
          </v:shape>
        </w:pict>
      </w:r>
    </w:p>
    <w:p w14:paraId="4DB89F71" w14:textId="77777777" w:rsidR="00632595" w:rsidRDefault="00632595">
      <w:pPr>
        <w:spacing w:before="10"/>
        <w:rPr>
          <w:rFonts w:ascii="Times New Roman" w:eastAsia="Times New Roman" w:hAnsi="Times New Roman" w:cs="Times New Roman"/>
          <w:sz w:val="12"/>
          <w:szCs w:val="12"/>
        </w:rPr>
      </w:pPr>
    </w:p>
    <w:p w14:paraId="3EC988BE" w14:textId="77777777" w:rsidR="00632595" w:rsidRDefault="008950A2">
      <w:pPr>
        <w:pStyle w:val="BodyText"/>
        <w:spacing w:before="66" w:line="249" w:lineRule="auto"/>
        <w:ind w:right="176" w:firstLine="239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likely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approximations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far </w:t>
      </w:r>
      <w:r>
        <w:t>apart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interact</w:t>
      </w:r>
      <w:r>
        <w:rPr>
          <w:spacing w:val="25"/>
          <w:w w:val="99"/>
        </w:rPr>
        <w:t xml:space="preserve"> </w:t>
      </w:r>
      <w:r>
        <w:rPr>
          <w:spacing w:val="-2"/>
        </w:rPr>
        <w:t>together.</w:t>
      </w:r>
      <w:r>
        <w:rPr>
          <w:spacing w:val="4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example,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small</w:t>
      </w:r>
      <w:r>
        <w:rPr>
          <w:spacing w:val="-12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rPr>
          <w:spacing w:val="-2"/>
        </w:rPr>
        <w:t>but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treated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added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much</w:t>
      </w:r>
      <w:r>
        <w:rPr>
          <w:spacing w:val="-12"/>
        </w:rPr>
        <w:t xml:space="preserve"> </w:t>
      </w:r>
      <w:r>
        <w:rPr>
          <w:spacing w:val="-1"/>
        </w:rPr>
        <w:t>larger</w:t>
      </w:r>
      <w:r>
        <w:rPr>
          <w:spacing w:val="-11"/>
        </w:rPr>
        <w:t xml:space="preserve"> </w:t>
      </w:r>
      <w:r>
        <w:rPr>
          <w:spacing w:val="-2"/>
        </w:rPr>
        <w:t>number.</w:t>
      </w:r>
    </w:p>
    <w:p w14:paraId="548FC0EE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E9577C" w14:textId="77777777" w:rsidR="00632595" w:rsidRDefault="00632595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77CDEE89" w14:textId="77777777" w:rsidR="00632595" w:rsidRDefault="008950A2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06BCC2FC">
          <v:shape id="_x0000_s5822" type="#_x0000_t202" style="width:428.15pt;height:78.9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2CDB89FE" w14:textId="77777777" w:rsidR="008950A2" w:rsidRDefault="008950A2">
                  <w:pPr>
                    <w:spacing w:before="1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AE0F91"/>
                      <w:sz w:val="20"/>
                    </w:rPr>
                    <w:t>1e-100</w:t>
                  </w:r>
                  <w:r>
                    <w:rPr>
                      <w:rFonts w:ascii="Courier New"/>
                      <w:color w:val="AE0F91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==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0</w:t>
                  </w:r>
                </w:p>
                <w:p w14:paraId="7D499DCD" w14:textId="77777777" w:rsidR="008950A2" w:rsidRDefault="008950A2">
                  <w:pPr>
                    <w:spacing w:before="5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14:paraId="0C37BB16" w14:textId="77777777" w:rsidR="008950A2" w:rsidRDefault="008950A2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##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[1]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FALSE</w:t>
                  </w:r>
                </w:p>
                <w:p w14:paraId="5110E6F9" w14:textId="77777777" w:rsidR="008950A2" w:rsidRDefault="008950A2">
                  <w:pPr>
                    <w:spacing w:before="5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14:paraId="1079D034" w14:textId="77777777" w:rsidR="008950A2" w:rsidRDefault="008950A2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AE0F9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1e-100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  <w:r>
                    <w:rPr>
                      <w:rFonts w:ascii="Courier New"/>
                      <w:color w:val="57575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==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</w:p>
                <w:p w14:paraId="2C350407" w14:textId="77777777" w:rsidR="008950A2" w:rsidRDefault="008950A2">
                  <w:pPr>
                    <w:spacing w:before="5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14:paraId="08E84FAC" w14:textId="77777777" w:rsidR="008950A2" w:rsidRDefault="008950A2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##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[1]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TRUE</w:t>
                  </w:r>
                </w:p>
              </w:txbxContent>
            </v:textbox>
          </v:shape>
        </w:pict>
      </w:r>
    </w:p>
    <w:p w14:paraId="3244EA57" w14:textId="77777777" w:rsidR="00632595" w:rsidRDefault="00632595">
      <w:pPr>
        <w:spacing w:before="10"/>
        <w:rPr>
          <w:rFonts w:ascii="Times New Roman" w:eastAsia="Times New Roman" w:hAnsi="Times New Roman" w:cs="Times New Roman"/>
          <w:sz w:val="12"/>
          <w:szCs w:val="12"/>
        </w:rPr>
      </w:pPr>
    </w:p>
    <w:p w14:paraId="18DEED17" w14:textId="77777777" w:rsidR="00632595" w:rsidRDefault="008950A2">
      <w:pPr>
        <w:pStyle w:val="BodyText"/>
        <w:spacing w:before="66" w:line="249" w:lineRule="auto"/>
        <w:ind w:right="176" w:firstLine="239"/>
      </w:pPr>
      <w:r>
        <w:t>This</w:t>
      </w:r>
      <w:r>
        <w:rPr>
          <w:spacing w:val="9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result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inconsistencies</w:t>
      </w:r>
      <w:r>
        <w:rPr>
          <w:spacing w:val="9"/>
        </w:rPr>
        <w:t xml:space="preserve"> </w:t>
      </w:r>
      <w:r>
        <w:t>when</w:t>
      </w:r>
      <w:r>
        <w:rPr>
          <w:spacing w:val="9"/>
        </w:rPr>
        <w:t xml:space="preserve"> </w:t>
      </w:r>
      <w:r>
        <w:t>numbers</w:t>
      </w:r>
      <w:r>
        <w:rPr>
          <w:spacing w:val="9"/>
        </w:rPr>
        <w:t xml:space="preserve"> </w:t>
      </w:r>
      <w:r>
        <w:rPr>
          <w:spacing w:val="-1"/>
        </w:rPr>
        <w:t>far</w:t>
      </w:r>
      <w:r>
        <w:rPr>
          <w:spacing w:val="9"/>
        </w:rPr>
        <w:t xml:space="preserve"> </w:t>
      </w:r>
      <w:r>
        <w:t>apart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other</w:t>
      </w:r>
      <w:r>
        <w:rPr>
          <w:spacing w:val="9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rPr>
          <w:spacing w:val="-2"/>
        </w:rPr>
        <w:t>involved.</w:t>
      </w:r>
      <w:r>
        <w:rPr>
          <w:spacing w:val="46"/>
        </w:rPr>
        <w:t xml:space="preserve"> </w:t>
      </w:r>
      <w:r>
        <w:rPr>
          <w:spacing w:val="-2"/>
        </w:rPr>
        <w:t>Fortunately,</w:t>
      </w:r>
      <w:r>
        <w:rPr>
          <w:spacing w:val="25"/>
          <w:w w:val="99"/>
        </w:rPr>
        <w:t xml:space="preserve"> </w:t>
      </w:r>
      <w:r>
        <w:t>this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doesn’t</w:t>
      </w:r>
      <w:proofErr w:type="gramEnd"/>
      <w:r>
        <w:rPr>
          <w:spacing w:val="-5"/>
        </w:rPr>
        <w:t xml:space="preserve"> </w:t>
      </w:r>
      <w:r>
        <w:t>seem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rPr>
          <w:spacing w:val="-1"/>
        </w:rPr>
        <w:t>any</w:t>
      </w:r>
      <w:r>
        <w:rPr>
          <w:spacing w:val="-6"/>
        </w:rPr>
        <w:t xml:space="preserve"> </w:t>
      </w:r>
      <w:r>
        <w:t>issues.</w:t>
      </w:r>
    </w:p>
    <w:p w14:paraId="3B3A4AE5" w14:textId="77777777" w:rsidR="00632595" w:rsidRDefault="0063259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46580E3B" w14:textId="77777777" w:rsidR="00632595" w:rsidRDefault="008950A2">
      <w:pPr>
        <w:pStyle w:val="Heading1"/>
        <w:numPr>
          <w:ilvl w:val="0"/>
          <w:numId w:val="4"/>
        </w:numPr>
        <w:tabs>
          <w:tab w:val="left" w:pos="1305"/>
        </w:tabs>
        <w:ind w:hanging="358"/>
        <w:rPr>
          <w:b w:val="0"/>
          <w:bCs w:val="0"/>
        </w:rPr>
      </w:pPr>
      <w:bookmarkStart w:id="106" w:name="Confidence_intervals"/>
      <w:bookmarkEnd w:id="106"/>
      <w:r>
        <w:t>Confidence</w:t>
      </w:r>
      <w:r>
        <w:rPr>
          <w:spacing w:val="-34"/>
        </w:rPr>
        <w:t xml:space="preserve"> </w:t>
      </w:r>
      <w:r>
        <w:rPr>
          <w:spacing w:val="-1"/>
        </w:rPr>
        <w:t>intervals</w:t>
      </w:r>
    </w:p>
    <w:p w14:paraId="3B26BB82" w14:textId="77777777" w:rsidR="00632595" w:rsidRDefault="008950A2">
      <w:pPr>
        <w:pStyle w:val="Heading2"/>
        <w:numPr>
          <w:ilvl w:val="1"/>
          <w:numId w:val="4"/>
        </w:numPr>
        <w:tabs>
          <w:tab w:val="left" w:pos="1395"/>
        </w:tabs>
        <w:spacing w:before="163"/>
        <w:ind w:hanging="448"/>
        <w:rPr>
          <w:b w:val="0"/>
          <w:bCs w:val="0"/>
        </w:rPr>
      </w:pPr>
      <w:bookmarkStart w:id="107" w:name="Hessian_based_confidence_intervals"/>
      <w:bookmarkEnd w:id="107"/>
      <w:r>
        <w:t>Hessian</w:t>
      </w:r>
      <w:r>
        <w:rPr>
          <w:spacing w:val="-14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confidence</w:t>
      </w:r>
      <w:r>
        <w:rPr>
          <w:spacing w:val="-14"/>
        </w:rPr>
        <w:t xml:space="preserve"> </w:t>
      </w:r>
      <w:r>
        <w:rPr>
          <w:spacing w:val="-1"/>
        </w:rPr>
        <w:t>intervals</w:t>
      </w:r>
    </w:p>
    <w:p w14:paraId="57F44E68" w14:textId="77777777" w:rsidR="00632595" w:rsidRDefault="008950A2">
      <w:pPr>
        <w:pStyle w:val="BodyText"/>
        <w:spacing w:before="76" w:line="212" w:lineRule="auto"/>
        <w:ind w:right="176"/>
        <w:jc w:val="both"/>
      </w:pPr>
      <w:r>
        <w:t>First,</w:t>
      </w:r>
      <w:r>
        <w:rPr>
          <w:spacing w:val="22"/>
        </w:rPr>
        <w:t xml:space="preserve"> </w:t>
      </w:r>
      <w:r>
        <w:t>let</w:t>
      </w:r>
      <w:r>
        <w:rPr>
          <w:spacing w:val="17"/>
        </w:rPr>
        <w:t xml:space="preserve"> </w:t>
      </w:r>
      <w:r>
        <w:t>us</w:t>
      </w:r>
      <w:r>
        <w:rPr>
          <w:spacing w:val="18"/>
        </w:rPr>
        <w:t xml:space="preserve"> </w:t>
      </w:r>
      <w:r>
        <w:t>consider</w:t>
      </w:r>
      <w:r>
        <w:rPr>
          <w:spacing w:val="17"/>
        </w:rPr>
        <w:t xml:space="preserve"> </w:t>
      </w:r>
      <w:r>
        <w:rPr>
          <w:spacing w:val="-6"/>
        </w:rPr>
        <w:t>ev</w:t>
      </w:r>
      <w:r>
        <w:t>aluation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parameter</w:t>
      </w:r>
      <w:r>
        <w:rPr>
          <w:spacing w:val="17"/>
        </w:rPr>
        <w:t xml:space="preserve"> </w:t>
      </w:r>
      <w:r>
        <w:t>uncertainty</w:t>
      </w:r>
      <w:r>
        <w:rPr>
          <w:spacing w:val="18"/>
        </w:rPr>
        <w:t xml:space="preserve"> </w:t>
      </w:r>
      <w:r>
        <w:t>via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Hessian.</w:t>
      </w:r>
      <w:r>
        <w:rPr>
          <w:spacing w:val="18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Hessian</w:t>
      </w:r>
      <w:r>
        <w:rPr>
          <w:spacing w:val="18"/>
        </w:rPr>
        <w:t xml:space="preserve"> </w:t>
      </w:r>
      <w:r>
        <w:rPr>
          <w:rFonts w:ascii="Lucida Sans Unicode" w:eastAsia="Lucida Sans Unicode" w:hAnsi="Lucida Sans Unicode" w:cs="Lucida Sans Unicode"/>
        </w:rPr>
        <w:t>∇</w:t>
      </w:r>
      <w:r>
        <w:rPr>
          <w:rFonts w:ascii="Verdana" w:eastAsia="Verdana" w:hAnsi="Verdana" w:cs="Verdana"/>
          <w:position w:val="7"/>
          <w:sz w:val="14"/>
          <w:szCs w:val="14"/>
        </w:rPr>
        <w:t>2</w:t>
      </w:r>
      <w:r>
        <w:rPr>
          <w:rFonts w:ascii="Verdana" w:eastAsia="Verdana" w:hAnsi="Verdana" w:cs="Verdana"/>
          <w:spacing w:val="-8"/>
          <w:position w:val="7"/>
          <w:sz w:val="14"/>
          <w:szCs w:val="14"/>
        </w:rPr>
        <w:t xml:space="preserve"> </w:t>
      </w:r>
      <w:r>
        <w:rPr>
          <w:rFonts w:ascii="Arial" w:eastAsia="Arial" w:hAnsi="Arial" w:cs="Arial"/>
        </w:rPr>
        <w:t>log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i/>
        </w:rPr>
        <w:t>L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  <w:spacing w:val="-100"/>
        </w:rPr>
        <w:t>ψ</w:t>
      </w:r>
      <w:r>
        <w:rPr>
          <w:rFonts w:ascii="Arial" w:eastAsia="Arial" w:hAnsi="Arial" w:cs="Arial"/>
          <w:spacing w:val="-3"/>
          <w:position w:val="5"/>
        </w:rPr>
        <w:t>ˆ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w w:val="116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bookmarkStart w:id="108" w:name="_bookmark6"/>
      <w:bookmarkEnd w:id="108"/>
      <w:r>
        <w:t>transformed</w:t>
      </w:r>
      <w:r>
        <w:rPr>
          <w:spacing w:val="-2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rPr>
          <w:rFonts w:ascii="Arial" w:eastAsia="Arial" w:hAnsi="Arial" w:cs="Arial"/>
          <w:i/>
        </w:rPr>
        <w:t>ψ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delta-method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covari</w:t>
      </w:r>
      <w:proofErr w:type="spellEnd"/>
      <w:r>
        <w:rPr>
          <w:spacing w:val="-2"/>
        </w:rPr>
        <w:t>-</w:t>
      </w:r>
      <w:r>
        <w:rPr>
          <w:spacing w:val="26"/>
          <w:w w:val="99"/>
        </w:rPr>
        <w:t xml:space="preserve"> </w:t>
      </w:r>
      <w:proofErr w:type="spellStart"/>
      <w:r>
        <w:t>ance</w:t>
      </w:r>
      <w:proofErr w:type="spellEnd"/>
      <w:r>
        <w:rPr>
          <w:spacing w:val="3"/>
        </w:rPr>
        <w:t xml:space="preserve"> </w:t>
      </w:r>
      <w:r>
        <w:t>matrix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rFonts w:ascii="Arial" w:eastAsia="Arial" w:hAnsi="Arial" w:cs="Arial"/>
          <w:i/>
          <w:spacing w:val="-91"/>
        </w:rPr>
        <w:t>θ</w:t>
      </w:r>
      <w:r>
        <w:rPr>
          <w:rFonts w:ascii="Arial" w:eastAsia="Arial" w:hAnsi="Arial" w:cs="Arial"/>
          <w:spacing w:val="-12"/>
          <w:position w:val="5"/>
        </w:rPr>
        <w:t>ˆ</w:t>
      </w:r>
      <w:r>
        <w:t>:</w:t>
      </w:r>
    </w:p>
    <w:p w14:paraId="5270C000" w14:textId="77777777" w:rsidR="00632595" w:rsidRDefault="00632595">
      <w:pPr>
        <w:spacing w:line="212" w:lineRule="auto"/>
        <w:jc w:val="both"/>
        <w:sectPr w:rsidR="00632595">
          <w:pgSz w:w="12240" w:h="15840"/>
          <w:pgMar w:top="1500" w:right="1720" w:bottom="1160" w:left="1720" w:header="0" w:footer="961" w:gutter="0"/>
          <w:cols w:space="720"/>
        </w:sectPr>
      </w:pPr>
    </w:p>
    <w:p w14:paraId="4A82A022" w14:textId="77777777" w:rsidR="00632595" w:rsidRDefault="008950A2">
      <w:pPr>
        <w:spacing w:before="216"/>
        <w:ind w:left="946"/>
        <w:rPr>
          <w:rFonts w:ascii="Lucida Sans Unicode" w:eastAsia="Lucida Sans Unicode" w:hAnsi="Lucida Sans Unicode" w:cs="Lucida Sans Unicode"/>
          <w:sz w:val="20"/>
          <w:szCs w:val="20"/>
        </w:rPr>
      </w:pPr>
      <w:r>
        <w:pict w14:anchorId="1290F05A">
          <v:shape id="_x0000_s5821" type="#_x0000_t202" style="position:absolute;left:0;text-align:left;margin-left:195.7pt;margin-top:9.55pt;width:18.25pt;height:10.75pt;z-index:-196096;mso-position-horizontal-relative:page" filled="f" stroked="f">
            <v:textbox inset="0,0,0,0">
              <w:txbxContent>
                <w:p w14:paraId="1EC6B775" w14:textId="77777777" w:rsidR="008950A2" w:rsidRDefault="008950A2">
                  <w:pPr>
                    <w:spacing w:line="211" w:lineRule="exact"/>
                    <w:rPr>
                      <w:rFonts w:ascii="Verdana" w:eastAsia="Verdana" w:hAnsi="Verdana" w:cs="Verdana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/>
                      <w:w w:val="160"/>
                      <w:sz w:val="20"/>
                    </w:rPr>
                    <w:t>(</w:t>
                  </w:r>
                  <w:r>
                    <w:rPr>
                      <w:rFonts w:ascii="Arial"/>
                      <w:spacing w:val="70"/>
                      <w:w w:val="160"/>
                      <w:sz w:val="20"/>
                    </w:rPr>
                    <w:t xml:space="preserve"> </w:t>
                  </w:r>
                  <w:r>
                    <w:rPr>
                      <w:rFonts w:ascii="Verdana"/>
                      <w:w w:val="110"/>
                      <w:position w:val="-13"/>
                      <w:sz w:val="14"/>
                    </w:rPr>
                    <w:t>2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w w:val="110"/>
          <w:sz w:val="20"/>
          <w:szCs w:val="20"/>
        </w:rPr>
        <w:t>Σ</w:t>
      </w:r>
      <w:r>
        <w:rPr>
          <w:rFonts w:ascii="Arial" w:eastAsia="Arial" w:hAnsi="Arial" w:cs="Arial"/>
          <w:i/>
          <w:spacing w:val="-70"/>
          <w:w w:val="110"/>
          <w:position w:val="-6"/>
          <w:sz w:val="14"/>
          <w:szCs w:val="14"/>
        </w:rPr>
        <w:t>θ</w:t>
      </w:r>
      <w:r>
        <w:rPr>
          <w:rFonts w:ascii="Verdana" w:eastAsia="Verdana" w:hAnsi="Verdana" w:cs="Verdana"/>
          <w:w w:val="110"/>
          <w:position w:val="-2"/>
          <w:sz w:val="14"/>
          <w:szCs w:val="14"/>
        </w:rPr>
        <w:t>ˆ</w:t>
      </w:r>
      <w:r>
        <w:rPr>
          <w:rFonts w:ascii="Verdana" w:eastAsia="Verdana" w:hAnsi="Verdana" w:cs="Verdana"/>
          <w:spacing w:val="-25"/>
          <w:w w:val="110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=</w:t>
      </w:r>
      <w:r>
        <w:rPr>
          <w:rFonts w:ascii="Arial" w:eastAsia="Arial" w:hAnsi="Arial" w:cs="Arial"/>
          <w:spacing w:val="-30"/>
          <w:w w:val="110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w w:val="110"/>
          <w:sz w:val="20"/>
          <w:szCs w:val="20"/>
        </w:rPr>
        <w:t>−∇</w:t>
      </w:r>
      <w:r>
        <w:rPr>
          <w:rFonts w:ascii="Arial" w:eastAsia="Arial" w:hAnsi="Arial" w:cs="Arial"/>
          <w:i/>
          <w:spacing w:val="9"/>
          <w:w w:val="110"/>
          <w:sz w:val="20"/>
          <w:szCs w:val="20"/>
        </w:rPr>
        <w:t>g</w:t>
      </w:r>
      <w:r>
        <w:rPr>
          <w:rFonts w:ascii="Arial" w:eastAsia="Arial" w:hAnsi="Arial" w:cs="Arial"/>
          <w:w w:val="110"/>
          <w:sz w:val="20"/>
          <w:szCs w:val="20"/>
        </w:rPr>
        <w:t>(</w:t>
      </w:r>
      <w:r>
        <w:rPr>
          <w:rFonts w:ascii="Arial" w:eastAsia="Arial" w:hAnsi="Arial" w:cs="Arial"/>
          <w:i/>
          <w:spacing w:val="-110"/>
          <w:w w:val="110"/>
          <w:sz w:val="20"/>
          <w:szCs w:val="20"/>
        </w:rPr>
        <w:t>ψ</w:t>
      </w:r>
      <w:r>
        <w:rPr>
          <w:rFonts w:ascii="Arial" w:eastAsia="Arial" w:hAnsi="Arial" w:cs="Arial"/>
          <w:spacing w:val="-3"/>
          <w:w w:val="110"/>
          <w:position w:val="5"/>
          <w:sz w:val="20"/>
          <w:szCs w:val="20"/>
        </w:rPr>
        <w:t>ˆ</w:t>
      </w:r>
      <w:r>
        <w:rPr>
          <w:rFonts w:ascii="Arial" w:eastAsia="Arial" w:hAnsi="Arial" w:cs="Arial"/>
          <w:w w:val="110"/>
          <w:sz w:val="20"/>
          <w:szCs w:val="20"/>
        </w:rPr>
        <w:t>)</w:t>
      </w:r>
      <w:r>
        <w:rPr>
          <w:rFonts w:ascii="Arial" w:eastAsia="Arial" w:hAnsi="Arial" w:cs="Arial"/>
          <w:spacing w:val="25"/>
          <w:w w:val="110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w w:val="110"/>
          <w:sz w:val="20"/>
          <w:szCs w:val="20"/>
        </w:rPr>
        <w:t>∇</w:t>
      </w:r>
    </w:p>
    <w:p w14:paraId="104613EB" w14:textId="77777777" w:rsidR="00632595" w:rsidRDefault="008950A2">
      <w:pPr>
        <w:spacing w:before="1"/>
        <w:rPr>
          <w:rFonts w:ascii="Lucida Sans Unicode" w:eastAsia="Lucida Sans Unicode" w:hAnsi="Lucida Sans Unicode" w:cs="Lucida Sans Unicode"/>
          <w:sz w:val="14"/>
          <w:szCs w:val="14"/>
        </w:rPr>
      </w:pPr>
      <w:r>
        <w:br w:type="column"/>
      </w:r>
    </w:p>
    <w:p w14:paraId="6B76D07F" w14:textId="77777777" w:rsidR="00632595" w:rsidRDefault="008950A2">
      <w:pPr>
        <w:ind w:left="3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w w:val="110"/>
          <w:sz w:val="20"/>
        </w:rPr>
        <w:t>log</w:t>
      </w:r>
      <w:r>
        <w:rPr>
          <w:rFonts w:ascii="Arial" w:hAnsi="Arial"/>
          <w:spacing w:val="-30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L</w:t>
      </w:r>
      <w:r>
        <w:rPr>
          <w:rFonts w:ascii="Arial" w:hAnsi="Arial"/>
          <w:w w:val="110"/>
          <w:sz w:val="20"/>
        </w:rPr>
        <w:t>(</w:t>
      </w:r>
      <w:r>
        <w:rPr>
          <w:rFonts w:ascii="Arial" w:hAnsi="Arial"/>
          <w:i/>
          <w:spacing w:val="-110"/>
          <w:w w:val="110"/>
          <w:sz w:val="20"/>
        </w:rPr>
        <w:t>ψ</w:t>
      </w:r>
      <w:r>
        <w:rPr>
          <w:rFonts w:ascii="Arial" w:hAnsi="Arial"/>
          <w:spacing w:val="-3"/>
          <w:w w:val="110"/>
          <w:position w:val="5"/>
          <w:sz w:val="20"/>
        </w:rPr>
        <w:t>ˆ</w:t>
      </w:r>
      <w:r>
        <w:rPr>
          <w:rFonts w:ascii="Arial" w:hAnsi="Arial"/>
          <w:w w:val="110"/>
          <w:sz w:val="20"/>
        </w:rPr>
        <w:t>)</w:t>
      </w:r>
    </w:p>
    <w:p w14:paraId="482985D5" w14:textId="77777777" w:rsidR="00632595" w:rsidRDefault="008950A2">
      <w:pPr>
        <w:spacing w:before="46"/>
        <w:ind w:left="-40"/>
        <w:rPr>
          <w:rFonts w:ascii="Verdana" w:eastAsia="Verdana" w:hAnsi="Verdana" w:cs="Verdana"/>
          <w:sz w:val="14"/>
          <w:szCs w:val="14"/>
        </w:rPr>
      </w:pPr>
      <w:r>
        <w:rPr>
          <w:w w:val="135"/>
        </w:rPr>
        <w:br w:type="column"/>
      </w:r>
      <w:r>
        <w:rPr>
          <w:rFonts w:ascii="Arial" w:eastAsia="Arial" w:hAnsi="Arial" w:cs="Arial"/>
          <w:w w:val="135"/>
          <w:position w:val="4"/>
          <w:sz w:val="20"/>
          <w:szCs w:val="20"/>
        </w:rPr>
        <w:t>'</w:t>
      </w:r>
      <w:r>
        <w:rPr>
          <w:rFonts w:ascii="Lucida Sans Unicode" w:eastAsia="Lucida Sans Unicode" w:hAnsi="Lucida Sans Unicode" w:cs="Lucida Sans Unicode"/>
          <w:w w:val="135"/>
          <w:sz w:val="14"/>
          <w:szCs w:val="14"/>
        </w:rPr>
        <w:t>−</w:t>
      </w:r>
      <w:r>
        <w:rPr>
          <w:rFonts w:ascii="Verdana" w:eastAsia="Verdana" w:hAnsi="Verdana" w:cs="Verdana"/>
          <w:w w:val="135"/>
          <w:sz w:val="14"/>
          <w:szCs w:val="14"/>
        </w:rPr>
        <w:t>1</w:t>
      </w:r>
    </w:p>
    <w:p w14:paraId="7C001338" w14:textId="77777777" w:rsidR="00632595" w:rsidRDefault="008950A2">
      <w:pPr>
        <w:tabs>
          <w:tab w:val="left" w:pos="4706"/>
        </w:tabs>
        <w:spacing w:before="216"/>
        <w:ind w:left="3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Lucida Sans Unicode" w:eastAsia="Lucida Sans Unicode" w:hAnsi="Lucida Sans Unicode" w:cs="Lucida Sans Unicode"/>
          <w:sz w:val="20"/>
          <w:szCs w:val="20"/>
        </w:rPr>
        <w:t>∇</w:t>
      </w:r>
      <w:r>
        <w:rPr>
          <w:rFonts w:ascii="Arial" w:eastAsia="Arial" w:hAnsi="Arial" w:cs="Arial"/>
          <w:i/>
          <w:spacing w:val="8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i/>
          <w:spacing w:val="-100"/>
          <w:sz w:val="20"/>
          <w:szCs w:val="20"/>
        </w:rPr>
        <w:t>ψ</w:t>
      </w:r>
      <w:r>
        <w:rPr>
          <w:rFonts w:ascii="Arial" w:eastAsia="Arial" w:hAnsi="Arial" w:cs="Arial"/>
          <w:spacing w:val="-3"/>
          <w:position w:val="5"/>
          <w:sz w:val="20"/>
          <w:szCs w:val="20"/>
        </w:rPr>
        <w:t>ˆ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position w:val="8"/>
          <w:sz w:val="14"/>
          <w:szCs w:val="14"/>
        </w:rPr>
        <w:t>!</w:t>
      </w:r>
      <w:r>
        <w:rPr>
          <w:rFonts w:ascii="Lucida Sans Unicode" w:eastAsia="Lucida Sans Unicode" w:hAnsi="Lucida Sans Unicode" w:cs="Lucida Sans Unicode"/>
          <w:position w:val="8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(2)</w:t>
      </w:r>
    </w:p>
    <w:p w14:paraId="29EE3931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  <w:sectPr w:rsidR="00632595">
          <w:type w:val="continuous"/>
          <w:pgSz w:w="12240" w:h="15840"/>
          <w:pgMar w:top="1500" w:right="1720" w:bottom="1160" w:left="1720" w:header="720" w:footer="720" w:gutter="0"/>
          <w:cols w:num="4" w:space="720" w:equalWidth="0">
            <w:col w:w="2559" w:space="40"/>
            <w:col w:w="722" w:space="40"/>
            <w:col w:w="284" w:space="40"/>
            <w:col w:w="5115"/>
          </w:cols>
        </w:sectPr>
      </w:pPr>
    </w:p>
    <w:p w14:paraId="3314CB5E" w14:textId="77777777" w:rsidR="00632595" w:rsidRDefault="00632595">
      <w:pPr>
        <w:spacing w:before="7"/>
        <w:rPr>
          <w:rFonts w:ascii="Times New Roman" w:eastAsia="Times New Roman" w:hAnsi="Times New Roman" w:cs="Times New Roman"/>
          <w:sz w:val="11"/>
          <w:szCs w:val="11"/>
        </w:rPr>
      </w:pPr>
    </w:p>
    <w:p w14:paraId="3FCAA253" w14:textId="77777777" w:rsidR="00632595" w:rsidRDefault="008950A2">
      <w:pPr>
        <w:pStyle w:val="BodyText"/>
        <w:spacing w:before="60" w:line="240" w:lineRule="exact"/>
        <w:ind w:right="176"/>
        <w:jc w:val="both"/>
      </w:pPr>
      <w:r>
        <w:rPr>
          <w:spacing w:val="-9"/>
        </w:rPr>
        <w:t>W</w:t>
      </w:r>
      <w:r>
        <w:t>ith</w:t>
      </w:r>
      <w:r>
        <w:rPr>
          <w:spacing w:val="20"/>
        </w:rPr>
        <w:t xml:space="preserve"> </w:t>
      </w:r>
      <w:r>
        <w:t>minimal</w:t>
      </w:r>
      <w:r>
        <w:rPr>
          <w:spacing w:val="20"/>
        </w:rPr>
        <w:t xml:space="preserve"> </w:t>
      </w:r>
      <w:r>
        <w:t>e</w:t>
      </w:r>
      <w:r>
        <w:rPr>
          <w:spacing w:val="-6"/>
        </w:rPr>
        <w:t>f</w:t>
      </w:r>
      <w:r>
        <w:t>fort</w:t>
      </w:r>
      <w:r>
        <w:rPr>
          <w:spacing w:val="21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proofErr w:type="gramStart"/>
      <w:r>
        <w:t>users</w:t>
      </w:r>
      <w:proofErr w:type="gramEnd"/>
      <w:r>
        <w:rPr>
          <w:spacing w:val="21"/>
        </w:rPr>
        <w:t xml:space="preserve"> </w:t>
      </w:r>
      <w:r>
        <w:t>perspect</w:t>
      </w:r>
      <w:r>
        <w:rPr>
          <w:spacing w:val="-6"/>
        </w:rPr>
        <w:t>i</w:t>
      </w:r>
      <w:r>
        <w:rPr>
          <w:spacing w:val="-3"/>
        </w:rPr>
        <w:t>v</w:t>
      </w:r>
      <w:r>
        <w:t>e,</w:t>
      </w:r>
      <w:r>
        <w:rPr>
          <w:spacing w:val="27"/>
        </w:rPr>
        <w:t xml:space="preserve"> </w:t>
      </w:r>
      <w:r>
        <w:t>TMB</w:t>
      </w:r>
      <w:r>
        <w:rPr>
          <w:spacing w:val="20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instructed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calculate</w:t>
      </w:r>
      <w:r>
        <w:rPr>
          <w:spacing w:val="21"/>
        </w:rPr>
        <w:t xml:space="preserve"> </w:t>
      </w:r>
      <w:r>
        <w:rPr>
          <w:rFonts w:ascii="Arial" w:hAnsi="Arial"/>
        </w:rPr>
        <w:t>Σ</w:t>
      </w:r>
      <w:r>
        <w:rPr>
          <w:rFonts w:ascii="Arial" w:hAnsi="Arial"/>
          <w:i/>
          <w:spacing w:val="-64"/>
          <w:position w:val="-6"/>
          <w:sz w:val="14"/>
        </w:rPr>
        <w:t>θ</w:t>
      </w:r>
      <w:r>
        <w:rPr>
          <w:rFonts w:ascii="Verdana" w:hAnsi="Verdana"/>
          <w:position w:val="-2"/>
          <w:sz w:val="14"/>
        </w:rPr>
        <w:t>ˆ</w:t>
      </w:r>
      <w:r>
        <w:rPr>
          <w:rFonts w:ascii="Verdana" w:hAnsi="Verdana"/>
          <w:spacing w:val="19"/>
          <w:position w:val="-2"/>
          <w:sz w:val="14"/>
        </w:rPr>
        <w:t xml:space="preserve"> </w:t>
      </w:r>
      <w:r>
        <w:t>(by</w:t>
      </w:r>
      <w:r>
        <w:rPr>
          <w:spacing w:val="20"/>
        </w:rPr>
        <w:t xml:space="preserve"> </w:t>
      </w:r>
      <w:r>
        <w:t>automatic</w:t>
      </w:r>
      <w:r>
        <w:rPr>
          <w:w w:val="99"/>
        </w:rPr>
        <w:t xml:space="preserve"> </w:t>
      </w:r>
      <w:r>
        <w:rPr>
          <w:spacing w:val="-1"/>
        </w:rPr>
        <w:t>differentiation).</w:t>
      </w:r>
      <w:r>
        <w:rPr>
          <w:spacing w:val="15"/>
        </w:rPr>
        <w:t xml:space="preserve"> </w:t>
      </w:r>
      <w:r>
        <w:t>Standard</w:t>
      </w:r>
      <w:r>
        <w:rPr>
          <w:spacing w:val="15"/>
        </w:rPr>
        <w:t xml:space="preserve"> </w:t>
      </w:r>
      <w:r>
        <w:t>errors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2"/>
        </w:rPr>
        <w:t>derived</w:t>
      </w:r>
      <w:r>
        <w:rPr>
          <w:spacing w:val="16"/>
        </w:rPr>
        <w:t xml:space="preserve"> </w:t>
      </w:r>
      <w:r>
        <w:t>parameters,</w:t>
      </w:r>
      <w:r>
        <w:rPr>
          <w:spacing w:val="20"/>
        </w:rPr>
        <w:t xml:space="preserve"> </w:t>
      </w:r>
      <w:r>
        <w:t>such</w:t>
      </w:r>
      <w:r>
        <w:rPr>
          <w:spacing w:val="15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stationary</w:t>
      </w:r>
      <w:r>
        <w:rPr>
          <w:spacing w:val="16"/>
        </w:rPr>
        <w:t xml:space="preserve"> </w:t>
      </w:r>
      <w:r>
        <w:rPr>
          <w:spacing w:val="-1"/>
        </w:rPr>
        <w:t>distribution</w:t>
      </w:r>
      <w:r>
        <w:rPr>
          <w:spacing w:val="15"/>
        </w:rPr>
        <w:t xml:space="preserve"> </w:t>
      </w:r>
      <w:r>
        <w:rPr>
          <w:b/>
          <w:i/>
        </w:rPr>
        <w:t>δ</w:t>
      </w:r>
      <w:r>
        <w:rPr>
          <w:b/>
          <w:i/>
          <w:spacing w:val="23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</w:t>
      </w:r>
      <w:r>
        <w:rPr>
          <w:spacing w:val="53"/>
          <w:w w:val="99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rFonts w:ascii="Georgia" w:hAnsi="Georgia"/>
          <w:b/>
        </w:rPr>
        <w:t>Γ</w:t>
      </w:r>
      <w:r>
        <w:t>,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delta-method</w:t>
      </w:r>
      <w:r>
        <w:rPr>
          <w:spacing w:val="-5"/>
        </w:rPr>
        <w:t xml:space="preserve"> </w:t>
      </w:r>
      <w:r>
        <w:rPr>
          <w:spacing w:val="-2"/>
        </w:rPr>
        <w:t>similarly.</w:t>
      </w:r>
    </w:p>
    <w:p w14:paraId="5BC22770" w14:textId="77777777" w:rsidR="00632595" w:rsidRDefault="008950A2">
      <w:pPr>
        <w:pStyle w:val="BodyText"/>
        <w:spacing w:before="5"/>
        <w:ind w:left="417"/>
      </w:pPr>
      <w:r>
        <w:t>TMB</w:t>
      </w:r>
      <w:r>
        <w:rPr>
          <w:spacing w:val="-6"/>
        </w:rPr>
        <w:t xml:space="preserve"> </w:t>
      </w:r>
      <w:r>
        <w:rPr>
          <w:spacing w:val="-1"/>
        </w:rPr>
        <w:t>provides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easy</w:t>
      </w:r>
      <w:r>
        <w:rPr>
          <w:spacing w:val="-6"/>
        </w:rPr>
        <w:t xml:space="preserve"> </w:t>
      </w:r>
      <w:r>
        <w:rPr>
          <w:spacing w:val="-1"/>
        </w:rPr>
        <w:t>way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retrieve</w:t>
      </w:r>
      <w:r>
        <w:rPr>
          <w:spacing w:val="-6"/>
        </w:rPr>
        <w:t xml:space="preserve"> </w:t>
      </w:r>
      <w:r>
        <w:t>these.</w:t>
      </w:r>
      <w:r>
        <w:rPr>
          <w:spacing w:val="6"/>
        </w:rPr>
        <w:t xml:space="preserve"> </w:t>
      </w:r>
      <w:r>
        <w:rPr>
          <w:spacing w:val="-1"/>
        </w:rPr>
        <w:t>Following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example</w:t>
      </w:r>
      <w:r>
        <w:rPr>
          <w:spacing w:val="-5"/>
        </w:rPr>
        <w:t xml:space="preserve"> </w:t>
      </w:r>
      <w:r>
        <w:rPr>
          <w:spacing w:val="-1"/>
        </w:rPr>
        <w:t>above,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spacing w:val="-1"/>
        </w:rPr>
        <w:t>saw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hyperlink w:anchor="_bookmark4" w:history="1">
        <w:r>
          <w:t>Section</w:t>
        </w:r>
        <w:r>
          <w:rPr>
            <w:spacing w:val="-6"/>
          </w:rPr>
          <w:t xml:space="preserve"> </w:t>
        </w:r>
        <w:r>
          <w:t>3.3.2</w:t>
        </w:r>
      </w:hyperlink>
      <w:r>
        <w:t>,</w:t>
      </w:r>
    </w:p>
    <w:p w14:paraId="426FD2FF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FE5C46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7726C8E3" w14:textId="77777777" w:rsidR="00632595" w:rsidRDefault="008950A2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7C937F91">
          <v:shape id="_x0000_s5820" type="#_x0000_t202" style="width:428.15pt;height:36.2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5BCB38F0" w14:textId="77777777" w:rsidR="008950A2" w:rsidRDefault="008950A2">
                  <w:pPr>
                    <w:spacing w:before="19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Get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all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standard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errors</w:t>
                  </w:r>
                </w:p>
                <w:p w14:paraId="1E543A1D" w14:textId="77777777" w:rsidR="008950A2" w:rsidRDefault="008950A2">
                  <w:pPr>
                    <w:spacing w:before="12" w:line="253" w:lineRule="auto"/>
                    <w:ind w:left="59" w:right="3120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adrep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summary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sdreport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obj_tmb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),</w:t>
                  </w:r>
                  <w:r>
                    <w:rPr>
                      <w:rFonts w:ascii="Courier New"/>
                      <w:color w:val="575757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07DCC"/>
                      <w:sz w:val="20"/>
                    </w:rPr>
                    <w:t>"report"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adrep</w:t>
                  </w:r>
                  <w:proofErr w:type="spellEnd"/>
                </w:p>
              </w:txbxContent>
            </v:textbox>
          </v:shape>
        </w:pict>
      </w:r>
    </w:p>
    <w:p w14:paraId="25F5960A" w14:textId="77777777" w:rsidR="00632595" w:rsidRDefault="0063259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632595">
          <w:type w:val="continuous"/>
          <w:pgSz w:w="12240" w:h="15840"/>
          <w:pgMar w:top="1500" w:right="1720" w:bottom="1160" w:left="1720" w:header="720" w:footer="720" w:gutter="0"/>
          <w:cols w:space="720"/>
        </w:sectPr>
      </w:pPr>
    </w:p>
    <w:p w14:paraId="5989D4EC" w14:textId="77777777" w:rsidR="00632595" w:rsidRDefault="00632595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17BA5307" w14:textId="77777777" w:rsidR="00632595" w:rsidRDefault="008950A2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13</w:t>
      </w:r>
    </w:p>
    <w:p w14:paraId="620FFF98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14:paraId="1ACD5212" w14:textId="77777777" w:rsidR="00632595" w:rsidRDefault="008950A2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1BAEC5A">
          <v:group id="_x0000_s5817" style="width:422.55pt;height:.4pt;mso-position-horizontal-relative:char;mso-position-vertical-relative:line" coordsize="8451,8">
            <v:group id="_x0000_s5818" style="position:absolute;left:4;top:4;width:8443;height:2" coordorigin="4,4" coordsize="8443,2">
              <v:shape id="_x0000_s5819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14:paraId="51D24CF0" w14:textId="77777777" w:rsidR="00632595" w:rsidRDefault="00632595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837"/>
        <w:gridCol w:w="1315"/>
        <w:gridCol w:w="6052"/>
      </w:tblGrid>
      <w:tr w:rsidR="00632595" w14:paraId="4923FA56" w14:textId="77777777">
        <w:trPr>
          <w:trHeight w:hRule="exact" w:val="257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BDE6935" w14:textId="77777777" w:rsidR="00632595" w:rsidRDefault="008950A2">
            <w:pPr>
              <w:pStyle w:val="TableParagraph"/>
              <w:spacing w:before="25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E76DDCF" w14:textId="77777777" w:rsidR="00632595" w:rsidRDefault="00632595"/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12839F2" w14:textId="77777777" w:rsidR="00632595" w:rsidRDefault="008950A2">
            <w:pPr>
              <w:pStyle w:val="TableParagraph"/>
              <w:spacing w:before="25"/>
              <w:ind w:left="298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Estimate</w:t>
            </w:r>
          </w:p>
        </w:tc>
        <w:tc>
          <w:tcPr>
            <w:tcW w:w="605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F43DA8B" w14:textId="77777777" w:rsidR="00632595" w:rsidRDefault="008950A2">
            <w:pPr>
              <w:pStyle w:val="TableParagraph"/>
              <w:spacing w:before="25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Std.</w:t>
            </w:r>
            <w:r>
              <w:rPr>
                <w:rFonts w:ascii="Courier New"/>
                <w:color w:val="575757"/>
                <w:spacing w:val="-12"/>
                <w:sz w:val="20"/>
              </w:rPr>
              <w:t xml:space="preserve"> </w:t>
            </w:r>
            <w:r>
              <w:rPr>
                <w:rFonts w:ascii="Courier New"/>
                <w:color w:val="575757"/>
                <w:sz w:val="20"/>
              </w:rPr>
              <w:t>Error</w:t>
            </w:r>
          </w:p>
        </w:tc>
      </w:tr>
      <w:tr w:rsidR="00632595" w14:paraId="5F627D28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447880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73AB675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lambda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27683A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0.25636541</w:t>
            </w:r>
          </w:p>
        </w:tc>
        <w:tc>
          <w:tcPr>
            <w:tcW w:w="605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7A4FBF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0.04016445</w:t>
            </w:r>
          </w:p>
        </w:tc>
      </w:tr>
      <w:tr w:rsidR="00632595" w14:paraId="39F5953E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068463D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B5B82C8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lambda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0B4E65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3.11475432</w:t>
            </w:r>
          </w:p>
        </w:tc>
        <w:tc>
          <w:tcPr>
            <w:tcW w:w="605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6F617A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1.02131181</w:t>
            </w:r>
          </w:p>
        </w:tc>
      </w:tr>
      <w:tr w:rsidR="00632595" w14:paraId="3FFA92F7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D6B3AE0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5BE6490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gamma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424C333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0.98872128</w:t>
            </w:r>
          </w:p>
        </w:tc>
        <w:tc>
          <w:tcPr>
            <w:tcW w:w="605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1616207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0.01063571</w:t>
            </w:r>
          </w:p>
        </w:tc>
      </w:tr>
      <w:tr w:rsidR="00632595" w14:paraId="5CDA6FE5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AE4E147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9A3289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gamma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35869B1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0.31033853</w:t>
            </w:r>
          </w:p>
        </w:tc>
        <w:tc>
          <w:tcPr>
            <w:tcW w:w="605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1DB806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0.18468648</w:t>
            </w:r>
          </w:p>
        </w:tc>
      </w:tr>
      <w:tr w:rsidR="00632595" w14:paraId="3C900D3A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3039B08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C5F4F87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gamma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F7AF523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0.01127872</w:t>
            </w:r>
          </w:p>
        </w:tc>
        <w:tc>
          <w:tcPr>
            <w:tcW w:w="605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B1B2CB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0.01063571</w:t>
            </w:r>
          </w:p>
        </w:tc>
      </w:tr>
      <w:tr w:rsidR="00632595" w14:paraId="506EBB73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D58373E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C4C492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gamma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59FFC5E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0.68966147</w:t>
            </w:r>
          </w:p>
        </w:tc>
        <w:tc>
          <w:tcPr>
            <w:tcW w:w="605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5A184C0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0.18468648</w:t>
            </w:r>
          </w:p>
        </w:tc>
      </w:tr>
      <w:tr w:rsidR="00632595" w14:paraId="2AE35D65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31A14CD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A9CD72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delta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DF62B50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0.96493123</w:t>
            </w:r>
          </w:p>
        </w:tc>
        <w:tc>
          <w:tcPr>
            <w:tcW w:w="605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7E86E7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0.03181445</w:t>
            </w:r>
          </w:p>
        </w:tc>
      </w:tr>
      <w:tr w:rsidR="00632595" w14:paraId="607C97A9" w14:textId="77777777">
        <w:trPr>
          <w:trHeight w:hRule="exact" w:val="31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F82B72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4B8DCEA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delta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2FFA1C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0.03506877</w:t>
            </w:r>
          </w:p>
        </w:tc>
        <w:tc>
          <w:tcPr>
            <w:tcW w:w="605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3EEF011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0.03181445</w:t>
            </w:r>
          </w:p>
        </w:tc>
      </w:tr>
    </w:tbl>
    <w:p w14:paraId="26D32648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70639D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AA2E24" w14:textId="77777777" w:rsidR="00632595" w:rsidRDefault="008950A2">
      <w:pPr>
        <w:pStyle w:val="BodyText"/>
        <w:spacing w:before="131" w:line="240" w:lineRule="exact"/>
        <w:ind w:right="376" w:firstLine="239"/>
      </w:pPr>
      <w:r>
        <w:pict w14:anchorId="4B0A0546">
          <v:group id="_x0000_s5813" style="position:absolute;left:0;text-align:left;margin-left:91.95pt;margin-top:-135.5pt;width:428.15pt;height:131.75pt;z-index:-196024;mso-position-horizontal-relative:page" coordorigin="1839,-2710" coordsize="8563,2635">
            <v:group id="_x0000_s5814" style="position:absolute;left:1839;top:-2710;width:8563;height:2635" coordorigin="1839,-2710" coordsize="8563,2635">
              <v:shape id="_x0000_s5816" style="position:absolute;left:1839;top:-2710;width:8563;height:2635" coordorigin="1839,-2710" coordsize="8563,2635" path="m1839,-76r8562,l10401,-2710r-8562,l1839,-76xe" fillcolor="#f7f7f7" stroked="f">
                <v:path arrowok="t"/>
              </v:shape>
              <v:shape id="_x0000_s5815" type="#_x0000_t202" style="position:absolute;left:1899;top:-321;width:4065;height:200" filled="f" stroked="f">
                <v:textbox inset="0,0,0,0">
                  <w:txbxContent>
                    <w:p w14:paraId="3E223D71" w14:textId="77777777" w:rsidR="008950A2" w:rsidRDefault="008950A2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More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help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1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with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?</w:t>
                      </w:r>
                      <w:proofErr w:type="spellStart"/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summary</w:t>
                      </w:r>
                      <w:proofErr w:type="gramEnd"/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.sdreport</w:t>
                      </w:r>
                      <w:proofErr w:type="spellEnd"/>
                    </w:p>
                  </w:txbxContent>
                </v:textbox>
              </v:shape>
            </v:group>
            <w10:wrap anchorx="page"/>
          </v:group>
        </w:pict>
      </w:r>
      <w:r>
        <w:t>It</w:t>
      </w:r>
      <w:r>
        <w:rPr>
          <w:spacing w:val="8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noted</w:t>
      </w:r>
      <w:r>
        <w:rPr>
          <w:spacing w:val="9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although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estimates</w:t>
      </w:r>
      <w:r>
        <w:rPr>
          <w:spacing w:val="9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found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optimization</w:t>
      </w:r>
      <w:r>
        <w:rPr>
          <w:spacing w:val="9"/>
        </w:rPr>
        <w:t xml:space="preserve"> </w:t>
      </w:r>
      <w:r>
        <w:rPr>
          <w:spacing w:val="-1"/>
        </w:rPr>
        <w:t>variable</w:t>
      </w:r>
      <w:r>
        <w:rPr>
          <w:spacing w:val="8"/>
        </w:rPr>
        <w:t xml:space="preserve"> </w:t>
      </w:r>
      <w:r>
        <w:rPr>
          <w:rFonts w:ascii="Courier New" w:eastAsia="Courier New" w:hAnsi="Courier New" w:cs="Courier New"/>
        </w:rPr>
        <w:t>opt</w:t>
      </w:r>
      <w:r>
        <w:rPr>
          <w:rFonts w:ascii="Courier New" w:eastAsia="Courier New" w:hAnsi="Courier New" w:cs="Courier New"/>
          <w:spacing w:val="-6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their</w:t>
      </w:r>
      <w:r>
        <w:rPr>
          <w:spacing w:val="23"/>
          <w:w w:val="99"/>
        </w:rPr>
        <w:t xml:space="preserve"> </w:t>
      </w:r>
      <w:r>
        <w:rPr>
          <w:spacing w:val="-1"/>
        </w:rPr>
        <w:t>working</w:t>
      </w:r>
      <w:r>
        <w:rPr>
          <w:spacing w:val="-6"/>
        </w:rPr>
        <w:t xml:space="preserve"> </w:t>
      </w:r>
      <w:r>
        <w:t>form,</w:t>
      </w:r>
      <w:r>
        <w:rPr>
          <w:spacing w:val="-5"/>
        </w:rPr>
        <w:t xml:space="preserve"> </w:t>
      </w:r>
      <w:r>
        <w:rPr>
          <w:spacing w:val="-1"/>
        </w:rPr>
        <w:t>they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MakeADFun</w:t>
      </w:r>
      <w:proofErr w:type="spellEnd"/>
      <w:r>
        <w:rPr>
          <w:rFonts w:ascii="Courier New" w:eastAsia="Courier New" w:hAnsi="Courier New" w:cs="Courier New"/>
          <w:spacing w:val="-75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rPr>
          <w:rFonts w:ascii="Courier New" w:eastAsia="Courier New" w:hAnsi="Courier New" w:cs="Courier New"/>
        </w:rPr>
        <w:t>obj</w:t>
      </w:r>
      <w:r>
        <w:rPr>
          <w:rFonts w:ascii="Courier New" w:eastAsia="Courier New" w:hAnsi="Courier New" w:cs="Courier New"/>
          <w:spacing w:val="-7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retrieved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shown</w:t>
      </w:r>
      <w:r>
        <w:rPr>
          <w:spacing w:val="-5"/>
        </w:rPr>
        <w:t xml:space="preserve"> </w:t>
      </w:r>
      <w:r>
        <w:rPr>
          <w:spacing w:val="-1"/>
        </w:rPr>
        <w:t>above.</w:t>
      </w:r>
      <w:r>
        <w:rPr>
          <w:spacing w:val="28"/>
          <w:w w:val="99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sdreport</w:t>
      </w:r>
      <w:proofErr w:type="spellEnd"/>
      <w:r>
        <w:rPr>
          <w:rFonts w:ascii="Courier New" w:eastAsia="Courier New" w:hAnsi="Courier New" w:cs="Courier New"/>
          <w:spacing w:val="-55"/>
        </w:rPr>
        <w:t xml:space="preserve"> </w:t>
      </w:r>
      <w:r>
        <w:rPr>
          <w:spacing w:val="-1"/>
        </w:rPr>
        <w:t>shows</w:t>
      </w:r>
      <w:r>
        <w:rPr>
          <w:spacing w:val="15"/>
        </w:rPr>
        <w:t xml:space="preserve"> </w:t>
      </w:r>
      <w:r>
        <w:t>information</w:t>
      </w:r>
      <w:r>
        <w:rPr>
          <w:spacing w:val="16"/>
        </w:rPr>
        <w:t xml:space="preserve"> </w:t>
      </w:r>
      <w:r>
        <w:t>about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working</w:t>
      </w:r>
      <w:r>
        <w:rPr>
          <w:spacing w:val="16"/>
        </w:rPr>
        <w:t xml:space="preserve"> </w:t>
      </w:r>
      <w:r>
        <w:t>parameters’</w:t>
      </w:r>
      <w:r>
        <w:rPr>
          <w:spacing w:val="14"/>
        </w:rPr>
        <w:t xml:space="preserve"> </w:t>
      </w:r>
      <w:r>
        <w:t>estimates,</w:t>
      </w:r>
      <w:r>
        <w:rPr>
          <w:spacing w:val="21"/>
        </w:rPr>
        <w:t xml:space="preserve"> </w:t>
      </w:r>
      <w:r>
        <w:t>whereas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summary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that</w:t>
      </w:r>
      <w:r>
        <w:rPr>
          <w:spacing w:val="25"/>
          <w:w w:val="99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rPr>
          <w:spacing w:val="-2"/>
        </w:rPr>
        <w:t>show</w:t>
      </w:r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variables</w:t>
      </w:r>
      <w:r>
        <w:rPr>
          <w:spacing w:val="-7"/>
        </w:rPr>
        <w:t xml:space="preserve"> </w:t>
      </w:r>
      <w:r>
        <w:t>reported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rPr>
          <w:rFonts w:ascii="Courier New" w:eastAsia="Courier New" w:hAnsi="Courier New" w:cs="Courier New"/>
        </w:rPr>
        <w:t>ADREPORT</w:t>
      </w:r>
      <w:r>
        <w:t>.</w:t>
      </w:r>
    </w:p>
    <w:p w14:paraId="3AB8E615" w14:textId="77777777" w:rsidR="00632595" w:rsidRDefault="008950A2">
      <w:pPr>
        <w:pStyle w:val="BodyText"/>
        <w:spacing w:before="28" w:line="209" w:lineRule="auto"/>
        <w:ind w:right="376" w:firstLine="239"/>
        <w:jc w:val="both"/>
      </w:pPr>
      <w:r>
        <w:rPr>
          <w:spacing w:val="-9"/>
        </w:rPr>
        <w:t>We</w:t>
      </w:r>
      <w:r>
        <w:rPr>
          <w:spacing w:val="6"/>
        </w:rPr>
        <w:t xml:space="preserve"> </w:t>
      </w:r>
      <w:r>
        <w:rPr>
          <w:spacing w:val="-1"/>
        </w:rPr>
        <w:t>will</w:t>
      </w:r>
      <w:r>
        <w:rPr>
          <w:spacing w:val="7"/>
        </w:rPr>
        <w:t xml:space="preserve"> </w:t>
      </w:r>
      <w:r>
        <w:rPr>
          <w:spacing w:val="-2"/>
        </w:rPr>
        <w:t>now</w:t>
      </w:r>
      <w:r>
        <w:rPr>
          <w:spacing w:val="6"/>
        </w:rPr>
        <w:t xml:space="preserve"> </w:t>
      </w:r>
      <w:r>
        <w:rPr>
          <w:spacing w:val="-1"/>
        </w:rPr>
        <w:t>see</w:t>
      </w:r>
      <w:r>
        <w:rPr>
          <w:spacing w:val="7"/>
        </w:rPr>
        <w:t xml:space="preserve"> </w:t>
      </w:r>
      <w:r>
        <w:rPr>
          <w:spacing w:val="-2"/>
        </w:rPr>
        <w:t>how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get</w:t>
      </w:r>
      <w:r>
        <w:rPr>
          <w:spacing w:val="7"/>
        </w:rPr>
        <w:t xml:space="preserve"> </w:t>
      </w:r>
      <w:r>
        <w:rPr>
          <w:spacing w:val="-5"/>
        </w:rPr>
        <w:t>Wald</w:t>
      </w:r>
      <w:r>
        <w:rPr>
          <w:spacing w:val="7"/>
        </w:rPr>
        <w:t xml:space="preserve"> </w:t>
      </w:r>
      <w:r>
        <w:t>confidence</w:t>
      </w:r>
      <w:r>
        <w:rPr>
          <w:spacing w:val="6"/>
        </w:rPr>
        <w:t xml:space="preserve"> </w:t>
      </w:r>
      <w:r>
        <w:rPr>
          <w:spacing w:val="-1"/>
        </w:rPr>
        <w:t>intervals</w:t>
      </w:r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proofErr w:type="spellStart"/>
      <w:r>
        <w:t>definded</w:t>
      </w:r>
      <w:proofErr w:type="spellEnd"/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hyperlink w:anchor="_bookmark39" w:history="1">
        <w:r>
          <w:rPr>
            <w:spacing w:val="-5"/>
          </w:rPr>
          <w:t>Wald</w:t>
        </w:r>
      </w:hyperlink>
      <w:r>
        <w:rPr>
          <w:spacing w:val="6"/>
        </w:rPr>
        <w:t xml:space="preserve"> </w:t>
      </w:r>
      <w:r>
        <w:t>(</w:t>
      </w:r>
      <w:hyperlink w:anchor="_bookmark39" w:history="1">
        <w:r>
          <w:t>1943</w:t>
        </w:r>
      </w:hyperlink>
      <w:r>
        <w:t>)</w:t>
      </w:r>
      <w:r>
        <w:rPr>
          <w:spacing w:val="7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TMB.</w:t>
      </w:r>
      <w:r>
        <w:rPr>
          <w:spacing w:val="6"/>
        </w:rPr>
        <w:t xml:space="preserve"> </w:t>
      </w:r>
      <w:r>
        <w:rPr>
          <w:spacing w:val="-2"/>
        </w:rPr>
        <w:t>With</w:t>
      </w:r>
      <w:r>
        <w:rPr>
          <w:spacing w:val="30"/>
          <w:w w:val="99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Poisson</w:t>
      </w:r>
      <w:r>
        <w:rPr>
          <w:spacing w:val="-2"/>
        </w:rPr>
        <w:t xml:space="preserve"> </w:t>
      </w:r>
      <w:r>
        <w:t>HMM,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 w:eastAsia="Arial" w:hAnsi="Arial" w:cs="Arial"/>
        </w:rPr>
        <w:t>100(1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Lucida Sans Unicode" w:eastAsia="Lucida Sans Unicode" w:hAnsi="Lucida Sans Unicode" w:cs="Lucida Sans Unicode"/>
        </w:rPr>
        <w:t>−</w:t>
      </w:r>
      <w:r>
        <w:rPr>
          <w:rFonts w:ascii="Lucida Sans Unicode" w:eastAsia="Lucida Sans Unicode" w:hAnsi="Lucida Sans Unicode" w:cs="Lucida Sans Unicode"/>
          <w:spacing w:val="-21"/>
        </w:rPr>
        <w:t xml:space="preserve"> </w:t>
      </w:r>
      <w:r>
        <w:rPr>
          <w:rFonts w:ascii="Arial" w:eastAsia="Arial" w:hAnsi="Arial" w:cs="Arial"/>
          <w:i/>
        </w:rPr>
        <w:t>α</w:t>
      </w:r>
      <w:r>
        <w:rPr>
          <w:rFonts w:ascii="Arial" w:eastAsia="Arial" w:hAnsi="Arial" w:cs="Arial"/>
        </w:rPr>
        <w:t>)%</w:t>
      </w:r>
      <w:r>
        <w:rPr>
          <w:rFonts w:ascii="Arial" w:eastAsia="Arial" w:hAnsi="Arial" w:cs="Arial"/>
          <w:spacing w:val="-7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rPr>
          <w:spacing w:val="-1"/>
        </w:rPr>
        <w:t>interval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-13"/>
        </w:rPr>
        <w:t xml:space="preserve"> </w:t>
      </w:r>
      <w:r>
        <w:rPr>
          <w:rFonts w:ascii="Lucida Sans Unicode" w:eastAsia="Lucida Sans Unicode" w:hAnsi="Lucida Sans Unicode" w:cs="Lucida Sans Unicode"/>
        </w:rPr>
        <w:t>±</w:t>
      </w:r>
      <w:r>
        <w:rPr>
          <w:rFonts w:ascii="Lucida Sans Unicode" w:eastAsia="Lucida Sans Unicode" w:hAnsi="Lucida Sans Unicode" w:cs="Lucida Sans Unicode"/>
          <w:spacing w:val="-21"/>
        </w:rPr>
        <w:t xml:space="preserve"> </w:t>
      </w:r>
      <w:r>
        <w:rPr>
          <w:rFonts w:ascii="Arial" w:eastAsia="Arial" w:hAnsi="Arial" w:cs="Arial"/>
          <w:i/>
        </w:rPr>
        <w:t>z</w:t>
      </w:r>
      <w:r>
        <w:rPr>
          <w:rFonts w:ascii="Verdana" w:eastAsia="Verdana" w:hAnsi="Verdana" w:cs="Verdana"/>
          <w:position w:val="-3"/>
          <w:sz w:val="14"/>
          <w:szCs w:val="14"/>
        </w:rPr>
        <w:t>1</w:t>
      </w:r>
      <w:r>
        <w:rPr>
          <w:rFonts w:ascii="Lucida Sans Unicode" w:eastAsia="Lucida Sans Unicode" w:hAnsi="Lucida Sans Unicode" w:cs="Lucida Sans Unicode"/>
          <w:position w:val="-3"/>
          <w:sz w:val="14"/>
          <w:szCs w:val="14"/>
        </w:rPr>
        <w:t>−</w:t>
      </w:r>
      <w:r>
        <w:rPr>
          <w:rFonts w:ascii="Arial" w:eastAsia="Arial" w:hAnsi="Arial" w:cs="Arial"/>
          <w:i/>
          <w:position w:val="-3"/>
          <w:sz w:val="14"/>
          <w:szCs w:val="14"/>
        </w:rPr>
        <w:t>α/</w:t>
      </w:r>
      <w:r>
        <w:rPr>
          <w:rFonts w:ascii="Verdana" w:eastAsia="Verdana" w:hAnsi="Verdana" w:cs="Verdana"/>
          <w:position w:val="-3"/>
          <w:sz w:val="14"/>
          <w:szCs w:val="14"/>
        </w:rPr>
        <w:t>2</w:t>
      </w:r>
      <w:r>
        <w:rPr>
          <w:rFonts w:ascii="Verdana" w:eastAsia="Verdana" w:hAnsi="Verdana" w:cs="Verdana"/>
          <w:spacing w:val="2"/>
          <w:position w:val="-3"/>
          <w:sz w:val="14"/>
          <w:szCs w:val="14"/>
        </w:rPr>
        <w:t xml:space="preserve"> </w:t>
      </w:r>
      <w:r>
        <w:rPr>
          <w:rFonts w:ascii="Lucida Sans Unicode" w:eastAsia="Lucida Sans Unicode" w:hAnsi="Lucida Sans Unicode" w:cs="Lucida Sans Unicode"/>
        </w:rPr>
        <w:t>∗</w:t>
      </w:r>
      <w:r>
        <w:rPr>
          <w:rFonts w:ascii="Lucida Sans Unicode" w:eastAsia="Lucida Sans Unicode" w:hAnsi="Lucida Sans Unicode" w:cs="Lucida Sans Unicode"/>
          <w:spacing w:val="-22"/>
        </w:rPr>
        <w:t xml:space="preserve"> </w:t>
      </w:r>
      <w:r>
        <w:rPr>
          <w:rFonts w:ascii="Arial" w:eastAsia="Arial" w:hAnsi="Arial" w:cs="Arial"/>
          <w:i/>
        </w:rPr>
        <w:t>σ</w:t>
      </w:r>
      <w:r>
        <w:rPr>
          <w:rFonts w:ascii="Arial" w:eastAsia="Arial" w:hAnsi="Arial" w:cs="Arial"/>
          <w:i/>
          <w:position w:val="-2"/>
          <w:sz w:val="14"/>
          <w:szCs w:val="14"/>
        </w:rPr>
        <w:t>a</w:t>
      </w:r>
      <w:r>
        <w:rPr>
          <w:rFonts w:ascii="Arial" w:eastAsia="Arial" w:hAnsi="Arial" w:cs="Arial"/>
          <w:i/>
          <w:spacing w:val="19"/>
          <w:position w:val="-2"/>
          <w:sz w:val="14"/>
          <w:szCs w:val="14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rPr>
          <w:rFonts w:ascii="Arial" w:eastAsia="Arial" w:hAnsi="Arial" w:cs="Arial"/>
          <w:i/>
        </w:rPr>
        <w:t>z</w:t>
      </w:r>
      <w:r>
        <w:rPr>
          <w:rFonts w:ascii="Arial" w:eastAsia="Arial" w:hAnsi="Arial" w:cs="Arial"/>
          <w:i/>
          <w:position w:val="-2"/>
          <w:sz w:val="14"/>
          <w:szCs w:val="14"/>
        </w:rPr>
        <w:t>x</w:t>
      </w:r>
      <w:r>
        <w:rPr>
          <w:rFonts w:ascii="Arial" w:eastAsia="Arial" w:hAnsi="Arial" w:cs="Arial"/>
          <w:i/>
          <w:spacing w:val="18"/>
          <w:position w:val="-2"/>
          <w:sz w:val="14"/>
          <w:szCs w:val="1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rPr>
          <w:rFonts w:ascii="Arial" w:eastAsia="Arial" w:hAnsi="Arial" w:cs="Arial"/>
          <w:i/>
        </w:rPr>
        <w:t>x</w:t>
      </w:r>
      <w:r>
        <w:t>-percentile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rPr>
          <w:spacing w:val="-1"/>
        </w:rPr>
        <w:t>distribution,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Arial" w:eastAsia="Arial" w:hAnsi="Arial" w:cs="Arial"/>
          <w:i/>
        </w:rPr>
        <w:t>σ</w:t>
      </w:r>
      <w:r>
        <w:rPr>
          <w:rFonts w:ascii="Arial" w:eastAsia="Arial" w:hAnsi="Arial" w:cs="Arial"/>
          <w:i/>
          <w:position w:val="-2"/>
          <w:sz w:val="14"/>
          <w:szCs w:val="14"/>
        </w:rPr>
        <w:t>a</w:t>
      </w:r>
      <w:r>
        <w:rPr>
          <w:rFonts w:ascii="Arial" w:eastAsia="Arial" w:hAnsi="Arial" w:cs="Arial"/>
          <w:i/>
          <w:spacing w:val="17"/>
          <w:position w:val="-2"/>
          <w:sz w:val="14"/>
          <w:szCs w:val="1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rFonts w:ascii="Arial" w:eastAsia="Arial" w:hAnsi="Arial" w:cs="Arial"/>
          <w:i/>
        </w:rPr>
        <w:t>a</w:t>
      </w:r>
      <w:r>
        <w:t>.</w:t>
      </w:r>
    </w:p>
    <w:p w14:paraId="625F86A6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BD720A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CC940B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583C7D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158717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EC449C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110AE9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DC5866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380D07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58CCC9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B535FA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E49483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220D28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5F6769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0F039C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0A30B1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FAD8E8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60179E" w14:textId="77777777" w:rsidR="00632595" w:rsidRDefault="00632595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837"/>
        <w:gridCol w:w="1554"/>
        <w:gridCol w:w="5813"/>
      </w:tblGrid>
      <w:tr w:rsidR="00632595" w14:paraId="159E6DD6" w14:textId="77777777">
        <w:trPr>
          <w:trHeight w:hRule="exact" w:val="31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076F25A" w14:textId="77777777" w:rsidR="00632595" w:rsidRDefault="008950A2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E3C1407" w14:textId="77777777" w:rsidR="00632595" w:rsidRDefault="00632595"/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1D92643" w14:textId="77777777" w:rsidR="00632595" w:rsidRDefault="008950A2">
            <w:pPr>
              <w:pStyle w:val="TableParagraph"/>
              <w:spacing w:before="8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color w:val="575757"/>
                <w:sz w:val="20"/>
              </w:rPr>
              <w:t>lower_bound</w:t>
            </w:r>
            <w:proofErr w:type="spellEnd"/>
          </w:p>
        </w:tc>
        <w:tc>
          <w:tcPr>
            <w:tcW w:w="58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29DAA63" w14:textId="77777777" w:rsidR="00632595" w:rsidRDefault="008950A2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color w:val="575757"/>
                <w:sz w:val="20"/>
              </w:rPr>
              <w:t>upper_bound</w:t>
            </w:r>
            <w:proofErr w:type="spellEnd"/>
          </w:p>
        </w:tc>
      </w:tr>
      <w:tr w:rsidR="00632595" w14:paraId="6776BEAC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9E8645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35F1169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lambda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12BC9E0" w14:textId="77777777" w:rsidR="00632595" w:rsidRDefault="008950A2">
            <w:pPr>
              <w:pStyle w:val="TableParagraph"/>
              <w:spacing w:before="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0.177644535</w:t>
            </w:r>
          </w:p>
        </w:tc>
        <w:tc>
          <w:tcPr>
            <w:tcW w:w="58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7EC8353" w14:textId="77777777" w:rsidR="00632595" w:rsidRDefault="008950A2">
            <w:pPr>
              <w:pStyle w:val="TableParagraph"/>
              <w:spacing w:before="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0.33508628</w:t>
            </w:r>
          </w:p>
        </w:tc>
      </w:tr>
      <w:tr w:rsidR="00632595" w14:paraId="57551501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17DBD2D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FCF4861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lambda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E1893B2" w14:textId="77777777" w:rsidR="00632595" w:rsidRDefault="008950A2">
            <w:pPr>
              <w:pStyle w:val="TableParagraph"/>
              <w:spacing w:before="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1.113019955</w:t>
            </w:r>
          </w:p>
        </w:tc>
        <w:tc>
          <w:tcPr>
            <w:tcW w:w="58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FE6E110" w14:textId="77777777" w:rsidR="00632595" w:rsidRDefault="008950A2">
            <w:pPr>
              <w:pStyle w:val="TableParagraph"/>
              <w:spacing w:before="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5.11648869</w:t>
            </w:r>
          </w:p>
        </w:tc>
      </w:tr>
      <w:tr w:rsidR="00632595" w14:paraId="077643FD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6139A4E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913A575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gamma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1BF74E9" w14:textId="77777777" w:rsidR="00632595" w:rsidRDefault="008950A2">
            <w:pPr>
              <w:pStyle w:val="TableParagraph"/>
              <w:spacing w:before="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0.967875672</w:t>
            </w:r>
          </w:p>
        </w:tc>
        <w:tc>
          <w:tcPr>
            <w:tcW w:w="58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8F4EEB5" w14:textId="77777777" w:rsidR="00632595" w:rsidRDefault="008950A2">
            <w:pPr>
              <w:pStyle w:val="TableParagraph"/>
              <w:spacing w:before="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1.00956689</w:t>
            </w:r>
          </w:p>
        </w:tc>
      </w:tr>
      <w:tr w:rsidR="00632595" w14:paraId="18C8C92D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F1AF728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888A6DA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gamma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D75D390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-0.051640322</w:t>
            </w:r>
          </w:p>
        </w:tc>
        <w:tc>
          <w:tcPr>
            <w:tcW w:w="58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C41F109" w14:textId="77777777" w:rsidR="00632595" w:rsidRDefault="008950A2">
            <w:pPr>
              <w:pStyle w:val="TableParagraph"/>
              <w:spacing w:before="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0.67231737</w:t>
            </w:r>
          </w:p>
        </w:tc>
      </w:tr>
      <w:tr w:rsidR="00632595" w14:paraId="23A80A12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9DA9431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1741BA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gamma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E54C4AE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-0.009566886</w:t>
            </w:r>
          </w:p>
        </w:tc>
        <w:tc>
          <w:tcPr>
            <w:tcW w:w="58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50A3534" w14:textId="77777777" w:rsidR="00632595" w:rsidRDefault="008950A2">
            <w:pPr>
              <w:pStyle w:val="TableParagraph"/>
              <w:spacing w:before="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0.03212433</w:t>
            </w:r>
          </w:p>
        </w:tc>
      </w:tr>
      <w:tr w:rsidR="00632595" w14:paraId="780F84F6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09729E3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22E98A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gamma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0A3C299" w14:textId="77777777" w:rsidR="00632595" w:rsidRDefault="008950A2">
            <w:pPr>
              <w:pStyle w:val="TableParagraph"/>
              <w:spacing w:before="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0.327682625</w:t>
            </w:r>
          </w:p>
        </w:tc>
        <w:tc>
          <w:tcPr>
            <w:tcW w:w="58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56D2ACA" w14:textId="77777777" w:rsidR="00632595" w:rsidRDefault="008950A2">
            <w:pPr>
              <w:pStyle w:val="TableParagraph"/>
              <w:spacing w:before="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1.05164032</w:t>
            </w:r>
          </w:p>
        </w:tc>
      </w:tr>
      <w:tr w:rsidR="00632595" w14:paraId="4693CD59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66CBBB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469458D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delta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59DFA4E" w14:textId="77777777" w:rsidR="00632595" w:rsidRDefault="008950A2">
            <w:pPr>
              <w:pStyle w:val="TableParagraph"/>
              <w:spacing w:before="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0.902576056</w:t>
            </w:r>
          </w:p>
        </w:tc>
        <w:tc>
          <w:tcPr>
            <w:tcW w:w="58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8985223" w14:textId="77777777" w:rsidR="00632595" w:rsidRDefault="008950A2">
            <w:pPr>
              <w:pStyle w:val="TableParagraph"/>
              <w:spacing w:before="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1.02728641</w:t>
            </w:r>
          </w:p>
        </w:tc>
      </w:tr>
      <w:tr w:rsidR="00632595" w14:paraId="501D03F1" w14:textId="77777777">
        <w:trPr>
          <w:trHeight w:hRule="exact" w:val="240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F39B7D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44F354F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delta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DBCEEFD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-0.027286406</w:t>
            </w:r>
          </w:p>
        </w:tc>
        <w:tc>
          <w:tcPr>
            <w:tcW w:w="58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4295133" w14:textId="77777777" w:rsidR="00632595" w:rsidRDefault="008950A2">
            <w:pPr>
              <w:pStyle w:val="TableParagraph"/>
              <w:spacing w:before="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0.09742394</w:t>
            </w:r>
          </w:p>
        </w:tc>
      </w:tr>
    </w:tbl>
    <w:p w14:paraId="042D1C68" w14:textId="77777777" w:rsidR="00632595" w:rsidRDefault="00632595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14:paraId="51A76BD1" w14:textId="77777777" w:rsidR="00632595" w:rsidRDefault="008950A2">
      <w:pPr>
        <w:pStyle w:val="BodyText"/>
        <w:spacing w:before="66" w:line="217" w:lineRule="exact"/>
        <w:ind w:left="0" w:right="25"/>
        <w:jc w:val="center"/>
      </w:pPr>
      <w:r>
        <w:pict w14:anchorId="5A791A55">
          <v:group id="_x0000_s5806" style="position:absolute;left:0;text-align:left;margin-left:91.95pt;margin-top:-317.1pt;width:428.15pt;height:309.8pt;z-index:-195904;mso-position-horizontal-relative:page" coordorigin="1839,-6342" coordsize="8563,6196">
            <v:group id="_x0000_s5807" style="position:absolute;left:1839;top:-6342;width:8563;height:6196" coordorigin="1839,-6342" coordsize="8563,6196">
              <v:shape id="_x0000_s5812" style="position:absolute;left:1839;top:-6342;width:8563;height:6196" coordorigin="1839,-6342" coordsize="8563,6196" path="m1839,-146r8562,l10401,-6342r-8562,l1839,-146xe" fillcolor="#f7f7f7" stroked="f">
                <v:path arrowok="t"/>
              </v:shape>
              <v:shape id="_x0000_s5811" type="#_x0000_t202" style="position:absolute;left:1899;top:-6305;width:7293;height:1398" filled="f" stroked="f">
                <v:textbox inset="0,0,0,0">
                  <w:txbxContent>
                    <w:p w14:paraId="732B6E8A" w14:textId="77777777" w:rsidR="008950A2" w:rsidRDefault="008950A2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sdreport</w:t>
                      </w:r>
                      <w:proofErr w:type="spellEnd"/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gives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estimates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of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parameters</w:t>
                      </w:r>
                    </w:p>
                    <w:p w14:paraId="643CAB27" w14:textId="77777777" w:rsidR="008950A2" w:rsidRDefault="008950A2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and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their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standard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errors</w:t>
                      </w:r>
                    </w:p>
                    <w:p w14:paraId="067EDD4D" w14:textId="77777777" w:rsidR="008950A2" w:rsidRDefault="008950A2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adrep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summary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sdreport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obj_tmb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),</w:t>
                      </w:r>
                      <w:r>
                        <w:rPr>
                          <w:rFonts w:ascii="Courier New"/>
                          <w:color w:val="575757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07DCC"/>
                          <w:sz w:val="20"/>
                        </w:rPr>
                        <w:t>"report"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</w:t>
                      </w:r>
                    </w:p>
                    <w:p w14:paraId="4BFC7630" w14:textId="77777777" w:rsidR="008950A2" w:rsidRDefault="008950A2">
                      <w:pPr>
                        <w:spacing w:before="10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2F4EF784" w14:textId="77777777" w:rsidR="008950A2" w:rsidRDefault="008950A2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Get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97.5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percentile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of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standard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normal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distribution</w:t>
                      </w:r>
                    </w:p>
                    <w:p w14:paraId="037A41E6" w14:textId="77777777" w:rsidR="008950A2" w:rsidRDefault="008950A2">
                      <w:pPr>
                        <w:spacing w:before="12" w:line="215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q95_norm</w:t>
                      </w:r>
                      <w:r>
                        <w:rPr>
                          <w:rFonts w:ascii="Courier New"/>
                          <w:color w:val="575757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qnorm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color w:val="AE0F91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0.05</w:t>
                      </w:r>
                      <w:r>
                        <w:rPr>
                          <w:rFonts w:ascii="Courier New"/>
                          <w:color w:val="AE0F91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5810" type="#_x0000_t202" style="position:absolute;left:1899;top:-4631;width:4185;height:2116" filled="f" stroked="f">
                <v:textbox inset="0,0,0,0">
                  <w:txbxContent>
                    <w:p w14:paraId="751FC882" w14:textId="77777777" w:rsidR="008950A2" w:rsidRDefault="008950A2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Create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confidence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interval</w:t>
                      </w:r>
                    </w:p>
                    <w:p w14:paraId="5F5C2AC5" w14:textId="77777777" w:rsidR="008950A2" w:rsidRDefault="008950A2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Extract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values</w:t>
                      </w:r>
                    </w:p>
                    <w:p w14:paraId="6DE1B808" w14:textId="77777777" w:rsidR="008950A2" w:rsidRDefault="008950A2">
                      <w:pPr>
                        <w:spacing w:before="12" w:line="253" w:lineRule="auto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estimates</w:t>
                      </w:r>
                      <w:r>
                        <w:rPr>
                          <w:rFonts w:ascii="Courier New"/>
                          <w:color w:val="575757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13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adrep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5757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07DCC"/>
                          <w:sz w:val="20"/>
                        </w:rPr>
                        <w:t>"Estimate"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color w:val="575757"/>
                          <w:w w:val="9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std_errors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adrep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[,</w:t>
                      </w:r>
                      <w:r>
                        <w:rPr>
                          <w:rFonts w:ascii="Courier New"/>
                          <w:color w:val="575757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07DCC"/>
                          <w:sz w:val="20"/>
                        </w:rPr>
                        <w:t>"Std.</w:t>
                      </w:r>
                      <w:r>
                        <w:rPr>
                          <w:rFonts w:ascii="Courier New"/>
                          <w:color w:val="307DCC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07DCC"/>
                          <w:sz w:val="20"/>
                        </w:rPr>
                        <w:t>Error"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]</w:t>
                      </w:r>
                    </w:p>
                    <w:p w14:paraId="075DFD67" w14:textId="77777777" w:rsidR="008950A2" w:rsidRDefault="008950A2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Create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bounds</w:t>
                      </w:r>
                    </w:p>
                    <w:p w14:paraId="3BCEFA83" w14:textId="77777777" w:rsidR="008950A2" w:rsidRDefault="008950A2">
                      <w:pPr>
                        <w:spacing w:before="12" w:line="253" w:lineRule="auto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lower_bound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estimates</w:t>
                      </w:r>
                      <w:r>
                        <w:rPr>
                          <w:rFonts w:ascii="Courier New"/>
                          <w:color w:val="575757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q95_norm</w:t>
                      </w:r>
                      <w:r>
                        <w:rPr>
                          <w:rFonts w:ascii="Courier New"/>
                          <w:color w:val="575757"/>
                          <w:w w:val="9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upper_bound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estimates</w:t>
                      </w:r>
                      <w:r>
                        <w:rPr>
                          <w:rFonts w:ascii="Courier New"/>
                          <w:color w:val="575757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q95_norm</w:t>
                      </w:r>
                    </w:p>
                    <w:p w14:paraId="0E6D3FDF" w14:textId="77777777" w:rsidR="008950A2" w:rsidRDefault="008950A2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Show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CI</w:t>
                      </w:r>
                    </w:p>
                    <w:p w14:paraId="1037FE0B" w14:textId="77777777" w:rsidR="008950A2" w:rsidRDefault="008950A2">
                      <w:pPr>
                        <w:spacing w:before="12" w:line="215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cbind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lower_bound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5757"/>
                          <w:spacing w:val="-3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upper_bound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5809" type="#_x0000_t202" style="position:absolute;left:6202;top:-3400;width:120;height:439" filled="f" stroked="f">
                <v:textbox inset="0,0,0,0">
                  <w:txbxContent>
                    <w:p w14:paraId="2782FA0D" w14:textId="77777777" w:rsidR="008950A2" w:rsidRDefault="008950A2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95"/>
                          <w:sz w:val="20"/>
                        </w:rPr>
                        <w:t>*</w:t>
                      </w:r>
                    </w:p>
                    <w:p w14:paraId="66BF81B6" w14:textId="77777777" w:rsidR="008950A2" w:rsidRDefault="008950A2">
                      <w:pPr>
                        <w:spacing w:before="12" w:line="212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95"/>
                          <w:sz w:val="20"/>
                        </w:rPr>
                        <w:t>*</w:t>
                      </w:r>
                    </w:p>
                  </w:txbxContent>
                </v:textbox>
              </v:shape>
              <v:shape id="_x0000_s5808" type="#_x0000_t202" style="position:absolute;left:6442;top:-3435;width:1196;height:439" filled="f" stroked="f">
                <v:textbox inset="0,0,0,0">
                  <w:txbxContent>
                    <w:p w14:paraId="3FE31C08" w14:textId="77777777" w:rsidR="008950A2" w:rsidRDefault="008950A2">
                      <w:pPr>
                        <w:spacing w:line="253" w:lineRule="auto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std_errors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w w:val="9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std_errors</w:t>
                      </w:r>
                      <w:proofErr w:type="spellEnd"/>
                    </w:p>
                  </w:txbxContent>
                </v:textbox>
              </v:shape>
            </v:group>
            <w10:wrap anchorx="page"/>
          </v:group>
        </w:pict>
      </w:r>
      <w:r>
        <w:t>Estimates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b/>
          <w:i/>
        </w:rPr>
        <w:t>θ</w:t>
      </w:r>
      <w:r>
        <w:rPr>
          <w:b/>
          <w:i/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b/>
          <w:i/>
          <w:spacing w:val="2"/>
        </w:rPr>
        <w:t>δ</w:t>
      </w:r>
      <w:r>
        <w:rPr>
          <w:spacing w:val="3"/>
        </w:rPr>
        <w:t>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1"/>
        </w:rPr>
        <w:t>accompanying</w:t>
      </w:r>
      <w:r>
        <w:rPr>
          <w:spacing w:val="-5"/>
        </w:rPr>
        <w:t xml:space="preserve"> </w:t>
      </w:r>
      <w:r>
        <w:t>confidence</w:t>
      </w:r>
      <w:r>
        <w:rPr>
          <w:spacing w:val="-4"/>
        </w:rPr>
        <w:t xml:space="preserve"> </w:t>
      </w:r>
      <w:r>
        <w:rPr>
          <w:spacing w:val="-1"/>
        </w:rPr>
        <w:t>intervals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displayed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hyperlink w:anchor="_bookmark15" w:history="1">
        <w:r>
          <w:rPr>
            <w:spacing w:val="-5"/>
          </w:rPr>
          <w:t>Table</w:t>
        </w:r>
        <w:r>
          <w:rPr>
            <w:spacing w:val="-4"/>
          </w:rPr>
          <w:t xml:space="preserve"> </w:t>
        </w:r>
        <w:r>
          <w:t>12</w:t>
        </w:r>
      </w:hyperlink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hyperlink w:anchor="_bookmark16" w:history="1">
        <w:r>
          <w:rPr>
            <w:spacing w:val="-5"/>
          </w:rPr>
          <w:t xml:space="preserve">Table </w:t>
        </w:r>
        <w:r>
          <w:t>13</w:t>
        </w:r>
      </w:hyperlink>
      <w:r>
        <w:t>.</w:t>
      </w:r>
    </w:p>
    <w:p w14:paraId="1EE006F2" w14:textId="77777777" w:rsidR="00632595" w:rsidRDefault="008950A2">
      <w:pPr>
        <w:pStyle w:val="BodyText"/>
        <w:spacing w:line="294" w:lineRule="exact"/>
        <w:rPr>
          <w:rFonts w:ascii="Arial" w:eastAsia="Arial" w:hAnsi="Arial" w:cs="Arial"/>
        </w:rPr>
      </w:pPr>
      <w:r>
        <w:rPr>
          <w:spacing w:val="-3"/>
        </w:rPr>
        <w:t>F</w:t>
      </w:r>
      <w:r>
        <w:t>or</w:t>
      </w:r>
      <w:r>
        <w:rPr>
          <w:spacing w:val="-16"/>
        </w:rPr>
        <w:t xml:space="preserve"> </w:t>
      </w:r>
      <w:r>
        <w:t>comparison,</w:t>
      </w:r>
      <w:r>
        <w:rPr>
          <w:spacing w:val="-13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h</w:t>
      </w:r>
      <w:r>
        <w:rPr>
          <w:spacing w:val="-5"/>
        </w:rPr>
        <w:t>a</w:t>
      </w:r>
      <w:r>
        <w:rPr>
          <w:spacing w:val="-3"/>
        </w:rPr>
        <w:t>v</w:t>
      </w:r>
      <w:r>
        <w:t>e</w:t>
      </w:r>
      <w:r>
        <w:rPr>
          <w:spacing w:val="-16"/>
        </w:rPr>
        <w:t xml:space="preserve"> </w:t>
      </w:r>
      <w:r>
        <w:t>included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corresponding</w:t>
      </w:r>
      <w:r>
        <w:rPr>
          <w:spacing w:val="-15"/>
        </w:rPr>
        <w:t xml:space="preserve"> </w:t>
      </w:r>
      <w:r>
        <w:t>standard</w:t>
      </w:r>
      <w:r>
        <w:rPr>
          <w:spacing w:val="-16"/>
        </w:rPr>
        <w:t xml:space="preserve"> </w:t>
      </w:r>
      <w:r>
        <w:t>d</w:t>
      </w:r>
      <w:r>
        <w:rPr>
          <w:spacing w:val="-6"/>
        </w:rPr>
        <w:t>e</w:t>
      </w:r>
      <w:r>
        <w:t>viations</w:t>
      </w:r>
      <w:r>
        <w:rPr>
          <w:spacing w:val="-15"/>
        </w:rPr>
        <w:t xml:space="preserve"> </w:t>
      </w:r>
      <w:r>
        <w:t>resulting</w:t>
      </w:r>
      <w:r>
        <w:rPr>
          <w:spacing w:val="-15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replacing</w:t>
      </w:r>
      <w:r>
        <w:rPr>
          <w:spacing w:val="-15"/>
        </w:rPr>
        <w:t xml:space="preserve"> </w:t>
      </w:r>
      <w:r>
        <w:rPr>
          <w:rFonts w:ascii="Lucida Sans Unicode" w:eastAsia="Lucida Sans Unicode" w:hAnsi="Lucida Sans Unicode" w:cs="Lucida Sans Unicode"/>
        </w:rPr>
        <w:t>∇</w:t>
      </w:r>
      <w:r>
        <w:rPr>
          <w:rFonts w:ascii="Verdana" w:eastAsia="Verdana" w:hAnsi="Verdana" w:cs="Verdana"/>
          <w:position w:val="7"/>
          <w:sz w:val="14"/>
          <w:szCs w:val="14"/>
        </w:rPr>
        <w:t>2</w:t>
      </w:r>
      <w:r>
        <w:rPr>
          <w:rFonts w:ascii="Verdana" w:eastAsia="Verdana" w:hAnsi="Verdana" w:cs="Verdana"/>
          <w:spacing w:val="-10"/>
          <w:position w:val="7"/>
          <w:sz w:val="14"/>
          <w:szCs w:val="14"/>
        </w:rPr>
        <w:t xml:space="preserve"> </w:t>
      </w:r>
      <w:r>
        <w:rPr>
          <w:rFonts w:ascii="Arial" w:eastAsia="Arial" w:hAnsi="Arial" w:cs="Arial"/>
        </w:rPr>
        <w:t>log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  <w:i/>
        </w:rPr>
        <w:t>L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  <w:spacing w:val="-100"/>
        </w:rPr>
        <w:t>ψ</w:t>
      </w:r>
      <w:r>
        <w:rPr>
          <w:rFonts w:ascii="Arial" w:eastAsia="Arial" w:hAnsi="Arial" w:cs="Arial"/>
          <w:spacing w:val="-3"/>
          <w:position w:val="5"/>
        </w:rPr>
        <w:t>ˆ</w:t>
      </w:r>
      <w:r>
        <w:rPr>
          <w:rFonts w:ascii="Arial" w:eastAsia="Arial" w:hAnsi="Arial" w:cs="Arial"/>
        </w:rPr>
        <w:t>)</w:t>
      </w:r>
    </w:p>
    <w:p w14:paraId="13773979" w14:textId="77777777" w:rsidR="00632595" w:rsidRDefault="008950A2">
      <w:pPr>
        <w:pStyle w:val="BodyText"/>
        <w:spacing w:line="212" w:lineRule="exact"/>
      </w:pPr>
      <w:r>
        <w:t>in</w:t>
      </w:r>
      <w:r>
        <w:rPr>
          <w:spacing w:val="6"/>
        </w:rPr>
        <w:t xml:space="preserve"> </w:t>
      </w:r>
      <w:hyperlink w:anchor="_bookmark6" w:history="1">
        <w:r>
          <w:t>(Equation</w:t>
        </w:r>
        <w:r>
          <w:rPr>
            <w:spacing w:val="8"/>
          </w:rPr>
          <w:t xml:space="preserve"> </w:t>
        </w:r>
        <w:r>
          <w:t>2</w:t>
        </w:r>
      </w:hyperlink>
      <w:r>
        <w:t>)</w:t>
      </w:r>
      <w:r>
        <w:rPr>
          <w:spacing w:val="6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traditional</w:t>
      </w:r>
      <w:r>
        <w:rPr>
          <w:spacing w:val="6"/>
        </w:rPr>
        <w:t xml:space="preserve"> </w:t>
      </w:r>
      <w:r>
        <w:t>numerical</w:t>
      </w:r>
      <w:r>
        <w:rPr>
          <w:spacing w:val="8"/>
        </w:rPr>
        <w:t xml:space="preserve"> </w:t>
      </w:r>
      <w:r>
        <w:t>approximations</w:t>
      </w:r>
      <w:r>
        <w:rPr>
          <w:spacing w:val="7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</w:t>
      </w:r>
      <w:r>
        <w:rPr>
          <w:spacing w:val="7"/>
        </w:rPr>
        <w:t xml:space="preserve"> </w:t>
      </w:r>
      <w:r>
        <w:t>functions</w:t>
      </w:r>
      <w:r>
        <w:rPr>
          <w:spacing w:val="7"/>
        </w:rPr>
        <w:t xml:space="preserve"> </w:t>
      </w:r>
      <w:proofErr w:type="spellStart"/>
      <w:r>
        <w:t>nlm</w:t>
      </w:r>
      <w:proofErr w:type="spellEnd"/>
      <w:r>
        <w:rPr>
          <w:spacing w:val="7"/>
        </w:rPr>
        <w:t xml:space="preserve"> </w:t>
      </w:r>
      <w:r>
        <w:t>(</w:t>
      </w:r>
      <w:proofErr w:type="spellStart"/>
      <w:r>
        <w:t>nlmb</w:t>
      </w:r>
      <w:proofErr w:type="spellEnd"/>
      <w:r>
        <w:t>)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proofErr w:type="spellStart"/>
      <w:r>
        <w:t>fdHess</w:t>
      </w:r>
      <w:proofErr w:type="spellEnd"/>
    </w:p>
    <w:p w14:paraId="5FE49C57" w14:textId="77777777" w:rsidR="00632595" w:rsidRDefault="00632595">
      <w:pPr>
        <w:spacing w:line="212" w:lineRule="exact"/>
        <w:sectPr w:rsidR="00632595">
          <w:pgSz w:w="12240" w:h="15840"/>
          <w:pgMar w:top="1500" w:right="1520" w:bottom="1160" w:left="1720" w:header="0" w:footer="961" w:gutter="0"/>
          <w:cols w:space="720"/>
        </w:sectPr>
      </w:pPr>
    </w:p>
    <w:p w14:paraId="604E9716" w14:textId="77777777" w:rsidR="00632595" w:rsidRDefault="00632595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14:paraId="42070CE5" w14:textId="77777777" w:rsidR="00632595" w:rsidRDefault="008950A2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14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14:paraId="2386883B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14:paraId="7B250D81" w14:textId="77777777" w:rsidR="00632595" w:rsidRDefault="008950A2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7022C64">
          <v:group id="_x0000_s5803" style="width:422.55pt;height:.4pt;mso-position-horizontal-relative:char;mso-position-vertical-relative:line" coordsize="8451,8">
            <v:group id="_x0000_s5804" style="position:absolute;left:4;top:4;width:8443;height:2" coordorigin="4,4" coordsize="8443,2">
              <v:shape id="_x0000_s5805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14:paraId="57841868" w14:textId="77777777" w:rsidR="00632595" w:rsidRDefault="00632595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14:paraId="01A92214" w14:textId="77777777" w:rsidR="00632595" w:rsidRDefault="008950A2">
      <w:pPr>
        <w:pStyle w:val="BodyText"/>
        <w:spacing w:before="84" w:line="184" w:lineRule="auto"/>
        <w:ind w:right="176"/>
        <w:jc w:val="both"/>
      </w:pPr>
      <w:r>
        <w:t>(</w:t>
      </w:r>
      <w:proofErr w:type="spellStart"/>
      <w:r>
        <w:t>nlme</w:t>
      </w:r>
      <w:proofErr w:type="spellEnd"/>
      <w:r>
        <w:t>).</w:t>
      </w:r>
      <w:r>
        <w:rPr>
          <w:spacing w:val="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difference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approximations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17"/>
        </w:rPr>
        <w:t xml:space="preserve"> </w:t>
      </w:r>
      <w:r>
        <w:rPr>
          <w:rFonts w:ascii="Lucida Sans Unicode" w:eastAsia="Lucida Sans Unicode" w:hAnsi="Lucida Sans Unicode" w:cs="Lucida Sans Unicode"/>
        </w:rPr>
        <w:t>−</w:t>
      </w:r>
      <w:r>
        <w:rPr>
          <w:rFonts w:ascii="Lucida Sans Unicode" w:eastAsia="Lucida Sans Unicode" w:hAnsi="Lucida Sans Unicode" w:cs="Lucida Sans Unicode"/>
          <w:spacing w:val="-26"/>
        </w:rPr>
        <w:t xml:space="preserve"> </w:t>
      </w:r>
      <w:r>
        <w:rPr>
          <w:rFonts w:ascii="Arial" w:eastAsia="Arial" w:hAnsi="Arial" w:cs="Arial"/>
        </w:rPr>
        <w:t>05</w:t>
      </w:r>
      <w:r>
        <w:rPr>
          <w:rFonts w:ascii="Arial" w:eastAsia="Arial" w:hAnsi="Arial" w:cs="Arial"/>
          <w:spacing w:val="-1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less,</w:t>
      </w:r>
      <w:r>
        <w:rPr>
          <w:spacing w:val="-7"/>
        </w:rPr>
        <w:t xml:space="preserve"> </w:t>
      </w:r>
      <w:r>
        <w:rPr>
          <w:spacing w:val="-2"/>
        </w:rPr>
        <w:t>however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rPr>
          <w:spacing w:val="-1"/>
        </w:rPr>
        <w:t>would</w:t>
      </w:r>
      <w:r>
        <w:rPr>
          <w:spacing w:val="29"/>
          <w:w w:val="99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h</w:t>
      </w:r>
      <w:r>
        <w:rPr>
          <w:spacing w:val="-5"/>
        </w:rPr>
        <w:t>a</w:t>
      </w:r>
      <w:r>
        <w:rPr>
          <w:spacing w:val="-3"/>
        </w:rPr>
        <w:t>v</w:t>
      </w:r>
      <w:r>
        <w:t>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rPr>
          <w:rFonts w:ascii="Lucida Sans Unicode" w:eastAsia="Lucida Sans Unicode" w:hAnsi="Lucida Sans Unicode" w:cs="Lucida Sans Unicode"/>
        </w:rPr>
        <w:t>∇</w:t>
      </w:r>
      <w:r>
        <w:rPr>
          <w:rFonts w:ascii="Arial" w:eastAsia="Arial" w:hAnsi="Arial" w:cs="Arial"/>
          <w:i/>
          <w:spacing w:val="8"/>
        </w:rPr>
        <w:t>g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  <w:spacing w:val="-100"/>
        </w:rPr>
        <w:t>ψ</w:t>
      </w:r>
      <w:r>
        <w:rPr>
          <w:rFonts w:ascii="Arial" w:eastAsia="Arial" w:hAnsi="Arial" w:cs="Arial"/>
          <w:spacing w:val="-3"/>
          <w:position w:val="5"/>
        </w:rPr>
        <w:t>ˆ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approximations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useful.</w:t>
      </w:r>
    </w:p>
    <w:p w14:paraId="508D1A01" w14:textId="77777777" w:rsidR="00632595" w:rsidRDefault="008950A2">
      <w:pPr>
        <w:pStyle w:val="BodyText"/>
        <w:spacing w:line="249" w:lineRule="auto"/>
        <w:ind w:right="176" w:firstLine="239"/>
      </w:pPr>
      <w:r>
        <w:t>As</w:t>
      </w:r>
      <w:r>
        <w:rPr>
          <w:spacing w:val="9"/>
        </w:rPr>
        <w:t xml:space="preserve"> </w:t>
      </w:r>
      <w:r>
        <w:t>mentioned</w:t>
      </w:r>
      <w:r>
        <w:rPr>
          <w:spacing w:val="9"/>
        </w:rPr>
        <w:t xml:space="preserve"> </w:t>
      </w:r>
      <w:r>
        <w:rPr>
          <w:spacing w:val="-1"/>
        </w:rPr>
        <w:t>earlier,</w:t>
      </w:r>
      <w:r>
        <w:rPr>
          <w:spacing w:val="13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larger</w:t>
      </w:r>
      <w:r>
        <w:rPr>
          <w:spacing w:val="9"/>
        </w:rPr>
        <w:t xml:space="preserve"> </w:t>
      </w:r>
      <w:r>
        <w:t>amount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hidden</w:t>
      </w:r>
      <w:r>
        <w:rPr>
          <w:spacing w:val="9"/>
        </w:rPr>
        <w:t xml:space="preserve"> </w:t>
      </w:r>
      <w:r>
        <w:t>states,</w:t>
      </w:r>
      <w:r>
        <w:rPr>
          <w:spacing w:val="13"/>
        </w:rPr>
        <w:t xml:space="preserve"> </w:t>
      </w:r>
      <w:r>
        <w:t>TMB</w:t>
      </w:r>
      <w:r>
        <w:rPr>
          <w:spacing w:val="9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unable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2"/>
        </w:rPr>
        <w:t>give</w:t>
      </w:r>
      <w:r>
        <w:rPr>
          <w:spacing w:val="9"/>
        </w:rPr>
        <w:t xml:space="preserve"> </w:t>
      </w:r>
      <w:r>
        <w:t>some</w:t>
      </w:r>
      <w:r>
        <w:rPr>
          <w:spacing w:val="9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spacing w:val="-1"/>
        </w:rPr>
        <w:t>any</w:t>
      </w:r>
      <w:r>
        <w:rPr>
          <w:spacing w:val="23"/>
          <w:w w:val="99"/>
        </w:rPr>
        <w:t xml:space="preserve"> </w:t>
      </w:r>
      <w:r>
        <w:t>standard</w:t>
      </w:r>
      <w:r>
        <w:rPr>
          <w:spacing w:val="-7"/>
        </w:rPr>
        <w:t xml:space="preserve"> </w:t>
      </w:r>
      <w:proofErr w:type="spellStart"/>
      <w:r>
        <w:t>standard</w:t>
      </w:r>
      <w:proofErr w:type="spellEnd"/>
      <w:r>
        <w:rPr>
          <w:spacing w:val="-7"/>
        </w:rPr>
        <w:t xml:space="preserve"> </w:t>
      </w:r>
      <w:r>
        <w:t>errors</w:t>
      </w:r>
      <w:r>
        <w:rPr>
          <w:spacing w:val="-7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rPr>
          <w:spacing w:val="-1"/>
        </w:rPr>
        <w:t>variables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close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boundaries.</w:t>
      </w:r>
    </w:p>
    <w:p w14:paraId="502B6FCE" w14:textId="77777777" w:rsidR="00632595" w:rsidRDefault="008950A2">
      <w:pPr>
        <w:pStyle w:val="BodyText"/>
        <w:spacing w:line="249" w:lineRule="auto"/>
        <w:ind w:right="176"/>
        <w:jc w:val="both"/>
      </w:pPr>
      <w:r>
        <w:t>In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situation,</w:t>
      </w:r>
      <w:r>
        <w:rPr>
          <w:spacing w:val="-10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nested</w:t>
      </w:r>
      <w:r>
        <w:rPr>
          <w:spacing w:val="-12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might</w:t>
      </w:r>
      <w:r>
        <w:rPr>
          <w:spacing w:val="-12"/>
        </w:rPr>
        <w:t xml:space="preserve"> </w:t>
      </w:r>
      <w:r>
        <w:rPr>
          <w:spacing w:val="-1"/>
        </w:rPr>
        <w:t>solve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issue</w:t>
      </w:r>
      <w:r>
        <w:rPr>
          <w:spacing w:val="-11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cost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rPr>
          <w:spacing w:val="-1"/>
        </w:rPr>
        <w:t>usually</w:t>
      </w:r>
      <w:r>
        <w:rPr>
          <w:spacing w:val="-12"/>
        </w:rPr>
        <w:t xml:space="preserve"> </w:t>
      </w:r>
      <w:r>
        <w:rPr>
          <w:spacing w:val="-1"/>
        </w:rPr>
        <w:t>having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1"/>
        </w:rPr>
        <w:t>worse</w:t>
      </w:r>
      <w:r>
        <w:rPr>
          <w:spacing w:val="27"/>
          <w:w w:val="99"/>
        </w:rPr>
        <w:t xml:space="preserve"> </w:t>
      </w:r>
      <w:r>
        <w:t>fit.</w:t>
      </w:r>
    </w:p>
    <w:p w14:paraId="2D6D162B" w14:textId="77777777" w:rsidR="00632595" w:rsidRDefault="008950A2">
      <w:pPr>
        <w:pStyle w:val="BodyText"/>
        <w:jc w:val="both"/>
      </w:pP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hyperlink w:anchor="_bookmark5" w:history="1">
        <w:r>
          <w:t>Section</w:t>
        </w:r>
        <w:r>
          <w:rPr>
            <w:spacing w:val="-5"/>
          </w:rPr>
          <w:t xml:space="preserve"> </w:t>
        </w:r>
        <w:r>
          <w:t>3.5</w:t>
        </w:r>
      </w:hyperlink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2"/>
        </w:rPr>
        <w:t>how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make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nested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TMB.</w:t>
      </w:r>
    </w:p>
    <w:p w14:paraId="4CF82B6A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A65966" w14:textId="77777777" w:rsidR="00632595" w:rsidRDefault="008950A2">
      <w:pPr>
        <w:pStyle w:val="Heading2"/>
        <w:numPr>
          <w:ilvl w:val="1"/>
          <w:numId w:val="4"/>
        </w:numPr>
        <w:tabs>
          <w:tab w:val="left" w:pos="1395"/>
        </w:tabs>
        <w:spacing w:before="153"/>
        <w:ind w:hanging="448"/>
        <w:rPr>
          <w:b w:val="0"/>
          <w:bCs w:val="0"/>
        </w:rPr>
      </w:pPr>
      <w:bookmarkStart w:id="109" w:name="Likelihood_profile_based_confidence_inte"/>
      <w:bookmarkEnd w:id="109"/>
      <w:r>
        <w:rPr>
          <w:spacing w:val="-1"/>
        </w:rPr>
        <w:t>Likelihood</w:t>
      </w:r>
      <w:r>
        <w:rPr>
          <w:spacing w:val="-14"/>
        </w:rPr>
        <w:t xml:space="preserve"> </w:t>
      </w:r>
      <w:proofErr w:type="gramStart"/>
      <w:r>
        <w:rPr>
          <w:spacing w:val="-1"/>
        </w:rPr>
        <w:t>pr</w:t>
      </w:r>
      <w:r>
        <w:rPr>
          <w:spacing w:val="-2"/>
        </w:rPr>
        <w:t>ofile</w:t>
      </w:r>
      <w:r>
        <w:rPr>
          <w:spacing w:val="-14"/>
        </w:rPr>
        <w:t xml:space="preserve"> </w:t>
      </w:r>
      <w:r>
        <w:t>based</w:t>
      </w:r>
      <w:proofErr w:type="gramEnd"/>
      <w:r>
        <w:rPr>
          <w:spacing w:val="-14"/>
        </w:rPr>
        <w:t xml:space="preserve"> </w:t>
      </w:r>
      <w:r>
        <w:t>confidence</w:t>
      </w:r>
      <w:r>
        <w:rPr>
          <w:spacing w:val="-14"/>
        </w:rPr>
        <w:t xml:space="preserve"> </w:t>
      </w:r>
      <w:r>
        <w:rPr>
          <w:spacing w:val="-1"/>
        </w:rPr>
        <w:t>intervals</w:t>
      </w:r>
    </w:p>
    <w:p w14:paraId="73C07A5D" w14:textId="77777777" w:rsidR="00632595" w:rsidRDefault="008950A2">
      <w:pPr>
        <w:pStyle w:val="BodyText"/>
        <w:spacing w:before="127" w:line="245" w:lineRule="auto"/>
        <w:ind w:right="176"/>
        <w:jc w:val="both"/>
      </w:pPr>
      <w:r>
        <w:rPr>
          <w:spacing w:val="-2"/>
          <w:w w:val="105"/>
        </w:rPr>
        <w:t>Next,</w:t>
      </w:r>
      <w:r>
        <w:rPr>
          <w:spacing w:val="-33"/>
          <w:w w:val="105"/>
        </w:rPr>
        <w:t xml:space="preserve"> </w:t>
      </w:r>
      <w:r>
        <w:rPr>
          <w:w w:val="105"/>
        </w:rPr>
        <w:t>we</w:t>
      </w:r>
      <w:r>
        <w:rPr>
          <w:spacing w:val="-32"/>
          <w:w w:val="105"/>
        </w:rPr>
        <w:t xml:space="preserve"> </w:t>
      </w:r>
      <w:r>
        <w:rPr>
          <w:w w:val="105"/>
        </w:rPr>
        <w:t>consider</w:t>
      </w:r>
      <w:r>
        <w:rPr>
          <w:spacing w:val="-33"/>
          <w:w w:val="105"/>
        </w:rPr>
        <w:t xml:space="preserve"> </w:t>
      </w:r>
      <w:r>
        <w:rPr>
          <w:spacing w:val="-2"/>
          <w:w w:val="105"/>
        </w:rPr>
        <w:t>evaluating</w:t>
      </w:r>
      <w:r>
        <w:rPr>
          <w:spacing w:val="-33"/>
          <w:w w:val="105"/>
        </w:rPr>
        <w:t xml:space="preserve"> </w:t>
      </w:r>
      <w:r>
        <w:rPr>
          <w:w w:val="105"/>
        </w:rPr>
        <w:t>uncertainty</w:t>
      </w:r>
      <w:r>
        <w:rPr>
          <w:spacing w:val="-32"/>
          <w:w w:val="105"/>
        </w:rPr>
        <w:t xml:space="preserve"> </w:t>
      </w:r>
      <w:r>
        <w:rPr>
          <w:w w:val="105"/>
        </w:rPr>
        <w:t>using</w:t>
      </w:r>
      <w:r>
        <w:rPr>
          <w:spacing w:val="-33"/>
          <w:w w:val="105"/>
        </w:rPr>
        <w:t xml:space="preserve"> </w:t>
      </w:r>
      <w:r>
        <w:rPr>
          <w:spacing w:val="-2"/>
          <w:w w:val="105"/>
        </w:rPr>
        <w:t>likelihood-profiles.</w:t>
      </w:r>
      <w:r>
        <w:rPr>
          <w:spacing w:val="-24"/>
          <w:w w:val="105"/>
        </w:rPr>
        <w:t xml:space="preserve"> </w:t>
      </w:r>
      <w:r>
        <w:rPr>
          <w:w w:val="105"/>
        </w:rPr>
        <w:t>Assuming</w:t>
      </w:r>
      <w:r>
        <w:rPr>
          <w:spacing w:val="-33"/>
          <w:w w:val="105"/>
        </w:rPr>
        <w:t xml:space="preserve"> </w:t>
      </w:r>
      <w:r>
        <w:rPr>
          <w:w w:val="105"/>
        </w:rPr>
        <w:t>normality</w:t>
      </w:r>
      <w:r>
        <w:rPr>
          <w:spacing w:val="-32"/>
          <w:w w:val="105"/>
        </w:rPr>
        <w:t xml:space="preserve"> </w:t>
      </w:r>
      <w:r>
        <w:rPr>
          <w:w w:val="105"/>
        </w:rPr>
        <w:t>of</w:t>
      </w:r>
      <w:r>
        <w:rPr>
          <w:spacing w:val="-33"/>
          <w:w w:val="105"/>
        </w:rPr>
        <w:t xml:space="preserve"> </w:t>
      </w:r>
      <w:r>
        <w:rPr>
          <w:w w:val="105"/>
        </w:rPr>
        <w:t>the</w:t>
      </w:r>
      <w:r>
        <w:rPr>
          <w:spacing w:val="-33"/>
          <w:w w:val="105"/>
        </w:rPr>
        <w:t xml:space="preserve"> </w:t>
      </w:r>
      <w:r>
        <w:rPr>
          <w:w w:val="105"/>
        </w:rPr>
        <w:t>maximum</w:t>
      </w:r>
      <w:r>
        <w:rPr>
          <w:spacing w:val="41"/>
          <w:w w:val="99"/>
        </w:rPr>
        <w:t xml:space="preserve"> </w:t>
      </w:r>
      <w:r>
        <w:rPr>
          <w:spacing w:val="-2"/>
          <w:w w:val="105"/>
        </w:rPr>
        <w:t>likelihood</w:t>
      </w:r>
      <w:r>
        <w:rPr>
          <w:spacing w:val="-25"/>
          <w:w w:val="105"/>
        </w:rPr>
        <w:t xml:space="preserve"> </w:t>
      </w:r>
      <w:r>
        <w:rPr>
          <w:w w:val="105"/>
        </w:rPr>
        <w:t>(ML)</w:t>
      </w:r>
      <w:r>
        <w:rPr>
          <w:spacing w:val="-25"/>
          <w:w w:val="105"/>
        </w:rPr>
        <w:t xml:space="preserve"> </w:t>
      </w:r>
      <w:r>
        <w:rPr>
          <w:w w:val="105"/>
        </w:rPr>
        <w:t>estimators,</w:t>
      </w:r>
      <w:r>
        <w:rPr>
          <w:spacing w:val="-25"/>
          <w:w w:val="105"/>
        </w:rPr>
        <w:t xml:space="preserve"> </w:t>
      </w:r>
      <w:r>
        <w:rPr>
          <w:w w:val="105"/>
        </w:rPr>
        <w:t>confidence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intervals</w:t>
      </w:r>
      <w:r>
        <w:rPr>
          <w:spacing w:val="-24"/>
          <w:w w:val="105"/>
        </w:rPr>
        <w:t xml:space="preserve"> </w:t>
      </w:r>
      <w:r>
        <w:rPr>
          <w:w w:val="105"/>
        </w:rPr>
        <w:t>for</w:t>
      </w:r>
      <w:r>
        <w:rPr>
          <w:spacing w:val="-25"/>
          <w:w w:val="105"/>
        </w:rPr>
        <w:t xml:space="preserve"> </w:t>
      </w:r>
      <w:r>
        <w:rPr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w w:val="105"/>
        </w:rPr>
        <w:t>parameters</w:t>
      </w:r>
      <w:r>
        <w:rPr>
          <w:spacing w:val="-25"/>
          <w:w w:val="105"/>
        </w:rPr>
        <w:t xml:space="preserve"> </w:t>
      </w:r>
      <w:r>
        <w:rPr>
          <w:w w:val="105"/>
        </w:rPr>
        <w:t>can</w:t>
      </w:r>
      <w:r>
        <w:rPr>
          <w:spacing w:val="-25"/>
          <w:w w:val="105"/>
        </w:rPr>
        <w:t xml:space="preserve"> </w:t>
      </w:r>
      <w:r>
        <w:rPr>
          <w:w w:val="105"/>
        </w:rPr>
        <w:t>be</w:t>
      </w:r>
      <w:r>
        <w:rPr>
          <w:spacing w:val="-25"/>
          <w:w w:val="105"/>
        </w:rPr>
        <w:t xml:space="preserve"> </w:t>
      </w:r>
      <w:r>
        <w:rPr>
          <w:w w:val="105"/>
        </w:rPr>
        <w:t>obtained</w:t>
      </w:r>
      <w:r>
        <w:rPr>
          <w:spacing w:val="-25"/>
          <w:w w:val="105"/>
        </w:rPr>
        <w:t xml:space="preserve"> </w:t>
      </w:r>
      <w:r>
        <w:rPr>
          <w:w w:val="105"/>
        </w:rPr>
        <w:t>using</w:t>
      </w:r>
      <w:r>
        <w:rPr>
          <w:spacing w:val="-25"/>
          <w:w w:val="105"/>
        </w:rPr>
        <w:t xml:space="preserve"> </w:t>
      </w: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r>
        <w:rPr>
          <w:spacing w:val="-3"/>
          <w:w w:val="105"/>
        </w:rPr>
        <w:t>above</w:t>
      </w:r>
      <w:r>
        <w:rPr>
          <w:spacing w:val="-25"/>
          <w:w w:val="105"/>
        </w:rPr>
        <w:t xml:space="preserve"> </w:t>
      </w:r>
      <w:proofErr w:type="spellStart"/>
      <w:r>
        <w:rPr>
          <w:w w:val="105"/>
        </w:rPr>
        <w:t>esti</w:t>
      </w:r>
      <w:proofErr w:type="spellEnd"/>
      <w:r>
        <w:rPr>
          <w:w w:val="105"/>
        </w:rPr>
        <w:t>-</w:t>
      </w:r>
      <w:r>
        <w:rPr>
          <w:spacing w:val="33"/>
          <w:w w:val="99"/>
        </w:rPr>
        <w:t xml:space="preserve"> </w:t>
      </w:r>
      <w:r>
        <w:rPr>
          <w:w w:val="105"/>
        </w:rPr>
        <w:t>mates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w w:val="105"/>
        </w:rPr>
        <w:t>standard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deviations. For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fixed</w:t>
      </w:r>
      <w:r>
        <w:rPr>
          <w:spacing w:val="-19"/>
          <w:w w:val="105"/>
        </w:rPr>
        <w:t xml:space="preserve"> </w:t>
      </w:r>
      <w:r>
        <w:rPr>
          <w:w w:val="105"/>
        </w:rPr>
        <w:t>sample</w:t>
      </w:r>
      <w:r>
        <w:rPr>
          <w:spacing w:val="-19"/>
          <w:w w:val="105"/>
        </w:rPr>
        <w:t xml:space="preserve"> </w:t>
      </w:r>
      <w:r>
        <w:rPr>
          <w:w w:val="105"/>
        </w:rPr>
        <w:t>size,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validity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normality</w:t>
      </w:r>
      <w:r>
        <w:rPr>
          <w:spacing w:val="-19"/>
          <w:w w:val="105"/>
        </w:rPr>
        <w:t xml:space="preserve"> </w:t>
      </w:r>
      <w:r>
        <w:rPr>
          <w:w w:val="105"/>
        </w:rPr>
        <w:t>assumption</w:t>
      </w:r>
      <w:r>
        <w:rPr>
          <w:spacing w:val="-19"/>
          <w:w w:val="105"/>
        </w:rPr>
        <w:t xml:space="preserve"> </w:t>
      </w:r>
      <w:r>
        <w:rPr>
          <w:w w:val="105"/>
        </w:rPr>
        <w:t>can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often</w:t>
      </w:r>
      <w:r>
        <w:rPr>
          <w:spacing w:val="31"/>
          <w:w w:val="99"/>
        </w:rPr>
        <w:t xml:space="preserve"> </w:t>
      </w:r>
      <w:r>
        <w:rPr>
          <w:w w:val="105"/>
        </w:rPr>
        <w:t>be</w:t>
      </w:r>
      <w:r>
        <w:rPr>
          <w:spacing w:val="-27"/>
          <w:w w:val="105"/>
        </w:rPr>
        <w:t xml:space="preserve"> </w:t>
      </w:r>
      <w:r>
        <w:rPr>
          <w:w w:val="105"/>
        </w:rPr>
        <w:t>violated</w:t>
      </w:r>
      <w:r>
        <w:rPr>
          <w:spacing w:val="-26"/>
          <w:w w:val="105"/>
        </w:rPr>
        <w:t xml:space="preserve"> </w:t>
      </w:r>
      <w:r>
        <w:rPr>
          <w:w w:val="105"/>
        </w:rPr>
        <w:t>and</w:t>
      </w:r>
      <w:r>
        <w:rPr>
          <w:spacing w:val="-26"/>
          <w:w w:val="105"/>
        </w:rPr>
        <w:t xml:space="preserve"> </w:t>
      </w:r>
      <w:r>
        <w:rPr>
          <w:w w:val="105"/>
        </w:rPr>
        <w:t>in</w:t>
      </w:r>
      <w:r>
        <w:rPr>
          <w:spacing w:val="-26"/>
          <w:w w:val="105"/>
        </w:rPr>
        <w:t xml:space="preserve"> </w:t>
      </w:r>
      <w:r>
        <w:rPr>
          <w:w w:val="105"/>
        </w:rPr>
        <w:t>these</w:t>
      </w:r>
      <w:r>
        <w:rPr>
          <w:spacing w:val="-27"/>
          <w:w w:val="105"/>
        </w:rPr>
        <w:t xml:space="preserve"> </w:t>
      </w:r>
      <w:r>
        <w:rPr>
          <w:w w:val="105"/>
        </w:rPr>
        <w:t>cases</w:t>
      </w:r>
      <w:r>
        <w:rPr>
          <w:spacing w:val="-26"/>
          <w:w w:val="105"/>
        </w:rPr>
        <w:t xml:space="preserve"> </w:t>
      </w:r>
      <w:r>
        <w:rPr>
          <w:w w:val="105"/>
        </w:rPr>
        <w:t>a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Likelihood-based</w:t>
      </w:r>
      <w:r>
        <w:rPr>
          <w:spacing w:val="-26"/>
          <w:w w:val="105"/>
        </w:rPr>
        <w:t xml:space="preserve"> </w:t>
      </w:r>
      <w:r>
        <w:rPr>
          <w:w w:val="105"/>
        </w:rPr>
        <w:t>CI</w:t>
      </w:r>
      <w:r>
        <w:rPr>
          <w:spacing w:val="-27"/>
          <w:w w:val="105"/>
        </w:rPr>
        <w:t xml:space="preserve"> </w:t>
      </w:r>
      <w:r>
        <w:rPr>
          <w:w w:val="105"/>
        </w:rPr>
        <w:t>is</w:t>
      </w:r>
      <w:r>
        <w:rPr>
          <w:spacing w:val="-26"/>
          <w:w w:val="105"/>
        </w:rPr>
        <w:t xml:space="preserve"> </w:t>
      </w:r>
      <w:r>
        <w:rPr>
          <w:w w:val="105"/>
        </w:rPr>
        <w:t>more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robust</w:t>
      </w:r>
      <w:r>
        <w:rPr>
          <w:spacing w:val="-26"/>
          <w:w w:val="105"/>
        </w:rPr>
        <w:t xml:space="preserve"> </w:t>
      </w:r>
      <w:r>
        <w:rPr>
          <w:w w:val="105"/>
        </w:rPr>
        <w:t>(reference).</w:t>
      </w:r>
      <w:r>
        <w:rPr>
          <w:spacing w:val="-20"/>
          <w:w w:val="105"/>
        </w:rPr>
        <w:t xml:space="preserve"> </w:t>
      </w:r>
      <w:r>
        <w:rPr>
          <w:w w:val="105"/>
        </w:rPr>
        <w:t>Let</w:t>
      </w:r>
      <w:r>
        <w:rPr>
          <w:spacing w:val="-26"/>
          <w:w w:val="105"/>
        </w:rPr>
        <w:t xml:space="preserve"> </w:t>
      </w:r>
      <w:r>
        <w:rPr>
          <w:rFonts w:ascii="Arial" w:hAnsi="Arial"/>
          <w:i/>
          <w:w w:val="105"/>
        </w:rPr>
        <w:t>η</w:t>
      </w:r>
      <w:r>
        <w:rPr>
          <w:rFonts w:ascii="Arial" w:hAnsi="Arial"/>
          <w:i/>
          <w:spacing w:val="-29"/>
          <w:w w:val="105"/>
        </w:rPr>
        <w:t xml:space="preserve"> </w:t>
      </w:r>
      <w:r>
        <w:rPr>
          <w:w w:val="105"/>
        </w:rPr>
        <w:t>be</w:t>
      </w:r>
      <w:r>
        <w:rPr>
          <w:spacing w:val="-26"/>
          <w:w w:val="105"/>
        </w:rPr>
        <w:t xml:space="preserve"> </w:t>
      </w:r>
      <w:r>
        <w:rPr>
          <w:w w:val="105"/>
        </w:rPr>
        <w:t>single</w:t>
      </w:r>
      <w:r>
        <w:rPr>
          <w:spacing w:val="-26"/>
          <w:w w:val="105"/>
        </w:rPr>
        <w:t xml:space="preserve"> </w:t>
      </w:r>
      <w:r>
        <w:rPr>
          <w:w w:val="105"/>
        </w:rPr>
        <w:t>parameter</w:t>
      </w:r>
      <w:r>
        <w:rPr>
          <w:spacing w:val="33"/>
          <w:w w:val="99"/>
        </w:rPr>
        <w:t xml:space="preserve"> </w:t>
      </w:r>
      <w:r>
        <w:rPr>
          <w:w w:val="105"/>
        </w:rPr>
        <w:t>in</w:t>
      </w:r>
      <w:r>
        <w:rPr>
          <w:spacing w:val="-27"/>
          <w:w w:val="105"/>
        </w:rPr>
        <w:t xml:space="preserve"> </w:t>
      </w:r>
      <w:r>
        <w:rPr>
          <w:w w:val="105"/>
        </w:rPr>
        <w:t>a</w:t>
      </w:r>
      <w:r>
        <w:rPr>
          <w:spacing w:val="-27"/>
          <w:w w:val="105"/>
        </w:rPr>
        <w:t xml:space="preserve"> </w:t>
      </w:r>
      <w:r>
        <w:rPr>
          <w:w w:val="105"/>
        </w:rPr>
        <w:t>model</w:t>
      </w:r>
      <w:r>
        <w:rPr>
          <w:spacing w:val="-26"/>
          <w:w w:val="105"/>
        </w:rPr>
        <w:t xml:space="preserve"> </w:t>
      </w:r>
      <w:r>
        <w:rPr>
          <w:w w:val="105"/>
        </w:rPr>
        <w:t>with</w:t>
      </w:r>
      <w:r>
        <w:rPr>
          <w:spacing w:val="-27"/>
          <w:w w:val="105"/>
        </w:rPr>
        <w:t xml:space="preserve"> </w:t>
      </w:r>
      <w:r>
        <w:rPr>
          <w:w w:val="105"/>
        </w:rPr>
        <w:t>parameters</w:t>
      </w:r>
      <w:r>
        <w:rPr>
          <w:spacing w:val="-26"/>
          <w:w w:val="105"/>
        </w:rPr>
        <w:t xml:space="preserve"> </w:t>
      </w:r>
      <w:r>
        <w:rPr>
          <w:rFonts w:ascii="Arial" w:hAnsi="Arial"/>
          <w:spacing w:val="1"/>
          <w:w w:val="105"/>
        </w:rPr>
        <w:t>(</w:t>
      </w:r>
      <w:r>
        <w:rPr>
          <w:rFonts w:ascii="Arial" w:hAnsi="Arial"/>
          <w:i/>
          <w:spacing w:val="2"/>
          <w:w w:val="105"/>
        </w:rPr>
        <w:t>η,</w:t>
      </w:r>
      <w:r>
        <w:rPr>
          <w:rFonts w:ascii="Arial" w:hAnsi="Arial"/>
          <w:i/>
          <w:spacing w:val="-40"/>
          <w:w w:val="105"/>
        </w:rPr>
        <w:t xml:space="preserve"> </w:t>
      </w:r>
      <w:r>
        <w:rPr>
          <w:rFonts w:ascii="Arial" w:hAnsi="Arial"/>
          <w:i/>
          <w:spacing w:val="2"/>
          <w:w w:val="105"/>
        </w:rPr>
        <w:t>θ</w:t>
      </w:r>
      <w:r>
        <w:rPr>
          <w:rFonts w:ascii="Arial" w:hAnsi="Arial"/>
          <w:spacing w:val="1"/>
          <w:w w:val="105"/>
        </w:rPr>
        <w:t>)</w:t>
      </w:r>
      <w:r>
        <w:rPr>
          <w:rFonts w:ascii="Arial" w:hAnsi="Arial"/>
          <w:spacing w:val="-32"/>
          <w:w w:val="105"/>
        </w:rPr>
        <w:t xml:space="preserve"> </w:t>
      </w:r>
      <w:r>
        <w:rPr>
          <w:w w:val="105"/>
        </w:rPr>
        <w:t>and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likelihood</w:t>
      </w:r>
      <w:r>
        <w:rPr>
          <w:spacing w:val="-26"/>
          <w:w w:val="105"/>
        </w:rPr>
        <w:t xml:space="preserve"> </w:t>
      </w:r>
      <w:r>
        <w:rPr>
          <w:rFonts w:ascii="Arial" w:hAnsi="Arial"/>
          <w:i/>
          <w:w w:val="105"/>
        </w:rPr>
        <w:t>L</w:t>
      </w:r>
      <w:r>
        <w:rPr>
          <w:rFonts w:ascii="Arial" w:hAnsi="Arial"/>
          <w:w w:val="105"/>
        </w:rPr>
        <w:t>(</w:t>
      </w:r>
      <w:r>
        <w:rPr>
          <w:rFonts w:ascii="Arial" w:hAnsi="Arial"/>
          <w:i/>
          <w:spacing w:val="1"/>
          <w:w w:val="105"/>
        </w:rPr>
        <w:t>η,</w:t>
      </w:r>
      <w:r>
        <w:rPr>
          <w:rFonts w:ascii="Arial" w:hAnsi="Arial"/>
          <w:i/>
          <w:spacing w:val="-40"/>
          <w:w w:val="105"/>
        </w:rPr>
        <w:t xml:space="preserve"> </w:t>
      </w:r>
      <w:r>
        <w:rPr>
          <w:rFonts w:ascii="Arial" w:hAnsi="Arial"/>
          <w:i/>
          <w:spacing w:val="1"/>
          <w:w w:val="105"/>
        </w:rPr>
        <w:t>θ</w:t>
      </w:r>
      <w:r>
        <w:rPr>
          <w:rFonts w:ascii="Arial" w:hAnsi="Arial"/>
          <w:w w:val="105"/>
        </w:rPr>
        <w:t>)</w:t>
      </w:r>
      <w:r>
        <w:rPr>
          <w:spacing w:val="1"/>
          <w:w w:val="105"/>
        </w:rPr>
        <w:t>,</w:t>
      </w:r>
      <w:r>
        <w:rPr>
          <w:spacing w:val="-26"/>
          <w:w w:val="105"/>
        </w:rPr>
        <w:t xml:space="preserve"> </w:t>
      </w:r>
      <w:r>
        <w:rPr>
          <w:w w:val="105"/>
        </w:rPr>
        <w:t>and</w:t>
      </w:r>
      <w:r>
        <w:rPr>
          <w:spacing w:val="-26"/>
          <w:w w:val="105"/>
        </w:rPr>
        <w:t xml:space="preserve"> </w:t>
      </w:r>
      <w:r>
        <w:rPr>
          <w:w w:val="105"/>
        </w:rPr>
        <w:t>let</w:t>
      </w:r>
      <w:r>
        <w:rPr>
          <w:spacing w:val="-27"/>
          <w:w w:val="105"/>
        </w:rPr>
        <w:t xml:space="preserve"> </w:t>
      </w:r>
      <w:r>
        <w:rPr>
          <w:rFonts w:ascii="Arial" w:hAnsi="Arial"/>
          <w:i/>
          <w:spacing w:val="2"/>
          <w:w w:val="105"/>
        </w:rPr>
        <w:t>L</w:t>
      </w:r>
      <w:r>
        <w:rPr>
          <w:rFonts w:ascii="Arial" w:hAnsi="Arial"/>
          <w:i/>
          <w:spacing w:val="3"/>
          <w:w w:val="105"/>
          <w:position w:val="-2"/>
          <w:sz w:val="14"/>
        </w:rPr>
        <w:t>p</w:t>
      </w:r>
      <w:r>
        <w:rPr>
          <w:rFonts w:ascii="Arial" w:hAnsi="Arial"/>
          <w:spacing w:val="2"/>
          <w:w w:val="105"/>
        </w:rPr>
        <w:t>(</w:t>
      </w:r>
      <w:bookmarkStart w:id="110" w:name="_bookmark7"/>
      <w:bookmarkEnd w:id="110"/>
      <w:r>
        <w:rPr>
          <w:rFonts w:ascii="Arial" w:hAnsi="Arial"/>
          <w:i/>
          <w:spacing w:val="3"/>
          <w:w w:val="105"/>
        </w:rPr>
        <w:t>η</w:t>
      </w:r>
      <w:r>
        <w:rPr>
          <w:rFonts w:ascii="Arial" w:hAnsi="Arial"/>
          <w:spacing w:val="2"/>
          <w:w w:val="105"/>
        </w:rPr>
        <w:t>)</w:t>
      </w:r>
      <w:r>
        <w:rPr>
          <w:rFonts w:ascii="Arial" w:hAnsi="Arial"/>
          <w:spacing w:val="-32"/>
          <w:w w:val="105"/>
        </w:rPr>
        <w:t xml:space="preserve"> </w:t>
      </w:r>
      <w:r>
        <w:rPr>
          <w:w w:val="105"/>
        </w:rPr>
        <w:t>be</w:t>
      </w:r>
      <w:r>
        <w:rPr>
          <w:spacing w:val="-26"/>
          <w:w w:val="105"/>
        </w:rPr>
        <w:t xml:space="preserve"> </w:t>
      </w:r>
      <w:r>
        <w:rPr>
          <w:w w:val="105"/>
        </w:rPr>
        <w:t>the</w:t>
      </w:r>
      <w:r>
        <w:rPr>
          <w:spacing w:val="-27"/>
          <w:w w:val="105"/>
        </w:rPr>
        <w:t xml:space="preserve"> </w:t>
      </w:r>
      <w:r>
        <w:rPr>
          <w:w w:val="105"/>
        </w:rPr>
        <w:t>profile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likelihood</w:t>
      </w:r>
      <w:r>
        <w:rPr>
          <w:spacing w:val="-26"/>
          <w:w w:val="105"/>
        </w:rPr>
        <w:t xml:space="preserve"> </w:t>
      </w:r>
      <w:r>
        <w:rPr>
          <w:w w:val="105"/>
        </w:rPr>
        <w:t>defined</w:t>
      </w:r>
      <w:r>
        <w:rPr>
          <w:spacing w:val="-27"/>
          <w:w w:val="105"/>
        </w:rPr>
        <w:t xml:space="preserve"> </w:t>
      </w:r>
      <w:r>
        <w:rPr>
          <w:w w:val="105"/>
        </w:rPr>
        <w:t>by</w:t>
      </w:r>
      <w:r>
        <w:rPr>
          <w:spacing w:val="50"/>
          <w:w w:val="99"/>
        </w:rPr>
        <w:t xml:space="preserve"> </w:t>
      </w:r>
      <w:r>
        <w:rPr>
          <w:rFonts w:ascii="Arial" w:hAnsi="Arial"/>
          <w:i/>
          <w:spacing w:val="2"/>
          <w:w w:val="105"/>
        </w:rPr>
        <w:t>L</w:t>
      </w:r>
      <w:r>
        <w:rPr>
          <w:rFonts w:ascii="Arial" w:hAnsi="Arial"/>
          <w:i/>
          <w:spacing w:val="3"/>
          <w:w w:val="105"/>
          <w:position w:val="-2"/>
          <w:sz w:val="14"/>
        </w:rPr>
        <w:t>p</w:t>
      </w:r>
      <w:r>
        <w:rPr>
          <w:rFonts w:ascii="Arial" w:hAnsi="Arial"/>
          <w:spacing w:val="2"/>
          <w:w w:val="105"/>
        </w:rPr>
        <w:t>(</w:t>
      </w:r>
      <w:r>
        <w:rPr>
          <w:rFonts w:ascii="Arial" w:hAnsi="Arial"/>
          <w:i/>
          <w:spacing w:val="3"/>
          <w:w w:val="105"/>
        </w:rPr>
        <w:t>η</w:t>
      </w:r>
      <w:r>
        <w:rPr>
          <w:rFonts w:ascii="Arial" w:hAnsi="Arial"/>
          <w:spacing w:val="2"/>
          <w:w w:val="105"/>
        </w:rPr>
        <w:t>)</w:t>
      </w:r>
      <w:r>
        <w:rPr>
          <w:rFonts w:ascii="Arial" w:hAnsi="Arial"/>
          <w:spacing w:val="-19"/>
          <w:w w:val="105"/>
        </w:rPr>
        <w:t xml:space="preserve"> </w:t>
      </w:r>
      <w:r>
        <w:rPr>
          <w:rFonts w:ascii="Arial" w:hAnsi="Arial"/>
          <w:w w:val="105"/>
        </w:rPr>
        <w:t>=</w:t>
      </w:r>
      <w:r>
        <w:rPr>
          <w:rFonts w:ascii="Arial" w:hAnsi="Arial"/>
          <w:spacing w:val="-18"/>
          <w:w w:val="105"/>
        </w:rPr>
        <w:t xml:space="preserve"> </w:t>
      </w:r>
      <w:r>
        <w:rPr>
          <w:rFonts w:ascii="Arial" w:hAnsi="Arial"/>
          <w:w w:val="105"/>
        </w:rPr>
        <w:t>max</w:t>
      </w:r>
      <w:r>
        <w:rPr>
          <w:rFonts w:ascii="Arial" w:hAnsi="Arial"/>
          <w:i/>
          <w:w w:val="105"/>
          <w:position w:val="-2"/>
          <w:sz w:val="14"/>
        </w:rPr>
        <w:t>θ</w:t>
      </w:r>
      <w:r>
        <w:rPr>
          <w:rFonts w:ascii="Arial" w:hAnsi="Arial"/>
          <w:i/>
          <w:spacing w:val="-7"/>
          <w:w w:val="105"/>
          <w:position w:val="-2"/>
          <w:sz w:val="14"/>
        </w:rPr>
        <w:t xml:space="preserve"> </w:t>
      </w:r>
      <w:r>
        <w:rPr>
          <w:rFonts w:ascii="Arial" w:hAnsi="Arial"/>
          <w:i/>
          <w:w w:val="105"/>
        </w:rPr>
        <w:t>L</w:t>
      </w:r>
      <w:r>
        <w:rPr>
          <w:rFonts w:ascii="Arial" w:hAnsi="Arial"/>
          <w:w w:val="105"/>
        </w:rPr>
        <w:t>(</w:t>
      </w:r>
      <w:r>
        <w:rPr>
          <w:rFonts w:ascii="Arial" w:hAnsi="Arial"/>
          <w:i/>
          <w:spacing w:val="1"/>
          <w:w w:val="105"/>
        </w:rPr>
        <w:t>η,</w:t>
      </w:r>
      <w:r>
        <w:rPr>
          <w:rFonts w:ascii="Arial" w:hAnsi="Arial"/>
          <w:i/>
          <w:spacing w:val="-34"/>
          <w:w w:val="105"/>
        </w:rPr>
        <w:t xml:space="preserve"> </w:t>
      </w:r>
      <w:r>
        <w:rPr>
          <w:rFonts w:ascii="Arial" w:hAnsi="Arial"/>
          <w:i/>
          <w:spacing w:val="1"/>
          <w:w w:val="105"/>
        </w:rPr>
        <w:t>θ</w:t>
      </w:r>
      <w:r>
        <w:rPr>
          <w:rFonts w:ascii="Arial" w:hAnsi="Arial"/>
          <w:w w:val="105"/>
        </w:rPr>
        <w:t>)</w:t>
      </w:r>
      <w:r>
        <w:rPr>
          <w:spacing w:val="1"/>
          <w:w w:val="105"/>
        </w:rPr>
        <w:t>.</w:t>
      </w:r>
      <w:r>
        <w:rPr>
          <w:spacing w:val="-8"/>
          <w:w w:val="105"/>
        </w:rPr>
        <w:t xml:space="preserve"> </w:t>
      </w:r>
      <w:r>
        <w:rPr>
          <w:w w:val="105"/>
        </w:rPr>
        <w:t>Then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likelihood-based</w:t>
      </w:r>
      <w:r>
        <w:rPr>
          <w:spacing w:val="-16"/>
          <w:w w:val="105"/>
        </w:rPr>
        <w:t xml:space="preserve"> </w:t>
      </w:r>
      <w:r>
        <w:rPr>
          <w:w w:val="105"/>
        </w:rPr>
        <w:t>CI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rFonts w:ascii="Arial" w:hAnsi="Arial"/>
          <w:i/>
          <w:w w:val="105"/>
        </w:rPr>
        <w:t>η</w:t>
      </w:r>
      <w:r>
        <w:rPr>
          <w:rFonts w:ascii="Arial" w:hAnsi="Arial"/>
          <w:i/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given</w:t>
      </w:r>
      <w:r>
        <w:rPr>
          <w:spacing w:val="-17"/>
          <w:w w:val="105"/>
        </w:rPr>
        <w:t xml:space="preserve"> </w:t>
      </w:r>
      <w:r>
        <w:rPr>
          <w:w w:val="105"/>
        </w:rPr>
        <w:t>by</w:t>
      </w:r>
    </w:p>
    <w:p w14:paraId="3A233999" w14:textId="77777777" w:rsidR="00632595" w:rsidRDefault="00632595">
      <w:pPr>
        <w:spacing w:before="4"/>
        <w:rPr>
          <w:rFonts w:ascii="Times New Roman" w:eastAsia="Times New Roman" w:hAnsi="Times New Roman" w:cs="Times New Roman"/>
          <w:sz w:val="9"/>
          <w:szCs w:val="9"/>
        </w:rPr>
      </w:pPr>
    </w:p>
    <w:p w14:paraId="74656723" w14:textId="77777777" w:rsidR="00632595" w:rsidRDefault="00632595">
      <w:pPr>
        <w:rPr>
          <w:rFonts w:ascii="Times New Roman" w:eastAsia="Times New Roman" w:hAnsi="Times New Roman" w:cs="Times New Roman"/>
          <w:sz w:val="9"/>
          <w:szCs w:val="9"/>
        </w:rPr>
        <w:sectPr w:rsidR="00632595">
          <w:pgSz w:w="12240" w:h="15840"/>
          <w:pgMar w:top="1500" w:right="1720" w:bottom="1160" w:left="1720" w:header="0" w:footer="961" w:gutter="0"/>
          <w:cols w:space="720"/>
        </w:sectPr>
      </w:pPr>
    </w:p>
    <w:p w14:paraId="7132B1A2" w14:textId="77777777" w:rsidR="00632595" w:rsidRDefault="008950A2">
      <w:pPr>
        <w:pStyle w:val="BodyText"/>
        <w:spacing w:line="184" w:lineRule="exact"/>
        <w:ind w:left="206"/>
        <w:jc w:val="center"/>
        <w:rPr>
          <w:rFonts w:ascii="Arial" w:eastAsia="Arial" w:hAnsi="Arial" w:cs="Arial"/>
        </w:rPr>
      </w:pPr>
      <w:r>
        <w:rPr>
          <w:rFonts w:ascii="Arial"/>
          <w:w w:val="240"/>
        </w:rPr>
        <w:t>(</w:t>
      </w:r>
    </w:p>
    <w:p w14:paraId="40D580DF" w14:textId="77777777" w:rsidR="00632595" w:rsidRDefault="008950A2">
      <w:pPr>
        <w:pStyle w:val="BodyText"/>
        <w:spacing w:before="110"/>
        <w:ind w:left="1106"/>
        <w:rPr>
          <w:rFonts w:ascii="Arial" w:eastAsia="Arial" w:hAnsi="Arial" w:cs="Arial"/>
        </w:rPr>
      </w:pPr>
      <w:r>
        <w:pict w14:anchorId="496DA74F">
          <v:group id="_x0000_s5801" style="position:absolute;left:0;text-align:left;margin-left:179.5pt;margin-top:12.4pt;width:29.25pt;height:.1pt;z-index:-195712;mso-position-horizontal-relative:page" coordorigin="3590,248" coordsize="585,2">
            <v:shape id="_x0000_s5802" style="position:absolute;left:3590;top:248;width:585;height:2" coordorigin="3590,248" coordsize="585,0" path="m3590,248r585,e" filled="f" strokeweight=".14042mm">
              <v:path arrowok="t"/>
            </v:shape>
            <w10:wrap anchorx="page"/>
          </v:group>
        </w:pict>
      </w:r>
      <w:proofErr w:type="gramStart"/>
      <w:r>
        <w:rPr>
          <w:rFonts w:ascii="Arial" w:hAnsi="Arial"/>
          <w:i/>
        </w:rPr>
        <w:t>η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</w:rPr>
        <w:t>:</w:t>
      </w:r>
      <w:proofErr w:type="gramEnd"/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2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log(</w:t>
      </w:r>
    </w:p>
    <w:p w14:paraId="59BDCFF0" w14:textId="77777777" w:rsidR="00632595" w:rsidRDefault="008950A2">
      <w:pPr>
        <w:spacing w:before="109" w:line="275" w:lineRule="auto"/>
        <w:ind w:left="31" w:hanging="48"/>
        <w:rPr>
          <w:rFonts w:ascii="Arial" w:eastAsia="Arial" w:hAnsi="Arial" w:cs="Arial"/>
          <w:sz w:val="20"/>
          <w:szCs w:val="20"/>
        </w:rPr>
      </w:pPr>
      <w:r>
        <w:rPr>
          <w:w w:val="115"/>
        </w:rPr>
        <w:br w:type="column"/>
      </w:r>
      <w:proofErr w:type="gramStart"/>
      <w:r>
        <w:rPr>
          <w:rFonts w:ascii="Arial" w:hAnsi="Arial"/>
          <w:i/>
          <w:w w:val="115"/>
          <w:sz w:val="20"/>
        </w:rPr>
        <w:t>L</w:t>
      </w:r>
      <w:r>
        <w:rPr>
          <w:rFonts w:ascii="Arial" w:hAnsi="Arial"/>
          <w:w w:val="115"/>
          <w:sz w:val="20"/>
        </w:rPr>
        <w:t>(</w:t>
      </w:r>
      <w:proofErr w:type="gramEnd"/>
      <w:r>
        <w:rPr>
          <w:rFonts w:ascii="Arial" w:hAnsi="Arial"/>
          <w:i/>
          <w:spacing w:val="-110"/>
          <w:w w:val="115"/>
          <w:sz w:val="20"/>
        </w:rPr>
        <w:t>η</w:t>
      </w:r>
      <w:r>
        <w:rPr>
          <w:rFonts w:ascii="Arial" w:hAnsi="Arial"/>
          <w:spacing w:val="-7"/>
          <w:w w:val="115"/>
          <w:sz w:val="20"/>
        </w:rPr>
        <w:t>ˆ</w:t>
      </w:r>
      <w:r>
        <w:rPr>
          <w:rFonts w:ascii="Arial" w:hAnsi="Arial"/>
          <w:i/>
          <w:w w:val="115"/>
          <w:sz w:val="20"/>
        </w:rPr>
        <w:t xml:space="preserve">, </w:t>
      </w:r>
      <w:r>
        <w:rPr>
          <w:rFonts w:ascii="Arial" w:hAnsi="Arial"/>
          <w:i/>
          <w:spacing w:val="-105"/>
          <w:w w:val="115"/>
          <w:sz w:val="20"/>
        </w:rPr>
        <w:t>θ</w:t>
      </w:r>
      <w:r>
        <w:rPr>
          <w:rFonts w:ascii="Arial" w:hAnsi="Arial"/>
          <w:spacing w:val="-14"/>
          <w:w w:val="115"/>
          <w:position w:val="5"/>
          <w:sz w:val="20"/>
        </w:rPr>
        <w:t>ˆ</w:t>
      </w:r>
      <w:r>
        <w:rPr>
          <w:rFonts w:ascii="Arial" w:hAnsi="Arial"/>
          <w:w w:val="115"/>
          <w:sz w:val="20"/>
        </w:rPr>
        <w:t>)</w:t>
      </w:r>
      <w:r>
        <w:rPr>
          <w:rFonts w:ascii="Arial" w:hAnsi="Arial"/>
          <w:w w:val="116"/>
          <w:sz w:val="20"/>
        </w:rPr>
        <w:t xml:space="preserve"> </w:t>
      </w:r>
      <w:r>
        <w:rPr>
          <w:rFonts w:ascii="Arial" w:hAnsi="Arial"/>
          <w:i/>
          <w:spacing w:val="2"/>
          <w:w w:val="115"/>
          <w:sz w:val="20"/>
        </w:rPr>
        <w:t>L</w:t>
      </w:r>
      <w:r>
        <w:rPr>
          <w:rFonts w:ascii="Arial" w:hAnsi="Arial"/>
          <w:i/>
          <w:spacing w:val="3"/>
          <w:w w:val="115"/>
          <w:position w:val="-2"/>
          <w:sz w:val="14"/>
        </w:rPr>
        <w:t>p</w:t>
      </w:r>
      <w:r>
        <w:rPr>
          <w:rFonts w:ascii="Arial" w:hAnsi="Arial"/>
          <w:spacing w:val="2"/>
          <w:w w:val="115"/>
          <w:sz w:val="20"/>
        </w:rPr>
        <w:t>(</w:t>
      </w:r>
      <w:r>
        <w:rPr>
          <w:rFonts w:ascii="Arial" w:hAnsi="Arial"/>
          <w:i/>
          <w:spacing w:val="3"/>
          <w:w w:val="115"/>
          <w:sz w:val="20"/>
        </w:rPr>
        <w:t>η</w:t>
      </w:r>
      <w:r>
        <w:rPr>
          <w:rFonts w:ascii="Arial" w:hAnsi="Arial"/>
          <w:spacing w:val="2"/>
          <w:w w:val="115"/>
          <w:sz w:val="20"/>
        </w:rPr>
        <w:t>)</w:t>
      </w:r>
    </w:p>
    <w:p w14:paraId="61DF1DBA" w14:textId="77777777" w:rsidR="00632595" w:rsidRDefault="008950A2">
      <w:pPr>
        <w:rPr>
          <w:rFonts w:ascii="Arial" w:eastAsia="Arial" w:hAnsi="Arial" w:cs="Arial"/>
          <w:sz w:val="14"/>
          <w:szCs w:val="14"/>
        </w:rPr>
      </w:pPr>
      <w:r>
        <w:br w:type="column"/>
      </w:r>
    </w:p>
    <w:p w14:paraId="478445DB" w14:textId="77777777" w:rsidR="00632595" w:rsidRDefault="008950A2">
      <w:pPr>
        <w:spacing w:before="98" w:line="147" w:lineRule="exact"/>
        <w:ind w:right="102"/>
        <w:jc w:val="center"/>
        <w:rPr>
          <w:rFonts w:ascii="Verdana" w:eastAsia="Verdana" w:hAnsi="Verdana" w:cs="Verdana"/>
          <w:sz w:val="14"/>
          <w:szCs w:val="14"/>
        </w:rPr>
      </w:pPr>
      <w:r>
        <w:pict w14:anchorId="0EB85745">
          <v:shape id="_x0000_s5800" type="#_x0000_t202" style="position:absolute;left:0;text-align:left;margin-left:212.7pt;margin-top:8.6pt;width:16.75pt;height:10pt;z-index:3352;mso-position-horizontal-relative:page" filled="f" stroked="f">
            <v:textbox inset="0,0,0,0">
              <w:txbxContent>
                <w:p w14:paraId="3DACCD33" w14:textId="77777777" w:rsidR="008950A2" w:rsidRDefault="008950A2">
                  <w:pPr>
                    <w:spacing w:line="192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i/>
                      <w:w w:val="125"/>
                      <w:sz w:val="20"/>
                    </w:rPr>
                    <w:t>&lt;</w:t>
                  </w:r>
                  <w:r>
                    <w:rPr>
                      <w:rFonts w:ascii="Arial" w:hAnsi="Arial"/>
                      <w:i/>
                      <w:spacing w:val="-19"/>
                      <w:w w:val="125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125"/>
                      <w:sz w:val="20"/>
                    </w:rPr>
                    <w:t>χ</w:t>
                  </w:r>
                </w:p>
              </w:txbxContent>
            </v:textbox>
            <w10:wrap anchorx="page"/>
          </v:shape>
        </w:pict>
      </w:r>
      <w:r>
        <w:rPr>
          <w:rFonts w:ascii="Verdana"/>
          <w:sz w:val="14"/>
        </w:rPr>
        <w:t>2</w:t>
      </w:r>
    </w:p>
    <w:p w14:paraId="3878C1DE" w14:textId="77777777" w:rsidR="00632595" w:rsidRDefault="008950A2">
      <w:pPr>
        <w:spacing w:line="192" w:lineRule="exact"/>
        <w:ind w:left="374"/>
        <w:rPr>
          <w:rFonts w:ascii="Verdana" w:eastAsia="Verdana" w:hAnsi="Verdana" w:cs="Verdana"/>
          <w:sz w:val="14"/>
          <w:szCs w:val="14"/>
        </w:rPr>
      </w:pPr>
      <w:proofErr w:type="gramStart"/>
      <w:r>
        <w:rPr>
          <w:rFonts w:ascii="Verdana" w:eastAsia="Verdana" w:hAnsi="Verdana" w:cs="Verdana"/>
          <w:sz w:val="14"/>
          <w:szCs w:val="14"/>
        </w:rPr>
        <w:t>1</w:t>
      </w:r>
      <w:r>
        <w:rPr>
          <w:rFonts w:ascii="Arial" w:eastAsia="Arial" w:hAnsi="Arial" w:cs="Arial"/>
          <w:i/>
          <w:sz w:val="14"/>
          <w:szCs w:val="14"/>
        </w:rPr>
        <w:t>,</w:t>
      </w:r>
      <w:r>
        <w:rPr>
          <w:rFonts w:ascii="Verdana" w:eastAsia="Verdana" w:hAnsi="Verdana" w:cs="Verdana"/>
          <w:sz w:val="14"/>
          <w:szCs w:val="14"/>
        </w:rPr>
        <w:t>(</w:t>
      </w:r>
      <w:proofErr w:type="gramEnd"/>
      <w:r>
        <w:rPr>
          <w:rFonts w:ascii="Verdana" w:eastAsia="Verdana" w:hAnsi="Verdana" w:cs="Verdana"/>
          <w:sz w:val="14"/>
          <w:szCs w:val="14"/>
        </w:rPr>
        <w:t>1</w:t>
      </w:r>
      <w:r>
        <w:rPr>
          <w:rFonts w:ascii="Lucida Sans Unicode" w:eastAsia="Lucida Sans Unicode" w:hAnsi="Lucida Sans Unicode" w:cs="Lucida Sans Unicode"/>
          <w:sz w:val="14"/>
          <w:szCs w:val="14"/>
        </w:rPr>
        <w:t>−</w:t>
      </w:r>
      <w:r>
        <w:rPr>
          <w:rFonts w:ascii="Arial" w:eastAsia="Arial" w:hAnsi="Arial" w:cs="Arial"/>
          <w:i/>
          <w:sz w:val="14"/>
          <w:szCs w:val="14"/>
        </w:rPr>
        <w:t>α</w:t>
      </w:r>
      <w:r>
        <w:rPr>
          <w:rFonts w:ascii="Verdana" w:eastAsia="Verdana" w:hAnsi="Verdana" w:cs="Verdana"/>
          <w:sz w:val="14"/>
          <w:szCs w:val="14"/>
        </w:rPr>
        <w:t>)</w:t>
      </w:r>
    </w:p>
    <w:p w14:paraId="0BB23D4A" w14:textId="77777777" w:rsidR="00632595" w:rsidRDefault="008950A2">
      <w:pPr>
        <w:spacing w:before="4"/>
        <w:rPr>
          <w:rFonts w:ascii="Verdana" w:eastAsia="Verdana" w:hAnsi="Verdana" w:cs="Verdana"/>
          <w:sz w:val="24"/>
          <w:szCs w:val="24"/>
        </w:rPr>
      </w:pPr>
      <w:r>
        <w:br w:type="column"/>
      </w:r>
    </w:p>
    <w:p w14:paraId="4FE5F8FA" w14:textId="77777777" w:rsidR="00632595" w:rsidRDefault="008950A2">
      <w:pPr>
        <w:pStyle w:val="BodyText"/>
        <w:ind w:left="0" w:right="176"/>
        <w:jc w:val="right"/>
      </w:pPr>
      <w:r>
        <w:rPr>
          <w:w w:val="95"/>
        </w:rPr>
        <w:t>(3)</w:t>
      </w:r>
    </w:p>
    <w:p w14:paraId="448D7865" w14:textId="77777777" w:rsidR="00632595" w:rsidRDefault="00632595">
      <w:pPr>
        <w:jc w:val="right"/>
        <w:sectPr w:rsidR="00632595">
          <w:type w:val="continuous"/>
          <w:pgSz w:w="12240" w:h="15840"/>
          <w:pgMar w:top="1500" w:right="1720" w:bottom="1160" w:left="1720" w:header="720" w:footer="720" w:gutter="0"/>
          <w:cols w:num="4" w:space="720" w:equalWidth="0">
            <w:col w:w="1847" w:space="40"/>
            <w:col w:w="569" w:space="40"/>
            <w:col w:w="934" w:space="4015"/>
            <w:col w:w="1355"/>
          </w:cols>
        </w:sectPr>
      </w:pPr>
    </w:p>
    <w:p w14:paraId="025091E9" w14:textId="77777777" w:rsidR="00632595" w:rsidRDefault="00632595">
      <w:pPr>
        <w:spacing w:before="2"/>
        <w:rPr>
          <w:rFonts w:ascii="Times New Roman" w:eastAsia="Times New Roman" w:hAnsi="Times New Roman" w:cs="Times New Roman"/>
          <w:sz w:val="13"/>
          <w:szCs w:val="13"/>
        </w:rPr>
      </w:pPr>
    </w:p>
    <w:p w14:paraId="67FA5B9A" w14:textId="77777777" w:rsidR="00632595" w:rsidRDefault="00632595">
      <w:pPr>
        <w:rPr>
          <w:rFonts w:ascii="Times New Roman" w:eastAsia="Times New Roman" w:hAnsi="Times New Roman" w:cs="Times New Roman"/>
          <w:sz w:val="13"/>
          <w:szCs w:val="13"/>
        </w:rPr>
        <w:sectPr w:rsidR="00632595">
          <w:type w:val="continuous"/>
          <w:pgSz w:w="12240" w:h="15840"/>
          <w:pgMar w:top="1500" w:right="1720" w:bottom="1160" w:left="1720" w:header="720" w:footer="720" w:gutter="0"/>
          <w:cols w:space="720"/>
        </w:sectPr>
      </w:pPr>
    </w:p>
    <w:p w14:paraId="0A99197D" w14:textId="77777777" w:rsidR="00632595" w:rsidRDefault="008950A2">
      <w:pPr>
        <w:spacing w:before="66" w:line="188" w:lineRule="exact"/>
        <w:ind w:left="178"/>
        <w:rPr>
          <w:rFonts w:ascii="Verdana" w:eastAsia="Verdana" w:hAnsi="Verdana" w:cs="Verdana"/>
          <w:sz w:val="14"/>
          <w:szCs w:val="14"/>
        </w:rPr>
      </w:pPr>
      <w:r>
        <w:rPr>
          <w:rFonts w:ascii="Times New Roman" w:hAnsi="Times New Roman"/>
          <w:sz w:val="20"/>
        </w:rPr>
        <w:t>where</w:t>
      </w:r>
      <w:r>
        <w:rPr>
          <w:rFonts w:ascii="Times New Roman" w:hAnsi="Times New Roman"/>
          <w:spacing w:val="23"/>
          <w:sz w:val="20"/>
        </w:rPr>
        <w:t xml:space="preserve"> </w:t>
      </w:r>
      <w:r>
        <w:rPr>
          <w:rFonts w:ascii="Arial" w:hAnsi="Arial"/>
          <w:i/>
          <w:sz w:val="20"/>
        </w:rPr>
        <w:t>χ</w:t>
      </w:r>
      <w:r>
        <w:rPr>
          <w:rFonts w:ascii="Verdana" w:hAnsi="Verdana"/>
          <w:position w:val="7"/>
          <w:sz w:val="14"/>
        </w:rPr>
        <w:t>2</w:t>
      </w:r>
    </w:p>
    <w:p w14:paraId="2E73822A" w14:textId="77777777" w:rsidR="00632595" w:rsidRDefault="008950A2">
      <w:pPr>
        <w:spacing w:line="139" w:lineRule="exact"/>
        <w:ind w:left="863"/>
        <w:rPr>
          <w:rFonts w:ascii="Verdana" w:eastAsia="Verdana" w:hAnsi="Verdana" w:cs="Verdana"/>
          <w:sz w:val="14"/>
          <w:szCs w:val="14"/>
        </w:rPr>
      </w:pPr>
      <w:proofErr w:type="gramStart"/>
      <w:r>
        <w:rPr>
          <w:rFonts w:ascii="Verdana" w:eastAsia="Verdana" w:hAnsi="Verdana" w:cs="Verdana"/>
          <w:sz w:val="14"/>
          <w:szCs w:val="14"/>
        </w:rPr>
        <w:t>1</w:t>
      </w:r>
      <w:r>
        <w:rPr>
          <w:rFonts w:ascii="Arial" w:eastAsia="Arial" w:hAnsi="Arial" w:cs="Arial"/>
          <w:i/>
          <w:sz w:val="14"/>
          <w:szCs w:val="14"/>
        </w:rPr>
        <w:t>,</w:t>
      </w:r>
      <w:r>
        <w:rPr>
          <w:rFonts w:ascii="Verdana" w:eastAsia="Verdana" w:hAnsi="Verdana" w:cs="Verdana"/>
          <w:sz w:val="14"/>
          <w:szCs w:val="14"/>
        </w:rPr>
        <w:t>(</w:t>
      </w:r>
      <w:proofErr w:type="gramEnd"/>
      <w:r>
        <w:rPr>
          <w:rFonts w:ascii="Verdana" w:eastAsia="Verdana" w:hAnsi="Verdana" w:cs="Verdana"/>
          <w:sz w:val="14"/>
          <w:szCs w:val="14"/>
        </w:rPr>
        <w:t>1</w:t>
      </w:r>
      <w:r>
        <w:rPr>
          <w:rFonts w:ascii="Lucida Sans Unicode" w:eastAsia="Lucida Sans Unicode" w:hAnsi="Lucida Sans Unicode" w:cs="Lucida Sans Unicode"/>
          <w:sz w:val="14"/>
          <w:szCs w:val="14"/>
        </w:rPr>
        <w:t>−</w:t>
      </w:r>
      <w:r>
        <w:rPr>
          <w:rFonts w:ascii="Arial" w:eastAsia="Arial" w:hAnsi="Arial" w:cs="Arial"/>
          <w:i/>
          <w:sz w:val="14"/>
          <w:szCs w:val="14"/>
        </w:rPr>
        <w:t>α</w:t>
      </w:r>
      <w:r>
        <w:rPr>
          <w:rFonts w:ascii="Verdana" w:eastAsia="Verdana" w:hAnsi="Verdana" w:cs="Verdana"/>
          <w:sz w:val="14"/>
          <w:szCs w:val="14"/>
        </w:rPr>
        <w:t>)</w:t>
      </w:r>
    </w:p>
    <w:p w14:paraId="2055501D" w14:textId="77777777" w:rsidR="00632595" w:rsidRDefault="008950A2">
      <w:pPr>
        <w:pStyle w:val="BodyText"/>
        <w:spacing w:before="57"/>
        <w:ind w:left="43"/>
      </w:pPr>
      <w:r>
        <w:br w:type="column"/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Lucida Sans Unicode" w:eastAsia="Lucida Sans Unicode" w:hAnsi="Lucida Sans Unicode" w:cs="Lucida Sans Unicode"/>
        </w:rPr>
        <w:t>−</w:t>
      </w:r>
      <w:r>
        <w:rPr>
          <w:rFonts w:ascii="Lucida Sans Unicode" w:eastAsia="Lucida Sans Unicode" w:hAnsi="Lucida Sans Unicode" w:cs="Lucida Sans Unicode"/>
          <w:spacing w:val="-6"/>
        </w:rPr>
        <w:t xml:space="preserve"> </w:t>
      </w:r>
      <w:r>
        <w:rPr>
          <w:rFonts w:ascii="Arial" w:eastAsia="Arial" w:hAnsi="Arial" w:cs="Arial"/>
          <w:i/>
        </w:rPr>
        <w:t>α</w:t>
      </w:r>
      <w:r>
        <w:rPr>
          <w:rFonts w:ascii="Arial" w:eastAsia="Arial" w:hAnsi="Arial" w:cs="Arial"/>
          <w:i/>
          <w:spacing w:val="13"/>
        </w:rPr>
        <w:t xml:space="preserve"> </w:t>
      </w:r>
      <w:r>
        <w:t>quantile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rFonts w:ascii="Arial" w:eastAsia="Arial" w:hAnsi="Arial" w:cs="Arial"/>
          <w:i/>
        </w:rPr>
        <w:t>χ</w:t>
      </w:r>
      <w:r>
        <w:rPr>
          <w:rFonts w:ascii="Verdana" w:eastAsia="Verdana" w:hAnsi="Verdana" w:cs="Verdana"/>
          <w:position w:val="7"/>
          <w:sz w:val="14"/>
          <w:szCs w:val="14"/>
        </w:rPr>
        <w:t>2</w:t>
      </w:r>
      <w:r>
        <w:rPr>
          <w:rFonts w:ascii="Verdana" w:eastAsia="Verdana" w:hAnsi="Verdana" w:cs="Verdana"/>
          <w:spacing w:val="28"/>
          <w:position w:val="7"/>
          <w:sz w:val="14"/>
          <w:szCs w:val="14"/>
        </w:rPr>
        <w:t xml:space="preserve"> </w:t>
      </w:r>
      <w:r>
        <w:rPr>
          <w:spacing w:val="-1"/>
        </w:rPr>
        <w:t>distribution</w:t>
      </w:r>
      <w:r>
        <w:rPr>
          <w:spacing w:val="18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spacing w:val="-1"/>
        </w:rPr>
        <w:t>degree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 xml:space="preserve">freedom. </w:t>
      </w:r>
      <w:r>
        <w:rPr>
          <w:spacing w:val="23"/>
        </w:rPr>
        <w:t xml:space="preserve"> </w:t>
      </w:r>
      <w:r>
        <w:t>TMB</w:t>
      </w:r>
      <w:r>
        <w:rPr>
          <w:spacing w:val="18"/>
        </w:rPr>
        <w:t xml:space="preserve"> </w:t>
      </w:r>
      <w:r>
        <w:rPr>
          <w:spacing w:val="-1"/>
        </w:rPr>
        <w:t>allows</w:t>
      </w:r>
      <w:r>
        <w:rPr>
          <w:spacing w:val="17"/>
        </w:rPr>
        <w:t xml:space="preserve"> </w:t>
      </w:r>
      <w:r>
        <w:t>for</w:t>
      </w:r>
    </w:p>
    <w:p w14:paraId="03EF2D9F" w14:textId="77777777" w:rsidR="00632595" w:rsidRDefault="00632595">
      <w:pPr>
        <w:sectPr w:rsidR="00632595">
          <w:type w:val="continuous"/>
          <w:pgSz w:w="12240" w:h="15840"/>
          <w:pgMar w:top="1500" w:right="1720" w:bottom="1160" w:left="1720" w:header="720" w:footer="720" w:gutter="0"/>
          <w:cols w:num="2" w:space="720" w:equalWidth="0">
            <w:col w:w="1423" w:space="40"/>
            <w:col w:w="7337"/>
          </w:cols>
        </w:sectPr>
      </w:pPr>
    </w:p>
    <w:p w14:paraId="09B5F260" w14:textId="77777777" w:rsidR="00632595" w:rsidRDefault="008950A2">
      <w:pPr>
        <w:pStyle w:val="BodyText"/>
        <w:spacing w:line="196" w:lineRule="exact"/>
        <w:jc w:val="both"/>
      </w:pPr>
      <w:r>
        <w:rPr>
          <w:spacing w:val="-1"/>
        </w:rPr>
        <w:t>very</w:t>
      </w:r>
      <w:r>
        <w:rPr>
          <w:spacing w:val="28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28"/>
        </w:rPr>
        <w:t xml:space="preserve"> </w:t>
      </w:r>
      <w:r>
        <w:t>computation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both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profile</w:t>
      </w:r>
      <w:r>
        <w:rPr>
          <w:spacing w:val="28"/>
        </w:rPr>
        <w:t xml:space="preserve"> </w:t>
      </w:r>
      <w:r>
        <w:rPr>
          <w:spacing w:val="-1"/>
        </w:rPr>
        <w:t>likelihood</w:t>
      </w:r>
      <w:r>
        <w:rPr>
          <w:spacing w:val="28"/>
        </w:rPr>
        <w:t xml:space="preserve"> </w:t>
      </w:r>
      <w:r>
        <w:rPr>
          <w:rFonts w:ascii="Arial" w:hAnsi="Arial"/>
          <w:i/>
        </w:rPr>
        <w:t>L</w:t>
      </w:r>
      <w:r>
        <w:rPr>
          <w:rFonts w:ascii="Arial" w:hAnsi="Arial"/>
        </w:rPr>
        <w:t>(</w:t>
      </w:r>
      <w:r>
        <w:rPr>
          <w:rFonts w:ascii="Arial" w:hAnsi="Arial"/>
          <w:i/>
          <w:spacing w:val="1"/>
        </w:rPr>
        <w:t>η</w:t>
      </w:r>
      <w:r>
        <w:rPr>
          <w:rFonts w:ascii="Arial" w:hAnsi="Arial"/>
        </w:rPr>
        <w:t>)</w:t>
      </w:r>
      <w:r>
        <w:rPr>
          <w:rFonts w:ascii="Arial" w:hAnsi="Arial"/>
          <w:spacing w:val="23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CI</w:t>
      </w:r>
      <w:r>
        <w:rPr>
          <w:spacing w:val="28"/>
        </w:rPr>
        <w:t xml:space="preserve"> </w:t>
      </w:r>
      <w:r>
        <w:rPr>
          <w:spacing w:val="-2"/>
        </w:rPr>
        <w:t>given</w:t>
      </w:r>
      <w:r>
        <w:rPr>
          <w:spacing w:val="28"/>
        </w:rPr>
        <w:t xml:space="preserve"> </w:t>
      </w:r>
      <w:r>
        <w:t>by</w:t>
      </w:r>
      <w:r>
        <w:rPr>
          <w:spacing w:val="28"/>
        </w:rPr>
        <w:t xml:space="preserve"> </w:t>
      </w:r>
      <w:hyperlink w:anchor="_bookmark7" w:history="1">
        <w:r>
          <w:t>(Equation</w:t>
        </w:r>
        <w:r>
          <w:rPr>
            <w:spacing w:val="28"/>
          </w:rPr>
          <w:t xml:space="preserve"> </w:t>
        </w:r>
        <w:r>
          <w:t>3</w:t>
        </w:r>
      </w:hyperlink>
      <w:r>
        <w:t>),</w:t>
      </w:r>
      <w:r>
        <w:rPr>
          <w:spacing w:val="36"/>
        </w:rPr>
        <w:t xml:space="preserve"> </w:t>
      </w:r>
      <w:r>
        <w:t>and</w:t>
      </w:r>
    </w:p>
    <w:p w14:paraId="241FF68A" w14:textId="77777777" w:rsidR="00632595" w:rsidRDefault="008950A2">
      <w:pPr>
        <w:pStyle w:val="BodyText"/>
        <w:spacing w:before="9" w:line="249" w:lineRule="auto"/>
        <w:ind w:right="176"/>
        <w:jc w:val="both"/>
      </w:pPr>
      <w:r>
        <w:t>this</w:t>
      </w:r>
      <w:r>
        <w:rPr>
          <w:spacing w:val="21"/>
        </w:rPr>
        <w:t xml:space="preserve"> </w:t>
      </w:r>
      <w:r>
        <w:t>has</w:t>
      </w:r>
      <w:r>
        <w:rPr>
          <w:spacing w:val="22"/>
        </w:rPr>
        <w:t xml:space="preserve"> </w:t>
      </w:r>
      <w:r>
        <w:t>been</w:t>
      </w:r>
      <w:r>
        <w:rPr>
          <w:spacing w:val="22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produce</w:t>
      </w:r>
      <w:r>
        <w:rPr>
          <w:spacing w:val="22"/>
        </w:rPr>
        <w:t xml:space="preserve"> </w:t>
      </w:r>
      <w:hyperlink w:anchor="_bookmark15" w:history="1">
        <w:r>
          <w:rPr>
            <w:spacing w:val="-5"/>
          </w:rPr>
          <w:t>Table</w:t>
        </w:r>
        <w:r>
          <w:rPr>
            <w:spacing w:val="22"/>
          </w:rPr>
          <w:t xml:space="preserve"> </w:t>
        </w:r>
        <w:r>
          <w:t>12</w:t>
        </w:r>
      </w:hyperlink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hyperlink w:anchor="_bookmark16" w:history="1">
        <w:r>
          <w:rPr>
            <w:spacing w:val="-5"/>
          </w:rPr>
          <w:t>Table</w:t>
        </w:r>
        <w:r>
          <w:rPr>
            <w:spacing w:val="22"/>
          </w:rPr>
          <w:t xml:space="preserve"> </w:t>
        </w:r>
        <w:r>
          <w:t>13</w:t>
        </w:r>
      </w:hyperlink>
      <w:r>
        <w:rPr>
          <w:spacing w:val="22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display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profile</w:t>
      </w:r>
      <w:r>
        <w:rPr>
          <w:spacing w:val="22"/>
        </w:rPr>
        <w:t xml:space="preserve"> </w:t>
      </w:r>
      <w:r>
        <w:rPr>
          <w:spacing w:val="-1"/>
        </w:rPr>
        <w:t>log-likelihood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45"/>
          <w:w w:val="99"/>
        </w:rPr>
        <w:t xml:space="preserve"> </w:t>
      </w:r>
      <w:r>
        <w:t>corresponding</w:t>
      </w:r>
      <w:r>
        <w:rPr>
          <w:spacing w:val="30"/>
        </w:rPr>
        <w:t xml:space="preserve"> </w:t>
      </w:r>
      <w:r>
        <w:rPr>
          <w:spacing w:val="-1"/>
        </w:rPr>
        <w:t>likelihood-based</w:t>
      </w:r>
      <w:r>
        <w:rPr>
          <w:spacing w:val="30"/>
        </w:rPr>
        <w:t xml:space="preserve"> </w:t>
      </w:r>
      <w:r>
        <w:rPr>
          <w:spacing w:val="-3"/>
        </w:rPr>
        <w:t>CI’s</w:t>
      </w:r>
      <w:r>
        <w:rPr>
          <w:spacing w:val="31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model</w:t>
      </w:r>
      <w:r>
        <w:rPr>
          <w:spacing w:val="30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lamb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simulated</w:t>
      </w:r>
      <w:r>
        <w:rPr>
          <w:spacing w:val="31"/>
        </w:rPr>
        <w:t xml:space="preserve"> </w:t>
      </w:r>
      <w:r>
        <w:t>dataset.</w:t>
      </w:r>
      <w:r>
        <w:rPr>
          <w:spacing w:val="9"/>
        </w:rPr>
        <w:t xml:space="preserve"> </w:t>
      </w:r>
      <w:r>
        <w:t>Note</w:t>
      </w:r>
      <w:r>
        <w:rPr>
          <w:spacing w:val="30"/>
        </w:rPr>
        <w:t xml:space="preserve"> </w:t>
      </w:r>
      <w:r>
        <w:t>that</w:t>
      </w:r>
      <w:r>
        <w:rPr>
          <w:spacing w:val="31"/>
          <w:w w:val="9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problem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transformed</w:t>
      </w:r>
      <w:r>
        <w:rPr>
          <w:spacing w:val="12"/>
        </w:rPr>
        <w:t xml:space="preserve"> </w:t>
      </w:r>
      <w:r>
        <w:t>parameters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rPr>
          <w:spacing w:val="-1"/>
        </w:rPr>
        <w:t>easier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deal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t>making</w:t>
      </w:r>
      <w:r>
        <w:rPr>
          <w:spacing w:val="11"/>
        </w:rPr>
        <w:t xml:space="preserve"> </w:t>
      </w:r>
      <w:r>
        <w:rPr>
          <w:spacing w:val="-1"/>
        </w:rPr>
        <w:t>likelihood-based</w:t>
      </w:r>
      <w:r>
        <w:rPr>
          <w:spacing w:val="12"/>
        </w:rPr>
        <w:t xml:space="preserve"> </w:t>
      </w:r>
      <w:r>
        <w:rPr>
          <w:spacing w:val="-3"/>
        </w:rPr>
        <w:t>CI’s,</w:t>
      </w:r>
      <w:r>
        <w:rPr>
          <w:spacing w:val="15"/>
        </w:rPr>
        <w:t xml:space="preserve"> </w:t>
      </w:r>
      <w:r>
        <w:rPr>
          <w:spacing w:val="-1"/>
        </w:rPr>
        <w:t>since</w:t>
      </w:r>
    </w:p>
    <w:p w14:paraId="7941BF4E" w14:textId="77777777" w:rsidR="00632595" w:rsidRDefault="008950A2">
      <w:pPr>
        <w:pStyle w:val="BodyText"/>
        <w:spacing w:line="265" w:lineRule="exact"/>
        <w:jc w:val="both"/>
      </w:pPr>
      <w:r>
        <w:rPr>
          <w:rFonts w:ascii="Lucida Sans Unicode" w:hAnsi="Lucida Sans Unicode"/>
          <w:spacing w:val="1"/>
          <w:w w:val="105"/>
        </w:rPr>
        <w:t>{</w:t>
      </w:r>
      <w:r>
        <w:rPr>
          <w:rFonts w:ascii="Arial" w:hAnsi="Arial"/>
          <w:i/>
          <w:spacing w:val="2"/>
          <w:w w:val="105"/>
        </w:rPr>
        <w:t>g</w:t>
      </w:r>
      <w:r>
        <w:rPr>
          <w:rFonts w:ascii="Arial" w:hAnsi="Arial"/>
          <w:spacing w:val="1"/>
          <w:w w:val="105"/>
        </w:rPr>
        <w:t>(</w:t>
      </w:r>
      <w:r>
        <w:rPr>
          <w:rFonts w:ascii="Arial" w:hAnsi="Arial"/>
          <w:i/>
          <w:spacing w:val="2"/>
          <w:w w:val="105"/>
        </w:rPr>
        <w:t>η</w:t>
      </w:r>
      <w:r>
        <w:rPr>
          <w:rFonts w:ascii="Arial" w:hAnsi="Arial"/>
          <w:spacing w:val="1"/>
          <w:w w:val="105"/>
        </w:rPr>
        <w:t>)</w:t>
      </w:r>
      <w:r>
        <w:rPr>
          <w:rFonts w:ascii="Arial" w:hAnsi="Arial"/>
          <w:i/>
          <w:spacing w:val="2"/>
          <w:w w:val="105"/>
        </w:rPr>
        <w:t>,</w:t>
      </w:r>
      <w:r>
        <w:rPr>
          <w:rFonts w:ascii="Arial" w:hAnsi="Arial"/>
          <w:i/>
          <w:spacing w:val="-32"/>
          <w:w w:val="105"/>
        </w:rPr>
        <w:t xml:space="preserve"> </w:t>
      </w:r>
      <w:r>
        <w:rPr>
          <w:rFonts w:ascii="Arial" w:hAnsi="Arial"/>
          <w:i/>
          <w:spacing w:val="1"/>
          <w:w w:val="105"/>
        </w:rPr>
        <w:t>L</w:t>
      </w:r>
      <w:r>
        <w:rPr>
          <w:rFonts w:ascii="Arial" w:hAnsi="Arial"/>
          <w:i/>
          <w:spacing w:val="2"/>
          <w:w w:val="105"/>
          <w:position w:val="-2"/>
          <w:sz w:val="14"/>
        </w:rPr>
        <w:t>p</w:t>
      </w:r>
      <w:r>
        <w:rPr>
          <w:rFonts w:ascii="Arial" w:hAnsi="Arial"/>
          <w:spacing w:val="1"/>
          <w:w w:val="105"/>
        </w:rPr>
        <w:t>(</w:t>
      </w:r>
      <w:r>
        <w:rPr>
          <w:rFonts w:ascii="Arial" w:hAnsi="Arial"/>
          <w:i/>
          <w:spacing w:val="2"/>
          <w:w w:val="105"/>
        </w:rPr>
        <w:t>g</w:t>
      </w:r>
      <w:r>
        <w:rPr>
          <w:rFonts w:ascii="Arial" w:hAnsi="Arial"/>
          <w:spacing w:val="1"/>
          <w:w w:val="105"/>
        </w:rPr>
        <w:t>(</w:t>
      </w:r>
      <w:r>
        <w:rPr>
          <w:rFonts w:ascii="Arial" w:hAnsi="Arial"/>
          <w:i/>
          <w:spacing w:val="2"/>
          <w:w w:val="105"/>
        </w:rPr>
        <w:t>η</w:t>
      </w:r>
      <w:r>
        <w:rPr>
          <w:rFonts w:ascii="Arial" w:hAnsi="Arial"/>
          <w:spacing w:val="1"/>
          <w:w w:val="105"/>
        </w:rPr>
        <w:t>))</w:t>
      </w:r>
      <w:r>
        <w:rPr>
          <w:rFonts w:ascii="Lucida Sans Unicode" w:hAnsi="Lucida Sans Unicode"/>
          <w:spacing w:val="1"/>
          <w:w w:val="105"/>
        </w:rPr>
        <w:t>}</w:t>
      </w:r>
      <w:r>
        <w:rPr>
          <w:rFonts w:ascii="Lucida Sans Unicode" w:hAnsi="Lucida Sans Unicode"/>
          <w:spacing w:val="-22"/>
          <w:w w:val="105"/>
        </w:rPr>
        <w:t xml:space="preserve"> </w:t>
      </w:r>
      <w:r>
        <w:rPr>
          <w:rFonts w:ascii="Arial" w:hAnsi="Arial"/>
          <w:w w:val="105"/>
        </w:rPr>
        <w:t>=</w:t>
      </w:r>
      <w:r>
        <w:rPr>
          <w:rFonts w:ascii="Arial" w:hAnsi="Arial"/>
          <w:spacing w:val="-14"/>
          <w:w w:val="105"/>
        </w:rPr>
        <w:t xml:space="preserve"> </w:t>
      </w:r>
      <w:r>
        <w:rPr>
          <w:rFonts w:ascii="Lucida Sans Unicode" w:hAnsi="Lucida Sans Unicode"/>
          <w:spacing w:val="1"/>
          <w:w w:val="105"/>
        </w:rPr>
        <w:t>{</w:t>
      </w:r>
      <w:r>
        <w:rPr>
          <w:rFonts w:ascii="Arial" w:hAnsi="Arial"/>
          <w:i/>
          <w:spacing w:val="2"/>
          <w:w w:val="105"/>
        </w:rPr>
        <w:t>g</w:t>
      </w:r>
      <w:r>
        <w:rPr>
          <w:rFonts w:ascii="Arial" w:hAnsi="Arial"/>
          <w:spacing w:val="1"/>
          <w:w w:val="105"/>
        </w:rPr>
        <w:t>(</w:t>
      </w:r>
      <w:r>
        <w:rPr>
          <w:rFonts w:ascii="Arial" w:hAnsi="Arial"/>
          <w:i/>
          <w:spacing w:val="2"/>
          <w:w w:val="105"/>
        </w:rPr>
        <w:t>η</w:t>
      </w:r>
      <w:r>
        <w:rPr>
          <w:rFonts w:ascii="Arial" w:hAnsi="Arial"/>
          <w:spacing w:val="1"/>
          <w:w w:val="105"/>
        </w:rPr>
        <w:t>)</w:t>
      </w:r>
      <w:r>
        <w:rPr>
          <w:rFonts w:ascii="Arial" w:hAnsi="Arial"/>
          <w:i/>
          <w:spacing w:val="2"/>
          <w:w w:val="105"/>
        </w:rPr>
        <w:t>,</w:t>
      </w:r>
      <w:r>
        <w:rPr>
          <w:rFonts w:ascii="Arial" w:hAnsi="Arial"/>
          <w:i/>
          <w:spacing w:val="-32"/>
          <w:w w:val="105"/>
        </w:rPr>
        <w:t xml:space="preserve"> </w:t>
      </w:r>
      <w:r>
        <w:rPr>
          <w:rFonts w:ascii="Arial" w:hAnsi="Arial"/>
          <w:i/>
          <w:spacing w:val="1"/>
          <w:w w:val="105"/>
        </w:rPr>
        <w:t>L</w:t>
      </w:r>
      <w:r>
        <w:rPr>
          <w:rFonts w:ascii="Arial" w:hAnsi="Arial"/>
          <w:i/>
          <w:spacing w:val="2"/>
          <w:w w:val="105"/>
          <w:position w:val="-2"/>
          <w:sz w:val="14"/>
        </w:rPr>
        <w:t>p</w:t>
      </w:r>
      <w:r>
        <w:rPr>
          <w:rFonts w:ascii="Arial" w:hAnsi="Arial"/>
          <w:spacing w:val="1"/>
          <w:w w:val="105"/>
        </w:rPr>
        <w:t>(</w:t>
      </w:r>
      <w:r>
        <w:rPr>
          <w:rFonts w:ascii="Arial" w:hAnsi="Arial"/>
          <w:i/>
          <w:spacing w:val="2"/>
          <w:w w:val="105"/>
        </w:rPr>
        <w:t>η</w:t>
      </w:r>
      <w:r>
        <w:rPr>
          <w:rFonts w:ascii="Arial" w:hAnsi="Arial"/>
          <w:spacing w:val="1"/>
          <w:w w:val="105"/>
        </w:rPr>
        <w:t>)</w:t>
      </w:r>
      <w:r>
        <w:rPr>
          <w:rFonts w:ascii="Lucida Sans Unicode" w:hAnsi="Lucida Sans Unicode"/>
          <w:spacing w:val="1"/>
          <w:w w:val="105"/>
        </w:rPr>
        <w:t>}</w:t>
      </w:r>
      <w:r>
        <w:rPr>
          <w:rFonts w:ascii="Lucida Sans Unicode" w:hAnsi="Lucida Sans Unicode"/>
          <w:spacing w:val="-26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-12"/>
          <w:w w:val="105"/>
        </w:rPr>
        <w:t xml:space="preserve"> </w:t>
      </w:r>
      <w:r>
        <w:rPr>
          <w:w w:val="105"/>
        </w:rPr>
        <w:t>one-to-one</w:t>
      </w:r>
      <w:r>
        <w:rPr>
          <w:spacing w:val="-13"/>
          <w:w w:val="105"/>
        </w:rPr>
        <w:t xml:space="preserve"> </w:t>
      </w:r>
      <w:r>
        <w:rPr>
          <w:w w:val="105"/>
        </w:rPr>
        <w:t>function</w:t>
      </w:r>
      <w:r>
        <w:rPr>
          <w:spacing w:val="-13"/>
          <w:w w:val="105"/>
        </w:rPr>
        <w:t xml:space="preserve"> </w:t>
      </w:r>
      <w:r>
        <w:rPr>
          <w:rFonts w:ascii="Arial" w:hAnsi="Arial"/>
          <w:i/>
          <w:w w:val="105"/>
        </w:rPr>
        <w:t>g</w:t>
      </w:r>
      <w:r>
        <w:rPr>
          <w:rFonts w:ascii="Arial" w:hAnsi="Arial"/>
          <w:i/>
          <w:spacing w:val="-12"/>
          <w:w w:val="105"/>
        </w:rPr>
        <w:t xml:space="preserve"> </w:t>
      </w:r>
      <w:r>
        <w:rPr>
          <w:spacing w:val="-3"/>
          <w:w w:val="105"/>
        </w:rPr>
        <w:t>(invariance</w:t>
      </w:r>
      <w:r>
        <w:rPr>
          <w:spacing w:val="-13"/>
          <w:w w:val="105"/>
        </w:rPr>
        <w:t xml:space="preserve"> </w:t>
      </w:r>
      <w:r>
        <w:rPr>
          <w:w w:val="105"/>
        </w:rPr>
        <w:t>principle).</w:t>
      </w:r>
    </w:p>
    <w:p w14:paraId="6A5515DC" w14:textId="77777777" w:rsidR="00632595" w:rsidRDefault="008950A2">
      <w:pPr>
        <w:pStyle w:val="BodyText"/>
        <w:spacing w:line="228" w:lineRule="auto"/>
        <w:ind w:right="176" w:firstLine="239"/>
        <w:jc w:val="both"/>
      </w:pPr>
      <w:r>
        <w:pict w14:anchorId="50F8B62D">
          <v:group id="_x0000_s5798" style="position:absolute;left:0;text-align:left;margin-left:469.75pt;margin-top:32.6pt;width:3pt;height:.1pt;z-index:-195688;mso-position-horizontal-relative:page" coordorigin="9395,652" coordsize="60,2">
            <v:shape id="_x0000_s5799" style="position:absolute;left:9395;top:652;width:60;height:2" coordorigin="9395,652" coordsize="60,0" path="m9395,652r60,e" filled="f" strokeweight=".14042mm">
              <v:path arrowok="t"/>
            </v:shape>
            <w10:wrap anchorx="page"/>
          </v:group>
        </w:pict>
      </w:r>
      <w:r>
        <w:rPr>
          <w:spacing w:val="-1"/>
        </w:rPr>
        <w:t>Again,</w:t>
      </w:r>
      <w:r>
        <w:t xml:space="preserve"> TMB</w:t>
      </w:r>
      <w:r>
        <w:rPr>
          <w:spacing w:val="-1"/>
        </w:rPr>
        <w:t xml:space="preserve"> provides </w:t>
      </w:r>
      <w:r>
        <w:t>an easy</w:t>
      </w:r>
      <w:r>
        <w:rPr>
          <w:spacing w:val="-1"/>
        </w:rPr>
        <w:t xml:space="preserve"> way </w:t>
      </w:r>
      <w:r>
        <w:t>to</w:t>
      </w:r>
      <w:r>
        <w:rPr>
          <w:spacing w:val="-1"/>
        </w:rPr>
        <w:t xml:space="preserve"> </w:t>
      </w:r>
      <w:r>
        <w:t>obtain those</w:t>
      </w:r>
      <w:r>
        <w:rPr>
          <w:spacing w:val="-1"/>
        </w:rPr>
        <w:t xml:space="preserve"> intervals.</w:t>
      </w:r>
      <w:r>
        <w:rPr>
          <w:spacing w:val="18"/>
        </w:rPr>
        <w:t xml:space="preserve"> </w:t>
      </w:r>
      <w:r>
        <w:t xml:space="preserve">The </w:t>
      </w:r>
      <w:r>
        <w:rPr>
          <w:rFonts w:ascii="Courier New"/>
        </w:rPr>
        <w:t>name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 xml:space="preserve">argument allows </w:t>
      </w:r>
      <w:r>
        <w:t>to profile</w:t>
      </w:r>
      <w:r>
        <w:rPr>
          <w:spacing w:val="-1"/>
        </w:rPr>
        <w:t xml:space="preserve"> </w:t>
      </w:r>
      <w:r>
        <w:t>pa-</w:t>
      </w:r>
      <w:r>
        <w:rPr>
          <w:spacing w:val="43"/>
          <w:w w:val="99"/>
        </w:rPr>
        <w:t xml:space="preserve"> </w:t>
      </w:r>
      <w:proofErr w:type="spellStart"/>
      <w:r>
        <w:rPr>
          <w:spacing w:val="-2"/>
        </w:rPr>
        <w:t>rameter</w:t>
      </w:r>
      <w:proofErr w:type="spellEnd"/>
      <w:r>
        <w:rPr>
          <w:spacing w:val="-2"/>
        </w:rPr>
        <w:t>.</w:t>
      </w:r>
      <w:r>
        <w:rPr>
          <w:spacing w:val="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rFonts w:ascii="Courier New"/>
        </w:rPr>
        <w:t>trace</w:t>
      </w:r>
      <w:r>
        <w:rPr>
          <w:rFonts w:ascii="Courier New"/>
          <w:spacing w:val="-79"/>
        </w:rPr>
        <w:t xml:space="preserve"> </w:t>
      </w:r>
      <w:r>
        <w:rPr>
          <w:spacing w:val="-1"/>
        </w:rPr>
        <w:t>argument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rPr>
          <w:spacing w:val="-2"/>
        </w:rPr>
        <w:t>how</w:t>
      </w:r>
      <w:r>
        <w:rPr>
          <w:spacing w:val="-9"/>
        </w:rPr>
        <w:t xml:space="preserve"> </w:t>
      </w:r>
      <w:r>
        <w:t>much</w:t>
      </w:r>
      <w:r>
        <w:rPr>
          <w:spacing w:val="-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optimization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rPr>
          <w:spacing w:val="-1"/>
        </w:rPr>
        <w:t>want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</w:t>
      </w:r>
      <w:r>
        <w:rPr>
          <w:spacing w:val="25"/>
          <w:w w:val="99"/>
        </w:rPr>
        <w:t xml:space="preserve"> </w:t>
      </w:r>
      <w:r>
        <w:t xml:space="preserve">to </w:t>
      </w:r>
      <w:r>
        <w:rPr>
          <w:spacing w:val="-5"/>
        </w:rPr>
        <w:t>show.</w:t>
      </w:r>
      <w:r>
        <w:rPr>
          <w:spacing w:val="21"/>
        </w:rPr>
        <w:t xml:space="preserve"> </w:t>
      </w:r>
      <w:r>
        <w:rPr>
          <w:spacing w:val="-1"/>
        </w:rPr>
        <w:t>Following</w:t>
      </w:r>
      <w:r>
        <w:t xml:space="preserve"> the</w:t>
      </w:r>
      <w:r>
        <w:rPr>
          <w:spacing w:val="1"/>
        </w:rPr>
        <w:t xml:space="preserve"> </w:t>
      </w:r>
      <w:r>
        <w:t xml:space="preserve">HMM </w:t>
      </w:r>
      <w:r>
        <w:rPr>
          <w:spacing w:val="-1"/>
        </w:rPr>
        <w:t>example,</w:t>
      </w:r>
      <w:r>
        <w:rPr>
          <w:spacing w:val="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we wish to</w:t>
      </w:r>
      <w:r>
        <w:rPr>
          <w:spacing w:val="1"/>
        </w:rPr>
        <w:t xml:space="preserve"> </w:t>
      </w:r>
      <w:r>
        <w:t>profile the</w:t>
      </w:r>
      <w:r>
        <w:rPr>
          <w:spacing w:val="1"/>
        </w:rPr>
        <w:t xml:space="preserve"> </w:t>
      </w:r>
      <w:r>
        <w:rPr>
          <w:rFonts w:ascii="Arial"/>
        </w:rPr>
        <w:t>2</w:t>
      </w:r>
      <w:proofErr w:type="spellStart"/>
      <w:r>
        <w:rPr>
          <w:rFonts w:ascii="Arial"/>
          <w:i/>
          <w:position w:val="7"/>
          <w:sz w:val="14"/>
        </w:rPr>
        <w:t>nd</w:t>
      </w:r>
      <w:proofErr w:type="spellEnd"/>
      <w:r>
        <w:rPr>
          <w:rFonts w:ascii="Arial"/>
          <w:i/>
          <w:spacing w:val="21"/>
          <w:position w:val="7"/>
          <w:sz w:val="14"/>
        </w:rPr>
        <w:t xml:space="preserve"> </w:t>
      </w:r>
      <w:r>
        <w:rPr>
          <w:spacing w:val="-1"/>
        </w:rPr>
        <w:t>working</w:t>
      </w:r>
      <w:r>
        <w:rPr>
          <w:spacing w:val="1"/>
        </w:rPr>
        <w:t xml:space="preserve"> </w:t>
      </w:r>
      <w:r>
        <w:t xml:space="preserve">parameter </w:t>
      </w:r>
      <w:r>
        <w:rPr>
          <w:rFonts w:ascii="Courier New"/>
        </w:rPr>
        <w:t>log</w:t>
      </w:r>
      <w:r>
        <w:rPr>
          <w:rFonts w:ascii="Courier New"/>
          <w:spacing w:val="-54"/>
        </w:rPr>
        <w:t xml:space="preserve"> </w:t>
      </w:r>
      <w:r>
        <w:rPr>
          <w:rFonts w:ascii="Courier New"/>
        </w:rPr>
        <w:t>lambda2</w:t>
      </w:r>
      <w:r>
        <w:t>,</w:t>
      </w:r>
      <w:r>
        <w:rPr>
          <w:spacing w:val="27"/>
          <w:w w:val="99"/>
        </w:rPr>
        <w:t xml:space="preserve"> </w:t>
      </w:r>
      <w:r>
        <w:t>we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have</w:t>
      </w:r>
      <w:r>
        <w:rPr>
          <w:spacing w:val="-5"/>
        </w:rPr>
        <w:t xml:space="preserve"> </w:t>
      </w:r>
      <w:r>
        <w:t>to</w:t>
      </w:r>
      <w:proofErr w:type="gramEnd"/>
      <w:r>
        <w:rPr>
          <w:spacing w:val="-5"/>
        </w:rPr>
        <w:t xml:space="preserve"> </w:t>
      </w:r>
      <w:r>
        <w:t>feed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75"/>
        </w:rPr>
        <w:t xml:space="preserve"> </w:t>
      </w:r>
      <w:r>
        <w:rPr>
          <w:spacing w:val="-1"/>
        </w:rPr>
        <w:t>argument:</w:t>
      </w:r>
    </w:p>
    <w:p w14:paraId="5D3482F2" w14:textId="77777777" w:rsidR="00632595" w:rsidRDefault="0063259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14:paraId="42905894" w14:textId="77777777" w:rsidR="00632595" w:rsidRDefault="008950A2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560AF9BD">
          <v:group id="_x0000_s5790" style="width:428.15pt;height:106.55pt;mso-position-horizontal-relative:char;mso-position-vertical-relative:line" coordsize="8563,2131">
            <v:group id="_x0000_s5791" style="position:absolute;width:8563;height:2131" coordsize="8563,2131">
              <v:shape id="_x0000_s5797" style="position:absolute;width:8563;height:2131" coordsize="8563,2131" path="m,2131r8562,l8562,,,,,2131xe" fillcolor="#f7f7f7" stroked="f">
                <v:path arrowok="t"/>
              </v:shape>
              <v:shape id="_x0000_s5796" type="#_x0000_t202" style="position:absolute;left:60;top:38;width:4304;height:1398" filled="f" stroked="f">
                <v:textbox inset="0,0,0,0">
                  <w:txbxContent>
                    <w:p w14:paraId="6BF988D7" w14:textId="77777777" w:rsidR="008950A2" w:rsidRDefault="008950A2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profile</w:t>
                      </w:r>
                      <w:r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1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tmbprofile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color w:val="54AA54"/>
                          <w:sz w:val="20"/>
                        </w:rPr>
                        <w:t>obj</w:t>
                      </w:r>
                      <w:r>
                        <w:rPr>
                          <w:rFonts w:ascii="Courier New"/>
                          <w:color w:val="54AA54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obj_tmb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</w:p>
                    <w:p w14:paraId="5F038FD2" w14:textId="77777777" w:rsidR="008950A2" w:rsidRDefault="008950A2">
                      <w:pPr>
                        <w:spacing w:before="12" w:line="253" w:lineRule="auto"/>
                        <w:ind w:left="2630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4AA54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4AA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575757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5757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4AA54"/>
                          <w:sz w:val="20"/>
                        </w:rPr>
                        <w:t>trace</w:t>
                      </w:r>
                      <w:r>
                        <w:rPr>
                          <w:rFonts w:ascii="Courier New"/>
                          <w:color w:val="54AA54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575757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FALSE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</w:t>
                      </w:r>
                    </w:p>
                    <w:p w14:paraId="26B164E6" w14:textId="77777777" w:rsidR="008950A2" w:rsidRDefault="008950A2">
                      <w:pPr>
                        <w:spacing w:before="9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7E789DD3" w14:textId="77777777" w:rsidR="008950A2" w:rsidRDefault="008950A2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Confidence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interval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of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lambda</w:t>
                      </w:r>
                    </w:p>
                    <w:p w14:paraId="744B926C" w14:textId="77777777" w:rsidR="008950A2" w:rsidRDefault="008950A2">
                      <w:pPr>
                        <w:spacing w:before="12" w:line="215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exp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confint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(profile))</w:t>
                      </w:r>
                    </w:p>
                  </w:txbxContent>
                </v:textbox>
              </v:shape>
              <v:shape id="_x0000_s5795" type="#_x0000_t202" style="position:absolute;left:60;top:1672;width:240;height:200" filled="f" stroked="f">
                <v:textbox inset="0,0,0,0">
                  <w:txbxContent>
                    <w:p w14:paraId="50E59A0A" w14:textId="77777777" w:rsidR="008950A2" w:rsidRDefault="008950A2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</w:p>
                  </w:txbxContent>
                </v:textbox>
              </v:shape>
              <v:shape id="_x0000_s5794" type="#_x0000_t202" style="position:absolute;left:1733;top:1672;width:598;height:200" filled="f" stroked="f">
                <v:textbox inset="0,0,0,0">
                  <w:txbxContent>
                    <w:p w14:paraId="7D63940C" w14:textId="77777777" w:rsidR="008950A2" w:rsidRDefault="008950A2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lower</w:t>
                      </w:r>
                    </w:p>
                  </w:txbxContent>
                </v:textbox>
              </v:shape>
              <v:shape id="_x0000_s5793" type="#_x0000_t202" style="position:absolute;left:2809;top:1672;width:598;height:200" filled="f" stroked="f">
                <v:textbox inset="0,0,0,0">
                  <w:txbxContent>
                    <w:p w14:paraId="0637CAE3" w14:textId="77777777" w:rsidR="008950A2" w:rsidRDefault="008950A2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upper</w:t>
                      </w:r>
                    </w:p>
                  </w:txbxContent>
                </v:textbox>
              </v:shape>
              <v:shape id="_x0000_s5792" type="#_x0000_t202" style="position:absolute;left:60;top:1911;width:3348;height:200" filled="f" stroked="f">
                <v:textbox inset="0,0,0,0">
                  <w:txbxContent>
                    <w:p w14:paraId="324E83B5" w14:textId="77777777" w:rsidR="008950A2" w:rsidRDefault="008950A2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##</w:t>
                      </w:r>
                      <w:r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tlambda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1.265339</w:t>
                      </w:r>
                      <w:r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4.947733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36A2F75D" w14:textId="77777777" w:rsidR="00632595" w:rsidRDefault="00632595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14:paraId="24F87D35" w14:textId="77777777" w:rsidR="00632595" w:rsidRDefault="008950A2">
      <w:pPr>
        <w:pStyle w:val="BodyText"/>
        <w:spacing w:before="62" w:line="240" w:lineRule="exact"/>
        <w:ind w:right="176" w:firstLine="239"/>
        <w:jc w:val="both"/>
      </w:pPr>
      <w:r>
        <w:t>It</w:t>
      </w:r>
      <w:r>
        <w:rPr>
          <w:spacing w:val="-1"/>
        </w:rPr>
        <w:t xml:space="preserve"> </w:t>
      </w:r>
      <w:r>
        <w:t>should be noted</w:t>
      </w:r>
      <w:r>
        <w:rPr>
          <w:spacing w:val="-1"/>
        </w:rPr>
        <w:t xml:space="preserve"> </w:t>
      </w:r>
      <w:r>
        <w:t xml:space="preserve">that the </w:t>
      </w:r>
      <w:r>
        <w:rPr>
          <w:spacing w:val="-1"/>
        </w:rPr>
        <w:t xml:space="preserve">argument </w:t>
      </w:r>
      <w:proofErr w:type="spellStart"/>
      <w:r>
        <w:rPr>
          <w:rFonts w:ascii="Courier New"/>
        </w:rPr>
        <w:t>lincomb</w:t>
      </w:r>
      <w:proofErr w:type="spellEnd"/>
      <w:r>
        <w:rPr>
          <w:rFonts w:ascii="Courier New"/>
          <w:spacing w:val="-70"/>
        </w:rPr>
        <w:t xml:space="preserve"> </w:t>
      </w:r>
      <w:r>
        <w:rPr>
          <w:spacing w:val="-1"/>
        </w:rPr>
        <w:t>allows</w:t>
      </w:r>
      <w:r>
        <w:t xml:space="preserve"> to</w:t>
      </w:r>
      <w:r>
        <w:rPr>
          <w:spacing w:val="-1"/>
        </w:rPr>
        <w:t xml:space="preserve"> </w:t>
      </w:r>
      <w:r>
        <w:t xml:space="preserve">profile </w:t>
      </w:r>
      <w:r>
        <w:rPr>
          <w:spacing w:val="-1"/>
        </w:rPr>
        <w:t>any</w:t>
      </w:r>
      <w:r>
        <w:t xml:space="preserve"> linear</w:t>
      </w:r>
      <w:r>
        <w:rPr>
          <w:spacing w:val="-1"/>
        </w:rPr>
        <w:t xml:space="preserve"> </w:t>
      </w:r>
      <w:r>
        <w:t>combination of parameters</w:t>
      </w:r>
      <w:r>
        <w:rPr>
          <w:spacing w:val="26"/>
          <w:w w:val="99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vector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rPr>
          <w:spacing w:val="-1"/>
        </w:rPr>
        <w:t>coef</w:t>
      </w:r>
      <w:r>
        <w:rPr>
          <w:spacing w:val="-2"/>
        </w:rPr>
        <w:t>ficients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parameters.</w:t>
      </w:r>
    </w:p>
    <w:p w14:paraId="6BE82C99" w14:textId="77777777" w:rsidR="00632595" w:rsidRDefault="008950A2">
      <w:pPr>
        <w:pStyle w:val="BodyText"/>
        <w:spacing w:before="24" w:line="213" w:lineRule="auto"/>
        <w:ind w:right="176"/>
        <w:jc w:val="both"/>
      </w:pPr>
      <w:r>
        <w:pict w14:anchorId="7E1B9C67">
          <v:group id="_x0000_s5788" style="position:absolute;left:0;text-align:left;margin-left:322.35pt;margin-top:21.25pt;width:3pt;height:.1pt;z-index:-195664;mso-position-horizontal-relative:page" coordorigin="6447,425" coordsize="60,2">
            <v:shape id="_x0000_s5789" style="position:absolute;left:6447;top:425;width:60;height:2" coordorigin="6447,425" coordsize="60,0" path="m6447,425r60,e" filled="f" strokeweight=".14042mm">
              <v:path arrowok="t"/>
            </v:shape>
            <w10:wrap anchorx="page"/>
          </v:group>
        </w:pict>
      </w:r>
      <w:r>
        <w:t>This</w:t>
      </w:r>
      <w:r>
        <w:rPr>
          <w:spacing w:val="22"/>
        </w:rPr>
        <w:t xml:space="preserve"> </w:t>
      </w:r>
      <w:r>
        <w:t>method</w:t>
      </w:r>
      <w:r>
        <w:rPr>
          <w:spacing w:val="22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sometimes</w:t>
      </w:r>
      <w:r>
        <w:rPr>
          <w:spacing w:val="22"/>
        </w:rPr>
        <w:t xml:space="preserve"> </w:t>
      </w:r>
      <w:r>
        <w:rPr>
          <w:spacing w:val="-2"/>
        </w:rPr>
        <w:t>give</w:t>
      </w:r>
      <w:r>
        <w:rPr>
          <w:spacing w:val="22"/>
        </w:rPr>
        <w:t xml:space="preserve"> </w:t>
      </w:r>
      <w:r>
        <w:rPr>
          <w:spacing w:val="-5"/>
        </w:rPr>
        <w:t>NA</w:t>
      </w:r>
      <w:r>
        <w:rPr>
          <w:spacing w:val="22"/>
        </w:rPr>
        <w:t xml:space="preserve"> </w:t>
      </w:r>
      <w:r>
        <w:rPr>
          <w:spacing w:val="-1"/>
        </w:rPr>
        <w:t>values,</w:t>
      </w:r>
      <w:r>
        <w:rPr>
          <w:spacing w:val="28"/>
        </w:rPr>
        <w:t xml:space="preserve"> </w:t>
      </w:r>
      <w:r>
        <w:t>usually</w:t>
      </w:r>
      <w:r>
        <w:rPr>
          <w:spacing w:val="22"/>
        </w:rPr>
        <w:t xml:space="preserve"> </w:t>
      </w:r>
      <w:r>
        <w:t>when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ML</w:t>
      </w:r>
      <w:r>
        <w:rPr>
          <w:spacing w:val="22"/>
        </w:rPr>
        <w:t xml:space="preserve"> </w:t>
      </w:r>
      <w:r>
        <w:t>estimate</w:t>
      </w:r>
      <w:r>
        <w:rPr>
          <w:spacing w:val="22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close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2"/>
        </w:rPr>
        <w:t>boundary,</w:t>
      </w:r>
      <w:r>
        <w:rPr>
          <w:spacing w:val="28"/>
        </w:rPr>
        <w:t xml:space="preserve"> </w:t>
      </w:r>
      <w:r>
        <w:rPr>
          <w:spacing w:val="-2"/>
        </w:rPr>
        <w:t>but</w:t>
      </w:r>
      <w:r>
        <w:rPr>
          <w:spacing w:val="21"/>
          <w:w w:val="99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3"/>
        </w:rPr>
        <w:t>only.</w:t>
      </w:r>
      <w:r>
        <w:rPr>
          <w:spacing w:val="33"/>
        </w:rP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rPr>
          <w:spacing w:val="-1"/>
        </w:rPr>
        <w:t>example,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rPr>
          <w:spacing w:val="-1"/>
        </w:rPr>
        <w:t>working</w:t>
      </w:r>
      <w:r>
        <w:rPr>
          <w:spacing w:val="2"/>
        </w:rPr>
        <w:t xml:space="preserve"> </w:t>
      </w:r>
      <w:r>
        <w:t>parameter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</w:rPr>
        <w:t>log</w:t>
      </w:r>
      <w:r>
        <w:rPr>
          <w:rFonts w:ascii="Courier New" w:eastAsia="Courier New" w:hAnsi="Courier New" w:cs="Courier New"/>
          <w:spacing w:val="-58"/>
        </w:rPr>
        <w:t xml:space="preserve"> </w:t>
      </w:r>
      <w:r>
        <w:rPr>
          <w:rFonts w:ascii="Courier New" w:eastAsia="Courier New" w:hAnsi="Courier New" w:cs="Courier New"/>
        </w:rPr>
        <w:t>lambda</w:t>
      </w:r>
      <w:r>
        <w:rPr>
          <w:rFonts w:ascii="Courier New" w:eastAsia="Courier New" w:hAnsi="Courier New" w:cs="Courier New"/>
          <w:spacing w:val="-68"/>
        </w:rPr>
        <w:t xml:space="preserve"> </w:t>
      </w:r>
      <w:r>
        <w:t>is</w:t>
      </w:r>
      <w:r>
        <w:rPr>
          <w:spacing w:val="3"/>
        </w:rPr>
        <w:t xml:space="preserve"> </w:t>
      </w:r>
      <w:proofErr w:type="gramStart"/>
      <w:r>
        <w:t>pretty</w:t>
      </w:r>
      <w:r>
        <w:rPr>
          <w:spacing w:val="2"/>
        </w:rPr>
        <w:t xml:space="preserve"> </w:t>
      </w:r>
      <w:r>
        <w:rPr>
          <w:spacing w:val="-2"/>
        </w:rPr>
        <w:t>low</w:t>
      </w:r>
      <w:proofErr w:type="gramEnd"/>
      <w:r>
        <w:rPr>
          <w:spacing w:val="2"/>
        </w:rPr>
        <w:t xml:space="preserve"> </w:t>
      </w:r>
      <w:r>
        <w:rPr>
          <w:spacing w:val="-1"/>
        </w:rPr>
        <w:t>(</w:t>
      </w:r>
      <w:r>
        <w:rPr>
          <w:rFonts w:ascii="Lucida Sans Unicode" w:eastAsia="Lucida Sans Unicode" w:hAnsi="Lucida Sans Unicode" w:cs="Lucida Sans Unicode"/>
          <w:spacing w:val="-2"/>
        </w:rPr>
        <w:t>−</w:t>
      </w:r>
      <w:r>
        <w:rPr>
          <w:rFonts w:ascii="Arial" w:eastAsia="Arial" w:hAnsi="Arial" w:cs="Arial"/>
          <w:spacing w:val="-2"/>
        </w:rPr>
        <w:t>4</w:t>
      </w:r>
      <w:r>
        <w:rPr>
          <w:rFonts w:ascii="Arial" w:eastAsia="Arial" w:hAnsi="Arial" w:cs="Arial"/>
          <w:i/>
          <w:spacing w:val="-1"/>
        </w:rPr>
        <w:t>.</w:t>
      </w:r>
      <w:r>
        <w:rPr>
          <w:rFonts w:ascii="Arial" w:eastAsia="Arial" w:hAnsi="Arial" w:cs="Arial"/>
          <w:spacing w:val="-2"/>
        </w:rPr>
        <w:t>47</w:t>
      </w:r>
      <w:r>
        <w:rPr>
          <w:spacing w:val="-1"/>
        </w:rPr>
        <w:t>).</w:t>
      </w:r>
      <w:r>
        <w:rPr>
          <w:spacing w:val="3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rPr>
          <w:spacing w:val="-1"/>
        </w:rPr>
        <w:t>becomes</w:t>
      </w:r>
      <w:r>
        <w:rPr>
          <w:spacing w:val="3"/>
        </w:rPr>
        <w:t xml:space="preserve"> </w:t>
      </w:r>
      <w:r>
        <w:t>too</w:t>
      </w:r>
      <w:r>
        <w:rPr>
          <w:spacing w:val="53"/>
          <w:w w:val="99"/>
        </w:rPr>
        <w:t xml:space="preserve"> </w:t>
      </w:r>
      <w:r>
        <w:rPr>
          <w:spacing w:val="-1"/>
        </w:rPr>
        <w:t>dif</w:t>
      </w:r>
      <w:r>
        <w:rPr>
          <w:spacing w:val="-2"/>
        </w:rPr>
        <w:t>ficult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profile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likelihood</w:t>
      </w:r>
      <w:proofErr w:type="gramEnd"/>
      <w:r>
        <w:rPr>
          <w:spacing w:val="-8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rPr>
          <w:spacing w:val="-1"/>
        </w:rPr>
        <w:t>fails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provide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meaningful</w:t>
      </w:r>
      <w:r>
        <w:rPr>
          <w:spacing w:val="-8"/>
        </w:rPr>
        <w:t xml:space="preserve"> </w:t>
      </w:r>
      <w:r>
        <w:t>confidence</w:t>
      </w:r>
      <w:r>
        <w:rPr>
          <w:spacing w:val="-8"/>
        </w:rPr>
        <w:t xml:space="preserve"> </w:t>
      </w:r>
      <w:r>
        <w:rPr>
          <w:spacing w:val="-1"/>
        </w:rPr>
        <w:t>interval.</w:t>
      </w:r>
    </w:p>
    <w:p w14:paraId="4503DB53" w14:textId="77777777" w:rsidR="00632595" w:rsidRDefault="008950A2">
      <w:pPr>
        <w:pStyle w:val="BodyText"/>
        <w:spacing w:before="29" w:line="249" w:lineRule="auto"/>
        <w:ind w:right="176" w:firstLine="239"/>
        <w:jc w:val="both"/>
      </w:pPr>
      <w:r>
        <w:t>Another</w:t>
      </w:r>
      <w:r>
        <w:rPr>
          <w:spacing w:val="-13"/>
        </w:rPr>
        <w:t xml:space="preserve"> </w:t>
      </w:r>
      <w:r>
        <w:t>important</w:t>
      </w:r>
      <w:r>
        <w:rPr>
          <w:spacing w:val="-12"/>
        </w:rPr>
        <w:t xml:space="preserve"> </w:t>
      </w:r>
      <w:r>
        <w:t>issue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rPr>
          <w:spacing w:val="-2"/>
        </w:rPr>
        <w:t>profil</w:t>
      </w:r>
      <w:r>
        <w:rPr>
          <w:spacing w:val="-1"/>
        </w:rPr>
        <w:t>ing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1"/>
        </w:rPr>
        <w:t>univariate</w:t>
      </w:r>
      <w:r>
        <w:rPr>
          <w:spacing w:val="-12"/>
        </w:rPr>
        <w:t xml:space="preserve"> </w:t>
      </w:r>
      <w:r>
        <w:t>model.</w:t>
      </w:r>
      <w:r>
        <w:rPr>
          <w:spacing w:val="3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(hidden)</w:t>
      </w:r>
      <w:r>
        <w:rPr>
          <w:spacing w:val="-13"/>
        </w:rPr>
        <w:t xml:space="preserve"> </w:t>
      </w:r>
      <w:r>
        <w:t>state,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Poisson</w:t>
      </w:r>
      <w:r>
        <w:rPr>
          <w:spacing w:val="28"/>
          <w:w w:val="99"/>
        </w:rPr>
        <w:t xml:space="preserve"> </w:t>
      </w:r>
      <w:r>
        <w:t>HMM</w:t>
      </w:r>
      <w:r>
        <w:rPr>
          <w:spacing w:val="-4"/>
        </w:rPr>
        <w:t xml:space="preserve"> </w:t>
      </w:r>
      <w:r>
        <w:t>becomes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univariate</w:t>
      </w:r>
      <w:r>
        <w:rPr>
          <w:spacing w:val="-3"/>
        </w:rPr>
        <w:t xml:space="preserve"> </w:t>
      </w:r>
      <w:r>
        <w:t>Poisson</w:t>
      </w:r>
      <w:r>
        <w:rPr>
          <w:spacing w:val="-4"/>
        </w:rPr>
        <w:t xml:space="preserve"> </w:t>
      </w:r>
      <w:r>
        <w:rPr>
          <w:spacing w:val="-1"/>
        </w:rPr>
        <w:t>regression</w:t>
      </w:r>
      <w:r>
        <w:rPr>
          <w:spacing w:val="-3"/>
        </w:rPr>
        <w:t xml:space="preserve"> </w:t>
      </w:r>
      <w:r>
        <w:t>model.</w:t>
      </w:r>
      <w:r>
        <w:rPr>
          <w:spacing w:val="13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profile</w:t>
      </w:r>
      <w:r>
        <w:rPr>
          <w:spacing w:val="-4"/>
        </w:rPr>
        <w:t xml:space="preserve"> </w:t>
      </w:r>
      <w:r>
        <w:t>becomes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likeli</w:t>
      </w:r>
      <w:proofErr w:type="spellEnd"/>
      <w:r>
        <w:rPr>
          <w:spacing w:val="-1"/>
        </w:rPr>
        <w:t>-</w:t>
      </w:r>
      <w:r>
        <w:rPr>
          <w:spacing w:val="25"/>
          <w:w w:val="99"/>
        </w:rPr>
        <w:t xml:space="preserve"> </w:t>
      </w:r>
      <w:r>
        <w:t>hood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Poisson</w:t>
      </w:r>
      <w:r>
        <w:rPr>
          <w:spacing w:val="-1"/>
        </w:rPr>
        <w:t xml:space="preserve"> mean</w:t>
      </w:r>
      <w:r>
        <w:t xml:space="preserve"> </w:t>
      </w:r>
      <w:r>
        <w:rPr>
          <w:spacing w:val="-1"/>
        </w:rPr>
        <w:t>varies.</w:t>
      </w:r>
      <w:r>
        <w:rPr>
          <w:spacing w:val="19"/>
        </w:rPr>
        <w:t xml:space="preserve"> </w:t>
      </w:r>
      <w:r>
        <w:rPr>
          <w:spacing w:val="-3"/>
        </w:rPr>
        <w:t>However,</w:t>
      </w:r>
      <w:r>
        <w:rPr>
          <w:spacing w:val="1"/>
        </w:rPr>
        <w:t xml:space="preserve"> </w:t>
      </w:r>
      <w:proofErr w:type="spellStart"/>
      <w:r>
        <w:rPr>
          <w:rFonts w:ascii="Courier New"/>
        </w:rPr>
        <w:t>tmbprofile</w:t>
      </w:r>
      <w:proofErr w:type="spellEnd"/>
      <w:r>
        <w:rPr>
          <w:rFonts w:ascii="Courier New"/>
          <w:spacing w:val="-71"/>
        </w:rPr>
        <w:t xml:space="preserve"> </w:t>
      </w:r>
      <w:r>
        <w:rPr>
          <w:spacing w:val="-1"/>
        </w:rPr>
        <w:t xml:space="preserve">fails </w:t>
      </w:r>
      <w:r>
        <w:t>to</w:t>
      </w:r>
      <w:r>
        <w:rPr>
          <w:spacing w:val="-1"/>
        </w:rPr>
        <w:t xml:space="preserve"> provide</w:t>
      </w:r>
      <w:r>
        <w:t xml:space="preserve"> a</w:t>
      </w:r>
      <w:r>
        <w:rPr>
          <w:spacing w:val="-1"/>
        </w:rPr>
        <w:t xml:space="preserve"> </w:t>
      </w:r>
      <w:r>
        <w:t>confidence</w:t>
      </w:r>
      <w:r>
        <w:rPr>
          <w:spacing w:val="-1"/>
        </w:rPr>
        <w:t xml:space="preserve"> interval.</w:t>
      </w:r>
      <w:r>
        <w:rPr>
          <w:spacing w:val="20"/>
        </w:rPr>
        <w:t xml:space="preserve"> </w:t>
      </w:r>
      <w:r>
        <w:t>The</w:t>
      </w:r>
    </w:p>
    <w:p w14:paraId="4001CECD" w14:textId="77777777" w:rsidR="00632595" w:rsidRDefault="00632595">
      <w:pPr>
        <w:spacing w:line="249" w:lineRule="auto"/>
        <w:jc w:val="both"/>
        <w:sectPr w:rsidR="00632595">
          <w:type w:val="continuous"/>
          <w:pgSz w:w="12240" w:h="15840"/>
          <w:pgMar w:top="1500" w:right="1720" w:bottom="1160" w:left="1720" w:header="720" w:footer="720" w:gutter="0"/>
          <w:cols w:space="720"/>
        </w:sectPr>
      </w:pPr>
    </w:p>
    <w:p w14:paraId="20676B89" w14:textId="77777777" w:rsidR="00632595" w:rsidRDefault="00632595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A95312D" w14:textId="77777777" w:rsidR="00632595" w:rsidRDefault="008950A2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15</w:t>
      </w:r>
    </w:p>
    <w:p w14:paraId="088C4CFD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14:paraId="09723DE3" w14:textId="77777777" w:rsidR="00632595" w:rsidRDefault="008950A2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38DB9F5">
          <v:group id="_x0000_s5785" style="width:422.55pt;height:.4pt;mso-position-horizontal-relative:char;mso-position-vertical-relative:line" coordsize="8451,8">
            <v:group id="_x0000_s5786" style="position:absolute;left:4;top:4;width:8443;height:2" coordorigin="4,4" coordsize="8443,2">
              <v:shape id="_x0000_s5787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14:paraId="7EBCD4E0" w14:textId="77777777" w:rsidR="00632595" w:rsidRDefault="00632595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2D3F840C" w14:textId="77777777" w:rsidR="00632595" w:rsidRDefault="008950A2">
      <w:pPr>
        <w:pStyle w:val="BodyText"/>
        <w:spacing w:line="249" w:lineRule="auto"/>
        <w:ind w:right="176"/>
        <w:jc w:val="both"/>
      </w:pPr>
      <w:r>
        <w:t xml:space="preserve">reason is </w:t>
      </w:r>
      <w:r>
        <w:rPr>
          <w:spacing w:val="-1"/>
        </w:rPr>
        <w:t>likely</w:t>
      </w:r>
      <w:r>
        <w:t xml:space="preserve"> that it tries to optimize the</w:t>
      </w:r>
      <w:r>
        <w:rPr>
          <w:spacing w:val="1"/>
        </w:rPr>
        <w:t xml:space="preserve"> </w:t>
      </w:r>
      <w:r>
        <w:rPr>
          <w:spacing w:val="-1"/>
        </w:rPr>
        <w:t>likelihood</w:t>
      </w:r>
      <w:r>
        <w:t xml:space="preserve"> despite the lack of parameters to change,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there-</w:t>
      </w:r>
      <w:r>
        <w:rPr>
          <w:spacing w:val="25"/>
          <w:w w:val="99"/>
        </w:rPr>
        <w:t xml:space="preserve"> </w:t>
      </w:r>
      <w:r>
        <w:t>fore</w:t>
      </w:r>
      <w:r>
        <w:rPr>
          <w:spacing w:val="6"/>
        </w:rPr>
        <w:t xml:space="preserve"> </w:t>
      </w:r>
      <w:r>
        <w:rPr>
          <w:spacing w:val="-1"/>
        </w:rPr>
        <w:t>fails.</w:t>
      </w:r>
      <w:r>
        <w:rPr>
          <w:spacing w:val="42"/>
        </w:rPr>
        <w:t xml:space="preserve"> </w:t>
      </w:r>
      <w:hyperlink w:anchor="_bookmark38" w:history="1">
        <w:r>
          <w:rPr>
            <w:spacing w:val="-2"/>
          </w:rPr>
          <w:t>Visser</w:t>
        </w:r>
        <w:r>
          <w:rPr>
            <w:spacing w:val="8"/>
          </w:rPr>
          <w:t xml:space="preserve"> </w:t>
        </w:r>
        <w:r>
          <w:t>et</w:t>
        </w:r>
        <w:r>
          <w:rPr>
            <w:spacing w:val="7"/>
          </w:rPr>
          <w:t xml:space="preserve"> </w:t>
        </w:r>
        <w:r>
          <w:t>al.</w:t>
        </w:r>
      </w:hyperlink>
      <w:r>
        <w:rPr>
          <w:spacing w:val="7"/>
        </w:rPr>
        <w:t xml:space="preserve"> </w:t>
      </w:r>
      <w:r>
        <w:t>(</w:t>
      </w:r>
      <w:hyperlink w:anchor="_bookmark38" w:history="1">
        <w:r>
          <w:t>2000</w:t>
        </w:r>
      </w:hyperlink>
      <w:r>
        <w:t>),</w:t>
      </w:r>
      <w:r>
        <w:rPr>
          <w:spacing w:val="9"/>
        </w:rPr>
        <w:t xml:space="preserve"> </w:t>
      </w:r>
      <w:hyperlink w:anchor="_bookmark35" w:history="1">
        <w:r>
          <w:rPr>
            <w:spacing w:val="-1"/>
          </w:rPr>
          <w:t>Meeker</w:t>
        </w:r>
        <w:r>
          <w:rPr>
            <w:spacing w:val="7"/>
          </w:rPr>
          <w:t xml:space="preserve"> </w:t>
        </w:r>
        <w:r>
          <w:t>and</w:t>
        </w:r>
        <w:r>
          <w:rPr>
            <w:spacing w:val="8"/>
          </w:rPr>
          <w:t xml:space="preserve"> </w:t>
        </w:r>
        <w:r>
          <w:t>Escobar</w:t>
        </w:r>
      </w:hyperlink>
      <w:r>
        <w:rPr>
          <w:spacing w:val="7"/>
        </w:rPr>
        <w:t xml:space="preserve"> </w:t>
      </w:r>
      <w:r>
        <w:t>(</w:t>
      </w:r>
      <w:hyperlink w:anchor="_bookmark35" w:history="1">
        <w:r>
          <w:t>1995</w:t>
        </w:r>
      </w:hyperlink>
      <w:r>
        <w:t>)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hyperlink w:anchor="_bookmark37" w:history="1">
        <w:proofErr w:type="spellStart"/>
        <w:r>
          <w:rPr>
            <w:spacing w:val="-5"/>
          </w:rPr>
          <w:t>Venzon</w:t>
        </w:r>
        <w:proofErr w:type="spellEnd"/>
        <w:r>
          <w:rPr>
            <w:spacing w:val="7"/>
          </w:rPr>
          <w:t xml:space="preserve"> </w:t>
        </w:r>
        <w:r>
          <w:t>and</w:t>
        </w:r>
        <w:r>
          <w:rPr>
            <w:spacing w:val="7"/>
          </w:rPr>
          <w:t xml:space="preserve"> </w:t>
        </w:r>
        <w:proofErr w:type="spellStart"/>
        <w:r>
          <w:rPr>
            <w:spacing w:val="-1"/>
          </w:rPr>
          <w:t>Moolgavkar</w:t>
        </w:r>
        <w:proofErr w:type="spellEnd"/>
      </w:hyperlink>
      <w:r>
        <w:rPr>
          <w:spacing w:val="6"/>
        </w:rPr>
        <w:t xml:space="preserve"> </w:t>
      </w:r>
      <w:r>
        <w:t>(</w:t>
      </w:r>
      <w:hyperlink w:anchor="_bookmark37" w:history="1">
        <w:r>
          <w:t>1988</w:t>
        </w:r>
      </w:hyperlink>
      <w:r>
        <w:t>)</w:t>
      </w:r>
      <w:r>
        <w:rPr>
          <w:spacing w:val="7"/>
        </w:rPr>
        <w:t xml:space="preserve"> </w:t>
      </w:r>
      <w:r>
        <w:rPr>
          <w:spacing w:val="-1"/>
        </w:rPr>
        <w:t>provide</w:t>
      </w:r>
      <w:r>
        <w:rPr>
          <w:spacing w:val="37"/>
          <w:w w:val="99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details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profiling</w:t>
      </w:r>
      <w:r>
        <w:rPr>
          <w:spacing w:val="-9"/>
        </w:rPr>
        <w:t xml:space="preserve"> </w:t>
      </w:r>
      <w:r>
        <w:rPr>
          <w:spacing w:val="-1"/>
        </w:rPr>
        <w:t>likelihoods.</w:t>
      </w:r>
    </w:p>
    <w:p w14:paraId="78B97EC6" w14:textId="77777777" w:rsidR="00632595" w:rsidRDefault="00632595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14:paraId="7F415787" w14:textId="77777777" w:rsidR="00632595" w:rsidRDefault="008950A2">
      <w:pPr>
        <w:pStyle w:val="Heading2"/>
        <w:numPr>
          <w:ilvl w:val="1"/>
          <w:numId w:val="4"/>
        </w:numPr>
        <w:tabs>
          <w:tab w:val="left" w:pos="1395"/>
        </w:tabs>
        <w:ind w:hanging="448"/>
        <w:rPr>
          <w:b w:val="0"/>
          <w:bCs w:val="0"/>
        </w:rPr>
      </w:pPr>
      <w:bookmarkStart w:id="111" w:name="Bootstrap_based_confidence_intervals"/>
      <w:bookmarkEnd w:id="111"/>
      <w:r>
        <w:t>Bootstrap</w:t>
      </w:r>
      <w:r>
        <w:rPr>
          <w:spacing w:val="-14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confidence</w:t>
      </w:r>
      <w:r>
        <w:rPr>
          <w:spacing w:val="-14"/>
        </w:rPr>
        <w:t xml:space="preserve"> </w:t>
      </w:r>
      <w:r>
        <w:rPr>
          <w:spacing w:val="-1"/>
        </w:rPr>
        <w:t>intervals</w:t>
      </w:r>
    </w:p>
    <w:p w14:paraId="08C7E1F0" w14:textId="77777777" w:rsidR="00632595" w:rsidRDefault="008950A2">
      <w:pPr>
        <w:pStyle w:val="BodyText"/>
        <w:spacing w:before="99" w:line="249" w:lineRule="auto"/>
        <w:ind w:right="176"/>
        <w:jc w:val="both"/>
      </w:pPr>
      <w:r>
        <w:rPr>
          <w:spacing w:val="-2"/>
        </w:rPr>
        <w:t>Finally,</w:t>
      </w:r>
      <w:r>
        <w:rPr>
          <w:spacing w:val="23"/>
        </w:rPr>
        <w:t xml:space="preserve"> </w:t>
      </w:r>
      <w:r>
        <w:t>we</w:t>
      </w:r>
      <w:r>
        <w:rPr>
          <w:spacing w:val="19"/>
        </w:rPr>
        <w:t xml:space="preserve"> </w:t>
      </w:r>
      <w:r>
        <w:t>consider</w:t>
      </w:r>
      <w:r>
        <w:rPr>
          <w:spacing w:val="18"/>
        </w:rPr>
        <w:t xml:space="preserve"> </w:t>
      </w:r>
      <w:r>
        <w:rPr>
          <w:spacing w:val="-1"/>
        </w:rPr>
        <w:t>evaluating</w:t>
      </w:r>
      <w:r>
        <w:rPr>
          <w:spacing w:val="18"/>
        </w:rPr>
        <w:t xml:space="preserve"> </w:t>
      </w:r>
      <w:r>
        <w:t>uncertainty</w:t>
      </w:r>
      <w:r>
        <w:rPr>
          <w:spacing w:val="18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bootstrap.</w:t>
      </w:r>
      <w:r>
        <w:rPr>
          <w:spacing w:val="24"/>
        </w:rPr>
        <w:t xml:space="preserve"> </w:t>
      </w:r>
      <w:r>
        <w:t>There</w:t>
      </w:r>
      <w:r>
        <w:rPr>
          <w:spacing w:val="18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rPr>
          <w:spacing w:val="-1"/>
        </w:rPr>
        <w:t>many</w:t>
      </w:r>
      <w:r>
        <w:rPr>
          <w:spacing w:val="19"/>
        </w:rPr>
        <w:t xml:space="preserve"> </w:t>
      </w:r>
      <w:r>
        <w:rPr>
          <w:spacing w:val="-1"/>
        </w:rPr>
        <w:t>ways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bootstrap.</w:t>
      </w:r>
      <w:r>
        <w:rPr>
          <w:spacing w:val="24"/>
        </w:rPr>
        <w:t xml:space="preserve"> </w:t>
      </w:r>
      <w:r>
        <w:t>Non-</w:t>
      </w:r>
      <w:r>
        <w:rPr>
          <w:spacing w:val="27"/>
          <w:w w:val="99"/>
        </w:rPr>
        <w:t xml:space="preserve"> </w:t>
      </w:r>
      <w:r>
        <w:t>parametric</w:t>
      </w:r>
      <w:r>
        <w:rPr>
          <w:spacing w:val="2"/>
        </w:rPr>
        <w:t xml:space="preserve"> </w:t>
      </w:r>
      <w:proofErr w:type="spellStart"/>
      <w:r>
        <w:t>bootstraping</w:t>
      </w:r>
      <w:proofErr w:type="spellEnd"/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series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possible,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hyperlink w:anchor="_bookmark29" w:history="1">
        <w:proofErr w:type="spellStart"/>
        <w:r>
          <w:t>H</w:t>
        </w:r>
        <w:r>
          <w:rPr>
            <w:spacing w:val="-79"/>
          </w:rPr>
          <w:t>a</w:t>
        </w:r>
        <w:r>
          <w:rPr>
            <w:spacing w:val="11"/>
          </w:rPr>
          <w:t>¨</w:t>
        </w:r>
        <w:r>
          <w:t>rdle</w:t>
        </w:r>
        <w:proofErr w:type="spellEnd"/>
        <w:r>
          <w:rPr>
            <w:spacing w:val="2"/>
          </w:rPr>
          <w:t xml:space="preserve"> </w:t>
        </w:r>
        <w:r>
          <w:t>et</w:t>
        </w:r>
        <w:r>
          <w:rPr>
            <w:spacing w:val="3"/>
          </w:rPr>
          <w:t xml:space="preserve"> </w:t>
        </w:r>
        <w:r>
          <w:t>al.</w:t>
        </w:r>
      </w:hyperlink>
      <w:r>
        <w:rPr>
          <w:spacing w:val="2"/>
        </w:rPr>
        <w:t xml:space="preserve"> </w:t>
      </w:r>
      <w:r>
        <w:t>(</w:t>
      </w:r>
      <w:hyperlink w:anchor="_bookmark29" w:history="1">
        <w:r>
          <w:t>2003</w:t>
        </w:r>
      </w:hyperlink>
      <w:r>
        <w:t>)</w:t>
      </w:r>
      <w:r>
        <w:rPr>
          <w:spacing w:val="2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sh</w:t>
      </w:r>
      <w:r>
        <w:rPr>
          <w:spacing w:val="-6"/>
        </w:rPr>
        <w:t>o</w:t>
      </w:r>
      <w:r>
        <w:t>wn.</w:t>
      </w:r>
      <w:r>
        <w:rPr>
          <w:spacing w:val="25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since</w:t>
      </w:r>
      <w:r>
        <w:rPr>
          <w:spacing w:val="2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focus</w:t>
      </w:r>
      <w:r>
        <w:rPr>
          <w:w w:val="9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on bootstrapping techniques,</w:t>
      </w:r>
      <w:r>
        <w:rPr>
          <w:spacing w:val="1"/>
        </w:rPr>
        <w:t xml:space="preserve"> </w:t>
      </w:r>
      <w:r>
        <w:t>we chose a</w:t>
      </w:r>
      <w:r>
        <w:rPr>
          <w:spacing w:val="-1"/>
        </w:rPr>
        <w:t xml:space="preserve"> </w:t>
      </w:r>
      <w:r>
        <w:t>parametric</w:t>
      </w:r>
      <w:r>
        <w:rPr>
          <w:spacing w:val="1"/>
        </w:rPr>
        <w:t xml:space="preserve"> </w:t>
      </w:r>
      <w:r>
        <w:t>approach.</w:t>
      </w:r>
      <w:r>
        <w:rPr>
          <w:spacing w:val="19"/>
        </w:rPr>
        <w:t xml:space="preserve"> </w:t>
      </w:r>
      <w:r>
        <w:t>See</w:t>
      </w:r>
      <w:r>
        <w:rPr>
          <w:spacing w:val="1"/>
        </w:rPr>
        <w:t xml:space="preserve"> </w:t>
      </w:r>
      <w:hyperlink w:anchor="_bookmark23" w:history="1">
        <w:proofErr w:type="spellStart"/>
        <w:r>
          <w:t>Efron</w:t>
        </w:r>
        <w:proofErr w:type="spellEnd"/>
        <w:r>
          <w:rPr>
            <w:spacing w:val="-1"/>
          </w:rPr>
          <w:t xml:space="preserve"> </w:t>
        </w:r>
        <w:r>
          <w:t xml:space="preserve">and </w:t>
        </w:r>
        <w:proofErr w:type="spellStart"/>
        <w:r>
          <w:rPr>
            <w:spacing w:val="-1"/>
          </w:rPr>
          <w:t>Tibshirani</w:t>
        </w:r>
        <w:proofErr w:type="spellEnd"/>
      </w:hyperlink>
      <w:r>
        <w:t xml:space="preserve"> (</w:t>
      </w:r>
      <w:hyperlink w:anchor="_bookmark23" w:history="1">
        <w:r>
          <w:t>1993</w:t>
        </w:r>
      </w:hyperlink>
      <w:r>
        <w:t>)</w:t>
      </w:r>
      <w:r>
        <w:rPr>
          <w:spacing w:val="-1"/>
        </w:rPr>
        <w:t xml:space="preserve"> </w:t>
      </w:r>
      <w:r>
        <w:t>for</w:t>
      </w:r>
      <w:r>
        <w:rPr>
          <w:spacing w:val="23"/>
          <w:w w:val="9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details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bootstrapping.</w:t>
      </w:r>
    </w:p>
    <w:p w14:paraId="77336C75" w14:textId="77777777" w:rsidR="00632595" w:rsidRDefault="008950A2">
      <w:pPr>
        <w:pStyle w:val="BodyText"/>
        <w:spacing w:line="249" w:lineRule="auto"/>
        <w:ind w:right="176" w:firstLine="239"/>
        <w:jc w:val="both"/>
      </w:pP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parameters’</w:t>
      </w:r>
      <w:r>
        <w:rPr>
          <w:spacing w:val="6"/>
        </w:rPr>
        <w:t xml:space="preserve"> </w:t>
      </w:r>
      <w:r>
        <w:t>ML</w:t>
      </w:r>
      <w:r>
        <w:rPr>
          <w:spacing w:val="6"/>
        </w:rPr>
        <w:t xml:space="preserve"> </w:t>
      </w:r>
      <w:r>
        <w:t>estimates,</w:t>
      </w:r>
      <w:r>
        <w:rPr>
          <w:spacing w:val="9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generate</w:t>
      </w:r>
      <w:r>
        <w:rPr>
          <w:spacing w:val="6"/>
        </w:rPr>
        <w:t xml:space="preserve"> </w:t>
      </w:r>
      <w:r>
        <w:rPr>
          <w:spacing w:val="-2"/>
        </w:rPr>
        <w:t>new</w:t>
      </w:r>
      <w:r>
        <w:rPr>
          <w:spacing w:val="6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re-estimate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parameters</w:t>
      </w:r>
      <w:r>
        <w:rPr>
          <w:spacing w:val="6"/>
        </w:rPr>
        <w:t xml:space="preserve"> </w:t>
      </w:r>
      <w:r>
        <w:t>500</w:t>
      </w:r>
      <w:r>
        <w:rPr>
          <w:spacing w:val="6"/>
        </w:rPr>
        <w:t xml:space="preserve"> </w:t>
      </w:r>
      <w:r>
        <w:t>times.</w:t>
      </w:r>
      <w:r>
        <w:rPr>
          <w:spacing w:val="21"/>
          <w:w w:val="99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list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2"/>
        </w:rPr>
        <w:t>new</w:t>
      </w:r>
      <w:r>
        <w:rPr>
          <w:spacing w:val="-14"/>
        </w:rPr>
        <w:t xml:space="preserve"> </w:t>
      </w:r>
      <w:proofErr w:type="gramStart"/>
      <w:r>
        <w:t>estimates</w:t>
      </w:r>
      <w:proofErr w:type="gramEnd"/>
      <w:r>
        <w:rPr>
          <w:spacing w:val="-14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get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2.5th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97.5th</w:t>
      </w:r>
      <w:r>
        <w:rPr>
          <w:spacing w:val="-14"/>
        </w:rPr>
        <w:t xml:space="preserve"> </w:t>
      </w:r>
      <w:r>
        <w:t>percentiles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get</w:t>
      </w:r>
      <w:r>
        <w:rPr>
          <w:spacing w:val="-14"/>
        </w:rPr>
        <w:t xml:space="preserve"> </w:t>
      </w:r>
      <w:r>
        <w:t>95%</w:t>
      </w:r>
      <w:r>
        <w:rPr>
          <w:spacing w:val="-13"/>
        </w:rPr>
        <w:t xml:space="preserve"> </w:t>
      </w:r>
      <w:r>
        <w:t>confidence</w:t>
      </w:r>
      <w:r>
        <w:rPr>
          <w:spacing w:val="-14"/>
        </w:rPr>
        <w:t xml:space="preserve"> </w:t>
      </w:r>
      <w:r>
        <w:rPr>
          <w:spacing w:val="-1"/>
        </w:rPr>
        <w:t>intervals</w:t>
      </w:r>
      <w:r>
        <w:rPr>
          <w:spacing w:val="25"/>
          <w:w w:val="9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parameters.</w:t>
      </w:r>
    </w:p>
    <w:p w14:paraId="0AD4AE28" w14:textId="77777777" w:rsidR="00632595" w:rsidRDefault="00632595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1C29EC81" w14:textId="77777777" w:rsidR="00632595" w:rsidRDefault="008950A2">
      <w:pPr>
        <w:pStyle w:val="BodyText"/>
        <w:spacing w:line="249" w:lineRule="auto"/>
        <w:ind w:right="176" w:firstLine="239"/>
        <w:jc w:val="both"/>
      </w:pPr>
      <w:r>
        <w:rPr>
          <w:spacing w:val="-9"/>
        </w:rPr>
        <w:t>We</w:t>
      </w:r>
      <w:r>
        <w:rPr>
          <w:spacing w:val="6"/>
        </w:rPr>
        <w:t xml:space="preserve"> </w:t>
      </w:r>
      <w:r>
        <w:rPr>
          <w:spacing w:val="-2"/>
        </w:rPr>
        <w:t>show</w:t>
      </w:r>
      <w:r>
        <w:rPr>
          <w:spacing w:val="6"/>
        </w:rPr>
        <w:t xml:space="preserve"> </w:t>
      </w:r>
      <w:r>
        <w:rPr>
          <w:spacing w:val="-1"/>
        </w:rPr>
        <w:t>below</w:t>
      </w:r>
      <w:r>
        <w:rPr>
          <w:spacing w:val="6"/>
        </w:rPr>
        <w:t xml:space="preserve"> </w:t>
      </w:r>
      <w:r>
        <w:rPr>
          <w:spacing w:val="-2"/>
        </w:rPr>
        <w:t>how</w:t>
      </w:r>
      <w:r>
        <w:rPr>
          <w:spacing w:val="7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get</w:t>
      </w:r>
      <w:r>
        <w:rPr>
          <w:spacing w:val="6"/>
        </w:rPr>
        <w:t xml:space="preserve"> </w:t>
      </w:r>
      <w:r>
        <w:t>confidence</w:t>
      </w:r>
      <w:r>
        <w:rPr>
          <w:spacing w:val="7"/>
        </w:rPr>
        <w:t xml:space="preserve"> </w:t>
      </w:r>
      <w:r>
        <w:rPr>
          <w:spacing w:val="-1"/>
        </w:rPr>
        <w:t>intervals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bootstrap,</w:t>
      </w:r>
      <w:r>
        <w:rPr>
          <w:spacing w:val="9"/>
        </w:rPr>
        <w:t xml:space="preserve"> </w:t>
      </w:r>
      <w:r>
        <w:t>based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state</w:t>
      </w:r>
      <w:r>
        <w:rPr>
          <w:spacing w:val="6"/>
        </w:rPr>
        <w:t xml:space="preserve"> </w:t>
      </w:r>
      <w:r>
        <w:t>Poisson</w:t>
      </w:r>
      <w:r>
        <w:rPr>
          <w:spacing w:val="6"/>
        </w:rPr>
        <w:t xml:space="preserve"> </w:t>
      </w:r>
      <w:r>
        <w:t>HMM</w:t>
      </w:r>
      <w:r>
        <w:rPr>
          <w:spacing w:val="28"/>
          <w:w w:val="99"/>
        </w:rPr>
        <w:t xml:space="preserve"> </w:t>
      </w:r>
      <w:r>
        <w:t>estimates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rPr>
          <w:spacing w:val="-1"/>
        </w:rPr>
        <w:t>above.</w:t>
      </w:r>
    </w:p>
    <w:p w14:paraId="0F62DEA4" w14:textId="77777777" w:rsidR="00632595" w:rsidRDefault="008950A2">
      <w:pPr>
        <w:pStyle w:val="BodyText"/>
        <w:numPr>
          <w:ilvl w:val="0"/>
          <w:numId w:val="13"/>
        </w:numPr>
        <w:tabs>
          <w:tab w:val="left" w:pos="578"/>
        </w:tabs>
        <w:spacing w:before="164"/>
        <w:jc w:val="left"/>
      </w:pPr>
      <w:r>
        <w:t>First,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gramStart"/>
      <w:r>
        <w:t>a</w:t>
      </w:r>
      <w:proofErr w:type="gramEnd"/>
      <w:r>
        <w:rPr>
          <w:spacing w:val="-5"/>
        </w:rPr>
        <w:t xml:space="preserve"> </w:t>
      </w:r>
      <w:r>
        <w:t>HMM.</w:t>
      </w:r>
    </w:p>
    <w:p w14:paraId="5F0401E2" w14:textId="77777777" w:rsidR="00632595" w:rsidRDefault="0063259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7C91FCE" w14:textId="77777777" w:rsidR="00632595" w:rsidRDefault="008950A2">
      <w:pPr>
        <w:spacing w:line="200" w:lineRule="atLeast"/>
        <w:ind w:left="5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3CB1470A">
          <v:shape id="_x0000_s5784" type="#_x0000_t202" style="width:408.2pt;height:134.3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1871461F" w14:textId="77777777" w:rsidR="008950A2" w:rsidRDefault="008950A2">
                  <w:pPr>
                    <w:spacing w:before="19" w:line="206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Generate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a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random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sample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from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a</w:t>
                  </w:r>
                  <w:proofErr w:type="gramEnd"/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HMM</w:t>
                  </w:r>
                </w:p>
                <w:p w14:paraId="4C9BD0ED" w14:textId="77777777" w:rsidR="008950A2" w:rsidRDefault="008950A2">
                  <w:pPr>
                    <w:tabs>
                      <w:tab w:val="left" w:pos="3168"/>
                    </w:tabs>
                    <w:spacing w:line="279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w w:val="95"/>
                      <w:sz w:val="20"/>
                    </w:rPr>
                    <w:t>pois.HMM.generate_sample</w:t>
                  </w:r>
                  <w:proofErr w:type="spellEnd"/>
                  <w:r>
                    <w:rPr>
                      <w:rFonts w:ascii="Courier New"/>
                      <w:color w:val="575757"/>
                      <w:w w:val="95"/>
                      <w:sz w:val="20"/>
                    </w:rPr>
                    <w:tab/>
                  </w:r>
                  <w:r>
                    <w:rPr>
                      <w:rFonts w:ascii="Courier New"/>
                      <w:color w:val="AF5A64"/>
                      <w:w w:val="110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87"/>
                      <w:w w:val="110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function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54AA54"/>
                      <w:w w:val="110"/>
                      <w:sz w:val="20"/>
                    </w:rPr>
                    <w:t>ns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86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w w:val="110"/>
                      <w:sz w:val="20"/>
                    </w:rPr>
                    <w:t>mod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)</w:t>
                  </w:r>
                  <w:r>
                    <w:rPr>
                      <w:rFonts w:ascii="Courier New"/>
                      <w:color w:val="575757"/>
                      <w:spacing w:val="-86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color w:val="575757"/>
                      <w:w w:val="125"/>
                      <w:sz w:val="20"/>
                    </w:rPr>
                    <w:t>{</w:t>
                  </w:r>
                </w:p>
                <w:p w14:paraId="10AB00BF" w14:textId="77777777" w:rsidR="008950A2" w:rsidRDefault="008950A2">
                  <w:pPr>
                    <w:spacing w:line="253" w:lineRule="auto"/>
                    <w:ind w:left="298" w:right="5471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mvect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mod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state</w:t>
                  </w:r>
                  <w:r>
                    <w:rPr>
                      <w:rFonts w:ascii="Courier New"/>
                      <w:color w:val="575757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numeric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(ns)</w:t>
                  </w:r>
                </w:p>
                <w:p w14:paraId="0B486167" w14:textId="77777777" w:rsidR="008950A2" w:rsidRDefault="008950A2">
                  <w:pPr>
                    <w:spacing w:line="206" w:lineRule="exact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/>
                      <w:color w:val="575757"/>
                      <w:sz w:val="20"/>
                    </w:rPr>
                    <w:t>state[</w:t>
                  </w:r>
                  <w:proofErr w:type="gramEnd"/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]</w:t>
                  </w:r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sample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mvect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prob</w:t>
                  </w:r>
                  <w:r>
                    <w:rPr>
                      <w:rFonts w:ascii="Courier New"/>
                      <w:color w:val="54AA54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mod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delta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</w:p>
                <w:p w14:paraId="72CD60DD" w14:textId="77777777" w:rsidR="008950A2" w:rsidRDefault="008950A2">
                  <w:pPr>
                    <w:spacing w:line="279" w:lineRule="exact"/>
                    <w:ind w:left="298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for</w:t>
                  </w:r>
                  <w:r>
                    <w:rPr>
                      <w:rFonts w:ascii="Courier New"/>
                      <w:b/>
                      <w:color w:val="295F93"/>
                      <w:spacing w:val="-49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75757"/>
                      <w:spacing w:val="-48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color w:val="295F93"/>
                      <w:spacing w:val="-48"/>
                      <w:w w:val="110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color w:val="AE0F91"/>
                      <w:w w:val="110"/>
                      <w:sz w:val="20"/>
                    </w:rPr>
                    <w:t>2</w:t>
                  </w:r>
                  <w:r>
                    <w:rPr>
                      <w:rFonts w:ascii="Courier New"/>
                      <w:w w:val="110"/>
                      <w:sz w:val="20"/>
                    </w:rPr>
                    <w:t>: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ns</w:t>
                  </w:r>
                  <w:proofErr w:type="gramEnd"/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)</w:t>
                  </w:r>
                  <w:r>
                    <w:rPr>
                      <w:rFonts w:ascii="Courier New"/>
                      <w:color w:val="575757"/>
                      <w:spacing w:val="-48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color w:val="575757"/>
                      <w:w w:val="125"/>
                      <w:sz w:val="20"/>
                    </w:rPr>
                    <w:t>{</w:t>
                  </w:r>
                </w:p>
                <w:p w14:paraId="4C0A042E" w14:textId="77777777" w:rsidR="008950A2" w:rsidRDefault="008950A2">
                  <w:pPr>
                    <w:spacing w:line="199" w:lineRule="exact"/>
                    <w:ind w:left="537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state[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]</w:t>
                  </w:r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8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sample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/>
                      <w:color w:val="575757"/>
                      <w:sz w:val="20"/>
                    </w:rPr>
                    <w:t>mvect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prob</w:t>
                  </w:r>
                  <w:r>
                    <w:rPr>
                      <w:rFonts w:ascii="Courier New"/>
                      <w:color w:val="54AA54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mod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gamma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[state[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-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],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])</w:t>
                  </w:r>
                </w:p>
                <w:p w14:paraId="374F4954" w14:textId="77777777" w:rsidR="008950A2" w:rsidRDefault="008950A2">
                  <w:pPr>
                    <w:spacing w:line="279" w:lineRule="exact"/>
                    <w:ind w:left="298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Lucida Sans Unicode"/>
                      <w:color w:val="575757"/>
                      <w:w w:val="155"/>
                      <w:sz w:val="20"/>
                    </w:rPr>
                    <w:t>}</w:t>
                  </w:r>
                </w:p>
                <w:p w14:paraId="77BCF594" w14:textId="77777777" w:rsidR="008950A2" w:rsidRDefault="008950A2">
                  <w:pPr>
                    <w:spacing w:line="219" w:lineRule="exact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x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0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rpois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575757"/>
                      <w:sz w:val="20"/>
                    </w:rPr>
                    <w:t>ns,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lambda</w:t>
                  </w:r>
                  <w:r>
                    <w:rPr>
                      <w:rFonts w:ascii="Courier New"/>
                      <w:color w:val="54AA54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mod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lambda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[state])</w:t>
                  </w:r>
                </w:p>
                <w:p w14:paraId="27261558" w14:textId="77777777" w:rsidR="008950A2" w:rsidRDefault="008950A2">
                  <w:pPr>
                    <w:spacing w:before="12" w:line="206" w:lineRule="exact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(x)</w:t>
                  </w:r>
                </w:p>
                <w:p w14:paraId="7B0D9E11" w14:textId="77777777" w:rsidR="008950A2" w:rsidRDefault="008950A2">
                  <w:pPr>
                    <w:spacing w:line="287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Lucida Sans Unicode"/>
                      <w:color w:val="575757"/>
                      <w:w w:val="155"/>
                      <w:sz w:val="20"/>
                    </w:rPr>
                    <w:t>}</w:t>
                  </w:r>
                </w:p>
              </w:txbxContent>
            </v:textbox>
          </v:shape>
        </w:pict>
      </w:r>
    </w:p>
    <w:p w14:paraId="39D60079" w14:textId="77777777" w:rsidR="00632595" w:rsidRDefault="00632595">
      <w:pPr>
        <w:spacing w:before="10"/>
        <w:rPr>
          <w:rFonts w:ascii="Times New Roman" w:eastAsia="Times New Roman" w:hAnsi="Times New Roman" w:cs="Times New Roman"/>
        </w:rPr>
      </w:pPr>
    </w:p>
    <w:p w14:paraId="61DCE53E" w14:textId="77777777" w:rsidR="00632595" w:rsidRDefault="008950A2">
      <w:pPr>
        <w:pStyle w:val="BodyText"/>
        <w:numPr>
          <w:ilvl w:val="0"/>
          <w:numId w:val="13"/>
        </w:numPr>
        <w:tabs>
          <w:tab w:val="left" w:pos="578"/>
        </w:tabs>
        <w:spacing w:before="66" w:line="249" w:lineRule="auto"/>
        <w:ind w:right="176" w:hanging="343"/>
        <w:jc w:val="both"/>
      </w:pPr>
      <w:r>
        <w:t>Then, 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 is</w:t>
      </w:r>
      <w:r>
        <w:rPr>
          <w:spacing w:val="-1"/>
        </w:rPr>
        <w:t xml:space="preserve"> </w:t>
      </w:r>
      <w:r>
        <w:t>estimated each</w:t>
      </w:r>
      <w:r>
        <w:rPr>
          <w:spacing w:val="-1"/>
        </w:rPr>
        <w:t xml:space="preserve"> </w:t>
      </w:r>
      <w:r>
        <w:t>time, we</w:t>
      </w:r>
      <w:r>
        <w:rPr>
          <w:spacing w:val="-1"/>
        </w:rPr>
        <w:t xml:space="preserve"> </w:t>
      </w:r>
      <w:proofErr w:type="gramStart"/>
      <w:r>
        <w:rPr>
          <w:spacing w:val="-1"/>
        </w:rPr>
        <w:t>don’t</w:t>
      </w:r>
      <w:proofErr w:type="gramEnd"/>
      <w:r>
        <w:t xml:space="preserve"> impose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order for</w:t>
      </w:r>
      <w:r>
        <w:rPr>
          <w:spacing w:val="-1"/>
        </w:rPr>
        <w:t xml:space="preserve"> </w:t>
      </w:r>
      <w:r>
        <w:t>the states.</w:t>
      </w:r>
      <w:r>
        <w:rPr>
          <w:spacing w:val="1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lead</w:t>
      </w:r>
      <w:r>
        <w:rPr>
          <w:spacing w:val="21"/>
          <w:w w:val="9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switching</w:t>
      </w:r>
      <w:r>
        <w:rPr>
          <w:spacing w:val="1"/>
        </w:rPr>
        <w:t xml:space="preserve"> </w:t>
      </w:r>
      <w:r>
        <w:t>problem,</w:t>
      </w:r>
      <w:r>
        <w:rPr>
          <w:spacing w:val="3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aren’t</w:t>
      </w:r>
      <w:proofErr w:type="gramEnd"/>
      <w:r>
        <w:rPr>
          <w:spacing w:val="1"/>
        </w:rPr>
        <w:t xml:space="preserve"> </w:t>
      </w:r>
      <w:r>
        <w:t>ordered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rPr>
          <w:spacing w:val="-1"/>
        </w:rPr>
        <w:t>way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model.</w:t>
      </w:r>
      <w:r>
        <w:rPr>
          <w:spacing w:val="23"/>
        </w:rPr>
        <w:t xml:space="preserve"> </w:t>
      </w:r>
      <w:r>
        <w:rPr>
          <w:spacing w:val="-9"/>
        </w:rPr>
        <w:t>To</w:t>
      </w:r>
      <w:r>
        <w:rPr>
          <w:spacing w:val="1"/>
        </w:rPr>
        <w:t xml:space="preserve"> </w:t>
      </w:r>
      <w:r>
        <w:t>address</w:t>
      </w:r>
      <w:r>
        <w:rPr>
          <w:spacing w:val="24"/>
          <w:w w:val="99"/>
        </w:rPr>
        <w:t xml:space="preserve"> </w:t>
      </w:r>
      <w:r>
        <w:t>this,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re-ordered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states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>Poisson</w:t>
      </w:r>
      <w:r>
        <w:rPr>
          <w:spacing w:val="-6"/>
        </w:rPr>
        <w:t xml:space="preserve"> </w:t>
      </w:r>
      <w:r>
        <w:t>means.</w:t>
      </w:r>
    </w:p>
    <w:p w14:paraId="725359B5" w14:textId="77777777" w:rsidR="00632595" w:rsidRDefault="008950A2">
      <w:pPr>
        <w:pStyle w:val="BodyText"/>
        <w:spacing w:line="249" w:lineRule="auto"/>
        <w:ind w:left="577" w:right="176"/>
        <w:jc w:val="both"/>
      </w:pPr>
      <w:r>
        <w:t>Sorting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means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proofErr w:type="gramStart"/>
      <w:r>
        <w:t>pretty</w:t>
      </w:r>
      <w:r>
        <w:rPr>
          <w:spacing w:val="-10"/>
        </w:rPr>
        <w:t xml:space="preserve"> </w:t>
      </w:r>
      <w:r>
        <w:rPr>
          <w:spacing w:val="-1"/>
        </w:rPr>
        <w:t>straightforward</w:t>
      </w:r>
      <w:proofErr w:type="gramEnd"/>
      <w:r>
        <w:rPr>
          <w:spacing w:val="-1"/>
        </w:rPr>
        <w:t>.</w:t>
      </w:r>
      <w:r>
        <w:rPr>
          <w:spacing w:val="5"/>
        </w:rPr>
        <w:t xml:space="preserve"> </w:t>
      </w:r>
      <w:r>
        <w:t>Re-ordering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TPM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little</w:t>
      </w:r>
      <w:r>
        <w:rPr>
          <w:spacing w:val="-9"/>
        </w:rPr>
        <w:t xml:space="preserve"> </w:t>
      </w:r>
      <w:r>
        <w:rPr>
          <w:spacing w:val="-2"/>
        </w:rPr>
        <w:t>trickier.</w:t>
      </w:r>
      <w:r>
        <w:rPr>
          <w:spacing w:val="5"/>
        </w:rPr>
        <w:t xml:space="preserve"> </w:t>
      </w:r>
      <w:r>
        <w:rPr>
          <w:spacing w:val="-9"/>
        </w:rPr>
        <w:t>To</w:t>
      </w:r>
      <w:r>
        <w:rPr>
          <w:spacing w:val="-8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so,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took</w:t>
      </w:r>
      <w:r>
        <w:rPr>
          <w:spacing w:val="43"/>
          <w:w w:val="9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permutations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states</w:t>
      </w:r>
      <w:r>
        <w:rPr>
          <w:spacing w:val="3"/>
        </w:rPr>
        <w:t xml:space="preserve"> </w:t>
      </w:r>
      <w:r>
        <w:rPr>
          <w:spacing w:val="-2"/>
        </w:rPr>
        <w:t>given</w:t>
      </w:r>
      <w:r>
        <w:rPr>
          <w:spacing w:val="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sorted</w:t>
      </w:r>
      <w:r>
        <w:rPr>
          <w:spacing w:val="3"/>
        </w:rPr>
        <w:t xml:space="preserve"> </w:t>
      </w:r>
      <w:r>
        <w:t>Poisson</w:t>
      </w:r>
      <w:r>
        <w:rPr>
          <w:spacing w:val="4"/>
        </w:rPr>
        <w:t xml:space="preserve"> </w:t>
      </w:r>
      <w:r>
        <w:rPr>
          <w:spacing w:val="-1"/>
        </w:rPr>
        <w:t>means,</w:t>
      </w:r>
      <w:r>
        <w:rPr>
          <w:spacing w:val="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permuted</w:t>
      </w:r>
      <w:r>
        <w:rPr>
          <w:spacing w:val="3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rPr>
          <w:spacing w:val="-2"/>
        </w:rPr>
        <w:t>row</w:t>
      </w:r>
      <w:r>
        <w:rPr>
          <w:spacing w:val="3"/>
        </w:rPr>
        <w:t xml:space="preserve"> </w:t>
      </w:r>
      <w:r>
        <w:rPr>
          <w:spacing w:val="-1"/>
        </w:rPr>
        <w:t>index</w:t>
      </w:r>
      <w:r>
        <w:rPr>
          <w:spacing w:val="4"/>
        </w:rPr>
        <w:t xml:space="preserve"> </w:t>
      </w:r>
      <w:r>
        <w:t>and</w:t>
      </w:r>
      <w:r>
        <w:rPr>
          <w:spacing w:val="21"/>
          <w:w w:val="99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rPr>
          <w:spacing w:val="-1"/>
        </w:rPr>
        <w:t>index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rPr>
          <w:spacing w:val="-2"/>
        </w:rPr>
        <w:t>new</w:t>
      </w:r>
      <w:r>
        <w:rPr>
          <w:spacing w:val="-6"/>
        </w:rPr>
        <w:t xml:space="preserve"> </w:t>
      </w:r>
      <w:r>
        <w:rPr>
          <w:spacing w:val="-1"/>
        </w:rPr>
        <w:t>value.</w:t>
      </w:r>
    </w:p>
    <w:p w14:paraId="02A55AF6" w14:textId="77777777" w:rsidR="00632595" w:rsidRDefault="008950A2">
      <w:pPr>
        <w:pStyle w:val="BodyText"/>
        <w:ind w:left="577"/>
        <w:jc w:val="both"/>
      </w:pP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is</w:t>
      </w:r>
    </w:p>
    <w:p w14:paraId="1C9F398E" w14:textId="77777777" w:rsidR="00632595" w:rsidRDefault="0063259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36FBA2E" w14:textId="77777777" w:rsidR="00632595" w:rsidRDefault="008950A2">
      <w:pPr>
        <w:spacing w:line="200" w:lineRule="atLeast"/>
        <w:ind w:left="5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0F8945C4">
          <v:shape id="_x0000_s5783" type="#_x0000_t202" style="width:408.2pt;height:134.6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4B592AFD" w14:textId="77777777" w:rsidR="008950A2" w:rsidRDefault="008950A2">
                  <w:pPr>
                    <w:spacing w:before="25" w:line="206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Relabel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states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by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increasing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Poisson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means</w:t>
                  </w:r>
                </w:p>
                <w:p w14:paraId="36D3072C" w14:textId="77777777" w:rsidR="008950A2" w:rsidRDefault="008950A2">
                  <w:pPr>
                    <w:spacing w:line="279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color w:val="575757"/>
                      <w:w w:val="105"/>
                      <w:sz w:val="20"/>
                    </w:rPr>
                    <w:t>pois.HMM.label.order</w:t>
                  </w:r>
                  <w:proofErr w:type="spellEnd"/>
                  <w:proofErr w:type="gramEnd"/>
                  <w:r>
                    <w:rPr>
                      <w:rFonts w:ascii="Courier New"/>
                      <w:color w:val="575757"/>
                      <w:spacing w:val="-5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w w:val="105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5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95F93"/>
                      <w:w w:val="105"/>
                      <w:sz w:val="20"/>
                    </w:rPr>
                    <w:t>function</w:t>
                  </w:r>
                  <w:r>
                    <w:rPr>
                      <w:rFonts w:ascii="Courier New"/>
                      <w:color w:val="575757"/>
                      <w:w w:val="105"/>
                      <w:sz w:val="20"/>
                    </w:rPr>
                    <w:t>(</w:t>
                  </w:r>
                  <w:r>
                    <w:rPr>
                      <w:rFonts w:ascii="Courier New"/>
                      <w:color w:val="54AA54"/>
                      <w:w w:val="105"/>
                      <w:sz w:val="20"/>
                    </w:rPr>
                    <w:t>m</w:t>
                  </w:r>
                  <w:r>
                    <w:rPr>
                      <w:rFonts w:ascii="Courier New"/>
                      <w:color w:val="575757"/>
                      <w:w w:val="105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5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w w:val="105"/>
                      <w:sz w:val="20"/>
                    </w:rPr>
                    <w:t>lambda</w:t>
                  </w:r>
                  <w:r>
                    <w:rPr>
                      <w:rFonts w:ascii="Courier New"/>
                      <w:color w:val="575757"/>
                      <w:w w:val="105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5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w w:val="105"/>
                      <w:sz w:val="20"/>
                    </w:rPr>
                    <w:t>gamma</w:t>
                  </w:r>
                  <w:r>
                    <w:rPr>
                      <w:rFonts w:ascii="Courier New"/>
                      <w:color w:val="575757"/>
                      <w:w w:val="105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5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w w:val="105"/>
                      <w:sz w:val="20"/>
                    </w:rPr>
                    <w:t>delta</w:t>
                  </w:r>
                  <w:r>
                    <w:rPr>
                      <w:rFonts w:ascii="Courier New"/>
                      <w:color w:val="54AA54"/>
                      <w:spacing w:val="-5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w w:val="105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5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95F93"/>
                      <w:w w:val="105"/>
                      <w:sz w:val="20"/>
                    </w:rPr>
                    <w:t>NULL</w:t>
                  </w:r>
                  <w:r>
                    <w:rPr>
                      <w:rFonts w:ascii="Courier New"/>
                      <w:color w:val="575757"/>
                      <w:w w:val="105"/>
                      <w:sz w:val="20"/>
                    </w:rPr>
                    <w:t>)</w:t>
                  </w:r>
                  <w:r>
                    <w:rPr>
                      <w:rFonts w:ascii="Courier New"/>
                      <w:color w:val="575757"/>
                      <w:spacing w:val="-5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color w:val="575757"/>
                      <w:w w:val="125"/>
                      <w:sz w:val="20"/>
                    </w:rPr>
                    <w:t>{</w:t>
                  </w:r>
                </w:p>
                <w:p w14:paraId="58C705F7" w14:textId="77777777" w:rsidR="008950A2" w:rsidRDefault="008950A2">
                  <w:pPr>
                    <w:spacing w:line="219" w:lineRule="exact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Get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indexes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of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sorted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states</w:t>
                  </w:r>
                </w:p>
                <w:p w14:paraId="663CAC8B" w14:textId="77777777" w:rsidR="008950A2" w:rsidRDefault="008950A2">
                  <w:pPr>
                    <w:spacing w:before="12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according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to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ascending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lambda</w:t>
                  </w:r>
                </w:p>
                <w:p w14:paraId="40B44C34" w14:textId="77777777" w:rsidR="008950A2" w:rsidRDefault="008950A2">
                  <w:pPr>
                    <w:spacing w:before="12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sorted_lambda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3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sort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575757"/>
                      <w:sz w:val="20"/>
                    </w:rPr>
                    <w:t>lambda,</w:t>
                  </w:r>
                  <w:r>
                    <w:rPr>
                      <w:rFonts w:ascii="Courier New"/>
                      <w:color w:val="575757"/>
                      <w:spacing w:val="-1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4AA54"/>
                      <w:sz w:val="20"/>
                    </w:rPr>
                    <w:t>index.return</w:t>
                  </w:r>
                  <w:proofErr w:type="spellEnd"/>
                  <w:r>
                    <w:rPr>
                      <w:rFonts w:ascii="Courier New"/>
                      <w:color w:val="54AA54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TRUE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ix</w:t>
                  </w:r>
                </w:p>
                <w:p w14:paraId="5FDC3C75" w14:textId="77777777" w:rsidR="008950A2" w:rsidRDefault="008950A2">
                  <w:pPr>
                    <w:spacing w:before="12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Re-order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TPM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according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to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switched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states</w:t>
                  </w:r>
                </w:p>
                <w:p w14:paraId="1F083EFB" w14:textId="77777777" w:rsidR="008950A2" w:rsidRDefault="008950A2">
                  <w:pPr>
                    <w:spacing w:before="12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in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sorted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lambda</w:t>
                  </w:r>
                </w:p>
                <w:p w14:paraId="1A64DAEF" w14:textId="77777777" w:rsidR="008950A2" w:rsidRDefault="008950A2">
                  <w:pPr>
                    <w:spacing w:before="12" w:line="206" w:lineRule="exact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ordered_gamma</w:t>
                  </w:r>
                  <w:proofErr w:type="spellEnd"/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7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matrix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AE0F91"/>
                      <w:sz w:val="20"/>
                    </w:rPr>
                    <w:t>0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4AA54"/>
                      <w:sz w:val="20"/>
                    </w:rPr>
                    <w:t>nrow</w:t>
                  </w:r>
                  <w:proofErr w:type="spellEnd"/>
                  <w:r>
                    <w:rPr>
                      <w:rFonts w:ascii="Courier New"/>
                      <w:color w:val="54AA5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m,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4AA54"/>
                      <w:sz w:val="20"/>
                    </w:rPr>
                    <w:t>ncol</w:t>
                  </w:r>
                  <w:proofErr w:type="spellEnd"/>
                  <w:r>
                    <w:rPr>
                      <w:rFonts w:ascii="Courier New"/>
                      <w:color w:val="54AA5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m)</w:t>
                  </w:r>
                </w:p>
                <w:p w14:paraId="2A2FBBB2" w14:textId="77777777" w:rsidR="008950A2" w:rsidRDefault="008950A2">
                  <w:pPr>
                    <w:spacing w:line="279" w:lineRule="exact"/>
                    <w:ind w:left="298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for</w:t>
                  </w:r>
                  <w:r>
                    <w:rPr>
                      <w:rFonts w:ascii="Courier New"/>
                      <w:b/>
                      <w:color w:val="295F93"/>
                      <w:spacing w:val="-52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(col</w:t>
                  </w:r>
                  <w:r>
                    <w:rPr>
                      <w:rFonts w:ascii="Courier New"/>
                      <w:color w:val="575757"/>
                      <w:spacing w:val="-51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color w:val="295F93"/>
                      <w:spacing w:val="-52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w w:val="110"/>
                      <w:sz w:val="20"/>
                    </w:rPr>
                    <w:t>1</w:t>
                  </w:r>
                  <w:r>
                    <w:rPr>
                      <w:rFonts w:ascii="Courier New"/>
                      <w:w w:val="110"/>
                      <w:sz w:val="20"/>
                    </w:rPr>
                    <w:t>: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m)</w:t>
                  </w:r>
                  <w:r>
                    <w:rPr>
                      <w:rFonts w:ascii="Courier New"/>
                      <w:color w:val="575757"/>
                      <w:spacing w:val="-51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color w:val="575757"/>
                      <w:w w:val="125"/>
                      <w:sz w:val="20"/>
                    </w:rPr>
                    <w:t>{</w:t>
                  </w:r>
                </w:p>
                <w:p w14:paraId="04407056" w14:textId="77777777" w:rsidR="008950A2" w:rsidRDefault="008950A2">
                  <w:pPr>
                    <w:spacing w:line="199" w:lineRule="exact"/>
                    <w:ind w:left="537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new_col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1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which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/>
                      <w:color w:val="575757"/>
                      <w:sz w:val="20"/>
                    </w:rPr>
                    <w:t>sorted_lambda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==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col)</w:t>
                  </w:r>
                </w:p>
                <w:p w14:paraId="37225076" w14:textId="77777777" w:rsidR="008950A2" w:rsidRDefault="008950A2">
                  <w:pPr>
                    <w:spacing w:line="287" w:lineRule="exact"/>
                    <w:ind w:left="537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for</w:t>
                  </w:r>
                  <w:r>
                    <w:rPr>
                      <w:rFonts w:ascii="Courier New"/>
                      <w:b/>
                      <w:color w:val="295F93"/>
                      <w:spacing w:val="-52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(row</w:t>
                  </w:r>
                  <w:r>
                    <w:rPr>
                      <w:rFonts w:ascii="Courier New"/>
                      <w:color w:val="575757"/>
                      <w:spacing w:val="-51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color w:val="295F93"/>
                      <w:spacing w:val="-52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w w:val="110"/>
                      <w:sz w:val="20"/>
                    </w:rPr>
                    <w:t>1</w:t>
                  </w:r>
                  <w:r>
                    <w:rPr>
                      <w:rFonts w:ascii="Courier New"/>
                      <w:w w:val="110"/>
                      <w:sz w:val="20"/>
                    </w:rPr>
                    <w:t>: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m)</w:t>
                  </w:r>
                  <w:r>
                    <w:rPr>
                      <w:rFonts w:ascii="Courier New"/>
                      <w:color w:val="575757"/>
                      <w:spacing w:val="-51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color w:val="575757"/>
                      <w:w w:val="125"/>
                      <w:sz w:val="20"/>
                    </w:rPr>
                    <w:t>{</w:t>
                  </w:r>
                </w:p>
              </w:txbxContent>
            </v:textbox>
          </v:shape>
        </w:pict>
      </w:r>
    </w:p>
    <w:p w14:paraId="10464D08" w14:textId="77777777" w:rsidR="00632595" w:rsidRDefault="0063259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632595">
          <w:pgSz w:w="12240" w:h="15840"/>
          <w:pgMar w:top="1500" w:right="1720" w:bottom="1160" w:left="1720" w:header="0" w:footer="961" w:gutter="0"/>
          <w:cols w:space="720"/>
        </w:sectPr>
      </w:pPr>
    </w:p>
    <w:p w14:paraId="7405E8F8" w14:textId="77777777" w:rsidR="00632595" w:rsidRDefault="00632595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14:paraId="21C773B9" w14:textId="77777777" w:rsidR="00632595" w:rsidRDefault="008950A2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16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14:paraId="7BAF3CF8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14:paraId="0CC30237" w14:textId="77777777" w:rsidR="00632595" w:rsidRDefault="008950A2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DF05A97">
          <v:group id="_x0000_s5780" style="width:422.55pt;height:.4pt;mso-position-horizontal-relative:char;mso-position-vertical-relative:line" coordsize="8451,8">
            <v:group id="_x0000_s5781" style="position:absolute;left:4;top:4;width:8443;height:2" coordorigin="4,4" coordsize="8443,2">
              <v:shape id="_x0000_s5782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14:paraId="30389EDF" w14:textId="77777777" w:rsidR="00632595" w:rsidRDefault="00632595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14:paraId="07338EE8" w14:textId="77777777" w:rsidR="00632595" w:rsidRDefault="008950A2">
      <w:pPr>
        <w:spacing w:line="200" w:lineRule="atLeast"/>
        <w:ind w:left="5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74D10006">
          <v:shape id="_x0000_s5779" type="#_x0000_t202" style="width:408.2pt;height:182.4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48FDB121" w14:textId="77777777" w:rsidR="008950A2" w:rsidRDefault="008950A2">
                  <w:pPr>
                    <w:spacing w:before="24" w:line="253" w:lineRule="auto"/>
                    <w:ind w:left="777" w:right="1407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new_row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1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which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/>
                      <w:color w:val="575757"/>
                      <w:sz w:val="20"/>
                    </w:rPr>
                    <w:t>sorted_lambda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==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row)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ordered_gamma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[row,</w:t>
                  </w:r>
                  <w:r>
                    <w:rPr>
                      <w:rFonts w:ascii="Courier New"/>
                      <w:color w:val="575757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col]</w:t>
                  </w:r>
                  <w:r>
                    <w:rPr>
                      <w:rFonts w:ascii="Courier New"/>
                      <w:color w:val="575757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gamma[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new_row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1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new_col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]</w:t>
                  </w:r>
                </w:p>
                <w:p w14:paraId="4781178E" w14:textId="77777777" w:rsidR="008950A2" w:rsidRDefault="008950A2">
                  <w:pPr>
                    <w:spacing w:line="220" w:lineRule="exact"/>
                    <w:ind w:left="537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Lucida Sans Unicode"/>
                      <w:color w:val="575757"/>
                      <w:w w:val="155"/>
                      <w:sz w:val="20"/>
                    </w:rPr>
                    <w:t>}</w:t>
                  </w:r>
                </w:p>
                <w:p w14:paraId="3E7170E3" w14:textId="77777777" w:rsidR="008950A2" w:rsidRDefault="008950A2">
                  <w:pPr>
                    <w:spacing w:line="266" w:lineRule="exact"/>
                    <w:ind w:left="298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Lucida Sans Unicode"/>
                      <w:color w:val="575757"/>
                      <w:w w:val="155"/>
                      <w:sz w:val="20"/>
                    </w:rPr>
                    <w:t>}</w:t>
                  </w:r>
                </w:p>
                <w:p w14:paraId="21048730" w14:textId="77777777" w:rsidR="008950A2" w:rsidRDefault="008950A2">
                  <w:pPr>
                    <w:spacing w:line="219" w:lineRule="exact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Re-order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stationary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distribution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if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it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was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provided</w:t>
                  </w:r>
                </w:p>
                <w:p w14:paraId="45C3044B" w14:textId="77777777" w:rsidR="008950A2" w:rsidRDefault="008950A2">
                  <w:pPr>
                    <w:spacing w:before="12" w:line="206" w:lineRule="exact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Generate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it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otherwise</w:t>
                  </w:r>
                </w:p>
                <w:p w14:paraId="65889280" w14:textId="77777777" w:rsidR="008950A2" w:rsidRDefault="008950A2">
                  <w:pPr>
                    <w:spacing w:line="279" w:lineRule="exact"/>
                    <w:ind w:left="298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295F93"/>
                      <w:w w:val="105"/>
                      <w:sz w:val="20"/>
                    </w:rPr>
                    <w:t>if</w:t>
                  </w:r>
                  <w:r>
                    <w:rPr>
                      <w:rFonts w:ascii="Courier New"/>
                      <w:b/>
                      <w:color w:val="295F93"/>
                      <w:spacing w:val="-5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w w:val="105"/>
                      <w:sz w:val="20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BB5A64"/>
                      <w:w w:val="105"/>
                      <w:sz w:val="20"/>
                    </w:rPr>
                    <w:t>is.null</w:t>
                  </w:r>
                  <w:proofErr w:type="spellEnd"/>
                  <w:proofErr w:type="gramEnd"/>
                  <w:r>
                    <w:rPr>
                      <w:rFonts w:ascii="Courier New"/>
                      <w:color w:val="575757"/>
                      <w:w w:val="105"/>
                      <w:sz w:val="20"/>
                    </w:rPr>
                    <w:t>(delta))</w:t>
                  </w:r>
                  <w:r>
                    <w:rPr>
                      <w:rFonts w:ascii="Courier New"/>
                      <w:color w:val="575757"/>
                      <w:spacing w:val="-5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color w:val="575757"/>
                      <w:w w:val="105"/>
                      <w:sz w:val="20"/>
                    </w:rPr>
                    <w:t>{</w:t>
                  </w:r>
                </w:p>
                <w:p w14:paraId="43692FDC" w14:textId="77777777" w:rsidR="008950A2" w:rsidRDefault="008950A2">
                  <w:pPr>
                    <w:spacing w:line="199" w:lineRule="exact"/>
                    <w:ind w:left="537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delta</w:t>
                  </w:r>
                  <w:r>
                    <w:rPr>
                      <w:rFonts w:ascii="Courier New"/>
                      <w:color w:val="575757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20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stat.dist</w:t>
                  </w:r>
                  <w:proofErr w:type="spellEnd"/>
                  <w:proofErr w:type="gram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ordered_gamma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</w:p>
                <w:p w14:paraId="355DF253" w14:textId="77777777" w:rsidR="008950A2" w:rsidRDefault="008950A2">
                  <w:pPr>
                    <w:spacing w:line="279" w:lineRule="exact"/>
                    <w:ind w:left="298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Lucida Sans Unicode"/>
                      <w:color w:val="575757"/>
                      <w:w w:val="130"/>
                      <w:sz w:val="20"/>
                    </w:rPr>
                    <w:t>}</w:t>
                  </w:r>
                  <w:r>
                    <w:rPr>
                      <w:rFonts w:ascii="Lucida Sans Unicode"/>
                      <w:color w:val="575757"/>
                      <w:spacing w:val="13"/>
                      <w:w w:val="13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95F93"/>
                      <w:w w:val="115"/>
                      <w:sz w:val="20"/>
                    </w:rPr>
                    <w:t>else</w:t>
                  </w:r>
                  <w:r>
                    <w:rPr>
                      <w:rFonts w:ascii="Courier New"/>
                      <w:b/>
                      <w:color w:val="295F93"/>
                      <w:spacing w:val="-42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color w:val="575757"/>
                      <w:w w:val="130"/>
                      <w:sz w:val="20"/>
                    </w:rPr>
                    <w:t>{</w:t>
                  </w:r>
                </w:p>
                <w:p w14:paraId="7026271A" w14:textId="77777777" w:rsidR="008950A2" w:rsidRDefault="008950A2">
                  <w:pPr>
                    <w:spacing w:line="199" w:lineRule="exact"/>
                    <w:ind w:left="537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delta</w:t>
                  </w:r>
                  <w:r>
                    <w:rPr>
                      <w:rFonts w:ascii="Courier New"/>
                      <w:color w:val="575757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delta[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sorted_lambda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]</w:t>
                  </w:r>
                </w:p>
                <w:p w14:paraId="02B6FF32" w14:textId="77777777" w:rsidR="008950A2" w:rsidRDefault="008950A2">
                  <w:pPr>
                    <w:spacing w:line="279" w:lineRule="exact"/>
                    <w:ind w:left="298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Lucida Sans Unicode"/>
                      <w:color w:val="575757"/>
                      <w:w w:val="155"/>
                      <w:sz w:val="20"/>
                    </w:rPr>
                    <w:t>}</w:t>
                  </w:r>
                </w:p>
                <w:p w14:paraId="4168C042" w14:textId="77777777" w:rsidR="008950A2" w:rsidRDefault="008950A2">
                  <w:pPr>
                    <w:spacing w:line="219" w:lineRule="exact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list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lambda</w:t>
                  </w:r>
                  <w:r>
                    <w:rPr>
                      <w:rFonts w:ascii="Courier New"/>
                      <w:color w:val="54AA54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sort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(lambda),</w:t>
                  </w:r>
                </w:p>
                <w:p w14:paraId="6AA48C6D" w14:textId="77777777" w:rsidR="008950A2" w:rsidRDefault="008950A2">
                  <w:pPr>
                    <w:spacing w:before="12" w:line="253" w:lineRule="auto"/>
                    <w:ind w:left="1733" w:right="37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4AA54"/>
                      <w:sz w:val="20"/>
                    </w:rPr>
                    <w:t>gamma</w:t>
                  </w:r>
                  <w:r>
                    <w:rPr>
                      <w:rFonts w:ascii="Courier New"/>
                      <w:color w:val="54AA54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ordered_gamma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delta</w:t>
                  </w:r>
                  <w:r>
                    <w:rPr>
                      <w:rFonts w:ascii="Courier New"/>
                      <w:color w:val="54AA54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delta))</w:t>
                  </w:r>
                </w:p>
                <w:p w14:paraId="45AC2A62" w14:textId="77777777" w:rsidR="008950A2" w:rsidRDefault="008950A2">
                  <w:pPr>
                    <w:spacing w:line="255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Lucida Sans Unicode"/>
                      <w:color w:val="575757"/>
                      <w:w w:val="155"/>
                      <w:sz w:val="20"/>
                    </w:rPr>
                    <w:t>}</w:t>
                  </w:r>
                </w:p>
              </w:txbxContent>
            </v:textbox>
          </v:shape>
        </w:pict>
      </w:r>
    </w:p>
    <w:p w14:paraId="5FFE0F1B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14:paraId="30965AD2" w14:textId="77777777" w:rsidR="00632595" w:rsidRDefault="008950A2">
      <w:pPr>
        <w:pStyle w:val="BodyText"/>
        <w:spacing w:before="66" w:line="249" w:lineRule="auto"/>
        <w:ind w:left="577" w:right="176"/>
      </w:pPr>
      <w:proofErr w:type="gramStart"/>
      <w:r>
        <w:rPr>
          <w:spacing w:val="-3"/>
        </w:rPr>
        <w:t>Let’s</w:t>
      </w:r>
      <w:proofErr w:type="gramEnd"/>
      <w:r>
        <w:rPr>
          <w:spacing w:val="13"/>
        </w:rPr>
        <w:t xml:space="preserve"> </w:t>
      </w:r>
      <w:r>
        <w:rPr>
          <w:spacing w:val="-2"/>
        </w:rPr>
        <w:t>show</w:t>
      </w:r>
      <w:r>
        <w:rPr>
          <w:spacing w:val="13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rPr>
          <w:spacing w:val="-1"/>
        </w:rPr>
        <w:t>example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understand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 xml:space="preserve">process. </w:t>
      </w:r>
      <w:r>
        <w:rPr>
          <w:spacing w:val="8"/>
        </w:rPr>
        <w:t xml:space="preserve"> </w:t>
      </w:r>
      <w:r>
        <w:rPr>
          <w:spacing w:val="-1"/>
        </w:rPr>
        <w:t>For</w:t>
      </w:r>
      <w:r>
        <w:rPr>
          <w:spacing w:val="13"/>
        </w:rPr>
        <w:t xml:space="preserve"> </w:t>
      </w:r>
      <w:r>
        <w:rPr>
          <w:spacing w:val="-2"/>
        </w:rPr>
        <w:t>readability,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TPM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filled</w:t>
      </w:r>
      <w:r>
        <w:rPr>
          <w:spacing w:val="14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rPr>
          <w:spacing w:val="-2"/>
        </w:rPr>
        <w:t>row</w:t>
      </w:r>
      <w:r>
        <w:rPr>
          <w:spacing w:val="13"/>
        </w:rPr>
        <w:t xml:space="preserve"> </w:t>
      </w:r>
      <w:r>
        <w:t>and</w:t>
      </w:r>
      <w:r>
        <w:rPr>
          <w:spacing w:val="47"/>
          <w:w w:val="99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rPr>
          <w:spacing w:val="-1"/>
        </w:rPr>
        <w:t>indexes</w:t>
      </w:r>
      <w:r>
        <w:rPr>
          <w:spacing w:val="-8"/>
        </w:rPr>
        <w:t xml:space="preserve"> </w:t>
      </w:r>
      <w:r>
        <w:t>instead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probabilities.</w:t>
      </w:r>
    </w:p>
    <w:p w14:paraId="1327063B" w14:textId="77777777" w:rsidR="00632595" w:rsidRDefault="00632595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14:paraId="5B26B40A" w14:textId="77777777" w:rsidR="00632595" w:rsidRDefault="008950A2">
      <w:pPr>
        <w:spacing w:line="200" w:lineRule="atLeast"/>
        <w:ind w:left="5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02C1623C">
          <v:group id="_x0000_s5765" style="width:408.2pt;height:206.7pt;mso-position-horizontal-relative:char;mso-position-vertical-relative:line" coordsize="8164,4134">
            <v:group id="_x0000_s5766" style="position:absolute;width:8164;height:4134" coordsize="8164,4134">
              <v:shape id="_x0000_s5778" style="position:absolute;width:8164;height:4134" coordsize="8164,4134" path="m,4133r8164,l8164,,,,,4133xe" fillcolor="#f7f7f7" stroked="f">
                <v:path arrowok="t"/>
              </v:shape>
              <v:shape id="_x0000_s5777" type="#_x0000_t202" style="position:absolute;left:60;top:32;width:6456;height:1159" filled="f" stroked="f">
                <v:textbox inset="0,0,0,0">
                  <w:txbxContent>
                    <w:p w14:paraId="2E840CA8" w14:textId="77777777" w:rsidR="008950A2" w:rsidRDefault="008950A2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lambda</w:t>
                      </w:r>
                      <w:r>
                        <w:rPr>
                          <w:rFonts w:ascii="Courier New"/>
                          <w:color w:val="575757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7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30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5757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10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5757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20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</w:t>
                      </w:r>
                    </w:p>
                    <w:p w14:paraId="1AE658AF" w14:textId="77777777" w:rsidR="008950A2" w:rsidRDefault="008950A2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gamma</w:t>
                      </w:r>
                      <w:r>
                        <w:rPr>
                          <w:rFonts w:ascii="Courier New"/>
                          <w:color w:val="575757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8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matrix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c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11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5757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12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5757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13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</w:p>
                    <w:p w14:paraId="11E4E846" w14:textId="77777777" w:rsidR="008950A2" w:rsidRDefault="008950A2">
                      <w:pPr>
                        <w:spacing w:before="12"/>
                        <w:ind w:right="834"/>
                        <w:jc w:val="center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21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5757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22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5757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23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</w:p>
                    <w:p w14:paraId="15AF8FD6" w14:textId="77777777" w:rsidR="008950A2" w:rsidRDefault="008950A2">
                      <w:pPr>
                        <w:spacing w:before="12"/>
                        <w:ind w:left="2151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31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5757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32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5757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33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),</w:t>
                      </w:r>
                      <w:r>
                        <w:rPr>
                          <w:rFonts w:ascii="Courier New"/>
                          <w:color w:val="575757"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4AA54"/>
                          <w:sz w:val="20"/>
                        </w:rPr>
                        <w:t>byrow</w:t>
                      </w:r>
                      <w:proofErr w:type="spellEnd"/>
                      <w:r>
                        <w:rPr>
                          <w:rFonts w:ascii="Courier New"/>
                          <w:color w:val="54AA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575757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TRUE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5757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4AA54"/>
                          <w:sz w:val="20"/>
                        </w:rPr>
                        <w:t>ncol</w:t>
                      </w:r>
                      <w:proofErr w:type="spellEnd"/>
                      <w:r>
                        <w:rPr>
                          <w:rFonts w:ascii="Courier New"/>
                          <w:color w:val="54AA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575757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3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</w:t>
                      </w:r>
                    </w:p>
                    <w:p w14:paraId="0B2DC662" w14:textId="77777777" w:rsidR="008950A2" w:rsidRDefault="008950A2">
                      <w:pPr>
                        <w:spacing w:before="12" w:line="215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pois.HMM.label.order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54AA54"/>
                          <w:sz w:val="20"/>
                        </w:rPr>
                        <w:t>m</w:t>
                      </w:r>
                      <w:r>
                        <w:rPr>
                          <w:rFonts w:ascii="Courier New"/>
                          <w:color w:val="54AA54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575757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3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5757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lambda,</w:t>
                      </w:r>
                      <w:r>
                        <w:rPr>
                          <w:rFonts w:ascii="Courier New"/>
                          <w:color w:val="575757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gamma)</w:t>
                      </w:r>
                    </w:p>
                  </w:txbxContent>
                </v:textbox>
              </v:shape>
              <v:shape id="_x0000_s5776" type="#_x0000_t202" style="position:absolute;left:60;top:1506;width:240;height:2591" filled="f" stroked="f">
                <v:textbox inset="0,0,0,0">
                  <w:txbxContent>
                    <w:p w14:paraId="517FB62D" w14:textId="77777777" w:rsidR="008950A2" w:rsidRDefault="008950A2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</w:p>
                    <w:p w14:paraId="2B7CCB2B" w14:textId="77777777" w:rsidR="008950A2" w:rsidRDefault="008950A2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</w:p>
                    <w:p w14:paraId="6D8AFCE5" w14:textId="77777777" w:rsidR="008950A2" w:rsidRDefault="008950A2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</w:p>
                    <w:p w14:paraId="0814D9F3" w14:textId="77777777" w:rsidR="008950A2" w:rsidRDefault="008950A2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</w:p>
                    <w:p w14:paraId="22FA0364" w14:textId="77777777" w:rsidR="008950A2" w:rsidRDefault="008950A2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</w:p>
                    <w:p w14:paraId="6C60CB13" w14:textId="77777777" w:rsidR="008950A2" w:rsidRDefault="008950A2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</w:p>
                    <w:p w14:paraId="585B7723" w14:textId="77777777" w:rsidR="008950A2" w:rsidRDefault="008950A2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</w:p>
                    <w:p w14:paraId="47F64E75" w14:textId="77777777" w:rsidR="008950A2" w:rsidRDefault="008950A2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</w:p>
                    <w:p w14:paraId="4F2CC90D" w14:textId="77777777" w:rsidR="008950A2" w:rsidRDefault="008950A2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</w:p>
                    <w:p w14:paraId="0429DCCE" w14:textId="77777777" w:rsidR="008950A2" w:rsidRDefault="008950A2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</w:p>
                    <w:p w14:paraId="55087F96" w14:textId="77777777" w:rsidR="008950A2" w:rsidRDefault="008950A2">
                      <w:pPr>
                        <w:spacing w:before="12" w:line="212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</w:p>
                  </w:txbxContent>
                </v:textbox>
              </v:shape>
              <v:shape id="_x0000_s5775" type="#_x0000_t202" style="position:absolute;left:418;top:1506;width:1076;height:439" filled="f" stroked="f">
                <v:textbox inset="0,0,0,0">
                  <w:txbxContent>
                    <w:p w14:paraId="7F1DD1D3" w14:textId="77777777" w:rsidR="008950A2" w:rsidRDefault="008950A2">
                      <w:pPr>
                        <w:spacing w:line="253" w:lineRule="auto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$lambda</w:t>
                      </w:r>
                      <w:r>
                        <w:rPr>
                          <w:rFonts w:ascii="Courier New"/>
                          <w:color w:val="575757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[1]</w:t>
                      </w:r>
                      <w:r>
                        <w:rPr>
                          <w:rFonts w:ascii="Courier New"/>
                          <w:color w:val="575757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10</w:t>
                      </w:r>
                      <w:r>
                        <w:rPr>
                          <w:rFonts w:ascii="Courier New"/>
                          <w:color w:val="575757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20</w:t>
                      </w:r>
                    </w:p>
                  </w:txbxContent>
                </v:textbox>
              </v:shape>
              <v:shape id="_x0000_s5774" type="#_x0000_t202" style="position:absolute;left:1614;top:1745;width:240;height:200" filled="f" stroked="f">
                <v:textbox inset="0,0,0,0">
                  <w:txbxContent>
                    <w:p w14:paraId="59C3EB5B" w14:textId="77777777" w:rsidR="008950A2" w:rsidRDefault="008950A2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30</w:t>
                      </w:r>
                    </w:p>
                  </w:txbxContent>
                </v:textbox>
              </v:shape>
              <v:shape id="_x0000_s5773" type="#_x0000_t202" style="position:absolute;left:418;top:2223;width:1076;height:439" filled="f" stroked="f">
                <v:textbox inset="0,0,0,0">
                  <w:txbxContent>
                    <w:p w14:paraId="5A7F8A93" w14:textId="77777777" w:rsidR="008950A2" w:rsidRDefault="008950A2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$gamma</w:t>
                      </w:r>
                    </w:p>
                    <w:p w14:paraId="69F405DD" w14:textId="77777777" w:rsidR="008950A2" w:rsidRDefault="008950A2">
                      <w:pPr>
                        <w:spacing w:before="12" w:line="212" w:lineRule="exact"/>
                        <w:ind w:left="597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[,1]</w:t>
                      </w:r>
                    </w:p>
                  </w:txbxContent>
                </v:textbox>
              </v:shape>
              <v:shape id="_x0000_s5772" type="#_x0000_t202" style="position:absolute;left:418;top:2702;width:479;height:678" filled="f" stroked="f">
                <v:textbox inset="0,0,0,0">
                  <w:txbxContent>
                    <w:p w14:paraId="61B258BA" w14:textId="77777777" w:rsidR="008950A2" w:rsidRDefault="008950A2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[1,]</w:t>
                      </w:r>
                    </w:p>
                    <w:p w14:paraId="1202B2E9" w14:textId="77777777" w:rsidR="008950A2" w:rsidRDefault="008950A2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[2,]</w:t>
                      </w:r>
                    </w:p>
                    <w:p w14:paraId="0C96583C" w14:textId="77777777" w:rsidR="008950A2" w:rsidRDefault="008950A2">
                      <w:pPr>
                        <w:spacing w:before="12" w:line="212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[3,]</w:t>
                      </w:r>
                    </w:p>
                  </w:txbxContent>
                </v:textbox>
              </v:shape>
              <v:shape id="_x0000_s5771" type="#_x0000_t202" style="position:absolute;left:1255;top:2702;width:240;height:678" filled="f" stroked="f">
                <v:textbox inset="0,0,0,0">
                  <w:txbxContent>
                    <w:p w14:paraId="3255FEB5" w14:textId="77777777" w:rsidR="008950A2" w:rsidRDefault="008950A2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33</w:t>
                      </w:r>
                    </w:p>
                    <w:p w14:paraId="281937CD" w14:textId="77777777" w:rsidR="008950A2" w:rsidRDefault="008950A2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13</w:t>
                      </w:r>
                    </w:p>
                    <w:p w14:paraId="6A7E8957" w14:textId="77777777" w:rsidR="008950A2" w:rsidRDefault="008950A2">
                      <w:pPr>
                        <w:spacing w:before="12" w:line="212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23</w:t>
                      </w:r>
                    </w:p>
                  </w:txbxContent>
                </v:textbox>
              </v:shape>
              <v:shape id="_x0000_s5770" type="#_x0000_t202" style="position:absolute;left:1614;top:2463;width:479;height:917" filled="f" stroked="f">
                <v:textbox inset="0,0,0,0">
                  <w:txbxContent>
                    <w:p w14:paraId="0BA1A47C" w14:textId="77777777" w:rsidR="008950A2" w:rsidRDefault="008950A2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[,2]</w:t>
                      </w:r>
                    </w:p>
                    <w:p w14:paraId="532FE36A" w14:textId="77777777" w:rsidR="008950A2" w:rsidRDefault="008950A2">
                      <w:pPr>
                        <w:spacing w:before="12"/>
                        <w:ind w:left="239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31</w:t>
                      </w:r>
                    </w:p>
                    <w:p w14:paraId="6F344673" w14:textId="77777777" w:rsidR="008950A2" w:rsidRDefault="008950A2">
                      <w:pPr>
                        <w:spacing w:before="12"/>
                        <w:ind w:left="239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11</w:t>
                      </w:r>
                    </w:p>
                    <w:p w14:paraId="437FAE07" w14:textId="77777777" w:rsidR="008950A2" w:rsidRDefault="008950A2">
                      <w:pPr>
                        <w:spacing w:before="12" w:line="212" w:lineRule="exact"/>
                        <w:ind w:left="239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21</w:t>
                      </w:r>
                    </w:p>
                  </w:txbxContent>
                </v:textbox>
              </v:shape>
              <v:shape id="_x0000_s5769" type="#_x0000_t202" style="position:absolute;left:2212;top:2463;width:479;height:917" filled="f" stroked="f">
                <v:textbox inset="0,0,0,0">
                  <w:txbxContent>
                    <w:p w14:paraId="11B187EB" w14:textId="77777777" w:rsidR="008950A2" w:rsidRDefault="008950A2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[,3]</w:t>
                      </w:r>
                    </w:p>
                    <w:p w14:paraId="62B7FA57" w14:textId="77777777" w:rsidR="008950A2" w:rsidRDefault="008950A2">
                      <w:pPr>
                        <w:spacing w:before="12"/>
                        <w:ind w:left="239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32</w:t>
                      </w:r>
                    </w:p>
                    <w:p w14:paraId="470BCFBF" w14:textId="77777777" w:rsidR="008950A2" w:rsidRDefault="008950A2">
                      <w:pPr>
                        <w:spacing w:before="12"/>
                        <w:ind w:left="239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12</w:t>
                      </w:r>
                    </w:p>
                    <w:p w14:paraId="2B2D9AB2" w14:textId="77777777" w:rsidR="008950A2" w:rsidRDefault="008950A2">
                      <w:pPr>
                        <w:spacing w:before="12" w:line="212" w:lineRule="exact"/>
                        <w:ind w:left="239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22</w:t>
                      </w:r>
                    </w:p>
                  </w:txbxContent>
                </v:textbox>
              </v:shape>
              <v:shape id="_x0000_s5768" type="#_x0000_t202" style="position:absolute;left:418;top:3658;width:1913;height:439" filled="f" stroked="f">
                <v:textbox inset="0,0,0,0">
                  <w:txbxContent>
                    <w:p w14:paraId="49C0CDFF" w14:textId="77777777" w:rsidR="008950A2" w:rsidRDefault="008950A2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$delta</w:t>
                      </w:r>
                    </w:p>
                    <w:p w14:paraId="04AB994A" w14:textId="77777777" w:rsidR="008950A2" w:rsidRDefault="008950A2">
                      <w:pPr>
                        <w:spacing w:before="12" w:line="212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[1]</w:t>
                      </w:r>
                      <w:r>
                        <w:rPr>
                          <w:rFonts w:ascii="Courier New"/>
                          <w:color w:val="575757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-0.032786885</w:t>
                      </w:r>
                    </w:p>
                  </w:txbxContent>
                </v:textbox>
              </v:shape>
              <v:shape id="_x0000_s5767" type="#_x0000_t202" style="position:absolute;left:2570;top:3897;width:2870;height:200" filled="f" stroked="f">
                <v:textbox inset="0,0,0,0">
                  <w:txbxContent>
                    <w:p w14:paraId="7D11D697" w14:textId="77777777" w:rsidR="008950A2" w:rsidRDefault="008950A2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0.016393443</w:t>
                      </w:r>
                      <w:r>
                        <w:rPr>
                          <w:rFonts w:ascii="Courier New"/>
                          <w:color w:val="575757"/>
                          <w:spacing w:val="-2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-0.008196721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76D5BCB8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14:paraId="00B5DDED" w14:textId="77777777" w:rsidR="00632595" w:rsidRDefault="008950A2">
      <w:pPr>
        <w:pStyle w:val="BodyText"/>
        <w:spacing w:before="66" w:line="218" w:lineRule="exact"/>
        <w:ind w:left="577"/>
      </w:pPr>
      <w:r>
        <w:t>State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relabeled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became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2.</w:t>
      </w:r>
    </w:p>
    <w:p w14:paraId="5C0F82F8" w14:textId="77777777" w:rsidR="00632595" w:rsidRDefault="008950A2">
      <w:pPr>
        <w:pStyle w:val="BodyText"/>
        <w:spacing w:line="296" w:lineRule="exact"/>
        <w:ind w:left="577"/>
      </w:pPr>
      <w:r>
        <w:t>In</w:t>
      </w:r>
      <w:r>
        <w:rPr>
          <w:spacing w:val="-7"/>
        </w:rPr>
        <w:t xml:space="preserve"> </w:t>
      </w:r>
      <w:r>
        <w:t>short,</w:t>
      </w:r>
      <w:r>
        <w:rPr>
          <w:spacing w:val="-6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Lucida Sans Unicode" w:eastAsia="Lucida Sans Unicode" w:hAnsi="Lucida Sans Unicode" w:cs="Lucida Sans Unicode"/>
        </w:rPr>
        <w:t>→</w:t>
      </w:r>
      <w:r>
        <w:rPr>
          <w:rFonts w:ascii="Lucida Sans Unicode" w:eastAsia="Lucida Sans Unicode" w:hAnsi="Lucida Sans Unicode" w:cs="Lucida Sans Unicode"/>
          <w:spacing w:val="-14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i/>
        </w:rPr>
        <w:t>,</w:t>
      </w:r>
      <w:r>
        <w:rPr>
          <w:rFonts w:ascii="Arial" w:eastAsia="Arial" w:hAnsi="Arial" w:cs="Arial"/>
          <w:i/>
          <w:spacing w:val="-27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Lucida Sans Unicode" w:eastAsia="Lucida Sans Unicode" w:hAnsi="Lucida Sans Unicode" w:cs="Lucida Sans Unicode"/>
        </w:rPr>
        <w:t>→</w:t>
      </w:r>
      <w:r>
        <w:rPr>
          <w:rFonts w:ascii="Lucida Sans Unicode" w:eastAsia="Lucida Sans Unicode" w:hAnsi="Lucida Sans Unicode" w:cs="Lucida Sans Unicode"/>
          <w:spacing w:val="-14"/>
        </w:rPr>
        <w:t xml:space="preserve"> </w:t>
      </w:r>
      <w:proofErr w:type="gramStart"/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i/>
        </w:rPr>
        <w:t>,</w:t>
      </w:r>
      <w:r>
        <w:t>and</w:t>
      </w:r>
      <w:proofErr w:type="gramEnd"/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Lucida Sans Unicode" w:eastAsia="Lucida Sans Unicode" w:hAnsi="Lucida Sans Unicode" w:cs="Lucida Sans Unicode"/>
        </w:rPr>
        <w:t>→</w:t>
      </w:r>
      <w:r>
        <w:rPr>
          <w:rFonts w:ascii="Lucida Sans Unicode" w:eastAsia="Lucida Sans Unicode" w:hAnsi="Lucida Sans Unicode" w:cs="Lucida Sans Unicode"/>
          <w:spacing w:val="-14"/>
        </w:rPr>
        <w:t xml:space="preserve"> </w:t>
      </w:r>
      <w:r>
        <w:rPr>
          <w:rFonts w:ascii="Arial" w:eastAsia="Arial" w:hAnsi="Arial" w:cs="Arial"/>
        </w:rPr>
        <w:t>2</w:t>
      </w:r>
      <w:r>
        <w:t>.</w:t>
      </w:r>
    </w:p>
    <w:p w14:paraId="5A2054F0" w14:textId="77777777" w:rsidR="00632595" w:rsidRDefault="008950A2">
      <w:pPr>
        <w:pStyle w:val="BodyText"/>
        <w:numPr>
          <w:ilvl w:val="0"/>
          <w:numId w:val="13"/>
        </w:numPr>
        <w:tabs>
          <w:tab w:val="left" w:pos="578"/>
        </w:tabs>
        <w:spacing w:before="118"/>
        <w:ind w:hanging="399"/>
        <w:jc w:val="left"/>
      </w:pPr>
      <w:r>
        <w:t>Bootstrap</w:t>
      </w:r>
      <w:r>
        <w:rPr>
          <w:spacing w:val="-13"/>
        </w:rPr>
        <w:t xml:space="preserve"> </w:t>
      </w:r>
      <w:r>
        <w:t>code</w:t>
      </w:r>
    </w:p>
    <w:p w14:paraId="25674F42" w14:textId="77777777" w:rsidR="00632595" w:rsidRDefault="00632595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14:paraId="0758692D" w14:textId="77777777" w:rsidR="00632595" w:rsidRDefault="008950A2">
      <w:pPr>
        <w:spacing w:line="200" w:lineRule="atLeast"/>
        <w:ind w:left="5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3696F7CE">
          <v:shape id="_x0000_s5764" type="#_x0000_t202" style="width:408.2pt;height:85.9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4781243B" w14:textId="77777777" w:rsidR="008950A2" w:rsidRDefault="008950A2">
                  <w:pPr>
                    <w:spacing w:before="25" w:line="253" w:lineRule="auto"/>
                    <w:ind w:left="59" w:right="3917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bootstrap_estimates</w:t>
                  </w:r>
                  <w:proofErr w:type="spellEnd"/>
                  <w:r>
                    <w:rPr>
                      <w:rFonts w:ascii="Courier New"/>
                      <w:color w:val="575757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21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data.frame</w:t>
                  </w:r>
                  <w:proofErr w:type="spellEnd"/>
                  <w:proofErr w:type="gramEnd"/>
                  <w:r>
                    <w:rPr>
                      <w:rFonts w:ascii="Courier New"/>
                      <w:color w:val="575757"/>
                      <w:sz w:val="20"/>
                    </w:rPr>
                    <w:t>()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DATA_SIZE</w:t>
                  </w:r>
                  <w:r>
                    <w:rPr>
                      <w:rFonts w:ascii="Courier New"/>
                      <w:color w:val="575757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length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lamb_data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</w:p>
                <w:p w14:paraId="4057D814" w14:textId="77777777" w:rsidR="008950A2" w:rsidRDefault="008950A2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Set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how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many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parametric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bootstrap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samples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we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create</w:t>
                  </w:r>
                </w:p>
                <w:p w14:paraId="05095FA5" w14:textId="77777777" w:rsidR="008950A2" w:rsidRDefault="008950A2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BOOTSTRAP_SAMPLES</w:t>
                  </w:r>
                  <w:r>
                    <w:rPr>
                      <w:rFonts w:ascii="Courier New"/>
                      <w:color w:val="575757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10</w:t>
                  </w:r>
                </w:p>
                <w:p w14:paraId="53A6F164" w14:textId="77777777" w:rsidR="008950A2" w:rsidRDefault="008950A2">
                  <w:pPr>
                    <w:spacing w:before="1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  <w:p w14:paraId="468768DD" w14:textId="77777777" w:rsidR="008950A2" w:rsidRDefault="008950A2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ML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parameters</w:t>
                  </w:r>
                </w:p>
                <w:p w14:paraId="53CEB077" w14:textId="77777777" w:rsidR="008950A2" w:rsidRDefault="008950A2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ML_working_estimates</w:t>
                  </w:r>
                  <w:proofErr w:type="spellEnd"/>
                  <w:r>
                    <w:rPr>
                      <w:rFonts w:ascii="Courier New"/>
                      <w:color w:val="575757"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2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obj_tmb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env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proofErr w:type="gramStart"/>
                  <w:r>
                    <w:rPr>
                      <w:rFonts w:ascii="Courier New"/>
                      <w:color w:val="575757"/>
                      <w:sz w:val="20"/>
                    </w:rPr>
                    <w:t>last.par.best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14:paraId="65C7A0C9" w14:textId="77777777" w:rsidR="00632595" w:rsidRDefault="0063259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632595">
          <w:pgSz w:w="12240" w:h="15840"/>
          <w:pgMar w:top="1500" w:right="1720" w:bottom="1160" w:left="1720" w:header="0" w:footer="961" w:gutter="0"/>
          <w:cols w:space="720"/>
        </w:sectPr>
      </w:pPr>
    </w:p>
    <w:p w14:paraId="36703D20" w14:textId="77777777" w:rsidR="00632595" w:rsidRDefault="008950A2">
      <w:pPr>
        <w:rPr>
          <w:rFonts w:ascii="Times New Roman" w:eastAsia="Times New Roman" w:hAnsi="Times New Roman" w:cs="Times New Roman"/>
          <w:sz w:val="12"/>
          <w:szCs w:val="12"/>
        </w:rPr>
      </w:pPr>
      <w:r>
        <w:lastRenderedPageBreak/>
        <w:pict w14:anchorId="58AD6609">
          <v:group id="_x0000_s5762" style="position:absolute;margin-left:111.85pt;margin-top:114.9pt;width:408.2pt;height:591.8pt;z-index:-195160;mso-position-horizontal-relative:page;mso-position-vertical-relative:page" coordorigin="2237,2298" coordsize="8164,11836">
            <v:shape id="_x0000_s5763" style="position:absolute;left:2237;top:2298;width:8164;height:11836" coordorigin="2237,2298" coordsize="8164,11836" path="m2237,14133r8164,l10401,2298r-8164,l2237,14133xe" fillcolor="#f7f7f7" stroked="f">
              <v:path arrowok="t"/>
            </v:shape>
            <w10:wrap anchorx="page" anchory="page"/>
          </v:group>
        </w:pict>
      </w:r>
    </w:p>
    <w:p w14:paraId="0AE5C301" w14:textId="77777777" w:rsidR="00632595" w:rsidRDefault="008950A2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17</w:t>
      </w:r>
    </w:p>
    <w:p w14:paraId="2B76B0B1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14:paraId="03653A0A" w14:textId="77777777" w:rsidR="00632595" w:rsidRDefault="008950A2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D6ED09B">
          <v:group id="_x0000_s5759" style="width:422.55pt;height:.4pt;mso-position-horizontal-relative:char;mso-position-vertical-relative:line" coordsize="8451,8">
            <v:group id="_x0000_s5760" style="position:absolute;left:4;top:4;width:8443;height:2" coordorigin="4,4" coordsize="8443,2">
              <v:shape id="_x0000_s5761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14:paraId="5D704CE6" w14:textId="77777777" w:rsidR="00632595" w:rsidRDefault="00632595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p w14:paraId="38430765" w14:textId="77777777" w:rsidR="00632595" w:rsidRDefault="008950A2">
      <w:pPr>
        <w:pStyle w:val="BodyText"/>
        <w:spacing w:line="253" w:lineRule="auto"/>
        <w:ind w:left="577" w:right="533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75757"/>
        </w:rPr>
        <w:t>ML_natural_estimates</w:t>
      </w:r>
      <w:proofErr w:type="spellEnd"/>
      <w:r>
        <w:rPr>
          <w:rFonts w:ascii="Courier New"/>
          <w:color w:val="575757"/>
          <w:spacing w:val="-36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36"/>
        </w:rPr>
        <w:t xml:space="preserve"> </w:t>
      </w:r>
      <w:proofErr w:type="spellStart"/>
      <w:r>
        <w:rPr>
          <w:rFonts w:ascii="Courier New"/>
          <w:color w:val="575757"/>
        </w:rPr>
        <w:t>obj_tmb</w:t>
      </w:r>
      <w:r>
        <w:rPr>
          <w:rFonts w:ascii="Courier New"/>
        </w:rPr>
        <w:t>$</w:t>
      </w:r>
      <w:proofErr w:type="gramStart"/>
      <w:r>
        <w:rPr>
          <w:rFonts w:ascii="Courier New"/>
          <w:b/>
          <w:color w:val="BB5A64"/>
        </w:rPr>
        <w:t>report</w:t>
      </w:r>
      <w:proofErr w:type="spellEnd"/>
      <w:r>
        <w:rPr>
          <w:rFonts w:ascii="Courier New"/>
          <w:color w:val="575757"/>
        </w:rPr>
        <w:t>(</w:t>
      </w:r>
      <w:proofErr w:type="spellStart"/>
      <w:proofErr w:type="gramEnd"/>
      <w:r>
        <w:rPr>
          <w:rFonts w:ascii="Courier New"/>
          <w:color w:val="575757"/>
        </w:rPr>
        <w:t>ML_working_estimates</w:t>
      </w:r>
      <w:proofErr w:type="spellEnd"/>
      <w:r>
        <w:rPr>
          <w:rFonts w:ascii="Courier New"/>
          <w:color w:val="575757"/>
        </w:rPr>
        <w:t>)</w:t>
      </w:r>
      <w:r>
        <w:rPr>
          <w:rFonts w:ascii="Courier New"/>
          <w:color w:val="575757"/>
          <w:w w:val="99"/>
        </w:rPr>
        <w:t xml:space="preserve"> </w:t>
      </w:r>
      <w:r>
        <w:rPr>
          <w:rFonts w:ascii="Courier New"/>
          <w:color w:val="575757"/>
        </w:rPr>
        <w:t>gamma</w:t>
      </w:r>
      <w:r>
        <w:rPr>
          <w:rFonts w:ascii="Courier New"/>
          <w:color w:val="575757"/>
          <w:spacing w:val="-21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21"/>
        </w:rPr>
        <w:t xml:space="preserve"> </w:t>
      </w:r>
      <w:proofErr w:type="spellStart"/>
      <w:r>
        <w:rPr>
          <w:rFonts w:ascii="Courier New"/>
          <w:color w:val="575757"/>
        </w:rPr>
        <w:t>ML_natural_estimates</w:t>
      </w:r>
      <w:r>
        <w:rPr>
          <w:rFonts w:ascii="Courier New"/>
        </w:rPr>
        <w:t>$</w:t>
      </w:r>
      <w:r>
        <w:rPr>
          <w:rFonts w:ascii="Courier New"/>
          <w:color w:val="575757"/>
        </w:rPr>
        <w:t>gamma</w:t>
      </w:r>
      <w:proofErr w:type="spellEnd"/>
    </w:p>
    <w:p w14:paraId="7E7F807C" w14:textId="77777777" w:rsidR="00632595" w:rsidRDefault="008950A2">
      <w:pPr>
        <w:pStyle w:val="BodyText"/>
        <w:spacing w:line="253" w:lineRule="auto"/>
        <w:ind w:left="577" w:right="3339"/>
        <w:rPr>
          <w:rFonts w:ascii="Courier New" w:eastAsia="Courier New" w:hAnsi="Courier New" w:cs="Courier New"/>
        </w:rPr>
      </w:pPr>
      <w:r>
        <w:rPr>
          <w:rFonts w:ascii="Courier New"/>
          <w:color w:val="575757"/>
        </w:rPr>
        <w:t>lambda</w:t>
      </w:r>
      <w:r>
        <w:rPr>
          <w:rFonts w:ascii="Courier New"/>
          <w:color w:val="575757"/>
          <w:spacing w:val="-22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22"/>
        </w:rPr>
        <w:t xml:space="preserve"> </w:t>
      </w:r>
      <w:proofErr w:type="spellStart"/>
      <w:r>
        <w:rPr>
          <w:rFonts w:ascii="Courier New"/>
          <w:color w:val="575757"/>
        </w:rPr>
        <w:t>ML_natural_estimates</w:t>
      </w:r>
      <w:r>
        <w:rPr>
          <w:rFonts w:ascii="Courier New"/>
        </w:rPr>
        <w:t>$</w:t>
      </w:r>
      <w:r>
        <w:rPr>
          <w:rFonts w:ascii="Courier New"/>
          <w:color w:val="575757"/>
        </w:rPr>
        <w:t>lambda</w:t>
      </w:r>
      <w:proofErr w:type="spellEnd"/>
      <w:r>
        <w:rPr>
          <w:rFonts w:ascii="Courier New"/>
          <w:color w:val="575757"/>
          <w:w w:val="99"/>
        </w:rPr>
        <w:t xml:space="preserve"> </w:t>
      </w:r>
      <w:r>
        <w:rPr>
          <w:rFonts w:ascii="Courier New"/>
          <w:color w:val="575757"/>
        </w:rPr>
        <w:t>delta</w:t>
      </w:r>
      <w:r>
        <w:rPr>
          <w:rFonts w:ascii="Courier New"/>
          <w:color w:val="575757"/>
          <w:spacing w:val="-21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21"/>
        </w:rPr>
        <w:t xml:space="preserve"> </w:t>
      </w:r>
      <w:proofErr w:type="spellStart"/>
      <w:r>
        <w:rPr>
          <w:rFonts w:ascii="Courier New"/>
          <w:color w:val="575757"/>
        </w:rPr>
        <w:t>ML_natural_estimates</w:t>
      </w:r>
      <w:r>
        <w:rPr>
          <w:rFonts w:ascii="Courier New"/>
        </w:rPr>
        <w:t>$</w:t>
      </w:r>
      <w:r>
        <w:rPr>
          <w:rFonts w:ascii="Courier New"/>
          <w:color w:val="575757"/>
        </w:rPr>
        <w:t>delta</w:t>
      </w:r>
      <w:proofErr w:type="spellEnd"/>
    </w:p>
    <w:p w14:paraId="7C710A3B" w14:textId="77777777" w:rsidR="00632595" w:rsidRDefault="00632595">
      <w:pPr>
        <w:spacing w:before="1"/>
        <w:rPr>
          <w:rFonts w:ascii="Courier New" w:eastAsia="Courier New" w:hAnsi="Courier New" w:cs="Courier New"/>
          <w:sz w:val="21"/>
          <w:szCs w:val="21"/>
        </w:rPr>
      </w:pPr>
    </w:p>
    <w:p w14:paraId="17A27CEF" w14:textId="77777777" w:rsidR="00632595" w:rsidRDefault="008950A2">
      <w:pPr>
        <w:ind w:left="57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Parameters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for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TMB</w:t>
      </w:r>
    </w:p>
    <w:p w14:paraId="4F9FAE45" w14:textId="77777777" w:rsidR="00632595" w:rsidRDefault="008950A2">
      <w:pPr>
        <w:pStyle w:val="BodyText"/>
        <w:spacing w:before="12"/>
        <w:ind w:left="577"/>
        <w:rPr>
          <w:rFonts w:ascii="Courier New" w:eastAsia="Courier New" w:hAnsi="Courier New" w:cs="Courier New"/>
        </w:rPr>
      </w:pPr>
      <w:r>
        <w:rPr>
          <w:rFonts w:ascii="Courier New"/>
          <w:color w:val="575757"/>
        </w:rPr>
        <w:t>cols</w:t>
      </w:r>
      <w:r>
        <w:rPr>
          <w:rFonts w:ascii="Courier New"/>
          <w:color w:val="575757"/>
          <w:spacing w:val="-21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21"/>
        </w:rPr>
        <w:t xml:space="preserve"> </w:t>
      </w:r>
      <w:proofErr w:type="gramStart"/>
      <w:r>
        <w:rPr>
          <w:rFonts w:ascii="Courier New"/>
          <w:b/>
          <w:color w:val="BB5A64"/>
        </w:rPr>
        <w:t>names</w:t>
      </w:r>
      <w:r>
        <w:rPr>
          <w:rFonts w:ascii="Courier New"/>
          <w:color w:val="575757"/>
        </w:rPr>
        <w:t>(</w:t>
      </w:r>
      <w:proofErr w:type="spellStart"/>
      <w:proofErr w:type="gramEnd"/>
      <w:r>
        <w:rPr>
          <w:rFonts w:ascii="Courier New"/>
          <w:color w:val="575757"/>
        </w:rPr>
        <w:t>ML_working_estimates</w:t>
      </w:r>
      <w:proofErr w:type="spellEnd"/>
      <w:r>
        <w:rPr>
          <w:rFonts w:ascii="Courier New"/>
          <w:color w:val="575757"/>
        </w:rPr>
        <w:t>)</w:t>
      </w:r>
    </w:p>
    <w:p w14:paraId="3BED77EA" w14:textId="77777777" w:rsidR="00632595" w:rsidRDefault="008950A2">
      <w:pPr>
        <w:pStyle w:val="BodyText"/>
        <w:spacing w:before="12" w:line="253" w:lineRule="auto"/>
        <w:ind w:left="577" w:right="1812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75757"/>
        </w:rPr>
        <w:t>tgamma</w:t>
      </w:r>
      <w:proofErr w:type="spellEnd"/>
      <w:r>
        <w:rPr>
          <w:rFonts w:ascii="Courier New"/>
          <w:color w:val="575757"/>
          <w:spacing w:val="-15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14"/>
        </w:rPr>
        <w:t xml:space="preserve"> </w:t>
      </w:r>
      <w:proofErr w:type="spellStart"/>
      <w:r>
        <w:rPr>
          <w:rFonts w:ascii="Courier New"/>
          <w:color w:val="575757"/>
        </w:rPr>
        <w:t>ML_working_</w:t>
      </w:r>
      <w:proofErr w:type="gramStart"/>
      <w:r>
        <w:rPr>
          <w:rFonts w:ascii="Courier New"/>
          <w:color w:val="575757"/>
        </w:rPr>
        <w:t>estimates</w:t>
      </w:r>
      <w:proofErr w:type="spellEnd"/>
      <w:r>
        <w:rPr>
          <w:rFonts w:ascii="Courier New"/>
          <w:color w:val="575757"/>
        </w:rPr>
        <w:t>[</w:t>
      </w:r>
      <w:proofErr w:type="gramEnd"/>
      <w:r>
        <w:rPr>
          <w:rFonts w:ascii="Courier New"/>
          <w:color w:val="575757"/>
        </w:rPr>
        <w:t>cols</w:t>
      </w:r>
      <w:r>
        <w:rPr>
          <w:rFonts w:ascii="Courier New"/>
          <w:color w:val="575757"/>
          <w:spacing w:val="-1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  <w:color w:val="307DCC"/>
        </w:rPr>
        <w:t>"</w:t>
      </w:r>
      <w:proofErr w:type="spellStart"/>
      <w:r>
        <w:rPr>
          <w:rFonts w:ascii="Courier New"/>
          <w:color w:val="307DCC"/>
        </w:rPr>
        <w:t>tgamma</w:t>
      </w:r>
      <w:proofErr w:type="spellEnd"/>
      <w:r>
        <w:rPr>
          <w:rFonts w:ascii="Courier New"/>
          <w:color w:val="307DCC"/>
        </w:rPr>
        <w:t>"</w:t>
      </w:r>
      <w:r>
        <w:rPr>
          <w:rFonts w:ascii="Courier New"/>
          <w:color w:val="575757"/>
        </w:rPr>
        <w:t>]</w:t>
      </w:r>
      <w:r>
        <w:rPr>
          <w:rFonts w:ascii="Courier New"/>
          <w:color w:val="575757"/>
          <w:w w:val="99"/>
        </w:rPr>
        <w:t xml:space="preserve"> </w:t>
      </w:r>
      <w:proofErr w:type="spellStart"/>
      <w:r>
        <w:rPr>
          <w:rFonts w:ascii="Courier New"/>
          <w:color w:val="575757"/>
        </w:rPr>
        <w:t>tlambda</w:t>
      </w:r>
      <w:proofErr w:type="spellEnd"/>
      <w:r>
        <w:rPr>
          <w:rFonts w:ascii="Courier New"/>
          <w:color w:val="575757"/>
          <w:spacing w:val="-15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15"/>
        </w:rPr>
        <w:t xml:space="preserve"> </w:t>
      </w:r>
      <w:proofErr w:type="spellStart"/>
      <w:r>
        <w:rPr>
          <w:rFonts w:ascii="Courier New"/>
          <w:color w:val="575757"/>
        </w:rPr>
        <w:t>ML_working_estimates</w:t>
      </w:r>
      <w:proofErr w:type="spellEnd"/>
      <w:r>
        <w:rPr>
          <w:rFonts w:ascii="Courier New"/>
          <w:color w:val="575757"/>
        </w:rPr>
        <w:t>[cols</w:t>
      </w:r>
      <w:r>
        <w:rPr>
          <w:rFonts w:ascii="Courier New"/>
          <w:color w:val="575757"/>
          <w:spacing w:val="-15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  <w:color w:val="307DCC"/>
        </w:rPr>
        <w:t>"</w:t>
      </w:r>
      <w:proofErr w:type="spellStart"/>
      <w:r>
        <w:rPr>
          <w:rFonts w:ascii="Courier New"/>
          <w:color w:val="307DCC"/>
        </w:rPr>
        <w:t>tlambda</w:t>
      </w:r>
      <w:proofErr w:type="spellEnd"/>
      <w:r>
        <w:rPr>
          <w:rFonts w:ascii="Courier New"/>
          <w:color w:val="307DCC"/>
        </w:rPr>
        <w:t>"</w:t>
      </w:r>
      <w:r>
        <w:rPr>
          <w:rFonts w:ascii="Courier New"/>
          <w:color w:val="575757"/>
        </w:rPr>
        <w:t>]</w:t>
      </w:r>
      <w:r>
        <w:rPr>
          <w:rFonts w:ascii="Courier New"/>
          <w:color w:val="575757"/>
          <w:w w:val="99"/>
        </w:rPr>
        <w:t xml:space="preserve"> </w:t>
      </w:r>
      <w:proofErr w:type="spellStart"/>
      <w:r>
        <w:rPr>
          <w:rFonts w:ascii="Courier New"/>
          <w:color w:val="575757"/>
        </w:rPr>
        <w:t>ML_TMB_parameters</w:t>
      </w:r>
      <w:proofErr w:type="spellEnd"/>
      <w:r>
        <w:rPr>
          <w:rFonts w:ascii="Courier New"/>
          <w:color w:val="575757"/>
          <w:spacing w:val="-13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13"/>
        </w:rPr>
        <w:t xml:space="preserve"> </w:t>
      </w:r>
      <w:r>
        <w:rPr>
          <w:rFonts w:ascii="Courier New"/>
          <w:b/>
          <w:color w:val="BB5A64"/>
        </w:rPr>
        <w:t>list</w:t>
      </w:r>
      <w:r>
        <w:rPr>
          <w:rFonts w:ascii="Courier New"/>
          <w:color w:val="575757"/>
        </w:rPr>
        <w:t>(</w:t>
      </w:r>
      <w:proofErr w:type="spellStart"/>
      <w:r>
        <w:rPr>
          <w:rFonts w:ascii="Courier New"/>
          <w:color w:val="54AA54"/>
        </w:rPr>
        <w:t>tlambda</w:t>
      </w:r>
      <w:proofErr w:type="spellEnd"/>
      <w:r>
        <w:rPr>
          <w:rFonts w:ascii="Courier New"/>
          <w:color w:val="54AA54"/>
          <w:spacing w:val="-13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13"/>
        </w:rPr>
        <w:t xml:space="preserve"> </w:t>
      </w:r>
      <w:proofErr w:type="spellStart"/>
      <w:r>
        <w:rPr>
          <w:rFonts w:ascii="Courier New"/>
          <w:color w:val="575757"/>
        </w:rPr>
        <w:t>tlambda</w:t>
      </w:r>
      <w:proofErr w:type="spellEnd"/>
      <w:r>
        <w:rPr>
          <w:rFonts w:ascii="Courier New"/>
          <w:color w:val="575757"/>
        </w:rPr>
        <w:t>,</w:t>
      </w:r>
    </w:p>
    <w:p w14:paraId="201E2699" w14:textId="77777777" w:rsidR="00632595" w:rsidRDefault="008950A2">
      <w:pPr>
        <w:pStyle w:val="BodyText"/>
        <w:spacing w:line="506" w:lineRule="auto"/>
        <w:ind w:left="577" w:right="1812" w:firstLine="3108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4AA54"/>
        </w:rPr>
        <w:t>tgamma</w:t>
      </w:r>
      <w:proofErr w:type="spellEnd"/>
      <w:r>
        <w:rPr>
          <w:rFonts w:ascii="Courier New"/>
          <w:color w:val="54AA54"/>
          <w:spacing w:val="-10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9"/>
        </w:rPr>
        <w:t xml:space="preserve"> </w:t>
      </w:r>
      <w:proofErr w:type="spellStart"/>
      <w:r>
        <w:rPr>
          <w:rFonts w:ascii="Courier New"/>
          <w:color w:val="575757"/>
        </w:rPr>
        <w:t>tgamma</w:t>
      </w:r>
      <w:proofErr w:type="spellEnd"/>
      <w:r>
        <w:rPr>
          <w:rFonts w:ascii="Courier New"/>
          <w:color w:val="575757"/>
        </w:rPr>
        <w:t>)</w:t>
      </w:r>
      <w:r>
        <w:rPr>
          <w:rFonts w:ascii="Courier New"/>
          <w:color w:val="575757"/>
          <w:w w:val="99"/>
        </w:rPr>
        <w:t xml:space="preserve"> </w:t>
      </w:r>
      <w:proofErr w:type="spellStart"/>
      <w:r>
        <w:rPr>
          <w:rFonts w:ascii="Courier New"/>
          <w:color w:val="575757"/>
        </w:rPr>
        <w:t>params_names</w:t>
      </w:r>
      <w:proofErr w:type="spellEnd"/>
      <w:r>
        <w:rPr>
          <w:rFonts w:ascii="Courier New"/>
          <w:color w:val="575757"/>
          <w:spacing w:val="-14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13"/>
        </w:rPr>
        <w:t xml:space="preserve"> </w:t>
      </w:r>
      <w:proofErr w:type="gramStart"/>
      <w:r>
        <w:rPr>
          <w:rFonts w:ascii="Courier New"/>
          <w:b/>
          <w:color w:val="BB5A64"/>
        </w:rPr>
        <w:t>c</w:t>
      </w:r>
      <w:r>
        <w:rPr>
          <w:rFonts w:ascii="Courier New"/>
          <w:color w:val="575757"/>
        </w:rPr>
        <w:t>(</w:t>
      </w:r>
      <w:proofErr w:type="gramEnd"/>
      <w:r>
        <w:rPr>
          <w:rFonts w:ascii="Courier New"/>
          <w:color w:val="307DCC"/>
        </w:rPr>
        <w:t>"lambda"</w:t>
      </w:r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13"/>
        </w:rPr>
        <w:t xml:space="preserve"> </w:t>
      </w:r>
      <w:r>
        <w:rPr>
          <w:rFonts w:ascii="Courier New"/>
          <w:color w:val="307DCC"/>
        </w:rPr>
        <w:t>"gamma"</w:t>
      </w:r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14"/>
        </w:rPr>
        <w:t xml:space="preserve"> </w:t>
      </w:r>
      <w:r>
        <w:rPr>
          <w:rFonts w:ascii="Courier New"/>
          <w:color w:val="307DCC"/>
        </w:rPr>
        <w:t>"delta"</w:t>
      </w:r>
      <w:r>
        <w:rPr>
          <w:rFonts w:ascii="Courier New"/>
          <w:color w:val="575757"/>
        </w:rPr>
        <w:t>)</w:t>
      </w:r>
    </w:p>
    <w:p w14:paraId="3FBB8636" w14:textId="77777777" w:rsidR="00632595" w:rsidRDefault="008950A2">
      <w:pPr>
        <w:pStyle w:val="BodyText"/>
        <w:spacing w:line="247" w:lineRule="exact"/>
        <w:ind w:left="577"/>
        <w:rPr>
          <w:rFonts w:ascii="Lucida Sans Unicode" w:eastAsia="Lucida Sans Unicode" w:hAnsi="Lucida Sans Unicode" w:cs="Lucida Sans Unicode"/>
        </w:rPr>
      </w:pPr>
      <w:r>
        <w:rPr>
          <w:rFonts w:ascii="Courier New"/>
          <w:b/>
          <w:color w:val="295F93"/>
          <w:w w:val="105"/>
        </w:rPr>
        <w:t>for</w:t>
      </w:r>
      <w:r>
        <w:rPr>
          <w:rFonts w:ascii="Courier New"/>
          <w:b/>
          <w:color w:val="295F93"/>
          <w:spacing w:val="-64"/>
          <w:w w:val="105"/>
        </w:rPr>
        <w:t xml:space="preserve"> </w:t>
      </w:r>
      <w:r>
        <w:rPr>
          <w:rFonts w:ascii="Courier New"/>
          <w:color w:val="575757"/>
          <w:w w:val="105"/>
        </w:rPr>
        <w:t>(</w:t>
      </w:r>
      <w:proofErr w:type="spellStart"/>
      <w:r>
        <w:rPr>
          <w:rFonts w:ascii="Courier New"/>
          <w:color w:val="575757"/>
          <w:w w:val="105"/>
        </w:rPr>
        <w:t>idx_sample</w:t>
      </w:r>
      <w:proofErr w:type="spellEnd"/>
      <w:r>
        <w:rPr>
          <w:rFonts w:ascii="Courier New"/>
          <w:color w:val="575757"/>
          <w:spacing w:val="-64"/>
          <w:w w:val="105"/>
        </w:rPr>
        <w:t xml:space="preserve"> </w:t>
      </w:r>
      <w:r>
        <w:rPr>
          <w:rFonts w:ascii="Courier New"/>
          <w:b/>
          <w:color w:val="295F93"/>
          <w:w w:val="105"/>
        </w:rPr>
        <w:t>in</w:t>
      </w:r>
      <w:r>
        <w:rPr>
          <w:rFonts w:ascii="Courier New"/>
          <w:b/>
          <w:color w:val="295F93"/>
          <w:spacing w:val="-64"/>
          <w:w w:val="105"/>
        </w:rPr>
        <w:t xml:space="preserve"> </w:t>
      </w:r>
      <w:proofErr w:type="gramStart"/>
      <w:r>
        <w:rPr>
          <w:rFonts w:ascii="Courier New"/>
          <w:color w:val="AE0F91"/>
          <w:w w:val="105"/>
        </w:rPr>
        <w:t>1</w:t>
      </w:r>
      <w:r>
        <w:rPr>
          <w:rFonts w:ascii="Courier New"/>
          <w:w w:val="105"/>
        </w:rPr>
        <w:t>:</w:t>
      </w:r>
      <w:r>
        <w:rPr>
          <w:rFonts w:ascii="Courier New"/>
          <w:color w:val="575757"/>
          <w:w w:val="105"/>
        </w:rPr>
        <w:t>BOOTSTRAP</w:t>
      </w:r>
      <w:proofErr w:type="gramEnd"/>
      <w:r>
        <w:rPr>
          <w:rFonts w:ascii="Courier New"/>
          <w:color w:val="575757"/>
          <w:w w:val="105"/>
        </w:rPr>
        <w:t>_SAMPLES)</w:t>
      </w:r>
      <w:r>
        <w:rPr>
          <w:rFonts w:ascii="Courier New"/>
          <w:color w:val="575757"/>
          <w:spacing w:val="-64"/>
          <w:w w:val="105"/>
        </w:rPr>
        <w:t xml:space="preserve"> </w:t>
      </w:r>
      <w:r>
        <w:rPr>
          <w:rFonts w:ascii="Lucida Sans Unicode"/>
          <w:color w:val="575757"/>
          <w:w w:val="105"/>
        </w:rPr>
        <w:t>{</w:t>
      </w:r>
    </w:p>
    <w:p w14:paraId="18189C2A" w14:textId="77777777" w:rsidR="00632595" w:rsidRDefault="008950A2">
      <w:pPr>
        <w:spacing w:line="199" w:lineRule="exact"/>
        <w:ind w:left="81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Loop</w:t>
      </w:r>
      <w:r>
        <w:rPr>
          <w:rFonts w:ascii="Courier New"/>
          <w:i/>
          <w:color w:val="AC94AE"/>
          <w:spacing w:val="-5"/>
          <w:sz w:val="20"/>
        </w:rPr>
        <w:t xml:space="preserve"> </w:t>
      </w:r>
      <w:proofErr w:type="gramStart"/>
      <w:r>
        <w:rPr>
          <w:rFonts w:ascii="Courier New"/>
          <w:i/>
          <w:color w:val="AC94AE"/>
          <w:sz w:val="20"/>
        </w:rPr>
        <w:t>as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long</w:t>
      </w:r>
      <w:r>
        <w:rPr>
          <w:rFonts w:ascii="Courier New"/>
          <w:i/>
          <w:color w:val="AC94AE"/>
          <w:spacing w:val="-5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as</w:t>
      </w:r>
      <w:proofErr w:type="gramEnd"/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there</w:t>
      </w:r>
      <w:r>
        <w:rPr>
          <w:rFonts w:ascii="Courier New"/>
          <w:i/>
          <w:color w:val="AC94AE"/>
          <w:spacing w:val="-5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is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an</w:t>
      </w:r>
      <w:r>
        <w:rPr>
          <w:rFonts w:ascii="Courier New"/>
          <w:i/>
          <w:color w:val="AC94AE"/>
          <w:spacing w:val="-5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issue</w:t>
      </w:r>
      <w:r>
        <w:rPr>
          <w:rFonts w:ascii="Courier New"/>
          <w:i/>
          <w:color w:val="AC94AE"/>
          <w:spacing w:val="-5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with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proofErr w:type="spellStart"/>
      <w:r>
        <w:rPr>
          <w:rFonts w:ascii="Courier New"/>
          <w:i/>
          <w:color w:val="AC94AE"/>
          <w:sz w:val="20"/>
        </w:rPr>
        <w:t>nlminb</w:t>
      </w:r>
      <w:proofErr w:type="spellEnd"/>
    </w:p>
    <w:p w14:paraId="032BA2DF" w14:textId="77777777" w:rsidR="00632595" w:rsidRDefault="008950A2">
      <w:pPr>
        <w:pStyle w:val="Heading2"/>
        <w:spacing w:line="279" w:lineRule="exact"/>
        <w:ind w:left="816" w:firstLine="0"/>
        <w:rPr>
          <w:rFonts w:ascii="Lucida Sans Unicode" w:eastAsia="Lucida Sans Unicode" w:hAnsi="Lucida Sans Unicode" w:cs="Lucida Sans Unicode"/>
          <w:b w:val="0"/>
          <w:bCs w:val="0"/>
        </w:rPr>
      </w:pPr>
      <w:r>
        <w:rPr>
          <w:rFonts w:ascii="Courier New"/>
          <w:color w:val="295F93"/>
          <w:w w:val="110"/>
        </w:rPr>
        <w:t>repeat</w:t>
      </w:r>
      <w:r>
        <w:rPr>
          <w:rFonts w:ascii="Courier New"/>
          <w:color w:val="295F93"/>
          <w:spacing w:val="-65"/>
          <w:w w:val="110"/>
        </w:rPr>
        <w:t xml:space="preserve"> </w:t>
      </w:r>
      <w:r>
        <w:rPr>
          <w:rFonts w:ascii="Lucida Sans Unicode"/>
          <w:b w:val="0"/>
          <w:color w:val="575757"/>
          <w:w w:val="110"/>
        </w:rPr>
        <w:t>{</w:t>
      </w:r>
    </w:p>
    <w:p w14:paraId="3C13ED8C" w14:textId="77777777" w:rsidR="00632595" w:rsidRDefault="008950A2">
      <w:pPr>
        <w:spacing w:line="219" w:lineRule="exact"/>
        <w:ind w:left="10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#simulate</w:t>
      </w:r>
      <w:r>
        <w:rPr>
          <w:rFonts w:ascii="Courier New"/>
          <w:i/>
          <w:color w:val="AC94AE"/>
          <w:spacing w:val="-11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the</w:t>
      </w:r>
      <w:r>
        <w:rPr>
          <w:rFonts w:ascii="Courier New"/>
          <w:i/>
          <w:color w:val="AC94AE"/>
          <w:spacing w:val="-11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data</w:t>
      </w:r>
    </w:p>
    <w:p w14:paraId="638CF7F7" w14:textId="77777777" w:rsidR="00632595" w:rsidRDefault="008950A2">
      <w:pPr>
        <w:spacing w:before="12"/>
        <w:ind w:left="1055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/>
          <w:color w:val="575757"/>
          <w:sz w:val="20"/>
        </w:rPr>
        <w:t>bootstrap_data</w:t>
      </w:r>
      <w:proofErr w:type="spellEnd"/>
      <w:r>
        <w:rPr>
          <w:rFonts w:ascii="Courier New"/>
          <w:color w:val="575757"/>
          <w:spacing w:val="-32"/>
          <w:sz w:val="20"/>
        </w:rPr>
        <w:t xml:space="preserve"> </w:t>
      </w:r>
      <w:r>
        <w:rPr>
          <w:rFonts w:ascii="Courier New"/>
          <w:color w:val="AF5A64"/>
          <w:sz w:val="20"/>
        </w:rPr>
        <w:t>&lt;-</w:t>
      </w:r>
      <w:r>
        <w:rPr>
          <w:rFonts w:ascii="Courier New"/>
          <w:color w:val="AF5A64"/>
          <w:spacing w:val="-32"/>
          <w:sz w:val="20"/>
        </w:rPr>
        <w:t xml:space="preserve"> </w:t>
      </w:r>
      <w:proofErr w:type="spellStart"/>
      <w:r>
        <w:rPr>
          <w:rFonts w:ascii="Courier New"/>
          <w:b/>
          <w:color w:val="BB5A64"/>
          <w:sz w:val="20"/>
        </w:rPr>
        <w:t>pois.HMM.generate_</w:t>
      </w:r>
      <w:proofErr w:type="gramStart"/>
      <w:r>
        <w:rPr>
          <w:rFonts w:ascii="Courier New"/>
          <w:b/>
          <w:color w:val="BB5A64"/>
          <w:sz w:val="20"/>
        </w:rPr>
        <w:t>sample</w:t>
      </w:r>
      <w:proofErr w:type="spellEnd"/>
      <w:r>
        <w:rPr>
          <w:rFonts w:ascii="Courier New"/>
          <w:color w:val="575757"/>
          <w:sz w:val="20"/>
        </w:rPr>
        <w:t>(</w:t>
      </w:r>
      <w:proofErr w:type="gramEnd"/>
      <w:r>
        <w:rPr>
          <w:rFonts w:ascii="Courier New"/>
          <w:color w:val="575757"/>
          <w:sz w:val="20"/>
        </w:rPr>
        <w:t>DATA_SIZE,</w:t>
      </w:r>
    </w:p>
    <w:p w14:paraId="3211A2FC" w14:textId="77777777" w:rsidR="00632595" w:rsidRDefault="008950A2">
      <w:pPr>
        <w:spacing w:before="12"/>
        <w:ind w:right="1306"/>
        <w:jc w:val="right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/>
          <w:b/>
          <w:color w:val="BB5A64"/>
          <w:sz w:val="20"/>
        </w:rPr>
        <w:t>list</w:t>
      </w:r>
      <w:r>
        <w:rPr>
          <w:rFonts w:ascii="Courier New"/>
          <w:color w:val="575757"/>
          <w:sz w:val="20"/>
        </w:rPr>
        <w:t>(</w:t>
      </w:r>
      <w:proofErr w:type="gramEnd"/>
      <w:r>
        <w:rPr>
          <w:rFonts w:ascii="Courier New"/>
          <w:color w:val="54AA54"/>
          <w:sz w:val="20"/>
        </w:rPr>
        <w:t>m</w:t>
      </w:r>
      <w:r>
        <w:rPr>
          <w:rFonts w:ascii="Courier New"/>
          <w:color w:val="54AA54"/>
          <w:spacing w:val="-7"/>
          <w:sz w:val="20"/>
        </w:rPr>
        <w:t xml:space="preserve"> </w:t>
      </w:r>
      <w:r>
        <w:rPr>
          <w:rFonts w:ascii="Courier New"/>
          <w:color w:val="575757"/>
          <w:sz w:val="20"/>
        </w:rPr>
        <w:t>=</w:t>
      </w:r>
      <w:r>
        <w:rPr>
          <w:rFonts w:ascii="Courier New"/>
          <w:color w:val="575757"/>
          <w:spacing w:val="-6"/>
          <w:sz w:val="20"/>
        </w:rPr>
        <w:t xml:space="preserve"> </w:t>
      </w:r>
      <w:r>
        <w:rPr>
          <w:rFonts w:ascii="Courier New"/>
          <w:color w:val="575757"/>
          <w:sz w:val="20"/>
        </w:rPr>
        <w:t>m,</w:t>
      </w:r>
    </w:p>
    <w:p w14:paraId="69A678BB" w14:textId="77777777" w:rsidR="00632595" w:rsidRDefault="008950A2">
      <w:pPr>
        <w:pStyle w:val="BodyText"/>
        <w:spacing w:before="12" w:line="253" w:lineRule="auto"/>
        <w:ind w:left="6793"/>
        <w:rPr>
          <w:rFonts w:ascii="Courier New" w:eastAsia="Courier New" w:hAnsi="Courier New" w:cs="Courier New"/>
        </w:rPr>
      </w:pPr>
      <w:r>
        <w:rPr>
          <w:rFonts w:ascii="Courier New"/>
          <w:color w:val="54AA54"/>
        </w:rPr>
        <w:t>lambda</w:t>
      </w:r>
      <w:r>
        <w:rPr>
          <w:rFonts w:ascii="Courier New"/>
          <w:color w:val="54AA54"/>
          <w:spacing w:val="-10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9"/>
        </w:rPr>
        <w:t xml:space="preserve"> </w:t>
      </w:r>
      <w:r>
        <w:rPr>
          <w:rFonts w:ascii="Courier New"/>
          <w:color w:val="575757"/>
        </w:rPr>
        <w:t>lambda,</w:t>
      </w:r>
      <w:r>
        <w:rPr>
          <w:rFonts w:ascii="Courier New"/>
          <w:color w:val="575757"/>
          <w:w w:val="99"/>
        </w:rPr>
        <w:t xml:space="preserve"> </w:t>
      </w:r>
      <w:r>
        <w:rPr>
          <w:rFonts w:ascii="Courier New"/>
          <w:color w:val="54AA54"/>
        </w:rPr>
        <w:t>gamma</w:t>
      </w:r>
      <w:r>
        <w:rPr>
          <w:rFonts w:ascii="Courier New"/>
          <w:color w:val="54AA54"/>
          <w:spacing w:val="-9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8"/>
        </w:rPr>
        <w:t xml:space="preserve"> </w:t>
      </w:r>
      <w:r>
        <w:rPr>
          <w:rFonts w:ascii="Courier New"/>
          <w:color w:val="575757"/>
        </w:rPr>
        <w:t>gamma,</w:t>
      </w:r>
      <w:r>
        <w:rPr>
          <w:rFonts w:ascii="Courier New"/>
          <w:color w:val="575757"/>
          <w:w w:val="99"/>
        </w:rPr>
        <w:t xml:space="preserve"> </w:t>
      </w:r>
      <w:r>
        <w:rPr>
          <w:rFonts w:ascii="Courier New"/>
          <w:color w:val="54AA54"/>
        </w:rPr>
        <w:t>delta</w:t>
      </w:r>
      <w:r>
        <w:rPr>
          <w:rFonts w:ascii="Courier New"/>
          <w:color w:val="54AA54"/>
          <w:spacing w:val="-9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9"/>
        </w:rPr>
        <w:t xml:space="preserve"> </w:t>
      </w:r>
      <w:r>
        <w:rPr>
          <w:rFonts w:ascii="Courier New"/>
          <w:color w:val="575757"/>
        </w:rPr>
        <w:t>delta))</w:t>
      </w:r>
    </w:p>
    <w:p w14:paraId="3272A04F" w14:textId="77777777" w:rsidR="00632595" w:rsidRDefault="00632595">
      <w:pPr>
        <w:spacing w:before="1"/>
        <w:rPr>
          <w:rFonts w:ascii="Courier New" w:eastAsia="Courier New" w:hAnsi="Courier New" w:cs="Courier New"/>
          <w:sz w:val="21"/>
          <w:szCs w:val="21"/>
        </w:rPr>
      </w:pPr>
    </w:p>
    <w:p w14:paraId="727CD2A2" w14:textId="77777777" w:rsidR="00632595" w:rsidRDefault="008950A2">
      <w:pPr>
        <w:ind w:left="10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Parameters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for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TMB</w:t>
      </w:r>
    </w:p>
    <w:p w14:paraId="39A98C2F" w14:textId="77777777" w:rsidR="00632595" w:rsidRDefault="008950A2">
      <w:pPr>
        <w:pStyle w:val="BodyText"/>
        <w:spacing w:before="12"/>
        <w:ind w:left="1055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75757"/>
        </w:rPr>
        <w:t>TMB_data_bootstrap</w:t>
      </w:r>
      <w:proofErr w:type="spellEnd"/>
      <w:r>
        <w:rPr>
          <w:rFonts w:ascii="Courier New"/>
          <w:color w:val="575757"/>
          <w:spacing w:val="-9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9"/>
        </w:rPr>
        <w:t xml:space="preserve"> </w:t>
      </w:r>
      <w:proofErr w:type="gramStart"/>
      <w:r>
        <w:rPr>
          <w:rFonts w:ascii="Courier New"/>
          <w:b/>
          <w:color w:val="BB5A64"/>
        </w:rPr>
        <w:t>list</w:t>
      </w:r>
      <w:r>
        <w:rPr>
          <w:rFonts w:ascii="Courier New"/>
          <w:color w:val="575757"/>
        </w:rPr>
        <w:t>(</w:t>
      </w:r>
      <w:proofErr w:type="gramEnd"/>
      <w:r>
        <w:rPr>
          <w:rFonts w:ascii="Courier New"/>
          <w:color w:val="54AA54"/>
        </w:rPr>
        <w:t>x</w:t>
      </w:r>
      <w:r>
        <w:rPr>
          <w:rFonts w:ascii="Courier New"/>
          <w:color w:val="54AA54"/>
          <w:spacing w:val="-9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9"/>
        </w:rPr>
        <w:t xml:space="preserve"> </w:t>
      </w:r>
      <w:proofErr w:type="spellStart"/>
      <w:r>
        <w:rPr>
          <w:rFonts w:ascii="Courier New"/>
          <w:color w:val="575757"/>
        </w:rPr>
        <w:t>bootstrap_data</w:t>
      </w:r>
      <w:proofErr w:type="spellEnd"/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9"/>
        </w:rPr>
        <w:t xml:space="preserve"> </w:t>
      </w:r>
      <w:r>
        <w:rPr>
          <w:rFonts w:ascii="Courier New"/>
          <w:color w:val="54AA54"/>
        </w:rPr>
        <w:t>m</w:t>
      </w:r>
      <w:r>
        <w:rPr>
          <w:rFonts w:ascii="Courier New"/>
          <w:color w:val="54AA54"/>
          <w:spacing w:val="-9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9"/>
        </w:rPr>
        <w:t xml:space="preserve"> </w:t>
      </w:r>
      <w:r>
        <w:rPr>
          <w:rFonts w:ascii="Courier New"/>
          <w:color w:val="575757"/>
        </w:rPr>
        <w:t>m)</w:t>
      </w:r>
    </w:p>
    <w:p w14:paraId="3873C051" w14:textId="77777777" w:rsidR="00632595" w:rsidRDefault="00632595">
      <w:pPr>
        <w:spacing w:before="2"/>
        <w:rPr>
          <w:rFonts w:ascii="Courier New" w:eastAsia="Courier New" w:hAnsi="Courier New" w:cs="Courier New"/>
        </w:rPr>
      </w:pPr>
    </w:p>
    <w:p w14:paraId="4BA5A3B7" w14:textId="77777777" w:rsidR="00632595" w:rsidRDefault="008950A2">
      <w:pPr>
        <w:ind w:left="10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10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Estimate</w:t>
      </w:r>
      <w:r>
        <w:rPr>
          <w:rFonts w:ascii="Courier New"/>
          <w:i/>
          <w:color w:val="AC94AE"/>
          <w:spacing w:val="-10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the</w:t>
      </w:r>
      <w:r>
        <w:rPr>
          <w:rFonts w:ascii="Courier New"/>
          <w:i/>
          <w:color w:val="AC94AE"/>
          <w:spacing w:val="-10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parameters</w:t>
      </w:r>
    </w:p>
    <w:p w14:paraId="2C86777A" w14:textId="77777777" w:rsidR="00632595" w:rsidRDefault="008950A2">
      <w:pPr>
        <w:spacing w:before="12"/>
        <w:ind w:left="10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color w:val="575757"/>
          <w:sz w:val="20"/>
        </w:rPr>
        <w:t>obj</w:t>
      </w:r>
      <w:r>
        <w:rPr>
          <w:rFonts w:ascii="Courier New"/>
          <w:color w:val="575757"/>
          <w:spacing w:val="-22"/>
          <w:sz w:val="20"/>
        </w:rPr>
        <w:t xml:space="preserve"> </w:t>
      </w:r>
      <w:r>
        <w:rPr>
          <w:rFonts w:ascii="Courier New"/>
          <w:color w:val="AF5A64"/>
          <w:sz w:val="20"/>
        </w:rPr>
        <w:t>&lt;-</w:t>
      </w:r>
      <w:r>
        <w:rPr>
          <w:rFonts w:ascii="Courier New"/>
          <w:color w:val="AF5A64"/>
          <w:spacing w:val="-21"/>
          <w:sz w:val="20"/>
        </w:rPr>
        <w:t xml:space="preserve"> </w:t>
      </w:r>
      <w:proofErr w:type="spellStart"/>
      <w:proofErr w:type="gramStart"/>
      <w:r>
        <w:rPr>
          <w:rFonts w:ascii="Courier New"/>
          <w:b/>
          <w:color w:val="BB5A64"/>
          <w:sz w:val="20"/>
        </w:rPr>
        <w:t>MakeADFun</w:t>
      </w:r>
      <w:proofErr w:type="spellEnd"/>
      <w:r>
        <w:rPr>
          <w:rFonts w:ascii="Courier New"/>
          <w:color w:val="575757"/>
          <w:sz w:val="20"/>
        </w:rPr>
        <w:t>(</w:t>
      </w:r>
      <w:proofErr w:type="spellStart"/>
      <w:proofErr w:type="gramEnd"/>
      <w:r>
        <w:rPr>
          <w:rFonts w:ascii="Courier New"/>
          <w:color w:val="575757"/>
          <w:sz w:val="20"/>
        </w:rPr>
        <w:t>TMB_data_bootstrap</w:t>
      </w:r>
      <w:proofErr w:type="spellEnd"/>
      <w:r>
        <w:rPr>
          <w:rFonts w:ascii="Courier New"/>
          <w:color w:val="575757"/>
          <w:sz w:val="20"/>
        </w:rPr>
        <w:t>,</w:t>
      </w:r>
    </w:p>
    <w:p w14:paraId="3DA24E8C" w14:textId="77777777" w:rsidR="00632595" w:rsidRDefault="008950A2">
      <w:pPr>
        <w:pStyle w:val="BodyText"/>
        <w:spacing w:before="12" w:line="253" w:lineRule="auto"/>
        <w:ind w:left="3087" w:right="3339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75757"/>
          <w:w w:val="95"/>
        </w:rPr>
        <w:t>ML_TMB_parameters</w:t>
      </w:r>
      <w:proofErr w:type="spellEnd"/>
      <w:r>
        <w:rPr>
          <w:rFonts w:ascii="Courier New"/>
          <w:color w:val="575757"/>
          <w:w w:val="95"/>
        </w:rPr>
        <w:t>,</w:t>
      </w:r>
      <w:r>
        <w:rPr>
          <w:rFonts w:ascii="Courier New"/>
          <w:color w:val="575757"/>
          <w:w w:val="99"/>
        </w:rPr>
        <w:t xml:space="preserve"> </w:t>
      </w:r>
      <w:r>
        <w:rPr>
          <w:rFonts w:ascii="Courier New"/>
          <w:color w:val="54AA54"/>
        </w:rPr>
        <w:t>DLL</w:t>
      </w:r>
      <w:r>
        <w:rPr>
          <w:rFonts w:ascii="Courier New"/>
          <w:color w:val="54AA54"/>
          <w:spacing w:val="-10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9"/>
        </w:rPr>
        <w:t xml:space="preserve"> </w:t>
      </w:r>
      <w:r>
        <w:rPr>
          <w:rFonts w:ascii="Courier New"/>
          <w:color w:val="307DCC"/>
        </w:rPr>
        <w:t>"</w:t>
      </w:r>
      <w:proofErr w:type="spellStart"/>
      <w:r>
        <w:rPr>
          <w:rFonts w:ascii="Courier New"/>
          <w:color w:val="307DCC"/>
        </w:rPr>
        <w:t>poi_hmm</w:t>
      </w:r>
      <w:proofErr w:type="spellEnd"/>
      <w:r>
        <w:rPr>
          <w:rFonts w:ascii="Courier New"/>
          <w:color w:val="307DCC"/>
        </w:rPr>
        <w:t>"</w:t>
      </w:r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w w:val="99"/>
        </w:rPr>
        <w:t xml:space="preserve"> </w:t>
      </w:r>
      <w:r>
        <w:rPr>
          <w:rFonts w:ascii="Courier New"/>
          <w:color w:val="54AA54"/>
        </w:rPr>
        <w:t>silent</w:t>
      </w:r>
      <w:r>
        <w:rPr>
          <w:rFonts w:ascii="Courier New"/>
          <w:color w:val="54AA54"/>
          <w:spacing w:val="-9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8"/>
        </w:rPr>
        <w:t xml:space="preserve"> </w:t>
      </w:r>
      <w:r>
        <w:rPr>
          <w:rFonts w:ascii="Courier New"/>
          <w:color w:val="AE0F91"/>
        </w:rPr>
        <w:t>TRUE</w:t>
      </w:r>
      <w:r>
        <w:rPr>
          <w:rFonts w:ascii="Courier New"/>
          <w:color w:val="575757"/>
        </w:rPr>
        <w:t>)</w:t>
      </w:r>
    </w:p>
    <w:p w14:paraId="16AC38CA" w14:textId="77777777" w:rsidR="00632595" w:rsidRDefault="00632595">
      <w:pPr>
        <w:spacing w:before="1"/>
        <w:rPr>
          <w:rFonts w:ascii="Courier New" w:eastAsia="Courier New" w:hAnsi="Courier New" w:cs="Courier New"/>
          <w:sz w:val="21"/>
          <w:szCs w:val="21"/>
        </w:rPr>
      </w:pPr>
    </w:p>
    <w:p w14:paraId="680B4E62" w14:textId="77777777" w:rsidR="00632595" w:rsidRDefault="008950A2">
      <w:pPr>
        <w:ind w:left="10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Using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proofErr w:type="spellStart"/>
      <w:r>
        <w:rPr>
          <w:rFonts w:ascii="Courier New"/>
          <w:i/>
          <w:color w:val="AC94AE"/>
          <w:sz w:val="20"/>
        </w:rPr>
        <w:t>tryCatch</w:t>
      </w:r>
      <w:proofErr w:type="spellEnd"/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to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break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loop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if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an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error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happens</w:t>
      </w:r>
    </w:p>
    <w:p w14:paraId="14CAFDDD" w14:textId="77777777" w:rsidR="00632595" w:rsidRDefault="008950A2">
      <w:pPr>
        <w:spacing w:before="12"/>
        <w:ind w:left="10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will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interrupt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the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outer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loop,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not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the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inner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one</w:t>
      </w:r>
    </w:p>
    <w:p w14:paraId="4A79CF37" w14:textId="77777777" w:rsidR="00632595" w:rsidRDefault="008950A2">
      <w:pPr>
        <w:spacing w:before="12"/>
        <w:ind w:left="1055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/>
          <w:color w:val="575757"/>
          <w:sz w:val="20"/>
        </w:rPr>
        <w:t>mod_temp</w:t>
      </w:r>
      <w:proofErr w:type="spellEnd"/>
      <w:r>
        <w:rPr>
          <w:rFonts w:ascii="Courier New"/>
          <w:color w:val="575757"/>
          <w:spacing w:val="-10"/>
          <w:sz w:val="20"/>
        </w:rPr>
        <w:t xml:space="preserve"> </w:t>
      </w:r>
      <w:r>
        <w:rPr>
          <w:rFonts w:ascii="Courier New"/>
          <w:color w:val="AF5A64"/>
          <w:sz w:val="20"/>
        </w:rPr>
        <w:t>&lt;-</w:t>
      </w:r>
      <w:r>
        <w:rPr>
          <w:rFonts w:ascii="Courier New"/>
          <w:color w:val="AF5A64"/>
          <w:spacing w:val="-9"/>
          <w:sz w:val="20"/>
        </w:rPr>
        <w:t xml:space="preserve"> </w:t>
      </w:r>
      <w:r>
        <w:rPr>
          <w:rFonts w:ascii="Courier New"/>
          <w:b/>
          <w:color w:val="295F93"/>
          <w:sz w:val="20"/>
        </w:rPr>
        <w:t>NULL</w:t>
      </w:r>
    </w:p>
    <w:p w14:paraId="3E0F5935" w14:textId="77777777" w:rsidR="00632595" w:rsidRDefault="008950A2">
      <w:pPr>
        <w:pStyle w:val="BodyText"/>
        <w:spacing w:before="12"/>
        <w:ind w:left="1055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  <w:b/>
          <w:color w:val="BB5A64"/>
        </w:rPr>
        <w:t>try</w:t>
      </w:r>
      <w:r>
        <w:rPr>
          <w:rFonts w:ascii="Courier New"/>
          <w:color w:val="575757"/>
        </w:rPr>
        <w:t>(</w:t>
      </w:r>
      <w:proofErr w:type="spellStart"/>
      <w:proofErr w:type="gramEnd"/>
      <w:r>
        <w:rPr>
          <w:rFonts w:ascii="Courier New"/>
          <w:color w:val="575757"/>
        </w:rPr>
        <w:t>mod_temp</w:t>
      </w:r>
      <w:proofErr w:type="spellEnd"/>
      <w:r>
        <w:rPr>
          <w:rFonts w:ascii="Courier New"/>
          <w:color w:val="575757"/>
          <w:spacing w:val="-10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10"/>
        </w:rPr>
        <w:t xml:space="preserve"> </w:t>
      </w:r>
      <w:proofErr w:type="spellStart"/>
      <w:r>
        <w:rPr>
          <w:rFonts w:ascii="Courier New"/>
          <w:b/>
          <w:color w:val="BB5A64"/>
        </w:rPr>
        <w:t>nlminb</w:t>
      </w:r>
      <w:proofErr w:type="spellEnd"/>
      <w:r>
        <w:rPr>
          <w:rFonts w:ascii="Courier New"/>
          <w:color w:val="575757"/>
        </w:rPr>
        <w:t>(</w:t>
      </w:r>
      <w:r>
        <w:rPr>
          <w:rFonts w:ascii="Courier New"/>
          <w:color w:val="54AA54"/>
        </w:rPr>
        <w:t>start</w:t>
      </w:r>
      <w:r>
        <w:rPr>
          <w:rFonts w:ascii="Courier New"/>
          <w:color w:val="54AA54"/>
          <w:spacing w:val="-10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10"/>
        </w:rPr>
        <w:t xml:space="preserve"> </w:t>
      </w:r>
      <w:proofErr w:type="spellStart"/>
      <w:r>
        <w:rPr>
          <w:rFonts w:ascii="Courier New"/>
          <w:color w:val="575757"/>
        </w:rPr>
        <w:t>obj</w:t>
      </w:r>
      <w:r>
        <w:rPr>
          <w:rFonts w:ascii="Courier New"/>
        </w:rPr>
        <w:t>$</w:t>
      </w:r>
      <w:r>
        <w:rPr>
          <w:rFonts w:ascii="Courier New"/>
          <w:color w:val="575757"/>
        </w:rPr>
        <w:t>par</w:t>
      </w:r>
      <w:proofErr w:type="spellEnd"/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10"/>
        </w:rPr>
        <w:t xml:space="preserve"> </w:t>
      </w:r>
      <w:r>
        <w:rPr>
          <w:rFonts w:ascii="Courier New"/>
          <w:color w:val="54AA54"/>
        </w:rPr>
        <w:t>objective</w:t>
      </w:r>
      <w:r>
        <w:rPr>
          <w:rFonts w:ascii="Courier New"/>
          <w:color w:val="54AA54"/>
          <w:spacing w:val="-10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10"/>
        </w:rPr>
        <w:t xml:space="preserve"> </w:t>
      </w:r>
      <w:proofErr w:type="spellStart"/>
      <w:r>
        <w:rPr>
          <w:rFonts w:ascii="Courier New"/>
          <w:color w:val="575757"/>
        </w:rPr>
        <w:t>obj</w:t>
      </w:r>
      <w:r>
        <w:rPr>
          <w:rFonts w:ascii="Courier New"/>
        </w:rPr>
        <w:t>$</w:t>
      </w:r>
      <w:r>
        <w:rPr>
          <w:rFonts w:ascii="Courier New"/>
          <w:color w:val="575757"/>
        </w:rPr>
        <w:t>fn</w:t>
      </w:r>
      <w:proofErr w:type="spellEnd"/>
      <w:r>
        <w:rPr>
          <w:rFonts w:ascii="Courier New"/>
          <w:color w:val="575757"/>
        </w:rPr>
        <w:t>,</w:t>
      </w:r>
    </w:p>
    <w:p w14:paraId="6DDE1321" w14:textId="77777777" w:rsidR="00632595" w:rsidRDefault="008950A2">
      <w:pPr>
        <w:pStyle w:val="BodyText"/>
        <w:spacing w:before="12"/>
        <w:ind w:left="3804"/>
        <w:rPr>
          <w:rFonts w:ascii="Courier New" w:eastAsia="Courier New" w:hAnsi="Courier New" w:cs="Courier New"/>
        </w:rPr>
      </w:pPr>
      <w:r>
        <w:rPr>
          <w:rFonts w:ascii="Courier New"/>
          <w:color w:val="54AA54"/>
        </w:rPr>
        <w:t>gradient</w:t>
      </w:r>
      <w:r>
        <w:rPr>
          <w:rFonts w:ascii="Courier New"/>
          <w:color w:val="54AA54"/>
          <w:spacing w:val="-9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9"/>
        </w:rPr>
        <w:t xml:space="preserve"> </w:t>
      </w:r>
      <w:proofErr w:type="spellStart"/>
      <w:r>
        <w:rPr>
          <w:rFonts w:ascii="Courier New"/>
          <w:color w:val="575757"/>
        </w:rPr>
        <w:t>obj</w:t>
      </w:r>
      <w:r>
        <w:rPr>
          <w:rFonts w:ascii="Courier New"/>
        </w:rPr>
        <w:t>$</w:t>
      </w:r>
      <w:r>
        <w:rPr>
          <w:rFonts w:ascii="Courier New"/>
          <w:color w:val="575757"/>
        </w:rPr>
        <w:t>gr</w:t>
      </w:r>
      <w:proofErr w:type="spellEnd"/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9"/>
        </w:rPr>
        <w:t xml:space="preserve"> </w:t>
      </w:r>
      <w:r>
        <w:rPr>
          <w:rFonts w:ascii="Courier New"/>
          <w:color w:val="54AA54"/>
        </w:rPr>
        <w:t>hessian</w:t>
      </w:r>
      <w:r>
        <w:rPr>
          <w:rFonts w:ascii="Courier New"/>
          <w:color w:val="54AA54"/>
          <w:spacing w:val="-8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9"/>
        </w:rPr>
        <w:t xml:space="preserve"> </w:t>
      </w:r>
      <w:proofErr w:type="spellStart"/>
      <w:r>
        <w:rPr>
          <w:rFonts w:ascii="Courier New"/>
          <w:color w:val="575757"/>
        </w:rPr>
        <w:t>obj</w:t>
      </w:r>
      <w:r>
        <w:rPr>
          <w:rFonts w:ascii="Courier New"/>
        </w:rPr>
        <w:t>$</w:t>
      </w:r>
      <w:r>
        <w:rPr>
          <w:rFonts w:ascii="Courier New"/>
          <w:color w:val="575757"/>
        </w:rPr>
        <w:t>he</w:t>
      </w:r>
      <w:proofErr w:type="spellEnd"/>
      <w:r>
        <w:rPr>
          <w:rFonts w:ascii="Courier New"/>
          <w:color w:val="575757"/>
        </w:rPr>
        <w:t>),</w:t>
      </w:r>
    </w:p>
    <w:p w14:paraId="7B90C0C3" w14:textId="77777777" w:rsidR="00632595" w:rsidRDefault="008950A2">
      <w:pPr>
        <w:pStyle w:val="BodyText"/>
        <w:spacing w:before="12"/>
        <w:ind w:left="1533"/>
        <w:rPr>
          <w:rFonts w:ascii="Courier New" w:eastAsia="Courier New" w:hAnsi="Courier New" w:cs="Courier New"/>
        </w:rPr>
      </w:pPr>
      <w:r>
        <w:rPr>
          <w:rFonts w:ascii="Courier New"/>
          <w:color w:val="54AA54"/>
        </w:rPr>
        <w:t>silent</w:t>
      </w:r>
      <w:r>
        <w:rPr>
          <w:rFonts w:ascii="Courier New"/>
          <w:color w:val="54AA54"/>
          <w:spacing w:val="-9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8"/>
        </w:rPr>
        <w:t xml:space="preserve"> </w:t>
      </w:r>
      <w:r>
        <w:rPr>
          <w:rFonts w:ascii="Courier New"/>
          <w:color w:val="AE0F91"/>
        </w:rPr>
        <w:t>TRUE</w:t>
      </w:r>
      <w:r>
        <w:rPr>
          <w:rFonts w:ascii="Courier New"/>
          <w:color w:val="575757"/>
        </w:rPr>
        <w:t>)</w:t>
      </w:r>
    </w:p>
    <w:p w14:paraId="7B3FE8B4" w14:textId="77777777" w:rsidR="00632595" w:rsidRDefault="00632595">
      <w:pPr>
        <w:spacing w:before="2"/>
        <w:rPr>
          <w:rFonts w:ascii="Courier New" w:eastAsia="Courier New" w:hAnsi="Courier New" w:cs="Courier New"/>
        </w:rPr>
      </w:pPr>
    </w:p>
    <w:p w14:paraId="5DCF48EF" w14:textId="77777777" w:rsidR="00632595" w:rsidRDefault="008950A2">
      <w:pPr>
        <w:spacing w:line="206" w:lineRule="exact"/>
        <w:ind w:left="10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If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proofErr w:type="spellStart"/>
      <w:r>
        <w:rPr>
          <w:rFonts w:ascii="Courier New"/>
          <w:i/>
          <w:color w:val="AC94AE"/>
          <w:sz w:val="20"/>
        </w:rPr>
        <w:t>nlminb</w:t>
      </w:r>
      <w:proofErr w:type="spellEnd"/>
      <w:r>
        <w:rPr>
          <w:rFonts w:ascii="Courier New"/>
          <w:i/>
          <w:color w:val="AC94AE"/>
          <w:spacing w:val="-7"/>
          <w:sz w:val="20"/>
        </w:rPr>
        <w:t xml:space="preserve"> </w:t>
      </w:r>
      <w:proofErr w:type="gramStart"/>
      <w:r>
        <w:rPr>
          <w:rFonts w:ascii="Courier New"/>
          <w:i/>
          <w:color w:val="AC94AE"/>
          <w:sz w:val="20"/>
        </w:rPr>
        <w:t>doesn't</w:t>
      </w:r>
      <w:proofErr w:type="gramEnd"/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reach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any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result,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retry</w:t>
      </w:r>
    </w:p>
    <w:p w14:paraId="742DE94A" w14:textId="77777777" w:rsidR="00632595" w:rsidRDefault="008950A2">
      <w:pPr>
        <w:spacing w:line="279" w:lineRule="exact"/>
        <w:ind w:left="1055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Courier New"/>
          <w:b/>
          <w:color w:val="295F93"/>
          <w:w w:val="105"/>
          <w:sz w:val="20"/>
        </w:rPr>
        <w:t>if</w:t>
      </w:r>
      <w:r>
        <w:rPr>
          <w:rFonts w:ascii="Courier New"/>
          <w:b/>
          <w:color w:val="295F93"/>
          <w:spacing w:val="-67"/>
          <w:w w:val="105"/>
          <w:sz w:val="20"/>
        </w:rPr>
        <w:t xml:space="preserve"> </w:t>
      </w:r>
      <w:r>
        <w:rPr>
          <w:rFonts w:ascii="Courier New"/>
          <w:color w:val="575757"/>
          <w:w w:val="105"/>
          <w:sz w:val="20"/>
        </w:rPr>
        <w:t>(</w:t>
      </w:r>
      <w:proofErr w:type="spellStart"/>
      <w:proofErr w:type="gramStart"/>
      <w:r>
        <w:rPr>
          <w:rFonts w:ascii="Courier New"/>
          <w:b/>
          <w:color w:val="BB5A64"/>
          <w:w w:val="105"/>
          <w:sz w:val="20"/>
        </w:rPr>
        <w:t>is.null</w:t>
      </w:r>
      <w:proofErr w:type="spellEnd"/>
      <w:proofErr w:type="gramEnd"/>
      <w:r>
        <w:rPr>
          <w:rFonts w:ascii="Courier New"/>
          <w:color w:val="575757"/>
          <w:w w:val="105"/>
          <w:sz w:val="20"/>
        </w:rPr>
        <w:t>(</w:t>
      </w:r>
      <w:proofErr w:type="spellStart"/>
      <w:r>
        <w:rPr>
          <w:rFonts w:ascii="Courier New"/>
          <w:color w:val="575757"/>
          <w:w w:val="105"/>
          <w:sz w:val="20"/>
        </w:rPr>
        <w:t>mod_temp</w:t>
      </w:r>
      <w:proofErr w:type="spellEnd"/>
      <w:r>
        <w:rPr>
          <w:rFonts w:ascii="Courier New"/>
          <w:color w:val="575757"/>
          <w:w w:val="105"/>
          <w:sz w:val="20"/>
        </w:rPr>
        <w:t>))</w:t>
      </w:r>
      <w:r>
        <w:rPr>
          <w:rFonts w:ascii="Courier New"/>
          <w:color w:val="575757"/>
          <w:spacing w:val="-67"/>
          <w:w w:val="105"/>
          <w:sz w:val="20"/>
        </w:rPr>
        <w:t xml:space="preserve"> </w:t>
      </w:r>
      <w:r>
        <w:rPr>
          <w:rFonts w:ascii="Lucida Sans Unicode"/>
          <w:color w:val="575757"/>
          <w:w w:val="105"/>
          <w:sz w:val="20"/>
        </w:rPr>
        <w:t>{</w:t>
      </w:r>
    </w:p>
    <w:p w14:paraId="205BAE60" w14:textId="77777777" w:rsidR="00632595" w:rsidRDefault="008950A2">
      <w:pPr>
        <w:pStyle w:val="Heading2"/>
        <w:spacing w:line="219" w:lineRule="exact"/>
        <w:ind w:left="1294" w:firstLine="0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  <w:color w:val="295F93"/>
        </w:rPr>
        <w:t>next</w:t>
      </w:r>
    </w:p>
    <w:p w14:paraId="783D6154" w14:textId="77777777" w:rsidR="00632595" w:rsidRDefault="008950A2">
      <w:pPr>
        <w:pStyle w:val="BodyText"/>
        <w:spacing w:line="259" w:lineRule="exact"/>
        <w:ind w:left="1055"/>
        <w:rPr>
          <w:rFonts w:ascii="Lucida Sans Unicode" w:eastAsia="Lucida Sans Unicode" w:hAnsi="Lucida Sans Unicode" w:cs="Lucida Sans Unicode"/>
        </w:rPr>
      </w:pPr>
      <w:r>
        <w:rPr>
          <w:rFonts w:ascii="Lucida Sans Unicode"/>
          <w:color w:val="575757"/>
          <w:w w:val="155"/>
        </w:rPr>
        <w:t>}</w:t>
      </w:r>
    </w:p>
    <w:p w14:paraId="65CBC627" w14:textId="77777777" w:rsidR="00632595" w:rsidRDefault="008950A2">
      <w:pPr>
        <w:spacing w:line="199" w:lineRule="exact"/>
        <w:ind w:left="10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10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If</w:t>
      </w:r>
      <w:r>
        <w:rPr>
          <w:rFonts w:ascii="Courier New"/>
          <w:i/>
          <w:color w:val="AC94AE"/>
          <w:spacing w:val="-9"/>
          <w:sz w:val="20"/>
        </w:rPr>
        <w:t xml:space="preserve"> </w:t>
      </w:r>
      <w:proofErr w:type="spellStart"/>
      <w:r>
        <w:rPr>
          <w:rFonts w:ascii="Courier New"/>
          <w:i/>
          <w:color w:val="AC94AE"/>
          <w:sz w:val="20"/>
        </w:rPr>
        <w:t>nlminb</w:t>
      </w:r>
      <w:proofErr w:type="spellEnd"/>
      <w:r>
        <w:rPr>
          <w:rFonts w:ascii="Courier New"/>
          <w:i/>
          <w:color w:val="AC94AE"/>
          <w:spacing w:val="-10"/>
          <w:sz w:val="20"/>
        </w:rPr>
        <w:t xml:space="preserve"> </w:t>
      </w:r>
      <w:proofErr w:type="gramStart"/>
      <w:r>
        <w:rPr>
          <w:rFonts w:ascii="Courier New"/>
          <w:i/>
          <w:color w:val="AC94AE"/>
          <w:sz w:val="20"/>
        </w:rPr>
        <w:t>doesn't</w:t>
      </w:r>
      <w:proofErr w:type="gramEnd"/>
      <w:r>
        <w:rPr>
          <w:rFonts w:ascii="Courier New"/>
          <w:i/>
          <w:color w:val="AC94AE"/>
          <w:spacing w:val="-9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converge</w:t>
      </w:r>
      <w:r>
        <w:rPr>
          <w:rFonts w:ascii="Courier New"/>
          <w:i/>
          <w:color w:val="AC94AE"/>
          <w:spacing w:val="-9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successfully,</w:t>
      </w:r>
      <w:r>
        <w:rPr>
          <w:rFonts w:ascii="Courier New"/>
          <w:i/>
          <w:color w:val="AC94AE"/>
          <w:spacing w:val="-10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retry</w:t>
      </w:r>
    </w:p>
    <w:p w14:paraId="557DC313" w14:textId="77777777" w:rsidR="00632595" w:rsidRDefault="008950A2">
      <w:pPr>
        <w:pStyle w:val="BodyText"/>
        <w:spacing w:line="279" w:lineRule="exact"/>
        <w:ind w:left="1055"/>
        <w:rPr>
          <w:rFonts w:ascii="Lucida Sans Unicode" w:eastAsia="Lucida Sans Unicode" w:hAnsi="Lucida Sans Unicode" w:cs="Lucida Sans Unicode"/>
        </w:rPr>
      </w:pPr>
      <w:r>
        <w:rPr>
          <w:rFonts w:ascii="Courier New"/>
          <w:b/>
          <w:color w:val="295F93"/>
          <w:w w:val="105"/>
        </w:rPr>
        <w:t>if</w:t>
      </w:r>
      <w:r>
        <w:rPr>
          <w:rFonts w:ascii="Courier New"/>
          <w:b/>
          <w:color w:val="295F93"/>
          <w:spacing w:val="-48"/>
          <w:w w:val="105"/>
        </w:rPr>
        <w:t xml:space="preserve"> </w:t>
      </w:r>
      <w:r>
        <w:rPr>
          <w:rFonts w:ascii="Courier New"/>
          <w:color w:val="575757"/>
          <w:w w:val="105"/>
        </w:rPr>
        <w:t>(</w:t>
      </w:r>
      <w:proofErr w:type="spellStart"/>
      <w:r>
        <w:rPr>
          <w:rFonts w:ascii="Courier New"/>
          <w:color w:val="575757"/>
          <w:w w:val="105"/>
        </w:rPr>
        <w:t>mod_temp</w:t>
      </w:r>
      <w:r>
        <w:rPr>
          <w:rFonts w:ascii="Courier New"/>
          <w:w w:val="105"/>
        </w:rPr>
        <w:t>$</w:t>
      </w:r>
      <w:proofErr w:type="gramStart"/>
      <w:r>
        <w:rPr>
          <w:rFonts w:ascii="Courier New"/>
          <w:color w:val="575757"/>
          <w:w w:val="105"/>
        </w:rPr>
        <w:t>convergence</w:t>
      </w:r>
      <w:proofErr w:type="spellEnd"/>
      <w:r>
        <w:rPr>
          <w:rFonts w:ascii="Courier New"/>
          <w:color w:val="575757"/>
          <w:spacing w:val="-48"/>
          <w:w w:val="105"/>
        </w:rPr>
        <w:t xml:space="preserve"> </w:t>
      </w:r>
      <w:r>
        <w:rPr>
          <w:rFonts w:ascii="Courier New"/>
          <w:w w:val="105"/>
        </w:rPr>
        <w:t>!</w:t>
      </w:r>
      <w:proofErr w:type="gramEnd"/>
      <w:r>
        <w:rPr>
          <w:rFonts w:ascii="Courier New"/>
          <w:w w:val="105"/>
        </w:rPr>
        <w:t>=</w:t>
      </w:r>
      <w:r>
        <w:rPr>
          <w:rFonts w:ascii="Courier New"/>
          <w:spacing w:val="-48"/>
          <w:w w:val="105"/>
        </w:rPr>
        <w:t xml:space="preserve"> </w:t>
      </w:r>
      <w:r>
        <w:rPr>
          <w:rFonts w:ascii="Courier New"/>
          <w:color w:val="AE0F91"/>
          <w:w w:val="105"/>
        </w:rPr>
        <w:t>0</w:t>
      </w:r>
      <w:r>
        <w:rPr>
          <w:rFonts w:ascii="Courier New"/>
          <w:color w:val="575757"/>
          <w:w w:val="105"/>
        </w:rPr>
        <w:t>)</w:t>
      </w:r>
      <w:r>
        <w:rPr>
          <w:rFonts w:ascii="Courier New"/>
          <w:color w:val="575757"/>
          <w:spacing w:val="-48"/>
          <w:w w:val="105"/>
        </w:rPr>
        <w:t xml:space="preserve"> </w:t>
      </w:r>
      <w:r>
        <w:rPr>
          <w:rFonts w:ascii="Lucida Sans Unicode"/>
          <w:color w:val="575757"/>
          <w:w w:val="105"/>
        </w:rPr>
        <w:t>{</w:t>
      </w:r>
    </w:p>
    <w:p w14:paraId="54B181DF" w14:textId="77777777" w:rsidR="00632595" w:rsidRDefault="008950A2">
      <w:pPr>
        <w:pStyle w:val="Heading2"/>
        <w:spacing w:line="219" w:lineRule="exact"/>
        <w:ind w:left="1294" w:firstLine="0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  <w:color w:val="295F93"/>
        </w:rPr>
        <w:t>next</w:t>
      </w:r>
    </w:p>
    <w:p w14:paraId="38D03D46" w14:textId="77777777" w:rsidR="00632595" w:rsidRDefault="008950A2">
      <w:pPr>
        <w:pStyle w:val="BodyText"/>
        <w:spacing w:line="259" w:lineRule="exact"/>
        <w:ind w:left="1055"/>
        <w:rPr>
          <w:rFonts w:ascii="Lucida Sans Unicode" w:eastAsia="Lucida Sans Unicode" w:hAnsi="Lucida Sans Unicode" w:cs="Lucida Sans Unicode"/>
        </w:rPr>
      </w:pPr>
      <w:r>
        <w:rPr>
          <w:rFonts w:ascii="Lucida Sans Unicode"/>
          <w:color w:val="575757"/>
          <w:w w:val="155"/>
        </w:rPr>
        <w:t>}</w:t>
      </w:r>
    </w:p>
    <w:p w14:paraId="27CB8A89" w14:textId="77777777" w:rsidR="00632595" w:rsidRDefault="008950A2">
      <w:pPr>
        <w:pStyle w:val="BodyText"/>
        <w:spacing w:line="219" w:lineRule="exact"/>
        <w:ind w:left="1055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75757"/>
        </w:rPr>
        <w:t>working_parameters</w:t>
      </w:r>
      <w:proofErr w:type="spellEnd"/>
      <w:r>
        <w:rPr>
          <w:rFonts w:ascii="Courier New"/>
          <w:color w:val="575757"/>
          <w:spacing w:val="-26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26"/>
        </w:rPr>
        <w:t xml:space="preserve"> </w:t>
      </w:r>
      <w:proofErr w:type="spellStart"/>
      <w:r>
        <w:rPr>
          <w:rFonts w:ascii="Courier New"/>
          <w:color w:val="575757"/>
        </w:rPr>
        <w:t>obj</w:t>
      </w:r>
      <w:r>
        <w:rPr>
          <w:rFonts w:ascii="Courier New"/>
        </w:rPr>
        <w:t>$</w:t>
      </w:r>
      <w:r>
        <w:rPr>
          <w:rFonts w:ascii="Courier New"/>
          <w:color w:val="575757"/>
        </w:rPr>
        <w:t>env</w:t>
      </w:r>
      <w:r>
        <w:rPr>
          <w:rFonts w:ascii="Courier New"/>
        </w:rPr>
        <w:t>$</w:t>
      </w:r>
      <w:proofErr w:type="gramStart"/>
      <w:r>
        <w:rPr>
          <w:rFonts w:ascii="Courier New"/>
          <w:color w:val="575757"/>
        </w:rPr>
        <w:t>last.par.best</w:t>
      </w:r>
      <w:proofErr w:type="spellEnd"/>
      <w:proofErr w:type="gramEnd"/>
    </w:p>
    <w:p w14:paraId="468E7705" w14:textId="77777777" w:rsidR="00632595" w:rsidRDefault="00632595">
      <w:pPr>
        <w:spacing w:line="219" w:lineRule="exact"/>
        <w:rPr>
          <w:rFonts w:ascii="Courier New" w:eastAsia="Courier New" w:hAnsi="Courier New" w:cs="Courier New"/>
        </w:rPr>
        <w:sectPr w:rsidR="00632595">
          <w:pgSz w:w="12240" w:h="15840"/>
          <w:pgMar w:top="1500" w:right="1700" w:bottom="1160" w:left="1720" w:header="0" w:footer="961" w:gutter="0"/>
          <w:cols w:space="720"/>
        </w:sectPr>
      </w:pPr>
    </w:p>
    <w:p w14:paraId="6278DF12" w14:textId="77777777" w:rsidR="00632595" w:rsidRDefault="008950A2">
      <w:pPr>
        <w:spacing w:before="1"/>
        <w:rPr>
          <w:rFonts w:ascii="Courier New" w:eastAsia="Courier New" w:hAnsi="Courier New" w:cs="Courier New"/>
          <w:sz w:val="12"/>
          <w:szCs w:val="12"/>
        </w:rPr>
      </w:pPr>
      <w:r>
        <w:lastRenderedPageBreak/>
        <w:pict w14:anchorId="2F45A114">
          <v:group id="_x0000_s5757" style="position:absolute;margin-left:111.85pt;margin-top:114.9pt;width:408.2pt;height:591.8pt;z-index:-195112;mso-position-horizontal-relative:page;mso-position-vertical-relative:page" coordorigin="2237,2298" coordsize="8164,11836">
            <v:shape id="_x0000_s5758" style="position:absolute;left:2237;top:2298;width:8164;height:11836" coordorigin="2237,2298" coordsize="8164,11836" path="m2237,14133r8164,l10401,2298r-8164,l2237,14133xe" fillcolor="#f7f7f7" stroked="f">
              <v:path arrowok="t"/>
            </v:shape>
            <w10:wrap anchorx="page" anchory="page"/>
          </v:group>
        </w:pict>
      </w:r>
    </w:p>
    <w:p w14:paraId="521290BA" w14:textId="77777777" w:rsidR="00632595" w:rsidRDefault="008950A2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18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14:paraId="2D470B95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14:paraId="19942F12" w14:textId="77777777" w:rsidR="00632595" w:rsidRDefault="008950A2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AC58731">
          <v:group id="_x0000_s5754" style="width:422.55pt;height:.4pt;mso-position-horizontal-relative:char;mso-position-vertical-relative:line" coordsize="8451,8">
            <v:group id="_x0000_s5755" style="position:absolute;left:4;top:4;width:8443;height:2" coordorigin="4,4" coordsize="8443,2">
              <v:shape id="_x0000_s5756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14:paraId="64DE7424" w14:textId="77777777" w:rsidR="00632595" w:rsidRDefault="00632595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14:paraId="451A8888" w14:textId="77777777" w:rsidR="00632595" w:rsidRDefault="008950A2">
      <w:pPr>
        <w:pStyle w:val="BodyText"/>
        <w:spacing w:before="87"/>
        <w:ind w:left="1055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75757"/>
        </w:rPr>
        <w:t>natural_parameters</w:t>
      </w:r>
      <w:proofErr w:type="spellEnd"/>
      <w:r>
        <w:rPr>
          <w:rFonts w:ascii="Courier New"/>
          <w:color w:val="575757"/>
          <w:spacing w:val="-31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31"/>
        </w:rPr>
        <w:t xml:space="preserve"> </w:t>
      </w:r>
      <w:proofErr w:type="spellStart"/>
      <w:r>
        <w:rPr>
          <w:rFonts w:ascii="Courier New"/>
          <w:color w:val="575757"/>
        </w:rPr>
        <w:t>obj</w:t>
      </w:r>
      <w:r>
        <w:rPr>
          <w:rFonts w:ascii="Courier New"/>
        </w:rPr>
        <w:t>$</w:t>
      </w:r>
      <w:r>
        <w:rPr>
          <w:rFonts w:ascii="Courier New"/>
          <w:b/>
          <w:color w:val="BB5A64"/>
        </w:rPr>
        <w:t>report</w:t>
      </w:r>
      <w:proofErr w:type="spellEnd"/>
      <w:r>
        <w:rPr>
          <w:rFonts w:ascii="Courier New"/>
          <w:color w:val="575757"/>
        </w:rPr>
        <w:t>(</w:t>
      </w:r>
      <w:proofErr w:type="spellStart"/>
      <w:r>
        <w:rPr>
          <w:rFonts w:ascii="Courier New"/>
          <w:color w:val="575757"/>
        </w:rPr>
        <w:t>working_parameters</w:t>
      </w:r>
      <w:proofErr w:type="spellEnd"/>
      <w:r>
        <w:rPr>
          <w:rFonts w:ascii="Courier New"/>
          <w:color w:val="575757"/>
        </w:rPr>
        <w:t>)</w:t>
      </w:r>
    </w:p>
    <w:p w14:paraId="25F4A220" w14:textId="77777777" w:rsidR="00632595" w:rsidRDefault="00632595">
      <w:pPr>
        <w:spacing w:before="2"/>
        <w:rPr>
          <w:rFonts w:ascii="Courier New" w:eastAsia="Courier New" w:hAnsi="Courier New" w:cs="Courier New"/>
        </w:rPr>
      </w:pPr>
    </w:p>
    <w:p w14:paraId="34FC5B80" w14:textId="77777777" w:rsidR="00632595" w:rsidRDefault="008950A2">
      <w:pPr>
        <w:pStyle w:val="BodyText"/>
        <w:spacing w:line="253" w:lineRule="auto"/>
        <w:ind w:left="1055" w:right="4159"/>
        <w:rPr>
          <w:rFonts w:ascii="Courier New" w:eastAsia="Courier New" w:hAnsi="Courier New" w:cs="Courier New"/>
        </w:rPr>
      </w:pPr>
      <w:r>
        <w:rPr>
          <w:rFonts w:ascii="Courier New"/>
          <w:color w:val="575757"/>
        </w:rPr>
        <w:t>l</w:t>
      </w:r>
      <w:r>
        <w:rPr>
          <w:rFonts w:ascii="Courier New"/>
          <w:color w:val="575757"/>
          <w:spacing w:val="-18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18"/>
        </w:rPr>
        <w:t xml:space="preserve"> </w:t>
      </w:r>
      <w:proofErr w:type="spellStart"/>
      <w:r>
        <w:rPr>
          <w:rFonts w:ascii="Courier New"/>
          <w:color w:val="575757"/>
        </w:rPr>
        <w:t>natural_parameters</w:t>
      </w:r>
      <w:r>
        <w:rPr>
          <w:rFonts w:ascii="Courier New"/>
        </w:rPr>
        <w:t>$</w:t>
      </w:r>
      <w:r>
        <w:rPr>
          <w:rFonts w:ascii="Courier New"/>
          <w:color w:val="575757"/>
        </w:rPr>
        <w:t>lambda</w:t>
      </w:r>
      <w:proofErr w:type="spellEnd"/>
      <w:r>
        <w:rPr>
          <w:rFonts w:ascii="Courier New"/>
          <w:color w:val="575757"/>
          <w:w w:val="99"/>
        </w:rPr>
        <w:t xml:space="preserve"> </w:t>
      </w:r>
      <w:r>
        <w:rPr>
          <w:rFonts w:ascii="Courier New"/>
          <w:color w:val="575757"/>
        </w:rPr>
        <w:t>g</w:t>
      </w:r>
      <w:r>
        <w:rPr>
          <w:rFonts w:ascii="Courier New"/>
          <w:color w:val="575757"/>
          <w:spacing w:val="-18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17"/>
        </w:rPr>
        <w:t xml:space="preserve"> </w:t>
      </w:r>
      <w:proofErr w:type="spellStart"/>
      <w:r>
        <w:rPr>
          <w:rFonts w:ascii="Courier New"/>
          <w:color w:val="575757"/>
        </w:rPr>
        <w:t>natural_parameters</w:t>
      </w:r>
      <w:r>
        <w:rPr>
          <w:rFonts w:ascii="Courier New"/>
        </w:rPr>
        <w:t>$</w:t>
      </w:r>
      <w:r>
        <w:rPr>
          <w:rFonts w:ascii="Courier New"/>
          <w:color w:val="575757"/>
        </w:rPr>
        <w:t>gamma</w:t>
      </w:r>
      <w:proofErr w:type="spellEnd"/>
      <w:r>
        <w:rPr>
          <w:rFonts w:ascii="Courier New"/>
          <w:color w:val="575757"/>
          <w:w w:val="99"/>
        </w:rPr>
        <w:t xml:space="preserve"> </w:t>
      </w:r>
      <w:r>
        <w:rPr>
          <w:rFonts w:ascii="Courier New"/>
          <w:color w:val="575757"/>
        </w:rPr>
        <w:t>d</w:t>
      </w:r>
      <w:r>
        <w:rPr>
          <w:rFonts w:ascii="Courier New"/>
          <w:color w:val="575757"/>
          <w:spacing w:val="-18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17"/>
        </w:rPr>
        <w:t xml:space="preserve"> </w:t>
      </w:r>
      <w:proofErr w:type="spellStart"/>
      <w:r>
        <w:rPr>
          <w:rFonts w:ascii="Courier New"/>
          <w:color w:val="575757"/>
        </w:rPr>
        <w:t>natural_parameters</w:t>
      </w:r>
      <w:r>
        <w:rPr>
          <w:rFonts w:ascii="Courier New"/>
        </w:rPr>
        <w:t>$</w:t>
      </w:r>
      <w:r>
        <w:rPr>
          <w:rFonts w:ascii="Courier New"/>
          <w:color w:val="575757"/>
        </w:rPr>
        <w:t>delta</w:t>
      </w:r>
      <w:proofErr w:type="spellEnd"/>
    </w:p>
    <w:p w14:paraId="504F07FA" w14:textId="77777777" w:rsidR="00632595" w:rsidRDefault="00632595">
      <w:pPr>
        <w:spacing w:before="1"/>
        <w:rPr>
          <w:rFonts w:ascii="Courier New" w:eastAsia="Courier New" w:hAnsi="Courier New" w:cs="Courier New"/>
          <w:sz w:val="21"/>
          <w:szCs w:val="21"/>
        </w:rPr>
      </w:pPr>
    </w:p>
    <w:p w14:paraId="02F1F0CB" w14:textId="77777777" w:rsidR="00632595" w:rsidRDefault="008950A2">
      <w:pPr>
        <w:ind w:left="10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10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Label</w:t>
      </w:r>
      <w:r>
        <w:rPr>
          <w:rFonts w:ascii="Courier New"/>
          <w:i/>
          <w:color w:val="AC94AE"/>
          <w:spacing w:val="-10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switching</w:t>
      </w:r>
    </w:p>
    <w:p w14:paraId="16AF4F99" w14:textId="77777777" w:rsidR="00632595" w:rsidRDefault="008950A2">
      <w:pPr>
        <w:spacing w:before="12"/>
        <w:ind w:left="1055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/>
          <w:color w:val="575757"/>
          <w:sz w:val="20"/>
        </w:rPr>
        <w:t>natural_parameters</w:t>
      </w:r>
      <w:proofErr w:type="spellEnd"/>
      <w:r>
        <w:rPr>
          <w:rFonts w:ascii="Courier New"/>
          <w:color w:val="575757"/>
          <w:spacing w:val="-13"/>
          <w:sz w:val="20"/>
        </w:rPr>
        <w:t xml:space="preserve"> </w:t>
      </w:r>
      <w:r>
        <w:rPr>
          <w:rFonts w:ascii="Courier New"/>
          <w:color w:val="AF5A64"/>
          <w:sz w:val="20"/>
        </w:rPr>
        <w:t>&lt;-</w:t>
      </w:r>
      <w:r>
        <w:rPr>
          <w:rFonts w:ascii="Courier New"/>
          <w:color w:val="AF5A64"/>
          <w:spacing w:val="-13"/>
          <w:sz w:val="20"/>
        </w:rPr>
        <w:t xml:space="preserve"> </w:t>
      </w:r>
      <w:proofErr w:type="spellStart"/>
      <w:proofErr w:type="gramStart"/>
      <w:r>
        <w:rPr>
          <w:rFonts w:ascii="Courier New"/>
          <w:b/>
          <w:color w:val="BB5A64"/>
          <w:sz w:val="20"/>
        </w:rPr>
        <w:t>pois.HMM.label.order</w:t>
      </w:r>
      <w:proofErr w:type="spellEnd"/>
      <w:proofErr w:type="gramEnd"/>
      <w:r>
        <w:rPr>
          <w:rFonts w:ascii="Courier New"/>
          <w:color w:val="575757"/>
          <w:sz w:val="20"/>
        </w:rPr>
        <w:t>(m,</w:t>
      </w:r>
      <w:r>
        <w:rPr>
          <w:rFonts w:ascii="Courier New"/>
          <w:color w:val="575757"/>
          <w:spacing w:val="-13"/>
          <w:sz w:val="20"/>
        </w:rPr>
        <w:t xml:space="preserve"> </w:t>
      </w:r>
      <w:r>
        <w:rPr>
          <w:rFonts w:ascii="Courier New"/>
          <w:color w:val="575757"/>
          <w:sz w:val="20"/>
        </w:rPr>
        <w:t>l,</w:t>
      </w:r>
      <w:r>
        <w:rPr>
          <w:rFonts w:ascii="Courier New"/>
          <w:color w:val="575757"/>
          <w:spacing w:val="-13"/>
          <w:sz w:val="20"/>
        </w:rPr>
        <w:t xml:space="preserve"> </w:t>
      </w:r>
      <w:r>
        <w:rPr>
          <w:rFonts w:ascii="Courier New"/>
          <w:color w:val="575757"/>
          <w:sz w:val="20"/>
        </w:rPr>
        <w:t>g,</w:t>
      </w:r>
      <w:r>
        <w:rPr>
          <w:rFonts w:ascii="Courier New"/>
          <w:color w:val="575757"/>
          <w:spacing w:val="-12"/>
          <w:sz w:val="20"/>
        </w:rPr>
        <w:t xml:space="preserve"> </w:t>
      </w:r>
      <w:r>
        <w:rPr>
          <w:rFonts w:ascii="Courier New"/>
          <w:color w:val="575757"/>
          <w:sz w:val="20"/>
        </w:rPr>
        <w:t>d)</w:t>
      </w:r>
    </w:p>
    <w:p w14:paraId="5E8D6EBC" w14:textId="77777777" w:rsidR="00632595" w:rsidRDefault="00632595">
      <w:pPr>
        <w:spacing w:before="2"/>
        <w:rPr>
          <w:rFonts w:ascii="Courier New" w:eastAsia="Courier New" w:hAnsi="Courier New" w:cs="Courier New"/>
        </w:rPr>
      </w:pPr>
    </w:p>
    <w:p w14:paraId="72DDFE15" w14:textId="77777777" w:rsidR="00632595" w:rsidRDefault="008950A2">
      <w:pPr>
        <w:spacing w:line="206" w:lineRule="exact"/>
        <w:ind w:left="10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If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some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parameters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are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NA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for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some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reason,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retry</w:t>
      </w:r>
    </w:p>
    <w:p w14:paraId="49695906" w14:textId="77777777" w:rsidR="00632595" w:rsidRDefault="008950A2">
      <w:pPr>
        <w:pStyle w:val="BodyText"/>
        <w:spacing w:line="279" w:lineRule="exact"/>
        <w:ind w:left="1055"/>
        <w:rPr>
          <w:rFonts w:ascii="Lucida Sans Unicode" w:eastAsia="Lucida Sans Unicode" w:hAnsi="Lucida Sans Unicode" w:cs="Lucida Sans Unicode"/>
        </w:rPr>
      </w:pPr>
      <w:r>
        <w:rPr>
          <w:rFonts w:ascii="Courier New"/>
          <w:b/>
          <w:color w:val="295F93"/>
          <w:w w:val="105"/>
        </w:rPr>
        <w:t>if</w:t>
      </w:r>
      <w:r>
        <w:rPr>
          <w:rFonts w:ascii="Courier New"/>
          <w:b/>
          <w:color w:val="295F93"/>
          <w:spacing w:val="-85"/>
          <w:w w:val="105"/>
        </w:rPr>
        <w:t xml:space="preserve"> </w:t>
      </w:r>
      <w:r>
        <w:rPr>
          <w:rFonts w:ascii="Courier New"/>
          <w:color w:val="575757"/>
          <w:w w:val="105"/>
        </w:rPr>
        <w:t>(</w:t>
      </w:r>
      <w:proofErr w:type="spellStart"/>
      <w:r>
        <w:rPr>
          <w:rFonts w:ascii="Courier New"/>
          <w:b/>
          <w:color w:val="BB5A64"/>
          <w:w w:val="105"/>
        </w:rPr>
        <w:t>anyNA</w:t>
      </w:r>
      <w:proofErr w:type="spellEnd"/>
      <w:r>
        <w:rPr>
          <w:rFonts w:ascii="Courier New"/>
          <w:color w:val="575757"/>
          <w:w w:val="105"/>
        </w:rPr>
        <w:t>(</w:t>
      </w:r>
      <w:proofErr w:type="spellStart"/>
      <w:r>
        <w:rPr>
          <w:rFonts w:ascii="Courier New"/>
          <w:color w:val="575757"/>
          <w:w w:val="105"/>
        </w:rPr>
        <w:t>natural_parameters</w:t>
      </w:r>
      <w:proofErr w:type="spellEnd"/>
      <w:r>
        <w:rPr>
          <w:rFonts w:ascii="Courier New"/>
          <w:color w:val="575757"/>
          <w:w w:val="105"/>
        </w:rPr>
        <w:t>[</w:t>
      </w:r>
      <w:proofErr w:type="spellStart"/>
      <w:r>
        <w:rPr>
          <w:rFonts w:ascii="Courier New"/>
          <w:color w:val="575757"/>
          <w:w w:val="105"/>
        </w:rPr>
        <w:t>params_names</w:t>
      </w:r>
      <w:proofErr w:type="spellEnd"/>
      <w:r>
        <w:rPr>
          <w:rFonts w:ascii="Courier New"/>
          <w:color w:val="575757"/>
          <w:w w:val="105"/>
        </w:rPr>
        <w:t>],</w:t>
      </w:r>
      <w:r>
        <w:rPr>
          <w:rFonts w:ascii="Courier New"/>
          <w:color w:val="575757"/>
          <w:spacing w:val="-84"/>
          <w:w w:val="105"/>
        </w:rPr>
        <w:t xml:space="preserve"> </w:t>
      </w:r>
      <w:r>
        <w:rPr>
          <w:rFonts w:ascii="Courier New"/>
          <w:color w:val="54AA54"/>
          <w:w w:val="105"/>
        </w:rPr>
        <w:t>recursive</w:t>
      </w:r>
      <w:r>
        <w:rPr>
          <w:rFonts w:ascii="Courier New"/>
          <w:color w:val="54AA54"/>
          <w:spacing w:val="-84"/>
          <w:w w:val="105"/>
        </w:rPr>
        <w:t xml:space="preserve"> </w:t>
      </w:r>
      <w:r>
        <w:rPr>
          <w:rFonts w:ascii="Courier New"/>
          <w:color w:val="575757"/>
          <w:w w:val="105"/>
        </w:rPr>
        <w:t>=</w:t>
      </w:r>
      <w:r>
        <w:rPr>
          <w:rFonts w:ascii="Courier New"/>
          <w:color w:val="575757"/>
          <w:spacing w:val="-85"/>
          <w:w w:val="105"/>
        </w:rPr>
        <w:t xml:space="preserve"> </w:t>
      </w:r>
      <w:r>
        <w:rPr>
          <w:rFonts w:ascii="Courier New"/>
          <w:color w:val="AE0F91"/>
          <w:w w:val="105"/>
        </w:rPr>
        <w:t>TRUE</w:t>
      </w:r>
      <w:r>
        <w:rPr>
          <w:rFonts w:ascii="Courier New"/>
          <w:color w:val="575757"/>
          <w:w w:val="105"/>
        </w:rPr>
        <w:t>))</w:t>
      </w:r>
      <w:r>
        <w:rPr>
          <w:rFonts w:ascii="Courier New"/>
          <w:color w:val="575757"/>
          <w:spacing w:val="-84"/>
          <w:w w:val="105"/>
        </w:rPr>
        <w:t xml:space="preserve"> </w:t>
      </w:r>
      <w:r>
        <w:rPr>
          <w:rFonts w:ascii="Lucida Sans Unicode"/>
          <w:color w:val="575757"/>
          <w:w w:val="105"/>
        </w:rPr>
        <w:t>{</w:t>
      </w:r>
    </w:p>
    <w:p w14:paraId="69891C82" w14:textId="77777777" w:rsidR="00632595" w:rsidRDefault="008950A2">
      <w:pPr>
        <w:pStyle w:val="Heading2"/>
        <w:spacing w:line="219" w:lineRule="exact"/>
        <w:ind w:left="1294" w:firstLine="0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  <w:color w:val="295F93"/>
        </w:rPr>
        <w:t>next</w:t>
      </w:r>
    </w:p>
    <w:p w14:paraId="4C17A58E" w14:textId="77777777" w:rsidR="00632595" w:rsidRDefault="008950A2">
      <w:pPr>
        <w:pStyle w:val="BodyText"/>
        <w:spacing w:line="267" w:lineRule="exact"/>
        <w:ind w:left="1055"/>
        <w:rPr>
          <w:rFonts w:ascii="Lucida Sans Unicode" w:eastAsia="Lucida Sans Unicode" w:hAnsi="Lucida Sans Unicode" w:cs="Lucida Sans Unicode"/>
        </w:rPr>
      </w:pPr>
      <w:r>
        <w:rPr>
          <w:rFonts w:ascii="Lucida Sans Unicode"/>
          <w:color w:val="575757"/>
          <w:w w:val="155"/>
        </w:rPr>
        <w:t>}</w:t>
      </w:r>
    </w:p>
    <w:p w14:paraId="42371BDE" w14:textId="77777777" w:rsidR="00632595" w:rsidRDefault="00632595">
      <w:pPr>
        <w:spacing w:before="13"/>
        <w:rPr>
          <w:rFonts w:ascii="Lucida Sans Unicode" w:eastAsia="Lucida Sans Unicode" w:hAnsi="Lucida Sans Unicode" w:cs="Lucida Sans Unicode"/>
          <w:sz w:val="8"/>
          <w:szCs w:val="8"/>
        </w:rPr>
      </w:pPr>
    </w:p>
    <w:p w14:paraId="5734E0F9" w14:textId="77777777" w:rsidR="00632595" w:rsidRDefault="008950A2">
      <w:pPr>
        <w:spacing w:before="87"/>
        <w:ind w:left="10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If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everything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went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well,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end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the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"repeat"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loop</w:t>
      </w:r>
    </w:p>
    <w:p w14:paraId="22A79BAE" w14:textId="77777777" w:rsidR="00632595" w:rsidRDefault="008950A2">
      <w:pPr>
        <w:pStyle w:val="Heading2"/>
        <w:spacing w:before="12" w:line="206" w:lineRule="exact"/>
        <w:ind w:left="1055" w:firstLine="0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  <w:color w:val="295F93"/>
        </w:rPr>
        <w:t>break</w:t>
      </w:r>
    </w:p>
    <w:p w14:paraId="130C3948" w14:textId="77777777" w:rsidR="00632595" w:rsidRDefault="008950A2">
      <w:pPr>
        <w:pStyle w:val="BodyText"/>
        <w:spacing w:line="284" w:lineRule="exact"/>
        <w:ind w:left="816"/>
        <w:rPr>
          <w:rFonts w:ascii="Lucida Sans Unicode" w:eastAsia="Lucida Sans Unicode" w:hAnsi="Lucida Sans Unicode" w:cs="Lucida Sans Unicode"/>
        </w:rPr>
      </w:pPr>
      <w:r>
        <w:rPr>
          <w:rFonts w:ascii="Lucida Sans Unicode"/>
          <w:color w:val="575757"/>
          <w:w w:val="155"/>
        </w:rPr>
        <w:t>}</w:t>
      </w:r>
    </w:p>
    <w:p w14:paraId="56FE352E" w14:textId="77777777" w:rsidR="00632595" w:rsidRDefault="008950A2">
      <w:pPr>
        <w:spacing w:line="253" w:lineRule="auto"/>
        <w:ind w:left="816" w:right="59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The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values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from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gamma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are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taken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proofErr w:type="spellStart"/>
      <w:r>
        <w:rPr>
          <w:rFonts w:ascii="Courier New"/>
          <w:i/>
          <w:color w:val="AC94AE"/>
          <w:sz w:val="20"/>
        </w:rPr>
        <w:t>columnwise</w:t>
      </w:r>
      <w:proofErr w:type="spellEnd"/>
      <w:r>
        <w:rPr>
          <w:rFonts w:ascii="Courier New"/>
          <w:i/>
          <w:color w:val="AC94AE"/>
          <w:w w:val="99"/>
          <w:sz w:val="20"/>
        </w:rPr>
        <w:t xml:space="preserve"> </w:t>
      </w:r>
      <w:proofErr w:type="spellStart"/>
      <w:r>
        <w:rPr>
          <w:rFonts w:ascii="Courier New"/>
          <w:color w:val="575757"/>
          <w:sz w:val="20"/>
        </w:rPr>
        <w:t>natural_parameters</w:t>
      </w:r>
      <w:proofErr w:type="spellEnd"/>
      <w:r>
        <w:rPr>
          <w:rFonts w:ascii="Courier New"/>
          <w:color w:val="575757"/>
          <w:spacing w:val="-37"/>
          <w:sz w:val="20"/>
        </w:rPr>
        <w:t xml:space="preserve"> </w:t>
      </w:r>
      <w:r>
        <w:rPr>
          <w:rFonts w:ascii="Courier New"/>
          <w:color w:val="AF5A64"/>
          <w:sz w:val="20"/>
        </w:rPr>
        <w:t>&lt;-</w:t>
      </w:r>
      <w:r>
        <w:rPr>
          <w:rFonts w:ascii="Courier New"/>
          <w:color w:val="AF5A64"/>
          <w:spacing w:val="-37"/>
          <w:sz w:val="20"/>
        </w:rPr>
        <w:t xml:space="preserve"> </w:t>
      </w:r>
      <w:proofErr w:type="spellStart"/>
      <w:r>
        <w:rPr>
          <w:rFonts w:ascii="Courier New"/>
          <w:b/>
          <w:color w:val="BB5A64"/>
          <w:sz w:val="20"/>
        </w:rPr>
        <w:t>unlist</w:t>
      </w:r>
      <w:proofErr w:type="spellEnd"/>
      <w:r>
        <w:rPr>
          <w:rFonts w:ascii="Courier New"/>
          <w:color w:val="575757"/>
          <w:sz w:val="20"/>
        </w:rPr>
        <w:t>(</w:t>
      </w:r>
      <w:proofErr w:type="spellStart"/>
      <w:r>
        <w:rPr>
          <w:rFonts w:ascii="Courier New"/>
          <w:color w:val="575757"/>
          <w:sz w:val="20"/>
        </w:rPr>
        <w:t>natural_parameters</w:t>
      </w:r>
      <w:proofErr w:type="spellEnd"/>
      <w:r>
        <w:rPr>
          <w:rFonts w:ascii="Courier New"/>
          <w:color w:val="575757"/>
          <w:sz w:val="20"/>
        </w:rPr>
        <w:t>[</w:t>
      </w:r>
      <w:proofErr w:type="spellStart"/>
      <w:r>
        <w:rPr>
          <w:rFonts w:ascii="Courier New"/>
          <w:color w:val="575757"/>
          <w:sz w:val="20"/>
        </w:rPr>
        <w:t>params_names</w:t>
      </w:r>
      <w:proofErr w:type="spellEnd"/>
      <w:r>
        <w:rPr>
          <w:rFonts w:ascii="Courier New"/>
          <w:color w:val="575757"/>
          <w:sz w:val="20"/>
        </w:rPr>
        <w:t>])</w:t>
      </w:r>
      <w:r>
        <w:rPr>
          <w:rFonts w:ascii="Courier New"/>
          <w:color w:val="575757"/>
          <w:w w:val="99"/>
          <w:sz w:val="20"/>
        </w:rPr>
        <w:t xml:space="preserve"> </w:t>
      </w:r>
      <w:proofErr w:type="spellStart"/>
      <w:r>
        <w:rPr>
          <w:rFonts w:ascii="Courier New"/>
          <w:color w:val="575757"/>
          <w:sz w:val="20"/>
        </w:rPr>
        <w:t>len_par</w:t>
      </w:r>
      <w:proofErr w:type="spellEnd"/>
      <w:r>
        <w:rPr>
          <w:rFonts w:ascii="Courier New"/>
          <w:color w:val="575757"/>
          <w:spacing w:val="-22"/>
          <w:sz w:val="20"/>
        </w:rPr>
        <w:t xml:space="preserve"> </w:t>
      </w:r>
      <w:r>
        <w:rPr>
          <w:rFonts w:ascii="Courier New"/>
          <w:color w:val="AF5A64"/>
          <w:sz w:val="20"/>
        </w:rPr>
        <w:t>&lt;-</w:t>
      </w:r>
      <w:r>
        <w:rPr>
          <w:rFonts w:ascii="Courier New"/>
          <w:color w:val="AF5A64"/>
          <w:spacing w:val="-22"/>
          <w:sz w:val="20"/>
        </w:rPr>
        <w:t xml:space="preserve"> </w:t>
      </w:r>
      <w:r>
        <w:rPr>
          <w:rFonts w:ascii="Courier New"/>
          <w:b/>
          <w:color w:val="BB5A64"/>
          <w:sz w:val="20"/>
        </w:rPr>
        <w:t>length</w:t>
      </w:r>
      <w:r>
        <w:rPr>
          <w:rFonts w:ascii="Courier New"/>
          <w:color w:val="575757"/>
          <w:sz w:val="20"/>
        </w:rPr>
        <w:t>(</w:t>
      </w:r>
      <w:proofErr w:type="spellStart"/>
      <w:r>
        <w:rPr>
          <w:rFonts w:ascii="Courier New"/>
          <w:color w:val="575757"/>
          <w:sz w:val="20"/>
        </w:rPr>
        <w:t>natural_parameters</w:t>
      </w:r>
      <w:proofErr w:type="spellEnd"/>
      <w:r>
        <w:rPr>
          <w:rFonts w:ascii="Courier New"/>
          <w:color w:val="575757"/>
          <w:sz w:val="20"/>
        </w:rPr>
        <w:t>)</w:t>
      </w:r>
    </w:p>
    <w:p w14:paraId="714AFE20" w14:textId="77777777" w:rsidR="00632595" w:rsidRDefault="008950A2">
      <w:pPr>
        <w:pStyle w:val="BodyText"/>
        <w:spacing w:line="206" w:lineRule="exact"/>
        <w:ind w:left="816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75757"/>
        </w:rPr>
        <w:t>bootstrap_</w:t>
      </w:r>
      <w:proofErr w:type="gramStart"/>
      <w:r>
        <w:rPr>
          <w:rFonts w:ascii="Courier New"/>
          <w:color w:val="575757"/>
        </w:rPr>
        <w:t>estimates</w:t>
      </w:r>
      <w:proofErr w:type="spellEnd"/>
      <w:r>
        <w:rPr>
          <w:rFonts w:ascii="Courier New"/>
          <w:color w:val="575757"/>
        </w:rPr>
        <w:t>[</w:t>
      </w:r>
      <w:proofErr w:type="spellStart"/>
      <w:proofErr w:type="gramEnd"/>
      <w:r>
        <w:rPr>
          <w:rFonts w:ascii="Courier New"/>
          <w:color w:val="575757"/>
        </w:rPr>
        <w:t>idx_sample</w:t>
      </w:r>
      <w:proofErr w:type="spellEnd"/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26"/>
        </w:rPr>
        <w:t xml:space="preserve"> </w:t>
      </w:r>
      <w:r>
        <w:rPr>
          <w:rFonts w:ascii="Courier New"/>
          <w:color w:val="AE0F91"/>
        </w:rPr>
        <w:t>1</w:t>
      </w:r>
      <w:r>
        <w:rPr>
          <w:rFonts w:ascii="Courier New"/>
        </w:rPr>
        <w:t>:</w:t>
      </w:r>
      <w:r>
        <w:rPr>
          <w:rFonts w:ascii="Courier New"/>
          <w:color w:val="575757"/>
        </w:rPr>
        <w:t>len_par]</w:t>
      </w:r>
      <w:r>
        <w:rPr>
          <w:rFonts w:ascii="Courier New"/>
          <w:color w:val="575757"/>
          <w:spacing w:val="-25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26"/>
        </w:rPr>
        <w:t xml:space="preserve"> </w:t>
      </w:r>
      <w:proofErr w:type="spellStart"/>
      <w:r>
        <w:rPr>
          <w:rFonts w:ascii="Courier New"/>
          <w:color w:val="575757"/>
        </w:rPr>
        <w:t>natural_parameters</w:t>
      </w:r>
      <w:proofErr w:type="spellEnd"/>
    </w:p>
    <w:p w14:paraId="6503F85A" w14:textId="77777777" w:rsidR="00632595" w:rsidRDefault="008950A2">
      <w:pPr>
        <w:pStyle w:val="BodyText"/>
        <w:spacing w:line="284" w:lineRule="exact"/>
        <w:ind w:left="577"/>
        <w:rPr>
          <w:rFonts w:ascii="Lucida Sans Unicode" w:eastAsia="Lucida Sans Unicode" w:hAnsi="Lucida Sans Unicode" w:cs="Lucida Sans Unicode"/>
        </w:rPr>
      </w:pPr>
      <w:r>
        <w:rPr>
          <w:rFonts w:ascii="Lucida Sans Unicode"/>
          <w:color w:val="575757"/>
          <w:w w:val="155"/>
        </w:rPr>
        <w:t>}</w:t>
      </w:r>
    </w:p>
    <w:p w14:paraId="645B6FBB" w14:textId="77777777" w:rsidR="00632595" w:rsidRDefault="008950A2">
      <w:pPr>
        <w:spacing w:line="194" w:lineRule="exact"/>
        <w:ind w:left="57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Lower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and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upper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95%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bounds</w:t>
      </w:r>
    </w:p>
    <w:p w14:paraId="22DA4D60" w14:textId="77777777" w:rsidR="00632595" w:rsidRDefault="008950A2">
      <w:pPr>
        <w:spacing w:line="279" w:lineRule="exact"/>
        <w:ind w:left="577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Courier New"/>
          <w:color w:val="575757"/>
          <w:w w:val="105"/>
          <w:sz w:val="20"/>
        </w:rPr>
        <w:t>q</w:t>
      </w:r>
      <w:r>
        <w:rPr>
          <w:rFonts w:ascii="Courier New"/>
          <w:color w:val="575757"/>
          <w:spacing w:val="-78"/>
          <w:w w:val="105"/>
          <w:sz w:val="20"/>
        </w:rPr>
        <w:t xml:space="preserve"> </w:t>
      </w:r>
      <w:r>
        <w:rPr>
          <w:rFonts w:ascii="Courier New"/>
          <w:color w:val="AF5A64"/>
          <w:w w:val="105"/>
          <w:sz w:val="20"/>
        </w:rPr>
        <w:t>&lt;-</w:t>
      </w:r>
      <w:r>
        <w:rPr>
          <w:rFonts w:ascii="Courier New"/>
          <w:color w:val="AF5A64"/>
          <w:spacing w:val="-77"/>
          <w:w w:val="105"/>
          <w:sz w:val="20"/>
        </w:rPr>
        <w:t xml:space="preserve"> </w:t>
      </w:r>
      <w:proofErr w:type="gramStart"/>
      <w:r>
        <w:rPr>
          <w:rFonts w:ascii="Courier New"/>
          <w:b/>
          <w:color w:val="BB5A64"/>
          <w:w w:val="105"/>
          <w:sz w:val="20"/>
        </w:rPr>
        <w:t>apply</w:t>
      </w:r>
      <w:r>
        <w:rPr>
          <w:rFonts w:ascii="Courier New"/>
          <w:color w:val="575757"/>
          <w:w w:val="105"/>
          <w:sz w:val="20"/>
        </w:rPr>
        <w:t>(</w:t>
      </w:r>
      <w:proofErr w:type="spellStart"/>
      <w:proofErr w:type="gramEnd"/>
      <w:r>
        <w:rPr>
          <w:rFonts w:ascii="Courier New"/>
          <w:color w:val="575757"/>
          <w:w w:val="105"/>
          <w:sz w:val="20"/>
        </w:rPr>
        <w:t>bootstrap_estimates</w:t>
      </w:r>
      <w:proofErr w:type="spellEnd"/>
      <w:r>
        <w:rPr>
          <w:rFonts w:ascii="Courier New"/>
          <w:color w:val="575757"/>
          <w:w w:val="105"/>
          <w:sz w:val="20"/>
        </w:rPr>
        <w:t>,</w:t>
      </w:r>
      <w:r>
        <w:rPr>
          <w:rFonts w:ascii="Courier New"/>
          <w:color w:val="575757"/>
          <w:spacing w:val="-77"/>
          <w:w w:val="105"/>
          <w:sz w:val="20"/>
        </w:rPr>
        <w:t xml:space="preserve"> </w:t>
      </w:r>
      <w:r>
        <w:rPr>
          <w:rFonts w:ascii="Courier New"/>
          <w:color w:val="AE0F91"/>
          <w:w w:val="105"/>
          <w:sz w:val="20"/>
        </w:rPr>
        <w:t>2</w:t>
      </w:r>
      <w:r>
        <w:rPr>
          <w:rFonts w:ascii="Courier New"/>
          <w:color w:val="575757"/>
          <w:w w:val="105"/>
          <w:sz w:val="20"/>
        </w:rPr>
        <w:t>,</w:t>
      </w:r>
      <w:r>
        <w:rPr>
          <w:rFonts w:ascii="Courier New"/>
          <w:color w:val="575757"/>
          <w:spacing w:val="-77"/>
          <w:w w:val="105"/>
          <w:sz w:val="20"/>
        </w:rPr>
        <w:t xml:space="preserve"> </w:t>
      </w:r>
      <w:r>
        <w:rPr>
          <w:rFonts w:ascii="Courier New"/>
          <w:b/>
          <w:color w:val="295F93"/>
          <w:w w:val="105"/>
          <w:sz w:val="20"/>
        </w:rPr>
        <w:t>function</w:t>
      </w:r>
      <w:r>
        <w:rPr>
          <w:rFonts w:ascii="Courier New"/>
          <w:color w:val="575757"/>
          <w:w w:val="105"/>
          <w:sz w:val="20"/>
        </w:rPr>
        <w:t>(</w:t>
      </w:r>
      <w:proofErr w:type="spellStart"/>
      <w:r>
        <w:rPr>
          <w:rFonts w:ascii="Courier New"/>
          <w:color w:val="54AA54"/>
          <w:w w:val="105"/>
          <w:sz w:val="20"/>
        </w:rPr>
        <w:t>par_estimate</w:t>
      </w:r>
      <w:proofErr w:type="spellEnd"/>
      <w:r>
        <w:rPr>
          <w:rFonts w:ascii="Courier New"/>
          <w:color w:val="575757"/>
          <w:w w:val="105"/>
          <w:sz w:val="20"/>
        </w:rPr>
        <w:t>)</w:t>
      </w:r>
      <w:r>
        <w:rPr>
          <w:rFonts w:ascii="Courier New"/>
          <w:color w:val="575757"/>
          <w:spacing w:val="-77"/>
          <w:w w:val="105"/>
          <w:sz w:val="20"/>
        </w:rPr>
        <w:t xml:space="preserve"> </w:t>
      </w:r>
      <w:r>
        <w:rPr>
          <w:rFonts w:ascii="Lucida Sans Unicode"/>
          <w:color w:val="575757"/>
          <w:w w:val="105"/>
          <w:sz w:val="20"/>
        </w:rPr>
        <w:t>{</w:t>
      </w:r>
    </w:p>
    <w:p w14:paraId="2BD719B1" w14:textId="77777777" w:rsidR="00632595" w:rsidRDefault="008950A2">
      <w:pPr>
        <w:pStyle w:val="BodyText"/>
        <w:spacing w:line="219" w:lineRule="exact"/>
        <w:ind w:left="816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  <w:b/>
          <w:color w:val="BB5A64"/>
        </w:rPr>
        <w:t>quantile</w:t>
      </w:r>
      <w:r>
        <w:rPr>
          <w:rFonts w:ascii="Courier New"/>
          <w:color w:val="575757"/>
        </w:rPr>
        <w:t>(</w:t>
      </w:r>
      <w:proofErr w:type="spellStart"/>
      <w:proofErr w:type="gramEnd"/>
      <w:r>
        <w:rPr>
          <w:rFonts w:ascii="Courier New"/>
          <w:color w:val="575757"/>
        </w:rPr>
        <w:t>par_estimate</w:t>
      </w:r>
      <w:proofErr w:type="spellEnd"/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14"/>
        </w:rPr>
        <w:t xml:space="preserve"> </w:t>
      </w:r>
      <w:r>
        <w:rPr>
          <w:rFonts w:ascii="Courier New"/>
          <w:color w:val="54AA54"/>
        </w:rPr>
        <w:t>probs</w:t>
      </w:r>
      <w:r>
        <w:rPr>
          <w:rFonts w:ascii="Courier New"/>
          <w:color w:val="54AA54"/>
          <w:spacing w:val="-14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14"/>
        </w:rPr>
        <w:t xml:space="preserve"> </w:t>
      </w:r>
      <w:r>
        <w:rPr>
          <w:rFonts w:ascii="Courier New"/>
          <w:b/>
          <w:color w:val="BB5A64"/>
        </w:rPr>
        <w:t>c</w:t>
      </w:r>
      <w:r>
        <w:rPr>
          <w:rFonts w:ascii="Courier New"/>
          <w:color w:val="575757"/>
        </w:rPr>
        <w:t>(</w:t>
      </w:r>
      <w:r>
        <w:rPr>
          <w:rFonts w:ascii="Courier New"/>
          <w:color w:val="AE0F91"/>
        </w:rPr>
        <w:t>0.025</w:t>
      </w:r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14"/>
        </w:rPr>
        <w:t xml:space="preserve"> </w:t>
      </w:r>
      <w:r>
        <w:rPr>
          <w:rFonts w:ascii="Courier New"/>
          <w:color w:val="AE0F91"/>
        </w:rPr>
        <w:t>0.975</w:t>
      </w:r>
      <w:r>
        <w:rPr>
          <w:rFonts w:ascii="Courier New"/>
          <w:color w:val="575757"/>
        </w:rPr>
        <w:t>))</w:t>
      </w:r>
    </w:p>
    <w:p w14:paraId="76016F84" w14:textId="77777777" w:rsidR="00632595" w:rsidRDefault="008950A2">
      <w:pPr>
        <w:pStyle w:val="BodyText"/>
        <w:spacing w:line="267" w:lineRule="exact"/>
        <w:ind w:left="577"/>
        <w:rPr>
          <w:rFonts w:ascii="Courier New" w:eastAsia="Courier New" w:hAnsi="Courier New" w:cs="Courier New"/>
        </w:rPr>
      </w:pPr>
      <w:r>
        <w:rPr>
          <w:rFonts w:ascii="Lucida Sans Unicode"/>
          <w:color w:val="575757"/>
          <w:w w:val="120"/>
        </w:rPr>
        <w:t>}</w:t>
      </w:r>
      <w:r>
        <w:rPr>
          <w:rFonts w:ascii="Courier New"/>
          <w:color w:val="575757"/>
          <w:w w:val="120"/>
        </w:rPr>
        <w:t>)</w:t>
      </w:r>
    </w:p>
    <w:p w14:paraId="30202173" w14:textId="77777777" w:rsidR="00632595" w:rsidRDefault="008950A2">
      <w:pPr>
        <w:pStyle w:val="BodyText"/>
        <w:spacing w:before="223"/>
        <w:ind w:left="577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75757"/>
        </w:rPr>
        <w:t>params_names</w:t>
      </w:r>
      <w:proofErr w:type="spellEnd"/>
      <w:r>
        <w:rPr>
          <w:rFonts w:ascii="Courier New"/>
          <w:color w:val="575757"/>
          <w:spacing w:val="-14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13"/>
        </w:rPr>
        <w:t xml:space="preserve"> </w:t>
      </w:r>
      <w:r>
        <w:rPr>
          <w:rFonts w:ascii="Courier New"/>
          <w:b/>
          <w:color w:val="BB5A64"/>
        </w:rPr>
        <w:t>paste0</w:t>
      </w:r>
      <w:r>
        <w:rPr>
          <w:rFonts w:ascii="Courier New"/>
          <w:color w:val="575757"/>
        </w:rPr>
        <w:t>(</w:t>
      </w:r>
      <w:proofErr w:type="gramStart"/>
      <w:r>
        <w:rPr>
          <w:rFonts w:ascii="Courier New"/>
          <w:b/>
          <w:color w:val="BB5A64"/>
        </w:rPr>
        <w:t>rep</w:t>
      </w:r>
      <w:r>
        <w:rPr>
          <w:rFonts w:ascii="Courier New"/>
          <w:color w:val="575757"/>
        </w:rPr>
        <w:t>(</w:t>
      </w:r>
      <w:proofErr w:type="gramEnd"/>
      <w:r>
        <w:rPr>
          <w:rFonts w:ascii="Courier New"/>
          <w:color w:val="307DCC"/>
        </w:rPr>
        <w:t>"lambda"</w:t>
      </w:r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13"/>
        </w:rPr>
        <w:t xml:space="preserve"> </w:t>
      </w:r>
      <w:r>
        <w:rPr>
          <w:rFonts w:ascii="Courier New"/>
          <w:color w:val="575757"/>
        </w:rPr>
        <w:t>m),</w:t>
      </w:r>
      <w:r>
        <w:rPr>
          <w:rFonts w:ascii="Courier New"/>
          <w:color w:val="575757"/>
          <w:spacing w:val="-14"/>
        </w:rPr>
        <w:t xml:space="preserve"> </w:t>
      </w:r>
      <w:r>
        <w:rPr>
          <w:rFonts w:ascii="Courier New"/>
          <w:color w:val="AE0F91"/>
        </w:rPr>
        <w:t>1</w:t>
      </w:r>
      <w:r>
        <w:rPr>
          <w:rFonts w:ascii="Courier New"/>
        </w:rPr>
        <w:t>:</w:t>
      </w:r>
      <w:r>
        <w:rPr>
          <w:rFonts w:ascii="Courier New"/>
          <w:color w:val="575757"/>
        </w:rPr>
        <w:t>m)</w:t>
      </w:r>
    </w:p>
    <w:p w14:paraId="5BB0146A" w14:textId="77777777" w:rsidR="00632595" w:rsidRDefault="008950A2">
      <w:pPr>
        <w:spacing w:before="12"/>
        <w:ind w:left="57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Get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row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and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column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indexes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for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gamma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instead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of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the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default</w:t>
      </w:r>
    </w:p>
    <w:p w14:paraId="0D0C05F8" w14:textId="77777777" w:rsidR="00632595" w:rsidRDefault="008950A2">
      <w:pPr>
        <w:spacing w:before="12"/>
        <w:ind w:left="57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proofErr w:type="spellStart"/>
      <w:r>
        <w:rPr>
          <w:rFonts w:ascii="Courier New"/>
          <w:i/>
          <w:color w:val="AC94AE"/>
          <w:sz w:val="20"/>
        </w:rPr>
        <w:t>columnwise</w:t>
      </w:r>
      <w:proofErr w:type="spellEnd"/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index: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the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default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indexes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are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1:m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for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the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1st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column,</w:t>
      </w:r>
    </w:p>
    <w:p w14:paraId="214DBE4E" w14:textId="77777777" w:rsidR="00632595" w:rsidRDefault="008950A2">
      <w:pPr>
        <w:spacing w:before="12" w:line="221" w:lineRule="exact"/>
        <w:ind w:left="57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5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then</w:t>
      </w:r>
      <w:r>
        <w:rPr>
          <w:rFonts w:ascii="Courier New"/>
          <w:i/>
          <w:color w:val="AC94AE"/>
          <w:spacing w:val="-5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(m</w:t>
      </w:r>
      <w:r>
        <w:rPr>
          <w:rFonts w:ascii="Courier New"/>
          <w:i/>
          <w:color w:val="AC94AE"/>
          <w:spacing w:val="-5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+</w:t>
      </w:r>
      <w:r>
        <w:rPr>
          <w:rFonts w:ascii="Courier New"/>
          <w:i/>
          <w:color w:val="AC94AE"/>
          <w:spacing w:val="-5"/>
          <w:sz w:val="20"/>
        </w:rPr>
        <w:t xml:space="preserve"> </w:t>
      </w:r>
      <w:proofErr w:type="gramStart"/>
      <w:r>
        <w:rPr>
          <w:rFonts w:ascii="Courier New"/>
          <w:i/>
          <w:color w:val="AC94AE"/>
          <w:sz w:val="20"/>
        </w:rPr>
        <w:t>1):(</w:t>
      </w:r>
      <w:proofErr w:type="gramEnd"/>
      <w:r>
        <w:rPr>
          <w:rFonts w:ascii="Courier New"/>
          <w:i/>
          <w:color w:val="AC94AE"/>
          <w:sz w:val="20"/>
        </w:rPr>
        <w:t>2</w:t>
      </w:r>
      <w:r>
        <w:rPr>
          <w:rFonts w:ascii="Courier New"/>
          <w:i/>
          <w:color w:val="AC94AE"/>
          <w:spacing w:val="-5"/>
          <w:sz w:val="20"/>
        </w:rPr>
        <w:t xml:space="preserve"> </w:t>
      </w:r>
      <w:r>
        <w:rPr>
          <w:rFonts w:ascii="Courier New"/>
          <w:i/>
          <w:color w:val="AC94AE"/>
          <w:position w:val="-2"/>
          <w:sz w:val="20"/>
        </w:rPr>
        <w:t>*</w:t>
      </w:r>
      <w:r>
        <w:rPr>
          <w:rFonts w:ascii="Courier New"/>
          <w:i/>
          <w:color w:val="AC94AE"/>
          <w:spacing w:val="-5"/>
          <w:position w:val="-2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m)</w:t>
      </w:r>
      <w:r>
        <w:rPr>
          <w:rFonts w:ascii="Courier New"/>
          <w:i/>
          <w:color w:val="AC94AE"/>
          <w:spacing w:val="-4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for</w:t>
      </w:r>
      <w:r>
        <w:rPr>
          <w:rFonts w:ascii="Courier New"/>
          <w:i/>
          <w:color w:val="AC94AE"/>
          <w:spacing w:val="-5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the</w:t>
      </w:r>
      <w:r>
        <w:rPr>
          <w:rFonts w:ascii="Courier New"/>
          <w:i/>
          <w:color w:val="AC94AE"/>
          <w:spacing w:val="-5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2nd,</w:t>
      </w:r>
      <w:r>
        <w:rPr>
          <w:rFonts w:ascii="Courier New"/>
          <w:i/>
          <w:color w:val="AC94AE"/>
          <w:spacing w:val="-5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etc...</w:t>
      </w:r>
    </w:p>
    <w:p w14:paraId="3E8A8D8E" w14:textId="77777777" w:rsidR="00632595" w:rsidRDefault="008950A2">
      <w:pPr>
        <w:spacing w:line="264" w:lineRule="exact"/>
        <w:ind w:left="577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Courier New" w:hAnsi="Courier New"/>
          <w:b/>
          <w:color w:val="295F93"/>
          <w:w w:val="105"/>
          <w:sz w:val="20"/>
        </w:rPr>
        <w:t>for</w:t>
      </w:r>
      <w:r>
        <w:rPr>
          <w:rFonts w:ascii="Courier New" w:hAnsi="Courier New"/>
          <w:b/>
          <w:color w:val="295F93"/>
          <w:spacing w:val="-30"/>
          <w:w w:val="105"/>
          <w:sz w:val="20"/>
        </w:rPr>
        <w:t xml:space="preserve"> </w:t>
      </w:r>
      <w:r>
        <w:rPr>
          <w:rFonts w:ascii="Courier New" w:hAnsi="Courier New"/>
          <w:color w:val="575757"/>
          <w:w w:val="105"/>
          <w:sz w:val="20"/>
        </w:rPr>
        <w:t>(</w:t>
      </w:r>
      <w:proofErr w:type="spellStart"/>
      <w:r>
        <w:rPr>
          <w:rFonts w:ascii="Courier New" w:hAnsi="Courier New"/>
          <w:color w:val="575757"/>
          <w:w w:val="105"/>
          <w:sz w:val="20"/>
        </w:rPr>
        <w:t>gamma_idx</w:t>
      </w:r>
      <w:proofErr w:type="spellEnd"/>
      <w:r>
        <w:rPr>
          <w:rFonts w:ascii="Courier New" w:hAnsi="Courier New"/>
          <w:color w:val="575757"/>
          <w:spacing w:val="-29"/>
          <w:w w:val="105"/>
          <w:sz w:val="20"/>
        </w:rPr>
        <w:t xml:space="preserve"> </w:t>
      </w:r>
      <w:r>
        <w:rPr>
          <w:rFonts w:ascii="Courier New" w:hAnsi="Courier New"/>
          <w:b/>
          <w:color w:val="295F93"/>
          <w:w w:val="105"/>
          <w:sz w:val="20"/>
        </w:rPr>
        <w:t>in</w:t>
      </w:r>
      <w:r>
        <w:rPr>
          <w:rFonts w:ascii="Courier New" w:hAnsi="Courier New"/>
          <w:b/>
          <w:color w:val="295F93"/>
          <w:spacing w:val="-29"/>
          <w:w w:val="105"/>
          <w:sz w:val="20"/>
        </w:rPr>
        <w:t xml:space="preserve"> </w:t>
      </w:r>
      <w:r>
        <w:rPr>
          <w:rFonts w:ascii="Courier New" w:hAnsi="Courier New"/>
          <w:color w:val="AE0F91"/>
          <w:w w:val="105"/>
          <w:sz w:val="20"/>
        </w:rPr>
        <w:t>1</w:t>
      </w:r>
      <w:r>
        <w:rPr>
          <w:rFonts w:ascii="Courier New" w:hAnsi="Courier New"/>
          <w:w w:val="105"/>
          <w:sz w:val="20"/>
        </w:rPr>
        <w:t>:</w:t>
      </w:r>
      <w:r>
        <w:rPr>
          <w:rFonts w:ascii="Courier New" w:hAnsi="Courier New"/>
          <w:color w:val="575757"/>
          <w:w w:val="105"/>
          <w:sz w:val="20"/>
        </w:rPr>
        <w:t>m</w:t>
      </w:r>
      <w:r>
        <w:rPr>
          <w:rFonts w:ascii="Courier New" w:hAnsi="Courier New"/>
          <w:color w:val="575757"/>
          <w:spacing w:val="-29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20"/>
        </w:rPr>
        <w:t>ˆ</w:t>
      </w:r>
      <w:r>
        <w:rPr>
          <w:rFonts w:ascii="Courier New" w:hAnsi="Courier New"/>
          <w:spacing w:val="-29"/>
          <w:w w:val="105"/>
          <w:sz w:val="20"/>
        </w:rPr>
        <w:t xml:space="preserve"> </w:t>
      </w:r>
      <w:r>
        <w:rPr>
          <w:rFonts w:ascii="Courier New" w:hAnsi="Courier New"/>
          <w:color w:val="AE0F91"/>
          <w:w w:val="105"/>
          <w:sz w:val="20"/>
        </w:rPr>
        <w:t>2</w:t>
      </w:r>
      <w:r>
        <w:rPr>
          <w:rFonts w:ascii="Courier New" w:hAnsi="Courier New"/>
          <w:color w:val="575757"/>
          <w:w w:val="105"/>
          <w:sz w:val="20"/>
        </w:rPr>
        <w:t>)</w:t>
      </w:r>
      <w:r>
        <w:rPr>
          <w:rFonts w:ascii="Courier New" w:hAnsi="Courier New"/>
          <w:color w:val="575757"/>
          <w:spacing w:val="-29"/>
          <w:w w:val="105"/>
          <w:sz w:val="20"/>
        </w:rPr>
        <w:t xml:space="preserve"> </w:t>
      </w:r>
      <w:r>
        <w:rPr>
          <w:rFonts w:ascii="Lucida Sans Unicode" w:hAnsi="Lucida Sans Unicode"/>
          <w:color w:val="575757"/>
          <w:w w:val="125"/>
          <w:sz w:val="20"/>
        </w:rPr>
        <w:t>{</w:t>
      </w:r>
    </w:p>
    <w:p w14:paraId="6465448B" w14:textId="77777777" w:rsidR="00632595" w:rsidRDefault="008950A2">
      <w:pPr>
        <w:pStyle w:val="BodyText"/>
        <w:spacing w:line="253" w:lineRule="auto"/>
        <w:ind w:left="816" w:right="4000"/>
        <w:rPr>
          <w:rFonts w:ascii="Courier New" w:eastAsia="Courier New" w:hAnsi="Courier New" w:cs="Courier New"/>
        </w:rPr>
      </w:pPr>
      <w:r>
        <w:rPr>
          <w:rFonts w:ascii="Courier New"/>
          <w:color w:val="575757"/>
        </w:rPr>
        <w:t>row</w:t>
      </w:r>
      <w:r>
        <w:rPr>
          <w:rFonts w:ascii="Courier New"/>
          <w:color w:val="575757"/>
          <w:spacing w:val="-5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4"/>
        </w:rPr>
        <w:t xml:space="preserve"> </w:t>
      </w:r>
      <w:r>
        <w:rPr>
          <w:rFonts w:ascii="Courier New"/>
          <w:color w:val="575757"/>
        </w:rPr>
        <w:t>(</w:t>
      </w:r>
      <w:proofErr w:type="spellStart"/>
      <w:r>
        <w:rPr>
          <w:rFonts w:ascii="Courier New"/>
          <w:color w:val="575757"/>
        </w:rPr>
        <w:t>gamma_idx</w:t>
      </w:r>
      <w:proofErr w:type="spellEnd"/>
      <w:r>
        <w:rPr>
          <w:rFonts w:ascii="Courier New"/>
          <w:color w:val="575757"/>
          <w:spacing w:val="-5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color w:val="AE0F91"/>
        </w:rPr>
        <w:t>1</w:t>
      </w:r>
      <w:r>
        <w:rPr>
          <w:rFonts w:ascii="Courier New"/>
          <w:color w:val="575757"/>
        </w:rPr>
        <w:t>)</w:t>
      </w:r>
      <w:r>
        <w:rPr>
          <w:rFonts w:ascii="Courier New"/>
          <w:color w:val="575757"/>
          <w:spacing w:val="-5"/>
        </w:rPr>
        <w:t xml:space="preserve"> </w:t>
      </w:r>
      <w:r>
        <w:rPr>
          <w:rFonts w:ascii="Courier New"/>
        </w:rPr>
        <w:t>%%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color w:val="575757"/>
        </w:rPr>
        <w:t>m</w:t>
      </w:r>
      <w:r>
        <w:rPr>
          <w:rFonts w:ascii="Courier New"/>
          <w:color w:val="575757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color w:val="AE0F91"/>
        </w:rPr>
        <w:t>1</w:t>
      </w:r>
      <w:r>
        <w:rPr>
          <w:rFonts w:ascii="Courier New"/>
          <w:color w:val="AE0F91"/>
          <w:w w:val="99"/>
        </w:rPr>
        <w:t xml:space="preserve"> </w:t>
      </w:r>
      <w:r>
        <w:rPr>
          <w:rFonts w:ascii="Courier New"/>
          <w:color w:val="575757"/>
        </w:rPr>
        <w:t>col</w:t>
      </w:r>
      <w:r>
        <w:rPr>
          <w:rFonts w:ascii="Courier New"/>
          <w:color w:val="575757"/>
          <w:spacing w:val="-5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5"/>
        </w:rPr>
        <w:t xml:space="preserve"> </w:t>
      </w:r>
      <w:r>
        <w:rPr>
          <w:rFonts w:ascii="Courier New"/>
          <w:color w:val="575757"/>
        </w:rPr>
        <w:t>(</w:t>
      </w:r>
      <w:proofErr w:type="spellStart"/>
      <w:r>
        <w:rPr>
          <w:rFonts w:ascii="Courier New"/>
          <w:color w:val="575757"/>
        </w:rPr>
        <w:t>gamma_idx</w:t>
      </w:r>
      <w:proofErr w:type="spellEnd"/>
      <w:r>
        <w:rPr>
          <w:rFonts w:ascii="Courier New"/>
          <w:color w:val="575757"/>
          <w:spacing w:val="-4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color w:val="AE0F91"/>
        </w:rPr>
        <w:t>1</w:t>
      </w:r>
      <w:r>
        <w:rPr>
          <w:rFonts w:ascii="Courier New"/>
          <w:color w:val="575757"/>
        </w:rPr>
        <w:t>)</w:t>
      </w:r>
      <w:r>
        <w:rPr>
          <w:rFonts w:ascii="Courier New"/>
          <w:color w:val="575757"/>
          <w:spacing w:val="-4"/>
        </w:rPr>
        <w:t xml:space="preserve"> </w:t>
      </w:r>
      <w:r>
        <w:rPr>
          <w:rFonts w:ascii="Courier New"/>
        </w:rPr>
        <w:t>%/%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color w:val="575757"/>
        </w:rPr>
        <w:t>m</w:t>
      </w:r>
      <w:r>
        <w:rPr>
          <w:rFonts w:ascii="Courier New"/>
          <w:color w:val="575757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color w:val="AE0F91"/>
        </w:rPr>
        <w:t>1</w:t>
      </w:r>
      <w:r>
        <w:rPr>
          <w:rFonts w:ascii="Courier New"/>
          <w:color w:val="AE0F91"/>
          <w:w w:val="99"/>
        </w:rPr>
        <w:t xml:space="preserve"> </w:t>
      </w:r>
      <w:proofErr w:type="spellStart"/>
      <w:r>
        <w:rPr>
          <w:rFonts w:ascii="Courier New"/>
          <w:color w:val="575757"/>
        </w:rPr>
        <w:t>row_col_idx</w:t>
      </w:r>
      <w:proofErr w:type="spellEnd"/>
      <w:r>
        <w:rPr>
          <w:rFonts w:ascii="Courier New"/>
          <w:color w:val="575757"/>
          <w:spacing w:val="-11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10"/>
        </w:rPr>
        <w:t xml:space="preserve"> </w:t>
      </w:r>
      <w:r>
        <w:rPr>
          <w:rFonts w:ascii="Courier New"/>
          <w:b/>
          <w:color w:val="BB5A64"/>
        </w:rPr>
        <w:t>c</w:t>
      </w:r>
      <w:r>
        <w:rPr>
          <w:rFonts w:ascii="Courier New"/>
          <w:color w:val="575757"/>
        </w:rPr>
        <w:t>(row,</w:t>
      </w:r>
      <w:r>
        <w:rPr>
          <w:rFonts w:ascii="Courier New"/>
          <w:color w:val="575757"/>
          <w:spacing w:val="-10"/>
        </w:rPr>
        <w:t xml:space="preserve"> </w:t>
      </w:r>
      <w:r>
        <w:rPr>
          <w:rFonts w:ascii="Courier New"/>
          <w:color w:val="575757"/>
        </w:rPr>
        <w:t>col)</w:t>
      </w:r>
      <w:r>
        <w:rPr>
          <w:rFonts w:ascii="Courier New"/>
          <w:color w:val="575757"/>
          <w:w w:val="99"/>
        </w:rPr>
        <w:t xml:space="preserve"> </w:t>
      </w:r>
      <w:proofErr w:type="spellStart"/>
      <w:r>
        <w:rPr>
          <w:rFonts w:ascii="Courier New"/>
          <w:color w:val="575757"/>
        </w:rPr>
        <w:t>params_names</w:t>
      </w:r>
      <w:proofErr w:type="spellEnd"/>
      <w:r>
        <w:rPr>
          <w:rFonts w:ascii="Courier New"/>
          <w:color w:val="575757"/>
          <w:spacing w:val="-19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18"/>
        </w:rPr>
        <w:t xml:space="preserve"> </w:t>
      </w:r>
      <w:r>
        <w:rPr>
          <w:rFonts w:ascii="Courier New"/>
          <w:b/>
          <w:color w:val="BB5A64"/>
        </w:rPr>
        <w:t>c</w:t>
      </w:r>
      <w:r>
        <w:rPr>
          <w:rFonts w:ascii="Courier New"/>
          <w:color w:val="575757"/>
        </w:rPr>
        <w:t>(</w:t>
      </w:r>
      <w:proofErr w:type="spellStart"/>
      <w:r>
        <w:rPr>
          <w:rFonts w:ascii="Courier New"/>
          <w:color w:val="575757"/>
        </w:rPr>
        <w:t>params_names</w:t>
      </w:r>
      <w:proofErr w:type="spellEnd"/>
      <w:r>
        <w:rPr>
          <w:rFonts w:ascii="Courier New"/>
          <w:color w:val="575757"/>
        </w:rPr>
        <w:t>,</w:t>
      </w:r>
    </w:p>
    <w:p w14:paraId="1C037F09" w14:textId="77777777" w:rsidR="00632595" w:rsidRDefault="008950A2">
      <w:pPr>
        <w:ind w:right="1068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b/>
          <w:color w:val="BB5A64"/>
          <w:sz w:val="20"/>
        </w:rPr>
        <w:t>paste0</w:t>
      </w:r>
      <w:r>
        <w:rPr>
          <w:rFonts w:ascii="Courier New"/>
          <w:color w:val="575757"/>
          <w:sz w:val="20"/>
        </w:rPr>
        <w:t>(</w:t>
      </w:r>
      <w:r>
        <w:rPr>
          <w:rFonts w:ascii="Courier New"/>
          <w:color w:val="307DCC"/>
          <w:sz w:val="20"/>
        </w:rPr>
        <w:t>"gamma"</w:t>
      </w:r>
      <w:r>
        <w:rPr>
          <w:rFonts w:ascii="Courier New"/>
          <w:color w:val="575757"/>
          <w:sz w:val="20"/>
        </w:rPr>
        <w:t>,</w:t>
      </w:r>
    </w:p>
    <w:p w14:paraId="4D2D3D62" w14:textId="77777777" w:rsidR="00632595" w:rsidRDefault="008950A2">
      <w:pPr>
        <w:pStyle w:val="BodyText"/>
        <w:spacing w:before="12"/>
        <w:ind w:left="3805"/>
        <w:rPr>
          <w:rFonts w:ascii="Courier New" w:eastAsia="Courier New" w:hAnsi="Courier New" w:cs="Courier New"/>
        </w:rPr>
      </w:pPr>
      <w:r>
        <w:rPr>
          <w:rFonts w:ascii="Courier New"/>
          <w:b/>
          <w:color w:val="BB5A64"/>
        </w:rPr>
        <w:t>paste0</w:t>
      </w:r>
      <w:r>
        <w:rPr>
          <w:rFonts w:ascii="Courier New"/>
          <w:color w:val="575757"/>
        </w:rPr>
        <w:t>(</w:t>
      </w:r>
      <w:proofErr w:type="spellStart"/>
      <w:r>
        <w:rPr>
          <w:rFonts w:ascii="Courier New"/>
          <w:color w:val="575757"/>
        </w:rPr>
        <w:t>row_col_idx</w:t>
      </w:r>
      <w:proofErr w:type="spellEnd"/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15"/>
        </w:rPr>
        <w:t xml:space="preserve"> </w:t>
      </w:r>
      <w:r>
        <w:rPr>
          <w:rFonts w:ascii="Courier New"/>
          <w:color w:val="54AA54"/>
        </w:rPr>
        <w:t>collapse</w:t>
      </w:r>
      <w:r>
        <w:rPr>
          <w:rFonts w:ascii="Courier New"/>
          <w:color w:val="54AA54"/>
          <w:spacing w:val="-14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14"/>
        </w:rPr>
        <w:t xml:space="preserve"> </w:t>
      </w:r>
      <w:r>
        <w:rPr>
          <w:rFonts w:ascii="Courier New"/>
          <w:color w:val="307DCC"/>
        </w:rPr>
        <w:t>""</w:t>
      </w:r>
      <w:r>
        <w:rPr>
          <w:rFonts w:ascii="Courier New"/>
          <w:color w:val="575757"/>
        </w:rPr>
        <w:t>)))</w:t>
      </w:r>
    </w:p>
    <w:p w14:paraId="5B98AC85" w14:textId="77777777" w:rsidR="00632595" w:rsidRDefault="008950A2">
      <w:pPr>
        <w:pStyle w:val="BodyText"/>
        <w:spacing w:line="259" w:lineRule="exact"/>
        <w:ind w:left="577"/>
        <w:rPr>
          <w:rFonts w:ascii="Lucida Sans Unicode" w:eastAsia="Lucida Sans Unicode" w:hAnsi="Lucida Sans Unicode" w:cs="Lucida Sans Unicode"/>
        </w:rPr>
      </w:pPr>
      <w:r>
        <w:rPr>
          <w:rFonts w:ascii="Lucida Sans Unicode"/>
          <w:color w:val="575757"/>
          <w:w w:val="155"/>
        </w:rPr>
        <w:t>}</w:t>
      </w:r>
    </w:p>
    <w:p w14:paraId="0B1F54F1" w14:textId="77777777" w:rsidR="00632595" w:rsidRDefault="008950A2">
      <w:pPr>
        <w:pStyle w:val="BodyText"/>
        <w:spacing w:line="219" w:lineRule="exact"/>
        <w:ind w:left="577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75757"/>
        </w:rPr>
        <w:t>params_names</w:t>
      </w:r>
      <w:proofErr w:type="spellEnd"/>
      <w:r>
        <w:rPr>
          <w:rFonts w:ascii="Courier New"/>
          <w:color w:val="575757"/>
          <w:spacing w:val="-19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18"/>
        </w:rPr>
        <w:t xml:space="preserve"> </w:t>
      </w:r>
      <w:proofErr w:type="gramStart"/>
      <w:r>
        <w:rPr>
          <w:rFonts w:ascii="Courier New"/>
          <w:b/>
          <w:color w:val="BB5A64"/>
        </w:rPr>
        <w:t>c</w:t>
      </w:r>
      <w:r>
        <w:rPr>
          <w:rFonts w:ascii="Courier New"/>
          <w:color w:val="575757"/>
        </w:rPr>
        <w:t>(</w:t>
      </w:r>
      <w:proofErr w:type="spellStart"/>
      <w:proofErr w:type="gramEnd"/>
      <w:r>
        <w:rPr>
          <w:rFonts w:ascii="Courier New"/>
          <w:color w:val="575757"/>
        </w:rPr>
        <w:t>params_names</w:t>
      </w:r>
      <w:proofErr w:type="spellEnd"/>
      <w:r>
        <w:rPr>
          <w:rFonts w:ascii="Courier New"/>
          <w:color w:val="575757"/>
        </w:rPr>
        <w:t>,</w:t>
      </w:r>
    </w:p>
    <w:p w14:paraId="4C0A673C" w14:textId="77777777" w:rsidR="00632595" w:rsidRDefault="008950A2">
      <w:pPr>
        <w:spacing w:before="12" w:line="253" w:lineRule="auto"/>
        <w:ind w:left="577" w:right="1732" w:firstLine="21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b/>
          <w:color w:val="BB5A64"/>
          <w:sz w:val="20"/>
        </w:rPr>
        <w:t>paste0</w:t>
      </w:r>
      <w:r>
        <w:rPr>
          <w:rFonts w:ascii="Courier New"/>
          <w:color w:val="575757"/>
          <w:sz w:val="20"/>
        </w:rPr>
        <w:t>(</w:t>
      </w:r>
      <w:proofErr w:type="gramStart"/>
      <w:r>
        <w:rPr>
          <w:rFonts w:ascii="Courier New"/>
          <w:b/>
          <w:color w:val="BB5A64"/>
          <w:sz w:val="20"/>
        </w:rPr>
        <w:t>rep</w:t>
      </w:r>
      <w:r>
        <w:rPr>
          <w:rFonts w:ascii="Courier New"/>
          <w:color w:val="575757"/>
          <w:sz w:val="20"/>
        </w:rPr>
        <w:t>(</w:t>
      </w:r>
      <w:proofErr w:type="gramEnd"/>
      <w:r>
        <w:rPr>
          <w:rFonts w:ascii="Courier New"/>
          <w:color w:val="307DCC"/>
          <w:sz w:val="20"/>
        </w:rPr>
        <w:t>"delta"</w:t>
      </w:r>
      <w:r>
        <w:rPr>
          <w:rFonts w:ascii="Courier New"/>
          <w:color w:val="575757"/>
          <w:sz w:val="20"/>
        </w:rPr>
        <w:t>,</w:t>
      </w:r>
      <w:r>
        <w:rPr>
          <w:rFonts w:ascii="Courier New"/>
          <w:color w:val="575757"/>
          <w:spacing w:val="-18"/>
          <w:sz w:val="20"/>
        </w:rPr>
        <w:t xml:space="preserve"> </w:t>
      </w:r>
      <w:r>
        <w:rPr>
          <w:rFonts w:ascii="Courier New"/>
          <w:color w:val="575757"/>
          <w:sz w:val="20"/>
        </w:rPr>
        <w:t>m),</w:t>
      </w:r>
      <w:r>
        <w:rPr>
          <w:rFonts w:ascii="Courier New"/>
          <w:color w:val="575757"/>
          <w:spacing w:val="-17"/>
          <w:sz w:val="20"/>
        </w:rPr>
        <w:t xml:space="preserve"> </w:t>
      </w:r>
      <w:r>
        <w:rPr>
          <w:rFonts w:ascii="Courier New"/>
          <w:color w:val="AE0F91"/>
          <w:sz w:val="20"/>
        </w:rPr>
        <w:t>1</w:t>
      </w:r>
      <w:r>
        <w:rPr>
          <w:rFonts w:ascii="Courier New"/>
          <w:sz w:val="20"/>
        </w:rPr>
        <w:t>:</w:t>
      </w:r>
      <w:r>
        <w:rPr>
          <w:rFonts w:ascii="Courier New"/>
          <w:color w:val="575757"/>
          <w:sz w:val="20"/>
        </w:rPr>
        <w:t>m))</w:t>
      </w:r>
      <w:r>
        <w:rPr>
          <w:rFonts w:ascii="Courier New"/>
          <w:color w:val="575757"/>
          <w:w w:val="99"/>
          <w:sz w:val="20"/>
        </w:rPr>
        <w:t xml:space="preserve"> </w:t>
      </w:r>
      <w:proofErr w:type="spellStart"/>
      <w:r>
        <w:rPr>
          <w:rFonts w:ascii="Courier New"/>
          <w:color w:val="575757"/>
          <w:sz w:val="20"/>
        </w:rPr>
        <w:t>bootstrap_CI</w:t>
      </w:r>
      <w:proofErr w:type="spellEnd"/>
      <w:r>
        <w:rPr>
          <w:rFonts w:ascii="Courier New"/>
          <w:color w:val="575757"/>
          <w:spacing w:val="-16"/>
          <w:sz w:val="20"/>
        </w:rPr>
        <w:t xml:space="preserve"> </w:t>
      </w:r>
      <w:r>
        <w:rPr>
          <w:rFonts w:ascii="Courier New"/>
          <w:color w:val="AF5A64"/>
          <w:sz w:val="20"/>
        </w:rPr>
        <w:t>&lt;-</w:t>
      </w:r>
      <w:r>
        <w:rPr>
          <w:rFonts w:ascii="Courier New"/>
          <w:color w:val="AF5A64"/>
          <w:spacing w:val="-16"/>
          <w:sz w:val="20"/>
        </w:rPr>
        <w:t xml:space="preserve"> </w:t>
      </w:r>
      <w:proofErr w:type="spellStart"/>
      <w:r>
        <w:rPr>
          <w:rFonts w:ascii="Courier New"/>
          <w:b/>
          <w:color w:val="BB5A64"/>
          <w:sz w:val="20"/>
        </w:rPr>
        <w:t>data.frame</w:t>
      </w:r>
      <w:proofErr w:type="spellEnd"/>
      <w:r>
        <w:rPr>
          <w:rFonts w:ascii="Courier New"/>
          <w:color w:val="575757"/>
          <w:sz w:val="20"/>
        </w:rPr>
        <w:t>(</w:t>
      </w:r>
      <w:r>
        <w:rPr>
          <w:rFonts w:ascii="Courier New"/>
          <w:color w:val="307DCC"/>
          <w:sz w:val="20"/>
        </w:rPr>
        <w:t>"Parameter"</w:t>
      </w:r>
      <w:r>
        <w:rPr>
          <w:rFonts w:ascii="Courier New"/>
          <w:color w:val="307DCC"/>
          <w:spacing w:val="-16"/>
          <w:sz w:val="20"/>
        </w:rPr>
        <w:t xml:space="preserve"> </w:t>
      </w:r>
      <w:r>
        <w:rPr>
          <w:rFonts w:ascii="Courier New"/>
          <w:color w:val="575757"/>
          <w:sz w:val="20"/>
        </w:rPr>
        <w:t>=</w:t>
      </w:r>
      <w:r>
        <w:rPr>
          <w:rFonts w:ascii="Courier New"/>
          <w:color w:val="575757"/>
          <w:spacing w:val="-16"/>
          <w:sz w:val="20"/>
        </w:rPr>
        <w:t xml:space="preserve"> </w:t>
      </w:r>
      <w:proofErr w:type="spellStart"/>
      <w:r>
        <w:rPr>
          <w:rFonts w:ascii="Courier New"/>
          <w:color w:val="575757"/>
          <w:sz w:val="20"/>
        </w:rPr>
        <w:t>params_names</w:t>
      </w:r>
      <w:proofErr w:type="spellEnd"/>
      <w:r>
        <w:rPr>
          <w:rFonts w:ascii="Courier New"/>
          <w:color w:val="575757"/>
          <w:sz w:val="20"/>
        </w:rPr>
        <w:t>,</w:t>
      </w:r>
    </w:p>
    <w:p w14:paraId="46273FCA" w14:textId="77777777" w:rsidR="00632595" w:rsidRDefault="008950A2">
      <w:pPr>
        <w:pStyle w:val="BodyText"/>
        <w:spacing w:line="253" w:lineRule="auto"/>
        <w:ind w:left="3805" w:right="176"/>
        <w:rPr>
          <w:rFonts w:ascii="Courier New" w:eastAsia="Courier New" w:hAnsi="Courier New" w:cs="Courier New"/>
        </w:rPr>
      </w:pPr>
      <w:r>
        <w:rPr>
          <w:rFonts w:ascii="Courier New"/>
          <w:color w:val="307DCC"/>
        </w:rPr>
        <w:t>"Estimate"</w:t>
      </w:r>
      <w:r>
        <w:rPr>
          <w:rFonts w:ascii="Courier New"/>
          <w:color w:val="307DCC"/>
          <w:spacing w:val="-11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11"/>
        </w:rPr>
        <w:t xml:space="preserve"> </w:t>
      </w:r>
      <w:proofErr w:type="gramStart"/>
      <w:r>
        <w:rPr>
          <w:rFonts w:ascii="Courier New"/>
          <w:b/>
          <w:color w:val="BB5A64"/>
        </w:rPr>
        <w:t>c</w:t>
      </w:r>
      <w:r>
        <w:rPr>
          <w:rFonts w:ascii="Courier New"/>
          <w:color w:val="575757"/>
        </w:rPr>
        <w:t>(</w:t>
      </w:r>
      <w:proofErr w:type="gramEnd"/>
      <w:r>
        <w:rPr>
          <w:rFonts w:ascii="Courier New"/>
          <w:color w:val="575757"/>
        </w:rPr>
        <w:t>lambda,</w:t>
      </w:r>
      <w:r>
        <w:rPr>
          <w:rFonts w:ascii="Courier New"/>
          <w:color w:val="575757"/>
          <w:spacing w:val="-11"/>
        </w:rPr>
        <w:t xml:space="preserve"> </w:t>
      </w:r>
      <w:r>
        <w:rPr>
          <w:rFonts w:ascii="Courier New"/>
          <w:color w:val="575757"/>
        </w:rPr>
        <w:t>gamma,</w:t>
      </w:r>
      <w:r>
        <w:rPr>
          <w:rFonts w:ascii="Courier New"/>
          <w:color w:val="575757"/>
          <w:spacing w:val="-11"/>
        </w:rPr>
        <w:t xml:space="preserve"> </w:t>
      </w:r>
      <w:r>
        <w:rPr>
          <w:rFonts w:ascii="Courier New"/>
          <w:color w:val="575757"/>
        </w:rPr>
        <w:t>delta),</w:t>
      </w:r>
      <w:r>
        <w:rPr>
          <w:rFonts w:ascii="Courier New"/>
          <w:color w:val="575757"/>
          <w:w w:val="99"/>
        </w:rPr>
        <w:t xml:space="preserve"> </w:t>
      </w:r>
      <w:r>
        <w:rPr>
          <w:rFonts w:ascii="Courier New"/>
          <w:color w:val="307DCC"/>
        </w:rPr>
        <w:t>"Lower</w:t>
      </w:r>
      <w:r>
        <w:rPr>
          <w:rFonts w:ascii="Courier New"/>
          <w:color w:val="307DCC"/>
          <w:spacing w:val="-7"/>
        </w:rPr>
        <w:t xml:space="preserve"> </w:t>
      </w:r>
      <w:r>
        <w:rPr>
          <w:rFonts w:ascii="Courier New"/>
          <w:color w:val="307DCC"/>
        </w:rPr>
        <w:t>bound"</w:t>
      </w:r>
      <w:r>
        <w:rPr>
          <w:rFonts w:ascii="Courier New"/>
          <w:color w:val="307DCC"/>
          <w:spacing w:val="-7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7"/>
        </w:rPr>
        <w:t xml:space="preserve"> </w:t>
      </w:r>
      <w:r>
        <w:rPr>
          <w:rFonts w:ascii="Courier New"/>
          <w:color w:val="575757"/>
        </w:rPr>
        <w:t>q[</w:t>
      </w:r>
      <w:r>
        <w:rPr>
          <w:rFonts w:ascii="Courier New"/>
          <w:color w:val="AE0F91"/>
        </w:rPr>
        <w:t>1</w:t>
      </w:r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  <w:color w:val="575757"/>
        </w:rPr>
        <w:t>],</w:t>
      </w:r>
    </w:p>
    <w:p w14:paraId="6AC6FDCC" w14:textId="77777777" w:rsidR="00632595" w:rsidRDefault="008950A2">
      <w:pPr>
        <w:pStyle w:val="BodyText"/>
        <w:ind w:left="3805"/>
        <w:rPr>
          <w:rFonts w:ascii="Courier New" w:eastAsia="Courier New" w:hAnsi="Courier New" w:cs="Courier New"/>
        </w:rPr>
      </w:pPr>
      <w:r>
        <w:rPr>
          <w:rFonts w:ascii="Courier New"/>
          <w:color w:val="307DCC"/>
        </w:rPr>
        <w:t>"Upper</w:t>
      </w:r>
      <w:r>
        <w:rPr>
          <w:rFonts w:ascii="Courier New"/>
          <w:color w:val="307DCC"/>
          <w:spacing w:val="-7"/>
        </w:rPr>
        <w:t xml:space="preserve"> </w:t>
      </w:r>
      <w:r>
        <w:rPr>
          <w:rFonts w:ascii="Courier New"/>
          <w:color w:val="307DCC"/>
        </w:rPr>
        <w:t>bound"</w:t>
      </w:r>
      <w:r>
        <w:rPr>
          <w:rFonts w:ascii="Courier New"/>
          <w:color w:val="307DCC"/>
          <w:spacing w:val="-7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7"/>
        </w:rPr>
        <w:t xml:space="preserve"> </w:t>
      </w:r>
      <w:proofErr w:type="gramStart"/>
      <w:r>
        <w:rPr>
          <w:rFonts w:ascii="Courier New"/>
          <w:color w:val="575757"/>
        </w:rPr>
        <w:t>q[</w:t>
      </w:r>
      <w:proofErr w:type="gramEnd"/>
      <w:r>
        <w:rPr>
          <w:rFonts w:ascii="Courier New"/>
          <w:color w:val="AE0F91"/>
        </w:rPr>
        <w:t>2</w:t>
      </w:r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  <w:color w:val="575757"/>
        </w:rPr>
        <w:t>])</w:t>
      </w:r>
    </w:p>
    <w:p w14:paraId="6F037E02" w14:textId="77777777" w:rsidR="00632595" w:rsidRDefault="008950A2">
      <w:pPr>
        <w:pStyle w:val="BodyText"/>
        <w:spacing w:before="12"/>
        <w:ind w:left="577"/>
        <w:rPr>
          <w:rFonts w:ascii="Courier New" w:eastAsia="Courier New" w:hAnsi="Courier New" w:cs="Courier New"/>
        </w:rPr>
      </w:pPr>
      <w:proofErr w:type="gramStart"/>
      <w:r>
        <w:rPr>
          <w:rFonts w:ascii="Courier New"/>
          <w:b/>
          <w:color w:val="BB5A64"/>
        </w:rPr>
        <w:t>print</w:t>
      </w:r>
      <w:r>
        <w:rPr>
          <w:rFonts w:ascii="Courier New"/>
          <w:color w:val="575757"/>
        </w:rPr>
        <w:t>(</w:t>
      </w:r>
      <w:proofErr w:type="spellStart"/>
      <w:proofErr w:type="gramEnd"/>
      <w:r>
        <w:rPr>
          <w:rFonts w:ascii="Courier New"/>
          <w:color w:val="575757"/>
        </w:rPr>
        <w:t>bootstrap_CI</w:t>
      </w:r>
      <w:proofErr w:type="spellEnd"/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15"/>
        </w:rPr>
        <w:t xml:space="preserve"> </w:t>
      </w:r>
      <w:proofErr w:type="spellStart"/>
      <w:r>
        <w:rPr>
          <w:rFonts w:ascii="Courier New"/>
          <w:color w:val="54AA54"/>
        </w:rPr>
        <w:t>row.names</w:t>
      </w:r>
      <w:proofErr w:type="spellEnd"/>
      <w:r>
        <w:rPr>
          <w:rFonts w:ascii="Courier New"/>
          <w:color w:val="54AA54"/>
          <w:spacing w:val="-15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15"/>
        </w:rPr>
        <w:t xml:space="preserve"> </w:t>
      </w:r>
      <w:r>
        <w:rPr>
          <w:rFonts w:ascii="Courier New"/>
          <w:color w:val="AE0F91"/>
        </w:rPr>
        <w:t>FALSE</w:t>
      </w:r>
      <w:r>
        <w:rPr>
          <w:rFonts w:ascii="Courier New"/>
          <w:color w:val="575757"/>
        </w:rPr>
        <w:t>)</w:t>
      </w:r>
    </w:p>
    <w:p w14:paraId="7405F927" w14:textId="77777777" w:rsidR="00632595" w:rsidRDefault="00632595">
      <w:pPr>
        <w:rPr>
          <w:rFonts w:ascii="Courier New" w:eastAsia="Courier New" w:hAnsi="Courier New" w:cs="Courier New"/>
          <w:sz w:val="20"/>
          <w:szCs w:val="20"/>
        </w:rPr>
      </w:pPr>
    </w:p>
    <w:p w14:paraId="243432B3" w14:textId="77777777" w:rsidR="00632595" w:rsidRDefault="008950A2">
      <w:pPr>
        <w:pStyle w:val="BodyText"/>
        <w:tabs>
          <w:tab w:val="left" w:pos="1055"/>
          <w:tab w:val="left" w:pos="2489"/>
          <w:tab w:val="left" w:pos="3685"/>
        </w:tabs>
        <w:spacing w:before="125"/>
        <w:ind w:left="577"/>
        <w:rPr>
          <w:rFonts w:ascii="Courier New" w:eastAsia="Courier New" w:hAnsi="Courier New" w:cs="Courier New"/>
        </w:rPr>
      </w:pPr>
      <w:r>
        <w:rPr>
          <w:rFonts w:ascii="Courier New"/>
          <w:color w:val="575757"/>
          <w:w w:val="95"/>
        </w:rPr>
        <w:t>##</w:t>
      </w:r>
      <w:r>
        <w:rPr>
          <w:rFonts w:ascii="Courier New"/>
          <w:color w:val="575757"/>
          <w:w w:val="95"/>
        </w:rPr>
        <w:tab/>
        <w:t>Parameter</w:t>
      </w:r>
      <w:r>
        <w:rPr>
          <w:rFonts w:ascii="Courier New"/>
          <w:color w:val="575757"/>
          <w:w w:val="95"/>
        </w:rPr>
        <w:tab/>
        <w:t>Estimate</w:t>
      </w:r>
      <w:r>
        <w:rPr>
          <w:rFonts w:ascii="Courier New"/>
          <w:color w:val="575757"/>
          <w:w w:val="95"/>
        </w:rPr>
        <w:tab/>
      </w:r>
      <w:proofErr w:type="spellStart"/>
      <w:r>
        <w:rPr>
          <w:rFonts w:ascii="Courier New"/>
          <w:color w:val="575757"/>
        </w:rPr>
        <w:t>Lower.bound</w:t>
      </w:r>
      <w:proofErr w:type="spellEnd"/>
      <w:r>
        <w:rPr>
          <w:rFonts w:ascii="Courier New"/>
          <w:color w:val="575757"/>
          <w:spacing w:val="-28"/>
        </w:rPr>
        <w:t xml:space="preserve"> </w:t>
      </w:r>
      <w:proofErr w:type="spellStart"/>
      <w:r>
        <w:rPr>
          <w:rFonts w:ascii="Courier New"/>
          <w:color w:val="575757"/>
        </w:rPr>
        <w:t>Upper.bound</w:t>
      </w:r>
      <w:proofErr w:type="spellEnd"/>
    </w:p>
    <w:p w14:paraId="0189B54D" w14:textId="77777777" w:rsidR="00632595" w:rsidRDefault="008950A2">
      <w:pPr>
        <w:pStyle w:val="BodyText"/>
        <w:tabs>
          <w:tab w:val="left" w:pos="1294"/>
          <w:tab w:val="left" w:pos="5359"/>
        </w:tabs>
        <w:spacing w:before="12"/>
        <w:ind w:left="577"/>
        <w:rPr>
          <w:rFonts w:ascii="Courier New" w:eastAsia="Courier New" w:hAnsi="Courier New" w:cs="Courier New"/>
        </w:rPr>
      </w:pPr>
      <w:r>
        <w:rPr>
          <w:rFonts w:ascii="Courier New"/>
          <w:color w:val="575757"/>
          <w:w w:val="95"/>
        </w:rPr>
        <w:t>##</w:t>
      </w:r>
      <w:r>
        <w:rPr>
          <w:rFonts w:ascii="Courier New"/>
          <w:color w:val="575757"/>
          <w:w w:val="95"/>
        </w:rPr>
        <w:tab/>
      </w:r>
      <w:r>
        <w:rPr>
          <w:rFonts w:ascii="Courier New"/>
          <w:color w:val="575757"/>
        </w:rPr>
        <w:t>lambda1</w:t>
      </w:r>
      <w:r>
        <w:rPr>
          <w:rFonts w:ascii="Courier New"/>
          <w:color w:val="575757"/>
          <w:spacing w:val="-19"/>
        </w:rPr>
        <w:t xml:space="preserve"> </w:t>
      </w:r>
      <w:r>
        <w:rPr>
          <w:rFonts w:ascii="Courier New"/>
          <w:color w:val="575757"/>
        </w:rPr>
        <w:t>0.25636541</w:t>
      </w:r>
      <w:r>
        <w:rPr>
          <w:rFonts w:ascii="Courier New"/>
          <w:color w:val="575757"/>
          <w:spacing w:val="-18"/>
        </w:rPr>
        <w:t xml:space="preserve"> </w:t>
      </w:r>
      <w:r>
        <w:rPr>
          <w:rFonts w:ascii="Courier New"/>
          <w:color w:val="575757"/>
        </w:rPr>
        <w:t>7.117339e-09</w:t>
      </w:r>
      <w:r>
        <w:rPr>
          <w:rFonts w:ascii="Courier New"/>
          <w:color w:val="575757"/>
        </w:rPr>
        <w:tab/>
        <w:t>0.2954041</w:t>
      </w:r>
    </w:p>
    <w:p w14:paraId="1AFD0E43" w14:textId="77777777" w:rsidR="00632595" w:rsidRDefault="00632595">
      <w:pPr>
        <w:rPr>
          <w:rFonts w:ascii="Courier New" w:eastAsia="Courier New" w:hAnsi="Courier New" w:cs="Courier New"/>
        </w:rPr>
        <w:sectPr w:rsidR="00632595">
          <w:pgSz w:w="12240" w:h="15840"/>
          <w:pgMar w:top="1500" w:right="1720" w:bottom="1160" w:left="1720" w:header="0" w:footer="961" w:gutter="0"/>
          <w:cols w:space="720"/>
        </w:sectPr>
      </w:pPr>
    </w:p>
    <w:p w14:paraId="7918D829" w14:textId="77777777" w:rsidR="00632595" w:rsidRDefault="00632595">
      <w:pPr>
        <w:spacing w:before="2"/>
        <w:rPr>
          <w:rFonts w:ascii="Courier New" w:eastAsia="Courier New" w:hAnsi="Courier New" w:cs="Courier New"/>
          <w:sz w:val="12"/>
          <w:szCs w:val="12"/>
        </w:rPr>
      </w:pPr>
    </w:p>
    <w:p w14:paraId="49298E99" w14:textId="77777777" w:rsidR="00632595" w:rsidRDefault="008950A2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19</w:t>
      </w:r>
    </w:p>
    <w:p w14:paraId="5A5062D1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14:paraId="58EBC098" w14:textId="77777777" w:rsidR="00632595" w:rsidRDefault="008950A2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5381DAB">
          <v:group id="_x0000_s5751" style="width:422.55pt;height:.4pt;mso-position-horizontal-relative:char;mso-position-vertical-relative:line" coordsize="8451,8">
            <v:group id="_x0000_s5752" style="position:absolute;left:4;top:4;width:8443;height:2" coordorigin="4,4" coordsize="8443,2">
              <v:shape id="_x0000_s5753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14:paraId="67486ACC" w14:textId="77777777" w:rsidR="00632595" w:rsidRDefault="00632595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W w:w="0" w:type="auto"/>
        <w:tblInd w:w="5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1136"/>
        <w:gridCol w:w="1315"/>
        <w:gridCol w:w="1674"/>
        <w:gridCol w:w="3501"/>
      </w:tblGrid>
      <w:tr w:rsidR="00632595" w14:paraId="721546CA" w14:textId="77777777">
        <w:trPr>
          <w:trHeight w:hRule="exact" w:val="251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035FD4F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2439A71" w14:textId="77777777" w:rsidR="00632595" w:rsidRDefault="008950A2">
            <w:pPr>
              <w:pStyle w:val="TableParagraph"/>
              <w:spacing w:before="19"/>
              <w:ind w:left="23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lambda2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6889341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3.11475432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085F2EB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3.565353e-01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DC4CDBB" w14:textId="77777777" w:rsidR="00632595" w:rsidRDefault="008950A2">
            <w:pPr>
              <w:pStyle w:val="TableParagraph"/>
              <w:spacing w:before="19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3.4379317</w:t>
            </w:r>
          </w:p>
        </w:tc>
      </w:tr>
      <w:tr w:rsidR="00632595" w14:paraId="1814F856" w14:textId="77777777">
        <w:trPr>
          <w:trHeight w:hRule="exact" w:val="239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549A02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49164C2" w14:textId="77777777" w:rsidR="00632595" w:rsidRDefault="008950A2">
            <w:pPr>
              <w:pStyle w:val="TableParagraph"/>
              <w:spacing w:before="7"/>
              <w:ind w:left="23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gamma11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8D364F5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0.98872128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0D4D5D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4.444232e-01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01D1E02" w14:textId="77777777" w:rsidR="00632595" w:rsidRDefault="008950A2">
            <w:pPr>
              <w:pStyle w:val="TableParagraph"/>
              <w:spacing w:before="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0.9947810</w:t>
            </w:r>
          </w:p>
        </w:tc>
      </w:tr>
      <w:tr w:rsidR="00632595" w14:paraId="66DB78A5" w14:textId="77777777">
        <w:trPr>
          <w:trHeight w:hRule="exact" w:val="239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787CB43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F8DC93E" w14:textId="77777777" w:rsidR="00632595" w:rsidRDefault="008950A2">
            <w:pPr>
              <w:pStyle w:val="TableParagraph"/>
              <w:spacing w:before="7"/>
              <w:ind w:left="23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gamma21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D6E2BC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0.31033853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691A25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9.937752e-02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C0CEC8C" w14:textId="77777777" w:rsidR="00632595" w:rsidRDefault="008950A2">
            <w:pPr>
              <w:pStyle w:val="TableParagraph"/>
              <w:spacing w:before="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0.5693026</w:t>
            </w:r>
          </w:p>
        </w:tc>
      </w:tr>
      <w:tr w:rsidR="00632595" w14:paraId="18CFA826" w14:textId="77777777">
        <w:trPr>
          <w:trHeight w:hRule="exact" w:val="239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CB03E37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04F8983" w14:textId="77777777" w:rsidR="00632595" w:rsidRDefault="008950A2">
            <w:pPr>
              <w:pStyle w:val="TableParagraph"/>
              <w:spacing w:before="7"/>
              <w:ind w:left="23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gamma12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65B560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0.01127872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8FF6863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5.219006e-03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95479C0" w14:textId="77777777" w:rsidR="00632595" w:rsidRDefault="008950A2">
            <w:pPr>
              <w:pStyle w:val="TableParagraph"/>
              <w:spacing w:before="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0.5555768</w:t>
            </w:r>
          </w:p>
        </w:tc>
      </w:tr>
      <w:tr w:rsidR="00632595" w14:paraId="4A06C3B6" w14:textId="77777777">
        <w:trPr>
          <w:trHeight w:hRule="exact" w:val="239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17274C5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EF6A7E5" w14:textId="77777777" w:rsidR="00632595" w:rsidRDefault="008950A2">
            <w:pPr>
              <w:pStyle w:val="TableParagraph"/>
              <w:spacing w:before="7"/>
              <w:ind w:left="23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gamma22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793DF9F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0.68966147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EF6B207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4.306974e-01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9187329" w14:textId="77777777" w:rsidR="00632595" w:rsidRDefault="008950A2">
            <w:pPr>
              <w:pStyle w:val="TableParagraph"/>
              <w:spacing w:before="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0.9006225</w:t>
            </w:r>
          </w:p>
        </w:tc>
      </w:tr>
      <w:tr w:rsidR="00632595" w14:paraId="15D951B1" w14:textId="77777777">
        <w:trPr>
          <w:trHeight w:hRule="exact" w:val="239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08EF277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6F86E70" w14:textId="77777777" w:rsidR="00632595" w:rsidRDefault="008950A2">
            <w:pPr>
              <w:pStyle w:val="TableParagraph"/>
              <w:spacing w:before="7"/>
              <w:ind w:left="358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delta1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3B182CD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0.96493123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BF3B5B8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2.635814e-01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F8F41B9" w14:textId="77777777" w:rsidR="00632595" w:rsidRDefault="008950A2">
            <w:pPr>
              <w:pStyle w:val="TableParagraph"/>
              <w:spacing w:before="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0.9830019</w:t>
            </w:r>
          </w:p>
        </w:tc>
      </w:tr>
      <w:tr w:rsidR="00632595" w14:paraId="2AB37EC5" w14:textId="77777777">
        <w:trPr>
          <w:trHeight w:hRule="exact" w:val="2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D1FB3F7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447DB34" w14:textId="77777777" w:rsidR="00632595" w:rsidRDefault="008950A2">
            <w:pPr>
              <w:pStyle w:val="TableParagraph"/>
              <w:spacing w:before="7"/>
              <w:ind w:left="358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delta2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3B136E0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0.03506877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093192D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1.699805e-02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639991B" w14:textId="77777777" w:rsidR="00632595" w:rsidRDefault="008950A2">
            <w:pPr>
              <w:pStyle w:val="TableParagraph"/>
              <w:spacing w:before="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0.7364186</w:t>
            </w:r>
          </w:p>
        </w:tc>
      </w:tr>
    </w:tbl>
    <w:p w14:paraId="43131CDD" w14:textId="77777777" w:rsidR="00632595" w:rsidRDefault="00632595">
      <w:pPr>
        <w:spacing w:before="10"/>
        <w:rPr>
          <w:rFonts w:ascii="Times New Roman" w:eastAsia="Times New Roman" w:hAnsi="Times New Roman" w:cs="Times New Roman"/>
          <w:sz w:val="29"/>
          <w:szCs w:val="29"/>
        </w:rPr>
      </w:pPr>
    </w:p>
    <w:p w14:paraId="4F472732" w14:textId="77777777" w:rsidR="00632595" w:rsidRDefault="008950A2">
      <w:pPr>
        <w:pStyle w:val="BodyText"/>
        <w:numPr>
          <w:ilvl w:val="0"/>
          <w:numId w:val="13"/>
        </w:numPr>
        <w:tabs>
          <w:tab w:val="left" w:pos="578"/>
        </w:tabs>
        <w:spacing w:line="249" w:lineRule="auto"/>
        <w:ind w:right="176" w:hanging="383"/>
        <w:jc w:val="both"/>
      </w:pPr>
      <w:r>
        <w:t>It</w:t>
      </w:r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noted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estimates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rPr>
          <w:spacing w:val="-1"/>
        </w:rPr>
        <w:t>very</w:t>
      </w:r>
      <w:r>
        <w:rPr>
          <w:spacing w:val="-10"/>
        </w:rPr>
        <w:t xml:space="preserve"> </w:t>
      </w:r>
      <w:r>
        <w:rPr>
          <w:spacing w:val="-1"/>
        </w:rPr>
        <w:t>large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small.</w:t>
      </w:r>
      <w:r>
        <w:rPr>
          <w:spacing w:val="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happen</w:t>
      </w:r>
      <w:r>
        <w:rPr>
          <w:spacing w:val="-11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randomly</w:t>
      </w:r>
      <w:r>
        <w:rPr>
          <w:spacing w:val="30"/>
          <w:w w:val="99"/>
        </w:rPr>
        <w:t xml:space="preserve"> </w:t>
      </w:r>
      <w:r>
        <w:t>generated</w:t>
      </w:r>
      <w:r>
        <w:rPr>
          <w:spacing w:val="15"/>
        </w:rPr>
        <w:t xml:space="preserve"> </w:t>
      </w:r>
      <w:r>
        <w:t>bootstrap</w:t>
      </w:r>
      <w:r>
        <w:rPr>
          <w:spacing w:val="16"/>
        </w:rPr>
        <w:t xml:space="preserve"> </w:t>
      </w:r>
      <w:r>
        <w:t>sample</w:t>
      </w:r>
      <w:r>
        <w:rPr>
          <w:spacing w:val="15"/>
        </w:rPr>
        <w:t xml:space="preserve"> </w:t>
      </w:r>
      <w:r>
        <w:t>contains</w:t>
      </w:r>
      <w:r>
        <w:rPr>
          <w:spacing w:val="16"/>
        </w:rPr>
        <w:t xml:space="preserve"> </w:t>
      </w:r>
      <w:r>
        <w:t>long</w:t>
      </w:r>
      <w:r>
        <w:rPr>
          <w:spacing w:val="15"/>
        </w:rPr>
        <w:t xml:space="preserve"> </w:t>
      </w:r>
      <w:r>
        <w:t>chains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same</w:t>
      </w:r>
      <w:r>
        <w:rPr>
          <w:spacing w:val="15"/>
        </w:rPr>
        <w:t xml:space="preserve"> </w:t>
      </w:r>
      <w:r>
        <w:rPr>
          <w:spacing w:val="-1"/>
        </w:rPr>
        <w:t>values.</w:t>
      </w:r>
      <w:r>
        <w:rPr>
          <w:spacing w:val="15"/>
        </w:rPr>
        <w:t xml:space="preserve"> </w:t>
      </w:r>
      <w:r>
        <w:rPr>
          <w:spacing w:val="-3"/>
        </w:rPr>
        <w:t>However,</w:t>
      </w:r>
      <w:r>
        <w:rPr>
          <w:spacing w:val="20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large</w:t>
      </w:r>
      <w:r>
        <w:rPr>
          <w:spacing w:val="15"/>
        </w:rPr>
        <w:t xml:space="preserve"> </w:t>
      </w:r>
      <w:r>
        <w:t>number</w:t>
      </w:r>
      <w:r>
        <w:rPr>
          <w:spacing w:val="16"/>
        </w:rPr>
        <w:t xml:space="preserve"> </w:t>
      </w:r>
      <w:r>
        <w:t>of</w:t>
      </w:r>
      <w:r>
        <w:rPr>
          <w:spacing w:val="27"/>
          <w:w w:val="99"/>
        </w:rPr>
        <w:t xml:space="preserve"> </w:t>
      </w:r>
      <w:r>
        <w:t>bootstrap</w:t>
      </w:r>
      <w:r>
        <w:rPr>
          <w:spacing w:val="2"/>
        </w:rPr>
        <w:t xml:space="preserve"> </w:t>
      </w:r>
      <w:r>
        <w:t>samples</w:t>
      </w:r>
      <w:r>
        <w:rPr>
          <w:spacing w:val="2"/>
        </w:rPr>
        <w:t xml:space="preserve"> </w:t>
      </w:r>
      <w:r>
        <w:rPr>
          <w:spacing w:val="-1"/>
        </w:rPr>
        <w:t>lowers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risk</w:t>
      </w:r>
      <w:r>
        <w:rPr>
          <w:spacing w:val="2"/>
        </w:rPr>
        <w:t xml:space="preserve"> </w:t>
      </w:r>
      <w:r>
        <w:t>since</w:t>
      </w:r>
      <w:r>
        <w:rPr>
          <w:spacing w:val="2"/>
        </w:rPr>
        <w:t xml:space="preserve"> </w:t>
      </w:r>
      <w:proofErr w:type="gramStart"/>
      <w:r>
        <w:t>we</w:t>
      </w:r>
      <w:r>
        <w:rPr>
          <w:spacing w:val="3"/>
        </w:rPr>
        <w:t xml:space="preserve"> </w:t>
      </w:r>
      <w:r>
        <w:rPr>
          <w:spacing w:val="-2"/>
        </w:rPr>
        <w:t>”leave</w:t>
      </w:r>
      <w:proofErr w:type="gramEnd"/>
      <w:r>
        <w:rPr>
          <w:spacing w:val="2"/>
        </w:rPr>
        <w:t xml:space="preserve"> </w:t>
      </w:r>
      <w:r>
        <w:t>out”</w:t>
      </w:r>
      <w:r>
        <w:rPr>
          <w:spacing w:val="2"/>
        </w:rPr>
        <w:t xml:space="preserve"> </w:t>
      </w:r>
      <w:r>
        <w:t>5%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extreme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CI.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could</w:t>
      </w:r>
      <w:r>
        <w:rPr>
          <w:spacing w:val="23"/>
          <w:w w:val="99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skip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bootstrap</w:t>
      </w:r>
      <w:r>
        <w:rPr>
          <w:spacing w:val="-5"/>
        </w:rPr>
        <w:t xml:space="preserve"> </w:t>
      </w:r>
      <w:r>
        <w:t>samples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estimates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rPr>
          <w:spacing w:val="-1"/>
        </w:rPr>
        <w:t>far</w:t>
      </w:r>
      <w:r>
        <w:rPr>
          <w:spacing w:val="-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expectations.</w:t>
      </w:r>
    </w:p>
    <w:p w14:paraId="77B78BFE" w14:textId="77777777" w:rsidR="00632595" w:rsidRDefault="00632595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14:paraId="57827F84" w14:textId="77777777" w:rsidR="00632595" w:rsidRDefault="008950A2">
      <w:pPr>
        <w:pStyle w:val="Heading1"/>
        <w:numPr>
          <w:ilvl w:val="0"/>
          <w:numId w:val="3"/>
        </w:numPr>
        <w:tabs>
          <w:tab w:val="left" w:pos="1305"/>
        </w:tabs>
        <w:ind w:hanging="358"/>
        <w:rPr>
          <w:b w:val="0"/>
          <w:bCs w:val="0"/>
        </w:rPr>
      </w:pPr>
      <w:bookmarkStart w:id="112" w:name="State_inference"/>
      <w:bookmarkEnd w:id="112"/>
      <w:r>
        <w:t>State</w:t>
      </w:r>
      <w:r>
        <w:rPr>
          <w:spacing w:val="-16"/>
        </w:rPr>
        <w:t xml:space="preserve"> </w:t>
      </w:r>
      <w:r>
        <w:rPr>
          <w:spacing w:val="-1"/>
        </w:rPr>
        <w:t>inference</w:t>
      </w:r>
    </w:p>
    <w:p w14:paraId="4462C8B0" w14:textId="77777777" w:rsidR="00632595" w:rsidRDefault="008950A2">
      <w:pPr>
        <w:pStyle w:val="Heading2"/>
        <w:numPr>
          <w:ilvl w:val="1"/>
          <w:numId w:val="3"/>
        </w:numPr>
        <w:tabs>
          <w:tab w:val="left" w:pos="1395"/>
        </w:tabs>
        <w:spacing w:before="162"/>
        <w:ind w:hanging="448"/>
        <w:rPr>
          <w:b w:val="0"/>
          <w:bCs w:val="0"/>
        </w:rPr>
      </w:pPr>
      <w:bookmarkStart w:id="113" w:name="Setup"/>
      <w:bookmarkEnd w:id="113"/>
      <w:r>
        <w:t>Setup</w:t>
      </w:r>
    </w:p>
    <w:p w14:paraId="1CB9EAB2" w14:textId="77777777" w:rsidR="00632595" w:rsidRDefault="008950A2">
      <w:pPr>
        <w:pStyle w:val="BodyText"/>
        <w:spacing w:before="93" w:line="240" w:lineRule="exact"/>
        <w:ind w:right="176"/>
      </w:pPr>
      <w:r>
        <w:rPr>
          <w:spacing w:val="-2"/>
        </w:rPr>
        <w:t>Given</w:t>
      </w:r>
      <w:r>
        <w:rPr>
          <w:spacing w:val="-16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optimized</w:t>
      </w:r>
      <w:r>
        <w:rPr>
          <w:spacing w:val="-15"/>
        </w:rPr>
        <w:t xml:space="preserve"> </w:t>
      </w:r>
      <w:proofErr w:type="spellStart"/>
      <w:r>
        <w:rPr>
          <w:rFonts w:ascii="Courier New"/>
        </w:rPr>
        <w:t>MakeADFun</w:t>
      </w:r>
      <w:proofErr w:type="spellEnd"/>
      <w:r>
        <w:rPr>
          <w:rFonts w:ascii="Courier New"/>
          <w:spacing w:val="-85"/>
        </w:rPr>
        <w:t xml:space="preserve"> </w:t>
      </w:r>
      <w:r>
        <w:t>object</w:t>
      </w:r>
      <w:r>
        <w:rPr>
          <w:spacing w:val="-16"/>
        </w:rPr>
        <w:t xml:space="preserve"> </w:t>
      </w:r>
      <w:r>
        <w:rPr>
          <w:rFonts w:ascii="Courier New"/>
        </w:rPr>
        <w:t>obj</w:t>
      </w:r>
      <w:r>
        <w:t>,</w:t>
      </w:r>
      <w:r>
        <w:rPr>
          <w:spacing w:val="-13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need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setup</w:t>
      </w:r>
      <w:r>
        <w:rPr>
          <w:spacing w:val="-15"/>
        </w:rPr>
        <w:t xml:space="preserve"> </w:t>
      </w:r>
      <w:r>
        <w:t>some</w:t>
      </w:r>
      <w:r>
        <w:rPr>
          <w:spacing w:val="-15"/>
        </w:rPr>
        <w:t xml:space="preserve"> </w:t>
      </w:r>
      <w:r>
        <w:rPr>
          <w:spacing w:val="-1"/>
        </w:rPr>
        <w:t>variables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compute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probabilities</w:t>
      </w:r>
      <w:r>
        <w:rPr>
          <w:spacing w:val="26"/>
          <w:w w:val="99"/>
        </w:rPr>
        <w:t xml:space="preserve"> </w:t>
      </w:r>
      <w:r>
        <w:t>detailed</w:t>
      </w:r>
      <w:r>
        <w:rPr>
          <w:spacing w:val="-13"/>
        </w:rPr>
        <w:t xml:space="preserve"> </w:t>
      </w:r>
      <w:r>
        <w:rPr>
          <w:spacing w:val="-3"/>
        </w:rPr>
        <w:t>below.</w:t>
      </w:r>
    </w:p>
    <w:p w14:paraId="236D7194" w14:textId="77777777" w:rsidR="00632595" w:rsidRDefault="0063259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38AAF61C" w14:textId="77777777" w:rsidR="00632595" w:rsidRDefault="008950A2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26B09384">
          <v:shape id="_x0000_s5750" type="#_x0000_t202" style="width:428.15pt;height:97.8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376492DA" w14:textId="77777777" w:rsidR="008950A2" w:rsidRDefault="008950A2">
                  <w:pPr>
                    <w:spacing w:before="2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Retrieve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objects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at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ML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value</w:t>
                  </w:r>
                </w:p>
                <w:p w14:paraId="286281D9" w14:textId="77777777" w:rsidR="008950A2" w:rsidRDefault="008950A2">
                  <w:pPr>
                    <w:spacing w:before="12" w:line="253" w:lineRule="auto"/>
                    <w:ind w:left="59" w:right="2523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adrep</w:t>
                  </w:r>
                  <w:proofErr w:type="spellEnd"/>
                  <w:r>
                    <w:rPr>
                      <w:rFonts w:ascii="Courier New"/>
                      <w:color w:val="575757"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3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obj_tmb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report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obj_tmb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env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proofErr w:type="gramStart"/>
                  <w:r>
                    <w:rPr>
                      <w:rFonts w:ascii="Courier New"/>
                      <w:color w:val="575757"/>
                      <w:sz w:val="20"/>
                    </w:rPr>
                    <w:t>last.par.best</w:t>
                  </w:r>
                  <w:proofErr w:type="spellEnd"/>
                  <w:proofErr w:type="gramEnd"/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delta</w:t>
                  </w:r>
                  <w:r>
                    <w:rPr>
                      <w:rFonts w:ascii="Courier New"/>
                      <w:color w:val="575757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adrep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delta</w:t>
                  </w:r>
                  <w:proofErr w:type="spellEnd"/>
                </w:p>
                <w:p w14:paraId="661C34B3" w14:textId="77777777" w:rsidR="008950A2" w:rsidRDefault="008950A2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gamma</w:t>
                  </w:r>
                  <w:r>
                    <w:rPr>
                      <w:rFonts w:ascii="Courier New"/>
                      <w:color w:val="575757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adrep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gamma</w:t>
                  </w:r>
                  <w:proofErr w:type="spellEnd"/>
                </w:p>
                <w:p w14:paraId="631EB32F" w14:textId="77777777" w:rsidR="008950A2" w:rsidRDefault="008950A2">
                  <w:pPr>
                    <w:spacing w:before="12" w:line="253" w:lineRule="auto"/>
                    <w:ind w:left="59" w:right="3957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emission_probs</w:t>
                  </w:r>
                  <w:proofErr w:type="spellEnd"/>
                  <w:r>
                    <w:rPr>
                      <w:rFonts w:ascii="Courier New"/>
                      <w:color w:val="575757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2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adrep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emission_probs</w:t>
                  </w:r>
                  <w:proofErr w:type="spellEnd"/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n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adrep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n</w:t>
                  </w:r>
                  <w:proofErr w:type="spellEnd"/>
                </w:p>
                <w:p w14:paraId="2BCCEB17" w14:textId="77777777" w:rsidR="008950A2" w:rsidRDefault="008950A2">
                  <w:pPr>
                    <w:spacing w:line="253" w:lineRule="auto"/>
                    <w:ind w:left="59" w:right="634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m</w:t>
                  </w:r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length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(delta)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mllk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adrep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mllk</w:t>
                  </w:r>
                  <w:proofErr w:type="spellEnd"/>
                </w:p>
              </w:txbxContent>
            </v:textbox>
          </v:shape>
        </w:pict>
      </w:r>
    </w:p>
    <w:p w14:paraId="11B0649F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10D013" w14:textId="77777777" w:rsidR="00632595" w:rsidRDefault="00632595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14:paraId="1B0B381B" w14:textId="77777777" w:rsidR="00632595" w:rsidRDefault="008950A2">
      <w:pPr>
        <w:pStyle w:val="Heading2"/>
        <w:numPr>
          <w:ilvl w:val="1"/>
          <w:numId w:val="3"/>
        </w:numPr>
        <w:tabs>
          <w:tab w:val="left" w:pos="1395"/>
        </w:tabs>
        <w:spacing w:before="60"/>
        <w:ind w:hanging="448"/>
        <w:rPr>
          <w:b w:val="0"/>
          <w:bCs w:val="0"/>
        </w:rPr>
      </w:pPr>
      <w:bookmarkStart w:id="114" w:name="Log-forward_probabilities"/>
      <w:bookmarkEnd w:id="114"/>
      <w:r>
        <w:rPr>
          <w:spacing w:val="-1"/>
        </w:rPr>
        <w:t>Log-forward</w:t>
      </w:r>
      <w:r>
        <w:rPr>
          <w:spacing w:val="-23"/>
        </w:rPr>
        <w:t xml:space="preserve"> </w:t>
      </w:r>
      <w:r>
        <w:rPr>
          <w:spacing w:val="-1"/>
        </w:rPr>
        <w:t>probabilities</w:t>
      </w:r>
    </w:p>
    <w:p w14:paraId="18741710" w14:textId="77777777" w:rsidR="00632595" w:rsidRDefault="008950A2">
      <w:pPr>
        <w:pStyle w:val="BodyText"/>
        <w:spacing w:before="98" w:line="249" w:lineRule="auto"/>
        <w:ind w:right="176"/>
      </w:pPr>
      <w:r>
        <w:t>The</w:t>
      </w:r>
      <w:r>
        <w:rPr>
          <w:spacing w:val="-8"/>
        </w:rPr>
        <w:t xml:space="preserve"> </w:t>
      </w:r>
      <w:r>
        <w:rPr>
          <w:spacing w:val="-1"/>
        </w:rPr>
        <w:t>forward</w:t>
      </w:r>
      <w:r>
        <w:rPr>
          <w:spacing w:val="-8"/>
        </w:rPr>
        <w:t xml:space="preserve"> </w:t>
      </w:r>
      <w:r>
        <w:t>probabilities</w:t>
      </w:r>
      <w:r>
        <w:rPr>
          <w:spacing w:val="-8"/>
        </w:rPr>
        <w:t xml:space="preserve"> </w:t>
      </w:r>
      <w:r>
        <w:rPr>
          <w:spacing w:val="-2"/>
        </w:rPr>
        <w:t>have</w:t>
      </w:r>
      <w:r>
        <w:rPr>
          <w:spacing w:val="-8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detailed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hyperlink w:anchor="_bookmark2" w:history="1">
        <w:r>
          <w:t>Section</w:t>
        </w:r>
        <w:r>
          <w:rPr>
            <w:spacing w:val="-8"/>
          </w:rPr>
          <w:t xml:space="preserve"> </w:t>
        </w:r>
        <w:r>
          <w:t>3.2</w:t>
        </w:r>
      </w:hyperlink>
      <w:r>
        <w:t>.</w:t>
      </w:r>
      <w:r>
        <w:rPr>
          <w:spacing w:val="5"/>
        </w:rPr>
        <w:t xml:space="preserve"> </w:t>
      </w:r>
      <w:r>
        <w:rPr>
          <w:spacing w:val="-9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show</w:t>
      </w:r>
      <w:r>
        <w:rPr>
          <w:spacing w:val="-8"/>
        </w:rPr>
        <w:t xml:space="preserve"> </w:t>
      </w:r>
      <w:r>
        <w:t>here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way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compute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25"/>
          <w:w w:val="99"/>
        </w:rPr>
        <w:t xml:space="preserve"> </w:t>
      </w:r>
      <w:r>
        <w:rPr>
          <w:spacing w:val="-1"/>
        </w:rPr>
        <w:t>forward</w:t>
      </w:r>
      <w:r>
        <w:rPr>
          <w:spacing w:val="-8"/>
        </w:rPr>
        <w:t xml:space="preserve"> </w:t>
      </w:r>
      <w:r>
        <w:t>probabilities,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scaling</w:t>
      </w:r>
      <w:r>
        <w:rPr>
          <w:spacing w:val="-7"/>
        </w:rPr>
        <w:t xml:space="preserve"> </w:t>
      </w:r>
      <w:r>
        <w:t>scheme</w:t>
      </w:r>
      <w:r>
        <w:rPr>
          <w:spacing w:val="-8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hyperlink w:anchor="_bookmark40" w:history="1">
        <w:r>
          <w:t>Zucchini</w:t>
        </w:r>
        <w:r>
          <w:rPr>
            <w:spacing w:val="-8"/>
          </w:rPr>
          <w:t xml:space="preserve"> </w:t>
        </w:r>
        <w:r>
          <w:t>et</w:t>
        </w:r>
        <w:r>
          <w:rPr>
            <w:spacing w:val="-7"/>
          </w:rPr>
          <w:t xml:space="preserve"> </w:t>
        </w:r>
        <w:r>
          <w:t>al.</w:t>
        </w:r>
      </w:hyperlink>
      <w:r>
        <w:rPr>
          <w:spacing w:val="-8"/>
        </w:rPr>
        <w:t xml:space="preserve"> </w:t>
      </w:r>
      <w:r>
        <w:t>(</w:t>
      </w:r>
      <w:hyperlink w:anchor="_bookmark40" w:history="1">
        <w:r>
          <w:t>2016</w:t>
        </w:r>
      </w:hyperlink>
      <w:r>
        <w:t>).</w:t>
      </w:r>
    </w:p>
    <w:p w14:paraId="38A57D95" w14:textId="77777777" w:rsidR="00632595" w:rsidRDefault="00632595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14:paraId="3FCF7C85" w14:textId="77777777" w:rsidR="00632595" w:rsidRDefault="008950A2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364D19FB">
          <v:shape id="_x0000_s5749" type="#_x0000_t202" style="width:428.15pt;height:181.5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5C74FCCD" w14:textId="77777777" w:rsidR="008950A2" w:rsidRDefault="008950A2">
                  <w:pPr>
                    <w:spacing w:before="2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Compute</w:t>
                  </w:r>
                  <w:r>
                    <w:rPr>
                      <w:rFonts w:ascii="Courier New"/>
                      <w:i/>
                      <w:color w:val="AC94A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log-forward</w:t>
                  </w:r>
                  <w:r>
                    <w:rPr>
                      <w:rFonts w:ascii="Courier New"/>
                      <w:i/>
                      <w:color w:val="AC94A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probabilities</w:t>
                  </w:r>
                  <w:r>
                    <w:rPr>
                      <w:rFonts w:ascii="Courier New"/>
                      <w:i/>
                      <w:color w:val="AC94A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(scaling</w:t>
                  </w:r>
                  <w:r>
                    <w:rPr>
                      <w:rFonts w:ascii="Courier New"/>
                      <w:i/>
                      <w:color w:val="AC94A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used)</w:t>
                  </w:r>
                </w:p>
                <w:p w14:paraId="0F133518" w14:textId="77777777" w:rsidR="008950A2" w:rsidRDefault="008950A2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lalpha</w:t>
                  </w:r>
                  <w:proofErr w:type="spellEnd"/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8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matrix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AE0F91"/>
                      <w:sz w:val="20"/>
                    </w:rPr>
                    <w:t>NA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m,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n)</w:t>
                  </w:r>
                </w:p>
                <w:p w14:paraId="6EE88D6B" w14:textId="77777777" w:rsidR="008950A2" w:rsidRDefault="008950A2">
                  <w:pPr>
                    <w:spacing w:before="24" w:line="223" w:lineRule="auto"/>
                    <w:ind w:left="59" w:right="4435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foo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delta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position w:val="-2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8"/>
                      <w:position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emission_</w:t>
                  </w:r>
                  <w:proofErr w:type="gramStart"/>
                  <w:r>
                    <w:rPr>
                      <w:rFonts w:ascii="Courier New"/>
                      <w:color w:val="575757"/>
                      <w:sz w:val="20"/>
                    </w:rPr>
                    <w:t>probs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[</w:t>
                  </w:r>
                  <w:proofErr w:type="gramEnd"/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]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sumfoo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sum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(foo)</w:t>
                  </w:r>
                </w:p>
                <w:p w14:paraId="6A862872" w14:textId="77777777" w:rsidR="008950A2" w:rsidRDefault="008950A2">
                  <w:pPr>
                    <w:spacing w:before="16" w:line="253" w:lineRule="auto"/>
                    <w:ind w:left="59" w:right="5990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lscale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log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sumfoo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foo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foo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/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sumfoo</w:t>
                  </w:r>
                  <w:proofErr w:type="spellEnd"/>
                </w:p>
                <w:p w14:paraId="37CA90E1" w14:textId="77777777" w:rsidR="008950A2" w:rsidRDefault="008950A2">
                  <w:pPr>
                    <w:spacing w:line="206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color w:val="575757"/>
                      <w:sz w:val="20"/>
                    </w:rPr>
                    <w:t>lalpha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[</w:t>
                  </w:r>
                  <w:proofErr w:type="gram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]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log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(foo)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lscale</w:t>
                  </w:r>
                  <w:proofErr w:type="spellEnd"/>
                </w:p>
                <w:p w14:paraId="7124DE0E" w14:textId="77777777" w:rsidR="008950A2" w:rsidRDefault="008950A2">
                  <w:pPr>
                    <w:spacing w:line="279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for</w:t>
                  </w:r>
                  <w:r>
                    <w:rPr>
                      <w:rFonts w:ascii="Courier New"/>
                      <w:b/>
                      <w:color w:val="295F93"/>
                      <w:spacing w:val="-4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75757"/>
                      <w:spacing w:val="-4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color w:val="295F93"/>
                      <w:spacing w:val="-45"/>
                      <w:w w:val="110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color w:val="AE0F91"/>
                      <w:w w:val="110"/>
                      <w:sz w:val="20"/>
                    </w:rPr>
                    <w:t>2</w:t>
                  </w:r>
                  <w:r>
                    <w:rPr>
                      <w:rFonts w:ascii="Courier New"/>
                      <w:w w:val="110"/>
                      <w:sz w:val="20"/>
                    </w:rPr>
                    <w:t>: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n</w:t>
                  </w:r>
                  <w:proofErr w:type="gramEnd"/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)</w:t>
                  </w:r>
                  <w:r>
                    <w:rPr>
                      <w:rFonts w:ascii="Courier New"/>
                      <w:color w:val="575757"/>
                      <w:spacing w:val="-44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color w:val="575757"/>
                      <w:w w:val="125"/>
                      <w:sz w:val="20"/>
                    </w:rPr>
                    <w:t>{</w:t>
                  </w:r>
                </w:p>
                <w:p w14:paraId="2E67A284" w14:textId="77777777" w:rsidR="008950A2" w:rsidRDefault="008950A2">
                  <w:pPr>
                    <w:spacing w:before="3" w:line="223" w:lineRule="auto"/>
                    <w:ind w:left="298" w:right="3240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foo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foo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%</w:t>
                  </w:r>
                  <w:r>
                    <w:rPr>
                      <w:rFonts w:ascii="Courier New"/>
                      <w:position w:val="-2"/>
                      <w:sz w:val="20"/>
                    </w:rPr>
                    <w:t>*</w:t>
                  </w:r>
                  <w:r>
                    <w:rPr>
                      <w:rFonts w:ascii="Courier New"/>
                      <w:sz w:val="20"/>
                    </w:rPr>
                    <w:t>%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gamma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position w:val="-2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7"/>
                      <w:position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emission_</w:t>
                  </w:r>
                  <w:proofErr w:type="gramStart"/>
                  <w:r>
                    <w:rPr>
                      <w:rFonts w:ascii="Courier New"/>
                      <w:color w:val="575757"/>
                      <w:sz w:val="20"/>
                    </w:rPr>
                    <w:t>probs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[</w:t>
                  </w:r>
                  <w:proofErr w:type="spellStart"/>
                  <w:proofErr w:type="gramEnd"/>
                  <w:r>
                    <w:rPr>
                      <w:rFonts w:ascii="Courier New"/>
                      <w:color w:val="575757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]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sumfoo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sum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(foo)</w:t>
                  </w:r>
                </w:p>
                <w:p w14:paraId="58D27D4A" w14:textId="77777777" w:rsidR="008950A2" w:rsidRDefault="008950A2">
                  <w:pPr>
                    <w:spacing w:before="16" w:line="253" w:lineRule="auto"/>
                    <w:ind w:left="298" w:right="4674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lscale</w:t>
                  </w:r>
                  <w:proofErr w:type="spellEnd"/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lscale</w:t>
                  </w:r>
                  <w:proofErr w:type="spellEnd"/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log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sumfoo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foo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foo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/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sumfoo</w:t>
                  </w:r>
                  <w:proofErr w:type="spellEnd"/>
                </w:p>
                <w:p w14:paraId="1E1D69D5" w14:textId="77777777" w:rsidR="008950A2" w:rsidRDefault="008950A2">
                  <w:pPr>
                    <w:spacing w:line="206" w:lineRule="exact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color w:val="575757"/>
                      <w:sz w:val="20"/>
                    </w:rPr>
                    <w:t>lalpha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[</w:t>
                  </w:r>
                  <w:proofErr w:type="gram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]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log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(foo)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lscale</w:t>
                  </w:r>
                  <w:proofErr w:type="spellEnd"/>
                </w:p>
                <w:p w14:paraId="6971E412" w14:textId="77777777" w:rsidR="008950A2" w:rsidRDefault="008950A2">
                  <w:pPr>
                    <w:spacing w:line="279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Lucida Sans Unicode"/>
                      <w:color w:val="575757"/>
                      <w:w w:val="155"/>
                      <w:sz w:val="20"/>
                    </w:rPr>
                    <w:t>}</w:t>
                  </w:r>
                </w:p>
                <w:p w14:paraId="5147829F" w14:textId="77777777" w:rsidR="008950A2" w:rsidRDefault="008950A2">
                  <w:pPr>
                    <w:spacing w:line="219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lalpha</w:t>
                  </w:r>
                  <w:proofErr w:type="spellEnd"/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contains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n=240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columns,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so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we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only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display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5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for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readability</w:t>
                  </w:r>
                </w:p>
              </w:txbxContent>
            </v:textbox>
          </v:shape>
        </w:pict>
      </w:r>
    </w:p>
    <w:p w14:paraId="15E8C76C" w14:textId="77777777" w:rsidR="00632595" w:rsidRDefault="0063259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632595">
          <w:pgSz w:w="12240" w:h="15840"/>
          <w:pgMar w:top="1500" w:right="1720" w:bottom="1160" w:left="1720" w:header="0" w:footer="961" w:gutter="0"/>
          <w:cols w:space="720"/>
        </w:sectPr>
      </w:pPr>
    </w:p>
    <w:p w14:paraId="1E372A31" w14:textId="77777777" w:rsidR="00632595" w:rsidRDefault="00632595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14:paraId="455A56DE" w14:textId="77777777" w:rsidR="00632595" w:rsidRDefault="008950A2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20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14:paraId="35C35DE9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14:paraId="22F696A0" w14:textId="77777777" w:rsidR="00632595" w:rsidRDefault="008950A2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F6F2F54">
          <v:group id="_x0000_s5746" style="width:422.55pt;height:.4pt;mso-position-horizontal-relative:char;mso-position-vertical-relative:line" coordsize="8451,8">
            <v:group id="_x0000_s5747" style="position:absolute;left:4;top:4;width:8443;height:2" coordorigin="4,4" coordsize="8443,2">
              <v:shape id="_x0000_s5748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14:paraId="68FD4FF0" w14:textId="77777777" w:rsidR="00632595" w:rsidRDefault="00632595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14:paraId="58F0A5E5" w14:textId="77777777" w:rsidR="00632595" w:rsidRDefault="008950A2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1A879ED1">
          <v:group id="_x0000_s5737" style="width:428.15pt;height:59.25pt;mso-position-horizontal-relative:char;mso-position-vertical-relative:line" coordsize="8563,1185">
            <v:group id="_x0000_s5738" style="position:absolute;width:8563;height:1185" coordsize="8563,1185">
              <v:shape id="_x0000_s5745" style="position:absolute;width:8563;height:1185" coordsize="8563,1185" path="m,1184r8562,l8562,,,,,1184xe" fillcolor="#f7f7f7" stroked="f">
                <v:path arrowok="t"/>
              </v:shape>
              <v:shape id="_x0000_s5744" type="#_x0000_t202" style="position:absolute;left:60;top:32;width:2152;height:638" filled="f" stroked="f">
                <v:textbox inset="0,0,0,0">
                  <w:txbxContent>
                    <w:p w14:paraId="0218DE12" w14:textId="77777777" w:rsidR="008950A2" w:rsidRDefault="008950A2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lalpha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5757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5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]</w:t>
                      </w:r>
                    </w:p>
                    <w:p w14:paraId="0F0C122A" w14:textId="77777777" w:rsidR="008950A2" w:rsidRDefault="008950A2">
                      <w:pPr>
                        <w:spacing w:before="5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5D217C85" w14:textId="77777777" w:rsidR="008950A2" w:rsidRDefault="008950A2">
                      <w:pPr>
                        <w:tabs>
                          <w:tab w:val="left" w:pos="1673"/>
                        </w:tabs>
                        <w:spacing w:line="212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ab/>
                        <w:t>[,1]</w:t>
                      </w:r>
                    </w:p>
                  </w:txbxContent>
                </v:textbox>
              </v:shape>
              <v:shape id="_x0000_s5743" type="#_x0000_t202" style="position:absolute;left:3049;top:470;width:479;height:200" filled="f" stroked="f">
                <v:textbox inset="0,0,0,0">
                  <w:txbxContent>
                    <w:p w14:paraId="33FCC09A" w14:textId="77777777" w:rsidR="008950A2" w:rsidRDefault="008950A2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[,2]</w:t>
                      </w:r>
                    </w:p>
                  </w:txbxContent>
                </v:textbox>
              </v:shape>
              <v:shape id="_x0000_s5742" type="#_x0000_t202" style="position:absolute;left:4364;top:470;width:479;height:200" filled="f" stroked="f">
                <v:textbox inset="0,0,0,0">
                  <w:txbxContent>
                    <w:p w14:paraId="7853A148" w14:textId="77777777" w:rsidR="008950A2" w:rsidRDefault="008950A2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[,3]</w:t>
                      </w:r>
                    </w:p>
                  </w:txbxContent>
                </v:textbox>
              </v:shape>
              <v:shape id="_x0000_s5741" type="#_x0000_t202" style="position:absolute;left:5559;top:470;width:479;height:200" filled="f" stroked="f">
                <v:textbox inset="0,0,0,0">
                  <w:txbxContent>
                    <w:p w14:paraId="514A1CC8" w14:textId="77777777" w:rsidR="008950A2" w:rsidRDefault="008950A2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[,4]</w:t>
                      </w:r>
                    </w:p>
                  </w:txbxContent>
                </v:textbox>
              </v:shape>
              <v:shape id="_x0000_s5740" type="#_x0000_t202" style="position:absolute;left:6755;top:470;width:479;height:200" filled="f" stroked="f">
                <v:textbox inset="0,0,0,0">
                  <w:txbxContent>
                    <w:p w14:paraId="4639D754" w14:textId="77777777" w:rsidR="008950A2" w:rsidRDefault="008950A2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[,5]</w:t>
                      </w:r>
                    </w:p>
                  </w:txbxContent>
                </v:textbox>
              </v:shape>
              <v:shape id="_x0000_s5739" type="#_x0000_t202" style="position:absolute;left:60;top:709;width:7174;height:439" filled="f" stroked="f">
                <v:textbox inset="0,0,0,0">
                  <w:txbxContent>
                    <w:p w14:paraId="7C367B8B" w14:textId="77777777" w:rsidR="008950A2" w:rsidRDefault="008950A2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##</w:t>
                      </w:r>
                      <w:r>
                        <w:rPr>
                          <w:rFonts w:ascii="Courier New"/>
                          <w:color w:val="575757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[1,]</w:t>
                      </w:r>
                      <w:r>
                        <w:rPr>
                          <w:rFonts w:ascii="Courier New"/>
                          <w:color w:val="575757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-0.2920639</w:t>
                      </w:r>
                      <w:r>
                        <w:rPr>
                          <w:rFonts w:ascii="Courier New"/>
                          <w:color w:val="575757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-0.5591179</w:t>
                      </w:r>
                      <w:r>
                        <w:rPr>
                          <w:rFonts w:ascii="Courier New"/>
                          <w:color w:val="575757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-0.8265948</w:t>
                      </w:r>
                      <w:r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-1.094088</w:t>
                      </w:r>
                      <w:r>
                        <w:rPr>
                          <w:rFonts w:ascii="Courier New"/>
                          <w:color w:val="575757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-1.361583</w:t>
                      </w:r>
                    </w:p>
                    <w:p w14:paraId="512E7FE0" w14:textId="77777777" w:rsidR="008950A2" w:rsidRDefault="008950A2">
                      <w:pPr>
                        <w:spacing w:before="12" w:line="212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##</w:t>
                      </w:r>
                      <w:r>
                        <w:rPr>
                          <w:rFonts w:ascii="Courier New"/>
                          <w:color w:val="575757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[2,]</w:t>
                      </w:r>
                      <w:r>
                        <w:rPr>
                          <w:rFonts w:ascii="Courier New"/>
                          <w:color w:val="575757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-6.4651986</w:t>
                      </w:r>
                      <w:r>
                        <w:rPr>
                          <w:rFonts w:ascii="Courier New"/>
                          <w:color w:val="575757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-7.7716769</w:t>
                      </w:r>
                      <w:r>
                        <w:rPr>
                          <w:rFonts w:ascii="Courier New"/>
                          <w:color w:val="575757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-8.1146145</w:t>
                      </w:r>
                      <w:r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-8.385232</w:t>
                      </w:r>
                      <w:r>
                        <w:rPr>
                          <w:rFonts w:ascii="Courier New"/>
                          <w:color w:val="575757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-8.652850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231917C3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B157F4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14:paraId="7287E362" w14:textId="77777777" w:rsidR="00632595" w:rsidRDefault="008950A2">
      <w:pPr>
        <w:pStyle w:val="Heading2"/>
        <w:numPr>
          <w:ilvl w:val="1"/>
          <w:numId w:val="3"/>
        </w:numPr>
        <w:tabs>
          <w:tab w:val="left" w:pos="1395"/>
        </w:tabs>
        <w:spacing w:before="60"/>
        <w:ind w:hanging="448"/>
        <w:rPr>
          <w:b w:val="0"/>
          <w:bCs w:val="0"/>
        </w:rPr>
      </w:pPr>
      <w:bookmarkStart w:id="115" w:name="Log-backward_probabilities"/>
      <w:bookmarkEnd w:id="115"/>
      <w:r>
        <w:t>Log-backward</w:t>
      </w:r>
      <w:r>
        <w:rPr>
          <w:spacing w:val="-25"/>
        </w:rPr>
        <w:t xml:space="preserve"> </w:t>
      </w:r>
      <w:r>
        <w:rPr>
          <w:spacing w:val="-1"/>
        </w:rPr>
        <w:t>probabilities</w:t>
      </w:r>
    </w:p>
    <w:p w14:paraId="622B2C32" w14:textId="77777777" w:rsidR="00632595" w:rsidRDefault="008950A2">
      <w:pPr>
        <w:pStyle w:val="BodyText"/>
        <w:spacing w:before="99"/>
      </w:pPr>
      <w:r>
        <w:t>The</w:t>
      </w:r>
      <w:r>
        <w:rPr>
          <w:spacing w:val="-8"/>
        </w:rPr>
        <w:t xml:space="preserve"> </w:t>
      </w:r>
      <w:r>
        <w:rPr>
          <w:spacing w:val="-1"/>
        </w:rPr>
        <w:t>backward</w:t>
      </w:r>
      <w:r>
        <w:rPr>
          <w:spacing w:val="-8"/>
        </w:rPr>
        <w:t xml:space="preserve"> </w:t>
      </w:r>
      <w:r>
        <w:t>probabilities</w:t>
      </w:r>
      <w:r>
        <w:rPr>
          <w:spacing w:val="-8"/>
        </w:rPr>
        <w:t xml:space="preserve"> </w:t>
      </w:r>
      <w:r>
        <w:rPr>
          <w:spacing w:val="-2"/>
        </w:rP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defined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section.</w:t>
      </w:r>
    </w:p>
    <w:p w14:paraId="2D4B7546" w14:textId="77777777" w:rsidR="00632595" w:rsidRDefault="00632595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14:paraId="42DEC29D" w14:textId="77777777" w:rsidR="00632595" w:rsidRDefault="008950A2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5B632449">
          <v:group id="_x0000_s5727" style="width:428.15pt;height:214.95pt;mso-position-horizontal-relative:char;mso-position-vertical-relative:line" coordsize="8563,4299">
            <v:group id="_x0000_s5728" style="position:absolute;width:8563;height:4299" coordsize="8563,4299">
              <v:shape id="_x0000_s5736" style="position:absolute;width:8563;height:4299" coordsize="8563,4299" path="m,4298r8562,l8562,,,,,4298xe" fillcolor="#f7f7f7" stroked="f">
                <v:path arrowok="t"/>
              </v:shape>
              <v:shape id="_x0000_s5735" type="#_x0000_t202" style="position:absolute;left:60;top:38;width:8130;height:3308" filled="f" stroked="f">
                <v:textbox inset="0,0,0,0">
                  <w:txbxContent>
                    <w:p w14:paraId="341B02FE" w14:textId="77777777" w:rsidR="008950A2" w:rsidRDefault="008950A2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Compute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log-backwards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probabilities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(scaling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used)</w:t>
                      </w:r>
                    </w:p>
                    <w:p w14:paraId="0B4EABE9" w14:textId="77777777" w:rsidR="008950A2" w:rsidRDefault="008950A2">
                      <w:pPr>
                        <w:spacing w:before="12" w:line="253" w:lineRule="auto"/>
                        <w:ind w:right="513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lbeta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7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matrix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NA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5757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m,</w:t>
                      </w:r>
                      <w:r>
                        <w:rPr>
                          <w:rFonts w:ascii="Courier New"/>
                          <w:color w:val="575757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n)</w:t>
                      </w:r>
                      <w:r>
                        <w:rPr>
                          <w:rFonts w:ascii="Courier New"/>
                          <w:color w:val="575757"/>
                          <w:w w:val="9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lbeta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[,</w:t>
                      </w:r>
                      <w:r>
                        <w:rPr>
                          <w:rFonts w:ascii="Courier New"/>
                          <w:color w:val="575757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n]</w:t>
                      </w:r>
                      <w:r>
                        <w:rPr>
                          <w:rFonts w:ascii="Courier New"/>
                          <w:color w:val="575757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rep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5757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m)</w:t>
                      </w:r>
                      <w:r>
                        <w:rPr>
                          <w:rFonts w:ascii="Courier New"/>
                          <w:color w:val="575757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foo</w:t>
                      </w:r>
                      <w:r>
                        <w:rPr>
                          <w:rFonts w:ascii="Courier New"/>
                          <w:color w:val="575757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rep</w:t>
                      </w:r>
                      <w:r>
                        <w:rPr>
                          <w:rFonts w:ascii="Courier New"/>
                          <w:b/>
                          <w:color w:val="BB5A64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color w:val="AE0F91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m,</w:t>
                      </w:r>
                      <w:r>
                        <w:rPr>
                          <w:rFonts w:ascii="Courier New"/>
                          <w:color w:val="575757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m)</w:t>
                      </w:r>
                      <w:r>
                        <w:rPr>
                          <w:rFonts w:ascii="Courier New"/>
                          <w:color w:val="575757"/>
                          <w:w w:val="9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lscale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log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(m)</w:t>
                      </w:r>
                    </w:p>
                    <w:p w14:paraId="6425B0C1" w14:textId="77777777" w:rsidR="008950A2" w:rsidRDefault="008950A2">
                      <w:pPr>
                        <w:spacing w:line="247" w:lineRule="exact"/>
                        <w:rPr>
                          <w:rFonts w:ascii="Lucida Sans Unicode" w:eastAsia="Lucida Sans Unicode" w:hAnsi="Lucida Sans Unicode" w:cs="Lucida Sans Unicode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b/>
                          <w:color w:val="295F93"/>
                          <w:w w:val="105"/>
                          <w:sz w:val="20"/>
                        </w:rPr>
                        <w:t>for</w:t>
                      </w:r>
                      <w:r>
                        <w:rPr>
                          <w:rFonts w:ascii="Courier New"/>
                          <w:b/>
                          <w:color w:val="295F93"/>
                          <w:spacing w:val="-2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w w:val="105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w w:val="105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pacing w:val="-2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295F93"/>
                          <w:w w:val="105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b/>
                          <w:color w:val="295F93"/>
                          <w:spacing w:val="-2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w w:val="105"/>
                          <w:sz w:val="20"/>
                        </w:rPr>
                        <w:t>(n</w:t>
                      </w:r>
                      <w:r>
                        <w:rPr>
                          <w:rFonts w:ascii="Courier New"/>
                          <w:color w:val="575757"/>
                          <w:spacing w:val="-2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105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spacing w:val="-2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w w:val="105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color w:val="575757"/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w w:val="105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AE0F91"/>
                          <w:w w:val="105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color w:val="575757"/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575757"/>
                          <w:spacing w:val="-2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575757"/>
                          <w:w w:val="125"/>
                          <w:sz w:val="20"/>
                        </w:rPr>
                        <w:t>{</w:t>
                      </w:r>
                    </w:p>
                    <w:p w14:paraId="14FAD546" w14:textId="77777777" w:rsidR="008950A2" w:rsidRDefault="008950A2">
                      <w:pPr>
                        <w:spacing w:before="3" w:line="223" w:lineRule="auto"/>
                        <w:ind w:left="239" w:right="2149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foo</w:t>
                      </w:r>
                      <w:r>
                        <w:rPr>
                          <w:rFonts w:ascii="Courier New"/>
                          <w:color w:val="575757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gamma</w:t>
                      </w:r>
                      <w:r>
                        <w:rPr>
                          <w:rFonts w:ascii="Courier New"/>
                          <w:color w:val="575757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position w:val="-2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z w:val="20"/>
                        </w:rPr>
                        <w:t>%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emission_</w:t>
                      </w:r>
                      <w:proofErr w:type="gram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probs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5757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color w:val="575757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position w:val="-2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-6"/>
                          <w:position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foo)</w:t>
                      </w:r>
                      <w:r>
                        <w:rPr>
                          <w:rFonts w:ascii="Courier New"/>
                          <w:color w:val="575757"/>
                          <w:w w:val="9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lbeta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[,</w:t>
                      </w:r>
                      <w:r>
                        <w:rPr>
                          <w:rFonts w:ascii="Courier New"/>
                          <w:color w:val="575757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color w:val="575757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log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(foo)</w:t>
                      </w:r>
                      <w:r>
                        <w:rPr>
                          <w:rFonts w:ascii="Courier New"/>
                          <w:color w:val="575757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lscale</w:t>
                      </w:r>
                      <w:proofErr w:type="spellEnd"/>
                    </w:p>
                    <w:p w14:paraId="75D4AD40" w14:textId="77777777" w:rsidR="008950A2" w:rsidRDefault="008950A2">
                      <w:pPr>
                        <w:spacing w:before="16" w:line="253" w:lineRule="auto"/>
                        <w:ind w:left="239" w:right="5616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sumfoo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sum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(foo)</w:t>
                      </w:r>
                      <w:r>
                        <w:rPr>
                          <w:rFonts w:ascii="Courier New"/>
                          <w:color w:val="575757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foo</w:t>
                      </w:r>
                      <w:r>
                        <w:rPr>
                          <w:rFonts w:ascii="Courier New"/>
                          <w:color w:val="575757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foo</w:t>
                      </w:r>
                      <w:r>
                        <w:rPr>
                          <w:rFonts w:ascii="Courier New"/>
                          <w:color w:val="575757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sumfoo</w:t>
                      </w:r>
                      <w:proofErr w:type="spellEnd"/>
                    </w:p>
                    <w:p w14:paraId="7B0773BF" w14:textId="77777777" w:rsidR="008950A2" w:rsidRDefault="008950A2">
                      <w:pPr>
                        <w:spacing w:line="206" w:lineRule="exact"/>
                        <w:ind w:left="239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lscale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lscale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log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sumfoo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</w:t>
                      </w:r>
                    </w:p>
                    <w:p w14:paraId="67F05E32" w14:textId="77777777" w:rsidR="008950A2" w:rsidRDefault="008950A2">
                      <w:pPr>
                        <w:spacing w:line="279" w:lineRule="exact"/>
                        <w:rPr>
                          <w:rFonts w:ascii="Lucida Sans Unicode" w:eastAsia="Lucida Sans Unicode" w:hAnsi="Lucida Sans Unicode" w:cs="Lucida Sans Unicode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/>
                          <w:color w:val="575757"/>
                          <w:w w:val="155"/>
                          <w:sz w:val="20"/>
                        </w:rPr>
                        <w:t>}</w:t>
                      </w:r>
                    </w:p>
                    <w:p w14:paraId="0B5A8F17" w14:textId="77777777" w:rsidR="008950A2" w:rsidRDefault="008950A2">
                      <w:pPr>
                        <w:spacing w:line="21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lbeta</w:t>
                      </w:r>
                      <w:proofErr w:type="spellEnd"/>
                      <w:r>
                        <w:rPr>
                          <w:rFonts w:ascii="Courier New"/>
                          <w:i/>
                          <w:color w:val="AC94AE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contains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n=240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columns,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so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we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only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4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for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readability</w:t>
                      </w:r>
                    </w:p>
                    <w:p w14:paraId="2C30208D" w14:textId="77777777" w:rsidR="008950A2" w:rsidRDefault="008950A2">
                      <w:pPr>
                        <w:spacing w:before="12" w:line="212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lbeta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5757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4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]</w:t>
                      </w:r>
                    </w:p>
                  </w:txbxContent>
                </v:textbox>
              </v:shape>
              <v:shape id="_x0000_s5734" type="#_x0000_t202" style="position:absolute;left:60;top:3584;width:240;height:200" filled="f" stroked="f">
                <v:textbox inset="0,0,0,0">
                  <w:txbxContent>
                    <w:p w14:paraId="182CE7DA" w14:textId="77777777" w:rsidR="008950A2" w:rsidRDefault="008950A2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</w:p>
                  </w:txbxContent>
                </v:textbox>
              </v:shape>
              <v:shape id="_x0000_s5733" type="#_x0000_t202" style="position:absolute;left:1614;top:3584;width:479;height:200" filled="f" stroked="f">
                <v:textbox inset="0,0,0,0">
                  <w:txbxContent>
                    <w:p w14:paraId="356CEE9A" w14:textId="77777777" w:rsidR="008950A2" w:rsidRDefault="008950A2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[,1]</w:t>
                      </w:r>
                    </w:p>
                  </w:txbxContent>
                </v:textbox>
              </v:shape>
              <v:shape id="_x0000_s5732" type="#_x0000_t202" style="position:absolute;left:2809;top:3584;width:479;height:200" filled="f" stroked="f">
                <v:textbox inset="0,0,0,0">
                  <w:txbxContent>
                    <w:p w14:paraId="38B4D4F5" w14:textId="77777777" w:rsidR="008950A2" w:rsidRDefault="008950A2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[,2]</w:t>
                      </w:r>
                    </w:p>
                  </w:txbxContent>
                </v:textbox>
              </v:shape>
              <v:shape id="_x0000_s5731" type="#_x0000_t202" style="position:absolute;left:4005;top:3584;width:479;height:200" filled="f" stroked="f">
                <v:textbox inset="0,0,0,0">
                  <w:txbxContent>
                    <w:p w14:paraId="07AB8F90" w14:textId="77777777" w:rsidR="008950A2" w:rsidRDefault="008950A2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[,3]</w:t>
                      </w:r>
                    </w:p>
                  </w:txbxContent>
                </v:textbox>
              </v:shape>
              <v:shape id="_x0000_s5730" type="#_x0000_t202" style="position:absolute;left:5200;top:3584;width:479;height:200" filled="f" stroked="f">
                <v:textbox inset="0,0,0,0">
                  <w:txbxContent>
                    <w:p w14:paraId="6B1078D5" w14:textId="77777777" w:rsidR="008950A2" w:rsidRDefault="008950A2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[,4]</w:t>
                      </w:r>
                    </w:p>
                  </w:txbxContent>
                </v:textbox>
              </v:shape>
              <v:shape id="_x0000_s5729" type="#_x0000_t202" style="position:absolute;left:60;top:3824;width:5619;height:439" filled="f" stroked="f">
                <v:textbox inset="0,0,0,0">
                  <w:txbxContent>
                    <w:p w14:paraId="60A6F8E2" w14:textId="77777777" w:rsidR="008950A2" w:rsidRDefault="008950A2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##</w:t>
                      </w:r>
                      <w:r>
                        <w:rPr>
                          <w:rFonts w:ascii="Courier New"/>
                          <w:color w:val="575757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[1,]</w:t>
                      </w:r>
                      <w:r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-177.2275</w:t>
                      </w:r>
                      <w:r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-176.9600</w:t>
                      </w:r>
                      <w:r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-176.6925</w:t>
                      </w:r>
                      <w:r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-176.4250</w:t>
                      </w:r>
                    </w:p>
                    <w:p w14:paraId="00A6D08B" w14:textId="77777777" w:rsidR="008950A2" w:rsidRDefault="008950A2">
                      <w:pPr>
                        <w:spacing w:before="12" w:line="212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##</w:t>
                      </w:r>
                      <w:r>
                        <w:rPr>
                          <w:rFonts w:ascii="Courier New"/>
                          <w:color w:val="575757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[2,]</w:t>
                      </w:r>
                      <w:r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-178.3456</w:t>
                      </w:r>
                      <w:r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-178.0781</w:t>
                      </w:r>
                      <w:r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-177.8099</w:t>
                      </w:r>
                      <w:r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-177.5253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76DCE61C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74C1A7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14:paraId="0135D25A" w14:textId="77777777" w:rsidR="00632595" w:rsidRDefault="008950A2">
      <w:pPr>
        <w:pStyle w:val="Heading2"/>
        <w:numPr>
          <w:ilvl w:val="1"/>
          <w:numId w:val="3"/>
        </w:numPr>
        <w:tabs>
          <w:tab w:val="left" w:pos="1395"/>
        </w:tabs>
        <w:spacing w:before="60"/>
        <w:ind w:hanging="448"/>
        <w:rPr>
          <w:b w:val="0"/>
          <w:bCs w:val="0"/>
        </w:rPr>
      </w:pPr>
      <w:bookmarkStart w:id="116" w:name="Smoothing_probabilities"/>
      <w:bookmarkEnd w:id="116"/>
      <w:r>
        <w:t>Smoothing</w:t>
      </w:r>
      <w:r>
        <w:rPr>
          <w:spacing w:val="-21"/>
        </w:rPr>
        <w:t xml:space="preserve"> </w:t>
      </w:r>
      <w:r>
        <w:rPr>
          <w:spacing w:val="-1"/>
        </w:rPr>
        <w:t>probabilities</w:t>
      </w:r>
    </w:p>
    <w:p w14:paraId="08D38065" w14:textId="77777777" w:rsidR="00632595" w:rsidRDefault="008950A2">
      <w:pPr>
        <w:spacing w:before="67"/>
        <w:ind w:left="178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0573DA3E">
          <v:group id="_x0000_s5725" style="position:absolute;left:0;text-align:left;margin-left:479pt;margin-top:12.9pt;width:34.4pt;height:.1pt;z-index:-194608;mso-position-horizontal-relative:page" coordorigin="9580,258" coordsize="688,2">
            <v:shape id="_x0000_s5726" style="position:absolute;left:9580;top:258;width:688;height:2" coordorigin="9580,258" coordsize="688,0" path="m9580,258r688,e" filled="f" strokeweight=".14042mm">
              <v:path arrowok="t"/>
            </v:shape>
            <w10:wrap anchorx="page"/>
          </v:group>
        </w:pict>
      </w:r>
      <w:r>
        <w:pict w14:anchorId="48882835">
          <v:shape id="_x0000_s5724" type="#_x0000_t202" style="position:absolute;left:0;text-align:left;margin-left:490.7pt;margin-top:13.6pt;width:9.65pt;height:7.5pt;z-index:-194584;mso-position-horizontal-relative:page" filled="f" stroked="f">
            <v:textbox inset="0,0,0,0">
              <w:txbxContent>
                <w:p w14:paraId="4C550D39" w14:textId="77777777" w:rsidR="008950A2" w:rsidRDefault="008950A2">
                  <w:pPr>
                    <w:spacing w:line="146" w:lineRule="exact"/>
                    <w:rPr>
                      <w:rFonts w:ascii="Arial" w:eastAsia="Arial" w:hAnsi="Arial" w:cs="Arial"/>
                      <w:sz w:val="10"/>
                      <w:szCs w:val="10"/>
                    </w:rPr>
                  </w:pPr>
                  <w:r>
                    <w:rPr>
                      <w:rFonts w:ascii="Arial"/>
                      <w:i/>
                      <w:w w:val="135"/>
                      <w:sz w:val="14"/>
                    </w:rPr>
                    <w:t>L</w:t>
                  </w:r>
                  <w:r>
                    <w:rPr>
                      <w:rFonts w:ascii="Arial"/>
                      <w:i/>
                      <w:w w:val="135"/>
                      <w:position w:val="-1"/>
                      <w:sz w:val="10"/>
                    </w:rPr>
                    <w:t>T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w w:val="110"/>
          <w:sz w:val="20"/>
        </w:rPr>
        <w:t>The</w:t>
      </w:r>
      <w:r>
        <w:rPr>
          <w:rFonts w:ascii="Times New Roman" w:hAnsi="Times New Roman"/>
          <w:spacing w:val="-32"/>
          <w:w w:val="110"/>
          <w:sz w:val="20"/>
        </w:rPr>
        <w:t xml:space="preserve"> </w:t>
      </w:r>
      <w:r>
        <w:rPr>
          <w:rFonts w:ascii="Times New Roman" w:hAnsi="Times New Roman"/>
          <w:w w:val="110"/>
          <w:sz w:val="20"/>
        </w:rPr>
        <w:t>smoothing</w:t>
      </w:r>
      <w:r>
        <w:rPr>
          <w:rFonts w:ascii="Times New Roman" w:hAnsi="Times New Roman"/>
          <w:spacing w:val="-32"/>
          <w:w w:val="110"/>
          <w:sz w:val="20"/>
        </w:rPr>
        <w:t xml:space="preserve"> </w:t>
      </w:r>
      <w:r>
        <w:rPr>
          <w:rFonts w:ascii="Times New Roman" w:hAnsi="Times New Roman"/>
          <w:w w:val="110"/>
          <w:sz w:val="20"/>
        </w:rPr>
        <w:t>probabilities</w:t>
      </w:r>
      <w:r>
        <w:rPr>
          <w:rFonts w:ascii="Times New Roman" w:hAnsi="Times New Roman"/>
          <w:spacing w:val="-31"/>
          <w:w w:val="110"/>
          <w:sz w:val="20"/>
        </w:rPr>
        <w:t xml:space="preserve"> </w:t>
      </w:r>
      <w:r>
        <w:rPr>
          <w:rFonts w:ascii="Times New Roman" w:hAnsi="Times New Roman"/>
          <w:w w:val="110"/>
          <w:sz w:val="20"/>
        </w:rPr>
        <w:t>are</w:t>
      </w:r>
      <w:r>
        <w:rPr>
          <w:rFonts w:ascii="Times New Roman" w:hAnsi="Times New Roman"/>
          <w:spacing w:val="-32"/>
          <w:w w:val="110"/>
          <w:sz w:val="20"/>
        </w:rPr>
        <w:t xml:space="preserve"> </w:t>
      </w:r>
      <w:r>
        <w:rPr>
          <w:rFonts w:ascii="Times New Roman" w:hAnsi="Times New Roman"/>
          <w:w w:val="110"/>
          <w:sz w:val="20"/>
        </w:rPr>
        <w:t>defined</w:t>
      </w:r>
      <w:r>
        <w:rPr>
          <w:rFonts w:ascii="Times New Roman" w:hAnsi="Times New Roman"/>
          <w:spacing w:val="-32"/>
          <w:w w:val="110"/>
          <w:sz w:val="20"/>
        </w:rPr>
        <w:t xml:space="preserve"> </w:t>
      </w:r>
      <w:r>
        <w:rPr>
          <w:rFonts w:ascii="Times New Roman" w:hAnsi="Times New Roman"/>
          <w:w w:val="110"/>
          <w:sz w:val="20"/>
        </w:rPr>
        <w:t>in</w:t>
      </w:r>
      <w:r>
        <w:rPr>
          <w:rFonts w:ascii="Times New Roman" w:hAnsi="Times New Roman"/>
          <w:spacing w:val="-31"/>
          <w:w w:val="110"/>
          <w:sz w:val="20"/>
        </w:rPr>
        <w:t xml:space="preserve"> </w:t>
      </w:r>
      <w:hyperlink w:anchor="_bookmark40" w:history="1">
        <w:r>
          <w:rPr>
            <w:rFonts w:ascii="Times New Roman" w:hAnsi="Times New Roman"/>
            <w:w w:val="110"/>
            <w:sz w:val="20"/>
          </w:rPr>
          <w:t>Zucchini</w:t>
        </w:r>
        <w:r>
          <w:rPr>
            <w:rFonts w:ascii="Times New Roman" w:hAnsi="Times New Roman"/>
            <w:spacing w:val="-32"/>
            <w:w w:val="110"/>
            <w:sz w:val="20"/>
          </w:rPr>
          <w:t xml:space="preserve"> </w:t>
        </w:r>
        <w:r>
          <w:rPr>
            <w:rFonts w:ascii="Times New Roman" w:hAnsi="Times New Roman"/>
            <w:w w:val="110"/>
            <w:sz w:val="20"/>
          </w:rPr>
          <w:t>et</w:t>
        </w:r>
        <w:r>
          <w:rPr>
            <w:rFonts w:ascii="Times New Roman" w:hAnsi="Times New Roman"/>
            <w:spacing w:val="-32"/>
            <w:w w:val="110"/>
            <w:sz w:val="20"/>
          </w:rPr>
          <w:t xml:space="preserve"> </w:t>
        </w:r>
        <w:r>
          <w:rPr>
            <w:rFonts w:ascii="Times New Roman" w:hAnsi="Times New Roman"/>
            <w:w w:val="110"/>
            <w:sz w:val="20"/>
          </w:rPr>
          <w:t>al.</w:t>
        </w:r>
      </w:hyperlink>
      <w:r>
        <w:rPr>
          <w:rFonts w:ascii="Times New Roman" w:hAnsi="Times New Roman"/>
          <w:spacing w:val="-31"/>
          <w:w w:val="110"/>
          <w:sz w:val="20"/>
        </w:rPr>
        <w:t xml:space="preserve"> </w:t>
      </w:r>
      <w:r>
        <w:rPr>
          <w:rFonts w:ascii="Times New Roman" w:hAnsi="Times New Roman"/>
          <w:w w:val="110"/>
          <w:sz w:val="20"/>
        </w:rPr>
        <w:t>(</w:t>
      </w:r>
      <w:hyperlink w:anchor="_bookmark40" w:history="1">
        <w:r>
          <w:rPr>
            <w:rFonts w:ascii="Times New Roman" w:hAnsi="Times New Roman"/>
            <w:w w:val="110"/>
            <w:sz w:val="20"/>
          </w:rPr>
          <w:t>2016</w:t>
        </w:r>
      </w:hyperlink>
      <w:r>
        <w:rPr>
          <w:rFonts w:ascii="Times New Roman" w:hAnsi="Times New Roman"/>
          <w:w w:val="110"/>
          <w:sz w:val="20"/>
        </w:rPr>
        <w:t>)</w:t>
      </w:r>
      <w:r>
        <w:rPr>
          <w:rFonts w:ascii="Times New Roman" w:hAnsi="Times New Roman"/>
          <w:spacing w:val="-32"/>
          <w:w w:val="110"/>
          <w:sz w:val="20"/>
        </w:rPr>
        <w:t xml:space="preserve"> </w:t>
      </w:r>
      <w:r>
        <w:rPr>
          <w:rFonts w:ascii="Times New Roman" w:hAnsi="Times New Roman"/>
          <w:w w:val="110"/>
          <w:sz w:val="20"/>
        </w:rPr>
        <w:t>as</w:t>
      </w:r>
      <w:r>
        <w:rPr>
          <w:rFonts w:ascii="Times New Roman" w:hAnsi="Times New Roman"/>
          <w:spacing w:val="-32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P</w:t>
      </w:r>
      <w:r>
        <w:rPr>
          <w:rFonts w:ascii="Arial" w:hAnsi="Arial"/>
          <w:i/>
          <w:spacing w:val="-46"/>
          <w:w w:val="110"/>
          <w:sz w:val="20"/>
        </w:rPr>
        <w:t xml:space="preserve"> </w:t>
      </w:r>
      <w:r>
        <w:rPr>
          <w:rFonts w:ascii="Arial" w:hAnsi="Arial"/>
          <w:w w:val="110"/>
          <w:sz w:val="20"/>
        </w:rPr>
        <w:t>(</w:t>
      </w:r>
      <w:r>
        <w:rPr>
          <w:rFonts w:ascii="Arial" w:hAnsi="Arial"/>
          <w:i/>
          <w:w w:val="110"/>
          <w:sz w:val="20"/>
        </w:rPr>
        <w:t>C</w:t>
      </w:r>
      <w:r>
        <w:rPr>
          <w:rFonts w:ascii="Arial" w:hAnsi="Arial"/>
          <w:i/>
          <w:w w:val="110"/>
          <w:position w:val="-2"/>
          <w:sz w:val="14"/>
        </w:rPr>
        <w:t>t</w:t>
      </w:r>
      <w:r>
        <w:rPr>
          <w:rFonts w:ascii="Arial" w:hAnsi="Arial"/>
          <w:i/>
          <w:spacing w:val="-9"/>
          <w:w w:val="110"/>
          <w:position w:val="-2"/>
          <w:sz w:val="14"/>
        </w:rPr>
        <w:t xml:space="preserve"> </w:t>
      </w:r>
      <w:r>
        <w:rPr>
          <w:rFonts w:ascii="Arial" w:hAnsi="Arial"/>
          <w:w w:val="120"/>
          <w:sz w:val="20"/>
        </w:rPr>
        <w:t>=</w:t>
      </w:r>
      <w:r>
        <w:rPr>
          <w:rFonts w:ascii="Arial" w:hAnsi="Arial"/>
          <w:spacing w:val="-37"/>
          <w:w w:val="120"/>
          <w:sz w:val="20"/>
        </w:rPr>
        <w:t xml:space="preserve"> </w:t>
      </w:r>
      <w:proofErr w:type="spellStart"/>
      <w:r>
        <w:rPr>
          <w:rFonts w:ascii="Arial" w:hAnsi="Arial"/>
          <w:i/>
          <w:spacing w:val="2"/>
          <w:w w:val="110"/>
          <w:sz w:val="20"/>
        </w:rPr>
        <w:t>i</w:t>
      </w:r>
      <w:r>
        <w:rPr>
          <w:rFonts w:ascii="Lucida Sans Unicode" w:hAnsi="Lucida Sans Unicode"/>
          <w:spacing w:val="4"/>
          <w:w w:val="110"/>
          <w:sz w:val="20"/>
        </w:rPr>
        <w:t>|</w:t>
      </w:r>
      <w:r>
        <w:rPr>
          <w:rFonts w:ascii="Arial" w:hAnsi="Arial"/>
          <w:i/>
          <w:spacing w:val="2"/>
          <w:w w:val="110"/>
          <w:sz w:val="20"/>
        </w:rPr>
        <w:t>X</w:t>
      </w:r>
      <w:proofErr w:type="spellEnd"/>
      <w:r>
        <w:rPr>
          <w:rFonts w:ascii="Verdana" w:hAnsi="Verdana"/>
          <w:spacing w:val="3"/>
          <w:w w:val="110"/>
          <w:position w:val="7"/>
          <w:sz w:val="14"/>
        </w:rPr>
        <w:t>(</w:t>
      </w:r>
      <w:r>
        <w:rPr>
          <w:rFonts w:ascii="Arial" w:hAnsi="Arial"/>
          <w:i/>
          <w:spacing w:val="2"/>
          <w:w w:val="110"/>
          <w:position w:val="7"/>
          <w:sz w:val="14"/>
        </w:rPr>
        <w:t>N</w:t>
      </w:r>
      <w:r>
        <w:rPr>
          <w:rFonts w:ascii="Arial" w:hAnsi="Arial"/>
          <w:i/>
          <w:spacing w:val="-35"/>
          <w:w w:val="110"/>
          <w:position w:val="7"/>
          <w:sz w:val="14"/>
        </w:rPr>
        <w:t xml:space="preserve"> </w:t>
      </w:r>
      <w:r>
        <w:rPr>
          <w:rFonts w:ascii="Verdana" w:hAnsi="Verdana"/>
          <w:w w:val="110"/>
          <w:position w:val="7"/>
          <w:sz w:val="14"/>
        </w:rPr>
        <w:t>)</w:t>
      </w:r>
      <w:r>
        <w:rPr>
          <w:rFonts w:ascii="Verdana" w:hAnsi="Verdana"/>
          <w:spacing w:val="-20"/>
          <w:w w:val="110"/>
          <w:position w:val="7"/>
          <w:sz w:val="14"/>
        </w:rPr>
        <w:t xml:space="preserve"> </w:t>
      </w:r>
      <w:r>
        <w:rPr>
          <w:rFonts w:ascii="Arial" w:hAnsi="Arial"/>
          <w:w w:val="120"/>
          <w:sz w:val="20"/>
        </w:rPr>
        <w:t>=</w:t>
      </w:r>
      <w:r>
        <w:rPr>
          <w:rFonts w:ascii="Arial" w:hAnsi="Arial"/>
          <w:spacing w:val="-37"/>
          <w:w w:val="12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x</w:t>
      </w:r>
      <w:r>
        <w:rPr>
          <w:rFonts w:ascii="Verdana" w:hAnsi="Verdana"/>
          <w:w w:val="110"/>
          <w:position w:val="7"/>
          <w:sz w:val="14"/>
        </w:rPr>
        <w:t>(</w:t>
      </w:r>
      <w:r>
        <w:rPr>
          <w:rFonts w:ascii="Arial" w:hAnsi="Arial"/>
          <w:i/>
          <w:w w:val="110"/>
          <w:position w:val="7"/>
          <w:sz w:val="14"/>
        </w:rPr>
        <w:t>N</w:t>
      </w:r>
      <w:r>
        <w:rPr>
          <w:rFonts w:ascii="Arial" w:hAnsi="Arial"/>
          <w:i/>
          <w:spacing w:val="-35"/>
          <w:w w:val="110"/>
          <w:position w:val="7"/>
          <w:sz w:val="14"/>
        </w:rPr>
        <w:t xml:space="preserve"> </w:t>
      </w:r>
      <w:r>
        <w:rPr>
          <w:rFonts w:ascii="Verdana" w:hAnsi="Verdana"/>
          <w:spacing w:val="5"/>
          <w:w w:val="110"/>
          <w:position w:val="7"/>
          <w:sz w:val="14"/>
        </w:rPr>
        <w:t>)</w:t>
      </w:r>
      <w:r>
        <w:rPr>
          <w:rFonts w:ascii="Arial" w:hAnsi="Arial"/>
          <w:spacing w:val="4"/>
          <w:w w:val="110"/>
          <w:sz w:val="20"/>
        </w:rPr>
        <w:t>)</w:t>
      </w:r>
      <w:r>
        <w:rPr>
          <w:rFonts w:ascii="Arial" w:hAnsi="Arial"/>
          <w:spacing w:val="-33"/>
          <w:w w:val="110"/>
          <w:sz w:val="20"/>
        </w:rPr>
        <w:t xml:space="preserve"> </w:t>
      </w:r>
      <w:r>
        <w:rPr>
          <w:rFonts w:ascii="Arial" w:hAnsi="Arial"/>
          <w:w w:val="120"/>
          <w:sz w:val="20"/>
        </w:rPr>
        <w:t>=</w:t>
      </w:r>
      <w:r>
        <w:rPr>
          <w:rFonts w:ascii="Arial" w:hAnsi="Arial"/>
          <w:spacing w:val="-25"/>
          <w:w w:val="120"/>
          <w:sz w:val="20"/>
        </w:rPr>
        <w:t xml:space="preserve"> </w:t>
      </w:r>
      <w:r>
        <w:rPr>
          <w:rFonts w:ascii="Arial" w:hAnsi="Arial"/>
          <w:i/>
          <w:w w:val="120"/>
          <w:position w:val="10"/>
          <w:sz w:val="14"/>
        </w:rPr>
        <w:t>α</w:t>
      </w:r>
      <w:r>
        <w:rPr>
          <w:rFonts w:ascii="Arial" w:hAnsi="Arial"/>
          <w:i/>
          <w:w w:val="120"/>
          <w:position w:val="8"/>
          <w:sz w:val="10"/>
        </w:rPr>
        <w:t>t</w:t>
      </w:r>
      <w:r>
        <w:rPr>
          <w:rFonts w:ascii="Arial" w:hAnsi="Arial"/>
          <w:i/>
          <w:spacing w:val="-28"/>
          <w:w w:val="120"/>
          <w:position w:val="8"/>
          <w:sz w:val="10"/>
        </w:rPr>
        <w:t xml:space="preserve"> </w:t>
      </w:r>
      <w:r>
        <w:rPr>
          <w:rFonts w:ascii="Verdana" w:hAnsi="Verdana"/>
          <w:w w:val="110"/>
          <w:position w:val="10"/>
          <w:sz w:val="14"/>
        </w:rPr>
        <w:t>(</w:t>
      </w:r>
      <w:proofErr w:type="spellStart"/>
      <w:r>
        <w:rPr>
          <w:rFonts w:ascii="Arial" w:hAnsi="Arial"/>
          <w:i/>
          <w:w w:val="110"/>
          <w:position w:val="10"/>
          <w:sz w:val="14"/>
        </w:rPr>
        <w:t>i</w:t>
      </w:r>
      <w:proofErr w:type="spellEnd"/>
      <w:r>
        <w:rPr>
          <w:rFonts w:ascii="Verdana" w:hAnsi="Verdana"/>
          <w:w w:val="110"/>
          <w:position w:val="10"/>
          <w:sz w:val="14"/>
        </w:rPr>
        <w:t>)</w:t>
      </w:r>
      <w:r>
        <w:rPr>
          <w:rFonts w:ascii="Arial" w:hAnsi="Arial"/>
          <w:i/>
          <w:w w:val="110"/>
          <w:position w:val="10"/>
          <w:sz w:val="14"/>
        </w:rPr>
        <w:t>β</w:t>
      </w:r>
      <w:r>
        <w:rPr>
          <w:rFonts w:ascii="Arial" w:hAnsi="Arial"/>
          <w:i/>
          <w:w w:val="110"/>
          <w:position w:val="8"/>
          <w:sz w:val="10"/>
        </w:rPr>
        <w:t>t</w:t>
      </w:r>
      <w:r>
        <w:rPr>
          <w:rFonts w:ascii="Arial" w:hAnsi="Arial"/>
          <w:i/>
          <w:spacing w:val="-25"/>
          <w:w w:val="110"/>
          <w:position w:val="8"/>
          <w:sz w:val="10"/>
        </w:rPr>
        <w:t xml:space="preserve"> </w:t>
      </w:r>
      <w:r>
        <w:rPr>
          <w:rFonts w:ascii="Verdana" w:hAnsi="Verdana"/>
          <w:w w:val="110"/>
          <w:position w:val="10"/>
          <w:sz w:val="14"/>
        </w:rPr>
        <w:t>(</w:t>
      </w:r>
      <w:proofErr w:type="spellStart"/>
      <w:r>
        <w:rPr>
          <w:rFonts w:ascii="Arial" w:hAnsi="Arial"/>
          <w:i/>
          <w:w w:val="110"/>
          <w:position w:val="10"/>
          <w:sz w:val="14"/>
        </w:rPr>
        <w:t>i</w:t>
      </w:r>
      <w:proofErr w:type="spellEnd"/>
      <w:r>
        <w:rPr>
          <w:rFonts w:ascii="Verdana" w:hAnsi="Verdana"/>
          <w:w w:val="110"/>
          <w:position w:val="10"/>
          <w:sz w:val="14"/>
        </w:rPr>
        <w:t>)</w:t>
      </w:r>
      <w:r>
        <w:rPr>
          <w:rFonts w:ascii="Verdana" w:hAnsi="Verdana"/>
          <w:spacing w:val="-42"/>
          <w:w w:val="110"/>
          <w:position w:val="10"/>
          <w:sz w:val="14"/>
        </w:rPr>
        <w:t xml:space="preserve"> </w:t>
      </w:r>
      <w:r>
        <w:rPr>
          <w:rFonts w:ascii="Times New Roman" w:hAnsi="Times New Roman"/>
          <w:w w:val="110"/>
          <w:sz w:val="20"/>
        </w:rPr>
        <w:t>.</w:t>
      </w:r>
    </w:p>
    <w:p w14:paraId="34F150ED" w14:textId="77777777" w:rsidR="00632595" w:rsidRDefault="00632595">
      <w:pPr>
        <w:spacing w:before="11"/>
        <w:rPr>
          <w:rFonts w:ascii="Times New Roman" w:eastAsia="Times New Roman" w:hAnsi="Times New Roman" w:cs="Times New Roman"/>
          <w:sz w:val="14"/>
          <w:szCs w:val="14"/>
        </w:rPr>
      </w:pPr>
    </w:p>
    <w:p w14:paraId="28BA55D9" w14:textId="77777777" w:rsidR="00632595" w:rsidRDefault="008950A2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5797383E">
          <v:shape id="_x0000_s5723" type="#_x0000_t202" style="width:428.15pt;height:191.0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0B8E0085" w14:textId="77777777" w:rsidR="008950A2" w:rsidRDefault="008950A2">
                  <w:pPr>
                    <w:spacing w:before="2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Compute</w:t>
                  </w:r>
                  <w:r>
                    <w:rPr>
                      <w:rFonts w:ascii="Courier New"/>
                      <w:i/>
                      <w:color w:val="AC94A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conditional</w:t>
                  </w:r>
                  <w:r>
                    <w:rPr>
                      <w:rFonts w:ascii="Courier New"/>
                      <w:i/>
                      <w:color w:val="AC94A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state</w:t>
                  </w:r>
                  <w:r>
                    <w:rPr>
                      <w:rFonts w:ascii="Courier New"/>
                      <w:i/>
                      <w:color w:val="AC94A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probabilities,</w:t>
                  </w:r>
                  <w:r>
                    <w:rPr>
                      <w:rFonts w:ascii="Courier New"/>
                      <w:i/>
                      <w:color w:val="AC94A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smoothing</w:t>
                  </w:r>
                  <w:r>
                    <w:rPr>
                      <w:rFonts w:ascii="Courier New"/>
                      <w:i/>
                      <w:color w:val="AC94A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probabilities</w:t>
                  </w:r>
                </w:p>
                <w:p w14:paraId="61B698CD" w14:textId="77777777" w:rsidR="008950A2" w:rsidRDefault="008950A2">
                  <w:pPr>
                    <w:spacing w:before="12" w:line="253" w:lineRule="auto"/>
                    <w:ind w:left="59" w:right="3240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stateprobs</w:t>
                  </w:r>
                  <w:proofErr w:type="spellEnd"/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6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matrix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AE0F91"/>
                      <w:sz w:val="20"/>
                    </w:rPr>
                    <w:t>NA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4AA54"/>
                      <w:sz w:val="20"/>
                    </w:rPr>
                    <w:t>ncol</w:t>
                  </w:r>
                  <w:proofErr w:type="spellEnd"/>
                  <w:r>
                    <w:rPr>
                      <w:rFonts w:ascii="Courier New"/>
                      <w:color w:val="54AA5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n,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4AA54"/>
                      <w:sz w:val="20"/>
                    </w:rPr>
                    <w:t>nrow</w:t>
                  </w:r>
                  <w:proofErr w:type="spellEnd"/>
                  <w:r>
                    <w:rPr>
                      <w:rFonts w:ascii="Courier New"/>
                      <w:color w:val="54AA5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m)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llk</w:t>
                  </w:r>
                  <w:proofErr w:type="spellEnd"/>
                  <w:r>
                    <w:rPr>
                      <w:rFonts w:ascii="Courier New"/>
                      <w:color w:val="57575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-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mllk</w:t>
                  </w:r>
                  <w:proofErr w:type="spellEnd"/>
                </w:p>
                <w:p w14:paraId="3510C9F0" w14:textId="77777777" w:rsidR="008950A2" w:rsidRDefault="008950A2">
                  <w:pPr>
                    <w:spacing w:line="247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for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75757"/>
                      <w:spacing w:val="-56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color w:val="295F93"/>
                      <w:spacing w:val="-5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w w:val="110"/>
                      <w:sz w:val="20"/>
                    </w:rPr>
                    <w:t>1</w:t>
                  </w:r>
                  <w:r>
                    <w:rPr>
                      <w:rFonts w:ascii="Courier New"/>
                      <w:w w:val="110"/>
                      <w:sz w:val="20"/>
                    </w:rPr>
                    <w:t>: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n)</w:t>
                  </w:r>
                  <w:r>
                    <w:rPr>
                      <w:rFonts w:ascii="Courier New"/>
                      <w:color w:val="575757"/>
                      <w:spacing w:val="-5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color w:val="575757"/>
                      <w:w w:val="125"/>
                      <w:sz w:val="20"/>
                    </w:rPr>
                    <w:t>{</w:t>
                  </w:r>
                </w:p>
                <w:p w14:paraId="601FD161" w14:textId="77777777" w:rsidR="008950A2" w:rsidRDefault="008950A2">
                  <w:pPr>
                    <w:spacing w:line="199" w:lineRule="exact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color w:val="575757"/>
                      <w:sz w:val="20"/>
                    </w:rPr>
                    <w:t>stateprobs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[</w:t>
                  </w:r>
                  <w:proofErr w:type="gram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]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exp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lalpha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[,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]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lbeta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[,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]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-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llk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</w:p>
                <w:p w14:paraId="3FB0643C" w14:textId="77777777" w:rsidR="008950A2" w:rsidRDefault="008950A2">
                  <w:pPr>
                    <w:spacing w:line="287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Lucida Sans Unicode"/>
                      <w:color w:val="575757"/>
                      <w:w w:val="155"/>
                      <w:sz w:val="20"/>
                    </w:rPr>
                    <w:t>}</w:t>
                  </w:r>
                </w:p>
                <w:p w14:paraId="6D021E25" w14:textId="77777777" w:rsidR="008950A2" w:rsidRDefault="008950A2">
                  <w:pPr>
                    <w:spacing w:before="5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</w:p>
                <w:p w14:paraId="054B752B" w14:textId="77777777" w:rsidR="008950A2" w:rsidRDefault="008950A2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Most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probable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states</w:t>
                  </w:r>
                </w:p>
                <w:p w14:paraId="3ADAB2AF" w14:textId="77777777" w:rsidR="008950A2" w:rsidRDefault="008950A2">
                  <w:pPr>
                    <w:spacing w:before="12" w:line="206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ldecode</w:t>
                  </w:r>
                  <w:proofErr w:type="spellEnd"/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8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rep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AE0F91"/>
                      <w:sz w:val="20"/>
                    </w:rPr>
                    <w:t>NA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n)</w:t>
                  </w:r>
                </w:p>
                <w:p w14:paraId="7305C906" w14:textId="77777777" w:rsidR="008950A2" w:rsidRDefault="008950A2">
                  <w:pPr>
                    <w:spacing w:line="279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for</w:t>
                  </w:r>
                  <w:r>
                    <w:rPr>
                      <w:rFonts w:ascii="Courier New"/>
                      <w:b/>
                      <w:color w:val="295F93"/>
                      <w:spacing w:val="-4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75757"/>
                      <w:spacing w:val="-4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color w:val="295F93"/>
                      <w:spacing w:val="-45"/>
                      <w:w w:val="110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color w:val="AE0F91"/>
                      <w:w w:val="110"/>
                      <w:sz w:val="20"/>
                    </w:rPr>
                    <w:t>1</w:t>
                  </w:r>
                  <w:r>
                    <w:rPr>
                      <w:rFonts w:ascii="Courier New"/>
                      <w:w w:val="110"/>
                      <w:sz w:val="20"/>
                    </w:rPr>
                    <w:t>: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n</w:t>
                  </w:r>
                  <w:proofErr w:type="gramEnd"/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)</w:t>
                  </w:r>
                  <w:r>
                    <w:rPr>
                      <w:rFonts w:ascii="Courier New"/>
                      <w:color w:val="575757"/>
                      <w:spacing w:val="-44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color w:val="575757"/>
                      <w:w w:val="125"/>
                      <w:sz w:val="20"/>
                    </w:rPr>
                    <w:t>{</w:t>
                  </w:r>
                </w:p>
                <w:p w14:paraId="3FFDE922" w14:textId="77777777" w:rsidR="008950A2" w:rsidRDefault="008950A2">
                  <w:pPr>
                    <w:spacing w:line="199" w:lineRule="exact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ldecode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]</w:t>
                  </w:r>
                  <w:r>
                    <w:rPr>
                      <w:rFonts w:ascii="Courier New"/>
                      <w:color w:val="575757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6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which.max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/>
                      <w:color w:val="575757"/>
                      <w:sz w:val="20"/>
                    </w:rPr>
                    <w:t>stateprobs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[,</w:t>
                  </w:r>
                  <w:r>
                    <w:rPr>
                      <w:rFonts w:ascii="Courier New"/>
                      <w:color w:val="575757"/>
                      <w:spacing w:val="-1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])</w:t>
                  </w:r>
                </w:p>
                <w:p w14:paraId="0AE5A43B" w14:textId="77777777" w:rsidR="008950A2" w:rsidRDefault="008950A2">
                  <w:pPr>
                    <w:spacing w:line="279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Lucida Sans Unicode"/>
                      <w:color w:val="575757"/>
                      <w:w w:val="155"/>
                      <w:sz w:val="20"/>
                    </w:rPr>
                    <w:t>}</w:t>
                  </w:r>
                </w:p>
                <w:p w14:paraId="26DA2DF9" w14:textId="77777777" w:rsidR="008950A2" w:rsidRDefault="008950A2">
                  <w:pPr>
                    <w:spacing w:line="219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ldecode</w:t>
                  </w:r>
                  <w:proofErr w:type="spellEnd"/>
                </w:p>
                <w:p w14:paraId="1B226853" w14:textId="77777777" w:rsidR="008950A2" w:rsidRDefault="008950A2">
                  <w:pPr>
                    <w:spacing w:before="5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14:paraId="1208FAD7" w14:textId="77777777" w:rsidR="008950A2" w:rsidRDefault="008950A2">
                  <w:pPr>
                    <w:tabs>
                      <w:tab w:val="left" w:pos="657"/>
                    </w:tabs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w w:val="95"/>
                      <w:sz w:val="20"/>
                    </w:rPr>
                    <w:t>##</w:t>
                  </w:r>
                  <w:r>
                    <w:rPr>
                      <w:rFonts w:ascii="Courier New"/>
                      <w:color w:val="575757"/>
                      <w:w w:val="95"/>
                      <w:sz w:val="20"/>
                    </w:rPr>
                    <w:tab/>
                  </w:r>
                  <w:r>
                    <w:rPr>
                      <w:rFonts w:ascii="Courier New"/>
                      <w:color w:val="575757"/>
                      <w:sz w:val="20"/>
                    </w:rPr>
                    <w:t>[1]</w:t>
                  </w:r>
                  <w:r>
                    <w:rPr>
                      <w:rFonts w:ascii="Courier New"/>
                      <w:color w:val="57575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</w:p>
                <w:p w14:paraId="7D8BD6E7" w14:textId="77777777" w:rsidR="008950A2" w:rsidRDefault="008950A2">
                  <w:pPr>
                    <w:tabs>
                      <w:tab w:val="left" w:pos="537"/>
                    </w:tabs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w w:val="95"/>
                      <w:sz w:val="20"/>
                    </w:rPr>
                    <w:t>##</w:t>
                  </w:r>
                  <w:r>
                    <w:rPr>
                      <w:rFonts w:ascii="Courier New"/>
                      <w:color w:val="575757"/>
                      <w:w w:val="95"/>
                      <w:sz w:val="20"/>
                    </w:rPr>
                    <w:tab/>
                  </w:r>
                  <w:r>
                    <w:rPr>
                      <w:rFonts w:ascii="Courier New"/>
                      <w:color w:val="575757"/>
                      <w:sz w:val="20"/>
                    </w:rPr>
                    <w:t>[32]</w:t>
                  </w:r>
                  <w:r>
                    <w:rPr>
                      <w:rFonts w:ascii="Courier New"/>
                      <w:color w:val="57575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</w:t>
                  </w:r>
                </w:p>
              </w:txbxContent>
            </v:textbox>
          </v:shape>
        </w:pict>
      </w:r>
    </w:p>
    <w:p w14:paraId="0F7C3B71" w14:textId="77777777" w:rsidR="00632595" w:rsidRDefault="0063259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632595">
          <w:pgSz w:w="12240" w:h="15840"/>
          <w:pgMar w:top="1500" w:right="1720" w:bottom="1160" w:left="1720" w:header="0" w:footer="961" w:gutter="0"/>
          <w:cols w:space="720"/>
        </w:sectPr>
      </w:pPr>
    </w:p>
    <w:p w14:paraId="2C011277" w14:textId="77777777" w:rsidR="00632595" w:rsidRDefault="00632595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02E2819" w14:textId="77777777" w:rsidR="00632595" w:rsidRDefault="008950A2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21</w:t>
      </w:r>
    </w:p>
    <w:p w14:paraId="45C52681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14:paraId="3762F5BC" w14:textId="77777777" w:rsidR="00632595" w:rsidRDefault="008950A2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17C0052">
          <v:group id="_x0000_s5720" style="width:422.55pt;height:.4pt;mso-position-horizontal-relative:char;mso-position-vertical-relative:line" coordsize="8451,8">
            <v:group id="_x0000_s5721" style="position:absolute;left:4;top:4;width:8443;height:2" coordorigin="4,4" coordsize="8443,2">
              <v:shape id="_x0000_s5722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14:paraId="6A7A0316" w14:textId="77777777" w:rsidR="00632595" w:rsidRDefault="00632595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717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313"/>
      </w:tblGrid>
      <w:tr w:rsidR="00632595" w14:paraId="1A3DD434" w14:textId="77777777">
        <w:trPr>
          <w:trHeight w:hRule="exact" w:val="25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5D5625E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62BA842" w14:textId="77777777" w:rsidR="00632595" w:rsidRDefault="008950A2">
            <w:pPr>
              <w:pStyle w:val="TableParagraph"/>
              <w:spacing w:before="19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[63]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3E2CC56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EC5C958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4CA2777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A58A252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558166F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F61505A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3547719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A69AADC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2CC9D48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EBA9818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7698863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6A23C98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8FB6C29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0712BAD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0A549F7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0135276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04F4885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C9DCD03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CCEDCDB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6FBA590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F0B3D48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D3AE74B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7C81712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229B388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4D91F68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89698B3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46CBC2F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A7C108C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4938A8C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B3705D5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8E7A8A6" w14:textId="77777777" w:rsidR="00632595" w:rsidRDefault="008950A2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</w:tr>
      <w:tr w:rsidR="00632595" w14:paraId="16A820B9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10297F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B8BFC92" w14:textId="77777777" w:rsidR="00632595" w:rsidRDefault="008950A2">
            <w:pPr>
              <w:pStyle w:val="TableParagraph"/>
              <w:spacing w:before="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[94]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4656F30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26771E8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589B9A9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FA43CE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AC1E9E0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C35FC6E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E2201C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9ABB013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A8E8EF6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A0F46D7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71D66E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E0223C9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3238467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49B279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F4B2406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0B1EC4A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4C28F9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70AD931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63AD7A9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A704456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FFA7E3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7C80DA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0C13A3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FE3AC7F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C5D4D6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26FD99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7FABA79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8D0A2E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705C86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3E65E3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7B8C69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</w:tr>
      <w:tr w:rsidR="00632595" w14:paraId="4F67522A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AFC08B6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1E70E1A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[125]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814C91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0729846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7487C03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2CA5CF9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85DAD26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CC86BD7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FDDD333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BFC18EF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1552E49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BDD9FD5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04964C7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AABFB30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2D0328E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83074C9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5FD1EF5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A9971F9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BB6368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857719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DACF0A3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E988E0F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D8E9E3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358190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5C580E8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4EF09D1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1585FF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666FDD8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825234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3C66D79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E629445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6DF08B1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55D17D0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</w:tr>
      <w:tr w:rsidR="00632595" w14:paraId="0E6D7461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9C7F9A9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7C1B186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[156]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CC40F15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8839BAF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BF83036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B5E64D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F4EF15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28E0FD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F01A403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CFDCDD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FCDF41D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B1ADBE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073A8FA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0265A29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A5D9A7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3FC346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D7242F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37F830D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DD35FAA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109E3B5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37186C5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54C229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4D89BD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4DFEA96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D37680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19E2E08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C58B4CE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21D431E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7A4882D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E08FB9D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9A9AB00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D11E73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2E0A02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</w:tr>
      <w:tr w:rsidR="00632595" w14:paraId="7F4BC1F6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8167027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FD94383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[187]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CFFCD09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C69A0F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B50331D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EC5B927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25CC9EF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CBBBB9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917E9DE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573BFF8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4984A29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161E229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32DFB83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616A868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E477320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6186831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1620A47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930FD8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77B765E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678D45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476199E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1C19558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A8B2DB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86633D5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3DF1E2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194018D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60C5A15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2E8CBFF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7E6AC7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773E96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4CD71BA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890C296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485E269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</w:tr>
      <w:tr w:rsidR="00632595" w14:paraId="72AF5DBA" w14:textId="77777777">
        <w:trPr>
          <w:trHeight w:hRule="exact"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85D092F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4360BA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[218]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8697BED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1C41BC6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B6A4B41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7D5CBAA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FF3046F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8FE01B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393EEBF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D3ACA2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36975C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FD7739D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77B033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537ED4A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D96F736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396CFD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BAF9935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A9571FF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2434B7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AB393A8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6349C66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B60E55F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F4C521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DF526DF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0E12AE7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937BD5B" w14:textId="77777777" w:rsidR="00632595" w:rsidRDefault="00632595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A6812F2" w14:textId="77777777" w:rsidR="00632595" w:rsidRDefault="00632595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5AB7AF2" w14:textId="77777777" w:rsidR="00632595" w:rsidRDefault="00632595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E987620" w14:textId="77777777" w:rsidR="00632595" w:rsidRDefault="00632595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9F865CB" w14:textId="77777777" w:rsidR="00632595" w:rsidRDefault="00632595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965F11E" w14:textId="77777777" w:rsidR="00632595" w:rsidRDefault="00632595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6DFD39C" w14:textId="77777777" w:rsidR="00632595" w:rsidRDefault="00632595"/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3C5B4A2" w14:textId="77777777" w:rsidR="00632595" w:rsidRDefault="00632595"/>
        </w:tc>
      </w:tr>
    </w:tbl>
    <w:p w14:paraId="4CAB8F39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A251D9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2AF15D" w14:textId="77777777" w:rsidR="00632595" w:rsidRDefault="00632595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14:paraId="4C7A3641" w14:textId="77777777" w:rsidR="00632595" w:rsidRDefault="008950A2">
      <w:pPr>
        <w:pStyle w:val="Heading2"/>
        <w:numPr>
          <w:ilvl w:val="1"/>
          <w:numId w:val="3"/>
        </w:numPr>
        <w:tabs>
          <w:tab w:val="left" w:pos="1395"/>
        </w:tabs>
        <w:ind w:hanging="448"/>
        <w:rPr>
          <w:b w:val="0"/>
          <w:bCs w:val="0"/>
        </w:rPr>
      </w:pPr>
      <w:bookmarkStart w:id="117" w:name="Forecast,_h-step-ahead-probabilities"/>
      <w:bookmarkEnd w:id="117"/>
      <w:r>
        <w:rPr>
          <w:spacing w:val="-1"/>
        </w:rPr>
        <w:t>Forecast,</w:t>
      </w:r>
      <w:r>
        <w:rPr>
          <w:spacing w:val="-32"/>
        </w:rPr>
        <w:t xml:space="preserve"> </w:t>
      </w:r>
      <w:r>
        <w:rPr>
          <w:spacing w:val="-1"/>
        </w:rPr>
        <w:t>h-step-ahead-probabilities</w:t>
      </w:r>
    </w:p>
    <w:p w14:paraId="078041AB" w14:textId="77777777" w:rsidR="00632595" w:rsidRDefault="008950A2">
      <w:pPr>
        <w:pStyle w:val="BodyText"/>
        <w:spacing w:before="126" w:line="240" w:lineRule="atLeast"/>
        <w:ind w:right="176"/>
      </w:pPr>
      <w:r>
        <w:t>The</w:t>
      </w:r>
      <w:r>
        <w:rPr>
          <w:spacing w:val="16"/>
        </w:rPr>
        <w:t xml:space="preserve"> </w:t>
      </w:r>
      <w:r>
        <w:t>forecast</w:t>
      </w:r>
      <w:r>
        <w:rPr>
          <w:spacing w:val="17"/>
        </w:rPr>
        <w:t xml:space="preserve"> </w:t>
      </w:r>
      <w:r>
        <w:rPr>
          <w:spacing w:val="-1"/>
        </w:rPr>
        <w:t>distribution</w:t>
      </w:r>
      <w:r>
        <w:rPr>
          <w:spacing w:val="17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h-step-ahead-probabilities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well</w:t>
      </w:r>
      <w:r>
        <w:rPr>
          <w:spacing w:val="16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its</w:t>
      </w:r>
      <w:r>
        <w:rPr>
          <w:spacing w:val="17"/>
        </w:rPr>
        <w:t xml:space="preserve"> </w:t>
      </w:r>
      <w:r>
        <w:rPr>
          <w:spacing w:val="-1"/>
        </w:rPr>
        <w:t>implementation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R</w:t>
      </w:r>
      <w:r>
        <w:rPr>
          <w:spacing w:val="17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detailed</w:t>
      </w:r>
      <w:r>
        <w:rPr>
          <w:spacing w:val="17"/>
        </w:rPr>
        <w:t xml:space="preserve"> </w:t>
      </w:r>
      <w:r>
        <w:t>in</w:t>
      </w:r>
      <w:hyperlink w:anchor="_bookmark40" w:history="1">
        <w:r>
          <w:rPr>
            <w:spacing w:val="43"/>
            <w:w w:val="99"/>
          </w:rPr>
          <w:t xml:space="preserve"> </w:t>
        </w:r>
        <w:r>
          <w:t>Zucchini</w:t>
        </w:r>
        <w:r>
          <w:rPr>
            <w:spacing w:val="-7"/>
          </w:rPr>
          <w:t xml:space="preserve"> </w:t>
        </w:r>
        <w:r>
          <w:t>et</w:t>
        </w:r>
        <w:r>
          <w:rPr>
            <w:spacing w:val="-6"/>
          </w:rPr>
          <w:t xml:space="preserve"> </w:t>
        </w:r>
        <w:r>
          <w:t>al.</w:t>
        </w:r>
      </w:hyperlink>
      <w:r>
        <w:rPr>
          <w:spacing w:val="-7"/>
        </w:rPr>
        <w:t xml:space="preserve"> </w:t>
      </w:r>
      <w:r>
        <w:t>(</w:t>
      </w:r>
      <w:hyperlink w:anchor="_bookmark40" w:history="1">
        <w:r>
          <w:t>2016</w:t>
        </w:r>
      </w:hyperlink>
      <w:r>
        <w:t>).</w:t>
      </w:r>
    </w:p>
    <w:p w14:paraId="5E63FFBB" w14:textId="77777777" w:rsidR="00632595" w:rsidRDefault="008950A2">
      <w:pPr>
        <w:spacing w:line="276" w:lineRule="exact"/>
        <w:ind w:left="178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3D2536BC">
          <v:group id="_x0000_s5718" style="position:absolute;left:0;text-align:left;margin-left:140.2pt;margin-top:7.3pt;width:21.2pt;height:.1pt;z-index:-194512;mso-position-horizontal-relative:page" coordorigin="2804,146" coordsize="424,2">
            <v:shape id="_x0000_s5719" style="position:absolute;left:2804;top:146;width:424;height:2" coordorigin="2804,146" coordsize="424,0" path="m2804,146r423,e" filled="f" strokeweight=".14042mm">
              <v:path arrowok="t"/>
            </v:shape>
            <w10:wrap anchorx="page"/>
          </v:group>
        </w:pict>
      </w:r>
      <w:r>
        <w:pict w14:anchorId="57B1A855">
          <v:shape id="_x0000_s5717" type="#_x0000_t202" style="position:absolute;left:0;text-align:left;margin-left:140.2pt;margin-top:5.75pt;width:20.7pt;height:10pt;z-index:-194464;mso-position-horizontal-relative:page" filled="f" stroked="f">
            <v:textbox inset="0,0,0,0">
              <w:txbxContent>
                <w:p w14:paraId="07A636E9" w14:textId="77777777" w:rsidR="008950A2" w:rsidRDefault="008950A2">
                  <w:pPr>
                    <w:spacing w:line="193" w:lineRule="exact"/>
                    <w:rPr>
                      <w:rFonts w:ascii="Verdana" w:eastAsia="Verdana" w:hAnsi="Verdana" w:cs="Verdana"/>
                      <w:sz w:val="10"/>
                      <w:szCs w:val="10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w w:val="125"/>
                      <w:sz w:val="20"/>
                    </w:rPr>
                    <w:t>α</w:t>
                  </w:r>
                  <w:r>
                    <w:rPr>
                      <w:rFonts w:ascii="Arial" w:hAnsi="Arial"/>
                      <w:i/>
                      <w:w w:val="125"/>
                      <w:position w:val="-1"/>
                      <w:sz w:val="10"/>
                    </w:rPr>
                    <w:t>N</w:t>
                  </w:r>
                  <w:r>
                    <w:rPr>
                      <w:rFonts w:ascii="Arial" w:hAnsi="Arial"/>
                      <w:i/>
                      <w:spacing w:val="-13"/>
                      <w:w w:val="125"/>
                      <w:position w:val="-1"/>
                      <w:sz w:val="10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w w:val="125"/>
                      <w:sz w:val="14"/>
                    </w:rPr>
                    <w:t>1</w:t>
                  </w:r>
                  <w:r>
                    <w:rPr>
                      <w:rFonts w:ascii="Verdana" w:hAnsi="Verdana"/>
                      <w:i/>
                      <w:w w:val="125"/>
                      <w:position w:val="4"/>
                      <w:sz w:val="10"/>
                    </w:rPr>
                    <w:t>!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w w:val="115"/>
          <w:sz w:val="20"/>
        </w:rPr>
        <w:t>Let</w:t>
      </w:r>
      <w:r>
        <w:rPr>
          <w:rFonts w:ascii="Times New Roman" w:hAnsi="Times New Roman"/>
          <w:spacing w:val="-5"/>
          <w:w w:val="115"/>
          <w:sz w:val="20"/>
        </w:rPr>
        <w:t xml:space="preserve"> </w:t>
      </w:r>
      <w:r>
        <w:rPr>
          <w:rFonts w:ascii="Times New Roman" w:hAnsi="Times New Roman"/>
          <w:b/>
          <w:i/>
          <w:w w:val="115"/>
          <w:sz w:val="20"/>
        </w:rPr>
        <w:t>ϕ</w:t>
      </w:r>
      <w:r>
        <w:rPr>
          <w:rFonts w:ascii="Arial" w:hAnsi="Arial"/>
          <w:i/>
          <w:w w:val="115"/>
          <w:position w:val="-4"/>
          <w:sz w:val="14"/>
        </w:rPr>
        <w:t>N</w:t>
      </w:r>
      <w:r>
        <w:rPr>
          <w:rFonts w:ascii="Arial" w:hAnsi="Arial"/>
          <w:i/>
          <w:spacing w:val="41"/>
          <w:w w:val="115"/>
          <w:position w:val="-4"/>
          <w:sz w:val="14"/>
        </w:rPr>
        <w:t xml:space="preserve"> </w:t>
      </w:r>
      <w:proofErr w:type="gramStart"/>
      <w:r>
        <w:rPr>
          <w:rFonts w:ascii="Arial" w:hAnsi="Arial"/>
          <w:w w:val="115"/>
          <w:sz w:val="20"/>
        </w:rPr>
        <w:t xml:space="preserve">= </w:t>
      </w:r>
      <w:r>
        <w:rPr>
          <w:rFonts w:ascii="Arial" w:hAnsi="Arial"/>
          <w:spacing w:val="35"/>
          <w:w w:val="115"/>
          <w:sz w:val="20"/>
        </w:rPr>
        <w:t xml:space="preserve"> </w:t>
      </w:r>
      <w:r>
        <w:rPr>
          <w:rFonts w:ascii="Times New Roman" w:hAnsi="Times New Roman"/>
          <w:b/>
          <w:i/>
          <w:w w:val="120"/>
          <w:position w:val="8"/>
          <w:sz w:val="20"/>
        </w:rPr>
        <w:t>α</w:t>
      </w:r>
      <w:proofErr w:type="gramEnd"/>
      <w:r>
        <w:rPr>
          <w:rFonts w:ascii="Arial" w:hAnsi="Arial"/>
          <w:i/>
          <w:w w:val="120"/>
          <w:position w:val="6"/>
          <w:sz w:val="10"/>
        </w:rPr>
        <w:t xml:space="preserve">N  </w:t>
      </w:r>
      <w:r>
        <w:rPr>
          <w:rFonts w:ascii="Arial" w:hAnsi="Arial"/>
          <w:i/>
          <w:spacing w:val="25"/>
          <w:w w:val="120"/>
          <w:position w:val="6"/>
          <w:sz w:val="10"/>
        </w:rPr>
        <w:t xml:space="preserve"> </w:t>
      </w:r>
      <w:r>
        <w:rPr>
          <w:rFonts w:ascii="Times New Roman" w:hAnsi="Times New Roman"/>
          <w:w w:val="115"/>
          <w:sz w:val="20"/>
        </w:rPr>
        <w:t>.</w:t>
      </w:r>
    </w:p>
    <w:p w14:paraId="3D569521" w14:textId="77777777" w:rsidR="00632595" w:rsidRDefault="00632595">
      <w:pPr>
        <w:spacing w:line="276" w:lineRule="exact"/>
        <w:rPr>
          <w:rFonts w:ascii="Times New Roman" w:eastAsia="Times New Roman" w:hAnsi="Times New Roman" w:cs="Times New Roman"/>
          <w:sz w:val="20"/>
          <w:szCs w:val="20"/>
        </w:rPr>
        <w:sectPr w:rsidR="00632595">
          <w:pgSz w:w="12240" w:h="15840"/>
          <w:pgMar w:top="1500" w:right="1720" w:bottom="1160" w:left="1720" w:header="0" w:footer="961" w:gutter="0"/>
          <w:cols w:space="720"/>
        </w:sectPr>
      </w:pPr>
    </w:p>
    <w:p w14:paraId="3DA3F7EB" w14:textId="77777777" w:rsidR="00632595" w:rsidRDefault="008950A2">
      <w:pPr>
        <w:pStyle w:val="BodyText"/>
        <w:spacing w:line="208" w:lineRule="exact"/>
      </w:pPr>
      <w:r>
        <w:rPr>
          <w:w w:val="95"/>
        </w:rPr>
        <w:t>Then,</w:t>
      </w:r>
    </w:p>
    <w:p w14:paraId="566ABF8C" w14:textId="77777777" w:rsidR="00632595" w:rsidRDefault="008950A2">
      <w:pPr>
        <w:rPr>
          <w:rFonts w:ascii="Times New Roman" w:eastAsia="Times New Roman" w:hAnsi="Times New Roman" w:cs="Times New Roman"/>
          <w:sz w:val="30"/>
          <w:szCs w:val="30"/>
        </w:rPr>
      </w:pPr>
      <w:r>
        <w:br w:type="column"/>
      </w:r>
    </w:p>
    <w:p w14:paraId="58433B25" w14:textId="77777777" w:rsidR="00632595" w:rsidRDefault="008950A2">
      <w:pPr>
        <w:spacing w:before="205"/>
        <w:ind w:left="178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w w:val="115"/>
          <w:sz w:val="20"/>
        </w:rPr>
        <w:t>P</w:t>
      </w:r>
      <w:r>
        <w:rPr>
          <w:rFonts w:ascii="Arial"/>
          <w:i/>
          <w:spacing w:val="-37"/>
          <w:w w:val="115"/>
          <w:sz w:val="20"/>
        </w:rPr>
        <w:t xml:space="preserve"> </w:t>
      </w:r>
      <w:r>
        <w:rPr>
          <w:rFonts w:ascii="Arial"/>
          <w:w w:val="115"/>
          <w:sz w:val="20"/>
        </w:rPr>
        <w:t>(</w:t>
      </w:r>
      <w:r>
        <w:rPr>
          <w:rFonts w:ascii="Arial"/>
          <w:i/>
          <w:w w:val="115"/>
          <w:sz w:val="20"/>
        </w:rPr>
        <w:t>X</w:t>
      </w:r>
      <w:r>
        <w:rPr>
          <w:rFonts w:ascii="Arial"/>
          <w:i/>
          <w:w w:val="115"/>
          <w:position w:val="-2"/>
          <w:sz w:val="14"/>
        </w:rPr>
        <w:t>N</w:t>
      </w:r>
      <w:r>
        <w:rPr>
          <w:rFonts w:ascii="Arial"/>
          <w:i/>
          <w:spacing w:val="-30"/>
          <w:w w:val="115"/>
          <w:position w:val="-2"/>
          <w:sz w:val="14"/>
        </w:rPr>
        <w:t xml:space="preserve"> </w:t>
      </w:r>
      <w:r>
        <w:rPr>
          <w:rFonts w:ascii="Verdana"/>
          <w:w w:val="115"/>
          <w:position w:val="-2"/>
          <w:sz w:val="14"/>
        </w:rPr>
        <w:t>+</w:t>
      </w:r>
      <w:r>
        <w:rPr>
          <w:rFonts w:ascii="Arial"/>
          <w:i/>
          <w:w w:val="115"/>
          <w:position w:val="-2"/>
          <w:sz w:val="14"/>
        </w:rPr>
        <w:t>h</w:t>
      </w:r>
      <w:r>
        <w:rPr>
          <w:rFonts w:ascii="Arial"/>
          <w:i/>
          <w:spacing w:val="19"/>
          <w:w w:val="115"/>
          <w:position w:val="-2"/>
          <w:sz w:val="14"/>
        </w:rPr>
        <w:t xml:space="preserve"> </w:t>
      </w:r>
      <w:r>
        <w:rPr>
          <w:rFonts w:ascii="Arial"/>
          <w:w w:val="115"/>
          <w:sz w:val="20"/>
        </w:rPr>
        <w:t>=</w:t>
      </w:r>
      <w:r>
        <w:rPr>
          <w:rFonts w:ascii="Arial"/>
          <w:spacing w:val="-9"/>
          <w:w w:val="115"/>
          <w:sz w:val="20"/>
        </w:rPr>
        <w:t xml:space="preserve"> </w:t>
      </w:r>
      <w:proofErr w:type="spellStart"/>
      <w:r>
        <w:rPr>
          <w:rFonts w:ascii="Arial"/>
          <w:i/>
          <w:spacing w:val="3"/>
          <w:w w:val="115"/>
          <w:sz w:val="20"/>
        </w:rPr>
        <w:t>x</w:t>
      </w:r>
      <w:r>
        <w:rPr>
          <w:rFonts w:ascii="Lucida Sans Unicode"/>
          <w:spacing w:val="4"/>
          <w:w w:val="115"/>
          <w:sz w:val="20"/>
        </w:rPr>
        <w:t>|</w:t>
      </w:r>
      <w:proofErr w:type="gramStart"/>
      <w:r>
        <w:rPr>
          <w:rFonts w:ascii="Arial"/>
          <w:i/>
          <w:spacing w:val="2"/>
          <w:w w:val="115"/>
          <w:sz w:val="20"/>
        </w:rPr>
        <w:t>X</w:t>
      </w:r>
      <w:proofErr w:type="spellEnd"/>
      <w:r>
        <w:rPr>
          <w:rFonts w:ascii="Verdana"/>
          <w:spacing w:val="3"/>
          <w:w w:val="115"/>
          <w:position w:val="8"/>
          <w:sz w:val="14"/>
        </w:rPr>
        <w:t>(</w:t>
      </w:r>
      <w:proofErr w:type="gramEnd"/>
      <w:r>
        <w:rPr>
          <w:rFonts w:ascii="Arial"/>
          <w:i/>
          <w:spacing w:val="2"/>
          <w:w w:val="115"/>
          <w:position w:val="8"/>
          <w:sz w:val="14"/>
        </w:rPr>
        <w:t>N</w:t>
      </w:r>
      <w:r>
        <w:rPr>
          <w:rFonts w:ascii="Arial"/>
          <w:i/>
          <w:spacing w:val="-30"/>
          <w:w w:val="115"/>
          <w:position w:val="8"/>
          <w:sz w:val="14"/>
        </w:rPr>
        <w:t xml:space="preserve"> </w:t>
      </w:r>
      <w:r>
        <w:rPr>
          <w:rFonts w:ascii="Verdana"/>
          <w:w w:val="115"/>
          <w:position w:val="8"/>
          <w:sz w:val="14"/>
        </w:rPr>
        <w:t>)</w:t>
      </w:r>
      <w:r>
        <w:rPr>
          <w:rFonts w:ascii="Verdana"/>
          <w:spacing w:val="8"/>
          <w:w w:val="115"/>
          <w:position w:val="8"/>
          <w:sz w:val="14"/>
        </w:rPr>
        <w:t xml:space="preserve"> </w:t>
      </w:r>
      <w:r>
        <w:rPr>
          <w:rFonts w:ascii="Arial"/>
          <w:w w:val="115"/>
          <w:sz w:val="20"/>
        </w:rPr>
        <w:t>=</w:t>
      </w:r>
      <w:r>
        <w:rPr>
          <w:rFonts w:ascii="Arial"/>
          <w:spacing w:val="-10"/>
          <w:w w:val="115"/>
          <w:sz w:val="20"/>
        </w:rPr>
        <w:t xml:space="preserve"> </w:t>
      </w:r>
      <w:r>
        <w:rPr>
          <w:rFonts w:ascii="Arial"/>
          <w:i/>
          <w:w w:val="115"/>
          <w:sz w:val="20"/>
        </w:rPr>
        <w:t>x</w:t>
      </w:r>
      <w:r>
        <w:rPr>
          <w:rFonts w:ascii="Verdana"/>
          <w:w w:val="115"/>
          <w:position w:val="8"/>
          <w:sz w:val="14"/>
        </w:rPr>
        <w:t>(</w:t>
      </w:r>
      <w:r>
        <w:rPr>
          <w:rFonts w:ascii="Arial"/>
          <w:i/>
          <w:w w:val="115"/>
          <w:position w:val="8"/>
          <w:sz w:val="14"/>
        </w:rPr>
        <w:t>N</w:t>
      </w:r>
      <w:r>
        <w:rPr>
          <w:rFonts w:ascii="Arial"/>
          <w:i/>
          <w:spacing w:val="-30"/>
          <w:w w:val="115"/>
          <w:position w:val="8"/>
          <w:sz w:val="14"/>
        </w:rPr>
        <w:t xml:space="preserve"> </w:t>
      </w:r>
      <w:r>
        <w:rPr>
          <w:rFonts w:ascii="Verdana"/>
          <w:spacing w:val="5"/>
          <w:w w:val="115"/>
          <w:position w:val="8"/>
          <w:sz w:val="14"/>
        </w:rPr>
        <w:t>)</w:t>
      </w:r>
      <w:r>
        <w:rPr>
          <w:rFonts w:ascii="Arial"/>
          <w:spacing w:val="4"/>
          <w:w w:val="115"/>
          <w:sz w:val="20"/>
        </w:rPr>
        <w:t>)</w:t>
      </w:r>
      <w:r>
        <w:rPr>
          <w:rFonts w:ascii="Arial"/>
          <w:spacing w:val="-10"/>
          <w:w w:val="115"/>
          <w:sz w:val="20"/>
        </w:rPr>
        <w:t xml:space="preserve"> </w:t>
      </w:r>
      <w:r>
        <w:rPr>
          <w:rFonts w:ascii="Arial"/>
          <w:w w:val="115"/>
          <w:sz w:val="20"/>
        </w:rPr>
        <w:t>=</w:t>
      </w:r>
    </w:p>
    <w:p w14:paraId="2640D9C1" w14:textId="77777777" w:rsidR="00632595" w:rsidRDefault="008950A2">
      <w:pPr>
        <w:spacing w:before="10"/>
        <w:rPr>
          <w:rFonts w:ascii="Arial" w:eastAsia="Arial" w:hAnsi="Arial" w:cs="Arial"/>
          <w:sz w:val="35"/>
          <w:szCs w:val="35"/>
        </w:rPr>
      </w:pPr>
      <w:r>
        <w:br w:type="column"/>
      </w:r>
    </w:p>
    <w:p w14:paraId="20EE7664" w14:textId="77777777" w:rsidR="00632595" w:rsidRDefault="008950A2">
      <w:pPr>
        <w:spacing w:line="282" w:lineRule="exact"/>
        <w:ind w:left="39"/>
        <w:jc w:val="center"/>
        <w:rPr>
          <w:rFonts w:ascii="Lucida Sans Unicode" w:eastAsia="Lucida Sans Unicode" w:hAnsi="Lucida Sans Unicode" w:cs="Lucida Sans Unicode"/>
          <w:sz w:val="14"/>
          <w:szCs w:val="14"/>
        </w:rPr>
      </w:pPr>
      <w:r>
        <w:rPr>
          <w:rFonts w:ascii="Times New Roman" w:hAnsi="Times New Roman"/>
          <w:b/>
          <w:i/>
          <w:w w:val="115"/>
          <w:sz w:val="20"/>
        </w:rPr>
        <w:t>α</w:t>
      </w:r>
      <w:r>
        <w:rPr>
          <w:rFonts w:ascii="Arial" w:hAnsi="Arial"/>
          <w:i/>
          <w:w w:val="115"/>
          <w:position w:val="-2"/>
          <w:sz w:val="14"/>
        </w:rPr>
        <w:t>N</w:t>
      </w:r>
      <w:r>
        <w:rPr>
          <w:rFonts w:ascii="Arial" w:hAnsi="Arial"/>
          <w:i/>
          <w:spacing w:val="-9"/>
          <w:w w:val="115"/>
          <w:position w:val="-2"/>
          <w:sz w:val="14"/>
        </w:rPr>
        <w:t xml:space="preserve"> </w:t>
      </w:r>
      <w:r>
        <w:rPr>
          <w:rFonts w:ascii="Georgia" w:hAnsi="Georgia"/>
          <w:b/>
          <w:spacing w:val="1"/>
          <w:w w:val="115"/>
          <w:sz w:val="20"/>
        </w:rPr>
        <w:t>Γ</w:t>
      </w:r>
      <w:r>
        <w:rPr>
          <w:rFonts w:ascii="Arial" w:hAnsi="Arial"/>
          <w:i/>
          <w:w w:val="115"/>
          <w:position w:val="9"/>
          <w:sz w:val="14"/>
        </w:rPr>
        <w:t>h</w:t>
      </w:r>
      <w:r>
        <w:rPr>
          <w:rFonts w:ascii="Georgia" w:hAnsi="Georgia"/>
          <w:b/>
          <w:spacing w:val="1"/>
          <w:w w:val="115"/>
          <w:sz w:val="20"/>
        </w:rPr>
        <w:t>P</w:t>
      </w:r>
      <w:r>
        <w:rPr>
          <w:rFonts w:ascii="Arial" w:hAnsi="Arial"/>
          <w:spacing w:val="1"/>
          <w:w w:val="115"/>
          <w:sz w:val="20"/>
        </w:rPr>
        <w:t>(</w:t>
      </w:r>
      <w:r>
        <w:rPr>
          <w:rFonts w:ascii="Arial" w:hAnsi="Arial"/>
          <w:i/>
          <w:spacing w:val="1"/>
          <w:w w:val="115"/>
          <w:sz w:val="20"/>
        </w:rPr>
        <w:t>x</w:t>
      </w:r>
      <w:r>
        <w:rPr>
          <w:rFonts w:ascii="Arial" w:hAnsi="Arial"/>
          <w:spacing w:val="1"/>
          <w:w w:val="115"/>
          <w:sz w:val="20"/>
        </w:rPr>
        <w:t>)</w:t>
      </w:r>
      <w:r>
        <w:rPr>
          <w:rFonts w:ascii="Georgia" w:hAnsi="Georgia"/>
          <w:b/>
          <w:spacing w:val="1"/>
          <w:w w:val="115"/>
          <w:sz w:val="20"/>
        </w:rPr>
        <w:t>1</w:t>
      </w:r>
      <w:r>
        <w:rPr>
          <w:rFonts w:ascii="Lucida Sans Unicode" w:hAnsi="Lucida Sans Unicode"/>
          <w:spacing w:val="1"/>
          <w:w w:val="115"/>
          <w:position w:val="7"/>
          <w:sz w:val="14"/>
        </w:rPr>
        <w:t>!</w:t>
      </w:r>
    </w:p>
    <w:p w14:paraId="7740936C" w14:textId="77777777" w:rsidR="00632595" w:rsidRDefault="008950A2">
      <w:pPr>
        <w:spacing w:line="272" w:lineRule="exact"/>
        <w:ind w:left="39"/>
        <w:jc w:val="center"/>
        <w:rPr>
          <w:rFonts w:ascii="Lucida Sans Unicode" w:eastAsia="Lucida Sans Unicode" w:hAnsi="Lucida Sans Unicode" w:cs="Lucida Sans Unicode"/>
          <w:sz w:val="14"/>
          <w:szCs w:val="14"/>
        </w:rPr>
      </w:pPr>
      <w:r>
        <w:pict w14:anchorId="55939D25">
          <v:group id="_x0000_s5715" style="position:absolute;left:0;text-align:left;margin-left:267.25pt;margin-top:1.3pt;width:57pt;height:.1pt;z-index:-194488;mso-position-horizontal-relative:page" coordorigin="5345,26" coordsize="1140,2">
            <v:shape id="_x0000_s5716" style="position:absolute;left:5345;top:26;width:1140;height:2" coordorigin="5345,26" coordsize="1140,0" path="m5345,26r1139,e" filled="f" strokeweight=".14042mm">
              <v:path arrowok="t"/>
            </v:shape>
            <w10:wrap anchorx="page"/>
          </v:group>
        </w:pict>
      </w:r>
      <w:r>
        <w:rPr>
          <w:rFonts w:ascii="Times New Roman" w:hAnsi="Times New Roman"/>
          <w:b/>
          <w:i/>
          <w:w w:val="120"/>
          <w:sz w:val="20"/>
        </w:rPr>
        <w:t>α</w:t>
      </w:r>
      <w:r>
        <w:rPr>
          <w:rFonts w:ascii="Arial" w:hAnsi="Arial"/>
          <w:i/>
          <w:w w:val="120"/>
          <w:position w:val="-2"/>
          <w:sz w:val="14"/>
        </w:rPr>
        <w:t>N</w:t>
      </w:r>
      <w:r>
        <w:rPr>
          <w:rFonts w:ascii="Arial" w:hAnsi="Arial"/>
          <w:i/>
          <w:spacing w:val="-12"/>
          <w:w w:val="120"/>
          <w:position w:val="-2"/>
          <w:sz w:val="14"/>
        </w:rPr>
        <w:t xml:space="preserve"> </w:t>
      </w:r>
      <w:r>
        <w:rPr>
          <w:rFonts w:ascii="Georgia" w:hAnsi="Georgia"/>
          <w:b/>
          <w:w w:val="120"/>
          <w:sz w:val="20"/>
        </w:rPr>
        <w:t>1</w:t>
      </w:r>
      <w:r>
        <w:rPr>
          <w:rFonts w:ascii="Lucida Sans Unicode" w:hAnsi="Lucida Sans Unicode"/>
          <w:w w:val="120"/>
          <w:position w:val="6"/>
          <w:sz w:val="14"/>
        </w:rPr>
        <w:t>!</w:t>
      </w:r>
    </w:p>
    <w:p w14:paraId="03647FD0" w14:textId="77777777" w:rsidR="00632595" w:rsidRDefault="008950A2">
      <w:pPr>
        <w:spacing w:before="15"/>
        <w:rPr>
          <w:rFonts w:ascii="Lucida Sans Unicode" w:eastAsia="Lucida Sans Unicode" w:hAnsi="Lucida Sans Unicode" w:cs="Lucida Sans Unicode"/>
          <w:sz w:val="34"/>
          <w:szCs w:val="34"/>
        </w:rPr>
      </w:pPr>
      <w:r>
        <w:br w:type="column"/>
      </w:r>
    </w:p>
    <w:p w14:paraId="4187FF7E" w14:textId="77777777" w:rsidR="00632595" w:rsidRDefault="008950A2">
      <w:pPr>
        <w:ind w:left="49"/>
        <w:rPr>
          <w:rFonts w:ascii="Lucida Sans Unicode" w:eastAsia="Lucida Sans Unicode" w:hAnsi="Lucida Sans Unicode" w:cs="Lucida Sans Unicode"/>
          <w:sz w:val="14"/>
          <w:szCs w:val="14"/>
        </w:rPr>
      </w:pPr>
      <w:r>
        <w:rPr>
          <w:rFonts w:ascii="Arial" w:hAnsi="Arial"/>
          <w:w w:val="120"/>
          <w:sz w:val="20"/>
        </w:rPr>
        <w:t>=</w:t>
      </w:r>
      <w:r>
        <w:rPr>
          <w:rFonts w:ascii="Arial" w:hAnsi="Arial"/>
          <w:spacing w:val="-34"/>
          <w:w w:val="120"/>
          <w:sz w:val="20"/>
        </w:rPr>
        <w:t xml:space="preserve"> </w:t>
      </w:r>
      <w:r>
        <w:rPr>
          <w:rFonts w:ascii="Times New Roman" w:hAnsi="Times New Roman"/>
          <w:b/>
          <w:i/>
          <w:w w:val="120"/>
          <w:sz w:val="20"/>
        </w:rPr>
        <w:t>ϕ</w:t>
      </w:r>
      <w:r>
        <w:rPr>
          <w:rFonts w:ascii="Arial" w:hAnsi="Arial"/>
          <w:i/>
          <w:w w:val="120"/>
          <w:position w:val="-4"/>
          <w:sz w:val="14"/>
        </w:rPr>
        <w:t>N</w:t>
      </w:r>
      <w:r>
        <w:rPr>
          <w:rFonts w:ascii="Arial" w:hAnsi="Arial"/>
          <w:i/>
          <w:spacing w:val="-31"/>
          <w:w w:val="120"/>
          <w:position w:val="-4"/>
          <w:sz w:val="14"/>
        </w:rPr>
        <w:t xml:space="preserve"> </w:t>
      </w:r>
      <w:r>
        <w:rPr>
          <w:rFonts w:ascii="Georgia" w:hAnsi="Georgia"/>
          <w:b/>
          <w:spacing w:val="1"/>
          <w:w w:val="120"/>
          <w:sz w:val="20"/>
        </w:rPr>
        <w:t>Γ</w:t>
      </w:r>
      <w:r>
        <w:rPr>
          <w:rFonts w:ascii="Arial" w:hAnsi="Arial"/>
          <w:i/>
          <w:spacing w:val="1"/>
          <w:w w:val="120"/>
          <w:position w:val="9"/>
          <w:sz w:val="14"/>
        </w:rPr>
        <w:t>h</w:t>
      </w:r>
      <w:r>
        <w:rPr>
          <w:rFonts w:ascii="Georgia" w:hAnsi="Georgia"/>
          <w:b/>
          <w:spacing w:val="1"/>
          <w:w w:val="120"/>
          <w:sz w:val="20"/>
        </w:rPr>
        <w:t>P</w:t>
      </w:r>
      <w:r>
        <w:rPr>
          <w:rFonts w:ascii="Arial" w:hAnsi="Arial"/>
          <w:spacing w:val="1"/>
          <w:w w:val="120"/>
          <w:sz w:val="20"/>
        </w:rPr>
        <w:t>(</w:t>
      </w:r>
      <w:r>
        <w:rPr>
          <w:rFonts w:ascii="Arial" w:hAnsi="Arial"/>
          <w:i/>
          <w:spacing w:val="1"/>
          <w:w w:val="120"/>
          <w:sz w:val="20"/>
        </w:rPr>
        <w:t>x</w:t>
      </w:r>
      <w:r>
        <w:rPr>
          <w:rFonts w:ascii="Arial" w:hAnsi="Arial"/>
          <w:spacing w:val="1"/>
          <w:w w:val="120"/>
          <w:sz w:val="20"/>
        </w:rPr>
        <w:t>)</w:t>
      </w:r>
      <w:r>
        <w:rPr>
          <w:rFonts w:ascii="Georgia" w:hAnsi="Georgia"/>
          <w:b/>
          <w:spacing w:val="1"/>
          <w:w w:val="120"/>
          <w:sz w:val="20"/>
        </w:rPr>
        <w:t>1</w:t>
      </w:r>
      <w:r>
        <w:rPr>
          <w:rFonts w:ascii="Lucida Sans Unicode" w:hAnsi="Lucida Sans Unicode"/>
          <w:spacing w:val="1"/>
          <w:w w:val="120"/>
          <w:position w:val="8"/>
          <w:sz w:val="14"/>
        </w:rPr>
        <w:t>!</w:t>
      </w:r>
    </w:p>
    <w:p w14:paraId="19614FB4" w14:textId="77777777" w:rsidR="00632595" w:rsidRDefault="00632595">
      <w:pPr>
        <w:rPr>
          <w:rFonts w:ascii="Lucida Sans Unicode" w:eastAsia="Lucida Sans Unicode" w:hAnsi="Lucida Sans Unicode" w:cs="Lucida Sans Unicode"/>
          <w:sz w:val="14"/>
          <w:szCs w:val="14"/>
        </w:rPr>
        <w:sectPr w:rsidR="00632595">
          <w:type w:val="continuous"/>
          <w:pgSz w:w="12240" w:h="15840"/>
          <w:pgMar w:top="1500" w:right="1720" w:bottom="1160" w:left="1720" w:header="720" w:footer="720" w:gutter="0"/>
          <w:cols w:num="4" w:space="720" w:equalWidth="0">
            <w:col w:w="638" w:space="129"/>
            <w:col w:w="2778" w:space="40"/>
            <w:col w:w="1170" w:space="40"/>
            <w:col w:w="4005"/>
          </w:cols>
        </w:sectPr>
      </w:pPr>
    </w:p>
    <w:p w14:paraId="453B7871" w14:textId="77777777" w:rsidR="00632595" w:rsidRDefault="00632595">
      <w:pPr>
        <w:spacing w:before="4"/>
        <w:rPr>
          <w:rFonts w:ascii="Lucida Sans Unicode" w:eastAsia="Lucida Sans Unicode" w:hAnsi="Lucida Sans Unicode" w:cs="Lucida Sans Unicode"/>
          <w:sz w:val="7"/>
          <w:szCs w:val="7"/>
        </w:rPr>
      </w:pPr>
    </w:p>
    <w:p w14:paraId="15886EE8" w14:textId="77777777" w:rsidR="00632595" w:rsidRDefault="008950A2">
      <w:pPr>
        <w:pStyle w:val="BodyText"/>
        <w:spacing w:before="66"/>
      </w:pPr>
      <w:r>
        <w:t>An</w:t>
      </w:r>
      <w:r>
        <w:rPr>
          <w:spacing w:val="-6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scaling</w:t>
      </w:r>
      <w:r>
        <w:rPr>
          <w:spacing w:val="-6"/>
        </w:rPr>
        <w:t xml:space="preserve"> </w:t>
      </w:r>
      <w:r>
        <w:t>scheme</w:t>
      </w:r>
      <w:r>
        <w:rPr>
          <w:spacing w:val="-6"/>
        </w:rPr>
        <w:t xml:space="preserve"> </w:t>
      </w:r>
      <w:r>
        <w:t>is</w:t>
      </w:r>
    </w:p>
    <w:p w14:paraId="2E136451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FC4D72" w14:textId="77777777" w:rsidR="00632595" w:rsidRDefault="00632595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14:paraId="4233D5F9" w14:textId="77777777" w:rsidR="00632595" w:rsidRDefault="008950A2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7A6B53A3">
          <v:shape id="_x0000_s5714" type="#_x0000_t202" style="width:428.15pt;height:334.2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0E3042F0" w14:textId="77777777" w:rsidR="008950A2" w:rsidRDefault="008950A2">
                  <w:pPr>
                    <w:spacing w:before="19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Number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of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steps</w:t>
                  </w:r>
                </w:p>
                <w:p w14:paraId="6C84A436" w14:textId="77777777" w:rsidR="008950A2" w:rsidRDefault="008950A2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h</w:t>
                  </w:r>
                  <w:r>
                    <w:rPr>
                      <w:rFonts w:ascii="Courier New"/>
                      <w:color w:val="575757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</w:p>
                <w:p w14:paraId="379CA035" w14:textId="77777777" w:rsidR="008950A2" w:rsidRDefault="008950A2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Values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for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which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we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want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forecast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probabilities</w:t>
                  </w:r>
                </w:p>
                <w:p w14:paraId="0EBADD02" w14:textId="77777777" w:rsidR="008950A2" w:rsidRDefault="008950A2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xf</w:t>
                  </w:r>
                  <w:proofErr w:type="spellEnd"/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0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50</w:t>
                  </w:r>
                </w:p>
                <w:p w14:paraId="31BD61B4" w14:textId="77777777" w:rsidR="008950A2" w:rsidRDefault="008950A2">
                  <w:pPr>
                    <w:spacing w:before="1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  <w:p w14:paraId="495A1746" w14:textId="77777777" w:rsidR="008950A2" w:rsidRDefault="008950A2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nxf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length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xf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</w:p>
                <w:p w14:paraId="203BACF3" w14:textId="77777777" w:rsidR="008950A2" w:rsidRDefault="008950A2">
                  <w:pPr>
                    <w:spacing w:before="13" w:line="238" w:lineRule="auto"/>
                    <w:ind w:left="59" w:right="3957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dxf</w:t>
                  </w:r>
                  <w:proofErr w:type="spellEnd"/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matrix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AE0F91"/>
                      <w:sz w:val="20"/>
                    </w:rPr>
                    <w:t>0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4AA54"/>
                      <w:sz w:val="20"/>
                    </w:rPr>
                    <w:t>nrow</w:t>
                  </w:r>
                  <w:proofErr w:type="spellEnd"/>
                  <w:r>
                    <w:rPr>
                      <w:rFonts w:ascii="Courier New"/>
                      <w:color w:val="54AA54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h,</w:t>
                  </w:r>
                  <w:r>
                    <w:rPr>
                      <w:rFonts w:ascii="Courier New"/>
                      <w:color w:val="575757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4AA54"/>
                      <w:sz w:val="20"/>
                    </w:rPr>
                    <w:t>ncol</w:t>
                  </w:r>
                  <w:proofErr w:type="spellEnd"/>
                  <w:r>
                    <w:rPr>
                      <w:rFonts w:ascii="Courier New"/>
                      <w:color w:val="54AA5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nxf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foo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delta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position w:val="-2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8"/>
                      <w:position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emission_probs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[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]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sumfoo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sum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(foo)</w:t>
                  </w:r>
                </w:p>
                <w:p w14:paraId="2C66BBEC" w14:textId="77777777" w:rsidR="008950A2" w:rsidRDefault="008950A2">
                  <w:pPr>
                    <w:spacing w:before="13" w:line="253" w:lineRule="auto"/>
                    <w:ind w:left="59" w:right="5990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lscale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log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sumfoo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foo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foo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/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sumfoo</w:t>
                  </w:r>
                  <w:proofErr w:type="spellEnd"/>
                </w:p>
                <w:p w14:paraId="7C4417CF" w14:textId="77777777" w:rsidR="008950A2" w:rsidRDefault="008950A2">
                  <w:pPr>
                    <w:spacing w:line="247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for</w:t>
                  </w:r>
                  <w:r>
                    <w:rPr>
                      <w:rFonts w:ascii="Courier New"/>
                      <w:b/>
                      <w:color w:val="295F93"/>
                      <w:spacing w:val="-4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75757"/>
                      <w:spacing w:val="-4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color w:val="295F93"/>
                      <w:spacing w:val="-45"/>
                      <w:w w:val="110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color w:val="AE0F91"/>
                      <w:w w:val="110"/>
                      <w:sz w:val="20"/>
                    </w:rPr>
                    <w:t>2</w:t>
                  </w:r>
                  <w:r>
                    <w:rPr>
                      <w:rFonts w:ascii="Courier New"/>
                      <w:w w:val="110"/>
                      <w:sz w:val="20"/>
                    </w:rPr>
                    <w:t>: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n</w:t>
                  </w:r>
                  <w:proofErr w:type="gramEnd"/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)</w:t>
                  </w:r>
                  <w:r>
                    <w:rPr>
                      <w:rFonts w:ascii="Courier New"/>
                      <w:color w:val="575757"/>
                      <w:spacing w:val="-44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color w:val="575757"/>
                      <w:w w:val="125"/>
                      <w:sz w:val="20"/>
                    </w:rPr>
                    <w:t>{</w:t>
                  </w:r>
                </w:p>
                <w:p w14:paraId="5B52608D" w14:textId="77777777" w:rsidR="008950A2" w:rsidRDefault="008950A2">
                  <w:pPr>
                    <w:spacing w:before="3" w:line="223" w:lineRule="auto"/>
                    <w:ind w:left="298" w:right="3240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foo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foo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%</w:t>
                  </w:r>
                  <w:r>
                    <w:rPr>
                      <w:rFonts w:ascii="Courier New"/>
                      <w:position w:val="-2"/>
                      <w:sz w:val="20"/>
                    </w:rPr>
                    <w:t>*</w:t>
                  </w:r>
                  <w:r>
                    <w:rPr>
                      <w:rFonts w:ascii="Courier New"/>
                      <w:sz w:val="20"/>
                    </w:rPr>
                    <w:t>%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gamma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position w:val="-2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7"/>
                      <w:position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emission_</w:t>
                  </w:r>
                  <w:proofErr w:type="gramStart"/>
                  <w:r>
                    <w:rPr>
                      <w:rFonts w:ascii="Courier New"/>
                      <w:color w:val="575757"/>
                      <w:sz w:val="20"/>
                    </w:rPr>
                    <w:t>probs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[</w:t>
                  </w:r>
                  <w:proofErr w:type="spellStart"/>
                  <w:proofErr w:type="gramEnd"/>
                  <w:r>
                    <w:rPr>
                      <w:rFonts w:ascii="Courier New"/>
                      <w:color w:val="575757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]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sumfoo</w:t>
                  </w:r>
                  <w:proofErr w:type="spellEnd"/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sum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foo)</w:t>
                  </w:r>
                </w:p>
                <w:p w14:paraId="024EE0E9" w14:textId="77777777" w:rsidR="008950A2" w:rsidRDefault="008950A2">
                  <w:pPr>
                    <w:spacing w:before="16" w:line="253" w:lineRule="auto"/>
                    <w:ind w:left="298" w:right="4674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lscale</w:t>
                  </w:r>
                  <w:proofErr w:type="spellEnd"/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lscale</w:t>
                  </w:r>
                  <w:proofErr w:type="spellEnd"/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log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sumfoo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foo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foo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/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sumfoo</w:t>
                  </w:r>
                  <w:proofErr w:type="spellEnd"/>
                </w:p>
                <w:p w14:paraId="2716FC66" w14:textId="77777777" w:rsidR="008950A2" w:rsidRDefault="008950A2">
                  <w:pPr>
                    <w:spacing w:line="247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Lucida Sans Unicode"/>
                      <w:color w:val="575757"/>
                      <w:w w:val="155"/>
                      <w:sz w:val="20"/>
                    </w:rPr>
                    <w:t>}</w:t>
                  </w:r>
                </w:p>
                <w:p w14:paraId="37DD9FE9" w14:textId="77777777" w:rsidR="008950A2" w:rsidRDefault="008950A2">
                  <w:pPr>
                    <w:spacing w:line="199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emission_probs_xf</w:t>
                  </w:r>
                  <w:proofErr w:type="spellEnd"/>
                  <w:r>
                    <w:rPr>
                      <w:rFonts w:ascii="Courier New"/>
                      <w:color w:val="575757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20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get.emission</w:t>
                  </w:r>
                  <w:proofErr w:type="gramEnd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.probs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xf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lambda)</w:t>
                  </w:r>
                </w:p>
                <w:p w14:paraId="4C4C89BB" w14:textId="77777777" w:rsidR="008950A2" w:rsidRDefault="008950A2">
                  <w:pPr>
                    <w:spacing w:line="279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for</w:t>
                  </w:r>
                  <w:r>
                    <w:rPr>
                      <w:rFonts w:ascii="Courier New"/>
                      <w:b/>
                      <w:color w:val="295F93"/>
                      <w:spacing w:val="-4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75757"/>
                      <w:spacing w:val="-4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color w:val="295F93"/>
                      <w:spacing w:val="-4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w w:val="110"/>
                      <w:sz w:val="20"/>
                    </w:rPr>
                    <w:t>1</w:t>
                  </w:r>
                  <w:r>
                    <w:rPr>
                      <w:rFonts w:ascii="Courier New"/>
                      <w:w w:val="110"/>
                      <w:sz w:val="20"/>
                    </w:rPr>
                    <w:t>: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h)</w:t>
                  </w:r>
                  <w:r>
                    <w:rPr>
                      <w:rFonts w:ascii="Courier New"/>
                      <w:color w:val="575757"/>
                      <w:spacing w:val="-44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color w:val="575757"/>
                      <w:w w:val="125"/>
                      <w:sz w:val="20"/>
                    </w:rPr>
                    <w:t>{</w:t>
                  </w:r>
                </w:p>
                <w:p w14:paraId="2F4CADD7" w14:textId="77777777" w:rsidR="008950A2" w:rsidRDefault="008950A2">
                  <w:pPr>
                    <w:spacing w:line="214" w:lineRule="exact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foo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foo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%</w:t>
                  </w:r>
                  <w:r>
                    <w:rPr>
                      <w:rFonts w:ascii="Courier New"/>
                      <w:position w:val="-2"/>
                      <w:sz w:val="20"/>
                    </w:rPr>
                    <w:t>*</w:t>
                  </w:r>
                  <w:r>
                    <w:rPr>
                      <w:rFonts w:ascii="Courier New"/>
                      <w:sz w:val="20"/>
                    </w:rPr>
                    <w:t>%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gamma</w:t>
                  </w:r>
                </w:p>
                <w:p w14:paraId="2BB5E1F4" w14:textId="77777777" w:rsidR="008950A2" w:rsidRDefault="008950A2">
                  <w:pPr>
                    <w:spacing w:line="264" w:lineRule="exact"/>
                    <w:ind w:left="298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for</w:t>
                  </w:r>
                  <w:r>
                    <w:rPr>
                      <w:rFonts w:ascii="Courier New"/>
                      <w:b/>
                      <w:color w:val="295F93"/>
                      <w:spacing w:val="-4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(j</w:t>
                  </w:r>
                  <w:r>
                    <w:rPr>
                      <w:rFonts w:ascii="Courier New"/>
                      <w:color w:val="575757"/>
                      <w:spacing w:val="-4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color w:val="295F93"/>
                      <w:spacing w:val="-4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w w:val="110"/>
                      <w:sz w:val="20"/>
                    </w:rPr>
                    <w:t>1</w:t>
                  </w:r>
                  <w:r>
                    <w:rPr>
                      <w:rFonts w:ascii="Courier New"/>
                      <w:w w:val="110"/>
                      <w:sz w:val="20"/>
                    </w:rPr>
                    <w:t>: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m)</w:t>
                  </w:r>
                  <w:r>
                    <w:rPr>
                      <w:rFonts w:ascii="Courier New"/>
                      <w:color w:val="575757"/>
                      <w:spacing w:val="-44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color w:val="575757"/>
                      <w:w w:val="125"/>
                      <w:sz w:val="20"/>
                    </w:rPr>
                    <w:t>{</w:t>
                  </w:r>
                </w:p>
                <w:p w14:paraId="7BAA271A" w14:textId="77777777" w:rsidR="008950A2" w:rsidRDefault="008950A2">
                  <w:pPr>
                    <w:spacing w:line="214" w:lineRule="exact"/>
                    <w:ind w:left="537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color w:val="575757"/>
                      <w:sz w:val="20"/>
                    </w:rPr>
                    <w:t>dxf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[</w:t>
                  </w:r>
                  <w:proofErr w:type="spellStart"/>
                  <w:proofErr w:type="gramEnd"/>
                  <w:r>
                    <w:rPr>
                      <w:rFonts w:ascii="Courier New"/>
                      <w:color w:val="575757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]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dxf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]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foo[j]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position w:val="-2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7"/>
                      <w:position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emission_probs_xf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[,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j]</w:t>
                  </w:r>
                </w:p>
                <w:p w14:paraId="49AB0C00" w14:textId="77777777" w:rsidR="008950A2" w:rsidRDefault="008950A2">
                  <w:pPr>
                    <w:spacing w:line="238" w:lineRule="exact"/>
                    <w:ind w:left="298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Lucida Sans Unicode"/>
                      <w:color w:val="575757"/>
                      <w:w w:val="155"/>
                      <w:sz w:val="20"/>
                    </w:rPr>
                    <w:t>}</w:t>
                  </w:r>
                </w:p>
                <w:p w14:paraId="41F84A12" w14:textId="77777777" w:rsidR="008950A2" w:rsidRDefault="008950A2">
                  <w:pPr>
                    <w:spacing w:line="266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Lucida Sans Unicode"/>
                      <w:color w:val="575757"/>
                      <w:w w:val="155"/>
                      <w:sz w:val="20"/>
                    </w:rPr>
                    <w:t>}</w:t>
                  </w:r>
                </w:p>
                <w:p w14:paraId="6D3E67DB" w14:textId="77777777" w:rsidR="008950A2" w:rsidRDefault="008950A2">
                  <w:pPr>
                    <w:spacing w:line="219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dxf</w:t>
                  </w:r>
                  <w:proofErr w:type="spellEnd"/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contains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n=240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columns,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so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we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only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display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4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for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readability</w:t>
                  </w:r>
                </w:p>
                <w:p w14:paraId="0E233C2A" w14:textId="77777777" w:rsidR="008950A2" w:rsidRDefault="008950A2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color w:val="575757"/>
                      <w:sz w:val="20"/>
                    </w:rPr>
                    <w:t>dxf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[</w:t>
                  </w:r>
                  <w:proofErr w:type="gram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4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]</w:t>
                  </w:r>
                </w:p>
                <w:p w14:paraId="78C7D79E" w14:textId="77777777" w:rsidR="008950A2" w:rsidRDefault="008950A2">
                  <w:pPr>
                    <w:spacing w:before="5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14:paraId="25A7C9BA" w14:textId="77777777" w:rsidR="008950A2" w:rsidRDefault="008950A2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##</w:t>
                  </w:r>
                  <w:r>
                    <w:rPr>
                      <w:rFonts w:ascii="Courier New"/>
                      <w:color w:val="575757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[1]</w:t>
                  </w:r>
                  <w:r>
                    <w:rPr>
                      <w:rFonts w:ascii="Courier New"/>
                      <w:color w:val="575757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0.765294660</w:t>
                  </w:r>
                  <w:r>
                    <w:rPr>
                      <w:rFonts w:ascii="Courier New"/>
                      <w:color w:val="575757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0.197684763</w:t>
                  </w:r>
                  <w:r>
                    <w:rPr>
                      <w:rFonts w:ascii="Courier New"/>
                      <w:color w:val="575757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0.027659770</w:t>
                  </w:r>
                  <w:r>
                    <w:rPr>
                      <w:rFonts w:ascii="Courier New"/>
                      <w:color w:val="575757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0.004772415</w:t>
                  </w:r>
                </w:p>
              </w:txbxContent>
            </v:textbox>
          </v:shape>
        </w:pict>
      </w:r>
    </w:p>
    <w:p w14:paraId="59A476D7" w14:textId="77777777" w:rsidR="00632595" w:rsidRDefault="0063259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632595">
          <w:type w:val="continuous"/>
          <w:pgSz w:w="12240" w:h="15840"/>
          <w:pgMar w:top="1500" w:right="1720" w:bottom="1160" w:left="1720" w:header="720" w:footer="720" w:gutter="0"/>
          <w:cols w:space="720"/>
        </w:sectPr>
      </w:pPr>
    </w:p>
    <w:p w14:paraId="156FF797" w14:textId="77777777" w:rsidR="00632595" w:rsidRDefault="00632595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14:paraId="037A1B66" w14:textId="77777777" w:rsidR="00632595" w:rsidRDefault="008950A2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22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14:paraId="7E79CCBA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14:paraId="21AFF003" w14:textId="77777777" w:rsidR="00632595" w:rsidRDefault="008950A2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A83403E">
          <v:group id="_x0000_s5711" style="width:422.55pt;height:.4pt;mso-position-horizontal-relative:char;mso-position-vertical-relative:line" coordsize="8451,8">
            <v:group id="_x0000_s5712" style="position:absolute;left:4;top:4;width:8443;height:2" coordorigin="4,4" coordsize="8443,2">
              <v:shape id="_x0000_s5713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14:paraId="7597610D" w14:textId="77777777" w:rsidR="00632595" w:rsidRDefault="00632595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14:paraId="4B73383E" w14:textId="77777777" w:rsidR="00632595" w:rsidRDefault="008950A2">
      <w:pPr>
        <w:pStyle w:val="Heading2"/>
        <w:numPr>
          <w:ilvl w:val="1"/>
          <w:numId w:val="3"/>
        </w:numPr>
        <w:tabs>
          <w:tab w:val="left" w:pos="1395"/>
        </w:tabs>
        <w:spacing w:before="60"/>
        <w:ind w:hanging="448"/>
        <w:rPr>
          <w:b w:val="0"/>
          <w:bCs w:val="0"/>
        </w:rPr>
      </w:pPr>
      <w:bookmarkStart w:id="118" w:name="Global_decoding_using_the_Viterbi_algori"/>
      <w:bookmarkEnd w:id="118"/>
      <w:r>
        <w:t>Global</w:t>
      </w:r>
      <w:r>
        <w:rPr>
          <w:spacing w:val="-9"/>
        </w:rPr>
        <w:t xml:space="preserve"> </w:t>
      </w:r>
      <w:r>
        <w:t>decoding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Viterbi</w:t>
      </w:r>
      <w:r>
        <w:rPr>
          <w:spacing w:val="-8"/>
        </w:rPr>
        <w:t xml:space="preserve"> </w:t>
      </w:r>
      <w:r>
        <w:t>algorithm</w:t>
      </w:r>
    </w:p>
    <w:p w14:paraId="1E417A91" w14:textId="77777777" w:rsidR="00632595" w:rsidRDefault="008950A2">
      <w:pPr>
        <w:pStyle w:val="BodyText"/>
        <w:spacing w:before="83" w:line="168" w:lineRule="exact"/>
        <w:rPr>
          <w:rFonts w:ascii="Arial" w:eastAsia="Arial" w:hAnsi="Arial" w:cs="Arial"/>
        </w:rPr>
      </w:pPr>
      <w:r>
        <w:t>The</w:t>
      </w:r>
      <w:r>
        <w:rPr>
          <w:spacing w:val="-5"/>
        </w:rPr>
        <w:t xml:space="preserve"> </w:t>
      </w:r>
      <w:r>
        <w:rPr>
          <w:spacing w:val="-2"/>
        </w:rPr>
        <w:t>Viterbi</w:t>
      </w:r>
      <w:r>
        <w:rPr>
          <w:spacing w:val="-5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detailed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hyperlink w:anchor="_bookmark40" w:history="1">
        <w:r>
          <w:t>Zucchini</w:t>
        </w:r>
        <w:r>
          <w:rPr>
            <w:spacing w:val="-5"/>
          </w:rPr>
          <w:t xml:space="preserve"> </w:t>
        </w:r>
        <w:r>
          <w:t>et</w:t>
        </w:r>
        <w:r>
          <w:rPr>
            <w:spacing w:val="-5"/>
          </w:rPr>
          <w:t xml:space="preserve"> </w:t>
        </w:r>
        <w:r>
          <w:t>al.</w:t>
        </w:r>
      </w:hyperlink>
      <w:r>
        <w:rPr>
          <w:spacing w:val="-5"/>
        </w:rPr>
        <w:t xml:space="preserve"> </w:t>
      </w:r>
      <w:r>
        <w:t>(</w:t>
      </w:r>
      <w:hyperlink w:anchor="_bookmark40" w:history="1">
        <w:r>
          <w:t>2016</w:t>
        </w:r>
      </w:hyperlink>
      <w:r>
        <w:t>).</w:t>
      </w:r>
      <w:r>
        <w:rPr>
          <w:spacing w:val="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states</w:t>
      </w:r>
      <w:r>
        <w:rPr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proofErr w:type="spellStart"/>
      <w:r>
        <w:rPr>
          <w:rFonts w:ascii="Arial" w:eastAsia="Arial" w:hAnsi="Arial" w:cs="Arial"/>
          <w:i/>
          <w:spacing w:val="1"/>
        </w:rPr>
        <w:t>i</w:t>
      </w:r>
      <w:proofErr w:type="spellEnd"/>
      <w:r>
        <w:rPr>
          <w:rFonts w:ascii="Lucida Sans Unicode" w:eastAsia="Lucida Sans Unicode" w:hAnsi="Lucida Sans Unicode" w:cs="Lucida Sans Unicode"/>
          <w:spacing w:val="2"/>
          <w:position w:val="7"/>
          <w:sz w:val="14"/>
          <w:szCs w:val="14"/>
        </w:rPr>
        <w:t>∗</w:t>
      </w:r>
      <w:r>
        <w:rPr>
          <w:rFonts w:ascii="Arial" w:eastAsia="Arial" w:hAnsi="Arial" w:cs="Arial"/>
          <w:i/>
          <w:spacing w:val="2"/>
        </w:rPr>
        <w:t>,</w:t>
      </w:r>
      <w:r>
        <w:rPr>
          <w:rFonts w:ascii="Arial" w:eastAsia="Arial" w:hAnsi="Arial" w:cs="Arial"/>
          <w:i/>
          <w:spacing w:val="-25"/>
        </w:rPr>
        <w:t xml:space="preserve"> </w:t>
      </w:r>
      <w:proofErr w:type="gramStart"/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  <w:i/>
          <w:spacing w:val="-25"/>
        </w:rPr>
        <w:t xml:space="preserve"> 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  <w:i/>
          <w:spacing w:val="-24"/>
        </w:rPr>
        <w:t xml:space="preserve"> 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  <w:i/>
          <w:spacing w:val="-25"/>
        </w:rPr>
        <w:t xml:space="preserve"> </w:t>
      </w:r>
      <w:r>
        <w:rPr>
          <w:rFonts w:ascii="Arial" w:eastAsia="Arial" w:hAnsi="Arial" w:cs="Arial"/>
          <w:i/>
        </w:rPr>
        <w:t>,</w:t>
      </w:r>
      <w:proofErr w:type="gramEnd"/>
      <w:r>
        <w:rPr>
          <w:rFonts w:ascii="Arial" w:eastAsia="Arial" w:hAnsi="Arial" w:cs="Arial"/>
          <w:i/>
          <w:spacing w:val="-25"/>
        </w:rPr>
        <w:t xml:space="preserve"> </w:t>
      </w:r>
      <w:proofErr w:type="spellStart"/>
      <w:r>
        <w:rPr>
          <w:rFonts w:ascii="Arial" w:eastAsia="Arial" w:hAnsi="Arial" w:cs="Arial"/>
          <w:i/>
        </w:rPr>
        <w:t>i</w:t>
      </w:r>
      <w:proofErr w:type="spellEnd"/>
      <w:r>
        <w:rPr>
          <w:rFonts w:ascii="Lucida Sans Unicode" w:eastAsia="Lucida Sans Unicode" w:hAnsi="Lucida Sans Unicode" w:cs="Lucida Sans Unicode"/>
          <w:position w:val="7"/>
          <w:sz w:val="14"/>
          <w:szCs w:val="14"/>
        </w:rPr>
        <w:t>∗</w:t>
      </w:r>
      <w:r>
        <w:rPr>
          <w:rFonts w:ascii="Lucida Sans Unicode" w:eastAsia="Lucida Sans Unicode" w:hAnsi="Lucida Sans Unicode" w:cs="Lucida Sans Unicode"/>
          <w:spacing w:val="21"/>
          <w:position w:val="7"/>
          <w:sz w:val="14"/>
          <w:szCs w:val="14"/>
        </w:rPr>
        <w:t xml:space="preserve"> </w:t>
      </w:r>
      <w:r>
        <w:rPr>
          <w:rFonts w:ascii="Arial" w:eastAsia="Arial" w:hAnsi="Arial" w:cs="Arial"/>
        </w:rPr>
        <w:t>)</w:t>
      </w:r>
    </w:p>
    <w:p w14:paraId="5107D08F" w14:textId="77777777" w:rsidR="00632595" w:rsidRDefault="008950A2">
      <w:pPr>
        <w:tabs>
          <w:tab w:val="left" w:pos="602"/>
        </w:tabs>
        <w:spacing w:line="124" w:lineRule="exact"/>
        <w:ind w:right="279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Verdana"/>
          <w:w w:val="85"/>
          <w:position w:val="1"/>
          <w:sz w:val="14"/>
        </w:rPr>
        <w:t>1</w:t>
      </w:r>
      <w:r>
        <w:rPr>
          <w:rFonts w:ascii="Verdana"/>
          <w:w w:val="85"/>
          <w:position w:val="1"/>
          <w:sz w:val="14"/>
        </w:rPr>
        <w:tab/>
      </w:r>
      <w:r>
        <w:rPr>
          <w:rFonts w:ascii="Arial"/>
          <w:i/>
          <w:w w:val="110"/>
          <w:sz w:val="14"/>
        </w:rPr>
        <w:t>N</w:t>
      </w:r>
    </w:p>
    <w:p w14:paraId="33D8ED85" w14:textId="77777777" w:rsidR="00632595" w:rsidRDefault="008950A2">
      <w:pPr>
        <w:pStyle w:val="BodyText"/>
        <w:spacing w:line="214" w:lineRule="exact"/>
      </w:pPr>
      <w:r>
        <w:t>which</w:t>
      </w:r>
      <w:r>
        <w:rPr>
          <w:spacing w:val="-8"/>
        </w:rPr>
        <w:t xml:space="preserve"> </w:t>
      </w:r>
      <w:r>
        <w:t>maximizes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conditional</w:t>
      </w:r>
      <w:r>
        <w:rPr>
          <w:spacing w:val="-8"/>
        </w:rPr>
        <w:t xml:space="preserve"> </w:t>
      </w:r>
      <w:r>
        <w:t>probability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states</w:t>
      </w:r>
      <w:r>
        <w:rPr>
          <w:spacing w:val="-7"/>
        </w:rPr>
        <w:t xml:space="preserve"> </w:t>
      </w:r>
      <w:r>
        <w:rPr>
          <w:spacing w:val="-1"/>
        </w:rPr>
        <w:t>simultaneously,</w:t>
      </w:r>
      <w:r>
        <w:rPr>
          <w:spacing w:val="-7"/>
        </w:rPr>
        <w:t xml:space="preserve"> </w:t>
      </w:r>
      <w:r>
        <w:t>i.e.</w:t>
      </w:r>
    </w:p>
    <w:p w14:paraId="241CCC8D" w14:textId="77777777" w:rsidR="00632595" w:rsidRDefault="00632595">
      <w:pPr>
        <w:spacing w:before="4"/>
        <w:rPr>
          <w:rFonts w:ascii="Times New Roman" w:eastAsia="Times New Roman" w:hAnsi="Times New Roman" w:cs="Times New Roman"/>
          <w:sz w:val="12"/>
          <w:szCs w:val="12"/>
        </w:rPr>
      </w:pPr>
    </w:p>
    <w:p w14:paraId="7FE010C4" w14:textId="77777777" w:rsidR="00632595" w:rsidRDefault="00632595">
      <w:pPr>
        <w:rPr>
          <w:rFonts w:ascii="Times New Roman" w:eastAsia="Times New Roman" w:hAnsi="Times New Roman" w:cs="Times New Roman"/>
          <w:sz w:val="12"/>
          <w:szCs w:val="12"/>
        </w:rPr>
        <w:sectPr w:rsidR="00632595">
          <w:pgSz w:w="12240" w:h="15840"/>
          <w:pgMar w:top="1500" w:right="1720" w:bottom="1160" w:left="1720" w:header="0" w:footer="961" w:gutter="0"/>
          <w:cols w:space="720"/>
        </w:sectPr>
      </w:pPr>
    </w:p>
    <w:p w14:paraId="51F01D59" w14:textId="77777777" w:rsidR="00632595" w:rsidRDefault="008950A2">
      <w:pPr>
        <w:tabs>
          <w:tab w:val="left" w:pos="2489"/>
        </w:tabs>
        <w:spacing w:before="53" w:line="178" w:lineRule="exact"/>
        <w:ind w:left="94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w w:val="105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i</w:t>
      </w:r>
      <w:proofErr w:type="spellEnd"/>
      <w:r>
        <w:rPr>
          <w:rFonts w:ascii="Lucida Sans Unicode" w:eastAsia="Lucida Sans Unicode" w:hAnsi="Lucida Sans Unicode" w:cs="Lucida Sans Unicode"/>
          <w:spacing w:val="2"/>
          <w:w w:val="105"/>
          <w:position w:val="8"/>
          <w:sz w:val="14"/>
          <w:szCs w:val="14"/>
        </w:rPr>
        <w:t>∗</w:t>
      </w:r>
      <w:r>
        <w:rPr>
          <w:rFonts w:ascii="Arial" w:eastAsia="Arial" w:hAnsi="Arial" w:cs="Arial"/>
          <w:i/>
          <w:spacing w:val="2"/>
          <w:w w:val="105"/>
          <w:sz w:val="20"/>
          <w:szCs w:val="20"/>
        </w:rPr>
        <w:t>,</w:t>
      </w:r>
      <w:r>
        <w:rPr>
          <w:rFonts w:ascii="Arial" w:eastAsia="Arial" w:hAnsi="Arial" w:cs="Arial"/>
          <w:i/>
          <w:spacing w:val="-26"/>
          <w:w w:val="105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i/>
          <w:w w:val="105"/>
          <w:sz w:val="20"/>
          <w:szCs w:val="20"/>
        </w:rPr>
        <w:t>.</w:t>
      </w:r>
      <w:r>
        <w:rPr>
          <w:rFonts w:ascii="Arial" w:eastAsia="Arial" w:hAnsi="Arial" w:cs="Arial"/>
          <w:i/>
          <w:spacing w:val="-2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.</w:t>
      </w:r>
      <w:r>
        <w:rPr>
          <w:rFonts w:ascii="Arial" w:eastAsia="Arial" w:hAnsi="Arial" w:cs="Arial"/>
          <w:i/>
          <w:spacing w:val="-26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.</w:t>
      </w:r>
      <w:r>
        <w:rPr>
          <w:rFonts w:ascii="Arial" w:eastAsia="Arial" w:hAnsi="Arial" w:cs="Arial"/>
          <w:i/>
          <w:spacing w:val="-2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,</w:t>
      </w:r>
      <w:proofErr w:type="gramEnd"/>
      <w:r>
        <w:rPr>
          <w:rFonts w:ascii="Arial" w:eastAsia="Arial" w:hAnsi="Arial" w:cs="Arial"/>
          <w:i/>
          <w:spacing w:val="-25"/>
          <w:w w:val="105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w w:val="105"/>
          <w:sz w:val="20"/>
          <w:szCs w:val="20"/>
        </w:rPr>
        <w:t>i</w:t>
      </w:r>
      <w:proofErr w:type="spellEnd"/>
      <w:r>
        <w:rPr>
          <w:rFonts w:ascii="Lucida Sans Unicode" w:eastAsia="Lucida Sans Unicode" w:hAnsi="Lucida Sans Unicode" w:cs="Lucida Sans Unicode"/>
          <w:w w:val="105"/>
          <w:position w:val="8"/>
          <w:sz w:val="14"/>
          <w:szCs w:val="14"/>
        </w:rPr>
        <w:t>∗</w:t>
      </w:r>
      <w:r>
        <w:rPr>
          <w:rFonts w:ascii="Lucida Sans Unicode" w:eastAsia="Lucida Sans Unicode" w:hAnsi="Lucida Sans Unicode" w:cs="Lucida Sans Unicode"/>
          <w:spacing w:val="24"/>
          <w:w w:val="105"/>
          <w:position w:val="8"/>
          <w:sz w:val="14"/>
          <w:szCs w:val="14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)</w:t>
      </w:r>
      <w:r>
        <w:rPr>
          <w:rFonts w:ascii="Arial" w:eastAsia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=</w:t>
      </w:r>
      <w:r>
        <w:rPr>
          <w:rFonts w:ascii="Arial" w:eastAsia="Arial" w:hAnsi="Arial" w:cs="Arial"/>
          <w:w w:val="105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arg</w:t>
      </w:r>
      <w:proofErr w:type="spellEnd"/>
      <w:r>
        <w:rPr>
          <w:rFonts w:ascii="Arial" w:eastAsia="Arial" w:hAnsi="Arial" w:cs="Arial"/>
          <w:spacing w:val="-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max</w:t>
      </w:r>
    </w:p>
    <w:p w14:paraId="03A2B9C6" w14:textId="77777777" w:rsidR="00632595" w:rsidRDefault="008950A2">
      <w:pPr>
        <w:spacing w:before="66" w:line="165" w:lineRule="exact"/>
        <w:ind w:left="292"/>
        <w:rPr>
          <w:rFonts w:ascii="Arial" w:eastAsia="Arial" w:hAnsi="Arial" w:cs="Arial"/>
          <w:sz w:val="20"/>
          <w:szCs w:val="20"/>
        </w:rPr>
      </w:pPr>
      <w:r>
        <w:rPr>
          <w:w w:val="110"/>
        </w:rPr>
        <w:br w:type="column"/>
      </w:r>
      <w:r>
        <w:rPr>
          <w:rFonts w:ascii="Arial"/>
          <w:i/>
          <w:w w:val="110"/>
          <w:sz w:val="20"/>
        </w:rPr>
        <w:t>P</w:t>
      </w:r>
      <w:r>
        <w:rPr>
          <w:rFonts w:ascii="Arial"/>
          <w:i/>
          <w:spacing w:val="-33"/>
          <w:w w:val="110"/>
          <w:sz w:val="20"/>
        </w:rPr>
        <w:t xml:space="preserve"> </w:t>
      </w:r>
      <w:r>
        <w:rPr>
          <w:rFonts w:ascii="Arial"/>
          <w:w w:val="110"/>
          <w:sz w:val="20"/>
        </w:rPr>
        <w:t>(</w:t>
      </w:r>
      <w:r>
        <w:rPr>
          <w:rFonts w:ascii="Arial"/>
          <w:i/>
          <w:w w:val="110"/>
          <w:sz w:val="20"/>
        </w:rPr>
        <w:t>C</w:t>
      </w:r>
      <w:r>
        <w:rPr>
          <w:rFonts w:ascii="Verdana"/>
          <w:w w:val="110"/>
          <w:position w:val="-2"/>
          <w:sz w:val="14"/>
        </w:rPr>
        <w:t>1</w:t>
      </w:r>
      <w:r>
        <w:rPr>
          <w:rFonts w:ascii="Verdana"/>
          <w:spacing w:val="13"/>
          <w:w w:val="110"/>
          <w:position w:val="-2"/>
          <w:sz w:val="14"/>
        </w:rPr>
        <w:t xml:space="preserve"> </w:t>
      </w:r>
      <w:r>
        <w:rPr>
          <w:rFonts w:ascii="Arial"/>
          <w:w w:val="110"/>
          <w:sz w:val="20"/>
        </w:rPr>
        <w:t>=</w:t>
      </w:r>
      <w:r>
        <w:rPr>
          <w:rFonts w:ascii="Arial"/>
          <w:spacing w:val="-5"/>
          <w:w w:val="110"/>
          <w:sz w:val="20"/>
        </w:rPr>
        <w:t xml:space="preserve"> </w:t>
      </w:r>
      <w:proofErr w:type="spellStart"/>
      <w:r>
        <w:rPr>
          <w:rFonts w:ascii="Arial"/>
          <w:i/>
          <w:spacing w:val="2"/>
          <w:w w:val="110"/>
          <w:sz w:val="20"/>
        </w:rPr>
        <w:t>i</w:t>
      </w:r>
      <w:proofErr w:type="spellEnd"/>
      <w:r>
        <w:rPr>
          <w:rFonts w:ascii="Verdana"/>
          <w:spacing w:val="3"/>
          <w:w w:val="110"/>
          <w:position w:val="-2"/>
          <w:sz w:val="14"/>
        </w:rPr>
        <w:t>1</w:t>
      </w:r>
      <w:r>
        <w:rPr>
          <w:rFonts w:ascii="Arial"/>
          <w:i/>
          <w:spacing w:val="3"/>
          <w:w w:val="110"/>
          <w:sz w:val="20"/>
        </w:rPr>
        <w:t>,</w:t>
      </w:r>
      <w:r>
        <w:rPr>
          <w:rFonts w:ascii="Arial"/>
          <w:i/>
          <w:spacing w:val="-27"/>
          <w:w w:val="110"/>
          <w:sz w:val="20"/>
        </w:rPr>
        <w:t xml:space="preserve"> </w:t>
      </w:r>
      <w:proofErr w:type="gramStart"/>
      <w:r>
        <w:rPr>
          <w:rFonts w:ascii="Arial"/>
          <w:i/>
          <w:w w:val="110"/>
          <w:sz w:val="20"/>
        </w:rPr>
        <w:t>.</w:t>
      </w:r>
      <w:r>
        <w:rPr>
          <w:rFonts w:ascii="Arial"/>
          <w:i/>
          <w:spacing w:val="-28"/>
          <w:w w:val="110"/>
          <w:sz w:val="20"/>
        </w:rPr>
        <w:t xml:space="preserve"> </w:t>
      </w:r>
      <w:r>
        <w:rPr>
          <w:rFonts w:ascii="Arial"/>
          <w:i/>
          <w:w w:val="110"/>
          <w:sz w:val="20"/>
        </w:rPr>
        <w:t>.</w:t>
      </w:r>
      <w:r>
        <w:rPr>
          <w:rFonts w:ascii="Arial"/>
          <w:i/>
          <w:spacing w:val="-27"/>
          <w:w w:val="110"/>
          <w:sz w:val="20"/>
        </w:rPr>
        <w:t xml:space="preserve"> </w:t>
      </w:r>
      <w:r>
        <w:rPr>
          <w:rFonts w:ascii="Arial"/>
          <w:i/>
          <w:w w:val="110"/>
          <w:sz w:val="20"/>
        </w:rPr>
        <w:t>.</w:t>
      </w:r>
      <w:r>
        <w:rPr>
          <w:rFonts w:ascii="Arial"/>
          <w:i/>
          <w:spacing w:val="-27"/>
          <w:w w:val="110"/>
          <w:sz w:val="20"/>
        </w:rPr>
        <w:t xml:space="preserve"> </w:t>
      </w:r>
      <w:r>
        <w:rPr>
          <w:rFonts w:ascii="Arial"/>
          <w:i/>
          <w:w w:val="110"/>
          <w:sz w:val="20"/>
        </w:rPr>
        <w:t>,</w:t>
      </w:r>
      <w:proofErr w:type="gramEnd"/>
      <w:r>
        <w:rPr>
          <w:rFonts w:ascii="Arial"/>
          <w:i/>
          <w:spacing w:val="-28"/>
          <w:w w:val="110"/>
          <w:sz w:val="20"/>
        </w:rPr>
        <w:t xml:space="preserve"> </w:t>
      </w:r>
      <w:r>
        <w:rPr>
          <w:rFonts w:ascii="Arial"/>
          <w:i/>
          <w:w w:val="110"/>
          <w:sz w:val="20"/>
        </w:rPr>
        <w:t>C</w:t>
      </w:r>
      <w:r>
        <w:rPr>
          <w:rFonts w:ascii="Arial"/>
          <w:i/>
          <w:w w:val="110"/>
          <w:position w:val="-2"/>
          <w:sz w:val="14"/>
        </w:rPr>
        <w:t>N</w:t>
      </w:r>
      <w:r>
        <w:rPr>
          <w:rFonts w:ascii="Arial"/>
          <w:i/>
          <w:spacing w:val="40"/>
          <w:w w:val="110"/>
          <w:position w:val="-2"/>
          <w:sz w:val="14"/>
        </w:rPr>
        <w:t xml:space="preserve"> </w:t>
      </w:r>
      <w:r>
        <w:rPr>
          <w:rFonts w:ascii="Arial"/>
          <w:w w:val="110"/>
          <w:sz w:val="20"/>
        </w:rPr>
        <w:t>=</w:t>
      </w:r>
      <w:r>
        <w:rPr>
          <w:rFonts w:ascii="Arial"/>
          <w:spacing w:val="-5"/>
          <w:w w:val="110"/>
          <w:sz w:val="20"/>
        </w:rPr>
        <w:t xml:space="preserve"> </w:t>
      </w:r>
      <w:proofErr w:type="spellStart"/>
      <w:r>
        <w:rPr>
          <w:rFonts w:ascii="Arial"/>
          <w:i/>
          <w:w w:val="110"/>
          <w:sz w:val="20"/>
        </w:rPr>
        <w:t>i</w:t>
      </w:r>
      <w:proofErr w:type="spellEnd"/>
      <w:r>
        <w:rPr>
          <w:rFonts w:ascii="Arial"/>
          <w:i/>
          <w:w w:val="110"/>
          <w:position w:val="-2"/>
          <w:sz w:val="14"/>
        </w:rPr>
        <w:t>N</w:t>
      </w:r>
      <w:r>
        <w:rPr>
          <w:rFonts w:ascii="Arial"/>
          <w:i/>
          <w:spacing w:val="-17"/>
          <w:w w:val="110"/>
          <w:position w:val="-2"/>
          <w:sz w:val="14"/>
        </w:rPr>
        <w:t xml:space="preserve"> </w:t>
      </w:r>
      <w:r>
        <w:rPr>
          <w:rFonts w:ascii="Lucida Sans Unicode"/>
          <w:spacing w:val="4"/>
          <w:w w:val="110"/>
          <w:sz w:val="20"/>
        </w:rPr>
        <w:t>|</w:t>
      </w:r>
      <w:r>
        <w:rPr>
          <w:rFonts w:ascii="Arial"/>
          <w:i/>
          <w:spacing w:val="2"/>
          <w:w w:val="110"/>
          <w:sz w:val="20"/>
        </w:rPr>
        <w:t>X</w:t>
      </w:r>
      <w:r>
        <w:rPr>
          <w:rFonts w:ascii="Verdana"/>
          <w:spacing w:val="3"/>
          <w:w w:val="110"/>
          <w:position w:val="8"/>
          <w:sz w:val="14"/>
        </w:rPr>
        <w:t>(</w:t>
      </w:r>
      <w:r>
        <w:rPr>
          <w:rFonts w:ascii="Arial"/>
          <w:i/>
          <w:spacing w:val="2"/>
          <w:w w:val="110"/>
          <w:position w:val="8"/>
          <w:sz w:val="14"/>
        </w:rPr>
        <w:t>N</w:t>
      </w:r>
      <w:r>
        <w:rPr>
          <w:rFonts w:ascii="Arial"/>
          <w:i/>
          <w:spacing w:val="-27"/>
          <w:w w:val="110"/>
          <w:position w:val="8"/>
          <w:sz w:val="14"/>
        </w:rPr>
        <w:t xml:space="preserve"> </w:t>
      </w:r>
      <w:r>
        <w:rPr>
          <w:rFonts w:ascii="Verdana"/>
          <w:w w:val="110"/>
          <w:position w:val="8"/>
          <w:sz w:val="14"/>
        </w:rPr>
        <w:t>)</w:t>
      </w:r>
      <w:r>
        <w:rPr>
          <w:rFonts w:ascii="Verdana"/>
          <w:spacing w:val="13"/>
          <w:w w:val="110"/>
          <w:position w:val="8"/>
          <w:sz w:val="14"/>
        </w:rPr>
        <w:t xml:space="preserve"> </w:t>
      </w:r>
      <w:r>
        <w:rPr>
          <w:rFonts w:ascii="Arial"/>
          <w:w w:val="110"/>
          <w:sz w:val="20"/>
        </w:rPr>
        <w:t>=</w:t>
      </w:r>
      <w:r>
        <w:rPr>
          <w:rFonts w:ascii="Arial"/>
          <w:spacing w:val="-5"/>
          <w:w w:val="110"/>
          <w:sz w:val="20"/>
        </w:rPr>
        <w:t xml:space="preserve"> </w:t>
      </w:r>
      <w:r>
        <w:rPr>
          <w:rFonts w:ascii="Arial"/>
          <w:i/>
          <w:w w:val="110"/>
          <w:sz w:val="20"/>
        </w:rPr>
        <w:t>x</w:t>
      </w:r>
      <w:r>
        <w:rPr>
          <w:rFonts w:ascii="Verdana"/>
          <w:w w:val="110"/>
          <w:position w:val="8"/>
          <w:sz w:val="14"/>
        </w:rPr>
        <w:t>(</w:t>
      </w:r>
      <w:r>
        <w:rPr>
          <w:rFonts w:ascii="Arial"/>
          <w:i/>
          <w:w w:val="110"/>
          <w:position w:val="8"/>
          <w:sz w:val="14"/>
        </w:rPr>
        <w:t>N</w:t>
      </w:r>
      <w:r>
        <w:rPr>
          <w:rFonts w:ascii="Arial"/>
          <w:i/>
          <w:spacing w:val="-27"/>
          <w:w w:val="110"/>
          <w:position w:val="8"/>
          <w:sz w:val="14"/>
        </w:rPr>
        <w:t xml:space="preserve"> </w:t>
      </w:r>
      <w:r>
        <w:rPr>
          <w:rFonts w:ascii="Verdana"/>
          <w:spacing w:val="5"/>
          <w:w w:val="110"/>
          <w:position w:val="8"/>
          <w:sz w:val="14"/>
        </w:rPr>
        <w:t>)</w:t>
      </w:r>
      <w:r>
        <w:rPr>
          <w:rFonts w:ascii="Arial"/>
          <w:spacing w:val="4"/>
          <w:w w:val="110"/>
          <w:sz w:val="20"/>
        </w:rPr>
        <w:t>)</w:t>
      </w:r>
    </w:p>
    <w:p w14:paraId="14BD9DA0" w14:textId="77777777" w:rsidR="00632595" w:rsidRDefault="00632595">
      <w:pPr>
        <w:spacing w:line="165" w:lineRule="exact"/>
        <w:rPr>
          <w:rFonts w:ascii="Arial" w:eastAsia="Arial" w:hAnsi="Arial" w:cs="Arial"/>
          <w:sz w:val="20"/>
          <w:szCs w:val="20"/>
        </w:rPr>
        <w:sectPr w:rsidR="00632595">
          <w:type w:val="continuous"/>
          <w:pgSz w:w="12240" w:h="15840"/>
          <w:pgMar w:top="1500" w:right="1720" w:bottom="1160" w:left="1720" w:header="720" w:footer="720" w:gutter="0"/>
          <w:cols w:num="2" w:space="720" w:equalWidth="0">
            <w:col w:w="3174" w:space="40"/>
            <w:col w:w="5586"/>
          </w:cols>
        </w:sectPr>
      </w:pPr>
    </w:p>
    <w:p w14:paraId="4954BB8C" w14:textId="77777777" w:rsidR="00632595" w:rsidRDefault="008950A2">
      <w:pPr>
        <w:tabs>
          <w:tab w:val="left" w:pos="1695"/>
        </w:tabs>
        <w:spacing w:line="106" w:lineRule="exact"/>
        <w:ind w:left="1092"/>
        <w:rPr>
          <w:rFonts w:ascii="Arial" w:eastAsia="Arial" w:hAnsi="Arial" w:cs="Arial"/>
          <w:sz w:val="14"/>
          <w:szCs w:val="14"/>
        </w:rPr>
      </w:pPr>
      <w:r>
        <w:rPr>
          <w:rFonts w:ascii="Verdana"/>
          <w:w w:val="85"/>
          <w:sz w:val="14"/>
        </w:rPr>
        <w:t>1</w:t>
      </w:r>
      <w:r>
        <w:rPr>
          <w:rFonts w:ascii="Verdana"/>
          <w:w w:val="85"/>
          <w:sz w:val="14"/>
        </w:rPr>
        <w:tab/>
      </w:r>
      <w:r>
        <w:rPr>
          <w:rFonts w:ascii="Arial"/>
          <w:i/>
          <w:w w:val="110"/>
          <w:sz w:val="14"/>
        </w:rPr>
        <w:t>N</w:t>
      </w:r>
    </w:p>
    <w:p w14:paraId="52ABBB15" w14:textId="77777777" w:rsidR="00632595" w:rsidRDefault="008950A2">
      <w:pPr>
        <w:spacing w:line="187" w:lineRule="exact"/>
        <w:ind w:left="2189"/>
        <w:rPr>
          <w:rFonts w:ascii="Lucida Sans Unicode" w:eastAsia="Lucida Sans Unicode" w:hAnsi="Lucida Sans Unicode" w:cs="Lucida Sans Unicode"/>
          <w:sz w:val="14"/>
          <w:szCs w:val="14"/>
        </w:rPr>
      </w:pPr>
      <w:proofErr w:type="spellStart"/>
      <w:r>
        <w:rPr>
          <w:rFonts w:ascii="Arial" w:eastAsia="Arial" w:hAnsi="Arial" w:cs="Arial"/>
          <w:i/>
          <w:w w:val="125"/>
          <w:position w:val="2"/>
          <w:sz w:val="14"/>
          <w:szCs w:val="14"/>
        </w:rPr>
        <w:t>i</w:t>
      </w:r>
      <w:proofErr w:type="spellEnd"/>
      <w:r>
        <w:rPr>
          <w:rFonts w:ascii="Verdana" w:eastAsia="Verdana" w:hAnsi="Verdana" w:cs="Verdana"/>
          <w:w w:val="125"/>
          <w:sz w:val="10"/>
          <w:szCs w:val="10"/>
        </w:rPr>
        <w:t>1</w:t>
      </w:r>
      <w:proofErr w:type="gramStart"/>
      <w:r>
        <w:rPr>
          <w:rFonts w:ascii="Verdana" w:eastAsia="Verdana" w:hAnsi="Verdana" w:cs="Verdana"/>
          <w:spacing w:val="-34"/>
          <w:w w:val="125"/>
          <w:sz w:val="10"/>
          <w:szCs w:val="10"/>
        </w:rPr>
        <w:t xml:space="preserve"> </w:t>
      </w:r>
      <w:r>
        <w:rPr>
          <w:rFonts w:ascii="Arial" w:eastAsia="Arial" w:hAnsi="Arial" w:cs="Arial"/>
          <w:i/>
          <w:w w:val="125"/>
          <w:position w:val="2"/>
          <w:sz w:val="14"/>
          <w:szCs w:val="14"/>
        </w:rPr>
        <w:t>,...</w:t>
      </w:r>
      <w:proofErr w:type="gramEnd"/>
      <w:r>
        <w:rPr>
          <w:rFonts w:ascii="Arial" w:eastAsia="Arial" w:hAnsi="Arial" w:cs="Arial"/>
          <w:i/>
          <w:w w:val="125"/>
          <w:position w:val="2"/>
          <w:sz w:val="14"/>
          <w:szCs w:val="14"/>
        </w:rPr>
        <w:t>,</w:t>
      </w:r>
      <w:proofErr w:type="spellStart"/>
      <w:r>
        <w:rPr>
          <w:rFonts w:ascii="Arial" w:eastAsia="Arial" w:hAnsi="Arial" w:cs="Arial"/>
          <w:i/>
          <w:w w:val="125"/>
          <w:position w:val="2"/>
          <w:sz w:val="14"/>
          <w:szCs w:val="14"/>
        </w:rPr>
        <w:t>i</w:t>
      </w:r>
      <w:proofErr w:type="spellEnd"/>
      <w:r>
        <w:rPr>
          <w:rFonts w:ascii="Arial" w:eastAsia="Arial" w:hAnsi="Arial" w:cs="Arial"/>
          <w:i/>
          <w:w w:val="125"/>
          <w:sz w:val="10"/>
          <w:szCs w:val="10"/>
        </w:rPr>
        <w:t>N</w:t>
      </w:r>
      <w:r>
        <w:rPr>
          <w:rFonts w:ascii="Arial" w:eastAsia="Arial" w:hAnsi="Arial" w:cs="Arial"/>
          <w:i/>
          <w:spacing w:val="-12"/>
          <w:w w:val="125"/>
          <w:sz w:val="10"/>
          <w:szCs w:val="10"/>
        </w:rPr>
        <w:t xml:space="preserve"> </w:t>
      </w:r>
      <w:r>
        <w:rPr>
          <w:rFonts w:ascii="Lucida Sans Unicode" w:eastAsia="Lucida Sans Unicode" w:hAnsi="Lucida Sans Unicode" w:cs="Lucida Sans Unicode"/>
          <w:w w:val="125"/>
          <w:position w:val="2"/>
          <w:sz w:val="14"/>
          <w:szCs w:val="14"/>
        </w:rPr>
        <w:t>∈{</w:t>
      </w:r>
      <w:r>
        <w:rPr>
          <w:rFonts w:ascii="Verdana" w:eastAsia="Verdana" w:hAnsi="Verdana" w:cs="Verdana"/>
          <w:w w:val="125"/>
          <w:position w:val="2"/>
          <w:sz w:val="14"/>
          <w:szCs w:val="14"/>
        </w:rPr>
        <w:t>1</w:t>
      </w:r>
      <w:r>
        <w:rPr>
          <w:rFonts w:ascii="Arial" w:eastAsia="Arial" w:hAnsi="Arial" w:cs="Arial"/>
          <w:i/>
          <w:w w:val="125"/>
          <w:position w:val="2"/>
          <w:sz w:val="14"/>
          <w:szCs w:val="14"/>
        </w:rPr>
        <w:t>,...,m</w:t>
      </w:r>
      <w:r>
        <w:rPr>
          <w:rFonts w:ascii="Lucida Sans Unicode" w:eastAsia="Lucida Sans Unicode" w:hAnsi="Lucida Sans Unicode" w:cs="Lucida Sans Unicode"/>
          <w:w w:val="125"/>
          <w:position w:val="2"/>
          <w:sz w:val="14"/>
          <w:szCs w:val="14"/>
        </w:rPr>
        <w:t>}</w:t>
      </w:r>
    </w:p>
    <w:p w14:paraId="2134EA93" w14:textId="77777777" w:rsidR="00632595" w:rsidRDefault="00632595">
      <w:pPr>
        <w:spacing w:before="11"/>
        <w:rPr>
          <w:rFonts w:ascii="Lucida Sans Unicode" w:eastAsia="Lucida Sans Unicode" w:hAnsi="Lucida Sans Unicode" w:cs="Lucida Sans Unicode"/>
          <w:sz w:val="7"/>
          <w:szCs w:val="7"/>
        </w:rPr>
      </w:pPr>
    </w:p>
    <w:p w14:paraId="0617C9FF" w14:textId="77777777" w:rsidR="00632595" w:rsidRDefault="008950A2">
      <w:pPr>
        <w:pStyle w:val="BodyText"/>
        <w:spacing w:before="66"/>
      </w:pPr>
      <w:r>
        <w:t>An</w:t>
      </w:r>
      <w:r>
        <w:rPr>
          <w:spacing w:val="-6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</w:p>
    <w:p w14:paraId="59ACDEC7" w14:textId="77777777" w:rsidR="00632595" w:rsidRDefault="00632595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57EB5966" w14:textId="77777777" w:rsidR="00632595" w:rsidRDefault="008950A2">
      <w:pPr>
        <w:spacing w:before="87"/>
        <w:ind w:left="178"/>
        <w:rPr>
          <w:rFonts w:ascii="Courier New" w:eastAsia="Courier New" w:hAnsi="Courier New" w:cs="Courier New"/>
          <w:sz w:val="20"/>
          <w:szCs w:val="20"/>
        </w:rPr>
      </w:pPr>
      <w:r>
        <w:pict w14:anchorId="28446830">
          <v:group id="_x0000_s5709" style="position:absolute;left:0;text-align:left;margin-left:91.95pt;margin-top:3.1pt;width:428.15pt;height:262.75pt;z-index:-194416;mso-position-horizontal-relative:page" coordorigin="1839,62" coordsize="8563,5255">
            <v:shape id="_x0000_s5710" style="position:absolute;left:1839;top:62;width:8563;height:5255" coordorigin="1839,62" coordsize="8563,5255" path="m1839,5317r8562,l10401,62r-8562,l1839,5317xe" fillcolor="#f7f7f7" stroked="f">
              <v:path arrowok="t"/>
            </v:shape>
            <w10:wrap anchorx="page"/>
          </v:group>
        </w:pict>
      </w:r>
      <w:r>
        <w:rPr>
          <w:rFonts w:ascii="Courier New"/>
          <w:color w:val="575757"/>
          <w:sz w:val="20"/>
        </w:rPr>
        <w:t>xi</w:t>
      </w:r>
      <w:r>
        <w:rPr>
          <w:rFonts w:ascii="Courier New"/>
          <w:color w:val="575757"/>
          <w:spacing w:val="-7"/>
          <w:sz w:val="20"/>
        </w:rPr>
        <w:t xml:space="preserve"> </w:t>
      </w:r>
      <w:r>
        <w:rPr>
          <w:rFonts w:ascii="Courier New"/>
          <w:color w:val="AF5A64"/>
          <w:sz w:val="20"/>
        </w:rPr>
        <w:t>&lt;-</w:t>
      </w:r>
      <w:r>
        <w:rPr>
          <w:rFonts w:ascii="Courier New"/>
          <w:color w:val="AF5A64"/>
          <w:spacing w:val="-6"/>
          <w:sz w:val="20"/>
        </w:rPr>
        <w:t xml:space="preserve"> </w:t>
      </w:r>
      <w:proofErr w:type="gramStart"/>
      <w:r>
        <w:rPr>
          <w:rFonts w:ascii="Courier New"/>
          <w:b/>
          <w:color w:val="BB5A64"/>
          <w:sz w:val="20"/>
        </w:rPr>
        <w:t>matrix</w:t>
      </w:r>
      <w:r>
        <w:rPr>
          <w:rFonts w:ascii="Courier New"/>
          <w:color w:val="575757"/>
          <w:sz w:val="20"/>
        </w:rPr>
        <w:t>(</w:t>
      </w:r>
      <w:proofErr w:type="gramEnd"/>
      <w:r>
        <w:rPr>
          <w:rFonts w:ascii="Courier New"/>
          <w:color w:val="AE0F91"/>
          <w:sz w:val="20"/>
        </w:rPr>
        <w:t>0</w:t>
      </w:r>
      <w:r>
        <w:rPr>
          <w:rFonts w:ascii="Courier New"/>
          <w:color w:val="575757"/>
          <w:sz w:val="20"/>
        </w:rPr>
        <w:t>,</w:t>
      </w:r>
      <w:r>
        <w:rPr>
          <w:rFonts w:ascii="Courier New"/>
          <w:color w:val="575757"/>
          <w:spacing w:val="-6"/>
          <w:sz w:val="20"/>
        </w:rPr>
        <w:t xml:space="preserve"> </w:t>
      </w:r>
      <w:r>
        <w:rPr>
          <w:rFonts w:ascii="Courier New"/>
          <w:color w:val="575757"/>
          <w:sz w:val="20"/>
        </w:rPr>
        <w:t>n,</w:t>
      </w:r>
      <w:r>
        <w:rPr>
          <w:rFonts w:ascii="Courier New"/>
          <w:color w:val="575757"/>
          <w:spacing w:val="-6"/>
          <w:sz w:val="20"/>
        </w:rPr>
        <w:t xml:space="preserve"> </w:t>
      </w:r>
      <w:r>
        <w:rPr>
          <w:rFonts w:ascii="Courier New"/>
          <w:color w:val="575757"/>
          <w:sz w:val="20"/>
        </w:rPr>
        <w:t>m)</w:t>
      </w:r>
    </w:p>
    <w:p w14:paraId="7AD1877A" w14:textId="77777777" w:rsidR="00632595" w:rsidRDefault="008950A2">
      <w:pPr>
        <w:pStyle w:val="BodyText"/>
        <w:spacing w:before="24" w:line="223" w:lineRule="auto"/>
        <w:ind w:right="4000"/>
        <w:rPr>
          <w:rFonts w:ascii="Courier New" w:eastAsia="Courier New" w:hAnsi="Courier New" w:cs="Courier New"/>
        </w:rPr>
      </w:pPr>
      <w:r>
        <w:rPr>
          <w:rFonts w:ascii="Courier New"/>
          <w:color w:val="575757"/>
        </w:rPr>
        <w:t>foo</w:t>
      </w:r>
      <w:r>
        <w:rPr>
          <w:rFonts w:ascii="Courier New"/>
          <w:color w:val="575757"/>
          <w:spacing w:val="-8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8"/>
        </w:rPr>
        <w:t xml:space="preserve"> </w:t>
      </w:r>
      <w:r>
        <w:rPr>
          <w:rFonts w:ascii="Courier New"/>
          <w:color w:val="575757"/>
        </w:rPr>
        <w:t>delta</w:t>
      </w:r>
      <w:r>
        <w:rPr>
          <w:rFonts w:ascii="Courier New"/>
          <w:color w:val="575757"/>
          <w:spacing w:val="-8"/>
        </w:rPr>
        <w:t xml:space="preserve"> </w:t>
      </w:r>
      <w:r>
        <w:rPr>
          <w:rFonts w:ascii="Courier New"/>
          <w:position w:val="-2"/>
        </w:rPr>
        <w:t>*</w:t>
      </w:r>
      <w:r>
        <w:rPr>
          <w:rFonts w:ascii="Courier New"/>
          <w:spacing w:val="-8"/>
          <w:position w:val="-2"/>
        </w:rPr>
        <w:t xml:space="preserve"> </w:t>
      </w:r>
      <w:proofErr w:type="spellStart"/>
      <w:r>
        <w:rPr>
          <w:rFonts w:ascii="Courier New"/>
          <w:color w:val="575757"/>
        </w:rPr>
        <w:t>emission_</w:t>
      </w:r>
      <w:proofErr w:type="gramStart"/>
      <w:r>
        <w:rPr>
          <w:rFonts w:ascii="Courier New"/>
          <w:color w:val="575757"/>
        </w:rPr>
        <w:t>probs</w:t>
      </w:r>
      <w:proofErr w:type="spellEnd"/>
      <w:r>
        <w:rPr>
          <w:rFonts w:ascii="Courier New"/>
          <w:color w:val="575757"/>
        </w:rPr>
        <w:t>[</w:t>
      </w:r>
      <w:proofErr w:type="gramEnd"/>
      <w:r>
        <w:rPr>
          <w:rFonts w:ascii="Courier New"/>
          <w:color w:val="AE0F91"/>
        </w:rPr>
        <w:t>1</w:t>
      </w:r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8"/>
        </w:rPr>
        <w:t xml:space="preserve"> </w:t>
      </w:r>
      <w:r>
        <w:rPr>
          <w:rFonts w:ascii="Courier New"/>
          <w:color w:val="575757"/>
        </w:rPr>
        <w:t>]</w:t>
      </w:r>
      <w:r>
        <w:rPr>
          <w:rFonts w:ascii="Courier New"/>
          <w:color w:val="575757"/>
          <w:w w:val="99"/>
        </w:rPr>
        <w:t xml:space="preserve"> </w:t>
      </w:r>
      <w:r>
        <w:rPr>
          <w:rFonts w:ascii="Courier New"/>
          <w:color w:val="575757"/>
        </w:rPr>
        <w:t>xi[</w:t>
      </w:r>
      <w:r>
        <w:rPr>
          <w:rFonts w:ascii="Courier New"/>
          <w:color w:val="AE0F91"/>
        </w:rPr>
        <w:t>1</w:t>
      </w:r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  <w:color w:val="575757"/>
        </w:rPr>
        <w:t>]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6"/>
        </w:rPr>
        <w:t xml:space="preserve"> </w:t>
      </w:r>
      <w:r>
        <w:rPr>
          <w:rFonts w:ascii="Courier New"/>
          <w:color w:val="575757"/>
        </w:rPr>
        <w:t>foo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b/>
          <w:color w:val="BB5A64"/>
        </w:rPr>
        <w:t>sum</w:t>
      </w:r>
      <w:r>
        <w:rPr>
          <w:rFonts w:ascii="Courier New"/>
          <w:color w:val="575757"/>
        </w:rPr>
        <w:t>(foo)</w:t>
      </w:r>
    </w:p>
    <w:p w14:paraId="534742F6" w14:textId="77777777" w:rsidR="00632595" w:rsidRDefault="008950A2">
      <w:pPr>
        <w:spacing w:line="263" w:lineRule="exact"/>
        <w:ind w:left="178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Courier New"/>
          <w:b/>
          <w:color w:val="295F93"/>
          <w:w w:val="110"/>
          <w:sz w:val="20"/>
        </w:rPr>
        <w:t>for</w:t>
      </w:r>
      <w:r>
        <w:rPr>
          <w:rFonts w:ascii="Courier New"/>
          <w:b/>
          <w:color w:val="295F93"/>
          <w:spacing w:val="-45"/>
          <w:w w:val="110"/>
          <w:sz w:val="20"/>
        </w:rPr>
        <w:t xml:space="preserve"> </w:t>
      </w:r>
      <w:r>
        <w:rPr>
          <w:rFonts w:ascii="Courier New"/>
          <w:color w:val="575757"/>
          <w:w w:val="110"/>
          <w:sz w:val="20"/>
        </w:rPr>
        <w:t>(</w:t>
      </w:r>
      <w:proofErr w:type="spellStart"/>
      <w:r>
        <w:rPr>
          <w:rFonts w:ascii="Courier New"/>
          <w:color w:val="575757"/>
          <w:w w:val="110"/>
          <w:sz w:val="20"/>
        </w:rPr>
        <w:t>i</w:t>
      </w:r>
      <w:proofErr w:type="spellEnd"/>
      <w:r>
        <w:rPr>
          <w:rFonts w:ascii="Courier New"/>
          <w:color w:val="575757"/>
          <w:spacing w:val="-45"/>
          <w:w w:val="110"/>
          <w:sz w:val="20"/>
        </w:rPr>
        <w:t xml:space="preserve"> </w:t>
      </w:r>
      <w:r>
        <w:rPr>
          <w:rFonts w:ascii="Courier New"/>
          <w:b/>
          <w:color w:val="295F93"/>
          <w:w w:val="110"/>
          <w:sz w:val="20"/>
        </w:rPr>
        <w:t>in</w:t>
      </w:r>
      <w:r>
        <w:rPr>
          <w:rFonts w:ascii="Courier New"/>
          <w:b/>
          <w:color w:val="295F93"/>
          <w:spacing w:val="-45"/>
          <w:w w:val="110"/>
          <w:sz w:val="20"/>
        </w:rPr>
        <w:t xml:space="preserve"> </w:t>
      </w:r>
      <w:proofErr w:type="gramStart"/>
      <w:r>
        <w:rPr>
          <w:rFonts w:ascii="Courier New"/>
          <w:color w:val="AE0F91"/>
          <w:w w:val="110"/>
          <w:sz w:val="20"/>
        </w:rPr>
        <w:t>2</w:t>
      </w:r>
      <w:r>
        <w:rPr>
          <w:rFonts w:ascii="Courier New"/>
          <w:w w:val="110"/>
          <w:sz w:val="20"/>
        </w:rPr>
        <w:t>:</w:t>
      </w:r>
      <w:r>
        <w:rPr>
          <w:rFonts w:ascii="Courier New"/>
          <w:color w:val="575757"/>
          <w:w w:val="110"/>
          <w:sz w:val="20"/>
        </w:rPr>
        <w:t>n</w:t>
      </w:r>
      <w:proofErr w:type="gramEnd"/>
      <w:r>
        <w:rPr>
          <w:rFonts w:ascii="Courier New"/>
          <w:color w:val="575757"/>
          <w:w w:val="110"/>
          <w:sz w:val="20"/>
        </w:rPr>
        <w:t>)</w:t>
      </w:r>
      <w:r>
        <w:rPr>
          <w:rFonts w:ascii="Courier New"/>
          <w:color w:val="575757"/>
          <w:spacing w:val="-44"/>
          <w:w w:val="110"/>
          <w:sz w:val="20"/>
        </w:rPr>
        <w:t xml:space="preserve"> </w:t>
      </w:r>
      <w:r>
        <w:rPr>
          <w:rFonts w:ascii="Lucida Sans Unicode"/>
          <w:color w:val="575757"/>
          <w:w w:val="125"/>
          <w:sz w:val="20"/>
        </w:rPr>
        <w:t>{</w:t>
      </w:r>
    </w:p>
    <w:p w14:paraId="6FE0CA14" w14:textId="77777777" w:rsidR="00632595" w:rsidRDefault="008950A2">
      <w:pPr>
        <w:pStyle w:val="BodyText"/>
        <w:spacing w:before="3" w:line="223" w:lineRule="auto"/>
        <w:ind w:left="417" w:right="594"/>
        <w:rPr>
          <w:rFonts w:ascii="Courier New" w:eastAsia="Courier New" w:hAnsi="Courier New" w:cs="Courier New"/>
        </w:rPr>
      </w:pPr>
      <w:r>
        <w:rPr>
          <w:rFonts w:ascii="Courier New"/>
          <w:color w:val="575757"/>
        </w:rPr>
        <w:t>foo</w:t>
      </w:r>
      <w:r>
        <w:rPr>
          <w:rFonts w:ascii="Courier New"/>
          <w:color w:val="575757"/>
          <w:spacing w:val="-7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6"/>
        </w:rPr>
        <w:t xml:space="preserve"> </w:t>
      </w:r>
      <w:proofErr w:type="gramStart"/>
      <w:r>
        <w:rPr>
          <w:rFonts w:ascii="Courier New"/>
          <w:b/>
          <w:color w:val="BB5A64"/>
        </w:rPr>
        <w:t>apply</w:t>
      </w:r>
      <w:r>
        <w:rPr>
          <w:rFonts w:ascii="Courier New"/>
          <w:color w:val="575757"/>
        </w:rPr>
        <w:t>(</w:t>
      </w:r>
      <w:proofErr w:type="gramEnd"/>
      <w:r>
        <w:rPr>
          <w:rFonts w:ascii="Courier New"/>
          <w:color w:val="575757"/>
        </w:rPr>
        <w:t>xi[</w:t>
      </w:r>
      <w:proofErr w:type="spellStart"/>
      <w:r>
        <w:rPr>
          <w:rFonts w:ascii="Courier New"/>
          <w:color w:val="575757"/>
        </w:rPr>
        <w:t>i</w:t>
      </w:r>
      <w:proofErr w:type="spellEnd"/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color w:val="AE0F91"/>
        </w:rPr>
        <w:t>1</w:t>
      </w:r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  <w:color w:val="575757"/>
        </w:rPr>
        <w:t>]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  <w:position w:val="-2"/>
        </w:rPr>
        <w:t>*</w:t>
      </w:r>
      <w:r>
        <w:rPr>
          <w:rFonts w:ascii="Courier New"/>
          <w:spacing w:val="-6"/>
          <w:position w:val="-2"/>
        </w:rPr>
        <w:t xml:space="preserve"> </w:t>
      </w:r>
      <w:r>
        <w:rPr>
          <w:rFonts w:ascii="Courier New"/>
          <w:color w:val="575757"/>
        </w:rPr>
        <w:t>gamma,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  <w:color w:val="AE0F91"/>
        </w:rPr>
        <w:t>2</w:t>
      </w:r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  <w:color w:val="575757"/>
        </w:rPr>
        <w:t>max)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  <w:position w:val="-2"/>
        </w:rPr>
        <w:t>*</w:t>
      </w:r>
      <w:r>
        <w:rPr>
          <w:rFonts w:ascii="Courier New"/>
          <w:spacing w:val="-7"/>
          <w:position w:val="-2"/>
        </w:rPr>
        <w:t xml:space="preserve"> </w:t>
      </w:r>
      <w:proofErr w:type="spellStart"/>
      <w:r>
        <w:rPr>
          <w:rFonts w:ascii="Courier New"/>
          <w:color w:val="575757"/>
        </w:rPr>
        <w:t>emission_probs</w:t>
      </w:r>
      <w:proofErr w:type="spellEnd"/>
      <w:r>
        <w:rPr>
          <w:rFonts w:ascii="Courier New"/>
          <w:color w:val="575757"/>
        </w:rPr>
        <w:t>[</w:t>
      </w:r>
      <w:proofErr w:type="spellStart"/>
      <w:r>
        <w:rPr>
          <w:rFonts w:ascii="Courier New"/>
          <w:color w:val="575757"/>
        </w:rPr>
        <w:t>i</w:t>
      </w:r>
      <w:proofErr w:type="spellEnd"/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  <w:color w:val="575757"/>
        </w:rPr>
        <w:t>]</w:t>
      </w:r>
      <w:r>
        <w:rPr>
          <w:rFonts w:ascii="Courier New"/>
          <w:color w:val="575757"/>
          <w:w w:val="99"/>
        </w:rPr>
        <w:t xml:space="preserve"> </w:t>
      </w:r>
      <w:r>
        <w:rPr>
          <w:rFonts w:ascii="Courier New"/>
          <w:color w:val="575757"/>
        </w:rPr>
        <w:t>xi[</w:t>
      </w:r>
      <w:proofErr w:type="spellStart"/>
      <w:r>
        <w:rPr>
          <w:rFonts w:ascii="Courier New"/>
          <w:color w:val="575757"/>
        </w:rPr>
        <w:t>i</w:t>
      </w:r>
      <w:proofErr w:type="spellEnd"/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  <w:color w:val="575757"/>
        </w:rPr>
        <w:t>]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6"/>
        </w:rPr>
        <w:t xml:space="preserve"> </w:t>
      </w:r>
      <w:r>
        <w:rPr>
          <w:rFonts w:ascii="Courier New"/>
          <w:color w:val="575757"/>
        </w:rPr>
        <w:t>foo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b/>
          <w:color w:val="BB5A64"/>
        </w:rPr>
        <w:t>sum</w:t>
      </w:r>
      <w:r>
        <w:rPr>
          <w:rFonts w:ascii="Courier New"/>
          <w:color w:val="575757"/>
        </w:rPr>
        <w:t>(foo)</w:t>
      </w:r>
    </w:p>
    <w:p w14:paraId="1DB564FE" w14:textId="77777777" w:rsidR="00632595" w:rsidRDefault="008950A2">
      <w:pPr>
        <w:pStyle w:val="BodyText"/>
        <w:spacing w:line="263" w:lineRule="exact"/>
        <w:rPr>
          <w:rFonts w:ascii="Lucida Sans Unicode" w:eastAsia="Lucida Sans Unicode" w:hAnsi="Lucida Sans Unicode" w:cs="Lucida Sans Unicode"/>
        </w:rPr>
      </w:pPr>
      <w:r>
        <w:rPr>
          <w:rFonts w:ascii="Lucida Sans Unicode"/>
          <w:color w:val="575757"/>
          <w:w w:val="155"/>
        </w:rPr>
        <w:t>}</w:t>
      </w:r>
    </w:p>
    <w:p w14:paraId="52F02456" w14:textId="77777777" w:rsidR="00632595" w:rsidRDefault="008950A2">
      <w:pPr>
        <w:spacing w:line="219" w:lineRule="exact"/>
        <w:ind w:left="17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color w:val="575757"/>
          <w:sz w:val="20"/>
        </w:rPr>
        <w:t>iv</w:t>
      </w:r>
      <w:r>
        <w:rPr>
          <w:rFonts w:ascii="Courier New"/>
          <w:color w:val="575757"/>
          <w:spacing w:val="-10"/>
          <w:sz w:val="20"/>
        </w:rPr>
        <w:t xml:space="preserve"> </w:t>
      </w:r>
      <w:r>
        <w:rPr>
          <w:rFonts w:ascii="Courier New"/>
          <w:color w:val="AF5A64"/>
          <w:sz w:val="20"/>
        </w:rPr>
        <w:t>&lt;-</w:t>
      </w:r>
      <w:r>
        <w:rPr>
          <w:rFonts w:ascii="Courier New"/>
          <w:color w:val="AF5A64"/>
          <w:spacing w:val="-9"/>
          <w:sz w:val="20"/>
        </w:rPr>
        <w:t xml:space="preserve"> </w:t>
      </w:r>
      <w:r>
        <w:rPr>
          <w:rFonts w:ascii="Courier New"/>
          <w:b/>
          <w:color w:val="BB5A64"/>
          <w:sz w:val="20"/>
        </w:rPr>
        <w:t>numeric</w:t>
      </w:r>
      <w:r>
        <w:rPr>
          <w:rFonts w:ascii="Courier New"/>
          <w:color w:val="575757"/>
          <w:sz w:val="20"/>
        </w:rPr>
        <w:t>(n)</w:t>
      </w:r>
    </w:p>
    <w:p w14:paraId="61AEDCB2" w14:textId="77777777" w:rsidR="00632595" w:rsidRDefault="008950A2">
      <w:pPr>
        <w:spacing w:before="12" w:line="206" w:lineRule="exact"/>
        <w:ind w:left="178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/>
          <w:color w:val="575757"/>
          <w:sz w:val="20"/>
        </w:rPr>
        <w:t>iv</w:t>
      </w:r>
      <w:proofErr w:type="spellEnd"/>
      <w:r>
        <w:rPr>
          <w:rFonts w:ascii="Courier New"/>
          <w:color w:val="575757"/>
          <w:sz w:val="20"/>
        </w:rPr>
        <w:t>[n]</w:t>
      </w:r>
      <w:r>
        <w:rPr>
          <w:rFonts w:ascii="Courier New"/>
          <w:color w:val="575757"/>
          <w:spacing w:val="-11"/>
          <w:sz w:val="20"/>
        </w:rPr>
        <w:t xml:space="preserve"> </w:t>
      </w:r>
      <w:r>
        <w:rPr>
          <w:rFonts w:ascii="Courier New"/>
          <w:color w:val="AF5A64"/>
          <w:sz w:val="20"/>
        </w:rPr>
        <w:t>&lt;-</w:t>
      </w:r>
      <w:r>
        <w:rPr>
          <w:rFonts w:ascii="Courier New"/>
          <w:color w:val="AF5A64"/>
          <w:spacing w:val="-11"/>
          <w:sz w:val="20"/>
        </w:rPr>
        <w:t xml:space="preserve"> </w:t>
      </w:r>
      <w:proofErr w:type="spellStart"/>
      <w:proofErr w:type="gramStart"/>
      <w:r>
        <w:rPr>
          <w:rFonts w:ascii="Courier New"/>
          <w:b/>
          <w:color w:val="BB5A64"/>
          <w:sz w:val="20"/>
        </w:rPr>
        <w:t>which.max</w:t>
      </w:r>
      <w:proofErr w:type="spellEnd"/>
      <w:r>
        <w:rPr>
          <w:rFonts w:ascii="Courier New"/>
          <w:color w:val="575757"/>
          <w:sz w:val="20"/>
        </w:rPr>
        <w:t>(</w:t>
      </w:r>
      <w:proofErr w:type="gramEnd"/>
      <w:r>
        <w:rPr>
          <w:rFonts w:ascii="Courier New"/>
          <w:color w:val="575757"/>
          <w:sz w:val="20"/>
        </w:rPr>
        <w:t>xi[n,</w:t>
      </w:r>
      <w:r>
        <w:rPr>
          <w:rFonts w:ascii="Courier New"/>
          <w:color w:val="575757"/>
          <w:spacing w:val="-10"/>
          <w:sz w:val="20"/>
        </w:rPr>
        <w:t xml:space="preserve"> </w:t>
      </w:r>
      <w:r>
        <w:rPr>
          <w:rFonts w:ascii="Courier New"/>
          <w:color w:val="575757"/>
          <w:sz w:val="20"/>
        </w:rPr>
        <w:t>])</w:t>
      </w:r>
    </w:p>
    <w:p w14:paraId="0C557042" w14:textId="77777777" w:rsidR="00632595" w:rsidRDefault="008950A2">
      <w:pPr>
        <w:spacing w:line="279" w:lineRule="exact"/>
        <w:ind w:left="178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Courier New"/>
          <w:b/>
          <w:color w:val="295F93"/>
          <w:sz w:val="20"/>
        </w:rPr>
        <w:t>for</w:t>
      </w:r>
      <w:r>
        <w:rPr>
          <w:rFonts w:ascii="Courier New"/>
          <w:b/>
          <w:color w:val="295F93"/>
          <w:spacing w:val="2"/>
          <w:sz w:val="20"/>
        </w:rPr>
        <w:t xml:space="preserve"> </w:t>
      </w:r>
      <w:r>
        <w:rPr>
          <w:rFonts w:ascii="Courier New"/>
          <w:color w:val="575757"/>
          <w:sz w:val="20"/>
        </w:rPr>
        <w:t>(</w:t>
      </w:r>
      <w:proofErr w:type="spellStart"/>
      <w:r>
        <w:rPr>
          <w:rFonts w:ascii="Courier New"/>
          <w:color w:val="575757"/>
          <w:sz w:val="20"/>
        </w:rPr>
        <w:t>i</w:t>
      </w:r>
      <w:proofErr w:type="spellEnd"/>
      <w:r>
        <w:rPr>
          <w:rFonts w:ascii="Courier New"/>
          <w:color w:val="575757"/>
          <w:spacing w:val="2"/>
          <w:sz w:val="20"/>
        </w:rPr>
        <w:t xml:space="preserve"> </w:t>
      </w:r>
      <w:r>
        <w:rPr>
          <w:rFonts w:ascii="Courier New"/>
          <w:b/>
          <w:color w:val="295F93"/>
          <w:sz w:val="20"/>
        </w:rPr>
        <w:t>in</w:t>
      </w:r>
      <w:r>
        <w:rPr>
          <w:rFonts w:ascii="Courier New"/>
          <w:b/>
          <w:color w:val="295F93"/>
          <w:spacing w:val="2"/>
          <w:sz w:val="20"/>
        </w:rPr>
        <w:t xml:space="preserve"> </w:t>
      </w:r>
      <w:r>
        <w:rPr>
          <w:rFonts w:ascii="Courier New"/>
          <w:color w:val="575757"/>
          <w:sz w:val="20"/>
        </w:rPr>
        <w:t>(n</w:t>
      </w:r>
      <w:r>
        <w:rPr>
          <w:rFonts w:ascii="Courier New"/>
          <w:color w:val="575757"/>
          <w:spacing w:val="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2"/>
          <w:sz w:val="20"/>
        </w:rPr>
        <w:t xml:space="preserve"> </w:t>
      </w:r>
      <w:r>
        <w:rPr>
          <w:rFonts w:ascii="Courier New"/>
          <w:color w:val="AE0F91"/>
          <w:sz w:val="20"/>
        </w:rPr>
        <w:t>1</w:t>
      </w:r>
      <w:r>
        <w:rPr>
          <w:rFonts w:ascii="Courier New"/>
          <w:color w:val="575757"/>
          <w:sz w:val="20"/>
        </w:rPr>
        <w:t>)</w:t>
      </w:r>
      <w:r>
        <w:rPr>
          <w:rFonts w:ascii="Courier New"/>
          <w:sz w:val="20"/>
        </w:rPr>
        <w:t>:</w:t>
      </w:r>
      <w:proofErr w:type="gramStart"/>
      <w:r>
        <w:rPr>
          <w:rFonts w:ascii="Courier New"/>
          <w:color w:val="AE0F91"/>
          <w:sz w:val="20"/>
        </w:rPr>
        <w:t>1</w:t>
      </w:r>
      <w:r>
        <w:rPr>
          <w:rFonts w:ascii="Courier New"/>
          <w:color w:val="575757"/>
          <w:sz w:val="20"/>
        </w:rPr>
        <w:t>)</w:t>
      </w:r>
      <w:r>
        <w:rPr>
          <w:rFonts w:ascii="Lucida Sans Unicode"/>
          <w:color w:val="575757"/>
          <w:sz w:val="20"/>
        </w:rPr>
        <w:t>{</w:t>
      </w:r>
      <w:proofErr w:type="gramEnd"/>
    </w:p>
    <w:p w14:paraId="44C0546A" w14:textId="77777777" w:rsidR="00632595" w:rsidRDefault="008950A2">
      <w:pPr>
        <w:pStyle w:val="BodyText"/>
        <w:spacing w:line="249" w:lineRule="exact"/>
        <w:ind w:left="417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75757"/>
        </w:rPr>
        <w:t>iv</w:t>
      </w:r>
      <w:proofErr w:type="spellEnd"/>
      <w:r>
        <w:rPr>
          <w:rFonts w:ascii="Courier New"/>
          <w:color w:val="575757"/>
        </w:rPr>
        <w:t>[</w:t>
      </w:r>
      <w:proofErr w:type="spellStart"/>
      <w:r>
        <w:rPr>
          <w:rFonts w:ascii="Courier New"/>
          <w:color w:val="575757"/>
        </w:rPr>
        <w:t>i</w:t>
      </w:r>
      <w:proofErr w:type="spellEnd"/>
      <w:r>
        <w:rPr>
          <w:rFonts w:ascii="Courier New"/>
          <w:color w:val="575757"/>
        </w:rPr>
        <w:t>]</w:t>
      </w:r>
      <w:r>
        <w:rPr>
          <w:rFonts w:ascii="Courier New"/>
          <w:color w:val="575757"/>
          <w:spacing w:val="-7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7"/>
        </w:rPr>
        <w:t xml:space="preserve"> </w:t>
      </w:r>
      <w:proofErr w:type="spellStart"/>
      <w:proofErr w:type="gramStart"/>
      <w:r>
        <w:rPr>
          <w:rFonts w:ascii="Courier New"/>
          <w:b/>
          <w:color w:val="BB5A64"/>
        </w:rPr>
        <w:t>which.max</w:t>
      </w:r>
      <w:proofErr w:type="spellEnd"/>
      <w:r>
        <w:rPr>
          <w:rFonts w:ascii="Courier New"/>
          <w:color w:val="575757"/>
        </w:rPr>
        <w:t>(</w:t>
      </w:r>
      <w:proofErr w:type="gramEnd"/>
      <w:r>
        <w:rPr>
          <w:rFonts w:ascii="Courier New"/>
          <w:color w:val="575757"/>
        </w:rPr>
        <w:t>gamma[,</w:t>
      </w:r>
      <w:r>
        <w:rPr>
          <w:rFonts w:ascii="Courier New"/>
          <w:color w:val="575757"/>
          <w:spacing w:val="-7"/>
        </w:rPr>
        <w:t xml:space="preserve"> </w:t>
      </w:r>
      <w:r>
        <w:rPr>
          <w:rFonts w:ascii="Courier New"/>
          <w:color w:val="575757"/>
        </w:rPr>
        <w:t>iv[</w:t>
      </w:r>
      <w:proofErr w:type="spellStart"/>
      <w:r>
        <w:rPr>
          <w:rFonts w:ascii="Courier New"/>
          <w:color w:val="575757"/>
        </w:rPr>
        <w:t>i</w:t>
      </w:r>
      <w:proofErr w:type="spellEnd"/>
      <w:r>
        <w:rPr>
          <w:rFonts w:ascii="Courier New"/>
          <w:color w:val="575757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color w:val="AE0F91"/>
        </w:rPr>
        <w:t>1</w:t>
      </w:r>
      <w:r>
        <w:rPr>
          <w:rFonts w:ascii="Courier New"/>
          <w:color w:val="575757"/>
        </w:rPr>
        <w:t>]]</w:t>
      </w:r>
      <w:r>
        <w:rPr>
          <w:rFonts w:ascii="Courier New"/>
          <w:color w:val="575757"/>
          <w:spacing w:val="-7"/>
        </w:rPr>
        <w:t xml:space="preserve"> </w:t>
      </w:r>
      <w:r>
        <w:rPr>
          <w:rFonts w:ascii="Courier New"/>
          <w:position w:val="-2"/>
        </w:rPr>
        <w:t>*</w:t>
      </w:r>
      <w:r>
        <w:rPr>
          <w:rFonts w:ascii="Courier New"/>
          <w:spacing w:val="-7"/>
          <w:position w:val="-2"/>
        </w:rPr>
        <w:t xml:space="preserve"> </w:t>
      </w:r>
      <w:r>
        <w:rPr>
          <w:rFonts w:ascii="Courier New"/>
          <w:color w:val="575757"/>
        </w:rPr>
        <w:t>xi[</w:t>
      </w:r>
      <w:proofErr w:type="spellStart"/>
      <w:r>
        <w:rPr>
          <w:rFonts w:ascii="Courier New"/>
          <w:color w:val="575757"/>
        </w:rPr>
        <w:t>i</w:t>
      </w:r>
      <w:proofErr w:type="spellEnd"/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7"/>
        </w:rPr>
        <w:t xml:space="preserve"> </w:t>
      </w:r>
      <w:r>
        <w:rPr>
          <w:rFonts w:ascii="Courier New"/>
          <w:color w:val="575757"/>
        </w:rPr>
        <w:t>])</w:t>
      </w:r>
    </w:p>
    <w:p w14:paraId="21734871" w14:textId="77777777" w:rsidR="00632595" w:rsidRDefault="00632595">
      <w:pPr>
        <w:spacing w:before="7"/>
        <w:rPr>
          <w:rFonts w:ascii="Courier New" w:eastAsia="Courier New" w:hAnsi="Courier New" w:cs="Courier New"/>
          <w:sz w:val="2"/>
          <w:szCs w:val="2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717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317"/>
      </w:tblGrid>
      <w:tr w:rsidR="00632595" w14:paraId="29CA8236" w14:textId="77777777">
        <w:trPr>
          <w:trHeight w:hRule="exact" w:val="52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EAEDA09" w14:textId="77777777" w:rsidR="00632595" w:rsidRDefault="008950A2">
            <w:pPr>
              <w:pStyle w:val="TableParagraph"/>
              <w:spacing w:line="199" w:lineRule="exact"/>
              <w:ind w:left="59"/>
              <w:rPr>
                <w:rFonts w:ascii="Lucida Sans Unicode" w:eastAsia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/>
                <w:color w:val="575757"/>
                <w:w w:val="155"/>
                <w:sz w:val="20"/>
              </w:rPr>
              <w:t>}</w:t>
            </w:r>
          </w:p>
          <w:p w14:paraId="74EF73F1" w14:textId="77777777" w:rsidR="00632595" w:rsidRDefault="008950A2">
            <w:pPr>
              <w:pStyle w:val="TableParagraph"/>
              <w:spacing w:line="219" w:lineRule="exact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iv</w:t>
            </w:r>
          </w:p>
        </w:tc>
        <w:tc>
          <w:tcPr>
            <w:tcW w:w="8204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13FDB3D" w14:textId="77777777" w:rsidR="00632595" w:rsidRDefault="00632595"/>
        </w:tc>
      </w:tr>
      <w:tr w:rsidR="00632595" w14:paraId="02B8FB4B" w14:textId="77777777">
        <w:trPr>
          <w:trHeight w:hRule="exact"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8F21D4B" w14:textId="77777777" w:rsidR="00632595" w:rsidRDefault="008950A2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B5AB19E" w14:textId="77777777" w:rsidR="00632595" w:rsidRDefault="008950A2">
            <w:pPr>
              <w:pStyle w:val="TableParagraph"/>
              <w:spacing w:before="107"/>
              <w:ind w:left="298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[1]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15CDF67" w14:textId="77777777" w:rsidR="00632595" w:rsidRDefault="008950A2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2F34691" w14:textId="77777777" w:rsidR="00632595" w:rsidRDefault="008950A2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9E6DB7A" w14:textId="77777777" w:rsidR="00632595" w:rsidRDefault="008950A2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87EB701" w14:textId="77777777" w:rsidR="00632595" w:rsidRDefault="008950A2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03F797B" w14:textId="77777777" w:rsidR="00632595" w:rsidRDefault="008950A2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E242E89" w14:textId="77777777" w:rsidR="00632595" w:rsidRDefault="008950A2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D1A2937" w14:textId="77777777" w:rsidR="00632595" w:rsidRDefault="008950A2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FAC0F19" w14:textId="77777777" w:rsidR="00632595" w:rsidRDefault="008950A2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6CC367B" w14:textId="77777777" w:rsidR="00632595" w:rsidRDefault="008950A2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352E506" w14:textId="77777777" w:rsidR="00632595" w:rsidRDefault="008950A2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E28F6F1" w14:textId="77777777" w:rsidR="00632595" w:rsidRDefault="008950A2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4963445" w14:textId="77777777" w:rsidR="00632595" w:rsidRDefault="008950A2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160282A" w14:textId="77777777" w:rsidR="00632595" w:rsidRDefault="008950A2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0F198B8" w14:textId="77777777" w:rsidR="00632595" w:rsidRDefault="008950A2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F7C8CEE" w14:textId="77777777" w:rsidR="00632595" w:rsidRDefault="008950A2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837683F" w14:textId="77777777" w:rsidR="00632595" w:rsidRDefault="008950A2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0A6EE03" w14:textId="77777777" w:rsidR="00632595" w:rsidRDefault="008950A2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F05BA9D" w14:textId="77777777" w:rsidR="00632595" w:rsidRDefault="008950A2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9D4E47D" w14:textId="77777777" w:rsidR="00632595" w:rsidRDefault="008950A2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74E65E0" w14:textId="77777777" w:rsidR="00632595" w:rsidRDefault="008950A2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5A733BD" w14:textId="77777777" w:rsidR="00632595" w:rsidRDefault="008950A2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A78D30C" w14:textId="77777777" w:rsidR="00632595" w:rsidRDefault="008950A2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84530B9" w14:textId="77777777" w:rsidR="00632595" w:rsidRDefault="008950A2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16B2059" w14:textId="77777777" w:rsidR="00632595" w:rsidRDefault="008950A2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5C4A29D" w14:textId="77777777" w:rsidR="00632595" w:rsidRDefault="008950A2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39F4849" w14:textId="77777777" w:rsidR="00632595" w:rsidRDefault="008950A2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0A4FDE6" w14:textId="77777777" w:rsidR="00632595" w:rsidRDefault="008950A2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4AD3141" w14:textId="77777777" w:rsidR="00632595" w:rsidRDefault="008950A2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3475624" w14:textId="77777777" w:rsidR="00632595" w:rsidRDefault="008950A2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2C08083" w14:textId="77777777" w:rsidR="00632595" w:rsidRDefault="008950A2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E0F0ED5" w14:textId="77777777" w:rsidR="00632595" w:rsidRDefault="008950A2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</w:tr>
      <w:tr w:rsidR="00632595" w14:paraId="1281D285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D8D0DA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7520D0C" w14:textId="77777777" w:rsidR="00632595" w:rsidRDefault="008950A2">
            <w:pPr>
              <w:pStyle w:val="TableParagraph"/>
              <w:spacing w:before="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[32]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1CB717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4CD59B9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4F7C01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F91CAF6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7242293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04F27C3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7B52CD1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C854AF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09A5F18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D3EE261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07F61B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1D5092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4CC8B7D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60FF2F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CE96658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1080BA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CB486D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4A50F1D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B41A9DF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11E9DC9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E9816B0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BAB42A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4286C36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DCC3D4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F5737E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007E5A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A02A1A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201011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B931B9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595E943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322A0DA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</w:tr>
      <w:tr w:rsidR="00632595" w14:paraId="21297954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975ED98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C289950" w14:textId="77777777" w:rsidR="00632595" w:rsidRDefault="008950A2">
            <w:pPr>
              <w:pStyle w:val="TableParagraph"/>
              <w:spacing w:before="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[63]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C8E7BA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129F36F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16CAD48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14099B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65502C7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6586036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76FE23D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A472A35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72B0A40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934E84F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DC0D4E0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9B3555E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FDEAF45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CF6C5C7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20E49B9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92EFD4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AB82435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551B655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ACCB3BE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A186A33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5AEE8C5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224708F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AFEF11E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174FD90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0306C49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CB6E05F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ECA6AA9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66AC08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86964BF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E4ABB78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406BA6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</w:tr>
      <w:tr w:rsidR="00632595" w14:paraId="701639BF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F204DAD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550CE99" w14:textId="77777777" w:rsidR="00632595" w:rsidRDefault="008950A2">
            <w:pPr>
              <w:pStyle w:val="TableParagraph"/>
              <w:spacing w:before="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[94]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8129AE0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CCC4E4D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4E4D263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96807E5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7038D4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E4F68EE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7795CC9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5E95B31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45C4E48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433CDCA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26A899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C2E0D9A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DCC7DF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908A52D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BB57748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BADC70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4B8D7B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237893A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7984D6F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8DF9395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42DA96D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6C97C76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AB887BE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43C6BCD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D0060E7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292580E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348FEA1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25D55E8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1B5830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B701336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59DC187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</w:tr>
      <w:tr w:rsidR="00632595" w14:paraId="69E29C18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FB24F3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694FFE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[125]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D2A8A2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403B5D8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D63DCAF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B160EC6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8419CA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82424AF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DA0423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819F0E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63AD5F5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A2EF94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71D5056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A9FDAB8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19698D7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9723B56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E5B13CF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7139D3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682A5CA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D1EFE50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90F2B4A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5FC82C3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3313441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1AE6B0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B4D5F2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24788E5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D5BA89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060465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87706D1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94D54F8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6C18E27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A7742C3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C490F7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</w:tr>
      <w:tr w:rsidR="00632595" w14:paraId="6BE27FD5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58B457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AF40280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[156]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E10CB68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55825A1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1A86AF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51BE7D5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A99C460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80F633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15E856E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231B33D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7B602AD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C9186AE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5E8A743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9659E50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A774F43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E287BE8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2264075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083A5C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57C15B1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45902F1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5D29C1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BBBBFBA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CB72F7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AA3D90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ACA506A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E7BCF0A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EC2BF58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03397F7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659C875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D6BEF4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0C7F255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1A85171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1491620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</w:tr>
      <w:tr w:rsidR="00632595" w14:paraId="5A5D653C" w14:textId="77777777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B4F0B65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2751CC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[187]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1DEA8B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5FBF9F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EB1E95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A50F881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F5A6786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A42407F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AB1002E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360DFD1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6773F8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7CDC9F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CCA802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FA2DCB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5FB1BA6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D6072D1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82188A6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9844881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2DE74E7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B3774F1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98E362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FBFCED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C6E8D5A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831BD17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72FFDE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72BC1D6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4B7F673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0766D19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A443153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524FD71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71BAC0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BA41397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090496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</w:tr>
      <w:tr w:rsidR="00632595" w14:paraId="67CE9614" w14:textId="77777777">
        <w:trPr>
          <w:trHeight w:hRule="exact"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C01A70E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672B261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[218]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9321B77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2547130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C86E07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D5DADD0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DE1F61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0AA3E3A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E21EC58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674CB6E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9ACFE5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CA574F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28423A1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257CEC7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DA4625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65E5ADD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CD08902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724D876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1B90EC5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1C7149B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D6E39B9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38A96FFC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739E119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27D7204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18BFFEA" w14:textId="77777777" w:rsidR="00632595" w:rsidRDefault="008950A2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2E55C2B" w14:textId="77777777" w:rsidR="00632595" w:rsidRDefault="00632595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40DC53F" w14:textId="77777777" w:rsidR="00632595" w:rsidRDefault="00632595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F54EF5A" w14:textId="77777777" w:rsidR="00632595" w:rsidRDefault="00632595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786F5E5B" w14:textId="77777777" w:rsidR="00632595" w:rsidRDefault="00632595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6383C344" w14:textId="77777777" w:rsidR="00632595" w:rsidRDefault="00632595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50E6EB6F" w14:textId="77777777" w:rsidR="00632595" w:rsidRDefault="00632595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45E2D219" w14:textId="77777777" w:rsidR="00632595" w:rsidRDefault="00632595"/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29A2DB94" w14:textId="77777777" w:rsidR="00632595" w:rsidRDefault="00632595"/>
        </w:tc>
      </w:tr>
    </w:tbl>
    <w:p w14:paraId="7B606AE2" w14:textId="77777777" w:rsidR="00632595" w:rsidRDefault="00632595">
      <w:pPr>
        <w:rPr>
          <w:rFonts w:ascii="Courier New" w:eastAsia="Courier New" w:hAnsi="Courier New" w:cs="Courier New"/>
          <w:sz w:val="20"/>
          <w:szCs w:val="20"/>
        </w:rPr>
      </w:pPr>
    </w:p>
    <w:p w14:paraId="3CF15657" w14:textId="77777777" w:rsidR="00632595" w:rsidRDefault="00632595">
      <w:pPr>
        <w:spacing w:before="5"/>
        <w:rPr>
          <w:rFonts w:ascii="Courier New" w:eastAsia="Courier New" w:hAnsi="Courier New" w:cs="Courier New"/>
          <w:sz w:val="29"/>
          <w:szCs w:val="29"/>
        </w:rPr>
      </w:pPr>
    </w:p>
    <w:p w14:paraId="118A135C" w14:textId="77777777" w:rsidR="00632595" w:rsidRDefault="008950A2">
      <w:pPr>
        <w:pStyle w:val="Heading1"/>
        <w:numPr>
          <w:ilvl w:val="0"/>
          <w:numId w:val="3"/>
        </w:numPr>
        <w:tabs>
          <w:tab w:val="left" w:pos="1305"/>
        </w:tabs>
        <w:spacing w:before="52"/>
        <w:ind w:hanging="358"/>
        <w:rPr>
          <w:b w:val="0"/>
          <w:bCs w:val="0"/>
        </w:rPr>
      </w:pPr>
      <w:bookmarkStart w:id="119" w:name="Application_to_hospital_data"/>
      <w:bookmarkEnd w:id="119"/>
      <w:r>
        <w:rPr>
          <w:spacing w:val="-1"/>
        </w:rPr>
        <w:t>Application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hospital</w:t>
      </w:r>
      <w:r>
        <w:rPr>
          <w:spacing w:val="-10"/>
        </w:rPr>
        <w:t xml:space="preserve"> </w:t>
      </w:r>
      <w:r>
        <w:t>data</w:t>
      </w:r>
    </w:p>
    <w:p w14:paraId="79157C65" w14:textId="77777777" w:rsidR="00632595" w:rsidRDefault="008950A2">
      <w:pPr>
        <w:pStyle w:val="Heading2"/>
        <w:numPr>
          <w:ilvl w:val="1"/>
          <w:numId w:val="3"/>
        </w:numPr>
        <w:tabs>
          <w:tab w:val="left" w:pos="1395"/>
        </w:tabs>
        <w:spacing w:before="183"/>
        <w:ind w:hanging="448"/>
        <w:rPr>
          <w:b w:val="0"/>
          <w:bCs w:val="0"/>
        </w:rPr>
      </w:pPr>
      <w:bookmarkStart w:id="120" w:name="Hospital_data_description"/>
      <w:bookmarkEnd w:id="120"/>
      <w:r>
        <w:t>Hospital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description</w:t>
      </w:r>
    </w:p>
    <w:p w14:paraId="485235F0" w14:textId="77777777" w:rsidR="00632595" w:rsidRDefault="008950A2">
      <w:pPr>
        <w:pStyle w:val="BodyText"/>
        <w:spacing w:before="120" w:line="249" w:lineRule="auto"/>
        <w:ind w:right="176"/>
      </w:pPr>
      <w:r>
        <w:rPr>
          <w:spacing w:val="-9"/>
        </w:rPr>
        <w:t>We</w:t>
      </w:r>
      <w:r>
        <w:rPr>
          <w:spacing w:val="24"/>
        </w:rPr>
        <w:t xml:space="preserve"> </w:t>
      </w:r>
      <w:r>
        <w:t>timed</w:t>
      </w:r>
      <w:r>
        <w:rPr>
          <w:spacing w:val="25"/>
        </w:rPr>
        <w:t xml:space="preserve"> </w:t>
      </w:r>
      <w:r>
        <w:t>estimations</w:t>
      </w:r>
      <w:r>
        <w:rPr>
          <w:spacing w:val="25"/>
        </w:rPr>
        <w:t xml:space="preserve"> </w:t>
      </w:r>
      <w:r>
        <w:t>using</w:t>
      </w:r>
      <w:r>
        <w:rPr>
          <w:spacing w:val="25"/>
        </w:rPr>
        <w:t xml:space="preserve"> </w:t>
      </w:r>
      <w:r>
        <w:rPr>
          <w:spacing w:val="-1"/>
        </w:rPr>
        <w:t>different</w:t>
      </w:r>
      <w:r>
        <w:rPr>
          <w:spacing w:val="25"/>
        </w:rPr>
        <w:t xml:space="preserve"> </w:t>
      </w:r>
      <w:r>
        <w:t>parameters</w:t>
      </w:r>
      <w:r>
        <w:rPr>
          <w:spacing w:val="25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dataset</w:t>
      </w:r>
      <w:r>
        <w:rPr>
          <w:spacing w:val="24"/>
        </w:rPr>
        <w:t xml:space="preserve"> </w:t>
      </w:r>
      <w:r>
        <w:rPr>
          <w:spacing w:val="-1"/>
        </w:rPr>
        <w:t>provided</w:t>
      </w:r>
      <w:r>
        <w:rPr>
          <w:spacing w:val="25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hospital</w:t>
      </w:r>
      <w:r>
        <w:rPr>
          <w:spacing w:val="25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Assistance</w:t>
      </w:r>
      <w:r>
        <w:rPr>
          <w:spacing w:val="29"/>
          <w:w w:val="99"/>
        </w:rPr>
        <w:t xml:space="preserve"> </w:t>
      </w:r>
      <w:proofErr w:type="spellStart"/>
      <w:r>
        <w:t>publique</w:t>
      </w:r>
      <w:proofErr w:type="spellEnd"/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proofErr w:type="spellStart"/>
      <w:r>
        <w:t>H</w:t>
      </w:r>
      <w:r>
        <w:rPr>
          <w:spacing w:val="-84"/>
        </w:rPr>
        <w:t>o</w:t>
      </w:r>
      <w:r>
        <w:rPr>
          <w:spacing w:val="16"/>
        </w:rPr>
        <w:t>ˆ</w:t>
      </w:r>
      <w:r>
        <w:t>pitaux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3"/>
        </w:rPr>
        <w:t>P</w:t>
      </w:r>
      <w:r>
        <w:t>aris,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french</w:t>
      </w:r>
      <w:proofErr w:type="spellEnd"/>
      <w:r>
        <w:rPr>
          <w:spacing w:val="-6"/>
        </w:rPr>
        <w:t xml:space="preserve"> </w:t>
      </w:r>
      <w:r>
        <w:t>hospital</w:t>
      </w:r>
      <w:r>
        <w:rPr>
          <w:spacing w:val="-5"/>
        </w:rPr>
        <w:t xml:space="preserve"> </w:t>
      </w:r>
      <w:r>
        <w:t>trust.</w:t>
      </w:r>
    </w:p>
    <w:p w14:paraId="14EC0CC9" w14:textId="77777777" w:rsidR="00632595" w:rsidRDefault="008950A2">
      <w:pPr>
        <w:pStyle w:val="BodyText"/>
        <w:spacing w:before="11"/>
        <w:ind w:right="176" w:firstLine="239"/>
        <w:jc w:val="both"/>
      </w:pPr>
      <w:r>
        <w:t>The</w:t>
      </w:r>
      <w:r>
        <w:rPr>
          <w:spacing w:val="9"/>
        </w:rPr>
        <w:t xml:space="preserve"> </w:t>
      </w:r>
      <w:r>
        <w:t>last</w:t>
      </w:r>
      <w:r>
        <w:rPr>
          <w:spacing w:val="10"/>
        </w:rPr>
        <w:t xml:space="preserve"> </w:t>
      </w:r>
      <w:r>
        <w:t>dataset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patients</w:t>
      </w:r>
      <w:r>
        <w:rPr>
          <w:spacing w:val="9"/>
        </w:rPr>
        <w:t xml:space="preserve"> </w:t>
      </w:r>
      <w:r>
        <w:t>who</w:t>
      </w:r>
      <w:r>
        <w:rPr>
          <w:spacing w:val="10"/>
        </w:rPr>
        <w:t xml:space="preserve"> </w:t>
      </w:r>
      <w:r>
        <w:t>entered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hospital</w:t>
      </w:r>
      <w:r>
        <w:rPr>
          <w:spacing w:val="9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hour</w:t>
      </w:r>
      <w:r>
        <w:rPr>
          <w:spacing w:val="10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first</w:t>
      </w:r>
      <w:r>
        <w:rPr>
          <w:spacing w:val="10"/>
        </w:rPr>
        <w:t xml:space="preserve"> </w:t>
      </w:r>
      <w:r>
        <w:t>hour</w:t>
      </w:r>
      <w:r>
        <w:rPr>
          <w:spacing w:val="10"/>
        </w:rPr>
        <w:t xml:space="preserve"> </w:t>
      </w:r>
      <w:r>
        <w:t>of</w:t>
      </w:r>
      <w:r>
        <w:rPr>
          <w:w w:val="99"/>
        </w:rPr>
        <w:t xml:space="preserve"> </w:t>
      </w:r>
      <w:r>
        <w:t>2010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last</w:t>
      </w:r>
      <w:r>
        <w:rPr>
          <w:spacing w:val="4"/>
        </w:rPr>
        <w:t xml:space="preserve"> </w:t>
      </w:r>
      <w:r>
        <w:t>hour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2019.</w:t>
      </w:r>
      <w:r>
        <w:rPr>
          <w:spacing w:val="3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rPr>
          <w:spacing w:val="-1"/>
        </w:rPr>
        <w:t>was</w:t>
      </w:r>
      <w:r>
        <w:rPr>
          <w:spacing w:val="4"/>
        </w:rPr>
        <w:t xml:space="preserve"> </w:t>
      </w:r>
      <w:r>
        <w:rPr>
          <w:spacing w:val="-1"/>
        </w:rPr>
        <w:t>anonymized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grouped</w:t>
      </w:r>
      <w:r>
        <w:rPr>
          <w:spacing w:val="4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package</w:t>
      </w:r>
      <w:r>
        <w:rPr>
          <w:spacing w:val="4"/>
        </w:rPr>
        <w:t xml:space="preserve"> </w:t>
      </w:r>
      <w:proofErr w:type="spellStart"/>
      <w:r>
        <w:rPr>
          <w:rFonts w:ascii="Courier New"/>
        </w:rPr>
        <w:t>dplyr</w:t>
      </w:r>
      <w:proofErr w:type="spellEnd"/>
      <w:r>
        <w:t>.</w:t>
      </w:r>
      <w:r>
        <w:rPr>
          <w:spacing w:val="33"/>
        </w:rPr>
        <w:t xml:space="preserve"> </w:t>
      </w:r>
      <w:r>
        <w:t>That</w:t>
      </w:r>
      <w:r>
        <w:rPr>
          <w:spacing w:val="28"/>
          <w:w w:val="9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87648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points.</w:t>
      </w:r>
    </w:p>
    <w:p w14:paraId="3EB33145" w14:textId="77777777" w:rsidR="00632595" w:rsidRDefault="008950A2">
      <w:pPr>
        <w:pStyle w:val="BodyText"/>
        <w:spacing w:before="8" w:line="249" w:lineRule="auto"/>
        <w:ind w:right="176"/>
      </w:pPr>
      <w:r>
        <w:t>The</w:t>
      </w:r>
      <w:r>
        <w:rPr>
          <w:spacing w:val="16"/>
        </w:rPr>
        <w:t xml:space="preserve"> </w:t>
      </w:r>
      <w:r>
        <w:t>zeroes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column</w:t>
      </w:r>
      <w:r>
        <w:rPr>
          <w:spacing w:val="16"/>
        </w:rPr>
        <w:t xml:space="preserve"> </w:t>
      </w:r>
      <w:r>
        <w:rPr>
          <w:spacing w:val="-7"/>
        </w:rPr>
        <w:t>PATIENTS</w:t>
      </w:r>
      <w:r>
        <w:rPr>
          <w:spacing w:val="17"/>
        </w:rPr>
        <w:t xml:space="preserve"> </w:t>
      </w:r>
      <w:r>
        <w:t>indicate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no</w:t>
      </w:r>
      <w:r>
        <w:rPr>
          <w:spacing w:val="17"/>
        </w:rPr>
        <w:t xml:space="preserve"> </w:t>
      </w:r>
      <w:r>
        <w:t>one</w:t>
      </w:r>
      <w:r>
        <w:rPr>
          <w:spacing w:val="16"/>
        </w:rPr>
        <w:t xml:space="preserve"> </w:t>
      </w:r>
      <w:r>
        <w:rPr>
          <w:spacing w:val="-2"/>
        </w:rPr>
        <w:t>arrived</w:t>
      </w:r>
      <w:r>
        <w:rPr>
          <w:spacing w:val="16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hospital</w:t>
      </w:r>
      <w:r>
        <w:rPr>
          <w:spacing w:val="17"/>
        </w:rPr>
        <w:t xml:space="preserve"> </w:t>
      </w:r>
      <w:r>
        <w:t>during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3"/>
        </w:rPr>
        <w:t>hour.</w:t>
      </w:r>
      <w:r>
        <w:t xml:space="preserve"> </w:t>
      </w:r>
      <w:r>
        <w:rPr>
          <w:spacing w:val="18"/>
        </w:rPr>
        <w:t xml:space="preserve"> </w:t>
      </w:r>
      <w:r>
        <w:t>The</w:t>
      </w:r>
      <w:r>
        <w:rPr>
          <w:spacing w:val="33"/>
          <w:w w:val="99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rPr>
          <w:spacing w:val="-9"/>
        </w:rPr>
        <w:t>DATE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datetime</w:t>
      </w:r>
      <w:r>
        <w:rPr>
          <w:spacing w:val="-5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sorting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plotting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data.</w:t>
      </w:r>
    </w:p>
    <w:p w14:paraId="7B75EB05" w14:textId="77777777" w:rsidR="00632595" w:rsidRDefault="008950A2">
      <w:pPr>
        <w:pStyle w:val="BodyText"/>
      </w:pPr>
      <w:r>
        <w:t>The</w:t>
      </w:r>
      <w:r>
        <w:rPr>
          <w:spacing w:val="-5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integer</w:t>
      </w:r>
      <w:r>
        <w:rPr>
          <w:spacing w:val="-5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rPr>
          <w:spacing w:val="-1"/>
        </w:rPr>
        <w:t>values</w:t>
      </w:r>
      <w:r>
        <w:rPr>
          <w:spacing w:val="-5"/>
        </w:rPr>
        <w:t xml:space="preserve"> </w:t>
      </w:r>
      <w:r>
        <w:t>2010,</w:t>
      </w:r>
      <w:r>
        <w:rPr>
          <w:spacing w:val="-5"/>
        </w:rPr>
        <w:t xml:space="preserve"> </w:t>
      </w:r>
      <w:r>
        <w:t>2011,</w:t>
      </w:r>
      <w:r>
        <w:rPr>
          <w:spacing w:val="-4"/>
        </w:rPr>
        <w:t xml:space="preserve"> </w:t>
      </w:r>
      <w:proofErr w:type="gramStart"/>
      <w:r>
        <w:t>.</w:t>
      </w:r>
      <w:r>
        <w:rPr>
          <w:spacing w:val="-24"/>
        </w:rPr>
        <w:t xml:space="preserve"> </w:t>
      </w:r>
      <w:r>
        <w:t>.</w:t>
      </w:r>
      <w:r>
        <w:rPr>
          <w:spacing w:val="-23"/>
        </w:rPr>
        <w:t xml:space="preserve"> </w:t>
      </w:r>
      <w:r>
        <w:t>.</w:t>
      </w:r>
      <w:r>
        <w:rPr>
          <w:spacing w:val="-23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2019.</w:t>
      </w:r>
    </w:p>
    <w:p w14:paraId="75C61F8A" w14:textId="77777777" w:rsidR="00632595" w:rsidRDefault="008950A2">
      <w:pPr>
        <w:pStyle w:val="BodyText"/>
        <w:spacing w:before="9" w:line="249" w:lineRule="auto"/>
        <w:ind w:right="176"/>
      </w:pPr>
      <w:r>
        <w:t>The</w:t>
      </w:r>
      <w:r>
        <w:rPr>
          <w:spacing w:val="8"/>
        </w:rPr>
        <w:t xml:space="preserve"> </w:t>
      </w:r>
      <w:r>
        <w:t>column</w:t>
      </w:r>
      <w:r>
        <w:rPr>
          <w:spacing w:val="8"/>
        </w:rPr>
        <w:t xml:space="preserve"> </w:t>
      </w:r>
      <w:r>
        <w:rPr>
          <w:spacing w:val="-7"/>
        </w:rPr>
        <w:t>PATIENTS</w:t>
      </w:r>
      <w:r>
        <w:rPr>
          <w:spacing w:val="9"/>
        </w:rPr>
        <w:t xml:space="preserve"> </w:t>
      </w:r>
      <w:proofErr w:type="gramStart"/>
      <w:r>
        <w:t>represents</w:t>
      </w:r>
      <w:proofErr w:type="gramEnd"/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people</w:t>
      </w:r>
      <w:r>
        <w:rPr>
          <w:spacing w:val="8"/>
        </w:rPr>
        <w:t xml:space="preserve"> </w:t>
      </w:r>
      <w:r>
        <w:rPr>
          <w:spacing w:val="-1"/>
        </w:rPr>
        <w:t>arriving</w:t>
      </w:r>
      <w:r>
        <w:rPr>
          <w:spacing w:val="9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hospital</w:t>
      </w:r>
      <w:r>
        <w:rPr>
          <w:spacing w:val="8"/>
        </w:rPr>
        <w:t xml:space="preserve"> </w:t>
      </w:r>
      <w:r>
        <w:t>between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hour</w:t>
      </w:r>
      <w:r>
        <w:rPr>
          <w:spacing w:val="9"/>
        </w:rPr>
        <w:t xml:space="preserve"> </w:t>
      </w:r>
      <w:r>
        <w:t>men-</w:t>
      </w:r>
      <w:r>
        <w:rPr>
          <w:spacing w:val="30"/>
          <w:w w:val="99"/>
        </w:rPr>
        <w:t xml:space="preserve"> </w:t>
      </w:r>
      <w:proofErr w:type="spellStart"/>
      <w:r>
        <w:t>tioned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next.</w:t>
      </w:r>
    </w:p>
    <w:p w14:paraId="4CB4F3BB" w14:textId="77777777" w:rsidR="00632595" w:rsidRDefault="008950A2">
      <w:pPr>
        <w:pStyle w:val="BodyText"/>
        <w:spacing w:line="230" w:lineRule="exact"/>
      </w:pPr>
      <w:r>
        <w:rPr>
          <w:spacing w:val="-1"/>
        </w:rPr>
        <w:t>For</w:t>
      </w:r>
      <w:r>
        <w:rPr>
          <w:spacing w:val="13"/>
        </w:rPr>
        <w:t xml:space="preserve"> </w:t>
      </w:r>
      <w:r>
        <w:rPr>
          <w:spacing w:val="-1"/>
        </w:rPr>
        <w:t>example,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dataset</w:t>
      </w:r>
      <w:r>
        <w:rPr>
          <w:spacing w:val="13"/>
        </w:rPr>
        <w:t xml:space="preserve"> </w:t>
      </w:r>
      <w:r>
        <w:t>starts</w:t>
      </w:r>
      <w:r>
        <w:rPr>
          <w:spacing w:val="14"/>
        </w:rPr>
        <w:t xml:space="preserve"> </w:t>
      </w:r>
      <w:r>
        <w:t>on</w:t>
      </w:r>
      <w:r>
        <w:rPr>
          <w:spacing w:val="13"/>
        </w:rPr>
        <w:t xml:space="preserve"> </w:t>
      </w:r>
      <w:proofErr w:type="spellStart"/>
      <w:r>
        <w:t>Januray</w:t>
      </w:r>
      <w:proofErr w:type="spellEnd"/>
      <w:r>
        <w:rPr>
          <w:spacing w:val="13"/>
        </w:rPr>
        <w:t xml:space="preserve"> </w:t>
      </w:r>
      <w:r>
        <w:rPr>
          <w:rFonts w:ascii="Arial"/>
        </w:rPr>
        <w:t>1</w:t>
      </w:r>
      <w:proofErr w:type="spellStart"/>
      <w:r>
        <w:rPr>
          <w:rFonts w:ascii="Arial"/>
          <w:i/>
          <w:position w:val="7"/>
          <w:sz w:val="14"/>
        </w:rPr>
        <w:t>st</w:t>
      </w:r>
      <w:proofErr w:type="spellEnd"/>
      <w:r>
        <w:rPr>
          <w:rFonts w:ascii="Arial"/>
          <w:i/>
          <w:spacing w:val="34"/>
          <w:position w:val="7"/>
          <w:sz w:val="14"/>
        </w:rPr>
        <w:t xml:space="preserve"> </w:t>
      </w:r>
      <w:r>
        <w:t>2010</w:t>
      </w:r>
      <w:r>
        <w:rPr>
          <w:spacing w:val="13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hour</w:t>
      </w:r>
      <w:r>
        <w:rPr>
          <w:spacing w:val="12"/>
        </w:rPr>
        <w:t xml:space="preserve"> </w:t>
      </w:r>
      <w:r>
        <w:t>0</w:t>
      </w:r>
      <w:r>
        <w:rPr>
          <w:spacing w:val="14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an</w:t>
      </w:r>
      <w:r>
        <w:rPr>
          <w:spacing w:val="13"/>
        </w:rPr>
        <w:t xml:space="preserve"> </w:t>
      </w:r>
      <w:proofErr w:type="gramStart"/>
      <w:r>
        <w:t>amount</w:t>
      </w:r>
      <w:proofErr w:type="gramEnd"/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patients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6,</w:t>
      </w:r>
      <w:r>
        <w:rPr>
          <w:spacing w:val="17"/>
        </w:rPr>
        <w:t xml:space="preserve"> </w:t>
      </w:r>
      <w:r>
        <w:t>and</w:t>
      </w:r>
    </w:p>
    <w:p w14:paraId="54F73DD9" w14:textId="77777777" w:rsidR="00632595" w:rsidRDefault="008950A2">
      <w:pPr>
        <w:pStyle w:val="BodyText"/>
        <w:spacing w:before="9"/>
      </w:pPr>
      <w:r>
        <w:t>indicates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rPr>
          <w:spacing w:val="-2"/>
        </w:rPr>
        <w:t>arrived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00:00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00:59.</w:t>
      </w:r>
    </w:p>
    <w:p w14:paraId="2C0CA3C5" w14:textId="77777777" w:rsidR="00632595" w:rsidRDefault="008950A2">
      <w:pPr>
        <w:pStyle w:val="BodyText"/>
        <w:spacing w:before="9"/>
      </w:pPr>
      <w:r>
        <w:t>The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rPr>
          <w:spacing w:val="-9"/>
        </w:rPr>
        <w:t>WDAY</w:t>
      </w:r>
      <w:r>
        <w:rPr>
          <w:spacing w:val="-4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week:</w:t>
      </w:r>
      <w:r>
        <w:rPr>
          <w:spacing w:val="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Monday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Sunday.</w:t>
      </w:r>
    </w:p>
    <w:p w14:paraId="7BF392A8" w14:textId="77777777" w:rsidR="00632595" w:rsidRDefault="00632595">
      <w:pPr>
        <w:sectPr w:rsidR="00632595">
          <w:type w:val="continuous"/>
          <w:pgSz w:w="12240" w:h="15840"/>
          <w:pgMar w:top="1500" w:right="1720" w:bottom="1160" w:left="1720" w:header="720" w:footer="720" w:gutter="0"/>
          <w:cols w:space="720"/>
        </w:sectPr>
      </w:pPr>
    </w:p>
    <w:p w14:paraId="4A4E2BEB" w14:textId="77777777" w:rsidR="00632595" w:rsidRDefault="00632595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3F7BDFF" w14:textId="77777777" w:rsidR="00632595" w:rsidRDefault="008950A2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23</w:t>
      </w:r>
    </w:p>
    <w:p w14:paraId="4240C17E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14:paraId="494BE127" w14:textId="77777777" w:rsidR="00632595" w:rsidRDefault="008950A2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F7C939E">
          <v:group id="_x0000_s5706" style="width:422.55pt;height:.4pt;mso-position-horizontal-relative:char;mso-position-vertical-relative:line" coordsize="8451,8">
            <v:group id="_x0000_s5707" style="position:absolute;left:4;top:4;width:8443;height:2" coordorigin="4,4" coordsize="8443,2">
              <v:shape id="_x0000_s5708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14:paraId="7F0981F6" w14:textId="77777777" w:rsidR="00632595" w:rsidRDefault="00632595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2ACBB0AE" w14:textId="77777777" w:rsidR="00632595" w:rsidRDefault="008950A2">
      <w:pPr>
        <w:pStyle w:val="Heading2"/>
        <w:numPr>
          <w:ilvl w:val="1"/>
          <w:numId w:val="3"/>
        </w:numPr>
        <w:tabs>
          <w:tab w:val="left" w:pos="1395"/>
        </w:tabs>
        <w:ind w:hanging="448"/>
        <w:rPr>
          <w:b w:val="0"/>
          <w:bCs w:val="0"/>
        </w:rPr>
      </w:pPr>
      <w:r>
        <w:t>Speed</w:t>
      </w:r>
      <w:r>
        <w:rPr>
          <w:spacing w:val="-17"/>
        </w:rPr>
        <w:t xml:space="preserve"> </w:t>
      </w:r>
      <w:r>
        <w:t>comparison</w:t>
      </w:r>
    </w:p>
    <w:p w14:paraId="6345D5DB" w14:textId="77777777" w:rsidR="00632595" w:rsidRDefault="008950A2">
      <w:pPr>
        <w:pStyle w:val="BodyText"/>
        <w:spacing w:before="99" w:line="248" w:lineRule="auto"/>
        <w:ind w:right="176"/>
        <w:jc w:val="both"/>
      </w:pPr>
      <w:r>
        <w:rPr>
          <w:spacing w:val="-1"/>
        </w:rPr>
        <w:t>Different</w:t>
      </w:r>
      <w:r>
        <w:rPr>
          <w:spacing w:val="-14"/>
        </w:rPr>
        <w:t xml:space="preserve"> </w:t>
      </w:r>
      <w:r>
        <w:t>numbers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hidden</w:t>
      </w:r>
      <w:r>
        <w:rPr>
          <w:spacing w:val="-14"/>
        </w:rPr>
        <w:t xml:space="preserve"> </w:t>
      </w:r>
      <w:r>
        <w:t>states</w:t>
      </w:r>
      <w:r>
        <w:rPr>
          <w:spacing w:val="-13"/>
        </w:rPr>
        <w:t xml:space="preserve"> </w:t>
      </w:r>
      <w:r>
        <w:rPr>
          <w:rFonts w:ascii="Arial"/>
          <w:i/>
        </w:rPr>
        <w:t>m</w:t>
      </w:r>
      <w:r>
        <w:rPr>
          <w:rFonts w:ascii="Arial"/>
          <w:i/>
          <w:spacing w:val="-20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used: (</w:t>
      </w:r>
      <w:r>
        <w:rPr>
          <w:rFonts w:ascii="Arial"/>
        </w:rPr>
        <w:t>1</w:t>
      </w:r>
      <w:r>
        <w:rPr>
          <w:rFonts w:ascii="Arial"/>
          <w:i/>
        </w:rPr>
        <w:t>,</w:t>
      </w:r>
      <w:r>
        <w:rPr>
          <w:rFonts w:ascii="Arial"/>
          <w:i/>
          <w:spacing w:val="-27"/>
        </w:rPr>
        <w:t xml:space="preserve"> </w:t>
      </w:r>
      <w:r>
        <w:rPr>
          <w:rFonts w:ascii="Arial"/>
        </w:rPr>
        <w:t>2</w:t>
      </w:r>
      <w:r>
        <w:rPr>
          <w:rFonts w:ascii="Arial"/>
          <w:spacing w:val="-20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lamb</w:t>
      </w:r>
      <w:r>
        <w:rPr>
          <w:spacing w:val="-14"/>
        </w:rPr>
        <w:t xml:space="preserve"> </w:t>
      </w:r>
      <w:r>
        <w:t>dataset,</w:t>
      </w:r>
      <w:r>
        <w:rPr>
          <w:spacing w:val="-13"/>
        </w:rPr>
        <w:t xml:space="preserve"> </w:t>
      </w:r>
      <w:r>
        <w:rPr>
          <w:rFonts w:ascii="Arial"/>
        </w:rPr>
        <w:t>1</w:t>
      </w:r>
      <w:r>
        <w:rPr>
          <w:rFonts w:ascii="Arial"/>
          <w:i/>
        </w:rPr>
        <w:t>,</w:t>
      </w:r>
      <w:r>
        <w:rPr>
          <w:rFonts w:ascii="Arial"/>
          <w:i/>
          <w:spacing w:val="-27"/>
        </w:rPr>
        <w:t xml:space="preserve"> </w:t>
      </w:r>
      <w:r>
        <w:rPr>
          <w:rFonts w:ascii="Arial"/>
        </w:rPr>
        <w:t>2</w:t>
      </w:r>
      <w:r>
        <w:rPr>
          <w:rFonts w:ascii="Arial"/>
          <w:i/>
        </w:rPr>
        <w:t>,</w:t>
      </w:r>
      <w:r>
        <w:rPr>
          <w:rFonts w:ascii="Arial"/>
          <w:i/>
          <w:spacing w:val="-28"/>
        </w:rPr>
        <w:t xml:space="preserve"> </w:t>
      </w:r>
      <w:r>
        <w:rPr>
          <w:rFonts w:ascii="Arial"/>
        </w:rPr>
        <w:t>3</w:t>
      </w:r>
      <w:r>
        <w:rPr>
          <w:rFonts w:ascii="Arial"/>
          <w:spacing w:val="-19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simulated</w:t>
      </w:r>
      <w:r>
        <w:rPr>
          <w:spacing w:val="-14"/>
        </w:rPr>
        <w:t xml:space="preserve"> </w:t>
      </w:r>
      <w:r>
        <w:t>dataset,</w:t>
      </w:r>
      <w:r>
        <w:rPr>
          <w:spacing w:val="24"/>
          <w:w w:val="9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Arial"/>
        </w:rPr>
        <w:t>1</w:t>
      </w:r>
      <w:r>
        <w:rPr>
          <w:rFonts w:ascii="Arial"/>
          <w:i/>
        </w:rPr>
        <w:t>,</w:t>
      </w:r>
      <w:r>
        <w:rPr>
          <w:rFonts w:ascii="Arial"/>
          <w:i/>
          <w:spacing w:val="-27"/>
        </w:rPr>
        <w:t xml:space="preserve"> </w:t>
      </w:r>
      <w:r>
        <w:rPr>
          <w:rFonts w:ascii="Arial"/>
        </w:rPr>
        <w:t>2</w:t>
      </w:r>
      <w:r>
        <w:rPr>
          <w:rFonts w:ascii="Arial"/>
          <w:i/>
        </w:rPr>
        <w:t>,</w:t>
      </w:r>
      <w:r>
        <w:rPr>
          <w:rFonts w:ascii="Arial"/>
          <w:i/>
          <w:spacing w:val="-27"/>
        </w:rPr>
        <w:t xml:space="preserve"> </w:t>
      </w:r>
      <w:r>
        <w:rPr>
          <w:rFonts w:ascii="Arial"/>
        </w:rPr>
        <w:t>3</w:t>
      </w:r>
      <w:r>
        <w:rPr>
          <w:rFonts w:ascii="Arial"/>
          <w:i/>
        </w:rPr>
        <w:t>,</w:t>
      </w:r>
      <w:r>
        <w:rPr>
          <w:rFonts w:ascii="Arial"/>
          <w:i/>
          <w:spacing w:val="-27"/>
        </w:rPr>
        <w:t xml:space="preserve"> </w:t>
      </w:r>
      <w:r>
        <w:rPr>
          <w:rFonts w:ascii="Arial"/>
        </w:rPr>
        <w:t>4</w:t>
      </w:r>
      <w:r>
        <w:rPr>
          <w:rFonts w:ascii="Arial"/>
          <w:spacing w:val="-1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hospital</w:t>
      </w:r>
      <w:r>
        <w:rPr>
          <w:spacing w:val="-4"/>
        </w:rPr>
        <w:t xml:space="preserve"> </w:t>
      </w:r>
      <w:r>
        <w:t>dataset)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speeds.</w:t>
      </w:r>
      <w:r>
        <w:rPr>
          <w:spacing w:val="12"/>
        </w:rPr>
        <w:t xml:space="preserve"> </w:t>
      </w:r>
      <w:r>
        <w:rPr>
          <w:spacing w:val="-1"/>
        </w:rPr>
        <w:t>Overall,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acceleration</w:t>
      </w:r>
      <w:r>
        <w:rPr>
          <w:spacing w:val="-3"/>
        </w:rPr>
        <w:t xml:space="preserve"> </w:t>
      </w:r>
      <w:r>
        <w:rPr>
          <w:spacing w:val="-1"/>
        </w:rPr>
        <w:t>grows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25"/>
          <w:w w:val="99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hidden</w:t>
      </w:r>
      <w:r>
        <w:rPr>
          <w:spacing w:val="14"/>
        </w:rPr>
        <w:t xml:space="preserve"> </w:t>
      </w:r>
      <w:r>
        <w:t>states</w:t>
      </w:r>
      <w:r>
        <w:rPr>
          <w:spacing w:val="14"/>
        </w:rPr>
        <w:t xml:space="preserve"> </w:t>
      </w:r>
      <w:r>
        <w:rPr>
          <w:rFonts w:ascii="Arial"/>
          <w:i/>
        </w:rPr>
        <w:t>m</w:t>
      </w:r>
      <w:r>
        <w:rPr>
          <w:rFonts w:ascii="Arial"/>
          <w:i/>
          <w:spacing w:val="8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size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dataset.</w:t>
      </w:r>
      <w:r>
        <w:rPr>
          <w:spacing w:val="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lamb</w:t>
      </w:r>
      <w:r>
        <w:rPr>
          <w:spacing w:val="15"/>
        </w:rPr>
        <w:t xml:space="preserve"> </w:t>
      </w:r>
      <w:r>
        <w:t>dataset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simulated</w:t>
      </w:r>
      <w:r>
        <w:rPr>
          <w:spacing w:val="14"/>
        </w:rPr>
        <w:t xml:space="preserve"> </w:t>
      </w:r>
      <w:r>
        <w:t>one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in</w:t>
      </w:r>
      <w:hyperlink w:anchor="_bookmark9" w:history="1">
        <w:r>
          <w:rPr>
            <w:w w:val="99"/>
          </w:rPr>
          <w:t xml:space="preserve"> </w:t>
        </w:r>
        <w:r>
          <w:t>Section</w:t>
        </w:r>
        <w:r>
          <w:rPr>
            <w:spacing w:val="-6"/>
          </w:rPr>
          <w:t xml:space="preserve"> </w:t>
        </w:r>
        <w:r>
          <w:t>7</w:t>
        </w:r>
      </w:hyperlink>
      <w:r>
        <w:t>.</w:t>
      </w:r>
      <w:r>
        <w:rPr>
          <w:spacing w:val="6"/>
        </w:rPr>
        <w:t xml:space="preserve"> </w:t>
      </w:r>
      <w:r>
        <w:rPr>
          <w:spacing w:val="-9"/>
        </w:rP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focus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hospitals</w:t>
      </w:r>
      <w:proofErr w:type="gramEnd"/>
      <w:r>
        <w:rPr>
          <w:spacing w:val="-5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rPr>
          <w:spacing w:val="-2"/>
        </w:rPr>
        <w:t>arrivals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section.</w:t>
      </w:r>
    </w:p>
    <w:p w14:paraId="092A19D0" w14:textId="77777777" w:rsidR="00632595" w:rsidRDefault="008950A2">
      <w:pPr>
        <w:pStyle w:val="BodyText"/>
        <w:spacing w:before="62" w:line="249" w:lineRule="auto"/>
        <w:ind w:right="176" w:firstLine="239"/>
        <w:jc w:val="both"/>
      </w:pPr>
      <w:r>
        <w:rPr>
          <w:spacing w:val="-1"/>
        </w:rPr>
        <w:t>For</w:t>
      </w:r>
      <w:r>
        <w:rPr>
          <w:spacing w:val="11"/>
        </w:rPr>
        <w:t xml:space="preserve"> </w:t>
      </w:r>
      <w:r>
        <w:rPr>
          <w:spacing w:val="-2"/>
        </w:rPr>
        <w:t>readability,</w:t>
      </w:r>
      <w:r>
        <w:rPr>
          <w:spacing w:val="17"/>
        </w:rPr>
        <w:t xml:space="preserve"> </w:t>
      </w:r>
      <w:r>
        <w:t>DM</w:t>
      </w:r>
      <w:r>
        <w:rPr>
          <w:spacing w:val="12"/>
        </w:rPr>
        <w:t xml:space="preserve"> </w:t>
      </w:r>
      <w:r>
        <w:t>denotes</w:t>
      </w:r>
      <w:r>
        <w:rPr>
          <w:spacing w:val="12"/>
        </w:rPr>
        <w:t xml:space="preserve"> </w:t>
      </w:r>
      <w:r>
        <w:t>direct</w:t>
      </w:r>
      <w:r>
        <w:rPr>
          <w:spacing w:val="13"/>
        </w:rPr>
        <w:t xml:space="preserve"> </w:t>
      </w:r>
      <w:r>
        <w:rPr>
          <w:spacing w:val="-1"/>
        </w:rPr>
        <w:t>maximization</w:t>
      </w:r>
      <w:r>
        <w:rPr>
          <w:spacing w:val="13"/>
        </w:rPr>
        <w:t xml:space="preserve"> </w:t>
      </w:r>
      <w:r>
        <w:t>without</w:t>
      </w:r>
      <w:r>
        <w:rPr>
          <w:spacing w:val="11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TMB.</w:t>
      </w:r>
      <w:r>
        <w:rPr>
          <w:spacing w:val="12"/>
        </w:rPr>
        <w:t xml:space="preserve"> </w:t>
      </w:r>
      <w:r>
        <w:t>TMB1,</w:t>
      </w:r>
      <w:r>
        <w:rPr>
          <w:spacing w:val="17"/>
        </w:rPr>
        <w:t xml:space="preserve"> </w:t>
      </w:r>
      <w:r>
        <w:t>...,</w:t>
      </w:r>
      <w:r>
        <w:rPr>
          <w:spacing w:val="16"/>
        </w:rPr>
        <w:t xml:space="preserve"> </w:t>
      </w:r>
      <w:r>
        <w:t>TMB4</w:t>
      </w:r>
      <w:r>
        <w:rPr>
          <w:spacing w:val="12"/>
        </w:rPr>
        <w:t xml:space="preserve"> </w:t>
      </w:r>
      <w:r>
        <w:t>denotes</w:t>
      </w:r>
      <w:r>
        <w:rPr>
          <w:spacing w:val="13"/>
        </w:rPr>
        <w:t xml:space="preserve"> </w:t>
      </w:r>
      <w:r>
        <w:rPr>
          <w:spacing w:val="-1"/>
        </w:rPr>
        <w:t>di-</w:t>
      </w:r>
      <w:r>
        <w:rPr>
          <w:spacing w:val="49"/>
          <w:w w:val="99"/>
        </w:rPr>
        <w:t xml:space="preserve"> </w:t>
      </w:r>
      <w:proofErr w:type="spellStart"/>
      <w:r>
        <w:t>rect</w:t>
      </w:r>
      <w:proofErr w:type="spellEnd"/>
      <w:r>
        <w:rPr>
          <w:spacing w:val="4"/>
        </w:rPr>
        <w:t xml:space="preserve"> </w:t>
      </w:r>
      <w:r>
        <w:t>maximization</w:t>
      </w:r>
      <w:r>
        <w:rPr>
          <w:spacing w:val="4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TMB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without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exact</w:t>
      </w:r>
      <w:r>
        <w:rPr>
          <w:spacing w:val="4"/>
        </w:rPr>
        <w:t xml:space="preserve"> </w:t>
      </w:r>
      <w:r>
        <w:t>gradient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hessian.</w:t>
      </w:r>
      <w:r>
        <w:rPr>
          <w:spacing w:val="3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following</w:t>
      </w:r>
      <w:r>
        <w:rPr>
          <w:spacing w:val="4"/>
        </w:rPr>
        <w:t xml:space="preserve"> </w:t>
      </w:r>
      <w:r>
        <w:t>table</w:t>
      </w:r>
      <w:r>
        <w:rPr>
          <w:spacing w:val="4"/>
        </w:rPr>
        <w:t xml:space="preserve"> </w:t>
      </w:r>
      <w:r>
        <w:t>will</w:t>
      </w:r>
      <w:r>
        <w:rPr>
          <w:spacing w:val="26"/>
          <w:w w:val="99"/>
        </w:rPr>
        <w:t xml:space="preserve"> </w:t>
      </w:r>
      <w:r>
        <w:t>summarize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notation</w:t>
      </w:r>
    </w:p>
    <w:p w14:paraId="2F2CFF94" w14:textId="77777777" w:rsidR="00632595" w:rsidRDefault="00632595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14:paraId="6C55A163" w14:textId="77777777" w:rsidR="00632595" w:rsidRDefault="008950A2">
      <w:pPr>
        <w:ind w:left="28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pacing w:val="-5"/>
          <w:sz w:val="20"/>
        </w:rPr>
        <w:t>Table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 xml:space="preserve">2  </w:t>
      </w:r>
      <w:r>
        <w:rPr>
          <w:rFonts w:ascii="Times New Roman"/>
          <w:b/>
          <w:spacing w:val="28"/>
          <w:sz w:val="20"/>
        </w:rPr>
        <w:t xml:space="preserve"> </w:t>
      </w:r>
      <w:r>
        <w:rPr>
          <w:rFonts w:ascii="Times New Roman"/>
          <w:sz w:val="20"/>
        </w:rPr>
        <w:t>Naming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TMB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parameters</w:t>
      </w:r>
    </w:p>
    <w:p w14:paraId="2C1D3DE4" w14:textId="77777777" w:rsidR="00632595" w:rsidRDefault="00632595">
      <w:pPr>
        <w:spacing w:before="1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Ind w:w="18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3"/>
        <w:gridCol w:w="771"/>
        <w:gridCol w:w="771"/>
        <w:gridCol w:w="771"/>
        <w:gridCol w:w="771"/>
      </w:tblGrid>
      <w:tr w:rsidR="00632595" w14:paraId="0B998EA3" w14:textId="77777777">
        <w:trPr>
          <w:trHeight w:hRule="exact" w:val="247"/>
        </w:trPr>
        <w:tc>
          <w:tcPr>
            <w:tcW w:w="199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8DC0F18" w14:textId="77777777" w:rsidR="00632595" w:rsidRDefault="00632595"/>
        </w:tc>
        <w:tc>
          <w:tcPr>
            <w:tcW w:w="7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D3BFF8F" w14:textId="77777777" w:rsidR="00632595" w:rsidRDefault="008950A2">
            <w:pPr>
              <w:pStyle w:val="TableParagraph"/>
              <w:spacing w:line="211" w:lineRule="exact"/>
              <w:ind w:lef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TMB1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1C7E3E4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TMB2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C7EA4F5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TMB3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18AF9AF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TMB4</w:t>
            </w:r>
          </w:p>
        </w:tc>
      </w:tr>
      <w:tr w:rsidR="00632595" w14:paraId="2E3CF4EC" w14:textId="77777777">
        <w:trPr>
          <w:trHeight w:hRule="exact" w:val="486"/>
        </w:trPr>
        <w:tc>
          <w:tcPr>
            <w:tcW w:w="199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D01B173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Exact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gradient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used</w:t>
            </w:r>
          </w:p>
          <w:p w14:paraId="65013F06" w14:textId="77777777" w:rsidR="00632595" w:rsidRDefault="008950A2">
            <w:pPr>
              <w:pStyle w:val="TableParagraph"/>
              <w:spacing w:before="9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Exact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hessian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used</w:t>
            </w:r>
          </w:p>
        </w:tc>
        <w:tc>
          <w:tcPr>
            <w:tcW w:w="7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BDBB67F" w14:textId="77777777" w:rsidR="00632595" w:rsidRDefault="008950A2">
            <w:pPr>
              <w:pStyle w:val="TableParagraph"/>
              <w:spacing w:line="211" w:lineRule="exact"/>
              <w:ind w:right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  <w:p w14:paraId="36F526DD" w14:textId="77777777" w:rsidR="00632595" w:rsidRDefault="008950A2">
            <w:pPr>
              <w:pStyle w:val="TableParagraph"/>
              <w:spacing w:before="9"/>
              <w:ind w:right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5E0C885" w14:textId="77777777" w:rsidR="00632595" w:rsidRDefault="008950A2">
            <w:pPr>
              <w:pStyle w:val="TableParagraph"/>
              <w:spacing w:line="211" w:lineRule="exact"/>
              <w:ind w:left="240" w:firstLine="2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  <w:p w14:paraId="4B798728" w14:textId="77777777" w:rsidR="00632595" w:rsidRDefault="008950A2">
            <w:pPr>
              <w:pStyle w:val="TableParagraph"/>
              <w:spacing w:before="9"/>
              <w:ind w:left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8"/>
                <w:sz w:val="20"/>
              </w:rPr>
              <w:t>Yes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042F8A7" w14:textId="77777777" w:rsidR="00632595" w:rsidRDefault="008950A2">
            <w:pPr>
              <w:pStyle w:val="TableParagraph"/>
              <w:spacing w:line="211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8"/>
                <w:sz w:val="20"/>
              </w:rPr>
              <w:t>Yes</w:t>
            </w:r>
          </w:p>
          <w:p w14:paraId="7449E074" w14:textId="77777777" w:rsidR="00632595" w:rsidRDefault="008950A2">
            <w:pPr>
              <w:pStyle w:val="TableParagraph"/>
              <w:spacing w:before="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134AE69" w14:textId="77777777" w:rsidR="00632595" w:rsidRDefault="008950A2">
            <w:pPr>
              <w:pStyle w:val="TableParagraph"/>
              <w:spacing w:line="211" w:lineRule="exact"/>
              <w:ind w:left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8"/>
                <w:sz w:val="20"/>
              </w:rPr>
              <w:t>Yes</w:t>
            </w:r>
          </w:p>
          <w:p w14:paraId="6D13DE1D" w14:textId="77777777" w:rsidR="00632595" w:rsidRDefault="008950A2">
            <w:pPr>
              <w:pStyle w:val="TableParagraph"/>
              <w:spacing w:before="9"/>
              <w:ind w:left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8"/>
                <w:sz w:val="20"/>
              </w:rPr>
              <w:t>Yes</w:t>
            </w:r>
          </w:p>
        </w:tc>
      </w:tr>
    </w:tbl>
    <w:p w14:paraId="738CDB45" w14:textId="77777777" w:rsidR="00632595" w:rsidRDefault="00632595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14:paraId="7DC4E897" w14:textId="77777777" w:rsidR="00632595" w:rsidRDefault="008950A2">
      <w:pPr>
        <w:pStyle w:val="BodyText"/>
        <w:spacing w:before="66" w:line="248" w:lineRule="auto"/>
        <w:ind w:right="176" w:firstLine="239"/>
      </w:pP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following</w:t>
      </w:r>
      <w:r>
        <w:rPr>
          <w:spacing w:val="-23"/>
          <w:w w:val="105"/>
        </w:rPr>
        <w:t xml:space="preserve"> </w:t>
      </w:r>
      <w:hyperlink w:anchor="_bookmark8" w:history="1">
        <w:r>
          <w:rPr>
            <w:w w:val="105"/>
          </w:rPr>
          <w:t>Figure</w:t>
        </w:r>
        <w:r>
          <w:rPr>
            <w:spacing w:val="-22"/>
            <w:w w:val="105"/>
          </w:rPr>
          <w:t xml:space="preserve"> </w:t>
        </w:r>
        <w:r>
          <w:rPr>
            <w:w w:val="105"/>
          </w:rPr>
          <w:t>1</w:t>
        </w:r>
      </w:hyperlink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below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shows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w w:val="105"/>
        </w:rPr>
        <w:t>time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taken</w:t>
      </w:r>
      <w:r>
        <w:rPr>
          <w:spacing w:val="-22"/>
          <w:w w:val="105"/>
        </w:rPr>
        <w:t xml:space="preserve"> </w:t>
      </w:r>
      <w:r>
        <w:rPr>
          <w:w w:val="105"/>
        </w:rPr>
        <w:t>for</w:t>
      </w:r>
      <w:r>
        <w:rPr>
          <w:spacing w:val="-23"/>
          <w:w w:val="105"/>
        </w:rPr>
        <w:t xml:space="preserve"> </w:t>
      </w:r>
      <w:r>
        <w:rPr>
          <w:w w:val="105"/>
        </w:rPr>
        <w:t>estimating</w:t>
      </w:r>
      <w:r>
        <w:rPr>
          <w:spacing w:val="-22"/>
          <w:w w:val="105"/>
        </w:rPr>
        <w:t xml:space="preserve"> </w:t>
      </w:r>
      <w:r>
        <w:rPr>
          <w:w w:val="105"/>
        </w:rPr>
        <w:t>an</w:t>
      </w:r>
      <w:r>
        <w:rPr>
          <w:spacing w:val="-23"/>
          <w:w w:val="105"/>
        </w:rPr>
        <w:t xml:space="preserve"> </w:t>
      </w:r>
      <w:r>
        <w:rPr>
          <w:w w:val="105"/>
        </w:rPr>
        <w:t>HMM</w:t>
      </w:r>
      <w:r>
        <w:rPr>
          <w:spacing w:val="-22"/>
          <w:w w:val="105"/>
        </w:rPr>
        <w:t xml:space="preserve"> </w:t>
      </w:r>
      <w:r>
        <w:rPr>
          <w:w w:val="105"/>
        </w:rPr>
        <w:t>with</w:t>
      </w:r>
      <w:r>
        <w:rPr>
          <w:spacing w:val="-23"/>
          <w:w w:val="105"/>
        </w:rPr>
        <w:t xml:space="preserve"> </w:t>
      </w:r>
      <w:r>
        <w:rPr>
          <w:w w:val="105"/>
        </w:rPr>
        <w:t>and</w:t>
      </w:r>
      <w:r>
        <w:rPr>
          <w:spacing w:val="-23"/>
          <w:w w:val="105"/>
        </w:rPr>
        <w:t xml:space="preserve"> </w:t>
      </w:r>
      <w:r>
        <w:rPr>
          <w:w w:val="105"/>
        </w:rPr>
        <w:t>without</w:t>
      </w:r>
      <w:r>
        <w:rPr>
          <w:spacing w:val="-22"/>
          <w:w w:val="105"/>
        </w:rPr>
        <w:t xml:space="preserve"> </w:t>
      </w:r>
      <w:r>
        <w:rPr>
          <w:w w:val="105"/>
        </w:rPr>
        <w:t>making</w:t>
      </w:r>
      <w:r>
        <w:rPr>
          <w:spacing w:val="27"/>
          <w:w w:val="99"/>
        </w:rPr>
        <w:t xml:space="preserve"> </w:t>
      </w:r>
      <w:r>
        <w:rPr>
          <w:w w:val="105"/>
        </w:rPr>
        <w:t>use</w:t>
      </w:r>
      <w:r>
        <w:rPr>
          <w:spacing w:val="-26"/>
          <w:w w:val="105"/>
        </w:rPr>
        <w:t xml:space="preserve"> </w:t>
      </w:r>
      <w:r>
        <w:rPr>
          <w:w w:val="105"/>
        </w:rPr>
        <w:t>of</w:t>
      </w:r>
      <w:r>
        <w:rPr>
          <w:spacing w:val="-25"/>
          <w:w w:val="105"/>
        </w:rPr>
        <w:t xml:space="preserve"> </w:t>
      </w:r>
      <w:r>
        <w:rPr>
          <w:w w:val="105"/>
        </w:rPr>
        <w:t>TMB</w:t>
      </w:r>
      <w:r>
        <w:rPr>
          <w:spacing w:val="-25"/>
          <w:w w:val="105"/>
        </w:rPr>
        <w:t xml:space="preserve"> </w:t>
      </w:r>
      <w:r>
        <w:rPr>
          <w:w w:val="105"/>
        </w:rPr>
        <w:t>on</w:t>
      </w:r>
      <w:r>
        <w:rPr>
          <w:spacing w:val="-25"/>
          <w:w w:val="105"/>
        </w:rPr>
        <w:t xml:space="preserve"> </w:t>
      </w:r>
      <w:r>
        <w:rPr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w w:val="105"/>
        </w:rPr>
        <w:t>hospital</w:t>
      </w:r>
      <w:r>
        <w:rPr>
          <w:spacing w:val="-25"/>
          <w:w w:val="105"/>
        </w:rPr>
        <w:t xml:space="preserve"> </w:t>
      </w:r>
      <w:r>
        <w:rPr>
          <w:w w:val="105"/>
        </w:rPr>
        <w:t>dataset</w:t>
      </w:r>
      <w:r>
        <w:rPr>
          <w:spacing w:val="-25"/>
          <w:w w:val="105"/>
        </w:rPr>
        <w:t xml:space="preserve"> </w:t>
      </w:r>
      <w:r>
        <w:rPr>
          <w:w w:val="105"/>
        </w:rPr>
        <w:t>through</w:t>
      </w:r>
      <w:r>
        <w:rPr>
          <w:spacing w:val="-26"/>
          <w:w w:val="105"/>
        </w:rPr>
        <w:t xml:space="preserve"> </w:t>
      </w:r>
      <w:r>
        <w:rPr>
          <w:w w:val="105"/>
        </w:rPr>
        <w:t>boxplots</w:t>
      </w:r>
      <w:r>
        <w:rPr>
          <w:spacing w:val="-25"/>
          <w:w w:val="105"/>
        </w:rPr>
        <w:t xml:space="preserve"> </w:t>
      </w:r>
      <w:r>
        <w:rPr>
          <w:w w:val="105"/>
        </w:rPr>
        <w:t>for</w:t>
      </w:r>
      <w:r>
        <w:rPr>
          <w:spacing w:val="-25"/>
          <w:w w:val="105"/>
        </w:rPr>
        <w:t xml:space="preserve"> </w:t>
      </w:r>
      <w:r>
        <w:rPr>
          <w:rFonts w:ascii="Arial"/>
          <w:i/>
          <w:w w:val="105"/>
        </w:rPr>
        <w:t>m</w:t>
      </w:r>
      <w:r>
        <w:rPr>
          <w:rFonts w:ascii="Arial"/>
          <w:i/>
          <w:spacing w:val="-28"/>
          <w:w w:val="105"/>
        </w:rPr>
        <w:t xml:space="preserve"> </w:t>
      </w:r>
      <w:r>
        <w:rPr>
          <w:rFonts w:ascii="Arial"/>
          <w:w w:val="105"/>
        </w:rPr>
        <w:t>=</w:t>
      </w:r>
      <w:r>
        <w:rPr>
          <w:rFonts w:ascii="Arial"/>
          <w:spacing w:val="-28"/>
          <w:w w:val="105"/>
        </w:rPr>
        <w:t xml:space="preserve"> </w:t>
      </w:r>
      <w:r>
        <w:rPr>
          <w:rFonts w:ascii="Arial"/>
          <w:spacing w:val="-2"/>
          <w:w w:val="105"/>
        </w:rPr>
        <w:t>1</w:t>
      </w:r>
      <w:r>
        <w:rPr>
          <w:rFonts w:ascii="Arial"/>
          <w:i/>
          <w:spacing w:val="-2"/>
          <w:w w:val="105"/>
        </w:rPr>
        <w:t>,</w:t>
      </w:r>
      <w:r>
        <w:rPr>
          <w:rFonts w:ascii="Arial"/>
          <w:i/>
          <w:spacing w:val="-40"/>
          <w:w w:val="105"/>
        </w:rPr>
        <w:t xml:space="preserve"> </w:t>
      </w:r>
      <w:r>
        <w:rPr>
          <w:rFonts w:ascii="Arial"/>
          <w:w w:val="105"/>
        </w:rPr>
        <w:t>2</w:t>
      </w:r>
      <w:r>
        <w:rPr>
          <w:rFonts w:ascii="Arial"/>
          <w:i/>
          <w:w w:val="105"/>
        </w:rPr>
        <w:t>,</w:t>
      </w:r>
      <w:r>
        <w:rPr>
          <w:rFonts w:ascii="Arial"/>
          <w:i/>
          <w:spacing w:val="-40"/>
          <w:w w:val="105"/>
        </w:rPr>
        <w:t xml:space="preserve"> </w:t>
      </w:r>
      <w:r>
        <w:rPr>
          <w:rFonts w:ascii="Arial"/>
          <w:w w:val="105"/>
        </w:rPr>
        <w:t>3</w:t>
      </w:r>
      <w:r>
        <w:rPr>
          <w:rFonts w:ascii="Arial"/>
          <w:i/>
          <w:w w:val="105"/>
        </w:rPr>
        <w:t>,</w:t>
      </w:r>
      <w:r>
        <w:rPr>
          <w:rFonts w:ascii="Arial"/>
          <w:i/>
          <w:spacing w:val="-40"/>
          <w:w w:val="105"/>
        </w:rPr>
        <w:t xml:space="preserve"> </w:t>
      </w:r>
      <w:r>
        <w:rPr>
          <w:rFonts w:ascii="Arial"/>
          <w:w w:val="105"/>
        </w:rPr>
        <w:t>4</w:t>
      </w:r>
      <w:r>
        <w:rPr>
          <w:rFonts w:ascii="Arial"/>
          <w:spacing w:val="-31"/>
          <w:w w:val="105"/>
        </w:rPr>
        <w:t xml:space="preserve"> </w:t>
      </w:r>
      <w:r>
        <w:rPr>
          <w:w w:val="105"/>
        </w:rPr>
        <w:t>hidden</w:t>
      </w:r>
      <w:r>
        <w:rPr>
          <w:spacing w:val="-25"/>
          <w:w w:val="105"/>
        </w:rPr>
        <w:t xml:space="preserve"> </w:t>
      </w:r>
      <w:r>
        <w:rPr>
          <w:w w:val="105"/>
        </w:rPr>
        <w:t>states,</w:t>
      </w:r>
      <w:r>
        <w:rPr>
          <w:spacing w:val="-25"/>
          <w:w w:val="105"/>
        </w:rPr>
        <w:t xml:space="preserve"> </w:t>
      </w:r>
      <w:r>
        <w:rPr>
          <w:w w:val="105"/>
        </w:rPr>
        <w:t>on</w:t>
      </w:r>
      <w:r>
        <w:rPr>
          <w:spacing w:val="-25"/>
          <w:w w:val="105"/>
        </w:rPr>
        <w:t xml:space="preserve"> </w:t>
      </w:r>
      <w:r>
        <w:rPr>
          <w:w w:val="105"/>
        </w:rPr>
        <w:t>a</w:t>
      </w:r>
      <w:r>
        <w:rPr>
          <w:spacing w:val="-25"/>
          <w:w w:val="105"/>
        </w:rPr>
        <w:t xml:space="preserve"> </w:t>
      </w:r>
      <w:r>
        <w:rPr>
          <w:w w:val="105"/>
        </w:rPr>
        <w:t>log-scale.</w:t>
      </w:r>
    </w:p>
    <w:p w14:paraId="061BD2E2" w14:textId="77777777" w:rsidR="00632595" w:rsidRDefault="00632595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7475DC79" w14:textId="77777777" w:rsidR="00632595" w:rsidRDefault="00632595">
      <w:pPr>
        <w:rPr>
          <w:rFonts w:ascii="Times New Roman" w:eastAsia="Times New Roman" w:hAnsi="Times New Roman" w:cs="Times New Roman"/>
          <w:sz w:val="17"/>
          <w:szCs w:val="17"/>
        </w:rPr>
        <w:sectPr w:rsidR="00632595">
          <w:pgSz w:w="12240" w:h="15840"/>
          <w:pgMar w:top="1500" w:right="1720" w:bottom="1160" w:left="1720" w:header="0" w:footer="961" w:gutter="0"/>
          <w:cols w:space="720"/>
        </w:sectPr>
      </w:pPr>
    </w:p>
    <w:p w14:paraId="68980CE2" w14:textId="77777777" w:rsidR="00632595" w:rsidRDefault="00632595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C332EEB" w14:textId="77777777" w:rsidR="00632595" w:rsidRDefault="00632595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14:paraId="429BA7AA" w14:textId="77777777" w:rsidR="00632595" w:rsidRDefault="008950A2">
      <w:pPr>
        <w:ind w:left="771"/>
        <w:rPr>
          <w:rFonts w:ascii="Arial" w:eastAsia="Arial" w:hAnsi="Arial" w:cs="Arial"/>
          <w:sz w:val="11"/>
          <w:szCs w:val="11"/>
        </w:rPr>
      </w:pPr>
      <w:r>
        <w:rPr>
          <w:rFonts w:ascii="Arial"/>
          <w:spacing w:val="-1"/>
          <w:w w:val="105"/>
          <w:sz w:val="11"/>
        </w:rPr>
        <w:t>Parameter</w:t>
      </w:r>
      <w:r>
        <w:rPr>
          <w:rFonts w:ascii="Arial"/>
          <w:spacing w:val="6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estimation</w:t>
      </w:r>
      <w:r>
        <w:rPr>
          <w:rFonts w:ascii="Arial"/>
          <w:spacing w:val="7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time</w:t>
      </w:r>
    </w:p>
    <w:p w14:paraId="687C0ABC" w14:textId="77777777" w:rsidR="00632595" w:rsidRDefault="008950A2">
      <w:pPr>
        <w:spacing w:before="82"/>
        <w:ind w:left="771"/>
        <w:rPr>
          <w:rFonts w:ascii="Arial" w:eastAsia="Arial" w:hAnsi="Arial" w:cs="Arial"/>
          <w:sz w:val="14"/>
          <w:szCs w:val="14"/>
        </w:rPr>
      </w:pPr>
      <w:r>
        <w:br w:type="column"/>
      </w:r>
      <w:r>
        <w:rPr>
          <w:rFonts w:ascii="Arial"/>
          <w:b/>
          <w:sz w:val="14"/>
        </w:rPr>
        <w:t>Hospital data, size = 87648</w:t>
      </w:r>
    </w:p>
    <w:p w14:paraId="79B4B04D" w14:textId="77777777" w:rsidR="00632595" w:rsidRDefault="00632595">
      <w:pPr>
        <w:rPr>
          <w:rFonts w:ascii="Arial" w:eastAsia="Arial" w:hAnsi="Arial" w:cs="Arial"/>
          <w:sz w:val="14"/>
          <w:szCs w:val="14"/>
        </w:rPr>
        <w:sectPr w:rsidR="00632595">
          <w:type w:val="continuous"/>
          <w:pgSz w:w="12240" w:h="15840"/>
          <w:pgMar w:top="1500" w:right="1720" w:bottom="1160" w:left="1720" w:header="720" w:footer="720" w:gutter="0"/>
          <w:cols w:num="2" w:space="720" w:equalWidth="0">
            <w:col w:w="2134" w:space="817"/>
            <w:col w:w="5849"/>
          </w:cols>
        </w:sectPr>
      </w:pPr>
    </w:p>
    <w:p w14:paraId="23DC6A4B" w14:textId="77777777" w:rsidR="00632595" w:rsidRDefault="006325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9E67D83" w14:textId="77777777" w:rsidR="00632595" w:rsidRDefault="006325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A69E241" w14:textId="77777777" w:rsidR="00632595" w:rsidRDefault="006325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B19C562" w14:textId="77777777" w:rsidR="00632595" w:rsidRDefault="00632595">
      <w:pPr>
        <w:spacing w:before="5"/>
        <w:rPr>
          <w:rFonts w:ascii="Arial" w:eastAsia="Arial" w:hAnsi="Arial" w:cs="Arial"/>
          <w:b/>
          <w:bCs/>
          <w:sz w:val="27"/>
          <w:szCs w:val="27"/>
        </w:rPr>
      </w:pPr>
    </w:p>
    <w:p w14:paraId="36B61E7D" w14:textId="77777777" w:rsidR="00632595" w:rsidRDefault="00632595">
      <w:pPr>
        <w:spacing w:before="11"/>
        <w:rPr>
          <w:rFonts w:ascii="Arial" w:eastAsia="Arial" w:hAnsi="Arial" w:cs="Arial"/>
          <w:b/>
          <w:bCs/>
          <w:sz w:val="7"/>
          <w:szCs w:val="7"/>
        </w:rPr>
      </w:pPr>
    </w:p>
    <w:p w14:paraId="03BC6BBE" w14:textId="77777777" w:rsidR="00632595" w:rsidRDefault="008950A2">
      <w:pPr>
        <w:ind w:left="483"/>
        <w:rPr>
          <w:rFonts w:ascii="Arial" w:eastAsia="Arial" w:hAnsi="Arial" w:cs="Arial"/>
          <w:sz w:val="9"/>
          <w:szCs w:val="9"/>
        </w:rPr>
      </w:pPr>
      <w:r>
        <w:pict w14:anchorId="0937D032">
          <v:group id="_x0000_s5367" style="position:absolute;left:0;text-align:left;margin-left:122.8pt;margin-top:-52.1pt;width:386.25pt;height:249pt;z-index:-194368;mso-position-horizontal-relative:page" coordorigin="2456,-1042" coordsize="7725,4980">
            <v:group id="_x0000_s5704" style="position:absolute;left:2491;top:3567;width:1878;height:2" coordorigin="2491,3567" coordsize="1878,2">
              <v:shape id="_x0000_s5705" style="position:absolute;left:2491;top:3567;width:1878;height:2" coordorigin="2491,3567" coordsize="1878,0" path="m2491,3567r1877,e" filled="f" strokecolor="#f0f0f0" strokeweight=".20064mm">
                <v:path arrowok="t"/>
              </v:shape>
            </v:group>
            <v:group id="_x0000_s5702" style="position:absolute;left:2491;top:2395;width:1878;height:2" coordorigin="2491,2395" coordsize="1878,2">
              <v:shape id="_x0000_s5703" style="position:absolute;left:2491;top:2395;width:1878;height:2" coordorigin="2491,2395" coordsize="1878,0" path="m2491,2395r1877,e" filled="f" strokecolor="#f0f0f0" strokeweight=".20064mm">
                <v:path arrowok="t"/>
              </v:shape>
            </v:group>
            <v:group id="_x0000_s5700" style="position:absolute;left:2491;top:1223;width:1878;height:2" coordorigin="2491,1223" coordsize="1878,2">
              <v:shape id="_x0000_s5701" style="position:absolute;left:2491;top:1223;width:1878;height:2" coordorigin="2491,1223" coordsize="1878,0" path="m2491,1223r1877,e" filled="f" strokecolor="#f0f0f0" strokeweight=".20064mm">
                <v:path arrowok="t"/>
              </v:shape>
            </v:group>
            <v:group id="_x0000_s5698" style="position:absolute;left:2491;top:51;width:1878;height:2" coordorigin="2491,51" coordsize="1878,2">
              <v:shape id="_x0000_s5699" style="position:absolute;left:2491;top:51;width:1878;height:2" coordorigin="2491,51" coordsize="1878,0" path="m2491,51r1877,e" filled="f" strokecolor="#f0f0f0" strokeweight=".20064mm">
                <v:path arrowok="t"/>
              </v:shape>
            </v:group>
            <v:group id="_x0000_s5696" style="position:absolute;left:2708;top:-1036;width:2;height:4758" coordorigin="2708,-1036" coordsize="2,4758">
              <v:shape id="_x0000_s5697" style="position:absolute;left:2708;top:-1036;width:2;height:4758" coordorigin="2708,-1036" coordsize="0,4758" path="m2708,3721r,-4757e" filled="f" strokecolor="#f0f0f0" strokeweight=".20064mm">
                <v:path arrowok="t"/>
              </v:shape>
            </v:group>
            <v:group id="_x0000_s5694" style="position:absolute;left:3069;top:-1036;width:2;height:4758" coordorigin="3069,-1036" coordsize="2,4758">
              <v:shape id="_x0000_s5695" style="position:absolute;left:3069;top:-1036;width:2;height:4758" coordorigin="3069,-1036" coordsize="0,4758" path="m3069,3721r,-4757e" filled="f" strokecolor="#f0f0f0" strokeweight=".20064mm">
                <v:path arrowok="t"/>
              </v:shape>
            </v:group>
            <v:group id="_x0000_s5692" style="position:absolute;left:3430;top:-1036;width:2;height:4758" coordorigin="3430,-1036" coordsize="2,4758">
              <v:shape id="_x0000_s5693" style="position:absolute;left:3430;top:-1036;width:2;height:4758" coordorigin="3430,-1036" coordsize="0,4758" path="m3430,3721r,-4757e" filled="f" strokecolor="#f0f0f0" strokeweight=".20064mm">
                <v:path arrowok="t"/>
              </v:shape>
            </v:group>
            <v:group id="_x0000_s5690" style="position:absolute;left:3791;top:-1036;width:2;height:4758" coordorigin="3791,-1036" coordsize="2,4758">
              <v:shape id="_x0000_s5691" style="position:absolute;left:3791;top:-1036;width:2;height:4758" coordorigin="3791,-1036" coordsize="0,4758" path="m3791,3721r,-4757e" filled="f" strokecolor="#f0f0f0" strokeweight=".20064mm">
                <v:path arrowok="t"/>
              </v:shape>
            </v:group>
            <v:group id="_x0000_s5688" style="position:absolute;left:4152;top:-1036;width:2;height:4758" coordorigin="4152,-1036" coordsize="2,4758">
              <v:shape id="_x0000_s5689" style="position:absolute;left:4152;top:-1036;width:2;height:4758" coordorigin="4152,-1036" coordsize="0,4758" path="m4152,3721r,-4757e" filled="f" strokecolor="#f0f0f0" strokeweight=".20064mm">
                <v:path arrowok="t"/>
              </v:shape>
            </v:group>
            <v:group id="_x0000_s5686" style="position:absolute;left:2685;top:2052;width:46;height:46" coordorigin="2685,2052" coordsize="46,46">
              <v:shape id="_x0000_s5687" style="position:absolute;left:2685;top:2052;width:46;height:46" coordorigin="2685,2052" coordsize="46,46" path="m2720,2052r-25,l2685,2062r,26l2695,2098r25,l2731,2088r,-26l2720,2052xe" fillcolor="#333" stroked="f">
                <v:path arrowok="t"/>
              </v:shape>
            </v:group>
            <v:group id="_x0000_s5684" style="position:absolute;left:2685;top:2052;width:46;height:46" coordorigin="2685,2052" coordsize="46,46">
              <v:shape id="_x0000_s5685" style="position:absolute;left:2685;top:2052;width:46;height:46" coordorigin="2685,2052" coordsize="46,46" path="m2685,2075r,-13l2695,2052r13,l2720,2052r11,10l2731,2075r,13l2720,2098r-12,l2695,2098r-10,-10l2685,2075e" filled="f" strokecolor="#333" strokeweight=".14686mm">
                <v:path arrowok="t"/>
              </v:shape>
            </v:group>
            <v:group id="_x0000_s5682" style="position:absolute;left:2708;top:2107;width:2;height:2" coordorigin="2708,2107" coordsize="2,2">
              <v:shape id="_x0000_s5683" style="position:absolute;left:2708;top:2107;width:2;height:2" coordorigin="2708,2107" coordsize="0,0" path="m2708,2107r,e" filled="f" strokecolor="#333" strokeweight=".22131mm">
                <v:path arrowok="t"/>
              </v:shape>
            </v:group>
            <v:group id="_x0000_s5680" style="position:absolute;left:2702;top:2114;width:13;height:2" coordorigin="2702,2114" coordsize="13,2">
              <v:shape id="_x0000_s5681" style="position:absolute;left:2702;top:2114;width:13;height:2" coordorigin="2702,2114" coordsize="13,0" path="m2702,2114r12,e" filled="f" strokecolor="#333" strokeweight=".0103mm">
                <v:path arrowok="t"/>
              </v:shape>
            </v:group>
            <v:group id="_x0000_s5678" style="position:absolute;left:2572;top:2111;width:271;height:2" coordorigin="2572,2111" coordsize="271,2">
              <v:shape id="_x0000_s5679" style="position:absolute;left:2572;top:2111;width:271;height:2" coordorigin="2572,2111" coordsize="271,0" path="m2572,2111r271,e" filled="f" strokecolor="white" strokeweight=".15731mm">
                <v:path arrowok="t"/>
              </v:shape>
            </v:group>
            <v:group id="_x0000_s5676" style="position:absolute;left:2566;top:2111;width:284;height:2" coordorigin="2566,2111" coordsize="284,2">
              <v:shape id="_x0000_s5677" style="position:absolute;left:2566;top:2111;width:284;height:2" coordorigin="2566,2111" coordsize="284,0" path="m2566,2111r284,e" filled="f" strokecolor="#333" strokeweight=".37861mm">
                <v:path arrowok="t"/>
              </v:shape>
            </v:group>
            <v:group id="_x0000_s5674" style="position:absolute;left:2572;top:2114;width:271;height:2" coordorigin="2572,2114" coordsize="271,2">
              <v:shape id="_x0000_s5675" style="position:absolute;left:2572;top:2114;width:271;height:2" coordorigin="2572,2114" coordsize="271,0" path="m2572,2114r271,e" filled="f" strokecolor="#333" strokeweight=".44056mm">
                <v:path arrowok="t"/>
              </v:shape>
            </v:group>
            <v:group id="_x0000_s5672" style="position:absolute;left:3046;top:3465;width:46;height:46" coordorigin="3046,3465" coordsize="46,46">
              <v:shape id="_x0000_s5673" style="position:absolute;left:3046;top:3465;width:46;height:46" coordorigin="3046,3465" coordsize="46,46" path="m3082,3465r-26,l3046,3475r,25l3056,3511r26,l3092,3500r,-25l3082,3465xe" fillcolor="#333" stroked="f">
                <v:path arrowok="t"/>
              </v:shape>
            </v:group>
            <v:group id="_x0000_s5670" style="position:absolute;left:3046;top:3465;width:46;height:46" coordorigin="3046,3465" coordsize="46,46">
              <v:shape id="_x0000_s5671" style="position:absolute;left:3046;top:3465;width:46;height:46" coordorigin="3046,3465" coordsize="46,46" path="m3046,3488r,-13l3056,3465r13,l3082,3465r10,10l3092,3488r,12l3082,3511r-13,l3056,3511r-10,-11l3046,3488e" filled="f" strokecolor="#333" strokeweight=".14686mm">
                <v:path arrowok="t"/>
              </v:shape>
            </v:group>
            <v:group id="_x0000_s5668" style="position:absolute;left:3069;top:3498;width:2;height:2" coordorigin="3069,3498" coordsize="2,2">
              <v:shape id="_x0000_s5669" style="position:absolute;left:3069;top:3498;width:2;height:2" coordorigin="3069,3498" coordsize="0,0" path="m3069,3498r,e" filled="f" strokecolor="#333" strokeweight=".22131mm">
                <v:path arrowok="t"/>
              </v:shape>
            </v:group>
            <v:group id="_x0000_s5666" style="position:absolute;left:3063;top:3502;width:13;height:2" coordorigin="3063,3502" coordsize="13,2">
              <v:shape id="_x0000_s5667" style="position:absolute;left:3063;top:3502;width:13;height:2" coordorigin="3063,3502" coordsize="13,0" path="m3063,3502r12,e" filled="f" strokecolor="#333" strokeweight=".0124mm">
                <v:path arrowok="t"/>
              </v:shape>
            </v:group>
            <v:group id="_x0000_s5664" style="position:absolute;left:2934;top:3500;width:271;height:2" coordorigin="2934,3500" coordsize="271,2">
              <v:shape id="_x0000_s5665" style="position:absolute;left:2934;top:3500;width:271;height:2" coordorigin="2934,3500" coordsize="271,0" path="m2934,3500r270,e" filled="f" strokecolor="white" strokeweight=".09733mm">
                <v:path arrowok="t"/>
              </v:shape>
            </v:group>
            <v:group id="_x0000_s5662" style="position:absolute;left:2927;top:3500;width:284;height:2" coordorigin="2927,3500" coordsize="284,2">
              <v:shape id="_x0000_s5663" style="position:absolute;left:2927;top:3500;width:284;height:2" coordorigin="2927,3500" coordsize="284,0" path="m2927,3500r283,e" filled="f" strokecolor="#333" strokeweight=".31864mm">
                <v:path arrowok="t"/>
              </v:shape>
            </v:group>
            <v:group id="_x0000_s5660" style="position:absolute;left:2934;top:3500;width:271;height:2" coordorigin="2934,3500" coordsize="271,2">
              <v:shape id="_x0000_s5661" style="position:absolute;left:2934;top:3500;width:271;height:2" coordorigin="2934,3500" coordsize="271,0" path="m2934,3500r270,e" filled="f" strokecolor="#333" strokeweight=".44056mm">
                <v:path arrowok="t"/>
              </v:shape>
            </v:group>
            <v:group id="_x0000_s5658" style="position:absolute;left:3407;top:3482;width:46;height:46" coordorigin="3407,3482" coordsize="46,46">
              <v:shape id="_x0000_s5659" style="position:absolute;left:3407;top:3482;width:46;height:46" coordorigin="3407,3482" coordsize="46,46" path="m3442,3482r-25,l3407,3492r,26l3417,3528r25,l3453,3518r,-26l3442,3482xe" fillcolor="#333" stroked="f">
                <v:path arrowok="t"/>
              </v:shape>
            </v:group>
            <v:group id="_x0000_s5656" style="position:absolute;left:3407;top:3482;width:46;height:46" coordorigin="3407,3482" coordsize="46,46">
              <v:shape id="_x0000_s5657" style="position:absolute;left:3407;top:3482;width:46;height:46" coordorigin="3407,3482" coordsize="46,46" path="m3407,3505r,-13l3417,3482r13,l3442,3482r11,10l3453,3505r,13l3442,3528r-12,l3417,3528r-10,-10l3407,3505e" filled="f" strokecolor="#333" strokeweight=".14686mm">
                <v:path arrowok="t"/>
              </v:shape>
            </v:group>
            <v:group id="_x0000_s5654" style="position:absolute;left:3430;top:3503;width:2;height:2" coordorigin="3430,3503" coordsize="2,2">
              <v:shape id="_x0000_s5655" style="position:absolute;left:3430;top:3503;width:2;height:2" coordorigin="3430,3503" coordsize="0,0" path="m3430,3503r,e" filled="f" strokecolor="#333" strokeweight=".22131mm">
                <v:path arrowok="t"/>
              </v:shape>
            </v:group>
            <v:group id="_x0000_s5652" style="position:absolute;left:3430;top:3503;width:2;height:2" coordorigin="3430,3503" coordsize="2,2">
              <v:shape id="_x0000_s5653" style="position:absolute;left:3430;top:3503;width:2;height:2" coordorigin="3430,3503" coordsize="0,0" path="m3430,3503r,e" filled="f" strokecolor="#333" strokeweight=".22131mm">
                <v:path arrowok="t"/>
              </v:shape>
            </v:group>
            <v:group id="_x0000_s5650" style="position:absolute;left:3294;top:3503;width:271;height:2" coordorigin="3294,3503" coordsize="271,2">
              <v:shape id="_x0000_s5651" style="position:absolute;left:3294;top:3503;width:271;height:2" coordorigin="3294,3503" coordsize="271,0" path="m3294,3503r271,e" filled="f" strokecolor="white" strokeweight=".04356mm">
                <v:path arrowok="t"/>
              </v:shape>
            </v:group>
            <v:group id="_x0000_s5648" style="position:absolute;left:3288;top:3503;width:284;height:2" coordorigin="3288,3503" coordsize="284,2">
              <v:shape id="_x0000_s5649" style="position:absolute;left:3288;top:3503;width:284;height:2" coordorigin="3288,3503" coordsize="284,0" path="m3288,3503r283,e" filled="f" strokecolor="#333" strokeweight=".26486mm">
                <v:path arrowok="t"/>
              </v:shape>
            </v:group>
            <v:group id="_x0000_s5646" style="position:absolute;left:3294;top:3503;width:271;height:2" coordorigin="3294,3503" coordsize="271,2">
              <v:shape id="_x0000_s5647" style="position:absolute;left:3294;top:3503;width:271;height:2" coordorigin="3294,3503" coordsize="271,0" path="m3294,3503r271,e" filled="f" strokecolor="#333" strokeweight=".44056mm">
                <v:path arrowok="t"/>
              </v:shape>
            </v:group>
            <v:group id="_x0000_s5644" style="position:absolute;left:3649;top:3412;width:284;height:2" coordorigin="3649,3412" coordsize="284,2">
              <v:shape id="_x0000_s5645" style="position:absolute;left:3649;top:3412;width:284;height:2" coordorigin="3649,3412" coordsize="284,0" path="m3649,3412r284,e" filled="f" strokecolor="#333" strokeweight=".16864mm">
                <v:path arrowok="t"/>
              </v:shape>
            </v:group>
            <v:group id="_x0000_s5642" style="position:absolute;left:3656;top:3412;width:271;height:2" coordorigin="3656,3412" coordsize="271,2">
              <v:shape id="_x0000_s5643" style="position:absolute;left:3656;top:3412;width:271;height:2" coordorigin="3656,3412" coordsize="271,0" path="m3656,3412r270,e" filled="f" strokecolor="white" strokeweight=".06631mm">
                <v:path arrowok="t"/>
              </v:shape>
            </v:group>
            <v:group id="_x0000_s5640" style="position:absolute;left:3656;top:3412;width:271;height:2" coordorigin="3656,3412" coordsize="271,2">
              <v:shape id="_x0000_s5641" style="position:absolute;left:3656;top:3412;width:271;height:2" coordorigin="3656,3412" coordsize="271,0" path="m3656,3412r270,e" filled="f" strokecolor="#333" strokeweight=".44056mm">
                <v:path arrowok="t"/>
              </v:shape>
            </v:group>
            <v:group id="_x0000_s5638" style="position:absolute;left:4010;top:3410;width:284;height:2" coordorigin="4010,3410" coordsize="284,2">
              <v:shape id="_x0000_s5639" style="position:absolute;left:4010;top:3410;width:284;height:2" coordorigin="4010,3410" coordsize="284,0" path="m4010,3410r283,e" filled="f" strokecolor="#333" strokeweight=".2135mm">
                <v:path arrowok="t"/>
              </v:shape>
            </v:group>
            <v:group id="_x0000_s5636" style="position:absolute;left:4016;top:3410;width:271;height:2" coordorigin="4016,3410" coordsize="271,2">
              <v:shape id="_x0000_s5637" style="position:absolute;left:4016;top:3410;width:271;height:2" coordorigin="4016,3410" coordsize="271,0" path="m4016,3410r271,e" filled="f" strokecolor="white" strokeweight=".14283mm">
                <v:path arrowok="t"/>
              </v:shape>
            </v:group>
            <v:group id="_x0000_s5634" style="position:absolute;left:4016;top:3408;width:271;height:2" coordorigin="4016,3408" coordsize="271,2">
              <v:shape id="_x0000_s5635" style="position:absolute;left:4016;top:3408;width:271;height:2" coordorigin="4016,3408" coordsize="271,0" path="m4016,3408r271,e" filled="f" strokecolor="#333" strokeweight=".44056mm">
                <v:path arrowok="t"/>
              </v:shape>
            </v:group>
            <v:group id="_x0000_s5632" style="position:absolute;left:4427;top:3567;width:1878;height:2" coordorigin="4427,3567" coordsize="1878,2">
              <v:shape id="_x0000_s5633" style="position:absolute;left:4427;top:3567;width:1878;height:2" coordorigin="4427,3567" coordsize="1878,0" path="m4427,3567r1877,e" filled="f" strokecolor="#f0f0f0" strokeweight=".20064mm">
                <v:path arrowok="t"/>
              </v:shape>
            </v:group>
            <v:group id="_x0000_s5630" style="position:absolute;left:4427;top:2395;width:1878;height:2" coordorigin="4427,2395" coordsize="1878,2">
              <v:shape id="_x0000_s5631" style="position:absolute;left:4427;top:2395;width:1878;height:2" coordorigin="4427,2395" coordsize="1878,0" path="m4427,2395r1877,e" filled="f" strokecolor="#f0f0f0" strokeweight=".20064mm">
                <v:path arrowok="t"/>
              </v:shape>
            </v:group>
            <v:group id="_x0000_s5628" style="position:absolute;left:4427;top:1223;width:1878;height:2" coordorigin="4427,1223" coordsize="1878,2">
              <v:shape id="_x0000_s5629" style="position:absolute;left:4427;top:1223;width:1878;height:2" coordorigin="4427,1223" coordsize="1878,0" path="m4427,1223r1877,e" filled="f" strokecolor="#f0f0f0" strokeweight=".20064mm">
                <v:path arrowok="t"/>
              </v:shape>
            </v:group>
            <v:group id="_x0000_s5626" style="position:absolute;left:4427;top:51;width:1878;height:2" coordorigin="4427,51" coordsize="1878,2">
              <v:shape id="_x0000_s5627" style="position:absolute;left:4427;top:51;width:1878;height:2" coordorigin="4427,51" coordsize="1878,0" path="m4427,51r1877,e" filled="f" strokecolor="#f0f0f0" strokeweight=".20064mm">
                <v:path arrowok="t"/>
              </v:shape>
            </v:group>
            <v:group id="_x0000_s5624" style="position:absolute;left:4643;top:-1036;width:2;height:4758" coordorigin="4643,-1036" coordsize="2,4758">
              <v:shape id="_x0000_s5625" style="position:absolute;left:4643;top:-1036;width:2;height:4758" coordorigin="4643,-1036" coordsize="0,4758" path="m4643,3721r,-4757e" filled="f" strokecolor="#f0f0f0" strokeweight=".20064mm">
                <v:path arrowok="t"/>
              </v:shape>
            </v:group>
            <v:group id="_x0000_s5622" style="position:absolute;left:5004;top:-1036;width:2;height:4758" coordorigin="5004,-1036" coordsize="2,4758">
              <v:shape id="_x0000_s5623" style="position:absolute;left:5004;top:-1036;width:2;height:4758" coordorigin="5004,-1036" coordsize="0,4758" path="m5004,3721r,-4757e" filled="f" strokecolor="#f0f0f0" strokeweight=".20064mm">
                <v:path arrowok="t"/>
              </v:shape>
            </v:group>
            <v:group id="_x0000_s5620" style="position:absolute;left:5365;top:-1036;width:2;height:4758" coordorigin="5365,-1036" coordsize="2,4758">
              <v:shape id="_x0000_s5621" style="position:absolute;left:5365;top:-1036;width:2;height:4758" coordorigin="5365,-1036" coordsize="0,4758" path="m5365,3721r,-4757e" filled="f" strokecolor="#f0f0f0" strokeweight=".20064mm">
                <v:path arrowok="t"/>
              </v:shape>
            </v:group>
            <v:group id="_x0000_s5618" style="position:absolute;left:5726;top:-1036;width:2;height:4758" coordorigin="5726,-1036" coordsize="2,4758">
              <v:shape id="_x0000_s5619" style="position:absolute;left:5726;top:-1036;width:2;height:4758" coordorigin="5726,-1036" coordsize="0,4758" path="m5726,3721r,-4757e" filled="f" strokecolor="#f0f0f0" strokeweight=".20064mm">
                <v:path arrowok="t"/>
              </v:shape>
            </v:group>
            <v:group id="_x0000_s5616" style="position:absolute;left:6087;top:-1036;width:2;height:4758" coordorigin="6087,-1036" coordsize="2,4758">
              <v:shape id="_x0000_s5617" style="position:absolute;left:6087;top:-1036;width:2;height:4758" coordorigin="6087,-1036" coordsize="0,4758" path="m6087,3721r,-4757e" filled="f" strokecolor="#f0f0f0" strokeweight=".20064mm">
                <v:path arrowok="t"/>
              </v:shape>
            </v:group>
            <v:group id="_x0000_s5614" style="position:absolute;left:4637;top:543;width:13;height:2" coordorigin="4637,543" coordsize="13,2">
              <v:shape id="_x0000_s5615" style="position:absolute;left:4637;top:543;width:13;height:2" coordorigin="4637,543" coordsize="13,0" path="m4637,543r13,e" filled="f" strokecolor="#333" strokeweight=".28956mm">
                <v:path arrowok="t"/>
              </v:shape>
            </v:group>
            <v:group id="_x0000_s5612" style="position:absolute;left:4637;top:565;width:13;height:2" coordorigin="4637,565" coordsize="13,2">
              <v:shape id="_x0000_s5613" style="position:absolute;left:4637;top:565;width:13;height:2" coordorigin="4637,565" coordsize="13,0" path="m4637,565r13,e" filled="f" strokecolor="#333" strokeweight=".01656mm">
                <v:path arrowok="t"/>
              </v:shape>
            </v:group>
            <v:group id="_x0000_s5610" style="position:absolute;left:4508;top:558;width:271;height:2" coordorigin="4508,558" coordsize="271,2">
              <v:shape id="_x0000_s5611" style="position:absolute;left:4508;top:558;width:271;height:2" coordorigin="4508,558" coordsize="271,0" path="m4508,558r271,e" filled="f" strokecolor="white" strokeweight=".269mm">
                <v:path arrowok="t"/>
              </v:shape>
            </v:group>
            <v:group id="_x0000_s5608" style="position:absolute;left:4502;top:555;width:284;height:2" coordorigin="4502,555" coordsize="284,2">
              <v:shape id="_x0000_s5609" style="position:absolute;left:4502;top:555;width:284;height:2" coordorigin="4502,555" coordsize="284,0" path="m4502,555r283,e" filled="f" strokecolor="#333" strokeweight=".44056mm">
                <v:path arrowok="t"/>
              </v:shape>
            </v:group>
            <v:group id="_x0000_s5606" style="position:absolute;left:4998;top:1930;width:13;height:2" coordorigin="4998,1930" coordsize="13,2">
              <v:shape id="_x0000_s5607" style="position:absolute;left:4998;top:1930;width:13;height:2" coordorigin="4998,1930" coordsize="13,0" path="m4998,1930r13,e" filled="f" strokecolor="#333" strokeweight=".38472mm">
                <v:path arrowok="t"/>
              </v:shape>
            </v:group>
            <v:group id="_x0000_s5604" style="position:absolute;left:4998;top:2015;width:13;height:2" coordorigin="4998,2015" coordsize="13,2">
              <v:shape id="_x0000_s5605" style="position:absolute;left:4998;top:2015;width:13;height:2" coordorigin="4998,2015" coordsize="13,0" path="m4998,2015r13,e" filled="f" strokecolor="#333" strokeweight=".00828mm">
                <v:path arrowok="t"/>
              </v:shape>
            </v:group>
            <v:group id="_x0000_s5602" style="position:absolute;left:4869;top:1940;width:271;height:77" coordorigin="4869,1940" coordsize="271,77">
              <v:shape id="_x0000_s5603" style="position:absolute;left:4869;top:1940;width:271;height:77" coordorigin="4869,1940" coordsize="271,77" path="m4869,2016r271,l5140,1940r-271,l4869,2016xe" stroked="f">
                <v:path arrowok="t"/>
              </v:shape>
            </v:group>
            <v:group id="_x0000_s5600" style="position:absolute;left:4869;top:1941;width:271;height:75" coordorigin="4869,1941" coordsize="271,75">
              <v:shape id="_x0000_s5601" style="position:absolute;left:4869;top:1941;width:271;height:75" coordorigin="4869,1941" coordsize="271,75" path="m4869,1941r,74l5140,2015r,-74l4869,1941xe" filled="f" strokecolor="#333" strokeweight=".22131mm">
                <v:path arrowok="t"/>
              </v:shape>
            </v:group>
            <v:group id="_x0000_s5598" style="position:absolute;left:4869;top:2001;width:271;height:25" coordorigin="4869,2001" coordsize="271,25">
              <v:shape id="_x0000_s5599" style="position:absolute;left:4869;top:2001;width:271;height:25" coordorigin="4869,2001" coordsize="271,25" path="m4869,2026r271,l5140,2001r-271,l4869,2026xe" fillcolor="#333" stroked="f">
                <v:path arrowok="t"/>
              </v:shape>
            </v:group>
            <v:group id="_x0000_s5596" style="position:absolute;left:5359;top:1926;width:13;height:2" coordorigin="5359,1926" coordsize="13,2">
              <v:shape id="_x0000_s5597" style="position:absolute;left:5359;top:1926;width:13;height:2" coordorigin="5359,1926" coordsize="13,0" path="m5359,1926r13,e" filled="f" strokecolor="#333" strokeweight=".20064mm">
                <v:path arrowok="t"/>
              </v:shape>
            </v:group>
            <v:group id="_x0000_s5594" style="position:absolute;left:5359;top:2013;width:13;height:2" coordorigin="5359,2013" coordsize="13,2">
              <v:shape id="_x0000_s5595" style="position:absolute;left:5359;top:2013;width:13;height:2" coordorigin="5359,2013" coordsize="13,0" path="m5359,2013r13,e" filled="f" strokecolor="#333" strokeweight=".1014mm">
                <v:path arrowok="t"/>
              </v:shape>
            </v:group>
            <v:group id="_x0000_s5592" style="position:absolute;left:5230;top:1931;width:271;height:81" coordorigin="5230,1931" coordsize="271,81">
              <v:shape id="_x0000_s5593" style="position:absolute;left:5230;top:1931;width:271;height:81" coordorigin="5230,1931" coordsize="271,81" path="m5230,2011r271,l5501,1931r-271,l5230,2011xe" stroked="f">
                <v:path arrowok="t"/>
              </v:shape>
            </v:group>
            <v:group id="_x0000_s5590" style="position:absolute;left:5230;top:1932;width:271;height:79" coordorigin="5230,1932" coordsize="271,79">
              <v:shape id="_x0000_s5591" style="position:absolute;left:5230;top:1932;width:271;height:79" coordorigin="5230,1932" coordsize="271,79" path="m5230,1932r,78l5501,2010r,-78l5230,1932xe" filled="f" strokecolor="#333" strokeweight=".22131mm">
                <v:path arrowok="t"/>
              </v:shape>
            </v:group>
            <v:group id="_x0000_s5588" style="position:absolute;left:5230;top:1992;width:271;height:25" coordorigin="5230,1992" coordsize="271,25">
              <v:shape id="_x0000_s5589" style="position:absolute;left:5230;top:1992;width:271;height:25" coordorigin="5230,1992" coordsize="271,25" path="m5230,2017r271,l5501,1992r-271,l5230,2017xe" fillcolor="#333" stroked="f">
                <v:path arrowok="t"/>
              </v:shape>
            </v:group>
            <v:group id="_x0000_s5586" style="position:absolute;left:5720;top:2210;width:13;height:2" coordorigin="5720,2210" coordsize="13,2">
              <v:shape id="_x0000_s5587" style="position:absolute;left:5720;top:2210;width:13;height:2" coordorigin="5720,2210" coordsize="13,0" path="m5720,2210r13,e" filled="f" strokecolor="#333" strokeweight=".12825mm">
                <v:path arrowok="t"/>
              </v:shape>
            </v:group>
            <v:group id="_x0000_s5584" style="position:absolute;left:5720;top:2284;width:13;height:2" coordorigin="5720,2284" coordsize="13,2">
              <v:shape id="_x0000_s5585" style="position:absolute;left:5720;top:2284;width:13;height:2" coordorigin="5720,2284" coordsize="13,0" path="m5720,2284r13,e" filled="f" strokecolor="#333" strokeweight=".17167mm">
                <v:path arrowok="t"/>
              </v:shape>
            </v:group>
            <v:group id="_x0000_s5582" style="position:absolute;left:5591;top:2213;width:271;height:68" coordorigin="5591,2213" coordsize="271,68">
              <v:shape id="_x0000_s5583" style="position:absolute;left:5591;top:2213;width:271;height:68" coordorigin="5591,2213" coordsize="271,68" path="m5591,2280r271,l5862,2213r-271,l5591,2280xe" stroked="f">
                <v:path arrowok="t"/>
              </v:shape>
            </v:group>
            <v:group id="_x0000_s5580" style="position:absolute;left:5591;top:2214;width:271;height:66" coordorigin="5591,2214" coordsize="271,66">
              <v:shape id="_x0000_s5581" style="position:absolute;left:5591;top:2214;width:271;height:66" coordorigin="5591,2214" coordsize="271,66" path="m5591,2214r,65l5862,2279r,-65l5591,2214xe" filled="f" strokecolor="#333" strokeweight=".22131mm">
                <v:path arrowok="t"/>
              </v:shape>
            </v:group>
            <v:group id="_x0000_s5578" style="position:absolute;left:5591;top:2214;width:271;height:25" coordorigin="5591,2214" coordsize="271,25">
              <v:shape id="_x0000_s5579" style="position:absolute;left:5591;top:2214;width:271;height:25" coordorigin="5591,2214" coordsize="271,25" path="m5591,2239r271,l5862,2214r-271,l5591,2239xe" fillcolor="#333" stroked="f">
                <v:path arrowok="t"/>
              </v:shape>
            </v:group>
            <v:group id="_x0000_s5576" style="position:absolute;left:6081;top:2093;width:13;height:2" coordorigin="6081,2093" coordsize="13,2">
              <v:shape id="_x0000_s5577" style="position:absolute;left:6081;top:2093;width:13;height:2" coordorigin="6081,2093" coordsize="13,0" path="m6081,2093r13,e" filled="f" strokecolor="#333" strokeweight=".17581mm">
                <v:path arrowok="t"/>
              </v:shape>
            </v:group>
            <v:group id="_x0000_s5574" style="position:absolute;left:6081;top:2167;width:13;height:2" coordorigin="6081,2167" coordsize="13,2">
              <v:shape id="_x0000_s5575" style="position:absolute;left:6081;top:2167;width:13;height:2" coordorigin="6081,2167" coordsize="13,0" path="m6081,2167r13,e" filled="f" strokecolor="#333" strokeweight=".08067mm">
                <v:path arrowok="t"/>
              </v:shape>
            </v:group>
            <v:group id="_x0000_s5572" style="position:absolute;left:5952;top:2097;width:271;height:70" coordorigin="5952,2097" coordsize="271,70">
              <v:shape id="_x0000_s5573" style="position:absolute;left:5952;top:2097;width:271;height:70" coordorigin="5952,2097" coordsize="271,70" path="m5952,2166r271,l6223,2097r-271,l5952,2166xe" stroked="f">
                <v:path arrowok="t"/>
              </v:shape>
            </v:group>
            <v:group id="_x0000_s5570" style="position:absolute;left:5952;top:2098;width:271;height:68" coordorigin="5952,2098" coordsize="271,68">
              <v:shape id="_x0000_s5571" style="position:absolute;left:5952;top:2098;width:271;height:68" coordorigin="5952,2098" coordsize="271,68" path="m5952,2098r,67l6223,2165r,-67l5952,2098xe" filled="f" strokecolor="#333" strokeweight=".22131mm">
                <v:path arrowok="t"/>
              </v:shape>
            </v:group>
            <v:group id="_x0000_s5568" style="position:absolute;left:5952;top:2150;width:271;height:25" coordorigin="5952,2150" coordsize="271,25">
              <v:shape id="_x0000_s5569" style="position:absolute;left:5952;top:2150;width:271;height:25" coordorigin="5952,2150" coordsize="271,25" path="m5952,2175r271,l6223,2150r-271,l5952,2175xe" fillcolor="#333" stroked="f">
                <v:path arrowok="t"/>
              </v:shape>
            </v:group>
            <v:group id="_x0000_s5566" style="position:absolute;left:6362;top:3567;width:1878;height:2" coordorigin="6362,3567" coordsize="1878,2">
              <v:shape id="_x0000_s5567" style="position:absolute;left:6362;top:3567;width:1878;height:2" coordorigin="6362,3567" coordsize="1878,0" path="m6362,3567r1878,e" filled="f" strokecolor="#f0f0f0" strokeweight=".20064mm">
                <v:path arrowok="t"/>
              </v:shape>
            </v:group>
            <v:group id="_x0000_s5564" style="position:absolute;left:6362;top:2395;width:1878;height:2" coordorigin="6362,2395" coordsize="1878,2">
              <v:shape id="_x0000_s5565" style="position:absolute;left:6362;top:2395;width:1878;height:2" coordorigin="6362,2395" coordsize="1878,0" path="m6362,2395r1878,e" filled="f" strokecolor="#f0f0f0" strokeweight=".20064mm">
                <v:path arrowok="t"/>
              </v:shape>
            </v:group>
            <v:group id="_x0000_s5562" style="position:absolute;left:6362;top:1223;width:1878;height:2" coordorigin="6362,1223" coordsize="1878,2">
              <v:shape id="_x0000_s5563" style="position:absolute;left:6362;top:1223;width:1878;height:2" coordorigin="6362,1223" coordsize="1878,0" path="m6362,1223r1878,e" filled="f" strokecolor="#f0f0f0" strokeweight=".20064mm">
                <v:path arrowok="t"/>
              </v:shape>
            </v:group>
            <v:group id="_x0000_s5560" style="position:absolute;left:6362;top:51;width:1878;height:2" coordorigin="6362,51" coordsize="1878,2">
              <v:shape id="_x0000_s5561" style="position:absolute;left:6362;top:51;width:1878;height:2" coordorigin="6362,51" coordsize="1878,0" path="m6362,51r1878,e" filled="f" strokecolor="#f0f0f0" strokeweight=".20064mm">
                <v:path arrowok="t"/>
              </v:shape>
            </v:group>
            <v:group id="_x0000_s5558" style="position:absolute;left:6579;top:-1036;width:2;height:4758" coordorigin="6579,-1036" coordsize="2,4758">
              <v:shape id="_x0000_s5559" style="position:absolute;left:6579;top:-1036;width:2;height:4758" coordorigin="6579,-1036" coordsize="0,4758" path="m6579,3721r,-4757e" filled="f" strokecolor="#f0f0f0" strokeweight=".20064mm">
                <v:path arrowok="t"/>
              </v:shape>
            </v:group>
            <v:group id="_x0000_s5556" style="position:absolute;left:6940;top:-1036;width:2;height:4758" coordorigin="6940,-1036" coordsize="2,4758">
              <v:shape id="_x0000_s5557" style="position:absolute;left:6940;top:-1036;width:2;height:4758" coordorigin="6940,-1036" coordsize="0,4758" path="m6940,3721r,-4757e" filled="f" strokecolor="#f0f0f0" strokeweight=".20064mm">
                <v:path arrowok="t"/>
              </v:shape>
            </v:group>
            <v:group id="_x0000_s5554" style="position:absolute;left:7301;top:-1036;width:2;height:4758" coordorigin="7301,-1036" coordsize="2,4758">
              <v:shape id="_x0000_s5555" style="position:absolute;left:7301;top:-1036;width:2;height:4758" coordorigin="7301,-1036" coordsize="0,4758" path="m7301,3721r,-4757e" filled="f" strokecolor="#f0f0f0" strokeweight=".20064mm">
                <v:path arrowok="t"/>
              </v:shape>
            </v:group>
            <v:group id="_x0000_s5552" style="position:absolute;left:7662;top:-1036;width:2;height:4758" coordorigin="7662,-1036" coordsize="2,4758">
              <v:shape id="_x0000_s5553" style="position:absolute;left:7662;top:-1036;width:2;height:4758" coordorigin="7662,-1036" coordsize="0,4758" path="m7662,3721r,-4757e" filled="f" strokecolor="#f0f0f0" strokeweight=".20064mm">
                <v:path arrowok="t"/>
              </v:shape>
            </v:group>
            <v:group id="_x0000_s5550" style="position:absolute;left:8023;top:-1036;width:2;height:4758" coordorigin="8023,-1036" coordsize="2,4758">
              <v:shape id="_x0000_s5551" style="position:absolute;left:8023;top:-1036;width:2;height:4758" coordorigin="8023,-1036" coordsize="0,4758" path="m8023,3721r,-4757e" filled="f" strokecolor="#f0f0f0" strokeweight=".20064mm">
                <v:path arrowok="t"/>
              </v:shape>
            </v:group>
            <v:group id="_x0000_s5548" style="position:absolute;left:6556;top:-419;width:46;height:46" coordorigin="6556,-419" coordsize="46,46">
              <v:shape id="_x0000_s5549" style="position:absolute;left:6556;top:-419;width:46;height:46" coordorigin="6556,-419" coordsize="46,46" path="m6592,-419r-26,l6556,-408r,25l6566,-373r26,l6602,-383r,-25l6592,-419xe" fillcolor="#333" stroked="f">
                <v:path arrowok="t"/>
              </v:shape>
            </v:group>
            <v:group id="_x0000_s5546" style="position:absolute;left:6556;top:-419;width:46;height:46" coordorigin="6556,-419" coordsize="46,46">
              <v:shape id="_x0000_s5547" style="position:absolute;left:6556;top:-419;width:46;height:46" coordorigin="6556,-419" coordsize="46,46" path="m6556,-396r,-12l6566,-419r13,l6592,-419r10,11l6602,-396r,13l6592,-373r-13,l6566,-373r-10,-10l6556,-396e" filled="f" strokecolor="#333" strokeweight=".14686mm">
                <v:path arrowok="t"/>
              </v:shape>
            </v:group>
            <v:group id="_x0000_s5544" style="position:absolute;left:6579;top:-391;width:2;height:2" coordorigin="6579,-391" coordsize="2,2">
              <v:shape id="_x0000_s5545" style="position:absolute;left:6579;top:-391;width:2;height:2" coordorigin="6579,-391" coordsize="0,0" path="m6579,-391r,e" filled="f" strokecolor="#333" strokeweight=".22131mm">
                <v:path arrowok="t"/>
              </v:shape>
            </v:group>
            <v:group id="_x0000_s5542" style="position:absolute;left:6573;top:-388;width:13;height:2" coordorigin="6573,-388" coordsize="13,2">
              <v:shape id="_x0000_s5543" style="position:absolute;left:6573;top:-388;width:13;height:2" coordorigin="6573,-388" coordsize="13,0" path="m6573,-388r12,e" filled="f" strokecolor="#333" strokeweight=".04136mm">
                <v:path arrowok="t"/>
              </v:shape>
            </v:group>
            <v:group id="_x0000_s5540" style="position:absolute;left:6444;top:-391;width:271;height:2" coordorigin="6444,-391" coordsize="271,2">
              <v:shape id="_x0000_s5541" style="position:absolute;left:6444;top:-391;width:271;height:2" coordorigin="6444,-391" coordsize="271,0" path="m6444,-391r270,e" filled="f" strokecolor="white" strokeweight=".06631mm">
                <v:path arrowok="t"/>
              </v:shape>
            </v:group>
            <v:group id="_x0000_s5538" style="position:absolute;left:6437;top:-391;width:284;height:2" coordorigin="6437,-391" coordsize="284,2">
              <v:shape id="_x0000_s5539" style="position:absolute;left:6437;top:-391;width:284;height:2" coordorigin="6437,-391" coordsize="284,0" path="m6437,-391r284,e" filled="f" strokecolor="#333" strokeweight=".28761mm">
                <v:path arrowok="t"/>
              </v:shape>
            </v:group>
            <v:group id="_x0000_s5536" style="position:absolute;left:6444;top:-391;width:271;height:2" coordorigin="6444,-391" coordsize="271,2">
              <v:shape id="_x0000_s5537" style="position:absolute;left:6444;top:-391;width:271;height:2" coordorigin="6444,-391" coordsize="271,0" path="m6444,-391r270,e" filled="f" strokecolor="#333" strokeweight=".44056mm">
                <v:path arrowok="t"/>
              </v:shape>
            </v:group>
            <v:group id="_x0000_s5534" style="position:absolute;left:6798;top:879;width:284;height:2" coordorigin="6798,879" coordsize="284,2">
              <v:shape id="_x0000_s5535" style="position:absolute;left:6798;top:879;width:284;height:2" coordorigin="6798,879" coordsize="284,0" path="m6798,879r284,e" filled="f" strokecolor="#333" strokeweight=".16742mm">
                <v:path arrowok="t"/>
              </v:shape>
            </v:group>
            <v:group id="_x0000_s5532" style="position:absolute;left:6805;top:879;width:271;height:2" coordorigin="6805,879" coordsize="271,2">
              <v:shape id="_x0000_s5533" style="position:absolute;left:6805;top:879;width:271;height:2" coordorigin="6805,879" coordsize="271,0" path="m6805,879r270,e" filled="f" strokecolor="white" strokeweight=".06422mm">
                <v:path arrowok="t"/>
              </v:shape>
            </v:group>
            <v:group id="_x0000_s5530" style="position:absolute;left:6805;top:879;width:271;height:2" coordorigin="6805,879" coordsize="271,2">
              <v:shape id="_x0000_s5531" style="position:absolute;left:6805;top:879;width:271;height:2" coordorigin="6805,879" coordsize="271,0" path="m6805,879r270,e" filled="f" strokecolor="#333" strokeweight=".44056mm">
                <v:path arrowok="t"/>
              </v:shape>
            </v:group>
            <v:group id="_x0000_s5528" style="position:absolute;left:7278;top:716;width:46;height:46" coordorigin="7278,716" coordsize="46,46">
              <v:shape id="_x0000_s5529" style="position:absolute;left:7278;top:716;width:46;height:46" coordorigin="7278,716" coordsize="46,46" path="m7314,716r-26,l7278,727r,25l7288,762r26,l7324,752r,-25l7314,716xe" fillcolor="#333" stroked="f">
                <v:path arrowok="t"/>
              </v:shape>
            </v:group>
            <v:group id="_x0000_s5526" style="position:absolute;left:7278;top:716;width:46;height:46" coordorigin="7278,716" coordsize="46,46">
              <v:shape id="_x0000_s5527" style="position:absolute;left:7278;top:716;width:46;height:46" coordorigin="7278,716" coordsize="46,46" path="m7278,739r,-12l7288,716r13,l7314,716r10,11l7324,739r,13l7314,762r-13,l7288,762r-10,-10l7278,739e" filled="f" strokecolor="#333" strokeweight=".14686mm">
                <v:path arrowok="t"/>
              </v:shape>
            </v:group>
            <v:group id="_x0000_s5524" style="position:absolute;left:7301;top:879;width:2;height:2" coordorigin="7301,879" coordsize="2,2">
              <v:shape id="_x0000_s5525" style="position:absolute;left:7301;top:879;width:2;height:2" coordorigin="7301,879" coordsize="0,0" path="m7301,879r,e" filled="f" strokecolor="#333" strokeweight=".22131mm">
                <v:path arrowok="t"/>
              </v:shape>
            </v:group>
            <v:group id="_x0000_s5522" style="position:absolute;left:7159;top:880;width:284;height:2" coordorigin="7159,880" coordsize="284,2">
              <v:shape id="_x0000_s5523" style="position:absolute;left:7159;top:880;width:284;height:2" coordorigin="7159,880" coordsize="284,0" path="m7159,880r284,e" filled="f" strokecolor="#333" strokeweight=".17347mm">
                <v:path arrowok="t"/>
              </v:shape>
            </v:group>
            <v:group id="_x0000_s5520" style="position:absolute;left:7166;top:880;width:271;height:2" coordorigin="7166,880" coordsize="271,2">
              <v:shape id="_x0000_s5521" style="position:absolute;left:7166;top:880;width:271;height:2" coordorigin="7166,880" coordsize="271,0" path="m7166,880r270,e" filled="f" strokecolor="white" strokeweight=".07458mm">
                <v:path arrowok="t"/>
              </v:shape>
            </v:group>
            <v:group id="_x0000_s5518" style="position:absolute;left:7166;top:882;width:271;height:2" coordorigin="7166,882" coordsize="271,2">
              <v:shape id="_x0000_s5519" style="position:absolute;left:7166;top:882;width:271;height:2" coordorigin="7166,882" coordsize="271,0" path="m7166,882r270,e" filled="f" strokecolor="#333" strokeweight=".44056mm">
                <v:path arrowok="t"/>
              </v:shape>
            </v:group>
            <v:group id="_x0000_s5516" style="position:absolute;left:7639;top:1285;width:46;height:46" coordorigin="7639,1285" coordsize="46,46">
              <v:shape id="_x0000_s5517" style="position:absolute;left:7639;top:1285;width:46;height:46" coordorigin="7639,1285" coordsize="46,46" path="m7675,1285r-26,l7639,1295r,25l7649,1330r26,l7685,1320r,-25l7675,1285xe" fillcolor="#333" stroked="f">
                <v:path arrowok="t"/>
              </v:shape>
            </v:group>
            <v:group id="_x0000_s5514" style="position:absolute;left:7639;top:1285;width:46;height:46" coordorigin="7639,1285" coordsize="46,46">
              <v:shape id="_x0000_s5515" style="position:absolute;left:7639;top:1285;width:46;height:46" coordorigin="7639,1285" coordsize="46,46" path="m7639,1308r,-13l7649,1285r13,l7675,1285r10,10l7685,1308r,12l7675,1330r-13,l7649,1330r-10,-10l7639,1308e" filled="f" strokecolor="#333" strokeweight=".14686mm">
                <v:path arrowok="t"/>
              </v:shape>
            </v:group>
            <v:group id="_x0000_s5512" style="position:absolute;left:7662;top:1470;width:2;height:2" coordorigin="7662,1470" coordsize="2,2">
              <v:shape id="_x0000_s5513" style="position:absolute;left:7662;top:1470;width:2;height:2" coordorigin="7662,1470" coordsize="0,0" path="m7662,1470r,e" filled="f" strokecolor="#333" strokeweight=".22131mm">
                <v:path arrowok="t"/>
              </v:shape>
            </v:group>
            <v:group id="_x0000_s5510" style="position:absolute;left:7656;top:1475;width:13;height:2" coordorigin="7656,1475" coordsize="13,2">
              <v:shape id="_x0000_s5511" style="position:absolute;left:7656;top:1475;width:13;height:2" coordorigin="7656,1475" coordsize="13,0" path="m7656,1475r12,e" filled="f" strokecolor="#333" strokeweight=".0124mm">
                <v:path arrowok="t"/>
              </v:shape>
            </v:group>
            <v:group id="_x0000_s5508" style="position:absolute;left:7527;top:1473;width:271;height:2" coordorigin="7527,1473" coordsize="271,2">
              <v:shape id="_x0000_s5509" style="position:absolute;left:7527;top:1473;width:271;height:2" coordorigin="7527,1473" coordsize="271,0" path="m7527,1473r270,e" filled="f" strokecolor="white" strokeweight=".1201mm">
                <v:path arrowok="t"/>
              </v:shape>
            </v:group>
            <v:group id="_x0000_s5506" style="position:absolute;left:7520;top:1473;width:284;height:2" coordorigin="7520,1473" coordsize="284,2">
              <v:shape id="_x0000_s5507" style="position:absolute;left:7520;top:1473;width:284;height:2" coordorigin="7520,1473" coordsize="284,0" path="m7520,1473r284,e" filled="f" strokecolor="#333" strokeweight=".34139mm">
                <v:path arrowok="t"/>
              </v:shape>
            </v:group>
            <v:group id="_x0000_s5504" style="position:absolute;left:7527;top:1473;width:271;height:2" coordorigin="7527,1473" coordsize="271,2">
              <v:shape id="_x0000_s5505" style="position:absolute;left:7527;top:1473;width:271;height:2" coordorigin="7527,1473" coordsize="271,0" path="m7527,1473r270,e" filled="f" strokecolor="#333" strokeweight=".44056mm">
                <v:path arrowok="t"/>
              </v:shape>
            </v:group>
            <v:group id="_x0000_s5502" style="position:absolute;left:8023;top:935;width:2;height:27" coordorigin="8023,935" coordsize="2,27">
              <v:shape id="_x0000_s5503" style="position:absolute;left:8023;top:935;width:2;height:27" coordorigin="8023,935" coordsize="0,27" path="m8023,962r,-27e" filled="f" strokecolor="#333" strokeweight=".22131mm">
                <v:path arrowok="t"/>
              </v:shape>
            </v:group>
            <v:group id="_x0000_s5500" style="position:absolute;left:8017;top:999;width:13;height:2" coordorigin="8017,999" coordsize="13,2">
              <v:shape id="_x0000_s5501" style="position:absolute;left:8017;top:999;width:13;height:2" coordorigin="8017,999" coordsize="13,0" path="m8017,999r12,e" filled="f" strokecolor="#333" strokeweight=".00619mm">
                <v:path arrowok="t"/>
              </v:shape>
            </v:group>
            <v:group id="_x0000_s5498" style="position:absolute;left:7888;top:961;width:271;height:40" coordorigin="7888,961" coordsize="271,40">
              <v:shape id="_x0000_s5499" style="position:absolute;left:7888;top:961;width:271;height:40" coordorigin="7888,961" coordsize="271,40" path="m7888,1000r270,l8158,961r-270,l7888,1000xe" stroked="f">
                <v:path arrowok="t"/>
              </v:shape>
            </v:group>
            <v:group id="_x0000_s5496" style="position:absolute;left:7881;top:965;width:284;height:46" coordorigin="7881,965" coordsize="284,46">
              <v:shape id="_x0000_s5497" style="position:absolute;left:7881;top:965;width:284;height:46" coordorigin="7881,965" coordsize="284,46" path="m7881,1010r284,l8165,965r-284,l7881,1010xe" fillcolor="#333" stroked="f">
                <v:path arrowok="t"/>
              </v:shape>
            </v:group>
            <v:group id="_x0000_s5494" style="position:absolute;left:8298;top:3567;width:1878;height:2" coordorigin="8298,3567" coordsize="1878,2">
              <v:shape id="_x0000_s5495" style="position:absolute;left:8298;top:3567;width:1878;height:2" coordorigin="8298,3567" coordsize="1878,0" path="m8298,3567r1877,e" filled="f" strokecolor="#f0f0f0" strokeweight=".20064mm">
                <v:path arrowok="t"/>
              </v:shape>
            </v:group>
            <v:group id="_x0000_s5492" style="position:absolute;left:8298;top:2395;width:1878;height:2" coordorigin="8298,2395" coordsize="1878,2">
              <v:shape id="_x0000_s5493" style="position:absolute;left:8298;top:2395;width:1878;height:2" coordorigin="8298,2395" coordsize="1878,0" path="m8298,2395r1877,e" filled="f" strokecolor="#f0f0f0" strokeweight=".20064mm">
                <v:path arrowok="t"/>
              </v:shape>
            </v:group>
            <v:group id="_x0000_s5490" style="position:absolute;left:8298;top:1223;width:1878;height:2" coordorigin="8298,1223" coordsize="1878,2">
              <v:shape id="_x0000_s5491" style="position:absolute;left:8298;top:1223;width:1878;height:2" coordorigin="8298,1223" coordsize="1878,0" path="m8298,1223r1877,e" filled="f" strokecolor="#f0f0f0" strokeweight=".20064mm">
                <v:path arrowok="t"/>
              </v:shape>
            </v:group>
            <v:group id="_x0000_s5488" style="position:absolute;left:8298;top:51;width:1878;height:2" coordorigin="8298,51" coordsize="1878,2">
              <v:shape id="_x0000_s5489" style="position:absolute;left:8298;top:51;width:1878;height:2" coordorigin="8298,51" coordsize="1878,0" path="m8298,51r1877,e" filled="f" strokecolor="#f0f0f0" strokeweight=".20064mm">
                <v:path arrowok="t"/>
              </v:shape>
            </v:group>
            <v:group id="_x0000_s5486" style="position:absolute;left:8515;top:-1036;width:2;height:4758" coordorigin="8515,-1036" coordsize="2,4758">
              <v:shape id="_x0000_s5487" style="position:absolute;left:8515;top:-1036;width:2;height:4758" coordorigin="8515,-1036" coordsize="0,4758" path="m8515,3721r,-4757e" filled="f" strokecolor="#f0f0f0" strokeweight=".20064mm">
                <v:path arrowok="t"/>
              </v:shape>
            </v:group>
            <v:group id="_x0000_s5484" style="position:absolute;left:8876;top:-1036;width:2;height:4758" coordorigin="8876,-1036" coordsize="2,4758">
              <v:shape id="_x0000_s5485" style="position:absolute;left:8876;top:-1036;width:2;height:4758" coordorigin="8876,-1036" coordsize="0,4758" path="m8876,3721r,-4757e" filled="f" strokecolor="#f0f0f0" strokeweight=".20064mm">
                <v:path arrowok="t"/>
              </v:shape>
            </v:group>
            <v:group id="_x0000_s5482" style="position:absolute;left:9236;top:-1036;width:2;height:4758" coordorigin="9236,-1036" coordsize="2,4758">
              <v:shape id="_x0000_s5483" style="position:absolute;left:9236;top:-1036;width:2;height:4758" coordorigin="9236,-1036" coordsize="0,4758" path="m9236,3721r,-4757e" filled="f" strokecolor="#f0f0f0" strokeweight=".20064mm">
                <v:path arrowok="t"/>
              </v:shape>
            </v:group>
            <v:group id="_x0000_s5480" style="position:absolute;left:9598;top:-1036;width:2;height:4758" coordorigin="9598,-1036" coordsize="2,4758">
              <v:shape id="_x0000_s5481" style="position:absolute;left:9598;top:-1036;width:2;height:4758" coordorigin="9598,-1036" coordsize="0,4758" path="m9598,3721r,-4757e" filled="f" strokecolor="#f0f0f0" strokeweight=".20064mm">
                <v:path arrowok="t"/>
              </v:shape>
            </v:group>
            <v:group id="_x0000_s5478" style="position:absolute;left:9959;top:-1036;width:2;height:4758" coordorigin="9959,-1036" coordsize="2,4758">
              <v:shape id="_x0000_s5479" style="position:absolute;left:9959;top:-1036;width:2;height:4758" coordorigin="9959,-1036" coordsize="0,4758" path="m9959,3721r,-4757e" filled="f" strokecolor="#f0f0f0" strokeweight=".20064mm">
                <v:path arrowok="t"/>
              </v:shape>
            </v:group>
            <v:group id="_x0000_s5476" style="position:absolute;left:8373;top:-817;width:284;height:2" coordorigin="8373,-817" coordsize="284,2">
              <v:shape id="_x0000_s5477" style="position:absolute;left:8373;top:-817;width:284;height:2" coordorigin="8373,-817" coordsize="284,0" path="m8373,-817r283,e" filled="f" strokecolor="#333" strokeweight=".18197mm">
                <v:path arrowok="t"/>
              </v:shape>
            </v:group>
            <v:group id="_x0000_s5474" style="position:absolute;left:8379;top:-817;width:271;height:2" coordorigin="8379,-817" coordsize="271,2">
              <v:shape id="_x0000_s5475" style="position:absolute;left:8379;top:-817;width:271;height:2" coordorigin="8379,-817" coordsize="271,0" path="m8379,-817r271,e" filled="f" strokecolor="white" strokeweight=".08906mm">
                <v:path arrowok="t"/>
              </v:shape>
            </v:group>
            <v:group id="_x0000_s5472" style="position:absolute;left:8379;top:-817;width:271;height:2" coordorigin="8379,-817" coordsize="271,2">
              <v:shape id="_x0000_s5473" style="position:absolute;left:8379;top:-817;width:271;height:2" coordorigin="8379,-817" coordsize="271,0" path="m8379,-817r271,e" filled="f" strokecolor="#333" strokeweight=".44056mm">
                <v:path arrowok="t"/>
              </v:shape>
            </v:group>
            <v:group id="_x0000_s5470" style="position:absolute;left:8876;top:217;width:2;height:29" coordorigin="8876,217" coordsize="2,29">
              <v:shape id="_x0000_s5471" style="position:absolute;left:8876;top:217;width:2;height:29" coordorigin="8876,217" coordsize="0,29" path="m8876,245r,-28e" filled="f" strokecolor="#333" strokeweight=".22131mm">
                <v:path arrowok="t"/>
              </v:shape>
            </v:group>
            <v:group id="_x0000_s5468" style="position:absolute;left:8869;top:289;width:13;height:2" coordorigin="8869,289" coordsize="13,2">
              <v:shape id="_x0000_s5469" style="position:absolute;left:8869;top:289;width:13;height:2" coordorigin="8869,289" coordsize="13,0" path="m8869,289r13,e" filled="f" strokecolor="#333" strokeweight=".0103mm">
                <v:path arrowok="t"/>
              </v:shape>
            </v:group>
            <v:group id="_x0000_s5466" style="position:absolute;left:8740;top:244;width:271;height:46" coordorigin="8740,244" coordsize="271,46">
              <v:shape id="_x0000_s5467" style="position:absolute;left:8740;top:244;width:271;height:46" coordorigin="8740,244" coordsize="271,46" path="m8740,290r271,l9011,244r-271,l8740,290xe" stroked="f">
                <v:path arrowok="t"/>
              </v:shape>
            </v:group>
            <v:group id="_x0000_s5464" style="position:absolute;left:8740;top:245;width:271;height:44" coordorigin="8740,245" coordsize="271,44">
              <v:shape id="_x0000_s5465" style="position:absolute;left:8740;top:245;width:271;height:44" coordorigin="8740,245" coordsize="271,44" path="m8740,245r,44l9011,289r,-44l8740,245xe" filled="f" strokecolor="#333" strokeweight=".22131mm">
                <v:path arrowok="t"/>
              </v:shape>
            </v:group>
            <v:group id="_x0000_s5462" style="position:absolute;left:8740;top:277;width:271;height:25" coordorigin="8740,277" coordsize="271,25">
              <v:shape id="_x0000_s5463" style="position:absolute;left:8740;top:277;width:271;height:25" coordorigin="8740,277" coordsize="271,25" path="m8740,302r271,l9011,277r-271,l8740,302xe" fillcolor="#333" stroked="f">
                <v:path arrowok="t"/>
              </v:shape>
            </v:group>
            <v:group id="_x0000_s5460" style="position:absolute;left:9214;top:208;width:46;height:46" coordorigin="9214,208" coordsize="46,46">
              <v:shape id="_x0000_s5461" style="position:absolute;left:9214;top:208;width:46;height:46" coordorigin="9214,208" coordsize="46,46" path="m9249,208r-25,l9214,219r,25l9224,254r25,l9259,244r,-25l9249,208xe" fillcolor="#333" stroked="f">
                <v:path arrowok="t"/>
              </v:shape>
            </v:group>
            <v:group id="_x0000_s5458" style="position:absolute;left:9214;top:208;width:46;height:46" coordorigin="9214,208" coordsize="46,46">
              <v:shape id="_x0000_s5459" style="position:absolute;left:9214;top:208;width:46;height:46" coordorigin="9214,208" coordsize="46,46" path="m9214,231r,-12l9224,208r12,l9249,208r10,11l9259,231r,13l9249,254r-13,l9224,254r-10,-10l9214,231e" filled="f" strokecolor="#333" strokeweight=".14686mm">
                <v:path arrowok="t"/>
              </v:shape>
            </v:group>
            <v:group id="_x0000_s5456" style="position:absolute;left:9236;top:270;width:2;height:2" coordorigin="9236,270" coordsize="2,2">
              <v:shape id="_x0000_s5457" style="position:absolute;left:9236;top:270;width:2;height:2" coordorigin="9236,270" coordsize="0,0" path="m9236,270r,e" filled="f" strokecolor="#333" strokeweight=".22131mm">
                <v:path arrowok="t"/>
              </v:shape>
            </v:group>
            <v:group id="_x0000_s5454" style="position:absolute;left:9230;top:289;width:13;height:2" coordorigin="9230,289" coordsize="13,2">
              <v:shape id="_x0000_s5455" style="position:absolute;left:9230;top:289;width:13;height:2" coordorigin="9230,289" coordsize="13,0" path="m9230,289r13,e" filled="f" strokecolor="#333" strokeweight=".0124mm">
                <v:path arrowok="t"/>
              </v:shape>
            </v:group>
            <v:group id="_x0000_s5452" style="position:absolute;left:9101;top:279;width:271;height:2" coordorigin="9101,279" coordsize="271,2">
              <v:shape id="_x0000_s5453" style="position:absolute;left:9101;top:279;width:271;height:2" coordorigin="9101,279" coordsize="271,0" path="m9101,279r271,e" filled="f" strokecolor="white" strokeweight=".36828mm">
                <v:path arrowok="t"/>
              </v:shape>
            </v:group>
            <v:group id="_x0000_s5450" style="position:absolute;left:9095;top:285;width:284;height:2" coordorigin="9095,285" coordsize="284,2">
              <v:shape id="_x0000_s5451" style="position:absolute;left:9095;top:285;width:284;height:2" coordorigin="9095,285" coordsize="284,0" path="m9095,285r283,e" filled="f" strokecolor="#333" strokeweight=".55342mm">
                <v:path arrowok="t"/>
              </v:shape>
            </v:group>
            <v:group id="_x0000_s5448" style="position:absolute;left:9591;top:1118;width:13;height:2" coordorigin="9591,1118" coordsize="13,2">
              <v:shape id="_x0000_s5449" style="position:absolute;left:9591;top:1118;width:13;height:2" coordorigin="9591,1118" coordsize="13,0" path="m9591,1118r13,e" filled="f" strokecolor="#333" strokeweight=".08894mm">
                <v:path arrowok="t"/>
              </v:shape>
            </v:group>
            <v:group id="_x0000_s5446" style="position:absolute;left:9591;top:1155;width:13;height:2" coordorigin="9591,1155" coordsize="13,2">
              <v:shape id="_x0000_s5447" style="position:absolute;left:9591;top:1155;width:13;height:2" coordorigin="9591,1155" coordsize="13,0" path="m9591,1155r13,e" filled="f" strokecolor="#333" strokeweight=".0103mm">
                <v:path arrowok="t"/>
              </v:shape>
            </v:group>
            <v:group id="_x0000_s5444" style="position:absolute;left:9462;top:1120;width:271;height:36" coordorigin="9462,1120" coordsize="271,36">
              <v:shape id="_x0000_s5445" style="position:absolute;left:9462;top:1120;width:271;height:36" coordorigin="9462,1120" coordsize="271,36" path="m9462,1155r271,l9733,1120r-271,l9462,1155xe" stroked="f">
                <v:path arrowok="t"/>
              </v:shape>
            </v:group>
            <v:group id="_x0000_s5442" style="position:absolute;left:9456;top:1124;width:284;height:41" coordorigin="9456,1124" coordsize="284,41">
              <v:shape id="_x0000_s5443" style="position:absolute;left:9456;top:1124;width:284;height:41" coordorigin="9456,1124" coordsize="284,41" path="m9456,1164r283,l9739,1124r-283,l9456,1164xe" fillcolor="#333" stroked="f">
                <v:path arrowok="t"/>
              </v:shape>
            </v:group>
            <v:group id="_x0000_s5440" style="position:absolute;left:9959;top:472;width:2;height:13" coordorigin="9959,472" coordsize="2,13">
              <v:shape id="_x0000_s5441" style="position:absolute;left:9959;top:472;width:2;height:13" coordorigin="9959,472" coordsize="0,13" path="m9959,472r,12e" filled="f" strokecolor="#333" strokeweight="0">
                <v:path arrowok="t"/>
              </v:shape>
            </v:group>
            <v:group id="_x0000_s5438" style="position:absolute;left:9817;top:478;width:284;height:2" coordorigin="9817,478" coordsize="284,2">
              <v:shape id="_x0000_s5439" style="position:absolute;left:9817;top:478;width:284;height:2" coordorigin="9817,478" coordsize="284,0" path="m9817,478r283,e" filled="f" strokecolor="#333" strokeweight=".15772mm">
                <v:path arrowok="t"/>
              </v:shape>
            </v:group>
            <v:group id="_x0000_s5436" style="position:absolute;left:9823;top:478;width:271;height:2" coordorigin="9823,478" coordsize="271,2">
              <v:shape id="_x0000_s5437" style="position:absolute;left:9823;top:478;width:271;height:2" coordorigin="9823,478" coordsize="271,0" path="m9823,478r271,e" filled="f" strokecolor="white" strokeweight=".04769mm">
                <v:path arrowok="t"/>
              </v:shape>
            </v:group>
            <v:group id="_x0000_s5434" style="position:absolute;left:9823;top:478;width:271;height:2" coordorigin="9823,478" coordsize="271,2">
              <v:shape id="_x0000_s5435" style="position:absolute;left:9823;top:478;width:271;height:2" coordorigin="9823,478" coordsize="271,0" path="m9823,478r271,e" filled="f" strokecolor="#333" strokeweight=".44056mm">
                <v:path arrowok="t"/>
              </v:shape>
            </v:group>
            <v:group id="_x0000_s5432" style="position:absolute;left:2491;top:3721;width:1878;height:182" coordorigin="2491,3721" coordsize="1878,182">
              <v:shape id="_x0000_s5433" style="position:absolute;left:2491;top:3721;width:1878;height:182" coordorigin="2491,3721" coordsize="1878,182" path="m2491,3903r1877,l4368,3721r-1877,l2491,3903xe" filled="f" strokecolor="#f0f0f0" strokeweight=".20064mm">
                <v:path arrowok="t"/>
              </v:shape>
            </v:group>
            <v:group id="_x0000_s5430" style="position:absolute;left:4427;top:3721;width:1878;height:182" coordorigin="4427,3721" coordsize="1878,182">
              <v:shape id="_x0000_s5431" style="position:absolute;left:4427;top:3721;width:1878;height:182" coordorigin="4427,3721" coordsize="1878,182" path="m4427,3903r1877,l6304,3721r-1877,l4427,3903e" filled="f" strokecolor="#f0f0f0" strokeweight=".20064mm">
                <v:path arrowok="t"/>
              </v:shape>
            </v:group>
            <v:group id="_x0000_s5428" style="position:absolute;left:6362;top:3721;width:1878;height:182" coordorigin="6362,3721" coordsize="1878,182">
              <v:shape id="_x0000_s5429" style="position:absolute;left:6362;top:3721;width:1878;height:182" coordorigin="6362,3721" coordsize="1878,182" path="m6362,3903r1878,l8240,3721r-1878,l6362,3903xe" filled="f" strokecolor="#f0f0f0" strokeweight=".20064mm">
                <v:path arrowok="t"/>
              </v:shape>
            </v:group>
            <v:group id="_x0000_s5426" style="position:absolute;left:8298;top:3721;width:1878;height:182" coordorigin="8298,3721" coordsize="1878,182">
              <v:shape id="_x0000_s5427" style="position:absolute;left:8298;top:3721;width:1878;height:182" coordorigin="8298,3721" coordsize="1878,182" path="m8298,3903r1877,l10175,3721r-1877,l8298,3903xe" filled="f" strokecolor="#f0f0f0" strokeweight=".20064mm">
                <v:path arrowok="t"/>
              </v:shape>
            </v:group>
            <v:group id="_x0000_s5424" style="position:absolute;left:2491;top:3903;width:1878;height:2" coordorigin="2491,3903" coordsize="1878,2">
              <v:shape id="_x0000_s5425" style="position:absolute;left:2491;top:3903;width:1878;height:2" coordorigin="2491,3903" coordsize="1878,0" path="m2491,3903r1877,e" filled="f" strokeweight=".20064mm">
                <v:path arrowok="t"/>
              </v:shape>
            </v:group>
            <v:group id="_x0000_s5422" style="position:absolute;left:2708;top:3903;width:2;height:30" coordorigin="2708,3903" coordsize="2,30">
              <v:shape id="_x0000_s5423" style="position:absolute;left:2708;top:3903;width:2;height:30" coordorigin="2708,3903" coordsize="0,30" path="m2708,3932r,-29e" filled="f" strokeweight=".20064mm">
                <v:path arrowok="t"/>
              </v:shape>
            </v:group>
            <v:group id="_x0000_s5420" style="position:absolute;left:3069;top:3903;width:2;height:30" coordorigin="3069,3903" coordsize="2,30">
              <v:shape id="_x0000_s5421" style="position:absolute;left:3069;top:3903;width:2;height:30" coordorigin="3069,3903" coordsize="0,30" path="m3069,3932r,-29e" filled="f" strokeweight=".20064mm">
                <v:path arrowok="t"/>
              </v:shape>
            </v:group>
            <v:group id="_x0000_s5418" style="position:absolute;left:3430;top:3903;width:2;height:30" coordorigin="3430,3903" coordsize="2,30">
              <v:shape id="_x0000_s5419" style="position:absolute;left:3430;top:3903;width:2;height:30" coordorigin="3430,3903" coordsize="0,30" path="m3430,3932r,-29e" filled="f" strokeweight=".20064mm">
                <v:path arrowok="t"/>
              </v:shape>
            </v:group>
            <v:group id="_x0000_s5416" style="position:absolute;left:3791;top:3903;width:2;height:30" coordorigin="3791,3903" coordsize="2,30">
              <v:shape id="_x0000_s5417" style="position:absolute;left:3791;top:3903;width:2;height:30" coordorigin="3791,3903" coordsize="0,30" path="m3791,3932r,-29e" filled="f" strokeweight=".20064mm">
                <v:path arrowok="t"/>
              </v:shape>
            </v:group>
            <v:group id="_x0000_s5414" style="position:absolute;left:4152;top:3903;width:2;height:30" coordorigin="4152,3903" coordsize="2,30">
              <v:shape id="_x0000_s5415" style="position:absolute;left:4152;top:3903;width:2;height:30" coordorigin="4152,3903" coordsize="0,30" path="m4152,3932r,-29e" filled="f" strokeweight=".20064mm">
                <v:path arrowok="t"/>
              </v:shape>
            </v:group>
            <v:group id="_x0000_s5412" style="position:absolute;left:4427;top:3903;width:1878;height:2" coordorigin="4427,3903" coordsize="1878,2">
              <v:shape id="_x0000_s5413" style="position:absolute;left:4427;top:3903;width:1878;height:2" coordorigin="4427,3903" coordsize="1878,0" path="m4427,3903r1877,e" filled="f" strokeweight=".20064mm">
                <v:path arrowok="t"/>
              </v:shape>
            </v:group>
            <v:group id="_x0000_s5410" style="position:absolute;left:4643;top:3903;width:2;height:30" coordorigin="4643,3903" coordsize="2,30">
              <v:shape id="_x0000_s5411" style="position:absolute;left:4643;top:3903;width:2;height:30" coordorigin="4643,3903" coordsize="0,30" path="m4643,3932r,-29e" filled="f" strokeweight=".20064mm">
                <v:path arrowok="t"/>
              </v:shape>
            </v:group>
            <v:group id="_x0000_s5408" style="position:absolute;left:5004;top:3903;width:2;height:30" coordorigin="5004,3903" coordsize="2,30">
              <v:shape id="_x0000_s5409" style="position:absolute;left:5004;top:3903;width:2;height:30" coordorigin="5004,3903" coordsize="0,30" path="m5004,3932r,-29e" filled="f" strokeweight=".20064mm">
                <v:path arrowok="t"/>
              </v:shape>
            </v:group>
            <v:group id="_x0000_s5406" style="position:absolute;left:5365;top:3903;width:2;height:30" coordorigin="5365,3903" coordsize="2,30">
              <v:shape id="_x0000_s5407" style="position:absolute;left:5365;top:3903;width:2;height:30" coordorigin="5365,3903" coordsize="0,30" path="m5365,3932r,-29e" filled="f" strokeweight=".20064mm">
                <v:path arrowok="t"/>
              </v:shape>
            </v:group>
            <v:group id="_x0000_s5404" style="position:absolute;left:5726;top:3903;width:2;height:30" coordorigin="5726,3903" coordsize="2,30">
              <v:shape id="_x0000_s5405" style="position:absolute;left:5726;top:3903;width:2;height:30" coordorigin="5726,3903" coordsize="0,30" path="m5726,3932r,-29e" filled="f" strokeweight=".20064mm">
                <v:path arrowok="t"/>
              </v:shape>
            </v:group>
            <v:group id="_x0000_s5402" style="position:absolute;left:6087;top:3903;width:2;height:30" coordorigin="6087,3903" coordsize="2,30">
              <v:shape id="_x0000_s5403" style="position:absolute;left:6087;top:3903;width:2;height:30" coordorigin="6087,3903" coordsize="0,30" path="m6087,3932r,-29e" filled="f" strokeweight=".20064mm">
                <v:path arrowok="t"/>
              </v:shape>
            </v:group>
            <v:group id="_x0000_s5400" style="position:absolute;left:6362;top:3903;width:1878;height:2" coordorigin="6362,3903" coordsize="1878,2">
              <v:shape id="_x0000_s5401" style="position:absolute;left:6362;top:3903;width:1878;height:2" coordorigin="6362,3903" coordsize="1878,0" path="m6362,3903r1878,e" filled="f" strokeweight=".20064mm">
                <v:path arrowok="t"/>
              </v:shape>
            </v:group>
            <v:group id="_x0000_s5398" style="position:absolute;left:6579;top:3903;width:2;height:30" coordorigin="6579,3903" coordsize="2,30">
              <v:shape id="_x0000_s5399" style="position:absolute;left:6579;top:3903;width:2;height:30" coordorigin="6579,3903" coordsize="0,30" path="m6579,3932r,-29e" filled="f" strokeweight=".20064mm">
                <v:path arrowok="t"/>
              </v:shape>
            </v:group>
            <v:group id="_x0000_s5396" style="position:absolute;left:6940;top:3903;width:2;height:30" coordorigin="6940,3903" coordsize="2,30">
              <v:shape id="_x0000_s5397" style="position:absolute;left:6940;top:3903;width:2;height:30" coordorigin="6940,3903" coordsize="0,30" path="m6940,3932r,-29e" filled="f" strokeweight=".20064mm">
                <v:path arrowok="t"/>
              </v:shape>
            </v:group>
            <v:group id="_x0000_s5394" style="position:absolute;left:7301;top:3903;width:2;height:30" coordorigin="7301,3903" coordsize="2,30">
              <v:shape id="_x0000_s5395" style="position:absolute;left:7301;top:3903;width:2;height:30" coordorigin="7301,3903" coordsize="0,30" path="m7301,3932r,-29e" filled="f" strokeweight=".20064mm">
                <v:path arrowok="t"/>
              </v:shape>
            </v:group>
            <v:group id="_x0000_s5392" style="position:absolute;left:7662;top:3903;width:2;height:30" coordorigin="7662,3903" coordsize="2,30">
              <v:shape id="_x0000_s5393" style="position:absolute;left:7662;top:3903;width:2;height:30" coordorigin="7662,3903" coordsize="0,30" path="m7662,3932r,-29e" filled="f" strokeweight=".20064mm">
                <v:path arrowok="t"/>
              </v:shape>
            </v:group>
            <v:group id="_x0000_s5390" style="position:absolute;left:8023;top:3903;width:2;height:30" coordorigin="8023,3903" coordsize="2,30">
              <v:shape id="_x0000_s5391" style="position:absolute;left:8023;top:3903;width:2;height:30" coordorigin="8023,3903" coordsize="0,30" path="m8023,3932r,-29e" filled="f" strokeweight=".20064mm">
                <v:path arrowok="t"/>
              </v:shape>
            </v:group>
            <v:group id="_x0000_s5388" style="position:absolute;left:8298;top:3903;width:1878;height:2" coordorigin="8298,3903" coordsize="1878,2">
              <v:shape id="_x0000_s5389" style="position:absolute;left:8298;top:3903;width:1878;height:2" coordorigin="8298,3903" coordsize="1878,0" path="m8298,3903r1877,e" filled="f" strokeweight=".20064mm">
                <v:path arrowok="t"/>
              </v:shape>
            </v:group>
            <v:group id="_x0000_s5386" style="position:absolute;left:8515;top:3903;width:2;height:30" coordorigin="8515,3903" coordsize="2,30">
              <v:shape id="_x0000_s5387" style="position:absolute;left:8515;top:3903;width:2;height:30" coordorigin="8515,3903" coordsize="0,30" path="m8515,3932r,-29e" filled="f" strokeweight=".20064mm">
                <v:path arrowok="t"/>
              </v:shape>
            </v:group>
            <v:group id="_x0000_s5384" style="position:absolute;left:8876;top:3903;width:2;height:30" coordorigin="8876,3903" coordsize="2,30">
              <v:shape id="_x0000_s5385" style="position:absolute;left:8876;top:3903;width:2;height:30" coordorigin="8876,3903" coordsize="0,30" path="m8876,3932r,-29e" filled="f" strokeweight=".20064mm">
                <v:path arrowok="t"/>
              </v:shape>
            </v:group>
            <v:group id="_x0000_s5382" style="position:absolute;left:9236;top:3903;width:2;height:30" coordorigin="9236,3903" coordsize="2,30">
              <v:shape id="_x0000_s5383" style="position:absolute;left:9236;top:3903;width:2;height:30" coordorigin="9236,3903" coordsize="0,30" path="m9236,3932r,-29e" filled="f" strokeweight=".20064mm">
                <v:path arrowok="t"/>
              </v:shape>
            </v:group>
            <v:group id="_x0000_s5380" style="position:absolute;left:9598;top:3903;width:2;height:30" coordorigin="9598,3903" coordsize="2,30">
              <v:shape id="_x0000_s5381" style="position:absolute;left:9598;top:3903;width:2;height:30" coordorigin="9598,3903" coordsize="0,30" path="m9598,3932r,-29e" filled="f" strokeweight=".20064mm">
                <v:path arrowok="t"/>
              </v:shape>
            </v:group>
            <v:group id="_x0000_s5378" style="position:absolute;left:9959;top:3903;width:2;height:30" coordorigin="9959,3903" coordsize="2,30">
              <v:shape id="_x0000_s5379" style="position:absolute;left:9959;top:3903;width:2;height:30" coordorigin="9959,3903" coordsize="0,30" path="m9959,3932r,-29e" filled="f" strokeweight=".20064mm">
                <v:path arrowok="t"/>
              </v:shape>
            </v:group>
            <v:group id="_x0000_s5376" style="position:absolute;left:2491;top:-1036;width:2;height:4758" coordorigin="2491,-1036" coordsize="2,4758">
              <v:shape id="_x0000_s5377" style="position:absolute;left:2491;top:-1036;width:2;height:4758" coordorigin="2491,-1036" coordsize="0,4758" path="m2491,3721r,-4757e" filled="f" strokeweight=".20064mm">
                <v:path arrowok="t"/>
              </v:shape>
            </v:group>
            <v:group id="_x0000_s5374" style="position:absolute;left:2462;top:3567;width:30;height:2" coordorigin="2462,3567" coordsize="30,2">
              <v:shape id="_x0000_s5375" style="position:absolute;left:2462;top:3567;width:30;height:2" coordorigin="2462,3567" coordsize="30,0" path="m2462,3567r29,e" filled="f" strokeweight=".20064mm">
                <v:path arrowok="t"/>
              </v:shape>
            </v:group>
            <v:group id="_x0000_s5372" style="position:absolute;left:2462;top:2395;width:30;height:2" coordorigin="2462,2395" coordsize="30,2">
              <v:shape id="_x0000_s5373" style="position:absolute;left:2462;top:2395;width:30;height:2" coordorigin="2462,2395" coordsize="30,0" path="m2462,2395r29,e" filled="f" strokeweight=".20064mm">
                <v:path arrowok="t"/>
              </v:shape>
            </v:group>
            <v:group id="_x0000_s5370" style="position:absolute;left:2462;top:1223;width:30;height:2" coordorigin="2462,1223" coordsize="30,2">
              <v:shape id="_x0000_s5371" style="position:absolute;left:2462;top:1223;width:30;height:2" coordorigin="2462,1223" coordsize="30,0" path="m2462,1223r29,e" filled="f" strokeweight=".20064mm">
                <v:path arrowok="t"/>
              </v:shape>
            </v:group>
            <v:group id="_x0000_s5368" style="position:absolute;left:2462;top:51;width:30;height:2" coordorigin="2462,51" coordsize="30,2">
              <v:shape id="_x0000_s5369" style="position:absolute;left:2462;top:51;width:30;height:2" coordorigin="2462,51" coordsize="30,0" path="m2462,51r29,e" filled="f" strokeweight=".20064mm">
                <v:path arrowok="t"/>
              </v:shape>
            </v:group>
            <w10:wrap anchorx="page"/>
          </v:group>
        </w:pict>
      </w:r>
      <w:r>
        <w:rPr>
          <w:rFonts w:ascii="Arial"/>
          <w:w w:val="105"/>
          <w:sz w:val="9"/>
        </w:rPr>
        <w:t>100.0</w:t>
      </w:r>
    </w:p>
    <w:p w14:paraId="6E7E12B1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759FF2C1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1430CA08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2EC34862" w14:textId="77777777" w:rsidR="00632595" w:rsidRDefault="00632595">
      <w:pPr>
        <w:spacing w:before="11"/>
        <w:rPr>
          <w:rFonts w:ascii="Arial" w:eastAsia="Arial" w:hAnsi="Arial" w:cs="Arial"/>
          <w:sz w:val="24"/>
          <w:szCs w:val="24"/>
        </w:rPr>
      </w:pPr>
    </w:p>
    <w:p w14:paraId="14BCA947" w14:textId="77777777" w:rsidR="00632595" w:rsidRDefault="00632595">
      <w:pPr>
        <w:spacing w:before="11"/>
        <w:rPr>
          <w:rFonts w:ascii="Arial" w:eastAsia="Arial" w:hAnsi="Arial" w:cs="Arial"/>
          <w:sz w:val="7"/>
          <w:szCs w:val="7"/>
        </w:rPr>
      </w:pPr>
    </w:p>
    <w:p w14:paraId="24B6BBD2" w14:textId="77777777" w:rsidR="00632595" w:rsidRDefault="008950A2">
      <w:pPr>
        <w:ind w:left="536"/>
        <w:rPr>
          <w:rFonts w:ascii="Arial" w:eastAsia="Arial" w:hAnsi="Arial" w:cs="Arial"/>
          <w:sz w:val="9"/>
          <w:szCs w:val="9"/>
        </w:rPr>
      </w:pPr>
      <w:r>
        <w:pict w14:anchorId="3D3ABFB1">
          <v:shape id="_x0000_s5366" type="#_x0000_t202" style="position:absolute;left:0;text-align:left;margin-left:100.4pt;margin-top:-12.7pt;width:7.9pt;height:42.4pt;z-index:4648;mso-position-horizontal-relative:page" filled="f" stroked="f">
            <v:textbox style="layout-flow:vertical;mso-layout-flow-alt:bottom-to-top" inset="0,0,0,0">
              <w:txbxContent>
                <w:p w14:paraId="68B6B3E3" w14:textId="77777777" w:rsidR="008950A2" w:rsidRDefault="008950A2">
                  <w:pPr>
                    <w:spacing w:before="12"/>
                    <w:ind w:left="20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/>
                      <w:w w:val="106"/>
                      <w:sz w:val="11"/>
                    </w:rPr>
                    <w:t>Time</w:t>
                  </w:r>
                  <w:r>
                    <w:rPr>
                      <w:rFonts w:ascii="Arial"/>
                      <w:spacing w:val="2"/>
                      <w:sz w:val="11"/>
                    </w:rPr>
                    <w:t xml:space="preserve"> </w:t>
                  </w:r>
                  <w:r>
                    <w:rPr>
                      <w:rFonts w:ascii="Arial"/>
                      <w:w w:val="106"/>
                      <w:sz w:val="11"/>
                    </w:rPr>
                    <w:t>(seconds)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w w:val="105"/>
          <w:sz w:val="9"/>
        </w:rPr>
        <w:t>10.0</w:t>
      </w:r>
    </w:p>
    <w:p w14:paraId="11503584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4D21D4B5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25E9EFBC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1A9EB9D2" w14:textId="77777777" w:rsidR="00632595" w:rsidRDefault="00632595">
      <w:pPr>
        <w:spacing w:before="11"/>
        <w:rPr>
          <w:rFonts w:ascii="Arial" w:eastAsia="Arial" w:hAnsi="Arial" w:cs="Arial"/>
          <w:sz w:val="24"/>
          <w:szCs w:val="24"/>
        </w:rPr>
      </w:pPr>
    </w:p>
    <w:p w14:paraId="564B5B72" w14:textId="77777777" w:rsidR="00632595" w:rsidRDefault="00632595">
      <w:pPr>
        <w:spacing w:before="11"/>
        <w:rPr>
          <w:rFonts w:ascii="Arial" w:eastAsia="Arial" w:hAnsi="Arial" w:cs="Arial"/>
          <w:sz w:val="7"/>
          <w:szCs w:val="7"/>
        </w:rPr>
      </w:pPr>
    </w:p>
    <w:p w14:paraId="23FFFA0F" w14:textId="77777777" w:rsidR="00632595" w:rsidRDefault="008950A2">
      <w:pPr>
        <w:ind w:left="588"/>
        <w:rPr>
          <w:rFonts w:ascii="Arial" w:eastAsia="Arial" w:hAnsi="Arial" w:cs="Arial"/>
          <w:sz w:val="9"/>
          <w:szCs w:val="9"/>
        </w:rPr>
      </w:pPr>
      <w:r>
        <w:rPr>
          <w:rFonts w:ascii="Arial"/>
          <w:w w:val="105"/>
          <w:sz w:val="9"/>
        </w:rPr>
        <w:t>1.0</w:t>
      </w:r>
    </w:p>
    <w:p w14:paraId="2E28DC87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70A10107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6BB16F83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110FEC1B" w14:textId="77777777" w:rsidR="00632595" w:rsidRDefault="00632595">
      <w:pPr>
        <w:spacing w:before="11"/>
        <w:rPr>
          <w:rFonts w:ascii="Arial" w:eastAsia="Arial" w:hAnsi="Arial" w:cs="Arial"/>
          <w:sz w:val="24"/>
          <w:szCs w:val="24"/>
        </w:rPr>
      </w:pPr>
    </w:p>
    <w:p w14:paraId="2AE1707F" w14:textId="77777777" w:rsidR="00632595" w:rsidRDefault="00632595">
      <w:pPr>
        <w:spacing w:before="11"/>
        <w:rPr>
          <w:rFonts w:ascii="Arial" w:eastAsia="Arial" w:hAnsi="Arial" w:cs="Arial"/>
          <w:sz w:val="7"/>
          <w:szCs w:val="7"/>
        </w:rPr>
      </w:pPr>
    </w:p>
    <w:p w14:paraId="25A583D1" w14:textId="77777777" w:rsidR="00632595" w:rsidRDefault="008950A2">
      <w:pPr>
        <w:ind w:left="588"/>
        <w:rPr>
          <w:rFonts w:ascii="Arial" w:eastAsia="Arial" w:hAnsi="Arial" w:cs="Arial"/>
          <w:sz w:val="9"/>
          <w:szCs w:val="9"/>
        </w:rPr>
      </w:pPr>
      <w:r>
        <w:rPr>
          <w:rFonts w:ascii="Arial"/>
          <w:w w:val="105"/>
          <w:sz w:val="9"/>
        </w:rPr>
        <w:t>0.1</w:t>
      </w:r>
    </w:p>
    <w:p w14:paraId="59BEADEF" w14:textId="77777777" w:rsidR="00632595" w:rsidRDefault="00632595">
      <w:pPr>
        <w:rPr>
          <w:rFonts w:ascii="Arial" w:eastAsia="Arial" w:hAnsi="Arial" w:cs="Arial"/>
          <w:sz w:val="8"/>
          <w:szCs w:val="8"/>
        </w:rPr>
      </w:pPr>
    </w:p>
    <w:p w14:paraId="03238ED5" w14:textId="77777777" w:rsidR="00632595" w:rsidRDefault="008950A2">
      <w:pPr>
        <w:tabs>
          <w:tab w:val="left" w:pos="2361"/>
          <w:tab w:val="left" w:pos="4297"/>
          <w:tab w:val="left" w:pos="6233"/>
        </w:tabs>
        <w:spacing w:before="49"/>
        <w:ind w:left="426"/>
        <w:jc w:val="center"/>
        <w:rPr>
          <w:rFonts w:ascii="Arial" w:eastAsia="Arial" w:hAnsi="Arial" w:cs="Arial"/>
          <w:sz w:val="9"/>
          <w:szCs w:val="9"/>
        </w:rPr>
      </w:pPr>
      <w:r>
        <w:rPr>
          <w:rFonts w:ascii="Arial"/>
          <w:sz w:val="9"/>
        </w:rPr>
        <w:t>1</w:t>
      </w:r>
      <w:r>
        <w:rPr>
          <w:rFonts w:ascii="Arial"/>
          <w:sz w:val="9"/>
        </w:rPr>
        <w:tab/>
        <w:t>2</w:t>
      </w:r>
      <w:r>
        <w:rPr>
          <w:rFonts w:ascii="Arial"/>
          <w:sz w:val="9"/>
        </w:rPr>
        <w:tab/>
        <w:t>3</w:t>
      </w:r>
      <w:r>
        <w:rPr>
          <w:rFonts w:ascii="Arial"/>
          <w:sz w:val="9"/>
        </w:rPr>
        <w:tab/>
      </w:r>
      <w:r>
        <w:rPr>
          <w:rFonts w:ascii="Arial"/>
          <w:w w:val="105"/>
          <w:sz w:val="9"/>
        </w:rPr>
        <w:t>4</w:t>
      </w:r>
    </w:p>
    <w:p w14:paraId="062B2F2A" w14:textId="77777777" w:rsidR="00632595" w:rsidRDefault="00632595">
      <w:pPr>
        <w:spacing w:before="5"/>
        <w:rPr>
          <w:rFonts w:ascii="Arial" w:eastAsia="Arial" w:hAnsi="Arial" w:cs="Arial"/>
          <w:sz w:val="6"/>
          <w:szCs w:val="6"/>
        </w:rPr>
      </w:pPr>
    </w:p>
    <w:p w14:paraId="41BD1110" w14:textId="77777777" w:rsidR="00632595" w:rsidRDefault="008950A2">
      <w:pPr>
        <w:tabs>
          <w:tab w:val="left" w:pos="2414"/>
          <w:tab w:val="left" w:pos="4349"/>
          <w:tab w:val="left" w:pos="6285"/>
        </w:tabs>
        <w:ind w:left="478"/>
        <w:jc w:val="center"/>
        <w:rPr>
          <w:rFonts w:ascii="Arial" w:eastAsia="Arial" w:hAnsi="Arial" w:cs="Arial"/>
          <w:sz w:val="9"/>
          <w:szCs w:val="9"/>
        </w:rPr>
      </w:pPr>
      <w:r>
        <w:rPr>
          <w:rFonts w:ascii="Arial"/>
          <w:w w:val="105"/>
          <w:sz w:val="9"/>
        </w:rPr>
        <w:t xml:space="preserve">DM      TMB1   </w:t>
      </w:r>
      <w:r>
        <w:rPr>
          <w:rFonts w:ascii="Arial"/>
          <w:spacing w:val="3"/>
          <w:w w:val="105"/>
          <w:sz w:val="9"/>
        </w:rPr>
        <w:t xml:space="preserve"> </w:t>
      </w:r>
      <w:r>
        <w:rPr>
          <w:rFonts w:ascii="Arial"/>
          <w:w w:val="105"/>
          <w:sz w:val="9"/>
        </w:rPr>
        <w:t xml:space="preserve">TMB2   </w:t>
      </w:r>
      <w:r>
        <w:rPr>
          <w:rFonts w:ascii="Arial"/>
          <w:spacing w:val="2"/>
          <w:w w:val="105"/>
          <w:sz w:val="9"/>
        </w:rPr>
        <w:t xml:space="preserve"> </w:t>
      </w:r>
      <w:r>
        <w:rPr>
          <w:rFonts w:ascii="Arial"/>
          <w:w w:val="105"/>
          <w:sz w:val="9"/>
        </w:rPr>
        <w:t xml:space="preserve">TMB3   </w:t>
      </w:r>
      <w:r>
        <w:rPr>
          <w:rFonts w:ascii="Arial"/>
          <w:spacing w:val="3"/>
          <w:w w:val="105"/>
          <w:sz w:val="9"/>
        </w:rPr>
        <w:t xml:space="preserve"> </w:t>
      </w:r>
      <w:r>
        <w:rPr>
          <w:rFonts w:ascii="Arial"/>
          <w:w w:val="105"/>
          <w:sz w:val="9"/>
        </w:rPr>
        <w:t>TMB4</w:t>
      </w:r>
      <w:r>
        <w:rPr>
          <w:rFonts w:ascii="Arial"/>
          <w:w w:val="105"/>
          <w:sz w:val="9"/>
        </w:rPr>
        <w:tab/>
        <w:t xml:space="preserve">DM     </w:t>
      </w:r>
      <w:r>
        <w:rPr>
          <w:rFonts w:ascii="Arial"/>
          <w:spacing w:val="1"/>
          <w:w w:val="105"/>
          <w:sz w:val="9"/>
        </w:rPr>
        <w:t xml:space="preserve"> </w:t>
      </w:r>
      <w:r>
        <w:rPr>
          <w:rFonts w:ascii="Arial"/>
          <w:w w:val="105"/>
          <w:sz w:val="9"/>
        </w:rPr>
        <w:t xml:space="preserve">TMB1   </w:t>
      </w:r>
      <w:r>
        <w:rPr>
          <w:rFonts w:ascii="Arial"/>
          <w:spacing w:val="2"/>
          <w:w w:val="105"/>
          <w:sz w:val="9"/>
        </w:rPr>
        <w:t xml:space="preserve"> </w:t>
      </w:r>
      <w:r>
        <w:rPr>
          <w:rFonts w:ascii="Arial"/>
          <w:w w:val="105"/>
          <w:sz w:val="9"/>
        </w:rPr>
        <w:t xml:space="preserve">TMB2   </w:t>
      </w:r>
      <w:r>
        <w:rPr>
          <w:rFonts w:ascii="Arial"/>
          <w:spacing w:val="3"/>
          <w:w w:val="105"/>
          <w:sz w:val="9"/>
        </w:rPr>
        <w:t xml:space="preserve"> </w:t>
      </w:r>
      <w:r>
        <w:rPr>
          <w:rFonts w:ascii="Arial"/>
          <w:w w:val="105"/>
          <w:sz w:val="9"/>
        </w:rPr>
        <w:t xml:space="preserve">TMB3   </w:t>
      </w:r>
      <w:r>
        <w:rPr>
          <w:rFonts w:ascii="Arial"/>
          <w:spacing w:val="3"/>
          <w:w w:val="105"/>
          <w:sz w:val="9"/>
        </w:rPr>
        <w:t xml:space="preserve"> </w:t>
      </w:r>
      <w:r>
        <w:rPr>
          <w:rFonts w:ascii="Arial"/>
          <w:w w:val="105"/>
          <w:sz w:val="9"/>
        </w:rPr>
        <w:t>TMB4</w:t>
      </w:r>
      <w:r>
        <w:rPr>
          <w:rFonts w:ascii="Arial"/>
          <w:w w:val="105"/>
          <w:sz w:val="9"/>
        </w:rPr>
        <w:tab/>
        <w:t xml:space="preserve">DM      TMB1   </w:t>
      </w:r>
      <w:r>
        <w:rPr>
          <w:rFonts w:ascii="Arial"/>
          <w:spacing w:val="3"/>
          <w:w w:val="105"/>
          <w:sz w:val="9"/>
        </w:rPr>
        <w:t xml:space="preserve"> </w:t>
      </w:r>
      <w:r>
        <w:rPr>
          <w:rFonts w:ascii="Arial"/>
          <w:w w:val="105"/>
          <w:sz w:val="9"/>
        </w:rPr>
        <w:t xml:space="preserve">TMB2   </w:t>
      </w:r>
      <w:r>
        <w:rPr>
          <w:rFonts w:ascii="Arial"/>
          <w:spacing w:val="2"/>
          <w:w w:val="105"/>
          <w:sz w:val="9"/>
        </w:rPr>
        <w:t xml:space="preserve"> </w:t>
      </w:r>
      <w:r>
        <w:rPr>
          <w:rFonts w:ascii="Arial"/>
          <w:w w:val="105"/>
          <w:sz w:val="9"/>
        </w:rPr>
        <w:t xml:space="preserve">TMB3   </w:t>
      </w:r>
      <w:r>
        <w:rPr>
          <w:rFonts w:ascii="Arial"/>
          <w:spacing w:val="3"/>
          <w:w w:val="105"/>
          <w:sz w:val="9"/>
        </w:rPr>
        <w:t xml:space="preserve"> </w:t>
      </w:r>
      <w:r>
        <w:rPr>
          <w:rFonts w:ascii="Arial"/>
          <w:w w:val="105"/>
          <w:sz w:val="9"/>
        </w:rPr>
        <w:t>TMB4</w:t>
      </w:r>
      <w:r>
        <w:rPr>
          <w:rFonts w:ascii="Arial"/>
          <w:w w:val="105"/>
          <w:sz w:val="9"/>
        </w:rPr>
        <w:tab/>
        <w:t xml:space="preserve">DM     </w:t>
      </w:r>
      <w:r>
        <w:rPr>
          <w:rFonts w:ascii="Arial"/>
          <w:spacing w:val="1"/>
          <w:w w:val="105"/>
          <w:sz w:val="9"/>
        </w:rPr>
        <w:t xml:space="preserve"> </w:t>
      </w:r>
      <w:r>
        <w:rPr>
          <w:rFonts w:ascii="Arial"/>
          <w:w w:val="105"/>
          <w:sz w:val="9"/>
        </w:rPr>
        <w:t xml:space="preserve">TMB1   </w:t>
      </w:r>
      <w:r>
        <w:rPr>
          <w:rFonts w:ascii="Arial"/>
          <w:spacing w:val="2"/>
          <w:w w:val="105"/>
          <w:sz w:val="9"/>
        </w:rPr>
        <w:t xml:space="preserve"> </w:t>
      </w:r>
      <w:r>
        <w:rPr>
          <w:rFonts w:ascii="Arial"/>
          <w:w w:val="105"/>
          <w:sz w:val="9"/>
        </w:rPr>
        <w:t xml:space="preserve">TMB2   </w:t>
      </w:r>
      <w:r>
        <w:rPr>
          <w:rFonts w:ascii="Arial"/>
          <w:spacing w:val="3"/>
          <w:w w:val="105"/>
          <w:sz w:val="9"/>
        </w:rPr>
        <w:t xml:space="preserve"> </w:t>
      </w:r>
      <w:r>
        <w:rPr>
          <w:rFonts w:ascii="Arial"/>
          <w:w w:val="105"/>
          <w:sz w:val="9"/>
        </w:rPr>
        <w:t xml:space="preserve">TMB3   </w:t>
      </w:r>
      <w:r>
        <w:rPr>
          <w:rFonts w:ascii="Arial"/>
          <w:spacing w:val="3"/>
          <w:w w:val="105"/>
          <w:sz w:val="9"/>
        </w:rPr>
        <w:t xml:space="preserve"> </w:t>
      </w:r>
      <w:r>
        <w:rPr>
          <w:rFonts w:ascii="Arial"/>
          <w:w w:val="105"/>
          <w:sz w:val="9"/>
        </w:rPr>
        <w:t>TMB4</w:t>
      </w:r>
    </w:p>
    <w:p w14:paraId="0D446321" w14:textId="77777777" w:rsidR="00632595" w:rsidRDefault="008950A2">
      <w:pPr>
        <w:spacing w:before="42"/>
        <w:ind w:left="426"/>
        <w:jc w:val="center"/>
        <w:rPr>
          <w:rFonts w:ascii="Arial" w:eastAsia="Arial" w:hAnsi="Arial" w:cs="Arial"/>
          <w:sz w:val="11"/>
          <w:szCs w:val="11"/>
        </w:rPr>
      </w:pPr>
      <w:r>
        <w:rPr>
          <w:rFonts w:ascii="Arial"/>
          <w:spacing w:val="-1"/>
          <w:w w:val="105"/>
          <w:sz w:val="11"/>
        </w:rPr>
        <w:t>Exact/inexact</w:t>
      </w:r>
      <w:r>
        <w:rPr>
          <w:rFonts w:ascii="Arial"/>
          <w:spacing w:val="5"/>
          <w:w w:val="105"/>
          <w:sz w:val="11"/>
        </w:rPr>
        <w:t xml:space="preserve"> </w:t>
      </w:r>
      <w:r>
        <w:rPr>
          <w:rFonts w:ascii="Arial"/>
          <w:spacing w:val="-1"/>
          <w:w w:val="105"/>
          <w:sz w:val="11"/>
        </w:rPr>
        <w:t>gradient</w:t>
      </w:r>
      <w:r>
        <w:rPr>
          <w:rFonts w:ascii="Arial"/>
          <w:spacing w:val="6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and</w:t>
      </w:r>
      <w:r>
        <w:rPr>
          <w:rFonts w:ascii="Arial"/>
          <w:spacing w:val="6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hessian</w:t>
      </w:r>
    </w:p>
    <w:p w14:paraId="139BA8C1" w14:textId="77777777" w:rsidR="00632595" w:rsidRDefault="00632595">
      <w:pPr>
        <w:spacing w:before="2"/>
        <w:rPr>
          <w:rFonts w:ascii="Arial" w:eastAsia="Arial" w:hAnsi="Arial" w:cs="Arial"/>
          <w:sz w:val="21"/>
          <w:szCs w:val="21"/>
        </w:rPr>
      </w:pPr>
    </w:p>
    <w:p w14:paraId="55A5BDB1" w14:textId="77777777" w:rsidR="00632595" w:rsidRDefault="008950A2">
      <w:pPr>
        <w:spacing w:before="66"/>
        <w:ind w:left="23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Figure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 xml:space="preserve">1  </w:t>
      </w:r>
      <w:r>
        <w:rPr>
          <w:rFonts w:ascii="Times New Roman"/>
          <w:b/>
          <w:spacing w:val="27"/>
          <w:sz w:val="20"/>
        </w:rPr>
        <w:t xml:space="preserve"> </w:t>
      </w:r>
      <w:bookmarkStart w:id="121" w:name="_bookmark8"/>
      <w:bookmarkEnd w:id="121"/>
      <w:r>
        <w:rPr>
          <w:rFonts w:ascii="Times New Roman"/>
          <w:spacing w:val="-2"/>
          <w:sz w:val="20"/>
        </w:rPr>
        <w:t>Time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w/o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using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TMB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hospital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data</w:t>
      </w:r>
    </w:p>
    <w:p w14:paraId="526B1760" w14:textId="77777777" w:rsidR="00632595" w:rsidRDefault="00632595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14:paraId="716CA32D" w14:textId="77777777" w:rsidR="00632595" w:rsidRDefault="008950A2">
      <w:pPr>
        <w:pStyle w:val="BodyText"/>
        <w:spacing w:line="248" w:lineRule="auto"/>
        <w:ind w:right="176" w:firstLine="239"/>
        <w:jc w:val="both"/>
      </w:pP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>could</w:t>
      </w:r>
      <w:r>
        <w:rPr>
          <w:spacing w:val="-15"/>
          <w:w w:val="105"/>
        </w:rPr>
        <w:t xml:space="preserve"> </w:t>
      </w:r>
      <w:r>
        <w:rPr>
          <w:spacing w:val="-3"/>
          <w:w w:val="105"/>
        </w:rPr>
        <w:t>have</w:t>
      </w:r>
      <w:r>
        <w:rPr>
          <w:spacing w:val="-16"/>
          <w:w w:val="105"/>
        </w:rPr>
        <w:t xml:space="preserve"> </w:t>
      </w:r>
      <w:r>
        <w:rPr>
          <w:w w:val="105"/>
        </w:rPr>
        <w:t>been</w:t>
      </w:r>
      <w:r>
        <w:rPr>
          <w:spacing w:val="-15"/>
          <w:w w:val="105"/>
        </w:rPr>
        <w:t xml:space="preserve"> </w:t>
      </w:r>
      <w:r>
        <w:rPr>
          <w:w w:val="105"/>
        </w:rPr>
        <w:t>guessed,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time</w:t>
      </w:r>
      <w:r>
        <w:rPr>
          <w:spacing w:val="-16"/>
          <w:w w:val="105"/>
        </w:rPr>
        <w:t xml:space="preserve"> </w:t>
      </w: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takes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estimate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spacing w:val="-3"/>
          <w:w w:val="105"/>
        </w:rPr>
        <w:t>model’s</w:t>
      </w:r>
      <w:r>
        <w:rPr>
          <w:spacing w:val="-16"/>
          <w:w w:val="105"/>
        </w:rPr>
        <w:t xml:space="preserve"> </w:t>
      </w:r>
      <w:r>
        <w:rPr>
          <w:w w:val="105"/>
        </w:rPr>
        <w:t>parameters</w:t>
      </w:r>
      <w:r>
        <w:rPr>
          <w:spacing w:val="-15"/>
          <w:w w:val="105"/>
        </w:rPr>
        <w:t xml:space="preserve"> </w:t>
      </w:r>
      <w:r>
        <w:rPr>
          <w:w w:val="105"/>
        </w:rPr>
        <w:t>increases</w:t>
      </w:r>
      <w:r>
        <w:rPr>
          <w:spacing w:val="-16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com-</w:t>
      </w:r>
      <w:r>
        <w:rPr>
          <w:spacing w:val="28"/>
          <w:w w:val="99"/>
        </w:rPr>
        <w:t xml:space="preserve"> </w:t>
      </w:r>
      <w:proofErr w:type="spellStart"/>
      <w:r>
        <w:rPr>
          <w:spacing w:val="-2"/>
          <w:w w:val="105"/>
        </w:rPr>
        <w:t>plexity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model</w:t>
      </w:r>
      <w:r>
        <w:rPr>
          <w:spacing w:val="-5"/>
          <w:w w:val="105"/>
        </w:rPr>
        <w:t xml:space="preserve"> </w:t>
      </w:r>
      <w:r>
        <w:rPr>
          <w:w w:val="105"/>
        </w:rPr>
        <w:t>(</w:t>
      </w:r>
      <w:r>
        <w:rPr>
          <w:rFonts w:ascii="Arial" w:eastAsia="Arial" w:hAnsi="Arial" w:cs="Arial"/>
          <w:i/>
          <w:w w:val="105"/>
        </w:rPr>
        <w:t>m</w:t>
      </w:r>
      <w:r>
        <w:rPr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w w:val="105"/>
        </w:rPr>
        <w:t>increases.</w:t>
      </w:r>
      <w:r>
        <w:rPr>
          <w:spacing w:val="29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seems</w:t>
      </w:r>
      <w:r>
        <w:rPr>
          <w:spacing w:val="-6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TMB</w:t>
      </w:r>
      <w:r>
        <w:rPr>
          <w:spacing w:val="-5"/>
          <w:w w:val="105"/>
        </w:rPr>
        <w:t xml:space="preserve"> </w:t>
      </w:r>
      <w:r>
        <w:rPr>
          <w:w w:val="105"/>
        </w:rPr>
        <w:t>accelerates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estimation,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seen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24"/>
          <w:w w:val="99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drop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time</w:t>
      </w:r>
      <w:r>
        <w:rPr>
          <w:spacing w:val="-11"/>
          <w:w w:val="105"/>
        </w:rPr>
        <w:t xml:space="preserve"> </w:t>
      </w:r>
      <w:r>
        <w:rPr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w w:val="105"/>
        </w:rPr>
        <w:t>DM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-11"/>
          <w:w w:val="105"/>
        </w:rPr>
        <w:t xml:space="preserve"> </w:t>
      </w:r>
      <w:r>
        <w:rPr>
          <w:w w:val="105"/>
        </w:rPr>
        <w:t>estimation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w w:val="105"/>
        </w:rPr>
        <w:t>TMB.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Interestingly,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m</w:t>
      </w:r>
      <w:proofErr w:type="spellEnd"/>
      <w:r>
        <w:rPr>
          <w:rFonts w:ascii="Arial" w:eastAsia="Arial" w:hAnsi="Arial" w:cs="Arial"/>
          <w:i/>
          <w:spacing w:val="-7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&gt;</w:t>
      </w:r>
      <w:r>
        <w:rPr>
          <w:rFonts w:ascii="Arial" w:eastAsia="Arial" w:hAnsi="Arial" w:cs="Arial"/>
          <w:i/>
          <w:spacing w:val="-7"/>
          <w:w w:val="105"/>
        </w:rPr>
        <w:t xml:space="preserve"> </w:t>
      </w:r>
      <w:r>
        <w:rPr>
          <w:rFonts w:ascii="Arial" w:eastAsia="Arial" w:hAnsi="Arial" w:cs="Arial"/>
          <w:w w:val="105"/>
        </w:rPr>
        <w:t>1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TMB3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shows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clear</w:t>
      </w:r>
      <w:r>
        <w:rPr>
          <w:spacing w:val="22"/>
          <w:w w:val="99"/>
        </w:rPr>
        <w:t xml:space="preserve"> </w:t>
      </w:r>
      <w:r>
        <w:t>acceleration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compared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estimations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TMB.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reason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unclear.</w:t>
      </w:r>
    </w:p>
    <w:p w14:paraId="6FBCE55D" w14:textId="77777777" w:rsidR="00632595" w:rsidRDefault="00632595">
      <w:pPr>
        <w:spacing w:line="248" w:lineRule="auto"/>
        <w:jc w:val="both"/>
        <w:sectPr w:rsidR="00632595">
          <w:type w:val="continuous"/>
          <w:pgSz w:w="12240" w:h="15840"/>
          <w:pgMar w:top="1500" w:right="1720" w:bottom="1160" w:left="1720" w:header="720" w:footer="720" w:gutter="0"/>
          <w:cols w:space="720"/>
        </w:sectPr>
      </w:pPr>
    </w:p>
    <w:p w14:paraId="3CB80FE8" w14:textId="77777777" w:rsidR="00632595" w:rsidRDefault="00632595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14:paraId="7C46F924" w14:textId="77777777" w:rsidR="00632595" w:rsidRDefault="008950A2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24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14:paraId="49D0CD51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14:paraId="6A618459" w14:textId="77777777" w:rsidR="00632595" w:rsidRDefault="008950A2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421E97B">
          <v:group id="_x0000_s5363" style="width:422.55pt;height:.4pt;mso-position-horizontal-relative:char;mso-position-vertical-relative:line" coordsize="8451,8">
            <v:group id="_x0000_s5364" style="position:absolute;left:4;top:4;width:8443;height:2" coordorigin="4,4" coordsize="8443,2">
              <v:shape id="_x0000_s5365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14:paraId="3A1F4810" w14:textId="77777777" w:rsidR="00632595" w:rsidRDefault="00632595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14:paraId="5D1C5FB5" w14:textId="77777777" w:rsidR="00632595" w:rsidRDefault="008950A2">
      <w:pPr>
        <w:pStyle w:val="BodyText"/>
        <w:spacing w:before="66" w:line="249" w:lineRule="auto"/>
        <w:ind w:right="176" w:firstLine="239"/>
        <w:jc w:val="both"/>
      </w:pPr>
      <w:r>
        <w:t>Each</w:t>
      </w:r>
      <w:r>
        <w:rPr>
          <w:spacing w:val="9"/>
        </w:rPr>
        <w:t xml:space="preserve"> </w:t>
      </w:r>
      <w:r>
        <w:t>box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boxplot</w:t>
      </w:r>
      <w:r>
        <w:rPr>
          <w:spacing w:val="8"/>
        </w:rPr>
        <w:t xml:space="preserve"> </w:t>
      </w:r>
      <w:proofErr w:type="gramStart"/>
      <w:r>
        <w:rPr>
          <w:spacing w:val="-1"/>
        </w:rPr>
        <w:t>doesn’t</w:t>
      </w:r>
      <w:proofErr w:type="gramEnd"/>
      <w:r>
        <w:rPr>
          <w:spacing w:val="9"/>
        </w:rPr>
        <w:t xml:space="preserve"> </w:t>
      </w:r>
      <w:r>
        <w:rPr>
          <w:spacing w:val="-2"/>
        </w:rPr>
        <w:t>show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lot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variation,</w:t>
      </w:r>
      <w:r>
        <w:rPr>
          <w:spacing w:val="12"/>
        </w:rPr>
        <w:t xml:space="preserve"> </w:t>
      </w:r>
      <w:r>
        <w:t>so</w:t>
      </w:r>
      <w:r>
        <w:rPr>
          <w:spacing w:val="10"/>
        </w:rPr>
        <w:t xml:space="preserve"> </w:t>
      </w:r>
      <w:r>
        <w:t>looking</w:t>
      </w:r>
      <w:r>
        <w:rPr>
          <w:spacing w:val="9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percentage</w:t>
      </w:r>
      <w:r>
        <w:rPr>
          <w:spacing w:val="10"/>
        </w:rPr>
        <w:t xml:space="preserve"> </w:t>
      </w:r>
      <w:r>
        <w:t>decrease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TMB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DM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summarize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rPr>
          <w:spacing w:val="-2"/>
        </w:rPr>
        <w:t>nicely.</w:t>
      </w:r>
      <w:r>
        <w:rPr>
          <w:spacing w:val="6"/>
        </w:rPr>
        <w:t xml:space="preserve"> </w:t>
      </w:r>
      <w:r>
        <w:t>Instead</w:t>
      </w:r>
      <w:r>
        <w:rPr>
          <w:spacing w:val="21"/>
          <w:w w:val="99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time</w:t>
      </w:r>
      <w:r>
        <w:rPr>
          <w:spacing w:val="14"/>
        </w:rPr>
        <w:t xml:space="preserve"> </w:t>
      </w:r>
      <w:r>
        <w:t>decreases,</w:t>
      </w:r>
      <w:r>
        <w:rPr>
          <w:spacing w:val="18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look</w:t>
      </w:r>
      <w:r>
        <w:rPr>
          <w:spacing w:val="14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speed</w:t>
      </w:r>
      <w:r>
        <w:rPr>
          <w:spacing w:val="14"/>
        </w:rPr>
        <w:t xml:space="preserve"> </w:t>
      </w:r>
      <w:r>
        <w:t>increases</w:t>
      </w:r>
      <w:r>
        <w:rPr>
          <w:spacing w:val="15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TMB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hospital</w:t>
      </w:r>
      <w:r>
        <w:rPr>
          <w:spacing w:val="14"/>
        </w:rPr>
        <w:t xml:space="preserve"> </w:t>
      </w:r>
      <w:r>
        <w:t>dataset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see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the</w:t>
      </w:r>
      <w:r>
        <w:rPr>
          <w:w w:val="99"/>
        </w:rPr>
        <w:t xml:space="preserve"> </w:t>
      </w:r>
      <w:r>
        <w:t>highest</w:t>
      </w:r>
      <w:r>
        <w:rPr>
          <w:spacing w:val="-11"/>
        </w:rPr>
        <w:t xml:space="preserve"> </w:t>
      </w:r>
      <w:r>
        <w:t>acceleration</w:t>
      </w:r>
      <w:r>
        <w:rPr>
          <w:spacing w:val="-11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TMB</w:t>
      </w:r>
      <w:r>
        <w:rPr>
          <w:spacing w:val="-10"/>
        </w:rPr>
        <w:t xml:space="preserve"> </w:t>
      </w:r>
      <w:r>
        <w:t>happens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TMB3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rPr>
          <w:rFonts w:ascii="Arial" w:eastAsia="Arial" w:hAnsi="Arial" w:cs="Arial"/>
        </w:rPr>
        <w:t>4565</w:t>
      </w:r>
      <w:r>
        <w:t>%.</w:t>
      </w:r>
    </w:p>
    <w:p w14:paraId="2490910D" w14:textId="77777777" w:rsidR="00632595" w:rsidRDefault="00632595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26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"/>
        <w:gridCol w:w="771"/>
        <w:gridCol w:w="771"/>
        <w:gridCol w:w="771"/>
        <w:gridCol w:w="770"/>
      </w:tblGrid>
      <w:tr w:rsidR="00632595" w14:paraId="3F439D42" w14:textId="77777777">
        <w:trPr>
          <w:trHeight w:hRule="exact" w:val="247"/>
        </w:trPr>
        <w:tc>
          <w:tcPr>
            <w:tcW w:w="3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9196195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DC1845E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TMB1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3FFF1ED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TMB2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CF0DA87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TMB3</w:t>
            </w:r>
          </w:p>
        </w:tc>
        <w:tc>
          <w:tcPr>
            <w:tcW w:w="7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EFC472E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TMB4</w:t>
            </w:r>
          </w:p>
        </w:tc>
      </w:tr>
      <w:tr w:rsidR="00632595" w14:paraId="7DC06FB5" w14:textId="77777777">
        <w:trPr>
          <w:trHeight w:hRule="exact" w:val="234"/>
        </w:trPr>
        <w:tc>
          <w:tcPr>
            <w:tcW w:w="3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FF4B5E2" w14:textId="77777777" w:rsidR="00632595" w:rsidRDefault="008950A2">
            <w:pPr>
              <w:pStyle w:val="TableParagraph"/>
              <w:spacing w:line="211" w:lineRule="exact"/>
              <w:ind w:left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9F26ED4" w14:textId="77777777" w:rsidR="00632595" w:rsidRDefault="008950A2">
            <w:pPr>
              <w:pStyle w:val="TableParagraph"/>
              <w:spacing w:line="211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1444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49278AF" w14:textId="77777777" w:rsidR="00632595" w:rsidRDefault="008950A2">
            <w:pPr>
              <w:pStyle w:val="TableParagraph"/>
              <w:spacing w:line="211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1461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22C97DB" w14:textId="77777777" w:rsidR="00632595" w:rsidRDefault="008950A2">
            <w:pPr>
              <w:pStyle w:val="TableParagraph"/>
              <w:spacing w:line="211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1205</w:t>
            </w:r>
          </w:p>
        </w:tc>
        <w:tc>
          <w:tcPr>
            <w:tcW w:w="77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3CA94EF" w14:textId="77777777" w:rsidR="00632595" w:rsidRDefault="008950A2">
            <w:pPr>
              <w:pStyle w:val="TableParagraph"/>
              <w:spacing w:line="211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1198</w:t>
            </w:r>
          </w:p>
        </w:tc>
      </w:tr>
      <w:tr w:rsidR="00632595" w14:paraId="7EFF58E0" w14:textId="77777777">
        <w:trPr>
          <w:trHeight w:hRule="exact" w:val="23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5A8A7F9E" w14:textId="77777777" w:rsidR="00632595" w:rsidRDefault="008950A2">
            <w:pPr>
              <w:pStyle w:val="TableParagraph"/>
              <w:spacing w:line="216" w:lineRule="exact"/>
              <w:ind w:left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0E4EBCD3" w14:textId="77777777" w:rsidR="00632595" w:rsidRDefault="008950A2">
            <w:pPr>
              <w:pStyle w:val="TableParagraph"/>
              <w:spacing w:line="216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1543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7DAE97C1" w14:textId="77777777" w:rsidR="00632595" w:rsidRDefault="008950A2">
            <w:pPr>
              <w:pStyle w:val="TableParagraph"/>
              <w:spacing w:line="216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1529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2E00D4A7" w14:textId="77777777" w:rsidR="00632595" w:rsidRDefault="008950A2">
            <w:pPr>
              <w:pStyle w:val="TableParagraph"/>
              <w:spacing w:line="216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2653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0EAE926" w14:textId="77777777" w:rsidR="00632595" w:rsidRDefault="008950A2">
            <w:pPr>
              <w:pStyle w:val="TableParagraph"/>
              <w:spacing w:line="216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2134</w:t>
            </w:r>
          </w:p>
        </w:tc>
      </w:tr>
      <w:tr w:rsidR="00632595" w14:paraId="6128A28A" w14:textId="77777777">
        <w:trPr>
          <w:trHeight w:hRule="exact" w:val="23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2501962B" w14:textId="77777777" w:rsidR="00632595" w:rsidRDefault="008950A2">
            <w:pPr>
              <w:pStyle w:val="TableParagraph"/>
              <w:spacing w:line="216" w:lineRule="exact"/>
              <w:ind w:left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48EAAEC9" w14:textId="77777777" w:rsidR="00632595" w:rsidRDefault="008950A2">
            <w:pPr>
              <w:pStyle w:val="TableParagraph"/>
              <w:spacing w:line="216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1112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6E403394" w14:textId="77777777" w:rsidR="00632595" w:rsidRDefault="008950A2">
            <w:pPr>
              <w:pStyle w:val="TableParagraph"/>
              <w:spacing w:line="216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1044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30079773" w14:textId="77777777" w:rsidR="00632595" w:rsidRDefault="008950A2">
            <w:pPr>
              <w:pStyle w:val="TableParagraph"/>
              <w:spacing w:line="216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3519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2E49D2CC" w14:textId="77777777" w:rsidR="00632595" w:rsidRDefault="008950A2">
            <w:pPr>
              <w:pStyle w:val="TableParagraph"/>
              <w:spacing w:line="216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1373</w:t>
            </w:r>
          </w:p>
        </w:tc>
      </w:tr>
      <w:tr w:rsidR="00632595" w14:paraId="687B7560" w14:textId="77777777">
        <w:trPr>
          <w:trHeight w:hRule="exact" w:val="252"/>
        </w:trPr>
        <w:tc>
          <w:tcPr>
            <w:tcW w:w="3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EF07E71" w14:textId="77777777" w:rsidR="00632595" w:rsidRDefault="008950A2">
            <w:pPr>
              <w:pStyle w:val="TableParagraph"/>
              <w:spacing w:line="216" w:lineRule="exact"/>
              <w:ind w:left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B2FADFD" w14:textId="77777777" w:rsidR="00632595" w:rsidRDefault="008950A2">
            <w:pPr>
              <w:pStyle w:val="TableParagraph"/>
              <w:spacing w:line="216" w:lineRule="exact"/>
              <w:ind w:left="3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737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F327CFC" w14:textId="77777777" w:rsidR="00632595" w:rsidRDefault="008950A2">
            <w:pPr>
              <w:pStyle w:val="TableParagraph"/>
              <w:spacing w:line="216" w:lineRule="exact"/>
              <w:ind w:left="3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750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EF17A42" w14:textId="77777777" w:rsidR="00632595" w:rsidRDefault="008950A2">
            <w:pPr>
              <w:pStyle w:val="TableParagraph"/>
              <w:spacing w:line="216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4565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0EBFDFC" w14:textId="77777777" w:rsidR="00632595" w:rsidRDefault="008950A2">
            <w:pPr>
              <w:pStyle w:val="TableParagraph"/>
              <w:spacing w:line="216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1174</w:t>
            </w:r>
          </w:p>
        </w:tc>
      </w:tr>
    </w:tbl>
    <w:p w14:paraId="6352D2FE" w14:textId="77777777" w:rsidR="00632595" w:rsidRDefault="008950A2">
      <w:pPr>
        <w:pStyle w:val="BodyText"/>
        <w:spacing w:before="82"/>
        <w:ind w:left="1002"/>
      </w:pPr>
      <w:r>
        <w:rPr>
          <w:b/>
          <w:spacing w:val="-5"/>
        </w:rPr>
        <w:t xml:space="preserve">Table </w:t>
      </w:r>
      <w:r>
        <w:rPr>
          <w:b/>
        </w:rPr>
        <w:t xml:space="preserve">3  </w:t>
      </w:r>
      <w:r>
        <w:rPr>
          <w:b/>
          <w:spacing w:val="24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percentage</w:t>
      </w:r>
      <w:r>
        <w:rPr>
          <w:spacing w:val="-4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TMB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hospital</w:t>
      </w:r>
      <w:r>
        <w:rPr>
          <w:spacing w:val="-4"/>
        </w:rPr>
        <w:t xml:space="preserve"> </w:t>
      </w:r>
      <w:r>
        <w:t>dataset</w:t>
      </w:r>
    </w:p>
    <w:p w14:paraId="7B75426C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821581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7FE1D7" w14:textId="77777777" w:rsidR="00632595" w:rsidRDefault="0063259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p w14:paraId="16079EC5" w14:textId="77777777" w:rsidR="00632595" w:rsidRDefault="008950A2">
      <w:pPr>
        <w:pStyle w:val="Heading2"/>
        <w:numPr>
          <w:ilvl w:val="1"/>
          <w:numId w:val="3"/>
        </w:numPr>
        <w:tabs>
          <w:tab w:val="left" w:pos="1395"/>
        </w:tabs>
        <w:ind w:hanging="448"/>
        <w:rPr>
          <w:b w:val="0"/>
          <w:bCs w:val="0"/>
        </w:rPr>
      </w:pPr>
      <w:bookmarkStart w:id="122" w:name="Interpretation"/>
      <w:bookmarkEnd w:id="122"/>
      <w:r>
        <w:rPr>
          <w:spacing w:val="-1"/>
        </w:rPr>
        <w:t>Interpretation</w:t>
      </w:r>
    </w:p>
    <w:p w14:paraId="3D629EBE" w14:textId="77777777" w:rsidR="00632595" w:rsidRDefault="008950A2">
      <w:pPr>
        <w:pStyle w:val="BodyText"/>
        <w:spacing w:before="146" w:line="249" w:lineRule="auto"/>
        <w:ind w:right="176"/>
        <w:jc w:val="both"/>
      </w:pP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boxplot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lets</w:t>
      </w:r>
      <w:r>
        <w:rPr>
          <w:spacing w:val="-4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rPr>
          <w:spacing w:val="-1"/>
        </w:rPr>
        <w:t>discover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hourly</w:t>
      </w:r>
      <w:r>
        <w:rPr>
          <w:spacing w:val="-3"/>
        </w:rPr>
        <w:t xml:space="preserve"> </w:t>
      </w:r>
      <w:r>
        <w:rPr>
          <w:spacing w:val="-1"/>
        </w:rP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data.</w:t>
      </w:r>
      <w:r>
        <w:rPr>
          <w:spacing w:val="7"/>
        </w:rPr>
        <w:t xml:space="preserve"> </w:t>
      </w:r>
      <w:r>
        <w:rPr>
          <w:spacing w:val="-9"/>
        </w:rPr>
        <w:t>We</w:t>
      </w:r>
      <w:r>
        <w:rPr>
          <w:spacing w:val="-3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hours</w:t>
      </w:r>
      <w:r>
        <w:rPr>
          <w:spacing w:val="21"/>
          <w:w w:val="99"/>
        </w:rPr>
        <w:t xml:space="preserve"> </w:t>
      </w:r>
      <w:r>
        <w:t>instead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durations</w:t>
      </w:r>
      <w:r>
        <w:rPr>
          <w:spacing w:val="-12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1"/>
        </w:rPr>
        <w:t>difference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rPr>
          <w:spacing w:val="-2"/>
        </w:rPr>
        <w:t>arrivals</w:t>
      </w:r>
      <w:r>
        <w:rPr>
          <w:spacing w:val="-12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night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day</w:t>
      </w:r>
      <w:r>
        <w:rPr>
          <w:spacing w:val="-13"/>
        </w:rPr>
        <w:t xml:space="preserve"> </w:t>
      </w:r>
      <w:r>
        <w:rPr>
          <w:spacing w:val="-1"/>
        </w:rPr>
        <w:t>was</w:t>
      </w:r>
      <w:r>
        <w:rPr>
          <w:spacing w:val="-12"/>
        </w:rPr>
        <w:t xml:space="preserve"> </w:t>
      </w:r>
      <w:r>
        <w:rPr>
          <w:spacing w:val="-1"/>
        </w:rPr>
        <w:t>already</w:t>
      </w:r>
      <w:r>
        <w:rPr>
          <w:spacing w:val="37"/>
          <w:w w:val="99"/>
        </w:rPr>
        <w:t xml:space="preserve"> </w:t>
      </w:r>
      <w:r>
        <w:rPr>
          <w:spacing w:val="-1"/>
        </w:rPr>
        <w:t>obvious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doctors</w:t>
      </w:r>
      <w:r>
        <w:rPr>
          <w:spacing w:val="-7"/>
        </w:rPr>
        <w:t xml:space="preserve"> </w:t>
      </w:r>
      <w:r>
        <w:rPr>
          <w:spacing w:val="-1"/>
        </w:rPr>
        <w:t>themselves,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spacing w:val="-1"/>
        </w:rPr>
        <w:t>would</w:t>
      </w:r>
      <w:r>
        <w:rPr>
          <w:spacing w:val="-7"/>
        </w:rPr>
        <w:t xml:space="preserve"> </w:t>
      </w:r>
      <w:r>
        <w:rPr>
          <w:spacing w:val="-1"/>
        </w:rPr>
        <w:t>likely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rPr>
          <w:spacing w:val="-1"/>
        </w:rPr>
        <w:t>two</w:t>
      </w:r>
      <w:r>
        <w:rPr>
          <w:spacing w:val="-6"/>
        </w:rPr>
        <w:t xml:space="preserve"> </w:t>
      </w:r>
      <w:r>
        <w:t>distinct</w:t>
      </w:r>
      <w:r>
        <w:rPr>
          <w:spacing w:val="-6"/>
        </w:rPr>
        <w:t xml:space="preserve"> </w:t>
      </w:r>
      <w:r>
        <w:rPr>
          <w:spacing w:val="-1"/>
        </w:rPr>
        <w:t>regimes</w:t>
      </w:r>
      <w:r>
        <w:rPr>
          <w:spacing w:val="-6"/>
        </w:rPr>
        <w:t xml:space="preserve"> </w:t>
      </w:r>
      <w:r>
        <w:t>there.</w:t>
      </w:r>
    </w:p>
    <w:p w14:paraId="0B70BB30" w14:textId="77777777" w:rsidR="00632595" w:rsidRDefault="00632595">
      <w:pPr>
        <w:spacing w:before="1"/>
        <w:rPr>
          <w:rFonts w:ascii="Times New Roman" w:eastAsia="Times New Roman" w:hAnsi="Times New Roman" w:cs="Times New Roman"/>
          <w:sz w:val="11"/>
          <w:szCs w:val="11"/>
        </w:rPr>
      </w:pPr>
    </w:p>
    <w:p w14:paraId="7EC9E3F2" w14:textId="77777777" w:rsidR="00632595" w:rsidRDefault="008950A2">
      <w:pPr>
        <w:spacing w:before="83"/>
        <w:ind w:left="370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spacing w:val="-1"/>
          <w:w w:val="105"/>
          <w:sz w:val="17"/>
        </w:rPr>
        <w:t>Hourly</w:t>
      </w:r>
      <w:r>
        <w:rPr>
          <w:rFonts w:ascii="Arial"/>
          <w:b/>
          <w:spacing w:val="-25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arrivals</w:t>
      </w:r>
    </w:p>
    <w:p w14:paraId="223AAE02" w14:textId="77777777" w:rsidR="00632595" w:rsidRDefault="006325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0323634" w14:textId="77777777" w:rsidR="00632595" w:rsidRDefault="006325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1563A90" w14:textId="77777777" w:rsidR="00632595" w:rsidRDefault="006325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4117FB4" w14:textId="77777777" w:rsidR="00632595" w:rsidRDefault="006325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E5CEA9D" w14:textId="77777777" w:rsidR="00632595" w:rsidRDefault="006325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DA17B26" w14:textId="77777777" w:rsidR="00632595" w:rsidRDefault="00632595">
      <w:pPr>
        <w:spacing w:before="7"/>
        <w:rPr>
          <w:rFonts w:ascii="Arial" w:eastAsia="Arial" w:hAnsi="Arial" w:cs="Arial"/>
          <w:b/>
          <w:bCs/>
          <w:sz w:val="23"/>
          <w:szCs w:val="23"/>
        </w:rPr>
      </w:pPr>
    </w:p>
    <w:p w14:paraId="36FE5339" w14:textId="77777777" w:rsidR="00632595" w:rsidRDefault="008950A2">
      <w:pPr>
        <w:spacing w:before="92"/>
        <w:ind w:left="560"/>
        <w:rPr>
          <w:rFonts w:ascii="Arial" w:eastAsia="Arial" w:hAnsi="Arial" w:cs="Arial"/>
          <w:sz w:val="11"/>
          <w:szCs w:val="11"/>
        </w:rPr>
      </w:pPr>
      <w:r>
        <w:pict w14:anchorId="6406FE88">
          <v:group id="_x0000_s4164" style="position:absolute;left:0;text-align:left;margin-left:121.65pt;margin-top:-67.6pt;width:385.4pt;height:269pt;z-index:4696;mso-position-horizontal-relative:page" coordorigin="2433,-1352" coordsize="7708,5380">
            <v:group id="_x0000_s5361" style="position:absolute;left:2476;top:3741;width:7658;height:2" coordorigin="2476,3741" coordsize="7658,2">
              <v:shape id="_x0000_s5362" style="position:absolute;left:2476;top:3741;width:7658;height:2" coordorigin="2476,3741" coordsize="7658,0" path="m2476,3741r7658,e" filled="f" strokecolor="#f0f0f0" strokeweight=".25078mm">
                <v:path arrowok="t"/>
              </v:shape>
            </v:group>
            <v:group id="_x0000_s5359" style="position:absolute;left:2666;top:3293;width:2;height:691" coordorigin="2666,3293" coordsize="2,691">
              <v:shape id="_x0000_s5360" style="position:absolute;left:2666;top:3293;width:2;height:691" coordorigin="2666,3293" coordsize="0,691" path="m2666,3293r,691e" filled="f" strokecolor="#f0f0f0" strokeweight=".25078mm">
                <v:path arrowok="t"/>
              </v:shape>
            </v:group>
            <v:group id="_x0000_s5357" style="position:absolute;left:2983;top:3383;width:2;height:602" coordorigin="2983,3383" coordsize="2,602">
              <v:shape id="_x0000_s5358" style="position:absolute;left:2983;top:3383;width:2;height:602" coordorigin="2983,3383" coordsize="0,602" path="m2983,3383r,601e" filled="f" strokecolor="#f0f0f0" strokeweight=".25078mm">
                <v:path arrowok="t"/>
              </v:shape>
            </v:group>
            <v:group id="_x0000_s5355" style="position:absolute;left:3299;top:3472;width:2;height:512" coordorigin="3299,3472" coordsize="2,512">
              <v:shape id="_x0000_s5356" style="position:absolute;left:3299;top:3472;width:2;height:512" coordorigin="3299,3472" coordsize="0,512" path="m3299,3472r,512e" filled="f" strokecolor="#f0f0f0" strokeweight=".25078mm">
                <v:path arrowok="t"/>
              </v:shape>
            </v:group>
            <v:group id="_x0000_s5353" style="position:absolute;left:3616;top:3562;width:2;height:422" coordorigin="3616,3562" coordsize="2,422">
              <v:shape id="_x0000_s5354" style="position:absolute;left:3616;top:3562;width:2;height:422" coordorigin="3616,3562" coordsize="0,422" path="m3616,3562r,422e" filled="f" strokecolor="#f0f0f0" strokeweight=".25078mm">
                <v:path arrowok="t"/>
              </v:shape>
            </v:group>
            <v:group id="_x0000_s5351" style="position:absolute;left:2476;top:1947;width:7658;height:2" coordorigin="2476,1947" coordsize="7658,2">
              <v:shape id="_x0000_s5352" style="position:absolute;left:2476;top:1947;width:7658;height:2" coordorigin="2476,1947" coordsize="7658,0" path="m2476,1947r7658,e" filled="f" strokecolor="#f0f0f0" strokeweight=".25078mm">
                <v:path arrowok="t"/>
              </v:shape>
            </v:group>
            <v:group id="_x0000_s5349" style="position:absolute;left:2476;top:153;width:7658;height:2" coordorigin="2476,153" coordsize="7658,2">
              <v:shape id="_x0000_s5350" style="position:absolute;left:2476;top:153;width:7658;height:2" coordorigin="2476,153" coordsize="7658,0" path="m2476,153r7658,e" filled="f" strokecolor="#f0f0f0" strokeweight=".25078mm">
                <v:path arrowok="t"/>
              </v:shape>
            </v:group>
            <v:group id="_x0000_s5347" style="position:absolute;left:2666;top:-1345;width:2;height:4280" coordorigin="2666,-1345" coordsize="2,4280">
              <v:shape id="_x0000_s5348" style="position:absolute;left:2666;top:-1345;width:2;height:4280" coordorigin="2666,-1345" coordsize="0,4280" path="m2666,-1345r,4279e" filled="f" strokecolor="#f0f0f0" strokeweight=".25078mm">
                <v:path arrowok="t"/>
              </v:shape>
            </v:group>
            <v:group id="_x0000_s5345" style="position:absolute;left:2983;top:-1345;width:2;height:4369" coordorigin="2983,-1345" coordsize="2,4369">
              <v:shape id="_x0000_s5346" style="position:absolute;left:2983;top:-1345;width:2;height:4369" coordorigin="2983,-1345" coordsize="0,4369" path="m2983,-1345r,4369e" filled="f" strokecolor="#f0f0f0" strokeweight=".25078mm">
                <v:path arrowok="t"/>
              </v:shape>
            </v:group>
            <v:group id="_x0000_s5343" style="position:absolute;left:3299;top:-1345;width:2;height:4549" coordorigin="3299,-1345" coordsize="2,4549">
              <v:shape id="_x0000_s5344" style="position:absolute;left:3299;top:-1345;width:2;height:4549" coordorigin="3299,-1345" coordsize="0,4549" path="m3299,-1345r,4548e" filled="f" strokecolor="#f0f0f0" strokeweight=".25078mm">
                <v:path arrowok="t"/>
              </v:shape>
            </v:group>
            <v:group id="_x0000_s5341" style="position:absolute;left:3616;top:-1345;width:2;height:4549" coordorigin="3616,-1345" coordsize="2,4549">
              <v:shape id="_x0000_s5342" style="position:absolute;left:3616;top:-1345;width:2;height:4549" coordorigin="3616,-1345" coordsize="0,4549" path="m3616,-1345r,4548e" filled="f" strokecolor="#f0f0f0" strokeweight=".25078mm">
                <v:path arrowok="t"/>
              </v:shape>
            </v:group>
            <v:group id="_x0000_s5339" style="position:absolute;left:3932;top:-1345;width:2;height:4639" coordorigin="3932,-1345" coordsize="2,4639">
              <v:shape id="_x0000_s5340" style="position:absolute;left:3932;top:-1345;width:2;height:4639" coordorigin="3932,-1345" coordsize="0,4639" path="m3932,-1345r,4638e" filled="f" strokecolor="#f0f0f0" strokeweight=".25078mm">
                <v:path arrowok="t"/>
              </v:shape>
            </v:group>
            <v:group id="_x0000_s5337" style="position:absolute;left:3932;top:3562;width:2;height:422" coordorigin="3932,3562" coordsize="2,422">
              <v:shape id="_x0000_s5338" style="position:absolute;left:3932;top:3562;width:2;height:422" coordorigin="3932,3562" coordsize="0,422" path="m3932,3562r,422e" filled="f" strokecolor="#f0f0f0" strokeweight=".25078mm">
                <v:path arrowok="t"/>
              </v:shape>
            </v:group>
            <v:group id="_x0000_s5335" style="position:absolute;left:4248;top:-1345;width:2;height:4728" coordorigin="4248,-1345" coordsize="2,4728">
              <v:shape id="_x0000_s5336" style="position:absolute;left:4248;top:-1345;width:2;height:4728" coordorigin="4248,-1345" coordsize="0,4728" path="m4248,-1345r,4728e" filled="f" strokecolor="#f0f0f0" strokeweight=".25078mm">
                <v:path arrowok="t"/>
              </v:shape>
            </v:group>
            <v:group id="_x0000_s5333" style="position:absolute;left:4248;top:3562;width:2;height:422" coordorigin="4248,3562" coordsize="2,422">
              <v:shape id="_x0000_s5334" style="position:absolute;left:4248;top:3562;width:2;height:422" coordorigin="4248,3562" coordsize="0,422" path="m4248,3562r,422e" filled="f" strokecolor="#f0f0f0" strokeweight=".25078mm">
                <v:path arrowok="t"/>
              </v:shape>
            </v:group>
            <v:group id="_x0000_s5331" style="position:absolute;left:4565;top:-1345;width:2;height:4728" coordorigin="4565,-1345" coordsize="2,4728">
              <v:shape id="_x0000_s5332" style="position:absolute;left:4565;top:-1345;width:2;height:4728" coordorigin="4565,-1345" coordsize="0,4728" path="m4565,-1345r,4728e" filled="f" strokecolor="#f0f0f0" strokeweight=".25078mm">
                <v:path arrowok="t"/>
              </v:shape>
            </v:group>
            <v:group id="_x0000_s5329" style="position:absolute;left:4565;top:3652;width:2;height:332" coordorigin="4565,3652" coordsize="2,332">
              <v:shape id="_x0000_s5330" style="position:absolute;left:4565;top:3652;width:2;height:332" coordorigin="4565,3652" coordsize="0,332" path="m4565,3652r,332e" filled="f" strokecolor="#f0f0f0" strokeweight=".25078mm">
                <v:path arrowok="t"/>
              </v:shape>
            </v:group>
            <v:group id="_x0000_s5327" style="position:absolute;left:4881;top:-1345;width:2;height:4549" coordorigin="4881,-1345" coordsize="2,4549">
              <v:shape id="_x0000_s5328" style="position:absolute;left:4881;top:-1345;width:2;height:4549" coordorigin="4881,-1345" coordsize="0,4549" path="m4881,-1345r,4548e" filled="f" strokecolor="#f0f0f0" strokeweight=".25078mm">
                <v:path arrowok="t"/>
              </v:shape>
            </v:group>
            <v:group id="_x0000_s5325" style="position:absolute;left:4881;top:3472;width:2;height:512" coordorigin="4881,3472" coordsize="2,512">
              <v:shape id="_x0000_s5326" style="position:absolute;left:4881;top:3472;width:2;height:512" coordorigin="4881,3472" coordsize="0,512" path="m4881,3472r,512e" filled="f" strokecolor="#f0f0f0" strokeweight=".25078mm">
                <v:path arrowok="t"/>
              </v:shape>
            </v:group>
            <v:group id="_x0000_s5323" style="position:absolute;left:5198;top:-1345;width:2;height:4100" coordorigin="5198,-1345" coordsize="2,4100">
              <v:shape id="_x0000_s5324" style="position:absolute;left:5198;top:-1345;width:2;height:4100" coordorigin="5198,-1345" coordsize="0,4100" path="m5198,-1345r,4100e" filled="f" strokecolor="#f0f0f0" strokeweight=".25078mm">
                <v:path arrowok="t"/>
              </v:shape>
            </v:group>
            <v:group id="_x0000_s5321" style="position:absolute;left:5198;top:3203;width:2;height:781" coordorigin="5198,3203" coordsize="2,781">
              <v:shape id="_x0000_s5322" style="position:absolute;left:5198;top:3203;width:2;height:781" coordorigin="5198,3203" coordsize="0,781" path="m5198,3203r,781e" filled="f" strokecolor="#f0f0f0" strokeweight=".25078mm">
                <v:path arrowok="t"/>
              </v:shape>
            </v:group>
            <v:group id="_x0000_s5319" style="position:absolute;left:5514;top:-1345;width:2;height:3652" coordorigin="5514,-1345" coordsize="2,3652">
              <v:shape id="_x0000_s5320" style="position:absolute;left:5514;top:-1345;width:2;height:3652" coordorigin="5514,-1345" coordsize="0,3652" path="m5514,-1345r,3651e" filled="f" strokecolor="#f0f0f0" strokeweight=".25078mm">
                <v:path arrowok="t"/>
              </v:shape>
            </v:group>
            <v:group id="_x0000_s5317" style="position:absolute;left:5514;top:3024;width:2;height:960" coordorigin="5514,3024" coordsize="2,960">
              <v:shape id="_x0000_s5318" style="position:absolute;left:5514;top:3024;width:2;height:960" coordorigin="5514,3024" coordsize="0,960" path="m5514,3024r,960e" filled="f" strokecolor="#f0f0f0" strokeweight=".25078mm">
                <v:path arrowok="t"/>
              </v:shape>
            </v:group>
            <v:group id="_x0000_s5315" style="position:absolute;left:5830;top:-1345;width:2;height:3472" coordorigin="5830,-1345" coordsize="2,3472">
              <v:shape id="_x0000_s5316" style="position:absolute;left:5830;top:-1345;width:2;height:3472" coordorigin="5830,-1345" coordsize="0,3472" path="m5830,-1345r,3472e" filled="f" strokecolor="#f0f0f0" strokeweight=".25078mm">
                <v:path arrowok="t"/>
              </v:shape>
            </v:group>
            <v:group id="_x0000_s5313" style="position:absolute;left:5830;top:2844;width:2;height:1140" coordorigin="5830,2844" coordsize="2,1140">
              <v:shape id="_x0000_s5314" style="position:absolute;left:5830;top:2844;width:2;height:1140" coordorigin="5830,2844" coordsize="0,1140" path="m5830,2844r,1140e" filled="f" strokecolor="#f0f0f0" strokeweight=".25078mm">
                <v:path arrowok="t"/>
              </v:shape>
            </v:group>
            <v:group id="_x0000_s5311" style="position:absolute;left:6147;top:-1345;width:2;height:3472" coordorigin="6147,-1345" coordsize="2,3472">
              <v:shape id="_x0000_s5312" style="position:absolute;left:6147;top:-1345;width:2;height:3472" coordorigin="6147,-1345" coordsize="0,3472" path="m6147,-1345r,3472e" filled="f" strokecolor="#f0f0f0" strokeweight=".25078mm">
                <v:path arrowok="t"/>
              </v:shape>
            </v:group>
            <v:group id="_x0000_s5309" style="position:absolute;left:6147;top:2755;width:2;height:1230" coordorigin="6147,2755" coordsize="2,1230">
              <v:shape id="_x0000_s5310" style="position:absolute;left:6147;top:2755;width:2;height:1230" coordorigin="6147,2755" coordsize="0,1230" path="m6147,2755r,1229e" filled="f" strokecolor="#f0f0f0" strokeweight=".25078mm">
                <v:path arrowok="t"/>
              </v:shape>
            </v:group>
            <v:group id="_x0000_s5307" style="position:absolute;left:6463;top:-1345;width:2;height:3562" coordorigin="6463,-1345" coordsize="2,3562">
              <v:shape id="_x0000_s5308" style="position:absolute;left:6463;top:-1345;width:2;height:3562" coordorigin="6463,-1345" coordsize="0,3562" path="m6463,-1345r,3561e" filled="f" strokecolor="#f0f0f0" strokeweight=".25078mm">
                <v:path arrowok="t"/>
              </v:shape>
            </v:group>
            <v:group id="_x0000_s5305" style="position:absolute;left:6463;top:2755;width:2;height:1230" coordorigin="6463,2755" coordsize="2,1230">
              <v:shape id="_x0000_s5306" style="position:absolute;left:6463;top:2755;width:2;height:1230" coordorigin="6463,2755" coordsize="0,1230" path="m6463,2755r,1229e" filled="f" strokecolor="#f0f0f0" strokeweight=".25078mm">
                <v:path arrowok="t"/>
              </v:shape>
            </v:group>
            <v:group id="_x0000_s5303" style="position:absolute;left:6780;top:-1345;width:2;height:3562" coordorigin="6780,-1345" coordsize="2,3562">
              <v:shape id="_x0000_s5304" style="position:absolute;left:6780;top:-1345;width:2;height:3562" coordorigin="6780,-1345" coordsize="0,3562" path="m6780,-1345r,3561e" filled="f" strokecolor="#f0f0f0" strokeweight=".25078mm">
                <v:path arrowok="t"/>
              </v:shape>
            </v:group>
            <v:group id="_x0000_s5301" style="position:absolute;left:6780;top:2755;width:2;height:1230" coordorigin="6780,2755" coordsize="2,1230">
              <v:shape id="_x0000_s5302" style="position:absolute;left:6780;top:2755;width:2;height:1230" coordorigin="6780,2755" coordsize="0,1230" path="m6780,2755r,1229e" filled="f" strokecolor="#f0f0f0" strokeweight=".25078mm">
                <v:path arrowok="t"/>
              </v:shape>
            </v:group>
            <v:group id="_x0000_s5299" style="position:absolute;left:7096;top:-1345;width:2;height:3472" coordorigin="7096,-1345" coordsize="2,3472">
              <v:shape id="_x0000_s5300" style="position:absolute;left:7096;top:-1345;width:2;height:3472" coordorigin="7096,-1345" coordsize="0,3472" path="m7096,-1345r,3472e" filled="f" strokecolor="#f0f0f0" strokeweight=".25078mm">
                <v:path arrowok="t"/>
              </v:shape>
            </v:group>
            <v:group id="_x0000_s5297" style="position:absolute;left:7096;top:2755;width:2;height:1230" coordorigin="7096,2755" coordsize="2,1230">
              <v:shape id="_x0000_s5298" style="position:absolute;left:7096;top:2755;width:2;height:1230" coordorigin="7096,2755" coordsize="0,1230" path="m7096,2755r,1229e" filled="f" strokecolor="#f0f0f0" strokeweight=".25078mm">
                <v:path arrowok="t"/>
              </v:shape>
            </v:group>
            <v:group id="_x0000_s5295" style="position:absolute;left:7412;top:-1345;width:2;height:3562" coordorigin="7412,-1345" coordsize="2,3562">
              <v:shape id="_x0000_s5296" style="position:absolute;left:7412;top:-1345;width:2;height:3562" coordorigin="7412,-1345" coordsize="0,3562" path="m7412,-1345r,3561e" filled="f" strokecolor="#f0f0f0" strokeweight=".25078mm">
                <v:path arrowok="t"/>
              </v:shape>
            </v:group>
            <v:group id="_x0000_s5293" style="position:absolute;left:7412;top:2755;width:2;height:1230" coordorigin="7412,2755" coordsize="2,1230">
              <v:shape id="_x0000_s5294" style="position:absolute;left:7412;top:2755;width:2;height:1230" coordorigin="7412,2755" coordsize="0,1230" path="m7412,2755r,1229e" filled="f" strokecolor="#f0f0f0" strokeweight=".25078mm">
                <v:path arrowok="t"/>
              </v:shape>
            </v:group>
            <v:group id="_x0000_s5291" style="position:absolute;left:7729;top:-1345;width:2;height:3652" coordorigin="7729,-1345" coordsize="2,3652">
              <v:shape id="_x0000_s5292" style="position:absolute;left:7729;top:-1345;width:2;height:3652" coordorigin="7729,-1345" coordsize="0,3652" path="m7729,-1345r,3651e" filled="f" strokecolor="#f0f0f0" strokeweight=".25078mm">
                <v:path arrowok="t"/>
              </v:shape>
            </v:group>
            <v:group id="_x0000_s5289" style="position:absolute;left:7729;top:2844;width:2;height:1140" coordorigin="7729,2844" coordsize="2,1140">
              <v:shape id="_x0000_s5290" style="position:absolute;left:7729;top:2844;width:2;height:1140" coordorigin="7729,2844" coordsize="0,1140" path="m7729,2844r,1140e" filled="f" strokecolor="#f0f0f0" strokeweight=".25078mm">
                <v:path arrowok="t"/>
              </v:shape>
            </v:group>
            <v:group id="_x0000_s5287" style="position:absolute;left:8045;top:-1345;width:2;height:3831" coordorigin="8045,-1345" coordsize="2,3831">
              <v:shape id="_x0000_s5288" style="position:absolute;left:8045;top:-1345;width:2;height:3831" coordorigin="8045,-1345" coordsize="0,3831" path="m8045,-1345r,3831e" filled="f" strokecolor="#f0f0f0" strokeweight=".25078mm">
                <v:path arrowok="t"/>
              </v:shape>
            </v:group>
            <v:group id="_x0000_s5285" style="position:absolute;left:8045;top:2934;width:2;height:1050" coordorigin="8045,2934" coordsize="2,1050">
              <v:shape id="_x0000_s5286" style="position:absolute;left:8045;top:2934;width:2;height:1050" coordorigin="8045,2934" coordsize="0,1050" path="m8045,2934r,1050e" filled="f" strokecolor="#f0f0f0" strokeweight=".25078mm">
                <v:path arrowok="t"/>
              </v:shape>
            </v:group>
            <v:group id="_x0000_s5283" style="position:absolute;left:8362;top:-1345;width:2;height:3921" coordorigin="8362,-1345" coordsize="2,3921">
              <v:shape id="_x0000_s5284" style="position:absolute;left:8362;top:-1345;width:2;height:3921" coordorigin="8362,-1345" coordsize="0,3921" path="m8362,-1345r,3920e" filled="f" strokecolor="#f0f0f0" strokeweight=".25078mm">
                <v:path arrowok="t"/>
              </v:shape>
            </v:group>
            <v:group id="_x0000_s5281" style="position:absolute;left:8362;top:2934;width:2;height:1050" coordorigin="8362,2934" coordsize="2,1050">
              <v:shape id="_x0000_s5282" style="position:absolute;left:8362;top:2934;width:2;height:1050" coordorigin="8362,2934" coordsize="0,1050" path="m8362,2934r,1050e" filled="f" strokecolor="#f0f0f0" strokeweight=".25078mm">
                <v:path arrowok="t"/>
              </v:shape>
            </v:group>
            <v:group id="_x0000_s5279" style="position:absolute;left:8678;top:-1345;width:2;height:3921" coordorigin="8678,-1345" coordsize="2,3921">
              <v:shape id="_x0000_s5280" style="position:absolute;left:8678;top:-1345;width:2;height:3921" coordorigin="8678,-1345" coordsize="0,3921" path="m8678,-1345r,3920e" filled="f" strokecolor="#f0f0f0" strokeweight=".25078mm">
                <v:path arrowok="t"/>
              </v:shape>
            </v:group>
            <v:group id="_x0000_s5277" style="position:absolute;left:8678;top:3024;width:2;height:960" coordorigin="8678,3024" coordsize="2,960">
              <v:shape id="_x0000_s5278" style="position:absolute;left:8678;top:3024;width:2;height:960" coordorigin="8678,3024" coordsize="0,960" path="m8678,3024r,960e" filled="f" strokecolor="#f0f0f0" strokeweight=".25078mm">
                <v:path arrowok="t"/>
              </v:shape>
            </v:group>
            <v:group id="_x0000_s5275" style="position:absolute;left:8994;top:-1345;width:2;height:3921" coordorigin="8994,-1345" coordsize="2,3921">
              <v:shape id="_x0000_s5276" style="position:absolute;left:8994;top:-1345;width:2;height:3921" coordorigin="8994,-1345" coordsize="0,3921" path="m8994,-1345r,3920e" filled="f" strokecolor="#f0f0f0" strokeweight=".25078mm">
                <v:path arrowok="t"/>
              </v:shape>
            </v:group>
            <v:group id="_x0000_s5273" style="position:absolute;left:8994;top:3024;width:2;height:960" coordorigin="8994,3024" coordsize="2,960">
              <v:shape id="_x0000_s5274" style="position:absolute;left:8994;top:3024;width:2;height:960" coordorigin="8994,3024" coordsize="0,960" path="m8994,3024r,960e" filled="f" strokecolor="#f0f0f0" strokeweight=".25078mm">
                <v:path arrowok="t"/>
              </v:shape>
            </v:group>
            <v:group id="_x0000_s5271" style="position:absolute;left:9311;top:-1345;width:2;height:3921" coordorigin="9311,-1345" coordsize="2,3921">
              <v:shape id="_x0000_s5272" style="position:absolute;left:9311;top:-1345;width:2;height:3921" coordorigin="9311,-1345" coordsize="0,3921" path="m9311,-1345r,3920e" filled="f" strokecolor="#f0f0f0" strokeweight=".25078mm">
                <v:path arrowok="t"/>
              </v:shape>
            </v:group>
            <v:group id="_x0000_s5269" style="position:absolute;left:9311;top:3024;width:2;height:960" coordorigin="9311,3024" coordsize="2,960">
              <v:shape id="_x0000_s5270" style="position:absolute;left:9311;top:3024;width:2;height:960" coordorigin="9311,3024" coordsize="0,960" path="m9311,3024r,960e" filled="f" strokecolor="#f0f0f0" strokeweight=".25078mm">
                <v:path arrowok="t"/>
              </v:shape>
            </v:group>
            <v:group id="_x0000_s5267" style="position:absolute;left:9627;top:-1345;width:2;height:4100" coordorigin="9627,-1345" coordsize="2,4100">
              <v:shape id="_x0000_s5268" style="position:absolute;left:9627;top:-1345;width:2;height:4100" coordorigin="9627,-1345" coordsize="0,4100" path="m9627,-1345r,4100e" filled="f" strokecolor="#f0f0f0" strokeweight=".25078mm">
                <v:path arrowok="t"/>
              </v:shape>
            </v:group>
            <v:group id="_x0000_s5265" style="position:absolute;left:9627;top:3114;width:2;height:871" coordorigin="9627,3114" coordsize="2,871">
              <v:shape id="_x0000_s5266" style="position:absolute;left:9627;top:3114;width:2;height:871" coordorigin="9627,3114" coordsize="0,871" path="m9627,3114r,870e" filled="f" strokecolor="#f0f0f0" strokeweight=".25078mm">
                <v:path arrowok="t"/>
              </v:shape>
            </v:group>
            <v:group id="_x0000_s5263" style="position:absolute;left:9944;top:-1345;width:2;height:4190" coordorigin="9944,-1345" coordsize="2,4190">
              <v:shape id="_x0000_s5264" style="position:absolute;left:9944;top:-1345;width:2;height:4190" coordorigin="9944,-1345" coordsize="0,4190" path="m9944,-1345r,4189e" filled="f" strokecolor="#f0f0f0" strokeweight=".25078mm">
                <v:path arrowok="t"/>
              </v:shape>
            </v:group>
            <v:group id="_x0000_s5261" style="position:absolute;left:9944;top:3203;width:2;height:781" coordorigin="9944,3203" coordsize="2,781">
              <v:shape id="_x0000_s5262" style="position:absolute;left:9944;top:3203;width:2;height:781" coordorigin="9944,3203" coordsize="0,781" path="m9944,3203r,781e" filled="f" strokecolor="#f0f0f0" strokeweight=".25078mm">
                <v:path arrowok="t"/>
              </v:shape>
            </v:group>
            <v:group id="_x0000_s5259" style="position:absolute;left:2638;top:1650;width:58;height:58" coordorigin="2638,1650" coordsize="58,58">
              <v:shape id="_x0000_s5260" style="position:absolute;left:2638;top:1650;width:58;height:58" coordorigin="2638,1650" coordsize="58,58" path="m2666,1650r-20,8l2638,1678r,2l2647,1699r21,8l2687,1698r8,-21l2686,1658r-20,-8xe" fillcolor="#333" stroked="f">
                <v:path arrowok="t"/>
              </v:shape>
            </v:group>
            <v:group id="_x0000_s5257" style="position:absolute;left:2638;top:1650;width:58;height:58" coordorigin="2638,1650" coordsize="58,58">
              <v:shape id="_x0000_s5258" style="position:absolute;left:2638;top:1650;width:58;height:58" coordorigin="2638,1650" coordsize="58,58" path="m2638,1678r8,-20l2666,1650r20,8l2695,1677r-8,21l2668,1707r-21,-8l2638,1680e" filled="f" strokecolor="#333" strokeweight=".18356mm">
                <v:path arrowok="t"/>
              </v:shape>
            </v:group>
            <v:group id="_x0000_s5255" style="position:absolute;left:2638;top:2188;width:58;height:58" coordorigin="2638,2188" coordsize="58,58">
              <v:shape id="_x0000_s5256" style="position:absolute;left:2638;top:2188;width:58;height:58" coordorigin="2638,2188" coordsize="58,58" path="m2666,2188r-20,8l2638,2216r,2l2647,2237r21,8l2687,2236r8,-21l2686,2196r-20,-8xe" fillcolor="#333" stroked="f">
                <v:path arrowok="t"/>
              </v:shape>
            </v:group>
            <v:group id="_x0000_s5253" style="position:absolute;left:2638;top:2188;width:58;height:58" coordorigin="2638,2188" coordsize="58,58">
              <v:shape id="_x0000_s5254" style="position:absolute;left:2638;top:2188;width:58;height:58" coordorigin="2638,2188" coordsize="58,58" path="m2638,2216r8,-20l2666,2188r20,8l2695,2215r-8,21l2668,2245r-21,-8l2638,2218e" filled="f" strokecolor="#333" strokeweight=".18356mm">
                <v:path arrowok="t"/>
              </v:shape>
            </v:group>
            <v:group id="_x0000_s5251" style="position:absolute;left:2638;top:2277;width:58;height:58" coordorigin="2638,2277" coordsize="58,58">
              <v:shape id="_x0000_s5252" style="position:absolute;left:2638;top:2277;width:58;height:58" coordorigin="2638,2277" coordsize="58,58" path="m2666,2277r-20,9l2638,2306r,2l2647,2327r21,8l2687,2326r8,-21l2686,2285r-20,-8xe" fillcolor="#333" stroked="f">
                <v:path arrowok="t"/>
              </v:shape>
            </v:group>
            <v:group id="_x0000_s5249" style="position:absolute;left:2638;top:2277;width:58;height:58" coordorigin="2638,2277" coordsize="58,58">
              <v:shape id="_x0000_s5250" style="position:absolute;left:2638;top:2277;width:58;height:58" coordorigin="2638,2277" coordsize="58,58" path="m2638,2306r8,-20l2666,2277r20,8l2695,2305r-8,21l2668,2335r-21,-8l2638,2308e" filled="f" strokecolor="#333" strokeweight=".18356mm">
                <v:path arrowok="t"/>
              </v:shape>
            </v:group>
            <v:group id="_x0000_s5247" style="position:absolute;left:2638;top:2188;width:58;height:58" coordorigin="2638,2188" coordsize="58,58">
              <v:shape id="_x0000_s5248" style="position:absolute;left:2638;top:2188;width:58;height:58" coordorigin="2638,2188" coordsize="58,58" path="m2666,2188r-20,8l2638,2216r,2l2647,2237r21,8l2687,2236r8,-21l2686,2196r-20,-8xe" fillcolor="#333" stroked="f">
                <v:path arrowok="t"/>
              </v:shape>
            </v:group>
            <v:group id="_x0000_s5245" style="position:absolute;left:2638;top:2188;width:58;height:58" coordorigin="2638,2188" coordsize="58,58">
              <v:shape id="_x0000_s5246" style="position:absolute;left:2638;top:2188;width:58;height:58" coordorigin="2638,2188" coordsize="58,58" path="m2638,2216r8,-20l2666,2188r20,8l2695,2215r-8,21l2668,2245r-21,-8l2638,2218e" filled="f" strokecolor="#333" strokeweight=".18356mm">
                <v:path arrowok="t"/>
              </v:shape>
            </v:group>
            <v:group id="_x0000_s5243" style="position:absolute;left:2638;top:2277;width:58;height:58" coordorigin="2638,2277" coordsize="58,58">
              <v:shape id="_x0000_s5244" style="position:absolute;left:2638;top:2277;width:58;height:58" coordorigin="2638,2277" coordsize="58,58" path="m2666,2277r-20,9l2638,2306r,2l2647,2327r21,8l2687,2326r8,-21l2686,2285r-20,-8xe" fillcolor="#333" stroked="f">
                <v:path arrowok="t"/>
              </v:shape>
            </v:group>
            <v:group id="_x0000_s5241" style="position:absolute;left:2638;top:2277;width:58;height:58" coordorigin="2638,2277" coordsize="58,58">
              <v:shape id="_x0000_s5242" style="position:absolute;left:2638;top:2277;width:58;height:58" coordorigin="2638,2277" coordsize="58,58" path="m2638,2306r8,-20l2666,2277r20,8l2695,2305r-8,21l2668,2335r-21,-8l2638,2308e" filled="f" strokecolor="#333" strokeweight=".18356mm">
                <v:path arrowok="t"/>
              </v:shape>
            </v:group>
            <v:group id="_x0000_s5239" style="position:absolute;left:2638;top:394;width:58;height:58" coordorigin="2638,394" coordsize="58,58">
              <v:shape id="_x0000_s5240" style="position:absolute;left:2638;top:394;width:58;height:58" coordorigin="2638,394" coordsize="58,58" path="m2666,394r-20,8l2638,422r,2l2647,443r21,8l2687,442r8,-21l2686,402r-20,-8xe" fillcolor="#333" stroked="f">
                <v:path arrowok="t"/>
              </v:shape>
            </v:group>
            <v:group id="_x0000_s5237" style="position:absolute;left:2638;top:394;width:58;height:58" coordorigin="2638,394" coordsize="58,58">
              <v:shape id="_x0000_s5238" style="position:absolute;left:2638;top:394;width:58;height:58" coordorigin="2638,394" coordsize="58,58" path="m2638,422r8,-20l2666,394r20,8l2695,421r-8,21l2668,451r-21,-8l2638,424e" filled="f" strokecolor="#333" strokeweight=".18356mm">
                <v:path arrowok="t"/>
              </v:shape>
            </v:group>
            <v:group id="_x0000_s5235" style="position:absolute;left:2638;top:2098;width:58;height:58" coordorigin="2638,2098" coordsize="58,58">
              <v:shape id="_x0000_s5236" style="position:absolute;left:2638;top:2098;width:58;height:58" coordorigin="2638,2098" coordsize="58,58" path="m2666,2098r-20,9l2638,2127r,1l2647,2148r21,7l2687,2146r8,-20l2686,2106r-20,-8xe" fillcolor="#333" stroked="f">
                <v:path arrowok="t"/>
              </v:shape>
            </v:group>
            <v:group id="_x0000_s5233" style="position:absolute;left:2638;top:2098;width:58;height:58" coordorigin="2638,2098" coordsize="58,58">
              <v:shape id="_x0000_s5234" style="position:absolute;left:2638;top:2098;width:58;height:58" coordorigin="2638,2098" coordsize="58,58" path="m2638,2127r8,-20l2666,2098r20,8l2695,2126r-8,20l2668,2155r-21,-7l2638,2128e" filled="f" strokecolor="#333" strokeweight=".18356mm">
                <v:path arrowok="t"/>
              </v:shape>
            </v:group>
            <v:group id="_x0000_s5231" style="position:absolute;left:2638;top:2277;width:58;height:58" coordorigin="2638,2277" coordsize="58,58">
              <v:shape id="_x0000_s5232" style="position:absolute;left:2638;top:2277;width:58;height:58" coordorigin="2638,2277" coordsize="58,58" path="m2666,2277r-20,9l2638,2306r,2l2647,2327r21,8l2687,2326r8,-21l2686,2285r-20,-8xe" fillcolor="#333" stroked="f">
                <v:path arrowok="t"/>
              </v:shape>
            </v:group>
            <v:group id="_x0000_s5229" style="position:absolute;left:2638;top:2277;width:58;height:58" coordorigin="2638,2277" coordsize="58,58">
              <v:shape id="_x0000_s5230" style="position:absolute;left:2638;top:2277;width:58;height:58" coordorigin="2638,2277" coordsize="58,58" path="m2638,2306r8,-20l2666,2277r20,8l2695,2305r-8,21l2668,2335r-21,-8l2638,2308e" filled="f" strokecolor="#333" strokeweight=".18356mm">
                <v:path arrowok="t"/>
              </v:shape>
            </v:group>
            <v:group id="_x0000_s5227" style="position:absolute;left:2638;top:2008;width:58;height:58" coordorigin="2638,2008" coordsize="58,58">
              <v:shape id="_x0000_s5228" style="position:absolute;left:2638;top:2008;width:58;height:58" coordorigin="2638,2008" coordsize="58,58" path="m2666,2008r-20,9l2638,2037r,2l2647,2058r21,8l2687,2057r8,-21l2686,2016r-20,-8xe" fillcolor="#333" stroked="f">
                <v:path arrowok="t"/>
              </v:shape>
            </v:group>
            <v:group id="_x0000_s5225" style="position:absolute;left:2638;top:2008;width:58;height:58" coordorigin="2638,2008" coordsize="58,58">
              <v:shape id="_x0000_s5226" style="position:absolute;left:2638;top:2008;width:58;height:58" coordorigin="2638,2008" coordsize="58,58" path="m2638,2037r8,-20l2666,2008r20,8l2695,2036r-8,21l2668,2066r-21,-8l2638,2039e" filled="f" strokecolor="#333" strokeweight=".18356mm">
                <v:path arrowok="t"/>
              </v:shape>
            </v:group>
            <v:group id="_x0000_s5223" style="position:absolute;left:2638;top:2188;width:58;height:58" coordorigin="2638,2188" coordsize="58,58">
              <v:shape id="_x0000_s5224" style="position:absolute;left:2638;top:2188;width:58;height:58" coordorigin="2638,2188" coordsize="58,58" path="m2666,2188r-20,8l2638,2216r,2l2647,2237r21,8l2687,2236r8,-21l2686,2196r-20,-8xe" fillcolor="#333" stroked="f">
                <v:path arrowok="t"/>
              </v:shape>
            </v:group>
            <v:group id="_x0000_s5221" style="position:absolute;left:2638;top:2188;width:58;height:58" coordorigin="2638,2188" coordsize="58,58">
              <v:shape id="_x0000_s5222" style="position:absolute;left:2638;top:2188;width:58;height:58" coordorigin="2638,2188" coordsize="58,58" path="m2638,2216r8,-20l2666,2188r20,8l2695,2215r-8,21l2668,2245r-21,-8l2638,2218e" filled="f" strokecolor="#333" strokeweight=".18356mm">
                <v:path arrowok="t"/>
              </v:shape>
            </v:group>
            <v:group id="_x0000_s5219" style="position:absolute;left:2638;top:2277;width:58;height:58" coordorigin="2638,2277" coordsize="58,58">
              <v:shape id="_x0000_s5220" style="position:absolute;left:2638;top:2277;width:58;height:58" coordorigin="2638,2277" coordsize="58,58" path="m2666,2277r-20,9l2638,2306r,2l2647,2327r21,8l2687,2326r8,-21l2686,2285r-20,-8xe" fillcolor="#333" stroked="f">
                <v:path arrowok="t"/>
              </v:shape>
            </v:group>
            <v:group id="_x0000_s5217" style="position:absolute;left:2638;top:2277;width:58;height:58" coordorigin="2638,2277" coordsize="58,58">
              <v:shape id="_x0000_s5218" style="position:absolute;left:2638;top:2277;width:58;height:58" coordorigin="2638,2277" coordsize="58,58" path="m2638,2306r8,-20l2666,2277r20,8l2695,2305r-8,21l2668,2335r-21,-8l2638,2308e" filled="f" strokecolor="#333" strokeweight=".18356mm">
                <v:path arrowok="t"/>
              </v:shape>
            </v:group>
            <v:group id="_x0000_s5215" style="position:absolute;left:2638;top:2188;width:58;height:58" coordorigin="2638,2188" coordsize="58,58">
              <v:shape id="_x0000_s5216" style="position:absolute;left:2638;top:2188;width:58;height:58" coordorigin="2638,2188" coordsize="58,58" path="m2666,2188r-20,8l2638,2216r,2l2647,2237r21,8l2687,2236r8,-21l2686,2196r-20,-8xe" fillcolor="#333" stroked="f">
                <v:path arrowok="t"/>
              </v:shape>
            </v:group>
            <v:group id="_x0000_s5213" style="position:absolute;left:2638;top:2188;width:58;height:58" coordorigin="2638,2188" coordsize="58,58">
              <v:shape id="_x0000_s5214" style="position:absolute;left:2638;top:2188;width:58;height:58" coordorigin="2638,2188" coordsize="58,58" path="m2638,2216r8,-20l2666,2188r20,8l2695,2215r-8,21l2668,2245r-21,-8l2638,2218e" filled="f" strokecolor="#333" strokeweight=".18356mm">
                <v:path arrowok="t"/>
              </v:shape>
            </v:group>
            <v:group id="_x0000_s5211" style="position:absolute;left:2638;top:1829;width:58;height:58" coordorigin="2638,1829" coordsize="58,58">
              <v:shape id="_x0000_s5212" style="position:absolute;left:2638;top:1829;width:58;height:58" coordorigin="2638,1829" coordsize="58,58" path="m2666,1829r-20,9l2638,1857r,2l2647,1878r21,8l2687,1877r8,-20l2686,1837r-20,-8xe" fillcolor="#333" stroked="f">
                <v:path arrowok="t"/>
              </v:shape>
            </v:group>
            <v:group id="_x0000_s5209" style="position:absolute;left:2638;top:1829;width:58;height:58" coordorigin="2638,1829" coordsize="58,58">
              <v:shape id="_x0000_s5210" style="position:absolute;left:2638;top:1829;width:58;height:58" coordorigin="2638,1829" coordsize="58,58" path="m2638,1857r8,-19l2666,1829r20,8l2695,1857r-8,20l2668,1886r-21,-8l2638,1859e" filled="f" strokecolor="#333" strokeweight=".18356mm">
                <v:path arrowok="t"/>
              </v:shape>
            </v:group>
            <v:group id="_x0000_s5207" style="position:absolute;left:2638;top:2277;width:58;height:58" coordorigin="2638,2277" coordsize="58,58">
              <v:shape id="_x0000_s5208" style="position:absolute;left:2638;top:2277;width:58;height:58" coordorigin="2638,2277" coordsize="58,58" path="m2666,2277r-20,9l2638,2306r,2l2647,2327r21,8l2687,2326r8,-21l2686,2285r-20,-8xe" fillcolor="#333" stroked="f">
                <v:path arrowok="t"/>
              </v:shape>
            </v:group>
            <v:group id="_x0000_s5205" style="position:absolute;left:2638;top:2277;width:58;height:58" coordorigin="2638,2277" coordsize="58,58">
              <v:shape id="_x0000_s5206" style="position:absolute;left:2638;top:2277;width:58;height:58" coordorigin="2638,2277" coordsize="58,58" path="m2638,2306r8,-20l2666,2277r20,8l2695,2305r-8,21l2668,2335r-21,-8l2638,2308e" filled="f" strokecolor="#333" strokeweight=".18356mm">
                <v:path arrowok="t"/>
              </v:shape>
            </v:group>
            <v:group id="_x0000_s5203" style="position:absolute;left:2638;top:2008;width:58;height:58" coordorigin="2638,2008" coordsize="58,58">
              <v:shape id="_x0000_s5204" style="position:absolute;left:2638;top:2008;width:58;height:58" coordorigin="2638,2008" coordsize="58,58" path="m2666,2008r-20,9l2638,2037r,2l2647,2058r21,8l2687,2057r8,-21l2686,2016r-20,-8xe" fillcolor="#333" stroked="f">
                <v:path arrowok="t"/>
              </v:shape>
            </v:group>
            <v:group id="_x0000_s5201" style="position:absolute;left:2638;top:2008;width:58;height:58" coordorigin="2638,2008" coordsize="58,58">
              <v:shape id="_x0000_s5202" style="position:absolute;left:2638;top:2008;width:58;height:58" coordorigin="2638,2008" coordsize="58,58" path="m2638,2037r8,-20l2666,2008r20,8l2695,2036r-8,21l2668,2066r-21,-8l2638,2039e" filled="f" strokecolor="#333" strokeweight=".18356mm">
                <v:path arrowok="t"/>
              </v:shape>
            </v:group>
            <v:group id="_x0000_s5199" style="position:absolute;left:2666;top:2396;width:2;height:539" coordorigin="2666,2396" coordsize="2,539">
              <v:shape id="_x0000_s5200" style="position:absolute;left:2666;top:2396;width:2;height:539" coordorigin="2666,2396" coordsize="0,539" path="m2666,2934r,-538e" filled="f" strokecolor="#333" strokeweight=".27664mm">
                <v:path arrowok="t"/>
              </v:shape>
            </v:group>
            <v:group id="_x0000_s5197" style="position:absolute;left:2666;top:3293;width:2;height:449" coordorigin="2666,3293" coordsize="2,449">
              <v:shape id="_x0000_s5198" style="position:absolute;left:2666;top:3293;width:2;height:449" coordorigin="2666,3293" coordsize="0,449" path="m2666,3293r,448e" filled="f" strokecolor="#333" strokeweight=".27664mm">
                <v:path arrowok="t"/>
              </v:shape>
            </v:group>
            <v:group id="_x0000_s5195" style="position:absolute;left:2548;top:2934;width:238;height:359" coordorigin="2548,2934" coordsize="238,359">
              <v:shape id="_x0000_s5196" style="position:absolute;left:2548;top:2934;width:238;height:359" coordorigin="2548,2934" coordsize="238,359" path="m2548,2934r,359l2785,3293r,-359l2548,2934xe" filled="f" strokecolor="#333" strokeweight=".27664mm">
                <v:path arrowok="t"/>
              </v:shape>
            </v:group>
            <v:group id="_x0000_s5193" style="position:absolute;left:2548;top:3114;width:238;height:2" coordorigin="2548,3114" coordsize="238,2">
              <v:shape id="_x0000_s5194" style="position:absolute;left:2548;top:3114;width:238;height:2" coordorigin="2548,3114" coordsize="238,0" path="m2548,3114r237,e" filled="f" strokecolor="#333" strokeweight=".55069mm">
                <v:path arrowok="t"/>
              </v:shape>
            </v:group>
            <v:group id="_x0000_s5191" style="position:absolute;left:2954;top:2098;width:58;height:58" coordorigin="2954,2098" coordsize="58,58">
              <v:shape id="_x0000_s5192" style="position:absolute;left:2954;top:2098;width:58;height:58" coordorigin="2954,2098" coordsize="58,58" path="m2982,2098r-20,9l2954,2127r,1l2963,2148r21,7l3003,2146r8,-20l3003,2106r-21,-8xe" fillcolor="#333" stroked="f">
                <v:path arrowok="t"/>
              </v:shape>
            </v:group>
            <v:group id="_x0000_s5189" style="position:absolute;left:2954;top:2098;width:58;height:58" coordorigin="2954,2098" coordsize="58,58">
              <v:shape id="_x0000_s5190" style="position:absolute;left:2954;top:2098;width:58;height:58" coordorigin="2954,2098" coordsize="58,58" path="m2954,2127r8,-20l2982,2098r21,8l3011,2126r-8,20l2984,2155r-21,-7l2954,2128e" filled="f" strokecolor="#333" strokeweight=".18356mm">
                <v:path arrowok="t"/>
              </v:shape>
            </v:group>
            <v:group id="_x0000_s5187" style="position:absolute;left:2954;top:1111;width:58;height:58" coordorigin="2954,1111" coordsize="58,58">
              <v:shape id="_x0000_s5188" style="position:absolute;left:2954;top:1111;width:58;height:58" coordorigin="2954,1111" coordsize="58,58" path="m2982,1111r-20,9l2954,1140r,2l2963,1161r21,7l3004,1159r7,-20l3002,1119r-20,-8xe" fillcolor="#333" stroked="f">
                <v:path arrowok="t"/>
              </v:shape>
            </v:group>
            <v:group id="_x0000_s5185" style="position:absolute;left:2954;top:1111;width:58;height:58" coordorigin="2954,1111" coordsize="58,58">
              <v:shape id="_x0000_s5186" style="position:absolute;left:2954;top:1111;width:58;height:58" coordorigin="2954,1111" coordsize="58,58" path="m2954,1140r8,-20l2982,1111r20,8l3011,1139r-7,20l2984,1168r-21,-7l2954,1142e" filled="f" strokecolor="#333" strokeweight=".18356mm">
                <v:path arrowok="t"/>
              </v:shape>
            </v:group>
            <v:group id="_x0000_s5183" style="position:absolute;left:2954;top:2188;width:58;height:58" coordorigin="2954,2188" coordsize="58,58">
              <v:shape id="_x0000_s5184" style="position:absolute;left:2954;top:2188;width:58;height:58" coordorigin="2954,2188" coordsize="58,58" path="m2982,2188r-20,8l2954,2216r,2l2963,2237r21,8l3003,2236r8,-21l3003,2196r-21,-8xe" fillcolor="#333" stroked="f">
                <v:path arrowok="t"/>
              </v:shape>
            </v:group>
            <v:group id="_x0000_s5181" style="position:absolute;left:2954;top:2188;width:58;height:58" coordorigin="2954,2188" coordsize="58,58">
              <v:shape id="_x0000_s5182" style="position:absolute;left:2954;top:2188;width:58;height:58" coordorigin="2954,2188" coordsize="58,58" path="m2954,2216r8,-20l2982,2188r21,8l3011,2215r-8,21l2984,2245r-21,-8l2954,2218e" filled="f" strokecolor="#333" strokeweight=".18356mm">
                <v:path arrowok="t"/>
              </v:shape>
            </v:group>
            <v:group id="_x0000_s5179" style="position:absolute;left:2954;top:2008;width:58;height:58" coordorigin="2954,2008" coordsize="58,58">
              <v:shape id="_x0000_s5180" style="position:absolute;left:2954;top:2008;width:58;height:58" coordorigin="2954,2008" coordsize="58,58" path="m2982,2008r-20,9l2954,2037r,2l2963,2058r21,8l3003,2057r8,-21l3003,2016r-21,-8xe" fillcolor="#333" stroked="f">
                <v:path arrowok="t"/>
              </v:shape>
            </v:group>
            <v:group id="_x0000_s5177" style="position:absolute;left:2954;top:2008;width:58;height:58" coordorigin="2954,2008" coordsize="58,58">
              <v:shape id="_x0000_s5178" style="position:absolute;left:2954;top:2008;width:58;height:58" coordorigin="2954,2008" coordsize="58,58" path="m2954,2037r8,-20l2982,2008r21,8l3011,2036r-8,21l2984,2066r-21,-8l2954,2039e" filled="f" strokecolor="#333" strokeweight=".18356mm">
                <v:path arrowok="t"/>
              </v:shape>
            </v:group>
            <v:group id="_x0000_s5175" style="position:absolute;left:2954;top:2277;width:58;height:58" coordorigin="2954,2277" coordsize="58,58">
              <v:shape id="_x0000_s5176" style="position:absolute;left:2954;top:2277;width:58;height:58" coordorigin="2954,2277" coordsize="58,58" path="m2982,2277r-20,9l2954,2306r,2l2963,2327r21,8l3004,2326r7,-21l3002,2285r-20,-8xe" fillcolor="#333" stroked="f">
                <v:path arrowok="t"/>
              </v:shape>
            </v:group>
            <v:group id="_x0000_s5173" style="position:absolute;left:2954;top:2277;width:58;height:58" coordorigin="2954,2277" coordsize="58,58">
              <v:shape id="_x0000_s5174" style="position:absolute;left:2954;top:2277;width:58;height:58" coordorigin="2954,2277" coordsize="58,58" path="m2954,2306r8,-20l2982,2277r20,8l3011,2305r-7,21l2984,2335r-21,-8l2954,2308e" filled="f" strokecolor="#333" strokeweight=".18356mm">
                <v:path arrowok="t"/>
              </v:shape>
            </v:group>
            <v:group id="_x0000_s5171" style="position:absolute;left:2954;top:2367;width:58;height:58" coordorigin="2954,2367" coordsize="58,58">
              <v:shape id="_x0000_s5172" style="position:absolute;left:2954;top:2367;width:58;height:58" coordorigin="2954,2367" coordsize="58,58" path="m2982,2367r-20,9l2954,2396r,2l2963,2417r21,7l3004,2415r7,-20l3002,2375r-20,-8xe" fillcolor="#333" stroked="f">
                <v:path arrowok="t"/>
              </v:shape>
            </v:group>
            <v:group id="_x0000_s5169" style="position:absolute;left:2954;top:2367;width:58;height:58" coordorigin="2954,2367" coordsize="58,58">
              <v:shape id="_x0000_s5170" style="position:absolute;left:2954;top:2367;width:58;height:58" coordorigin="2954,2367" coordsize="58,58" path="m2954,2396r8,-20l2982,2367r20,8l3011,2395r-7,20l2984,2424r-21,-7l2954,2398e" filled="f" strokecolor="#333" strokeweight=".18356mm">
                <v:path arrowok="t"/>
              </v:shape>
            </v:group>
            <v:group id="_x0000_s5167" style="position:absolute;left:2954;top:2277;width:58;height:58" coordorigin="2954,2277" coordsize="58,58">
              <v:shape id="_x0000_s5168" style="position:absolute;left:2954;top:2277;width:58;height:58" coordorigin="2954,2277" coordsize="58,58" path="m2982,2277r-20,9l2954,2306r,2l2963,2327r21,8l3004,2326r7,-21l3002,2285r-20,-8xe" fillcolor="#333" stroked="f">
                <v:path arrowok="t"/>
              </v:shape>
            </v:group>
            <v:group id="_x0000_s5165" style="position:absolute;left:2954;top:2277;width:58;height:58" coordorigin="2954,2277" coordsize="58,58">
              <v:shape id="_x0000_s5166" style="position:absolute;left:2954;top:2277;width:58;height:58" coordorigin="2954,2277" coordsize="58,58" path="m2954,2306r8,-20l2982,2277r20,8l3011,2305r-7,21l2984,2335r-21,-8l2954,2308e" filled="f" strokecolor="#333" strokeweight=".18356mm">
                <v:path arrowok="t"/>
              </v:shape>
            </v:group>
            <v:group id="_x0000_s5163" style="position:absolute;left:2954;top:1919;width:58;height:58" coordorigin="2954,1919" coordsize="58,58">
              <v:shape id="_x0000_s5164" style="position:absolute;left:2954;top:1919;width:58;height:58" coordorigin="2954,1919" coordsize="58,58" path="m2982,1919r-20,8l2954,1947r,2l2963,1968r21,8l3003,1967r8,-21l3003,1927r-21,-8xe" fillcolor="#333" stroked="f">
                <v:path arrowok="t"/>
              </v:shape>
            </v:group>
            <v:group id="_x0000_s5161" style="position:absolute;left:2954;top:1919;width:58;height:58" coordorigin="2954,1919" coordsize="58,58">
              <v:shape id="_x0000_s5162" style="position:absolute;left:2954;top:1919;width:58;height:58" coordorigin="2954,1919" coordsize="58,58" path="m2954,1947r8,-20l2982,1919r21,8l3011,1946r-8,21l2984,1976r-21,-8l2954,1949e" filled="f" strokecolor="#333" strokeweight=".18356mm">
                <v:path arrowok="t"/>
              </v:shape>
            </v:group>
            <v:group id="_x0000_s5159" style="position:absolute;left:2954;top:2367;width:58;height:58" coordorigin="2954,2367" coordsize="58,58">
              <v:shape id="_x0000_s5160" style="position:absolute;left:2954;top:2367;width:58;height:58" coordorigin="2954,2367" coordsize="58,58" path="m2982,2367r-20,9l2954,2396r,2l2963,2417r21,7l3004,2415r7,-20l3002,2375r-20,-8xe" fillcolor="#333" stroked="f">
                <v:path arrowok="t"/>
              </v:shape>
            </v:group>
            <v:group id="_x0000_s5157" style="position:absolute;left:2954;top:2367;width:58;height:58" coordorigin="2954,2367" coordsize="58,58">
              <v:shape id="_x0000_s5158" style="position:absolute;left:2954;top:2367;width:58;height:58" coordorigin="2954,2367" coordsize="58,58" path="m2954,2396r8,-20l2982,2367r20,8l3011,2395r-7,20l2984,2424r-21,-7l2954,2398e" filled="f" strokecolor="#333" strokeweight=".18356mm">
                <v:path arrowok="t"/>
              </v:shape>
            </v:group>
            <v:group id="_x0000_s5155" style="position:absolute;left:2954;top:2277;width:58;height:58" coordorigin="2954,2277" coordsize="58,58">
              <v:shape id="_x0000_s5156" style="position:absolute;left:2954;top:2277;width:58;height:58" coordorigin="2954,2277" coordsize="58,58" path="m2982,2277r-20,9l2954,2306r,2l2963,2327r21,8l3004,2326r7,-21l3002,2285r-20,-8xe" fillcolor="#333" stroked="f">
                <v:path arrowok="t"/>
              </v:shape>
            </v:group>
            <v:group id="_x0000_s5153" style="position:absolute;left:2954;top:2277;width:58;height:58" coordorigin="2954,2277" coordsize="58,58">
              <v:shape id="_x0000_s5154" style="position:absolute;left:2954;top:2277;width:58;height:58" coordorigin="2954,2277" coordsize="58,58" path="m2954,2306r8,-20l2982,2277r20,8l3011,2305r-7,21l2984,2335r-21,-8l2954,2308e" filled="f" strokecolor="#333" strokeweight=".18356mm">
                <v:path arrowok="t"/>
              </v:shape>
            </v:group>
            <v:group id="_x0000_s5151" style="position:absolute;left:2954;top:2098;width:58;height:58" coordorigin="2954,2098" coordsize="58,58">
              <v:shape id="_x0000_s5152" style="position:absolute;left:2954;top:2098;width:58;height:58" coordorigin="2954,2098" coordsize="58,58" path="m2982,2098r-20,9l2954,2127r,1l2963,2148r21,7l3003,2146r8,-20l3003,2106r-21,-8xe" fillcolor="#333" stroked="f">
                <v:path arrowok="t"/>
              </v:shape>
            </v:group>
            <v:group id="_x0000_s5149" style="position:absolute;left:2954;top:2098;width:58;height:58" coordorigin="2954,2098" coordsize="58,58">
              <v:shape id="_x0000_s5150" style="position:absolute;left:2954;top:2098;width:58;height:58" coordorigin="2954,2098" coordsize="58,58" path="m2954,2127r8,-20l2982,2098r21,8l3011,2126r-8,20l2984,2155r-21,-7l2954,2128e" filled="f" strokecolor="#333" strokeweight=".18356mm">
                <v:path arrowok="t"/>
              </v:shape>
            </v:group>
            <v:group id="_x0000_s5147" style="position:absolute;left:2954;top:2367;width:58;height:58" coordorigin="2954,2367" coordsize="58,58">
              <v:shape id="_x0000_s5148" style="position:absolute;left:2954;top:2367;width:58;height:58" coordorigin="2954,2367" coordsize="58,58" path="m2982,2367r-20,9l2954,2396r,2l2963,2417r21,7l3004,2415r7,-20l3002,2375r-20,-8xe" fillcolor="#333" stroked="f">
                <v:path arrowok="t"/>
              </v:shape>
            </v:group>
            <v:group id="_x0000_s5145" style="position:absolute;left:2954;top:2367;width:58;height:58" coordorigin="2954,2367" coordsize="58,58">
              <v:shape id="_x0000_s5146" style="position:absolute;left:2954;top:2367;width:58;height:58" coordorigin="2954,2367" coordsize="58,58" path="m2954,2396r8,-20l2982,2367r20,8l3011,2395r-7,20l2984,2424r-21,-7l2954,2398e" filled="f" strokecolor="#333" strokeweight=".18356mm">
                <v:path arrowok="t"/>
              </v:shape>
            </v:group>
            <v:group id="_x0000_s5143" style="position:absolute;left:2954;top:2277;width:58;height:58" coordorigin="2954,2277" coordsize="58,58">
              <v:shape id="_x0000_s5144" style="position:absolute;left:2954;top:2277;width:58;height:58" coordorigin="2954,2277" coordsize="58,58" path="m2982,2277r-20,9l2954,2306r,2l2963,2327r21,8l3004,2326r7,-21l3002,2285r-20,-8xe" fillcolor="#333" stroked="f">
                <v:path arrowok="t"/>
              </v:shape>
            </v:group>
            <v:group id="_x0000_s5141" style="position:absolute;left:2954;top:2277;width:58;height:58" coordorigin="2954,2277" coordsize="58,58">
              <v:shape id="_x0000_s5142" style="position:absolute;left:2954;top:2277;width:58;height:58" coordorigin="2954,2277" coordsize="58,58" path="m2954,2306r8,-20l2982,2277r20,8l3011,2305r-7,21l2984,2335r-21,-8l2954,2308e" filled="f" strokecolor="#333" strokeweight=".18356mm">
                <v:path arrowok="t"/>
              </v:shape>
            </v:group>
            <v:group id="_x0000_s5139" style="position:absolute;left:2954;top:2188;width:58;height:58" coordorigin="2954,2188" coordsize="58,58">
              <v:shape id="_x0000_s5140" style="position:absolute;left:2954;top:2188;width:58;height:58" coordorigin="2954,2188" coordsize="58,58" path="m2982,2188r-20,8l2954,2216r,2l2963,2237r21,8l3003,2236r8,-21l3003,2196r-21,-8xe" fillcolor="#333" stroked="f">
                <v:path arrowok="t"/>
              </v:shape>
            </v:group>
            <v:group id="_x0000_s5137" style="position:absolute;left:2954;top:2188;width:58;height:58" coordorigin="2954,2188" coordsize="58,58">
              <v:shape id="_x0000_s5138" style="position:absolute;left:2954;top:2188;width:58;height:58" coordorigin="2954,2188" coordsize="58,58" path="m2954,2216r8,-20l2982,2188r21,8l3011,2215r-8,21l2984,2245r-21,-8l2954,2218e" filled="f" strokecolor="#333" strokeweight=".18356mm">
                <v:path arrowok="t"/>
              </v:shape>
            </v:group>
            <v:group id="_x0000_s5135" style="position:absolute;left:2954;top:2367;width:58;height:58" coordorigin="2954,2367" coordsize="58,58">
              <v:shape id="_x0000_s5136" style="position:absolute;left:2954;top:2367;width:58;height:58" coordorigin="2954,2367" coordsize="58,58" path="m2982,2367r-20,9l2954,2396r,2l2963,2417r21,7l3004,2415r7,-20l3002,2375r-20,-8xe" fillcolor="#333" stroked="f">
                <v:path arrowok="t"/>
              </v:shape>
            </v:group>
            <v:group id="_x0000_s5133" style="position:absolute;left:2954;top:2367;width:58;height:58" coordorigin="2954,2367" coordsize="58,58">
              <v:shape id="_x0000_s5134" style="position:absolute;left:2954;top:2367;width:58;height:58" coordorigin="2954,2367" coordsize="58,58" path="m2954,2396r8,-20l2982,2367r20,8l3011,2395r-7,20l2984,2424r-21,-7l2954,2398e" filled="f" strokecolor="#333" strokeweight=".18356mm">
                <v:path arrowok="t"/>
              </v:shape>
            </v:group>
            <v:group id="_x0000_s5131" style="position:absolute;left:2954;top:2277;width:58;height:58" coordorigin="2954,2277" coordsize="58,58">
              <v:shape id="_x0000_s5132" style="position:absolute;left:2954;top:2277;width:58;height:58" coordorigin="2954,2277" coordsize="58,58" path="m2982,2277r-20,9l2954,2306r,2l2963,2327r21,8l3004,2326r7,-21l3002,2285r-20,-8xe" fillcolor="#333" stroked="f">
                <v:path arrowok="t"/>
              </v:shape>
            </v:group>
            <v:group id="_x0000_s5129" style="position:absolute;left:2954;top:2277;width:58;height:58" coordorigin="2954,2277" coordsize="58,58">
              <v:shape id="_x0000_s5130" style="position:absolute;left:2954;top:2277;width:58;height:58" coordorigin="2954,2277" coordsize="58,58" path="m2954,2306r8,-20l2982,2277r20,8l3011,2305r-7,21l2984,2335r-21,-8l2954,2308e" filled="f" strokecolor="#333" strokeweight=".18356mm">
                <v:path arrowok="t"/>
              </v:shape>
            </v:group>
            <v:group id="_x0000_s5127" style="position:absolute;left:2954;top:2367;width:58;height:58" coordorigin="2954,2367" coordsize="58,58">
              <v:shape id="_x0000_s5128" style="position:absolute;left:2954;top:2367;width:58;height:58" coordorigin="2954,2367" coordsize="58,58" path="m2982,2367r-20,9l2954,2396r,2l2963,2417r21,7l3004,2415r7,-20l3002,2375r-20,-8xe" fillcolor="#333" stroked="f">
                <v:path arrowok="t"/>
              </v:shape>
            </v:group>
            <v:group id="_x0000_s5125" style="position:absolute;left:2954;top:2367;width:58;height:58" coordorigin="2954,2367" coordsize="58,58">
              <v:shape id="_x0000_s5126" style="position:absolute;left:2954;top:2367;width:58;height:58" coordorigin="2954,2367" coordsize="58,58" path="m2954,2396r8,-20l2982,2367r20,8l3011,2395r-7,20l2984,2424r-21,-7l2954,2398e" filled="f" strokecolor="#333" strokeweight=".18356mm">
                <v:path arrowok="t"/>
              </v:shape>
            </v:group>
            <v:group id="_x0000_s5123" style="position:absolute;left:2954;top:2188;width:58;height:58" coordorigin="2954,2188" coordsize="58,58">
              <v:shape id="_x0000_s5124" style="position:absolute;left:2954;top:2188;width:58;height:58" coordorigin="2954,2188" coordsize="58,58" path="m2982,2188r-20,8l2954,2216r,2l2963,2237r21,8l3003,2236r8,-21l3003,2196r-21,-8xe" fillcolor="#333" stroked="f">
                <v:path arrowok="t"/>
              </v:shape>
            </v:group>
            <v:group id="_x0000_s5121" style="position:absolute;left:2954;top:2188;width:58;height:58" coordorigin="2954,2188" coordsize="58,58">
              <v:shape id="_x0000_s5122" style="position:absolute;left:2954;top:2188;width:58;height:58" coordorigin="2954,2188" coordsize="58,58" path="m2954,2216r8,-20l2982,2188r21,8l3011,2215r-8,21l2984,2245r-21,-8l2954,2218e" filled="f" strokecolor="#333" strokeweight=".18356mm">
                <v:path arrowok="t"/>
              </v:shape>
            </v:group>
            <v:group id="_x0000_s5119" style="position:absolute;left:2954;top:2367;width:58;height:58" coordorigin="2954,2367" coordsize="58,58">
              <v:shape id="_x0000_s5120" style="position:absolute;left:2954;top:2367;width:58;height:58" coordorigin="2954,2367" coordsize="58,58" path="m2982,2367r-20,9l2954,2396r,2l2963,2417r21,7l3004,2415r7,-20l3002,2375r-20,-8xe" fillcolor="#333" stroked="f">
                <v:path arrowok="t"/>
              </v:shape>
            </v:group>
            <v:group id="_x0000_s5117" style="position:absolute;left:2954;top:2367;width:58;height:58" coordorigin="2954,2367" coordsize="58,58">
              <v:shape id="_x0000_s5118" style="position:absolute;left:2954;top:2367;width:58;height:58" coordorigin="2954,2367" coordsize="58,58" path="m2954,2396r8,-20l2982,2367r20,8l3011,2395r-7,20l2984,2424r-21,-7l2954,2398e" filled="f" strokecolor="#333" strokeweight=".18356mm">
                <v:path arrowok="t"/>
              </v:shape>
            </v:group>
            <v:group id="_x0000_s5115" style="position:absolute;left:2954;top:1650;width:58;height:58" coordorigin="2954,1650" coordsize="58,58">
              <v:shape id="_x0000_s5116" style="position:absolute;left:2954;top:1650;width:58;height:58" coordorigin="2954,1650" coordsize="58,58" path="m2982,1650r-20,8l2954,1678r,2l2963,1699r21,8l3003,1698r8,-21l3003,1658r-21,-8xe" fillcolor="#333" stroked="f">
                <v:path arrowok="t"/>
              </v:shape>
            </v:group>
            <v:group id="_x0000_s5113" style="position:absolute;left:2954;top:1650;width:58;height:58" coordorigin="2954,1650" coordsize="58,58">
              <v:shape id="_x0000_s5114" style="position:absolute;left:2954;top:1650;width:58;height:58" coordorigin="2954,1650" coordsize="58,58" path="m2954,1678r8,-20l2982,1650r21,8l3011,1677r-8,21l2984,1707r-21,-8l2954,1680e" filled="f" strokecolor="#333" strokeweight=".18356mm">
                <v:path arrowok="t"/>
              </v:shape>
            </v:group>
            <v:group id="_x0000_s5111" style="position:absolute;left:2983;top:2486;width:2;height:539" coordorigin="2983,2486" coordsize="2,539">
              <v:shape id="_x0000_s5112" style="position:absolute;left:2983;top:2486;width:2;height:539" coordorigin="2983,2486" coordsize="0,539" path="m2983,3024r,-538e" filled="f" strokecolor="#333" strokeweight=".27664mm">
                <v:path arrowok="t"/>
              </v:shape>
            </v:group>
            <v:group id="_x0000_s5109" style="position:absolute;left:2983;top:3383;width:2;height:359" coordorigin="2983,3383" coordsize="2,359">
              <v:shape id="_x0000_s5110" style="position:absolute;left:2983;top:3383;width:2;height:359" coordorigin="2983,3383" coordsize="0,359" path="m2983,3383r,358e" filled="f" strokecolor="#333" strokeweight=".27664mm">
                <v:path arrowok="t"/>
              </v:shape>
            </v:group>
            <v:group id="_x0000_s5107" style="position:absolute;left:2864;top:3024;width:238;height:359" coordorigin="2864,3024" coordsize="238,359">
              <v:shape id="_x0000_s5108" style="position:absolute;left:2864;top:3024;width:238;height:359" coordorigin="2864,3024" coordsize="238,359" path="m2864,3024r,359l3101,3383r,-359l2864,3024xe" filled="f" strokecolor="#333" strokeweight=".27664mm">
                <v:path arrowok="t"/>
              </v:shape>
            </v:group>
            <v:group id="_x0000_s5104" style="position:absolute;left:2864;top:3203;width:238;height:2" coordorigin="2864,3203" coordsize="238,2">
              <v:shape id="_x0000_s5106" style="position:absolute;left:2864;top:3203;width:238;height:2" coordorigin="2864,3203" coordsize="238,0" path="m2864,3203r237,e" filled="f" strokecolor="#333" strokeweight=".55069mm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5105" type="#_x0000_t75" style="position:absolute;left:3265;top:2183;width:68;height:606">
                <v:imagedata r:id="rId13" o:title=""/>
              </v:shape>
            </v:group>
            <v:group id="_x0000_s5102" style="position:absolute;left:3270;top:1380;width:58;height:58" coordorigin="3270,1380" coordsize="58,58">
              <v:shape id="_x0000_s5103" style="position:absolute;left:3270;top:1380;width:58;height:58" coordorigin="3270,1380" coordsize="58,58" path="m3299,1380r-20,9l3270,1409r,2l3280,1430r21,8l3320,1429r8,-21l3319,1388r-20,-8xe" fillcolor="#333" stroked="f">
                <v:path arrowok="t"/>
              </v:shape>
            </v:group>
            <v:group id="_x0000_s5100" style="position:absolute;left:3270;top:1380;width:58;height:58" coordorigin="3270,1380" coordsize="58,58">
              <v:shape id="_x0000_s5101" style="position:absolute;left:3270;top:1380;width:58;height:58" coordorigin="3270,1380" coordsize="58,58" path="m3270,1409r9,-20l3299,1380r20,8l3328,1408r-8,21l3301,1438r-21,-8l3270,1411e" filled="f" strokecolor="#333" strokeweight=".18356mm">
                <v:path arrowok="t"/>
              </v:shape>
            </v:group>
            <v:group id="_x0000_s5098" style="position:absolute;left:3299;top:2844;width:2;height:359" coordorigin="3299,2844" coordsize="2,359">
              <v:shape id="_x0000_s5099" style="position:absolute;left:3299;top:2844;width:2;height:359" coordorigin="3299,2844" coordsize="0,359" path="m3299,3203r,-359e" filled="f" strokecolor="#333" strokeweight=".27664mm">
                <v:path arrowok="t"/>
              </v:shape>
            </v:group>
            <v:group id="_x0000_s5096" style="position:absolute;left:3299;top:3472;width:2;height:270" coordorigin="3299,3472" coordsize="2,270">
              <v:shape id="_x0000_s5097" style="position:absolute;left:3299;top:3472;width:2;height:270" coordorigin="3299,3472" coordsize="0,270" path="m3299,3472r,269e" filled="f" strokecolor="#333" strokeweight=".27664mm">
                <v:path arrowok="t"/>
              </v:shape>
            </v:group>
            <v:group id="_x0000_s5094" style="position:absolute;left:3180;top:3203;width:238;height:270" coordorigin="3180,3203" coordsize="238,270">
              <v:shape id="_x0000_s5095" style="position:absolute;left:3180;top:3203;width:238;height:270" coordorigin="3180,3203" coordsize="238,270" path="m3180,3203r,269l3418,3472r,-269l3180,3203xe" filled="f" strokecolor="#333" strokeweight=".27664mm">
                <v:path arrowok="t"/>
              </v:shape>
            </v:group>
            <v:group id="_x0000_s5092" style="position:absolute;left:3180;top:3293;width:238;height:2" coordorigin="3180,3293" coordsize="238,2">
              <v:shape id="_x0000_s5093" style="position:absolute;left:3180;top:3293;width:238;height:2" coordorigin="3180,3293" coordsize="238,0" path="m3180,3293r238,e" filled="f" strokecolor="#333" strokeweight=".55069mm">
                <v:path arrowok="t"/>
              </v:shape>
            </v:group>
            <v:group id="_x0000_s5090" style="position:absolute;left:3587;top:2277;width:58;height:58" coordorigin="3587,2277" coordsize="58,58">
              <v:shape id="_x0000_s5091" style="position:absolute;left:3587;top:2277;width:58;height:58" coordorigin="3587,2277" coordsize="58,58" path="m3615,2277r-20,9l3587,2306r,2l3596,2327r21,8l3636,2326r8,-21l3635,2285r-20,-8xe" fillcolor="#333" stroked="f">
                <v:path arrowok="t"/>
              </v:shape>
            </v:group>
            <v:group id="_x0000_s5088" style="position:absolute;left:3587;top:2277;width:58;height:58" coordorigin="3587,2277" coordsize="58,58">
              <v:shape id="_x0000_s5089" style="position:absolute;left:3587;top:2277;width:58;height:58" coordorigin="3587,2277" coordsize="58,58" path="m3587,2306r8,-20l3615,2277r20,8l3644,2305r-8,21l3617,2335r-21,-8l3587,2308e" filled="f" strokecolor="#333" strokeweight=".18356mm">
                <v:path arrowok="t"/>
              </v:shape>
            </v:group>
            <v:group id="_x0000_s5086" style="position:absolute;left:3587;top:2547;width:58;height:58" coordorigin="3587,2547" coordsize="58,58">
              <v:shape id="_x0000_s5087" style="position:absolute;left:3587;top:2547;width:58;height:58" coordorigin="3587,2547" coordsize="58,58" path="m3615,2547r-20,8l3587,2575r,2l3596,2596r21,8l3636,2595r8,-21l3635,2555r-20,-8xe" fillcolor="#333" stroked="f">
                <v:path arrowok="t"/>
              </v:shape>
            </v:group>
            <v:group id="_x0000_s5084" style="position:absolute;left:3587;top:2547;width:58;height:58" coordorigin="3587,2547" coordsize="58,58">
              <v:shape id="_x0000_s5085" style="position:absolute;left:3587;top:2547;width:58;height:58" coordorigin="3587,2547" coordsize="58,58" path="m3587,2575r8,-20l3615,2547r20,8l3644,2574r-8,21l3617,2604r-21,-8l3587,2577e" filled="f" strokecolor="#333" strokeweight=".18356mm">
                <v:path arrowok="t"/>
              </v:shape>
            </v:group>
            <v:group id="_x0000_s5082" style="position:absolute;left:3587;top:2188;width:58;height:58" coordorigin="3587,2188" coordsize="58,58">
              <v:shape id="_x0000_s5083" style="position:absolute;left:3587;top:2188;width:58;height:58" coordorigin="3587,2188" coordsize="58,58" path="m3615,2188r-20,8l3587,2216r,2l3596,2237r21,8l3636,2236r8,-21l3635,2196r-20,-8xe" fillcolor="#333" stroked="f">
                <v:path arrowok="t"/>
              </v:shape>
            </v:group>
            <v:group id="_x0000_s5080" style="position:absolute;left:3587;top:2188;width:58;height:58" coordorigin="3587,2188" coordsize="58,58">
              <v:shape id="_x0000_s5081" style="position:absolute;left:3587;top:2188;width:58;height:58" coordorigin="3587,2188" coordsize="58,58" path="m3587,2216r8,-20l3615,2188r20,8l3644,2215r-8,21l3617,2245r-21,-8l3587,2218e" filled="f" strokecolor="#333" strokeweight=".18356mm">
                <v:path arrowok="t"/>
              </v:shape>
            </v:group>
            <v:group id="_x0000_s5078" style="position:absolute;left:3587;top:2547;width:58;height:58" coordorigin="3587,2547" coordsize="58,58">
              <v:shape id="_x0000_s5079" style="position:absolute;left:3587;top:2547;width:58;height:58" coordorigin="3587,2547" coordsize="58,58" path="m3615,2547r-20,8l3587,2575r,2l3596,2596r21,8l3636,2595r8,-21l3635,2555r-20,-8xe" fillcolor="#333" stroked="f">
                <v:path arrowok="t"/>
              </v:shape>
            </v:group>
            <v:group id="_x0000_s5076" style="position:absolute;left:3587;top:2547;width:58;height:58" coordorigin="3587,2547" coordsize="58,58">
              <v:shape id="_x0000_s5077" style="position:absolute;left:3587;top:2547;width:58;height:58" coordorigin="3587,2547" coordsize="58,58" path="m3587,2575r8,-20l3615,2547r20,8l3644,2574r-8,21l3617,2604r-21,-8l3587,2577e" filled="f" strokecolor="#333" strokeweight=".18356mm">
                <v:path arrowok="t"/>
              </v:shape>
            </v:group>
            <v:group id="_x0000_s5074" style="position:absolute;left:3587;top:2457;width:58;height:58" coordorigin="3587,2457" coordsize="58,58">
              <v:shape id="_x0000_s5075" style="position:absolute;left:3587;top:2457;width:58;height:58" coordorigin="3587,2457" coordsize="58,58" path="m3615,2457r-20,9l3587,2486r,1l3596,2506r21,8l3636,2505r8,-21l3635,2465r-20,-8xe" fillcolor="#333" stroked="f">
                <v:path arrowok="t"/>
              </v:shape>
            </v:group>
            <v:group id="_x0000_s5072" style="position:absolute;left:3587;top:2457;width:58;height:58" coordorigin="3587,2457" coordsize="58,58">
              <v:shape id="_x0000_s5073" style="position:absolute;left:3587;top:2457;width:58;height:58" coordorigin="3587,2457" coordsize="58,58" path="m3587,2486r8,-20l3615,2457r20,8l3644,2484r-8,21l3617,2514r-21,-8l3587,2487e" filled="f" strokecolor="#333" strokeweight=".18356mm">
                <v:path arrowok="t"/>
              </v:shape>
            </v:group>
            <v:group id="_x0000_s5070" style="position:absolute;left:3587;top:2547;width:58;height:58" coordorigin="3587,2547" coordsize="58,58">
              <v:shape id="_x0000_s5071" style="position:absolute;left:3587;top:2547;width:58;height:58" coordorigin="3587,2547" coordsize="58,58" path="m3615,2547r-20,8l3587,2575r,2l3596,2596r21,8l3636,2595r8,-21l3635,2555r-20,-8xe" fillcolor="#333" stroked="f">
                <v:path arrowok="t"/>
              </v:shape>
            </v:group>
            <v:group id="_x0000_s5068" style="position:absolute;left:3587;top:2547;width:58;height:58" coordorigin="3587,2547" coordsize="58,58">
              <v:shape id="_x0000_s5069" style="position:absolute;left:3587;top:2547;width:58;height:58" coordorigin="3587,2547" coordsize="58,58" path="m3587,2575r8,-20l3615,2547r20,8l3644,2574r-8,21l3617,2604r-21,-8l3587,2577e" filled="f" strokecolor="#333" strokeweight=".18356mm">
                <v:path arrowok="t"/>
              </v:shape>
            </v:group>
            <v:group id="_x0000_s5066" style="position:absolute;left:3587;top:2188;width:58;height:58" coordorigin="3587,2188" coordsize="58,58">
              <v:shape id="_x0000_s5067" style="position:absolute;left:3587;top:2188;width:58;height:58" coordorigin="3587,2188" coordsize="58,58" path="m3615,2188r-20,8l3587,2216r,2l3596,2237r21,8l3636,2236r8,-21l3635,2196r-20,-8xe" fillcolor="#333" stroked="f">
                <v:path arrowok="t"/>
              </v:shape>
            </v:group>
            <v:group id="_x0000_s5064" style="position:absolute;left:3587;top:2188;width:58;height:58" coordorigin="3587,2188" coordsize="58,58">
              <v:shape id="_x0000_s5065" style="position:absolute;left:3587;top:2188;width:58;height:58" coordorigin="3587,2188" coordsize="58,58" path="m3587,2216r8,-20l3615,2188r20,8l3644,2215r-8,21l3617,2245r-21,-8l3587,2218e" filled="f" strokecolor="#333" strokeweight=".18356mm">
                <v:path arrowok="t"/>
              </v:shape>
            </v:group>
            <v:group id="_x0000_s5062" style="position:absolute;left:3587;top:2457;width:58;height:58" coordorigin="3587,2457" coordsize="58,58">
              <v:shape id="_x0000_s5063" style="position:absolute;left:3587;top:2457;width:58;height:58" coordorigin="3587,2457" coordsize="58,58" path="m3615,2457r-20,9l3587,2486r,1l3596,2506r21,8l3636,2505r8,-21l3635,2465r-20,-8xe" fillcolor="#333" stroked="f">
                <v:path arrowok="t"/>
              </v:shape>
            </v:group>
            <v:group id="_x0000_s5060" style="position:absolute;left:3587;top:2457;width:58;height:58" coordorigin="3587,2457" coordsize="58,58">
              <v:shape id="_x0000_s5061" style="position:absolute;left:3587;top:2457;width:58;height:58" coordorigin="3587,2457" coordsize="58,58" path="m3587,2486r8,-20l3615,2457r20,8l3644,2484r-8,21l3617,2514r-21,-8l3587,2487e" filled="f" strokecolor="#333" strokeweight=".18356mm">
                <v:path arrowok="t"/>
              </v:shape>
            </v:group>
            <v:group id="_x0000_s5058" style="position:absolute;left:3587;top:1919;width:58;height:58" coordorigin="3587,1919" coordsize="58,58">
              <v:shape id="_x0000_s5059" style="position:absolute;left:3587;top:1919;width:58;height:58" coordorigin="3587,1919" coordsize="58,58" path="m3615,1919r-20,8l3587,1947r,2l3596,1968r21,8l3636,1967r8,-21l3635,1927r-20,-8xe" fillcolor="#333" stroked="f">
                <v:path arrowok="t"/>
              </v:shape>
            </v:group>
            <v:group id="_x0000_s5056" style="position:absolute;left:3587;top:1919;width:58;height:58" coordorigin="3587,1919" coordsize="58,58">
              <v:shape id="_x0000_s5057" style="position:absolute;left:3587;top:1919;width:58;height:58" coordorigin="3587,1919" coordsize="58,58" path="m3587,1947r8,-20l3615,1919r20,8l3644,1946r-8,21l3617,1976r-21,-8l3587,1949e" filled="f" strokecolor="#333" strokeweight=".18356mm">
                <v:path arrowok="t"/>
              </v:shape>
            </v:group>
            <v:group id="_x0000_s5054" style="position:absolute;left:3587;top:2277;width:58;height:58" coordorigin="3587,2277" coordsize="58,58">
              <v:shape id="_x0000_s5055" style="position:absolute;left:3587;top:2277;width:58;height:58" coordorigin="3587,2277" coordsize="58,58" path="m3615,2277r-20,9l3587,2306r,2l3596,2327r21,8l3636,2326r8,-21l3635,2285r-20,-8xe" fillcolor="#333" stroked="f">
                <v:path arrowok="t"/>
              </v:shape>
            </v:group>
            <v:group id="_x0000_s5052" style="position:absolute;left:3587;top:2277;width:58;height:58" coordorigin="3587,2277" coordsize="58,58">
              <v:shape id="_x0000_s5053" style="position:absolute;left:3587;top:2277;width:58;height:58" coordorigin="3587,2277" coordsize="58,58" path="m3587,2306r8,-20l3615,2277r20,8l3644,2305r-8,21l3617,2335r-21,-8l3587,2308e" filled="f" strokecolor="#333" strokeweight=".18356mm">
                <v:path arrowok="t"/>
              </v:shape>
            </v:group>
            <v:group id="_x0000_s5050" style="position:absolute;left:3587;top:2367;width:58;height:58" coordorigin="3587,2367" coordsize="58,58">
              <v:shape id="_x0000_s5051" style="position:absolute;left:3587;top:2367;width:58;height:58" coordorigin="3587,2367" coordsize="58,58" path="m3615,2367r-20,9l3587,2396r,2l3596,2417r21,7l3636,2415r8,-20l3635,2375r-20,-8xe" fillcolor="#333" stroked="f">
                <v:path arrowok="t"/>
              </v:shape>
            </v:group>
            <v:group id="_x0000_s5048" style="position:absolute;left:3587;top:2367;width:58;height:58" coordorigin="3587,2367" coordsize="58,58">
              <v:shape id="_x0000_s5049" style="position:absolute;left:3587;top:2367;width:58;height:58" coordorigin="3587,2367" coordsize="58,58" path="m3587,2396r8,-20l3615,2367r20,8l3644,2395r-8,20l3617,2424r-21,-7l3587,2398e" filled="f" strokecolor="#333" strokeweight=".18356mm">
                <v:path arrowok="t"/>
              </v:shape>
            </v:group>
            <v:group id="_x0000_s5046" style="position:absolute;left:3587;top:2457;width:58;height:58" coordorigin="3587,2457" coordsize="58,58">
              <v:shape id="_x0000_s5047" style="position:absolute;left:3587;top:2457;width:58;height:58" coordorigin="3587,2457" coordsize="58,58" path="m3615,2457r-20,9l3587,2486r,1l3596,2506r21,8l3636,2505r8,-21l3635,2465r-20,-8xe" fillcolor="#333" stroked="f">
                <v:path arrowok="t"/>
              </v:shape>
            </v:group>
            <v:group id="_x0000_s5044" style="position:absolute;left:3587;top:2457;width:58;height:58" coordorigin="3587,2457" coordsize="58,58">
              <v:shape id="_x0000_s5045" style="position:absolute;left:3587;top:2457;width:58;height:58" coordorigin="3587,2457" coordsize="58,58" path="m3587,2486r8,-20l3615,2457r20,8l3644,2484r-8,21l3617,2514r-21,-8l3587,2487e" filled="f" strokecolor="#333" strokeweight=".18356mm">
                <v:path arrowok="t"/>
              </v:shape>
            </v:group>
            <v:group id="_x0000_s5042" style="position:absolute;left:3587;top:2277;width:58;height:58" coordorigin="3587,2277" coordsize="58,58">
              <v:shape id="_x0000_s5043" style="position:absolute;left:3587;top:2277;width:58;height:58" coordorigin="3587,2277" coordsize="58,58" path="m3615,2277r-20,9l3587,2306r,2l3596,2327r21,8l3636,2326r8,-21l3635,2285r-20,-8xe" fillcolor="#333" stroked="f">
                <v:path arrowok="t"/>
              </v:shape>
            </v:group>
            <v:group id="_x0000_s5040" style="position:absolute;left:3587;top:2277;width:58;height:58" coordorigin="3587,2277" coordsize="58,58">
              <v:shape id="_x0000_s5041" style="position:absolute;left:3587;top:2277;width:58;height:58" coordorigin="3587,2277" coordsize="58,58" path="m3587,2306r8,-20l3615,2277r20,8l3644,2305r-8,21l3617,2335r-21,-8l3587,2308e" filled="f" strokecolor="#333" strokeweight=".18356mm">
                <v:path arrowok="t"/>
              </v:shape>
            </v:group>
            <v:group id="_x0000_s5038" style="position:absolute;left:3587;top:1650;width:58;height:58" coordorigin="3587,1650" coordsize="58,58">
              <v:shape id="_x0000_s5039" style="position:absolute;left:3587;top:1650;width:58;height:58" coordorigin="3587,1650" coordsize="58,58" path="m3615,1650r-20,8l3587,1678r,2l3596,1699r21,8l3636,1698r8,-21l3635,1658r-20,-8xe" fillcolor="#333" stroked="f">
                <v:path arrowok="t"/>
              </v:shape>
            </v:group>
            <v:group id="_x0000_s5036" style="position:absolute;left:3587;top:1650;width:58;height:58" coordorigin="3587,1650" coordsize="58,58">
              <v:shape id="_x0000_s5037" style="position:absolute;left:3587;top:1650;width:58;height:58" coordorigin="3587,1650" coordsize="58,58" path="m3587,1678r8,-20l3615,1650r20,8l3644,1677r-8,21l3617,1707r-21,-8l3587,1680e" filled="f" strokecolor="#333" strokeweight=".18356mm">
                <v:path arrowok="t"/>
              </v:shape>
            </v:group>
            <v:group id="_x0000_s5034" style="position:absolute;left:3587;top:2188;width:58;height:58" coordorigin="3587,2188" coordsize="58,58">
              <v:shape id="_x0000_s5035" style="position:absolute;left:3587;top:2188;width:58;height:58" coordorigin="3587,2188" coordsize="58,58" path="m3615,2188r-20,8l3587,2216r,2l3596,2237r21,8l3636,2236r8,-21l3635,2196r-20,-8xe" fillcolor="#333" stroked="f">
                <v:path arrowok="t"/>
              </v:shape>
            </v:group>
            <v:group id="_x0000_s5032" style="position:absolute;left:3587;top:2188;width:58;height:58" coordorigin="3587,2188" coordsize="58,58">
              <v:shape id="_x0000_s5033" style="position:absolute;left:3587;top:2188;width:58;height:58" coordorigin="3587,2188" coordsize="58,58" path="m3587,2216r8,-20l3615,2188r20,8l3644,2215r-8,21l3617,2245r-21,-8l3587,2218e" filled="f" strokecolor="#333" strokeweight=".18356mm">
                <v:path arrowok="t"/>
              </v:shape>
            </v:group>
            <v:group id="_x0000_s5030" style="position:absolute;left:3587;top:2457;width:58;height:58" coordorigin="3587,2457" coordsize="58,58">
              <v:shape id="_x0000_s5031" style="position:absolute;left:3587;top:2457;width:58;height:58" coordorigin="3587,2457" coordsize="58,58" path="m3615,2457r-20,9l3587,2486r,1l3596,2506r21,8l3636,2505r8,-21l3635,2465r-20,-8xe" fillcolor="#333" stroked="f">
                <v:path arrowok="t"/>
              </v:shape>
            </v:group>
            <v:group id="_x0000_s5028" style="position:absolute;left:3587;top:2457;width:58;height:58" coordorigin="3587,2457" coordsize="58,58">
              <v:shape id="_x0000_s5029" style="position:absolute;left:3587;top:2457;width:58;height:58" coordorigin="3587,2457" coordsize="58,58" path="m3587,2486r8,-20l3615,2457r20,8l3644,2484r-8,21l3617,2514r-21,-8l3587,2487e" filled="f" strokecolor="#333" strokeweight=".18356mm">
                <v:path arrowok="t"/>
              </v:shape>
            </v:group>
            <v:group id="_x0000_s5026" style="position:absolute;left:3587;top:2188;width:58;height:58" coordorigin="3587,2188" coordsize="58,58">
              <v:shape id="_x0000_s5027" style="position:absolute;left:3587;top:2188;width:58;height:58" coordorigin="3587,2188" coordsize="58,58" path="m3615,2188r-20,8l3587,2216r,2l3596,2237r21,8l3636,2236r8,-21l3635,2196r-20,-8xe" fillcolor="#333" stroked="f">
                <v:path arrowok="t"/>
              </v:shape>
            </v:group>
            <v:group id="_x0000_s5024" style="position:absolute;left:3587;top:2188;width:58;height:58" coordorigin="3587,2188" coordsize="58,58">
              <v:shape id="_x0000_s5025" style="position:absolute;left:3587;top:2188;width:58;height:58" coordorigin="3587,2188" coordsize="58,58" path="m3587,2216r8,-20l3615,2188r20,8l3644,2215r-8,21l3617,2245r-21,-8l3587,2218e" filled="f" strokecolor="#333" strokeweight=".18356mm">
                <v:path arrowok="t"/>
              </v:shape>
            </v:group>
            <v:group id="_x0000_s5022" style="position:absolute;left:3587;top:2547;width:58;height:58" coordorigin="3587,2547" coordsize="58,58">
              <v:shape id="_x0000_s5023" style="position:absolute;left:3587;top:2547;width:58;height:58" coordorigin="3587,2547" coordsize="58,58" path="m3615,2547r-20,8l3587,2575r,2l3596,2596r21,8l3636,2595r8,-21l3635,2555r-20,-8xe" fillcolor="#333" stroked="f">
                <v:path arrowok="t"/>
              </v:shape>
            </v:group>
            <v:group id="_x0000_s5020" style="position:absolute;left:3587;top:2547;width:58;height:58" coordorigin="3587,2547" coordsize="58,58">
              <v:shape id="_x0000_s5021" style="position:absolute;left:3587;top:2547;width:58;height:58" coordorigin="3587,2547" coordsize="58,58" path="m3587,2575r8,-20l3615,2547r20,8l3644,2574r-8,21l3617,2604r-21,-8l3587,2577e" filled="f" strokecolor="#333" strokeweight=".18356mm">
                <v:path arrowok="t"/>
              </v:shape>
            </v:group>
            <v:group id="_x0000_s5018" style="position:absolute;left:3587;top:2457;width:58;height:58" coordorigin="3587,2457" coordsize="58,58">
              <v:shape id="_x0000_s5019" style="position:absolute;left:3587;top:2457;width:58;height:58" coordorigin="3587,2457" coordsize="58,58" path="m3615,2457r-20,9l3587,2486r,1l3596,2506r21,8l3636,2505r8,-21l3635,2465r-20,-8xe" fillcolor="#333" stroked="f">
                <v:path arrowok="t"/>
              </v:shape>
            </v:group>
            <v:group id="_x0000_s5016" style="position:absolute;left:3587;top:2457;width:58;height:58" coordorigin="3587,2457" coordsize="58,58">
              <v:shape id="_x0000_s5017" style="position:absolute;left:3587;top:2457;width:58;height:58" coordorigin="3587,2457" coordsize="58,58" path="m3587,2486r8,-20l3615,2457r20,8l3644,2484r-8,21l3617,2514r-21,-8l3587,2487e" filled="f" strokecolor="#333" strokeweight=".18356mm">
                <v:path arrowok="t"/>
              </v:shape>
            </v:group>
            <v:group id="_x0000_s5014" style="position:absolute;left:3616;top:2665;width:2;height:539" coordorigin="3616,2665" coordsize="2,539">
              <v:shape id="_x0000_s5015" style="position:absolute;left:3616;top:2665;width:2;height:539" coordorigin="3616,2665" coordsize="0,539" path="m3616,3203r,-538e" filled="f" strokecolor="#333" strokeweight=".27664mm">
                <v:path arrowok="t"/>
              </v:shape>
            </v:group>
            <v:group id="_x0000_s5012" style="position:absolute;left:3616;top:3562;width:2;height:180" coordorigin="3616,3562" coordsize="2,180">
              <v:shape id="_x0000_s5013" style="position:absolute;left:3616;top:3562;width:2;height:180" coordorigin="3616,3562" coordsize="0,180" path="m3616,3562r,179e" filled="f" strokecolor="#333" strokeweight=".27664mm">
                <v:path arrowok="t"/>
              </v:shape>
            </v:group>
            <v:group id="_x0000_s5010" style="position:absolute;left:3497;top:3203;width:238;height:359" coordorigin="3497,3203" coordsize="238,359">
              <v:shape id="_x0000_s5011" style="position:absolute;left:3497;top:3203;width:238;height:359" coordorigin="3497,3203" coordsize="238,359" path="m3497,3203r,359l3734,3562r,-359l3497,3203xe" filled="f" strokecolor="#333" strokeweight=".27664mm">
                <v:path arrowok="t"/>
              </v:shape>
            </v:group>
            <v:group id="_x0000_s5007" style="position:absolute;left:3497;top:3383;width:238;height:2" coordorigin="3497,3383" coordsize="238,2">
              <v:shape id="_x0000_s5009" style="position:absolute;left:3497;top:3383;width:238;height:2" coordorigin="3497,3383" coordsize="238,0" path="m3497,3383r237,e" filled="f" strokecolor="#333" strokeweight=".55069mm">
                <v:path arrowok="t"/>
              </v:shape>
              <v:shape id="_x0000_s5008" type="#_x0000_t75" style="position:absolute;left:3898;top:2452;width:68;height:426">
                <v:imagedata r:id="rId14" o:title=""/>
              </v:shape>
            </v:group>
            <v:group id="_x0000_s5005" style="position:absolute;left:3903;top:1470;width:58;height:58" coordorigin="3903,1470" coordsize="58,58">
              <v:shape id="_x0000_s5006" style="position:absolute;left:3903;top:1470;width:58;height:58" coordorigin="3903,1470" coordsize="58,58" path="m3931,1470r-19,9l3903,1499r,2l3913,1520r20,7l3953,1518r8,-20l3952,1478r-21,-8xe" fillcolor="#333" stroked="f">
                <v:path arrowok="t"/>
              </v:shape>
            </v:group>
            <v:group id="_x0000_s5003" style="position:absolute;left:3903;top:1470;width:58;height:58" coordorigin="3903,1470" coordsize="58,58">
              <v:shape id="_x0000_s5004" style="position:absolute;left:3903;top:1470;width:58;height:58" coordorigin="3903,1470" coordsize="58,58" path="m3903,1499r9,-20l3931,1470r21,8l3961,1498r-8,20l3933,1527r-20,-7l3903,1501e" filled="f" strokecolor="#333" strokeweight=".18356mm">
                <v:path arrowok="t"/>
              </v:shape>
            </v:group>
            <v:group id="_x0000_s5001" style="position:absolute;left:3903;top:1380;width:58;height:58" coordorigin="3903,1380" coordsize="58,58">
              <v:shape id="_x0000_s5002" style="position:absolute;left:3903;top:1380;width:58;height:58" coordorigin="3903,1380" coordsize="58,58" path="m3931,1380r-19,9l3903,1409r,2l3913,1430r20,8l3953,1429r8,-21l3952,1388r-21,-8xe" fillcolor="#333" stroked="f">
                <v:path arrowok="t"/>
              </v:shape>
            </v:group>
            <v:group id="_x0000_s4999" style="position:absolute;left:3903;top:1380;width:58;height:58" coordorigin="3903,1380" coordsize="58,58">
              <v:shape id="_x0000_s5000" style="position:absolute;left:3903;top:1380;width:58;height:58" coordorigin="3903,1380" coordsize="58,58" path="m3903,1409r9,-20l3931,1380r21,8l3961,1408r-8,21l3933,1438r-20,-8l3903,1411e" filled="f" strokecolor="#333" strokeweight=".18356mm">
                <v:path arrowok="t"/>
              </v:shape>
            </v:group>
            <v:group id="_x0000_s4997" style="position:absolute;left:3932;top:2934;width:2;height:359" coordorigin="3932,2934" coordsize="2,359">
              <v:shape id="_x0000_s4998" style="position:absolute;left:3932;top:2934;width:2;height:359" coordorigin="3932,2934" coordsize="0,359" path="m3932,3293r,-359e" filled="f" strokecolor="#333" strokeweight=".27664mm">
                <v:path arrowok="t"/>
              </v:shape>
            </v:group>
            <v:group id="_x0000_s4995" style="position:absolute;left:3932;top:3562;width:2;height:180" coordorigin="3932,3562" coordsize="2,180">
              <v:shape id="_x0000_s4996" style="position:absolute;left:3932;top:3562;width:2;height:180" coordorigin="3932,3562" coordsize="0,180" path="m3932,3562r,179e" filled="f" strokecolor="#333" strokeweight=".27664mm">
                <v:path arrowok="t"/>
              </v:shape>
            </v:group>
            <v:group id="_x0000_s4993" style="position:absolute;left:3813;top:3293;width:238;height:270" coordorigin="3813,3293" coordsize="238,270">
              <v:shape id="_x0000_s4994" style="position:absolute;left:3813;top:3293;width:238;height:270" coordorigin="3813,3293" coordsize="238,270" path="m3813,3293r,269l4051,3562r,-269l3813,3293xe" filled="f" strokecolor="#333" strokeweight=".27664mm">
                <v:path arrowok="t"/>
              </v:shape>
            </v:group>
            <v:group id="_x0000_s4990" style="position:absolute;left:3813;top:3472;width:238;height:2" coordorigin="3813,3472" coordsize="238,2">
              <v:shape id="_x0000_s4992" style="position:absolute;left:3813;top:3472;width:238;height:2" coordorigin="3813,3472" coordsize="238,0" path="m3813,3472r238,e" filled="f" strokecolor="#333" strokeweight=".55069mm">
                <v:path arrowok="t"/>
              </v:shape>
              <v:shape id="_x0000_s4991" type="#_x0000_t75" style="position:absolute;left:4215;top:2362;width:68;height:696">
                <v:imagedata r:id="rId15" o:title=""/>
              </v:shape>
            </v:group>
            <v:group id="_x0000_s4988" style="position:absolute;left:4220;top:752;width:58;height:58" coordorigin="4220,752" coordsize="58,58">
              <v:shape id="_x0000_s4989" style="position:absolute;left:4220;top:752;width:58;height:58" coordorigin="4220,752" coordsize="58,58" path="m4248,752r-20,9l4220,781r,2l4229,802r21,8l4269,801r8,-21l4268,760r-20,-8xe" fillcolor="#333" stroked="f">
                <v:path arrowok="t"/>
              </v:shape>
            </v:group>
            <v:group id="_x0000_s4986" style="position:absolute;left:4220;top:752;width:58;height:58" coordorigin="4220,752" coordsize="58,58">
              <v:shape id="_x0000_s4987" style="position:absolute;left:4220;top:752;width:58;height:58" coordorigin="4220,752" coordsize="58,58" path="m4220,781r8,-20l4248,752r20,8l4277,780r-8,21l4250,810r-21,-8l4220,783e" filled="f" strokecolor="#333" strokeweight=".18356mm">
                <v:path arrowok="t"/>
              </v:shape>
            </v:group>
            <v:group id="_x0000_s4984" style="position:absolute;left:4248;top:3114;width:2;height:270" coordorigin="4248,3114" coordsize="2,270">
              <v:shape id="_x0000_s4985" style="position:absolute;left:4248;top:3114;width:2;height:270" coordorigin="4248,3114" coordsize="0,270" path="m4248,3383r,-269e" filled="f" strokecolor="#333" strokeweight=".27664mm">
                <v:path arrowok="t"/>
              </v:shape>
            </v:group>
            <v:group id="_x0000_s4982" style="position:absolute;left:4248;top:3562;width:2;height:180" coordorigin="4248,3562" coordsize="2,180">
              <v:shape id="_x0000_s4983" style="position:absolute;left:4248;top:3562;width:2;height:180" coordorigin="4248,3562" coordsize="0,180" path="m4248,3562r,179e" filled="f" strokecolor="#333" strokeweight=".27664mm">
                <v:path arrowok="t"/>
              </v:shape>
            </v:group>
            <v:group id="_x0000_s4980" style="position:absolute;left:4130;top:3383;width:238;height:180" coordorigin="4130,3383" coordsize="238,180">
              <v:shape id="_x0000_s4981" style="position:absolute;left:4130;top:3383;width:238;height:180" coordorigin="4130,3383" coordsize="238,180" path="m4130,3383r,179l4367,3562r,-179l4130,3383xe" filled="f" strokecolor="#333" strokeweight=".27664mm">
                <v:path arrowok="t"/>
              </v:shape>
            </v:group>
            <v:group id="_x0000_s4977" style="position:absolute;left:4130;top:3472;width:238;height:2" coordorigin="4130,3472" coordsize="238,2">
              <v:shape id="_x0000_s4979" style="position:absolute;left:4130;top:3472;width:238;height:2" coordorigin="4130,3472" coordsize="238,0" path="m4130,3472r237,e" filled="f" strokecolor="#333" strokeweight=".55069mm">
                <v:path arrowok="t"/>
              </v:shape>
              <v:shape id="_x0000_s4978" type="#_x0000_t75" style="position:absolute;left:4531;top:2452;width:68;height:516">
                <v:imagedata r:id="rId16" o:title=""/>
              </v:shape>
            </v:group>
            <v:group id="_x0000_s4975" style="position:absolute;left:4536;top:2188;width:58;height:58" coordorigin="4536,2188" coordsize="58,58">
              <v:shape id="_x0000_s4976" style="position:absolute;left:4536;top:2188;width:58;height:58" coordorigin="4536,2188" coordsize="58,58" path="m4564,2188r-20,8l4536,2216r,2l4545,2237r21,8l4585,2236r8,-21l4585,2196r-21,-8xe" fillcolor="#333" stroked="f">
                <v:path arrowok="t"/>
              </v:shape>
            </v:group>
            <v:group id="_x0000_s4973" style="position:absolute;left:4536;top:2188;width:58;height:58" coordorigin="4536,2188" coordsize="58,58">
              <v:shape id="_x0000_s4974" style="position:absolute;left:4536;top:2188;width:58;height:58" coordorigin="4536,2188" coordsize="58,58" path="m4536,2216r8,-20l4564,2188r21,8l4593,2215r-8,21l4566,2245r-21,-8l4536,2218e" filled="f" strokecolor="#333" strokeweight=".18356mm">
                <v:path arrowok="t"/>
              </v:shape>
            </v:group>
            <v:group id="_x0000_s4971" style="position:absolute;left:4565;top:3024;width:2;height:359" coordorigin="4565,3024" coordsize="2,359">
              <v:shape id="_x0000_s4972" style="position:absolute;left:4565;top:3024;width:2;height:359" coordorigin="4565,3024" coordsize="0,359" path="m4565,3383r,-359e" filled="f" strokecolor="#333" strokeweight=".27664mm">
                <v:path arrowok="t"/>
              </v:shape>
            </v:group>
            <v:group id="_x0000_s4969" style="position:absolute;left:4565;top:3652;width:2;height:90" coordorigin="4565,3652" coordsize="2,90">
              <v:shape id="_x0000_s4970" style="position:absolute;left:4565;top:3652;width:2;height:90" coordorigin="4565,3652" coordsize="0,90" path="m4565,3652r,89e" filled="f" strokecolor="#333" strokeweight=".27664mm">
                <v:path arrowok="t"/>
              </v:shape>
            </v:group>
            <v:group id="_x0000_s4967" style="position:absolute;left:4446;top:3383;width:238;height:270" coordorigin="4446,3383" coordsize="238,270">
              <v:shape id="_x0000_s4968" style="position:absolute;left:4446;top:3383;width:238;height:270" coordorigin="4446,3383" coordsize="238,270" path="m4446,3383r,269l4683,3652r,-269l4446,3383xe" filled="f" strokecolor="#333" strokeweight=".27664mm">
                <v:path arrowok="t"/>
              </v:shape>
            </v:group>
            <v:group id="_x0000_s4964" style="position:absolute;left:4446;top:3472;width:238;height:2" coordorigin="4446,3472" coordsize="238,2">
              <v:shape id="_x0000_s4966" style="position:absolute;left:4446;top:3472;width:238;height:2" coordorigin="4446,3472" coordsize="238,0" path="m4446,3472r237,e" filled="f" strokecolor="#333" strokeweight=".55069mm">
                <v:path arrowok="t"/>
              </v:shape>
              <v:shape id="_x0000_s4965" type="#_x0000_t75" style="position:absolute;left:4847;top:2541;width:68;height:247">
                <v:imagedata r:id="rId17" o:title=""/>
              </v:shape>
            </v:group>
            <v:group id="_x0000_s4962" style="position:absolute;left:4853;top:2367;width:58;height:58" coordorigin="4853,2367" coordsize="58,58">
              <v:shape id="_x0000_s4963" style="position:absolute;left:4853;top:2367;width:58;height:58" coordorigin="4853,2367" coordsize="58,58" path="m4881,2367r-20,9l4853,2396r,2l4862,2417r21,7l4902,2415r8,-20l4901,2375r-20,-8xe" fillcolor="#333" stroked="f">
                <v:path arrowok="t"/>
              </v:shape>
            </v:group>
            <v:group id="_x0000_s4960" style="position:absolute;left:4853;top:2367;width:58;height:58" coordorigin="4853,2367" coordsize="58,58">
              <v:shape id="_x0000_s4961" style="position:absolute;left:4853;top:2367;width:58;height:58" coordorigin="4853,2367" coordsize="58,58" path="m4853,2396r8,-20l4881,2367r20,8l4910,2395r-8,20l4883,2424r-21,-7l4853,2398e" filled="f" strokecolor="#333" strokeweight=".18356mm">
                <v:path arrowok="t"/>
              </v:shape>
            </v:group>
            <v:group id="_x0000_s4958" style="position:absolute;left:4853;top:2277;width:58;height:58" coordorigin="4853,2277" coordsize="58,58">
              <v:shape id="_x0000_s4959" style="position:absolute;left:4853;top:2277;width:58;height:58" coordorigin="4853,2277" coordsize="58,58" path="m4881,2277r-20,9l4853,2306r,2l4862,2327r21,8l4902,2326r8,-21l4901,2285r-20,-8xe" fillcolor="#333" stroked="f">
                <v:path arrowok="t"/>
              </v:shape>
            </v:group>
            <v:group id="_x0000_s4956" style="position:absolute;left:4853;top:2277;width:58;height:58" coordorigin="4853,2277" coordsize="58,58">
              <v:shape id="_x0000_s4957" style="position:absolute;left:4853;top:2277;width:58;height:58" coordorigin="4853,2277" coordsize="58,58" path="m4853,2306r8,-20l4881,2277r20,8l4910,2305r-8,21l4883,2335r-21,-8l4853,2308e" filled="f" strokecolor="#333" strokeweight=".18356mm">
                <v:path arrowok="t"/>
              </v:shape>
            </v:group>
            <v:group id="_x0000_s4954" style="position:absolute;left:4881;top:2844;width:2;height:359" coordorigin="4881,2844" coordsize="2,359">
              <v:shape id="_x0000_s4955" style="position:absolute;left:4881;top:2844;width:2;height:359" coordorigin="4881,2844" coordsize="0,359" path="m4881,3203r,-359e" filled="f" strokecolor="#333" strokeweight=".27664mm">
                <v:path arrowok="t"/>
              </v:shape>
            </v:group>
            <v:group id="_x0000_s4952" style="position:absolute;left:4881;top:3472;width:2;height:270" coordorigin="4881,3472" coordsize="2,270">
              <v:shape id="_x0000_s4953" style="position:absolute;left:4881;top:3472;width:2;height:270" coordorigin="4881,3472" coordsize="0,270" path="m4881,3472r,269e" filled="f" strokecolor="#333" strokeweight=".27664mm">
                <v:path arrowok="t"/>
              </v:shape>
            </v:group>
            <v:group id="_x0000_s4950" style="position:absolute;left:4763;top:3203;width:238;height:270" coordorigin="4763,3203" coordsize="238,270">
              <v:shape id="_x0000_s4951" style="position:absolute;left:4763;top:3203;width:238;height:270" coordorigin="4763,3203" coordsize="238,270" path="m4763,3203r,269l5000,3472r,-269l4763,3203xe" filled="f" strokecolor="#333" strokeweight=".27664mm">
                <v:path arrowok="t"/>
              </v:shape>
            </v:group>
            <v:group id="_x0000_s4947" style="position:absolute;left:4763;top:3293;width:238;height:2" coordorigin="4763,3293" coordsize="238,2">
              <v:shape id="_x0000_s4949" style="position:absolute;left:4763;top:3293;width:238;height:2" coordorigin="4763,3293" coordsize="238,0" path="m4763,3293r237,e" filled="f" strokecolor="#333" strokeweight=".55069mm">
                <v:path arrowok="t"/>
              </v:shape>
              <v:shape id="_x0000_s4948" type="#_x0000_t75" style="position:absolute;left:5164;top:299;width:68;height:1772">
                <v:imagedata r:id="rId18" o:title=""/>
              </v:shape>
            </v:group>
            <v:group id="_x0000_s4945" style="position:absolute;left:5198;top:2127;width:2;height:629" coordorigin="5198,2127" coordsize="2,629">
              <v:shape id="_x0000_s4946" style="position:absolute;left:5198;top:2127;width:2;height:629" coordorigin="5198,2127" coordsize="0,629" path="m5198,2755r,-628e" filled="f" strokecolor="#333" strokeweight=".27664mm">
                <v:path arrowok="t"/>
              </v:shape>
            </v:group>
            <v:group id="_x0000_s4943" style="position:absolute;left:5198;top:3203;width:2;height:539" coordorigin="5198,3203" coordsize="2,539">
              <v:shape id="_x0000_s4944" style="position:absolute;left:5198;top:3203;width:2;height:539" coordorigin="5198,3203" coordsize="0,539" path="m5198,3203r,538e" filled="f" strokecolor="#333" strokeweight=".27664mm">
                <v:path arrowok="t"/>
              </v:shape>
            </v:group>
            <v:group id="_x0000_s4941" style="position:absolute;left:5079;top:2755;width:238;height:449" coordorigin="5079,2755" coordsize="238,449">
              <v:shape id="_x0000_s4942" style="position:absolute;left:5079;top:2755;width:238;height:449" coordorigin="5079,2755" coordsize="238,449" path="m5079,2755r,448l5316,3203r,-448l5079,2755xe" filled="f" strokecolor="#333" strokeweight=".27664mm">
                <v:path arrowok="t"/>
              </v:shape>
            </v:group>
            <v:group id="_x0000_s4938" style="position:absolute;left:5079;top:3024;width:238;height:2" coordorigin="5079,3024" coordsize="238,2">
              <v:shape id="_x0000_s4940" style="position:absolute;left:5079;top:3024;width:238;height:2" coordorigin="5079,3024" coordsize="238,0" path="m5079,3024r237,e" filled="f" strokecolor="#333" strokeweight=".55069mm">
                <v:path arrowok="t"/>
              </v:shape>
              <v:shape id="_x0000_s4939" type="#_x0000_t75" style="position:absolute;left:5480;top:29;width:68;height:1144">
                <v:imagedata r:id="rId19" o:title=""/>
              </v:shape>
            </v:group>
            <v:group id="_x0000_s4936" style="position:absolute;left:5485;top:-414;width:58;height:58" coordorigin="5485,-414" coordsize="58,58">
              <v:shape id="_x0000_s4937" style="position:absolute;left:5485;top:-414;width:58;height:58" coordorigin="5485,-414" coordsize="58,58" path="m5513,-414r-19,9l5485,-385r,1l5494,-364r21,7l5535,-366r8,-20l5534,-406r-21,-8xe" fillcolor="#333" stroked="f">
                <v:path arrowok="t"/>
              </v:shape>
            </v:group>
            <v:group id="_x0000_s4934" style="position:absolute;left:5485;top:-414;width:58;height:58" coordorigin="5485,-414" coordsize="58,58">
              <v:shape id="_x0000_s4935" style="position:absolute;left:5485;top:-414;width:58;height:58" coordorigin="5485,-414" coordsize="58,58" path="m5485,-385r9,-20l5513,-414r21,8l5543,-386r-8,20l5515,-357r-21,-7l5485,-384e" filled="f" strokecolor="#333" strokeweight=".18356mm">
                <v:path arrowok="t"/>
              </v:shape>
            </v:group>
            <v:group id="_x0000_s4932" style="position:absolute;left:5514;top:1230;width:2;height:1077" coordorigin="5514,1230" coordsize="2,1077">
              <v:shape id="_x0000_s4933" style="position:absolute;left:5514;top:1230;width:2;height:1077" coordorigin="5514,1230" coordsize="0,1077" path="m5514,2306r,-1076e" filled="f" strokecolor="#333" strokeweight=".27664mm">
                <v:path arrowok="t"/>
              </v:shape>
            </v:group>
            <v:group id="_x0000_s4930" style="position:absolute;left:5514;top:3024;width:2;height:718" coordorigin="5514,3024" coordsize="2,718">
              <v:shape id="_x0000_s4931" style="position:absolute;left:5514;top:3024;width:2;height:718" coordorigin="5514,3024" coordsize="0,718" path="m5514,3024r,717e" filled="f" strokecolor="#333" strokeweight=".27664mm">
                <v:path arrowok="t"/>
              </v:shape>
            </v:group>
            <v:group id="_x0000_s4928" style="position:absolute;left:5395;top:2306;width:238;height:718" coordorigin="5395,2306" coordsize="238,718">
              <v:shape id="_x0000_s4929" style="position:absolute;left:5395;top:2306;width:238;height:718" coordorigin="5395,2306" coordsize="238,718" path="m5395,2306r,718l5633,3024r,-718l5395,2306xe" filled="f" strokecolor="#333" strokeweight=".27664mm">
                <v:path arrowok="t"/>
              </v:shape>
            </v:group>
            <v:group id="_x0000_s4925" style="position:absolute;left:5395;top:2665;width:238;height:2" coordorigin="5395,2665" coordsize="238,2">
              <v:shape id="_x0000_s4927" style="position:absolute;left:5395;top:2665;width:238;height:2" coordorigin="5395,2665" coordsize="238,0" path="m5395,2665r238,e" filled="f" strokecolor="#333" strokeweight=".55069mm">
                <v:path arrowok="t"/>
              </v:shape>
              <v:shape id="_x0000_s4926" type="#_x0000_t75" style="position:absolute;left:5797;top:-60;width:68;height:1054">
                <v:imagedata r:id="rId20" o:title=""/>
              </v:shape>
            </v:group>
            <v:group id="_x0000_s4923" style="position:absolute;left:5802;top:-234;width:58;height:58" coordorigin="5802,-234" coordsize="58,58">
              <v:shape id="_x0000_s4924" style="position:absolute;left:5802;top:-234;width:58;height:58" coordorigin="5802,-234" coordsize="58,58" path="m5830,-234r-20,8l5802,-206r,2l5811,-185r21,8l5851,-186r8,-21l5850,-226r-20,-8xe" fillcolor="#333" stroked="f">
                <v:path arrowok="t"/>
              </v:shape>
            </v:group>
            <v:group id="_x0000_s4921" style="position:absolute;left:5802;top:-234;width:58;height:58" coordorigin="5802,-234" coordsize="58,58">
              <v:shape id="_x0000_s4922" style="position:absolute;left:5802;top:-234;width:58;height:58" coordorigin="5802,-234" coordsize="58,58" path="m5802,-206r8,-20l5830,-234r20,8l5859,-207r-8,21l5832,-177r-21,-8l5802,-204e" filled="f" strokecolor="#333" strokeweight=".18356mm">
                <v:path arrowok="t"/>
              </v:shape>
            </v:group>
            <v:group id="_x0000_s4919" style="position:absolute;left:5802;top:-1132;width:58;height:58" coordorigin="5802,-1132" coordsize="58,58">
              <v:shape id="_x0000_s4920" style="position:absolute;left:5802;top:-1132;width:58;height:58" coordorigin="5802,-1132" coordsize="58,58" path="m5830,-1132r-20,9l5802,-1103r,2l5811,-1082r21,8l5851,-1083r8,-21l5850,-1124r-20,-8xe" fillcolor="#333" stroked="f">
                <v:path arrowok="t"/>
              </v:shape>
            </v:group>
            <v:group id="_x0000_s4917" style="position:absolute;left:5802;top:-1132;width:58;height:58" coordorigin="5802,-1132" coordsize="58,58">
              <v:shape id="_x0000_s4918" style="position:absolute;left:5802;top:-1132;width:58;height:58" coordorigin="5802,-1132" coordsize="58,58" path="m5802,-1103r8,-20l5830,-1132r20,8l5859,-1104r-8,21l5832,-1074r-21,-8l5802,-1101e" filled="f" strokecolor="#333" strokeweight=".18356mm">
                <v:path arrowok="t"/>
              </v:shape>
            </v:group>
            <v:group id="_x0000_s4915" style="position:absolute;left:5830;top:1050;width:2;height:1077" coordorigin="5830,1050" coordsize="2,1077">
              <v:shape id="_x0000_s4916" style="position:absolute;left:5830;top:1050;width:2;height:1077" coordorigin="5830,1050" coordsize="0,1077" path="m5830,2127r,-1077e" filled="f" strokecolor="#333" strokeweight=".27664mm">
                <v:path arrowok="t"/>
              </v:shape>
            </v:group>
            <v:group id="_x0000_s4913" style="position:absolute;left:5830;top:2844;width:2;height:898" coordorigin="5830,2844" coordsize="2,898">
              <v:shape id="_x0000_s4914" style="position:absolute;left:5830;top:2844;width:2;height:898" coordorigin="5830,2844" coordsize="0,898" path="m5830,2844r,897e" filled="f" strokecolor="#333" strokeweight=".27664mm">
                <v:path arrowok="t"/>
              </v:shape>
            </v:group>
            <v:group id="_x0000_s4911" style="position:absolute;left:5712;top:2127;width:238;height:718" coordorigin="5712,2127" coordsize="238,718">
              <v:shape id="_x0000_s4912" style="position:absolute;left:5712;top:2127;width:238;height:718" coordorigin="5712,2127" coordsize="238,718" path="m5712,2127r,717l5949,2844r,-717l5712,2127xe" filled="f" strokecolor="#333" strokeweight=".27664mm">
                <v:path arrowok="t"/>
              </v:shape>
            </v:group>
            <v:group id="_x0000_s4908" style="position:absolute;left:5712;top:2486;width:238;height:2" coordorigin="5712,2486" coordsize="238,2">
              <v:shape id="_x0000_s4910" style="position:absolute;left:5712;top:2486;width:238;height:2" coordorigin="5712,2486" coordsize="238,0" path="m5712,2486r237,e" filled="f" strokecolor="#333" strokeweight=".55069mm">
                <v:path arrowok="t"/>
              </v:shape>
              <v:shape id="_x0000_s4909" type="#_x0000_t75" style="position:absolute;left:6113;top:209;width:68;height:965">
                <v:imagedata r:id="rId21" o:title=""/>
              </v:shape>
            </v:group>
            <v:group id="_x0000_s4906" style="position:absolute;left:6118;top:3713;width:58;height:58" coordorigin="6118,3713" coordsize="58,58">
              <v:shape id="_x0000_s4907" style="position:absolute;left:6118;top:3713;width:58;height:58" coordorigin="6118,3713" coordsize="58,58" path="m6146,3713r-20,8l6118,3741r,2l6127,3762r21,8l6168,3761r8,-21l6167,3721r-21,-8xe" fillcolor="#333" stroked="f">
                <v:path arrowok="t"/>
              </v:shape>
            </v:group>
            <v:group id="_x0000_s4904" style="position:absolute;left:6118;top:3713;width:58;height:58" coordorigin="6118,3713" coordsize="58,58">
              <v:shape id="_x0000_s4905" style="position:absolute;left:6118;top:3713;width:58;height:58" coordorigin="6118,3713" coordsize="58,58" path="m6118,3741r8,-20l6146,3713r21,8l6176,3740r-8,21l6148,3770r-21,-8l6118,3743e" filled="f" strokecolor="#333" strokeweight=".18356mm">
                <v:path arrowok="t"/>
              </v:shape>
            </v:group>
            <v:group id="_x0000_s4902" style="position:absolute;left:6118;top:35;width:58;height:58" coordorigin="6118,35" coordsize="58,58">
              <v:shape id="_x0000_s4903" style="position:absolute;left:6118;top:35;width:58;height:58" coordorigin="6118,35" coordsize="58,58" path="m6146,35r-20,8l6118,63r,2l6127,84r21,8l6168,83r8,-21l6167,43r-21,-8xe" fillcolor="#333" stroked="f">
                <v:path arrowok="t"/>
              </v:shape>
            </v:group>
            <v:group id="_x0000_s4900" style="position:absolute;left:6118;top:35;width:58;height:58" coordorigin="6118,35" coordsize="58,58">
              <v:shape id="_x0000_s4901" style="position:absolute;left:6118;top:35;width:58;height:58" coordorigin="6118,35" coordsize="58,58" path="m6118,63r8,-20l6146,35r21,8l6176,62r-8,21l6148,92r-21,-8l6118,65e" filled="f" strokecolor="#333" strokeweight=".18356mm">
                <v:path arrowok="t"/>
              </v:shape>
            </v:group>
            <v:group id="_x0000_s4898" style="position:absolute;left:6118;top:-234;width:58;height:58" coordorigin="6118,-234" coordsize="58,58">
              <v:shape id="_x0000_s4899" style="position:absolute;left:6118;top:-234;width:58;height:58" coordorigin="6118,-234" coordsize="58,58" path="m6146,-234r-20,8l6118,-206r,2l6127,-185r21,8l6168,-186r8,-21l6167,-226r-21,-8xe" fillcolor="#333" stroked="f">
                <v:path arrowok="t"/>
              </v:shape>
            </v:group>
            <v:group id="_x0000_s4896" style="position:absolute;left:6118;top:-234;width:58;height:58" coordorigin="6118,-234" coordsize="58,58">
              <v:shape id="_x0000_s4897" style="position:absolute;left:6118;top:-234;width:58;height:58" coordorigin="6118,-234" coordsize="58,58" path="m6118,-206r8,-20l6146,-234r21,8l6176,-207r-8,21l6148,-177r-21,-8l6118,-204e" filled="f" strokecolor="#333" strokeweight=".18356mm">
                <v:path arrowok="t"/>
              </v:shape>
            </v:group>
            <v:group id="_x0000_s4894" style="position:absolute;left:6147;top:1230;width:2;height:898" coordorigin="6147,1230" coordsize="2,898">
              <v:shape id="_x0000_s4895" style="position:absolute;left:6147;top:1230;width:2;height:898" coordorigin="6147,1230" coordsize="0,898" path="m6147,2127r,-897e" filled="f" strokecolor="#333" strokeweight=".27664mm">
                <v:path arrowok="t"/>
              </v:shape>
            </v:group>
            <v:group id="_x0000_s4892" style="position:absolute;left:6147;top:2755;width:2;height:898" coordorigin="6147,2755" coordsize="2,898">
              <v:shape id="_x0000_s4893" style="position:absolute;left:6147;top:2755;width:2;height:898" coordorigin="6147,2755" coordsize="0,898" path="m6147,2755r,897e" filled="f" strokecolor="#333" strokeweight=".27664mm">
                <v:path arrowok="t"/>
              </v:shape>
            </v:group>
            <v:group id="_x0000_s4890" style="position:absolute;left:6028;top:2127;width:238;height:629" coordorigin="6028,2127" coordsize="238,629">
              <v:shape id="_x0000_s4891" style="position:absolute;left:6028;top:2127;width:238;height:629" coordorigin="6028,2127" coordsize="238,629" path="m6028,2127r,628l6266,2755r,-628l6028,2127xe" filled="f" strokecolor="#333" strokeweight=".27664mm">
                <v:path arrowok="t"/>
              </v:shape>
            </v:group>
            <v:group id="_x0000_s4887" style="position:absolute;left:6028;top:2396;width:238;height:2" coordorigin="6028,2396" coordsize="238,2">
              <v:shape id="_x0000_s4889" style="position:absolute;left:6028;top:2396;width:238;height:2" coordorigin="6028,2396" coordsize="238,0" path="m6028,2396r238,e" filled="f" strokecolor="#333" strokeweight=".55069mm">
                <v:path arrowok="t"/>
              </v:shape>
              <v:shape id="_x0000_s4888" type="#_x0000_t75" style="position:absolute;left:6429;top:927;width:68;height:426">
                <v:imagedata r:id="rId22" o:title=""/>
              </v:shape>
            </v:group>
            <v:group id="_x0000_s4885" style="position:absolute;left:6435;top:483;width:58;height:58" coordorigin="6435,483" coordsize="58,58">
              <v:shape id="_x0000_s4886" style="position:absolute;left:6435;top:483;width:58;height:58" coordorigin="6435,483" coordsize="58,58" path="m6463,483r-20,9l6435,512r,2l6444,533r21,7l6484,531r8,-20l6483,491r-20,-8xe" fillcolor="#333" stroked="f">
                <v:path arrowok="t"/>
              </v:shape>
            </v:group>
            <v:group id="_x0000_s4883" style="position:absolute;left:6435;top:483;width:58;height:58" coordorigin="6435,483" coordsize="58,58">
              <v:shape id="_x0000_s4884" style="position:absolute;left:6435;top:483;width:58;height:58" coordorigin="6435,483" coordsize="58,58" path="m6435,512r8,-20l6463,483r20,8l6492,511r-8,20l6465,540r-21,-7l6435,514e" filled="f" strokecolor="#333" strokeweight=".18356mm">
                <v:path arrowok="t"/>
              </v:shape>
            </v:group>
            <v:group id="_x0000_s4881" style="position:absolute;left:6435;top:3623;width:58;height:58" coordorigin="6435,3623" coordsize="58,58">
              <v:shape id="_x0000_s4882" style="position:absolute;left:6435;top:3623;width:58;height:58" coordorigin="6435,3623" coordsize="58,58" path="m6463,3623r-20,9l6435,3652r,2l6444,3673r21,7l6484,3671r8,-20l6483,3631r-20,-8xe" fillcolor="#333" stroked="f">
                <v:path arrowok="t"/>
              </v:shape>
            </v:group>
            <v:group id="_x0000_s4879" style="position:absolute;left:6435;top:3623;width:58;height:58" coordorigin="6435,3623" coordsize="58,58">
              <v:shape id="_x0000_s4880" style="position:absolute;left:6435;top:3623;width:58;height:58" coordorigin="6435,3623" coordsize="58,58" path="m6435,3652r8,-20l6463,3623r20,8l6492,3651r-8,20l6465,3680r-21,-7l6435,3654e" filled="f" strokecolor="#333" strokeweight=".18356mm">
                <v:path arrowok="t"/>
              </v:shape>
            </v:group>
            <v:group id="_x0000_s4877" style="position:absolute;left:6435;top:3713;width:58;height:58" coordorigin="6435,3713" coordsize="58,58">
              <v:shape id="_x0000_s4878" style="position:absolute;left:6435;top:3713;width:58;height:58" coordorigin="6435,3713" coordsize="58,58" path="m6463,3713r-20,8l6435,3741r,2l6444,3762r21,8l6484,3761r8,-21l6483,3721r-20,-8xe" fillcolor="#333" stroked="f">
                <v:path arrowok="t"/>
              </v:shape>
            </v:group>
            <v:group id="_x0000_s4875" style="position:absolute;left:6435;top:3713;width:58;height:58" coordorigin="6435,3713" coordsize="58,58">
              <v:shape id="_x0000_s4876" style="position:absolute;left:6435;top:3713;width:58;height:58" coordorigin="6435,3713" coordsize="58,58" path="m6435,3741r8,-20l6463,3713r20,8l6492,3740r-8,21l6465,3770r-21,-8l6435,3743e" filled="f" strokecolor="#333" strokeweight=".18356mm">
                <v:path arrowok="t"/>
              </v:shape>
            </v:group>
            <v:group id="_x0000_s4873" style="position:absolute;left:6435;top:-55;width:58;height:58" coordorigin="6435,-55" coordsize="58,58">
              <v:shape id="_x0000_s4874" style="position:absolute;left:6435;top:-55;width:58;height:58" coordorigin="6435,-55" coordsize="58,58" path="m6463,-55r-20,9l6435,-26r,1l6444,-6r21,8l6484,-7r8,-20l6483,-47r-20,-8xe" fillcolor="#333" stroked="f">
                <v:path arrowok="t"/>
              </v:shape>
            </v:group>
            <v:group id="_x0000_s4871" style="position:absolute;left:6435;top:-55;width:58;height:58" coordorigin="6435,-55" coordsize="58,58">
              <v:shape id="_x0000_s4872" style="position:absolute;left:6435;top:-55;width:58;height:58" coordorigin="6435,-55" coordsize="58,58" path="m6435,-26r8,-20l6463,-55r20,8l6492,-27r-8,20l6465,2r-21,-8l6435,-25e" filled="f" strokecolor="#333" strokeweight=".18356mm">
                <v:path arrowok="t"/>
              </v:shape>
            </v:group>
            <v:group id="_x0000_s4869" style="position:absolute;left:6435;top:3713;width:58;height:58" coordorigin="6435,3713" coordsize="58,58">
              <v:shape id="_x0000_s4870" style="position:absolute;left:6435;top:3713;width:58;height:58" coordorigin="6435,3713" coordsize="58,58" path="m6463,3713r-20,8l6435,3741r,2l6444,3762r21,8l6484,3761r8,-21l6483,3721r-20,-8xe" fillcolor="#333" stroked="f">
                <v:path arrowok="t"/>
              </v:shape>
            </v:group>
            <v:group id="_x0000_s4867" style="position:absolute;left:6435;top:3713;width:58;height:58" coordorigin="6435,3713" coordsize="58,58">
              <v:shape id="_x0000_s4868" style="position:absolute;left:6435;top:3713;width:58;height:58" coordorigin="6435,3713" coordsize="58,58" path="m6435,3741r8,-20l6463,3713r20,8l6492,3740r-8,21l6465,3770r-21,-8l6435,3743e" filled="f" strokecolor="#333" strokeweight=".18356mm">
                <v:path arrowok="t"/>
              </v:shape>
            </v:group>
            <v:group id="_x0000_s4865" style="position:absolute;left:6435;top:752;width:58;height:58" coordorigin="6435,752" coordsize="58,58">
              <v:shape id="_x0000_s4866" style="position:absolute;left:6435;top:752;width:58;height:58" coordorigin="6435,752" coordsize="58,58" path="m6463,752r-20,9l6435,781r,2l6444,802r21,8l6484,801r8,-21l6483,760r-20,-8xe" fillcolor="#333" stroked="f">
                <v:path arrowok="t"/>
              </v:shape>
            </v:group>
            <v:group id="_x0000_s4863" style="position:absolute;left:6435;top:752;width:58;height:58" coordorigin="6435,752" coordsize="58,58">
              <v:shape id="_x0000_s4864" style="position:absolute;left:6435;top:752;width:58;height:58" coordorigin="6435,752" coordsize="58,58" path="m6435,781r8,-20l6463,752r20,8l6492,780r-8,21l6465,810r-21,-8l6435,783e" filled="f" strokecolor="#333" strokeweight=".18356mm">
                <v:path arrowok="t"/>
              </v:shape>
            </v:group>
            <v:group id="_x0000_s4861" style="position:absolute;left:6435;top:752;width:58;height:58" coordorigin="6435,752" coordsize="58,58">
              <v:shape id="_x0000_s4862" style="position:absolute;left:6435;top:752;width:58;height:58" coordorigin="6435,752" coordsize="58,58" path="m6463,752r-20,9l6435,781r,2l6444,802r21,8l6484,801r8,-21l6483,760r-20,-8xe" fillcolor="#333" stroked="f">
                <v:path arrowok="t"/>
              </v:shape>
            </v:group>
            <v:group id="_x0000_s4859" style="position:absolute;left:6435;top:752;width:58;height:58" coordorigin="6435,752" coordsize="58,58">
              <v:shape id="_x0000_s4860" style="position:absolute;left:6435;top:752;width:58;height:58" coordorigin="6435,752" coordsize="58,58" path="m6435,781r8,-20l6463,752r20,8l6492,780r-8,21l6465,810r-21,-8l6435,783e" filled="f" strokecolor="#333" strokeweight=".18356mm">
                <v:path arrowok="t"/>
              </v:shape>
            </v:group>
            <v:group id="_x0000_s4857" style="position:absolute;left:6435;top:-773;width:58;height:58" coordorigin="6435,-773" coordsize="58,58">
              <v:shape id="_x0000_s4858" style="position:absolute;left:6435;top:-773;width:58;height:58" coordorigin="6435,-773" coordsize="58,58" path="m6463,-773r-20,9l6435,-744r,2l6444,-723r21,7l6484,-725r8,-20l6483,-765r-20,-8xe" fillcolor="#333" stroked="f">
                <v:path arrowok="t"/>
              </v:shape>
            </v:group>
            <v:group id="_x0000_s4855" style="position:absolute;left:6435;top:-773;width:58;height:58" coordorigin="6435,-773" coordsize="58,58">
              <v:shape id="_x0000_s4856" style="position:absolute;left:6435;top:-773;width:58;height:58" coordorigin="6435,-773" coordsize="58,58" path="m6435,-744r8,-20l6463,-773r20,8l6492,-745r-8,20l6465,-716r-21,-7l6435,-742e" filled="f" strokecolor="#333" strokeweight=".18356mm">
                <v:path arrowok="t"/>
              </v:shape>
            </v:group>
            <v:group id="_x0000_s4853" style="position:absolute;left:6463;top:1409;width:2;height:808" coordorigin="6463,1409" coordsize="2,808">
              <v:shape id="_x0000_s4854" style="position:absolute;left:6463;top:1409;width:2;height:808" coordorigin="6463,1409" coordsize="0,808" path="m6463,2216r,-807e" filled="f" strokecolor="#333" strokeweight=".27664mm">
                <v:path arrowok="t"/>
              </v:shape>
            </v:group>
            <v:group id="_x0000_s4851" style="position:absolute;left:6463;top:2755;width:2;height:808" coordorigin="6463,2755" coordsize="2,808">
              <v:shape id="_x0000_s4852" style="position:absolute;left:6463;top:2755;width:2;height:808" coordorigin="6463,2755" coordsize="0,808" path="m6463,2755r,807e" filled="f" strokecolor="#333" strokeweight=".27664mm">
                <v:path arrowok="t"/>
              </v:shape>
            </v:group>
            <v:group id="_x0000_s4849" style="position:absolute;left:6345;top:2216;width:238;height:539" coordorigin="6345,2216" coordsize="238,539">
              <v:shape id="_x0000_s4850" style="position:absolute;left:6345;top:2216;width:238;height:539" coordorigin="6345,2216" coordsize="238,539" path="m6345,2216r,539l6582,2755r,-539l6345,2216xe" filled="f" strokecolor="#333" strokeweight=".27664mm">
                <v:path arrowok="t"/>
              </v:shape>
            </v:group>
            <v:group id="_x0000_s4846" style="position:absolute;left:6345;top:2486;width:238;height:2" coordorigin="6345,2486" coordsize="238,2">
              <v:shape id="_x0000_s4848" style="position:absolute;left:6345;top:2486;width:238;height:2" coordorigin="6345,2486" coordsize="238,0" path="m6345,2486r237,e" filled="f" strokecolor="#333" strokeweight=".55069mm">
                <v:path arrowok="t"/>
              </v:shape>
              <v:shape id="_x0000_s4847" type="#_x0000_t75" style="position:absolute;left:6746;top:837;width:68;height:516">
                <v:imagedata r:id="rId23" o:title=""/>
              </v:shape>
            </v:group>
            <v:group id="_x0000_s4844" style="position:absolute;left:6751;top:483;width:58;height:58" coordorigin="6751,483" coordsize="58,58">
              <v:shape id="_x0000_s4845" style="position:absolute;left:6751;top:483;width:58;height:58" coordorigin="6751,483" coordsize="58,58" path="m6779,483r-20,9l6751,512r,2l6760,533r21,7l6800,531r8,-20l6799,491r-20,-8xe" fillcolor="#333" stroked="f">
                <v:path arrowok="t"/>
              </v:shape>
            </v:group>
            <v:group id="_x0000_s4842" style="position:absolute;left:6751;top:483;width:58;height:58" coordorigin="6751,483" coordsize="58,58">
              <v:shape id="_x0000_s4843" style="position:absolute;left:6751;top:483;width:58;height:58" coordorigin="6751,483" coordsize="58,58" path="m6751,512r8,-20l6779,483r20,8l6808,511r-8,20l6781,540r-21,-7l6751,514e" filled="f" strokecolor="#333" strokeweight=".18356mm">
                <v:path arrowok="t"/>
              </v:shape>
            </v:group>
            <v:group id="_x0000_s4840" style="position:absolute;left:6751;top:663;width:58;height:58" coordorigin="6751,663" coordsize="58,58">
              <v:shape id="_x0000_s4841" style="position:absolute;left:6751;top:663;width:58;height:58" coordorigin="6751,663" coordsize="58,58" path="m6779,663r-20,8l6751,691r,2l6760,712r21,8l6800,711r8,-21l6799,671r-20,-8xe" fillcolor="#333" stroked="f">
                <v:path arrowok="t"/>
              </v:shape>
            </v:group>
            <v:group id="_x0000_s4838" style="position:absolute;left:6751;top:663;width:58;height:58" coordorigin="6751,663" coordsize="58,58">
              <v:shape id="_x0000_s4839" style="position:absolute;left:6751;top:663;width:58;height:58" coordorigin="6751,663" coordsize="58,58" path="m6751,691r8,-20l6779,663r20,8l6808,690r-8,21l6781,720r-21,-8l6751,693e" filled="f" strokecolor="#333" strokeweight=".18356mm">
                <v:path arrowok="t"/>
              </v:shape>
            </v:group>
            <v:group id="_x0000_s4836" style="position:absolute;left:6751;top:3623;width:58;height:58" coordorigin="6751,3623" coordsize="58,58">
              <v:shape id="_x0000_s4837" style="position:absolute;left:6751;top:3623;width:58;height:58" coordorigin="6751,3623" coordsize="58,58" path="m6779,3623r-20,9l6751,3652r,2l6760,3673r21,7l6800,3671r8,-20l6799,3631r-20,-8xe" fillcolor="#333" stroked="f">
                <v:path arrowok="t"/>
              </v:shape>
            </v:group>
            <v:group id="_x0000_s4834" style="position:absolute;left:6751;top:3623;width:58;height:58" coordorigin="6751,3623" coordsize="58,58">
              <v:shape id="_x0000_s4835" style="position:absolute;left:6751;top:3623;width:58;height:58" coordorigin="6751,3623" coordsize="58,58" path="m6751,3652r8,-20l6779,3623r20,8l6808,3651r-8,20l6781,3680r-21,-7l6751,3654e" filled="f" strokecolor="#333" strokeweight=".18356mm">
                <v:path arrowok="t"/>
              </v:shape>
            </v:group>
            <v:group id="_x0000_s4832" style="position:absolute;left:6751;top:3713;width:58;height:58" coordorigin="6751,3713" coordsize="58,58">
              <v:shape id="_x0000_s4833" style="position:absolute;left:6751;top:3713;width:58;height:58" coordorigin="6751,3713" coordsize="58,58" path="m6779,3713r-20,8l6751,3741r,2l6760,3762r21,8l6800,3761r8,-21l6799,3721r-20,-8xe" fillcolor="#333" stroked="f">
                <v:path arrowok="t"/>
              </v:shape>
            </v:group>
            <v:group id="_x0000_s4830" style="position:absolute;left:6751;top:3713;width:58;height:58" coordorigin="6751,3713" coordsize="58,58">
              <v:shape id="_x0000_s4831" style="position:absolute;left:6751;top:3713;width:58;height:58" coordorigin="6751,3713" coordsize="58,58" path="m6751,3741r8,-20l6779,3713r20,8l6808,3740r-8,21l6781,3770r-21,-8l6751,3743e" filled="f" strokecolor="#333" strokeweight=".18356mm">
                <v:path arrowok="t"/>
              </v:shape>
            </v:group>
            <v:group id="_x0000_s4828" style="position:absolute;left:6751;top:3713;width:58;height:58" coordorigin="6751,3713" coordsize="58,58">
              <v:shape id="_x0000_s4829" style="position:absolute;left:6751;top:3713;width:58;height:58" coordorigin="6751,3713" coordsize="58,58" path="m6779,3713r-20,8l6751,3741r,2l6760,3762r21,8l6800,3761r8,-21l6799,3721r-20,-8xe" fillcolor="#333" stroked="f">
                <v:path arrowok="t"/>
              </v:shape>
            </v:group>
            <v:group id="_x0000_s4826" style="position:absolute;left:6751;top:3713;width:58;height:58" coordorigin="6751,3713" coordsize="58,58">
              <v:shape id="_x0000_s4827" style="position:absolute;left:6751;top:3713;width:58;height:58" coordorigin="6751,3713" coordsize="58,58" path="m6751,3741r8,-20l6779,3713r20,8l6808,3740r-8,21l6781,3770r-21,-8l6751,3743e" filled="f" strokecolor="#333" strokeweight=".18356mm">
                <v:path arrowok="t"/>
              </v:shape>
            </v:group>
            <v:group id="_x0000_s4824" style="position:absolute;left:6751;top:3713;width:58;height:58" coordorigin="6751,3713" coordsize="58,58">
              <v:shape id="_x0000_s4825" style="position:absolute;left:6751;top:3713;width:58;height:58" coordorigin="6751,3713" coordsize="58,58" path="m6779,3713r-20,8l6751,3741r,2l6760,3762r21,8l6800,3761r8,-21l6799,3721r-20,-8xe" fillcolor="#333" stroked="f">
                <v:path arrowok="t"/>
              </v:shape>
            </v:group>
            <v:group id="_x0000_s4822" style="position:absolute;left:6751;top:3713;width:58;height:58" coordorigin="6751,3713" coordsize="58,58">
              <v:shape id="_x0000_s4823" style="position:absolute;left:6751;top:3713;width:58;height:58" coordorigin="6751,3713" coordsize="58,58" path="m6751,3741r8,-20l6779,3713r20,8l6808,3740r-8,21l6781,3770r-21,-8l6751,3743e" filled="f" strokecolor="#333" strokeweight=".18356mm">
                <v:path arrowok="t"/>
              </v:shape>
            </v:group>
            <v:group id="_x0000_s4820" style="position:absolute;left:6751;top:573;width:58;height:58" coordorigin="6751,573" coordsize="58,58">
              <v:shape id="_x0000_s4821" style="position:absolute;left:6751;top:573;width:58;height:58" coordorigin="6751,573" coordsize="58,58" path="m6779,573r-20,9l6751,602r,1l6760,622r21,8l6800,621r8,-21l6799,581r-20,-8xe" fillcolor="#333" stroked="f">
                <v:path arrowok="t"/>
              </v:shape>
            </v:group>
            <v:group id="_x0000_s4818" style="position:absolute;left:6751;top:573;width:58;height:58" coordorigin="6751,573" coordsize="58,58">
              <v:shape id="_x0000_s4819" style="position:absolute;left:6751;top:573;width:58;height:58" coordorigin="6751,573" coordsize="58,58" path="m6751,602r8,-20l6779,573r20,8l6808,600r-8,21l6781,630r-21,-8l6751,603e" filled="f" strokecolor="#333" strokeweight=".18356mm">
                <v:path arrowok="t"/>
              </v:shape>
            </v:group>
            <v:group id="_x0000_s4816" style="position:absolute;left:6751;top:3713;width:58;height:58" coordorigin="6751,3713" coordsize="58,58">
              <v:shape id="_x0000_s4817" style="position:absolute;left:6751;top:3713;width:58;height:58" coordorigin="6751,3713" coordsize="58,58" path="m6779,3713r-20,8l6751,3741r,2l6760,3762r21,8l6800,3761r8,-21l6799,3721r-20,-8xe" fillcolor="#333" stroked="f">
                <v:path arrowok="t"/>
              </v:shape>
            </v:group>
            <v:group id="_x0000_s4814" style="position:absolute;left:6751;top:3713;width:58;height:58" coordorigin="6751,3713" coordsize="58,58">
              <v:shape id="_x0000_s4815" style="position:absolute;left:6751;top:3713;width:58;height:58" coordorigin="6751,3713" coordsize="58,58" path="m6751,3741r8,-20l6779,3713r20,8l6808,3740r-8,21l6781,3770r-21,-8l6751,3743e" filled="f" strokecolor="#333" strokeweight=".18356mm">
                <v:path arrowok="t"/>
              </v:shape>
            </v:group>
            <v:group id="_x0000_s4812" style="position:absolute;left:6751;top:483;width:58;height:58" coordorigin="6751,483" coordsize="58,58">
              <v:shape id="_x0000_s4813" style="position:absolute;left:6751;top:483;width:58;height:58" coordorigin="6751,483" coordsize="58,58" path="m6779,483r-20,9l6751,512r,2l6760,533r21,7l6800,531r8,-20l6799,491r-20,-8xe" fillcolor="#333" stroked="f">
                <v:path arrowok="t"/>
              </v:shape>
            </v:group>
            <v:group id="_x0000_s4810" style="position:absolute;left:6751;top:483;width:58;height:58" coordorigin="6751,483" coordsize="58,58">
              <v:shape id="_x0000_s4811" style="position:absolute;left:6751;top:483;width:58;height:58" coordorigin="6751,483" coordsize="58,58" path="m6751,512r8,-20l6779,483r20,8l6808,511r-8,20l6781,540r-21,-7l6751,514e" filled="f" strokecolor="#333" strokeweight=".18356mm">
                <v:path arrowok="t"/>
              </v:shape>
            </v:group>
            <v:group id="_x0000_s4808" style="position:absolute;left:6780;top:1409;width:2;height:808" coordorigin="6780,1409" coordsize="2,808">
              <v:shape id="_x0000_s4809" style="position:absolute;left:6780;top:1409;width:2;height:808" coordorigin="6780,1409" coordsize="0,808" path="m6780,2216r,-807e" filled="f" strokecolor="#333" strokeweight=".27664mm">
                <v:path arrowok="t"/>
              </v:shape>
            </v:group>
            <v:group id="_x0000_s4806" style="position:absolute;left:6780;top:2755;width:2;height:808" coordorigin="6780,2755" coordsize="2,808">
              <v:shape id="_x0000_s4807" style="position:absolute;left:6780;top:2755;width:2;height:808" coordorigin="6780,2755" coordsize="0,808" path="m6780,2755r,807e" filled="f" strokecolor="#333" strokeweight=".27664mm">
                <v:path arrowok="t"/>
              </v:shape>
            </v:group>
            <v:group id="_x0000_s4804" style="position:absolute;left:6661;top:2216;width:238;height:539" coordorigin="6661,2216" coordsize="238,539">
              <v:shape id="_x0000_s4805" style="position:absolute;left:6661;top:2216;width:238;height:539" coordorigin="6661,2216" coordsize="238,539" path="m6661,2216r,539l6898,2755r,-539l6661,2216xe" filled="f" strokecolor="#333" strokeweight=".27664mm">
                <v:path arrowok="t"/>
              </v:shape>
            </v:group>
            <v:group id="_x0000_s4801" style="position:absolute;left:6661;top:2486;width:238;height:2" coordorigin="6661,2486" coordsize="238,2">
              <v:shape id="_x0000_s4803" style="position:absolute;left:6661;top:2486;width:238;height:2" coordorigin="6661,2486" coordsize="238,0" path="m6661,2486r237,e" filled="f" strokecolor="#333" strokeweight=".55069mm">
                <v:path arrowok="t"/>
              </v:shape>
              <v:shape id="_x0000_s4802" type="#_x0000_t75" style="position:absolute;left:7062;top:657;width:68;height:516">
                <v:imagedata r:id="rId24" o:title=""/>
              </v:shape>
            </v:group>
            <v:group id="_x0000_s4799" style="position:absolute;left:7067;top:3713;width:58;height:58" coordorigin="7067,3713" coordsize="58,58">
              <v:shape id="_x0000_s4800" style="position:absolute;left:7067;top:3713;width:58;height:58" coordorigin="7067,3713" coordsize="58,58" path="m7096,3713r-20,8l7067,3741r1,2l7077,3762r21,8l7117,3761r8,-21l7116,3721r-20,-8xe" fillcolor="#333" stroked="f">
                <v:path arrowok="t"/>
              </v:shape>
            </v:group>
            <v:group id="_x0000_s4797" style="position:absolute;left:7067;top:3713;width:58;height:58" coordorigin="7067,3713" coordsize="58,58">
              <v:shape id="_x0000_s4798" style="position:absolute;left:7067;top:3713;width:58;height:58" coordorigin="7067,3713" coordsize="58,58" path="m7067,3741r9,-20l7096,3713r20,8l7125,3740r-8,21l7098,3770r-21,-8l7068,3743e" filled="f" strokecolor="#333" strokeweight=".18356mm">
                <v:path arrowok="t"/>
              </v:shape>
            </v:group>
            <v:group id="_x0000_s4795" style="position:absolute;left:7067;top:3713;width:58;height:58" coordorigin="7067,3713" coordsize="58,58">
              <v:shape id="_x0000_s4796" style="position:absolute;left:7067;top:3713;width:58;height:58" coordorigin="7067,3713" coordsize="58,58" path="m7096,3713r-20,8l7067,3741r1,2l7077,3762r21,8l7117,3761r8,-21l7116,3721r-20,-8xe" fillcolor="#333" stroked="f">
                <v:path arrowok="t"/>
              </v:shape>
            </v:group>
            <v:group id="_x0000_s4793" style="position:absolute;left:7067;top:3713;width:58;height:58" coordorigin="7067,3713" coordsize="58,58">
              <v:shape id="_x0000_s4794" style="position:absolute;left:7067;top:3713;width:58;height:58" coordorigin="7067,3713" coordsize="58,58" path="m7067,3741r9,-20l7096,3713r20,8l7125,3740r-8,21l7098,3770r-21,-8l7068,3743e" filled="f" strokecolor="#333" strokeweight=".18356mm">
                <v:path arrowok="t"/>
              </v:shape>
            </v:group>
            <v:group id="_x0000_s4791" style="position:absolute;left:7096;top:1230;width:2;height:898" coordorigin="7096,1230" coordsize="2,898">
              <v:shape id="_x0000_s4792" style="position:absolute;left:7096;top:1230;width:2;height:898" coordorigin="7096,1230" coordsize="0,898" path="m7096,2127r,-897e" filled="f" strokecolor="#333" strokeweight=".27664mm">
                <v:path arrowok="t"/>
              </v:shape>
            </v:group>
            <v:group id="_x0000_s4789" style="position:absolute;left:7096;top:2755;width:2;height:898" coordorigin="7096,2755" coordsize="2,898">
              <v:shape id="_x0000_s4790" style="position:absolute;left:7096;top:2755;width:2;height:898" coordorigin="7096,2755" coordsize="0,898" path="m7096,2755r,897e" filled="f" strokecolor="#333" strokeweight=".27664mm">
                <v:path arrowok="t"/>
              </v:shape>
            </v:group>
            <v:group id="_x0000_s4787" style="position:absolute;left:6977;top:2127;width:238;height:629" coordorigin="6977,2127" coordsize="238,629">
              <v:shape id="_x0000_s4788" style="position:absolute;left:6977;top:2127;width:238;height:629" coordorigin="6977,2127" coordsize="238,629" path="m6977,2127r,628l7215,2755r,-628l6977,2127xe" filled="f" strokecolor="#333" strokeweight=".27664mm">
                <v:path arrowok="t"/>
              </v:shape>
            </v:group>
            <v:group id="_x0000_s4785" style="position:absolute;left:6977;top:2486;width:238;height:2" coordorigin="6977,2486" coordsize="238,2">
              <v:shape id="_x0000_s4786" style="position:absolute;left:6977;top:2486;width:238;height:2" coordorigin="6977,2486" coordsize="238,0" path="m6977,2486r238,e" filled="f" strokecolor="#333" strokeweight=".55069mm">
                <v:path arrowok="t"/>
              </v:shape>
            </v:group>
            <v:group id="_x0000_s4783" style="position:absolute;left:7384;top:1021;width:58;height:58" coordorigin="7384,1021" coordsize="58,58">
              <v:shape id="_x0000_s4784" style="position:absolute;left:7384;top:1021;width:58;height:58" coordorigin="7384,1021" coordsize="58,58" path="m7412,1021r-20,9l7384,1050r,2l7393,1071r21,8l7433,1070r8,-21l7432,1029r-20,-8xe" fillcolor="#333" stroked="f">
                <v:path arrowok="t"/>
              </v:shape>
            </v:group>
            <v:group id="_x0000_s4781" style="position:absolute;left:7384;top:1021;width:58;height:58" coordorigin="7384,1021" coordsize="58,58">
              <v:shape id="_x0000_s4782" style="position:absolute;left:7384;top:1021;width:58;height:58" coordorigin="7384,1021" coordsize="58,58" path="m7384,1050r8,-20l7412,1021r20,8l7441,1049r-8,21l7414,1079r-21,-8l7384,1052e" filled="f" strokecolor="#333" strokeweight=".18356mm">
                <v:path arrowok="t"/>
              </v:shape>
            </v:group>
            <v:group id="_x0000_s4779" style="position:absolute;left:7384;top:1201;width:58;height:58" coordorigin="7384,1201" coordsize="58,58">
              <v:shape id="_x0000_s4780" style="position:absolute;left:7384;top:1201;width:58;height:58" coordorigin="7384,1201" coordsize="58,58" path="m7412,1201r-20,9l7384,1230r,1l7393,1250r21,8l7433,1249r8,-21l7432,1209r-20,-8xe" fillcolor="#333" stroked="f">
                <v:path arrowok="t"/>
              </v:shape>
            </v:group>
            <v:group id="_x0000_s4777" style="position:absolute;left:7384;top:1201;width:58;height:58" coordorigin="7384,1201" coordsize="58,58">
              <v:shape id="_x0000_s4778" style="position:absolute;left:7384;top:1201;width:58;height:58" coordorigin="7384,1201" coordsize="58,58" path="m7384,1230r8,-20l7412,1201r20,8l7441,1228r-8,21l7414,1258r-21,-8l7384,1231e" filled="f" strokecolor="#333" strokeweight=".18356mm">
                <v:path arrowok="t"/>
              </v:shape>
            </v:group>
            <v:group id="_x0000_s4775" style="position:absolute;left:7384;top:1111;width:58;height:58" coordorigin="7384,1111" coordsize="58,58">
              <v:shape id="_x0000_s4776" style="position:absolute;left:7384;top:1111;width:58;height:58" coordorigin="7384,1111" coordsize="58,58" path="m7412,1111r-20,9l7384,1140r,2l7393,1161r21,7l7433,1159r8,-20l7432,1119r-20,-8xe" fillcolor="#333" stroked="f">
                <v:path arrowok="t"/>
              </v:shape>
            </v:group>
            <v:group id="_x0000_s4773" style="position:absolute;left:7384;top:1111;width:58;height:58" coordorigin="7384,1111" coordsize="58,58">
              <v:shape id="_x0000_s4774" style="position:absolute;left:7384;top:1111;width:58;height:58" coordorigin="7384,1111" coordsize="58,58" path="m7384,1140r8,-20l7412,1111r20,8l7441,1139r-8,20l7414,1168r-21,-7l7384,1142e" filled="f" strokecolor="#333" strokeweight=".18356mm">
                <v:path arrowok="t"/>
              </v:shape>
            </v:group>
            <v:group id="_x0000_s4771" style="position:absolute;left:7384;top:1291;width:58;height:58" coordorigin="7384,1291" coordsize="58,58">
              <v:shape id="_x0000_s4772" style="position:absolute;left:7384;top:1291;width:58;height:58" coordorigin="7384,1291" coordsize="58,58" path="m7412,1291r-20,8l7384,1319r,2l7393,1340r21,8l7433,1339r8,-21l7432,1299r-20,-8xe" fillcolor="#333" stroked="f">
                <v:path arrowok="t"/>
              </v:shape>
            </v:group>
            <v:group id="_x0000_s4769" style="position:absolute;left:7384;top:1291;width:58;height:58" coordorigin="7384,1291" coordsize="58,58">
              <v:shape id="_x0000_s4770" style="position:absolute;left:7384;top:1291;width:58;height:58" coordorigin="7384,1291" coordsize="58,58" path="m7384,1319r8,-20l7412,1291r20,8l7441,1318r-8,21l7414,1348r-21,-8l7384,1321e" filled="f" strokecolor="#333" strokeweight=".18356mm">
                <v:path arrowok="t"/>
              </v:shape>
            </v:group>
            <v:group id="_x0000_s4767" style="position:absolute;left:7384;top:842;width:58;height:58" coordorigin="7384,842" coordsize="58,58">
              <v:shape id="_x0000_s4768" style="position:absolute;left:7384;top:842;width:58;height:58" coordorigin="7384,842" coordsize="58,58" path="m7412,842r-20,9l7384,871r,2l7393,892r21,7l7433,890r8,-20l7432,850r-20,-8xe" fillcolor="#333" stroked="f">
                <v:path arrowok="t"/>
              </v:shape>
            </v:group>
            <v:group id="_x0000_s4765" style="position:absolute;left:7384;top:842;width:58;height:58" coordorigin="7384,842" coordsize="58,58">
              <v:shape id="_x0000_s4766" style="position:absolute;left:7384;top:842;width:58;height:58" coordorigin="7384,842" coordsize="58,58" path="m7384,871r8,-20l7412,842r20,8l7441,870r-8,20l7414,899r-21,-7l7384,873e" filled="f" strokecolor="#333" strokeweight=".18356mm">
                <v:path arrowok="t"/>
              </v:shape>
            </v:group>
            <v:group id="_x0000_s4763" style="position:absolute;left:7384;top:1291;width:58;height:58" coordorigin="7384,1291" coordsize="58,58">
              <v:shape id="_x0000_s4764" style="position:absolute;left:7384;top:1291;width:58;height:58" coordorigin="7384,1291" coordsize="58,58" path="m7412,1291r-20,8l7384,1319r,2l7393,1340r21,8l7433,1339r8,-21l7432,1299r-20,-8xe" fillcolor="#333" stroked="f">
                <v:path arrowok="t"/>
              </v:shape>
            </v:group>
            <v:group id="_x0000_s4761" style="position:absolute;left:7384;top:1291;width:58;height:58" coordorigin="7384,1291" coordsize="58,58">
              <v:shape id="_x0000_s4762" style="position:absolute;left:7384;top:1291;width:58;height:58" coordorigin="7384,1291" coordsize="58,58" path="m7384,1319r8,-20l7412,1291r20,8l7441,1318r-8,21l7414,1348r-21,-8l7384,1321e" filled="f" strokecolor="#333" strokeweight=".18356mm">
                <v:path arrowok="t"/>
              </v:shape>
            </v:group>
            <v:group id="_x0000_s4759" style="position:absolute;left:7384;top:1201;width:58;height:58" coordorigin="7384,1201" coordsize="58,58">
              <v:shape id="_x0000_s4760" style="position:absolute;left:7384;top:1201;width:58;height:58" coordorigin="7384,1201" coordsize="58,58" path="m7412,1201r-20,9l7384,1230r,1l7393,1250r21,8l7433,1249r8,-21l7432,1209r-20,-8xe" fillcolor="#333" stroked="f">
                <v:path arrowok="t"/>
              </v:shape>
            </v:group>
            <v:group id="_x0000_s4757" style="position:absolute;left:7384;top:1201;width:58;height:58" coordorigin="7384,1201" coordsize="58,58">
              <v:shape id="_x0000_s4758" style="position:absolute;left:7384;top:1201;width:58;height:58" coordorigin="7384,1201" coordsize="58,58" path="m7384,1230r8,-20l7412,1201r20,8l7441,1228r-8,21l7414,1258r-21,-8l7384,1231e" filled="f" strokecolor="#333" strokeweight=".18356mm">
                <v:path arrowok="t"/>
              </v:shape>
            </v:group>
            <v:group id="_x0000_s4755" style="position:absolute;left:7384;top:1111;width:58;height:58" coordorigin="7384,1111" coordsize="58,58">
              <v:shape id="_x0000_s4756" style="position:absolute;left:7384;top:1111;width:58;height:58" coordorigin="7384,1111" coordsize="58,58" path="m7412,1111r-20,9l7384,1140r,2l7393,1161r21,7l7433,1159r8,-20l7432,1119r-20,-8xe" fillcolor="#333" stroked="f">
                <v:path arrowok="t"/>
              </v:shape>
            </v:group>
            <v:group id="_x0000_s4753" style="position:absolute;left:7384;top:1111;width:58;height:58" coordorigin="7384,1111" coordsize="58,58">
              <v:shape id="_x0000_s4754" style="position:absolute;left:7384;top:1111;width:58;height:58" coordorigin="7384,1111" coordsize="58,58" path="m7384,1140r8,-20l7412,1111r20,8l7441,1139r-8,20l7414,1168r-21,-7l7384,1142e" filled="f" strokecolor="#333" strokeweight=".18356mm">
                <v:path arrowok="t"/>
              </v:shape>
            </v:group>
            <v:group id="_x0000_s4751" style="position:absolute;left:7384;top:1201;width:58;height:58" coordorigin="7384,1201" coordsize="58,58">
              <v:shape id="_x0000_s4752" style="position:absolute;left:7384;top:1201;width:58;height:58" coordorigin="7384,1201" coordsize="58,58" path="m7412,1201r-20,9l7384,1230r,1l7393,1250r21,8l7433,1249r8,-21l7432,1209r-20,-8xe" fillcolor="#333" stroked="f">
                <v:path arrowok="t"/>
              </v:shape>
            </v:group>
            <v:group id="_x0000_s4749" style="position:absolute;left:7384;top:1201;width:58;height:58" coordorigin="7384,1201" coordsize="58,58">
              <v:shape id="_x0000_s4750" style="position:absolute;left:7384;top:1201;width:58;height:58" coordorigin="7384,1201" coordsize="58,58" path="m7384,1230r8,-20l7412,1201r20,8l7441,1228r-8,21l7414,1258r-21,-8l7384,1231e" filled="f" strokecolor="#333" strokeweight=".18356mm">
                <v:path arrowok="t"/>
              </v:shape>
            </v:group>
            <v:group id="_x0000_s4747" style="position:absolute;left:7384;top:1291;width:58;height:58" coordorigin="7384,1291" coordsize="58,58">
              <v:shape id="_x0000_s4748" style="position:absolute;left:7384;top:1291;width:58;height:58" coordorigin="7384,1291" coordsize="58,58" path="m7412,1291r-20,8l7384,1319r,2l7393,1340r21,8l7433,1339r8,-21l7432,1299r-20,-8xe" fillcolor="#333" stroked="f">
                <v:path arrowok="t"/>
              </v:shape>
            </v:group>
            <v:group id="_x0000_s4745" style="position:absolute;left:7384;top:1291;width:58;height:58" coordorigin="7384,1291" coordsize="58,58">
              <v:shape id="_x0000_s4746" style="position:absolute;left:7384;top:1291;width:58;height:58" coordorigin="7384,1291" coordsize="58,58" path="m7384,1319r8,-20l7412,1291r20,8l7441,1318r-8,21l7414,1348r-21,-8l7384,1321e" filled="f" strokecolor="#333" strokeweight=".18356mm">
                <v:path arrowok="t"/>
              </v:shape>
            </v:group>
            <v:group id="_x0000_s4743" style="position:absolute;left:7384;top:3623;width:58;height:58" coordorigin="7384,3623" coordsize="58,58">
              <v:shape id="_x0000_s4744" style="position:absolute;left:7384;top:3623;width:58;height:58" coordorigin="7384,3623" coordsize="58,58" path="m7412,3623r-20,9l7384,3652r,2l7393,3673r21,7l7433,3671r8,-20l7432,3631r-20,-8xe" fillcolor="#333" stroked="f">
                <v:path arrowok="t"/>
              </v:shape>
            </v:group>
            <v:group id="_x0000_s4741" style="position:absolute;left:7384;top:3623;width:58;height:58" coordorigin="7384,3623" coordsize="58,58">
              <v:shape id="_x0000_s4742" style="position:absolute;left:7384;top:3623;width:58;height:58" coordorigin="7384,3623" coordsize="58,58" path="m7384,3652r8,-20l7412,3623r20,8l7441,3651r-8,20l7414,3680r-21,-7l7384,3654e" filled="f" strokecolor="#333" strokeweight=".18356mm">
                <v:path arrowok="t"/>
              </v:shape>
            </v:group>
            <v:group id="_x0000_s4739" style="position:absolute;left:7384;top:663;width:58;height:58" coordorigin="7384,663" coordsize="58,58">
              <v:shape id="_x0000_s4740" style="position:absolute;left:7384;top:663;width:58;height:58" coordorigin="7384,663" coordsize="58,58" path="m7412,663r-20,8l7384,691r,2l7393,712r21,8l7433,711r8,-21l7432,671r-20,-8xe" fillcolor="#333" stroked="f">
                <v:path arrowok="t"/>
              </v:shape>
            </v:group>
            <v:group id="_x0000_s4737" style="position:absolute;left:7384;top:663;width:58;height:58" coordorigin="7384,663" coordsize="58,58">
              <v:shape id="_x0000_s4738" style="position:absolute;left:7384;top:663;width:58;height:58" coordorigin="7384,663" coordsize="58,58" path="m7384,691r8,-20l7412,663r20,8l7441,690r-8,21l7414,720r-21,-8l7384,693e" filled="f" strokecolor="#333" strokeweight=".18356mm">
                <v:path arrowok="t"/>
              </v:shape>
            </v:group>
            <v:group id="_x0000_s4735" style="position:absolute;left:7384;top:1291;width:58;height:58" coordorigin="7384,1291" coordsize="58,58">
              <v:shape id="_x0000_s4736" style="position:absolute;left:7384;top:1291;width:58;height:58" coordorigin="7384,1291" coordsize="58,58" path="m7412,1291r-20,8l7384,1319r,2l7393,1340r21,8l7433,1339r8,-21l7432,1299r-20,-8xe" fillcolor="#333" stroked="f">
                <v:path arrowok="t"/>
              </v:shape>
            </v:group>
            <v:group id="_x0000_s4733" style="position:absolute;left:7384;top:1291;width:58;height:58" coordorigin="7384,1291" coordsize="58,58">
              <v:shape id="_x0000_s4734" style="position:absolute;left:7384;top:1291;width:58;height:58" coordorigin="7384,1291" coordsize="58,58" path="m7384,1319r8,-20l7412,1291r20,8l7441,1318r-8,21l7414,1348r-21,-8l7384,1321e" filled="f" strokecolor="#333" strokeweight=".18356mm">
                <v:path arrowok="t"/>
              </v:shape>
            </v:group>
            <v:group id="_x0000_s4731" style="position:absolute;left:7384;top:3713;width:58;height:58" coordorigin="7384,3713" coordsize="58,58">
              <v:shape id="_x0000_s4732" style="position:absolute;left:7384;top:3713;width:58;height:58" coordorigin="7384,3713" coordsize="58,58" path="m7412,3713r-20,8l7384,3741r,2l7393,3762r21,8l7433,3761r8,-21l7432,3721r-20,-8xe" fillcolor="#333" stroked="f">
                <v:path arrowok="t"/>
              </v:shape>
            </v:group>
            <v:group id="_x0000_s4729" style="position:absolute;left:7384;top:3713;width:58;height:58" coordorigin="7384,3713" coordsize="58,58">
              <v:shape id="_x0000_s4730" style="position:absolute;left:7384;top:3713;width:58;height:58" coordorigin="7384,3713" coordsize="58,58" path="m7384,3741r8,-20l7412,3713r20,8l7441,3740r-8,21l7414,3770r-21,-8l7384,3743e" filled="f" strokecolor="#333" strokeweight=".18356mm">
                <v:path arrowok="t"/>
              </v:shape>
            </v:group>
            <v:group id="_x0000_s4727" style="position:absolute;left:7384;top:1201;width:58;height:58" coordorigin="7384,1201" coordsize="58,58">
              <v:shape id="_x0000_s4728" style="position:absolute;left:7384;top:1201;width:58;height:58" coordorigin="7384,1201" coordsize="58,58" path="m7412,1201r-20,9l7384,1230r,1l7393,1250r21,8l7433,1249r8,-21l7432,1209r-20,-8xe" fillcolor="#333" stroked="f">
                <v:path arrowok="t"/>
              </v:shape>
            </v:group>
            <v:group id="_x0000_s4725" style="position:absolute;left:7384;top:1201;width:58;height:58" coordorigin="7384,1201" coordsize="58,58">
              <v:shape id="_x0000_s4726" style="position:absolute;left:7384;top:1201;width:58;height:58" coordorigin="7384,1201" coordsize="58,58" path="m7384,1230r8,-20l7412,1201r20,8l7441,1228r-8,21l7414,1258r-21,-8l7384,1231e" filled="f" strokecolor="#333" strokeweight=".18356mm">
                <v:path arrowok="t"/>
              </v:shape>
            </v:group>
            <v:group id="_x0000_s4723" style="position:absolute;left:7384;top:1291;width:58;height:58" coordorigin="7384,1291" coordsize="58,58">
              <v:shape id="_x0000_s4724" style="position:absolute;left:7384;top:1291;width:58;height:58" coordorigin="7384,1291" coordsize="58,58" path="m7412,1291r-20,8l7384,1319r,2l7393,1340r21,8l7433,1339r8,-21l7432,1299r-20,-8xe" fillcolor="#333" stroked="f">
                <v:path arrowok="t"/>
              </v:shape>
            </v:group>
            <v:group id="_x0000_s4721" style="position:absolute;left:7384;top:1291;width:58;height:58" coordorigin="7384,1291" coordsize="58,58">
              <v:shape id="_x0000_s4722" style="position:absolute;left:7384;top:1291;width:58;height:58" coordorigin="7384,1291" coordsize="58,58" path="m7384,1319r8,-20l7412,1291r20,8l7441,1318r-8,21l7414,1348r-21,-8l7384,1321e" filled="f" strokecolor="#333" strokeweight=".18356mm">
                <v:path arrowok="t"/>
              </v:shape>
            </v:group>
            <v:group id="_x0000_s4719" style="position:absolute;left:7384;top:932;width:58;height:58" coordorigin="7384,932" coordsize="58,58">
              <v:shape id="_x0000_s4720" style="position:absolute;left:7384;top:932;width:58;height:58" coordorigin="7384,932" coordsize="58,58" path="m7412,932r-20,8l7384,960r,2l7393,981r21,8l7433,980r8,-21l7432,940r-20,-8xe" fillcolor="#333" stroked="f">
                <v:path arrowok="t"/>
              </v:shape>
            </v:group>
            <v:group id="_x0000_s4717" style="position:absolute;left:7384;top:932;width:58;height:58" coordorigin="7384,932" coordsize="58,58">
              <v:shape id="_x0000_s4718" style="position:absolute;left:7384;top:932;width:58;height:58" coordorigin="7384,932" coordsize="58,58" path="m7384,960r8,-20l7412,932r20,8l7441,959r-8,21l7414,989r-21,-8l7384,962e" filled="f" strokecolor="#333" strokeweight=".18356mm">
                <v:path arrowok="t"/>
              </v:shape>
            </v:group>
            <v:group id="_x0000_s4715" style="position:absolute;left:7384;top:1201;width:58;height:58" coordorigin="7384,1201" coordsize="58,58">
              <v:shape id="_x0000_s4716" style="position:absolute;left:7384;top:1201;width:58;height:58" coordorigin="7384,1201" coordsize="58,58" path="m7412,1201r-20,9l7384,1230r,1l7393,1250r21,8l7433,1249r8,-21l7432,1209r-20,-8xe" fillcolor="#333" stroked="f">
                <v:path arrowok="t"/>
              </v:shape>
            </v:group>
            <v:group id="_x0000_s4713" style="position:absolute;left:7384;top:1201;width:58;height:58" coordorigin="7384,1201" coordsize="58,58">
              <v:shape id="_x0000_s4714" style="position:absolute;left:7384;top:1201;width:58;height:58" coordorigin="7384,1201" coordsize="58,58" path="m7384,1230r8,-20l7412,1201r20,8l7441,1228r-8,21l7414,1258r-21,-8l7384,1231e" filled="f" strokecolor="#333" strokeweight=".18356mm">
                <v:path arrowok="t"/>
              </v:shape>
            </v:group>
            <v:group id="_x0000_s4711" style="position:absolute;left:7384;top:1291;width:58;height:58" coordorigin="7384,1291" coordsize="58,58">
              <v:shape id="_x0000_s4712" style="position:absolute;left:7384;top:1291;width:58;height:58" coordorigin="7384,1291" coordsize="58,58" path="m7412,1291r-20,8l7384,1319r,2l7393,1340r21,8l7433,1339r8,-21l7432,1299r-20,-8xe" fillcolor="#333" stroked="f">
                <v:path arrowok="t"/>
              </v:shape>
            </v:group>
            <v:group id="_x0000_s4709" style="position:absolute;left:7384;top:1291;width:58;height:58" coordorigin="7384,1291" coordsize="58,58">
              <v:shape id="_x0000_s4710" style="position:absolute;left:7384;top:1291;width:58;height:58" coordorigin="7384,1291" coordsize="58,58" path="m7384,1319r8,-20l7412,1291r20,8l7441,1318r-8,21l7414,1348r-21,-8l7384,1321e" filled="f" strokecolor="#333" strokeweight=".18356mm">
                <v:path arrowok="t"/>
              </v:shape>
            </v:group>
            <v:group id="_x0000_s4707" style="position:absolute;left:7384;top:1111;width:58;height:58" coordorigin="7384,1111" coordsize="58,58">
              <v:shape id="_x0000_s4708" style="position:absolute;left:7384;top:1111;width:58;height:58" coordorigin="7384,1111" coordsize="58,58" path="m7412,1111r-20,9l7384,1140r,2l7393,1161r21,7l7433,1159r8,-20l7432,1119r-20,-8xe" fillcolor="#333" stroked="f">
                <v:path arrowok="t"/>
              </v:shape>
            </v:group>
            <v:group id="_x0000_s4705" style="position:absolute;left:7384;top:1111;width:58;height:58" coordorigin="7384,1111" coordsize="58,58">
              <v:shape id="_x0000_s4706" style="position:absolute;left:7384;top:1111;width:58;height:58" coordorigin="7384,1111" coordsize="58,58" path="m7384,1140r8,-20l7412,1111r20,8l7441,1139r-8,20l7414,1168r-21,-7l7384,1142e" filled="f" strokecolor="#333" strokeweight=".18356mm">
                <v:path arrowok="t"/>
              </v:shape>
            </v:group>
            <v:group id="_x0000_s4703" style="position:absolute;left:7384;top:3623;width:58;height:58" coordorigin="7384,3623" coordsize="58,58">
              <v:shape id="_x0000_s4704" style="position:absolute;left:7384;top:3623;width:58;height:58" coordorigin="7384,3623" coordsize="58,58" path="m7412,3623r-20,9l7384,3652r,2l7393,3673r21,7l7433,3671r8,-20l7432,3631r-20,-8xe" fillcolor="#333" stroked="f">
                <v:path arrowok="t"/>
              </v:shape>
            </v:group>
            <v:group id="_x0000_s4701" style="position:absolute;left:7384;top:3623;width:58;height:58" coordorigin="7384,3623" coordsize="58,58">
              <v:shape id="_x0000_s4702" style="position:absolute;left:7384;top:3623;width:58;height:58" coordorigin="7384,3623" coordsize="58,58" path="m7384,3652r8,-20l7412,3623r20,8l7441,3651r-8,20l7414,3680r-21,-7l7384,3654e" filled="f" strokecolor="#333" strokeweight=".18356mm">
                <v:path arrowok="t"/>
              </v:shape>
            </v:group>
            <v:group id="_x0000_s4699" style="position:absolute;left:7384;top:1021;width:58;height:58" coordorigin="7384,1021" coordsize="58,58">
              <v:shape id="_x0000_s4700" style="position:absolute;left:7384;top:1021;width:58;height:58" coordorigin="7384,1021" coordsize="58,58" path="m7412,1021r-20,9l7384,1050r,2l7393,1071r21,8l7433,1070r8,-21l7432,1029r-20,-8xe" fillcolor="#333" stroked="f">
                <v:path arrowok="t"/>
              </v:shape>
            </v:group>
            <v:group id="_x0000_s4697" style="position:absolute;left:7384;top:1021;width:58;height:58" coordorigin="7384,1021" coordsize="58,58">
              <v:shape id="_x0000_s4698" style="position:absolute;left:7384;top:1021;width:58;height:58" coordorigin="7384,1021" coordsize="58,58" path="m7384,1050r8,-20l7412,1021r20,8l7441,1049r-8,21l7414,1079r-21,-8l7384,1052e" filled="f" strokecolor="#333" strokeweight=".18356mm">
                <v:path arrowok="t"/>
              </v:shape>
            </v:group>
            <v:group id="_x0000_s4695" style="position:absolute;left:7384;top:394;width:58;height:58" coordorigin="7384,394" coordsize="58,58">
              <v:shape id="_x0000_s4696" style="position:absolute;left:7384;top:394;width:58;height:58" coordorigin="7384,394" coordsize="58,58" path="m7412,394r-20,8l7384,422r,2l7393,443r21,8l7433,442r8,-21l7432,402r-20,-8xe" fillcolor="#333" stroked="f">
                <v:path arrowok="t"/>
              </v:shape>
            </v:group>
            <v:group id="_x0000_s4693" style="position:absolute;left:7384;top:394;width:58;height:58" coordorigin="7384,394" coordsize="58,58">
              <v:shape id="_x0000_s4694" style="position:absolute;left:7384;top:394;width:58;height:58" coordorigin="7384,394" coordsize="58,58" path="m7384,422r8,-20l7412,394r20,8l7441,421r-8,21l7414,451r-21,-8l7384,424e" filled="f" strokecolor="#333" strokeweight=".18356mm">
                <v:path arrowok="t"/>
              </v:shape>
            </v:group>
            <v:group id="_x0000_s4691" style="position:absolute;left:7384;top:3713;width:58;height:58" coordorigin="7384,3713" coordsize="58,58">
              <v:shape id="_x0000_s4692" style="position:absolute;left:7384;top:3713;width:58;height:58" coordorigin="7384,3713" coordsize="58,58" path="m7412,3713r-20,8l7384,3741r,2l7393,3762r21,8l7433,3761r8,-21l7432,3721r-20,-8xe" fillcolor="#333" stroked="f">
                <v:path arrowok="t"/>
              </v:shape>
            </v:group>
            <v:group id="_x0000_s4689" style="position:absolute;left:7384;top:3713;width:58;height:58" coordorigin="7384,3713" coordsize="58,58">
              <v:shape id="_x0000_s4690" style="position:absolute;left:7384;top:3713;width:58;height:58" coordorigin="7384,3713" coordsize="58,58" path="m7384,3741r8,-20l7412,3713r20,8l7441,3740r-8,21l7414,3770r-21,-8l7384,3743e" filled="f" strokecolor="#333" strokeweight=".18356mm">
                <v:path arrowok="t"/>
              </v:shape>
            </v:group>
            <v:group id="_x0000_s4687" style="position:absolute;left:7412;top:1409;width:2;height:808" coordorigin="7412,1409" coordsize="2,808">
              <v:shape id="_x0000_s4688" style="position:absolute;left:7412;top:1409;width:2;height:808" coordorigin="7412,1409" coordsize="0,808" path="m7412,2216r,-807e" filled="f" strokecolor="#333" strokeweight=".27664mm">
                <v:path arrowok="t"/>
              </v:shape>
            </v:group>
            <v:group id="_x0000_s4685" style="position:absolute;left:7412;top:2755;width:2;height:808" coordorigin="7412,2755" coordsize="2,808">
              <v:shape id="_x0000_s4686" style="position:absolute;left:7412;top:2755;width:2;height:808" coordorigin="7412,2755" coordsize="0,808" path="m7412,2755r,807e" filled="f" strokecolor="#333" strokeweight=".27664mm">
                <v:path arrowok="t"/>
              </v:shape>
            </v:group>
            <v:group id="_x0000_s4683" style="position:absolute;left:7294;top:2216;width:238;height:539" coordorigin="7294,2216" coordsize="238,539">
              <v:shape id="_x0000_s4684" style="position:absolute;left:7294;top:2216;width:238;height:539" coordorigin="7294,2216" coordsize="238,539" path="m7294,2216r,539l7531,2755r,-539l7294,2216xe" filled="f" strokecolor="#333" strokeweight=".27664mm">
                <v:path arrowok="t"/>
              </v:shape>
            </v:group>
            <v:group id="_x0000_s4681" style="position:absolute;left:7294;top:2486;width:238;height:2" coordorigin="7294,2486" coordsize="238,2">
              <v:shape id="_x0000_s4682" style="position:absolute;left:7294;top:2486;width:238;height:2" coordorigin="7294,2486" coordsize="238,0" path="m7294,2486r237,e" filled="f" strokecolor="#333" strokeweight=".55069mm">
                <v:path arrowok="t"/>
              </v:shape>
            </v:group>
            <v:group id="_x0000_s4679" style="position:absolute;left:7700;top:3713;width:58;height:58" coordorigin="7700,3713" coordsize="58,58">
              <v:shape id="_x0000_s4680" style="position:absolute;left:7700;top:3713;width:58;height:58" coordorigin="7700,3713" coordsize="58,58" path="m7728,3713r-20,8l7700,3741r,2l7709,3762r21,8l7750,3761r8,-21l7749,3721r-21,-8xe" fillcolor="#333" stroked="f">
                <v:path arrowok="t"/>
              </v:shape>
            </v:group>
            <v:group id="_x0000_s4677" style="position:absolute;left:7700;top:3713;width:58;height:58" coordorigin="7700,3713" coordsize="58,58">
              <v:shape id="_x0000_s4678" style="position:absolute;left:7700;top:3713;width:58;height:58" coordorigin="7700,3713" coordsize="58,58" path="m7700,3741r8,-20l7728,3713r21,8l7758,3740r-8,21l7730,3770r-21,-8l7700,3743e" filled="f" strokecolor="#333" strokeweight=".18356mm">
                <v:path arrowok="t"/>
              </v:shape>
            </v:group>
            <v:group id="_x0000_s4675" style="position:absolute;left:7700;top:1291;width:58;height:58" coordorigin="7700,1291" coordsize="58,58">
              <v:shape id="_x0000_s4676" style="position:absolute;left:7700;top:1291;width:58;height:58" coordorigin="7700,1291" coordsize="58,58" path="m7728,1291r-20,8l7700,1319r,2l7709,1340r21,8l7750,1339r8,-21l7749,1299r-21,-8xe" fillcolor="#333" stroked="f">
                <v:path arrowok="t"/>
              </v:shape>
            </v:group>
            <v:group id="_x0000_s4673" style="position:absolute;left:7700;top:1291;width:58;height:58" coordorigin="7700,1291" coordsize="58,58">
              <v:shape id="_x0000_s4674" style="position:absolute;left:7700;top:1291;width:58;height:58" coordorigin="7700,1291" coordsize="58,58" path="m7700,1319r8,-20l7728,1291r21,8l7758,1318r-8,21l7730,1348r-21,-8l7700,1321e" filled="f" strokecolor="#333" strokeweight=".18356mm">
                <v:path arrowok="t"/>
              </v:shape>
            </v:group>
            <v:group id="_x0000_s4671" style="position:absolute;left:7700;top:3713;width:58;height:58" coordorigin="7700,3713" coordsize="58,58">
              <v:shape id="_x0000_s4672" style="position:absolute;left:7700;top:3713;width:58;height:58" coordorigin="7700,3713" coordsize="58,58" path="m7728,3713r-20,8l7700,3741r,2l7709,3762r21,8l7750,3761r8,-21l7749,3721r-21,-8xe" fillcolor="#333" stroked="f">
                <v:path arrowok="t"/>
              </v:shape>
            </v:group>
            <v:group id="_x0000_s4669" style="position:absolute;left:7700;top:3713;width:58;height:58" coordorigin="7700,3713" coordsize="58,58">
              <v:shape id="_x0000_s4670" style="position:absolute;left:7700;top:3713;width:58;height:58" coordorigin="7700,3713" coordsize="58,58" path="m7700,3741r8,-20l7728,3713r21,8l7758,3740r-8,21l7730,3770r-21,-8l7700,3743e" filled="f" strokecolor="#333" strokeweight=".18356mm">
                <v:path arrowok="t"/>
              </v:shape>
            </v:group>
            <v:group id="_x0000_s4667" style="position:absolute;left:7700;top:-324;width:58;height:58" coordorigin="7700,-324" coordsize="58,58">
              <v:shape id="_x0000_s4668" style="position:absolute;left:7700;top:-324;width:58;height:58" coordorigin="7700,-324" coordsize="58,58" path="m7728,-324r-20,8l7700,-296r,2l7709,-275r21,8l7750,-276r8,-21l7749,-316r-21,-8xe" fillcolor="#333" stroked="f">
                <v:path arrowok="t"/>
              </v:shape>
            </v:group>
            <v:group id="_x0000_s4665" style="position:absolute;left:7700;top:-324;width:58;height:58" coordorigin="7700,-324" coordsize="58,58">
              <v:shape id="_x0000_s4666" style="position:absolute;left:7700;top:-324;width:58;height:58" coordorigin="7700,-324" coordsize="58,58" path="m7700,-296r8,-20l7728,-324r21,8l7758,-297r-8,21l7730,-267r-21,-8l7700,-294e" filled="f" strokecolor="#333" strokeweight=".18356mm">
                <v:path arrowok="t"/>
              </v:shape>
            </v:group>
            <v:group id="_x0000_s4663" style="position:absolute;left:7700;top:1380;width:58;height:58" coordorigin="7700,1380" coordsize="58,58">
              <v:shape id="_x0000_s4664" style="position:absolute;left:7700;top:1380;width:58;height:58" coordorigin="7700,1380" coordsize="58,58" path="m7728,1380r-20,9l7700,1409r,2l7709,1430r21,8l7750,1429r8,-21l7749,1388r-21,-8xe" fillcolor="#333" stroked="f">
                <v:path arrowok="t"/>
              </v:shape>
            </v:group>
            <v:group id="_x0000_s4661" style="position:absolute;left:7700;top:1380;width:58;height:58" coordorigin="7700,1380" coordsize="58,58">
              <v:shape id="_x0000_s4662" style="position:absolute;left:7700;top:1380;width:58;height:58" coordorigin="7700,1380" coordsize="58,58" path="m7700,1409r8,-20l7728,1380r21,8l7758,1408r-8,21l7730,1438r-21,-8l7700,1411e" filled="f" strokecolor="#333" strokeweight=".18356mm">
                <v:path arrowok="t"/>
              </v:shape>
            </v:group>
            <v:group id="_x0000_s4659" style="position:absolute;left:7700;top:3713;width:58;height:58" coordorigin="7700,3713" coordsize="58,58">
              <v:shape id="_x0000_s4660" style="position:absolute;left:7700;top:3713;width:58;height:58" coordorigin="7700,3713" coordsize="58,58" path="m7728,3713r-20,8l7700,3741r,2l7709,3762r21,8l7750,3761r8,-21l7749,3721r-21,-8xe" fillcolor="#333" stroked="f">
                <v:path arrowok="t"/>
              </v:shape>
            </v:group>
            <v:group id="_x0000_s4657" style="position:absolute;left:7700;top:3713;width:58;height:58" coordorigin="7700,3713" coordsize="58,58">
              <v:shape id="_x0000_s4658" style="position:absolute;left:7700;top:3713;width:58;height:58" coordorigin="7700,3713" coordsize="58,58" path="m7700,3741r8,-20l7728,3713r21,8l7758,3740r-8,21l7730,3770r-21,-8l7700,3743e" filled="f" strokecolor="#333" strokeweight=".18356mm">
                <v:path arrowok="t"/>
              </v:shape>
            </v:group>
            <v:group id="_x0000_s4655" style="position:absolute;left:7700;top:1380;width:58;height:58" coordorigin="7700,1380" coordsize="58,58">
              <v:shape id="_x0000_s4656" style="position:absolute;left:7700;top:1380;width:58;height:58" coordorigin="7700,1380" coordsize="58,58" path="m7728,1380r-20,9l7700,1409r,2l7709,1430r21,8l7750,1429r8,-21l7749,1388r-21,-8xe" fillcolor="#333" stroked="f">
                <v:path arrowok="t"/>
              </v:shape>
            </v:group>
            <v:group id="_x0000_s4653" style="position:absolute;left:7700;top:1380;width:58;height:58" coordorigin="7700,1380" coordsize="58,58">
              <v:shape id="_x0000_s4654" style="position:absolute;left:7700;top:1380;width:58;height:58" coordorigin="7700,1380" coordsize="58,58" path="m7700,1409r8,-20l7728,1380r21,8l7758,1408r-8,21l7730,1438r-21,-8l7700,1411e" filled="f" strokecolor="#333" strokeweight=".18356mm">
                <v:path arrowok="t"/>
              </v:shape>
            </v:group>
            <v:group id="_x0000_s4651" style="position:absolute;left:7700;top:1291;width:58;height:58" coordorigin="7700,1291" coordsize="58,58">
              <v:shape id="_x0000_s4652" style="position:absolute;left:7700;top:1291;width:58;height:58" coordorigin="7700,1291" coordsize="58,58" path="m7728,1291r-20,8l7700,1319r,2l7709,1340r21,8l7750,1339r8,-21l7749,1299r-21,-8xe" fillcolor="#333" stroked="f">
                <v:path arrowok="t"/>
              </v:shape>
            </v:group>
            <v:group id="_x0000_s4649" style="position:absolute;left:7700;top:1291;width:58;height:58" coordorigin="7700,1291" coordsize="58,58">
              <v:shape id="_x0000_s4650" style="position:absolute;left:7700;top:1291;width:58;height:58" coordorigin="7700,1291" coordsize="58,58" path="m7700,1319r8,-20l7728,1291r21,8l7758,1318r-8,21l7730,1348r-21,-8l7700,1321e" filled="f" strokecolor="#333" strokeweight=".18356mm">
                <v:path arrowok="t"/>
              </v:shape>
            </v:group>
            <v:group id="_x0000_s4647" style="position:absolute;left:7700;top:3713;width:58;height:58" coordorigin="7700,3713" coordsize="58,58">
              <v:shape id="_x0000_s4648" style="position:absolute;left:7700;top:3713;width:58;height:58" coordorigin="7700,3713" coordsize="58,58" path="m7728,3713r-20,8l7700,3741r,2l7709,3762r21,8l7750,3761r8,-21l7749,3721r-21,-8xe" fillcolor="#333" stroked="f">
                <v:path arrowok="t"/>
              </v:shape>
            </v:group>
            <v:group id="_x0000_s4645" style="position:absolute;left:7700;top:3713;width:58;height:58" coordorigin="7700,3713" coordsize="58,58">
              <v:shape id="_x0000_s4646" style="position:absolute;left:7700;top:3713;width:58;height:58" coordorigin="7700,3713" coordsize="58,58" path="m7700,3741r8,-20l7728,3713r21,8l7758,3740r-8,21l7730,3770r-21,-8l7700,3743e" filled="f" strokecolor="#333" strokeweight=".18356mm">
                <v:path arrowok="t"/>
              </v:shape>
            </v:group>
            <v:group id="_x0000_s4643" style="position:absolute;left:7700;top:932;width:58;height:58" coordorigin="7700,932" coordsize="58,58">
              <v:shape id="_x0000_s4644" style="position:absolute;left:7700;top:932;width:58;height:58" coordorigin="7700,932" coordsize="58,58" path="m7728,932r-20,8l7700,960r,2l7709,981r21,8l7750,980r8,-21l7749,940r-21,-8xe" fillcolor="#333" stroked="f">
                <v:path arrowok="t"/>
              </v:shape>
            </v:group>
            <v:group id="_x0000_s4641" style="position:absolute;left:7700;top:932;width:58;height:58" coordorigin="7700,932" coordsize="58,58">
              <v:shape id="_x0000_s4642" style="position:absolute;left:7700;top:932;width:58;height:58" coordorigin="7700,932" coordsize="58,58" path="m7700,960r8,-20l7728,932r21,8l7758,959r-8,21l7730,989r-21,-8l7700,962e" filled="f" strokecolor="#333" strokeweight=".18356mm">
                <v:path arrowok="t"/>
              </v:shape>
            </v:group>
            <v:group id="_x0000_s4639" style="position:absolute;left:7700;top:573;width:58;height:58" coordorigin="7700,573" coordsize="58,58">
              <v:shape id="_x0000_s4640" style="position:absolute;left:7700;top:573;width:58;height:58" coordorigin="7700,573" coordsize="58,58" path="m7728,573r-20,9l7700,602r,1l7709,622r21,8l7750,621r8,-21l7749,581r-21,-8xe" fillcolor="#333" stroked="f">
                <v:path arrowok="t"/>
              </v:shape>
            </v:group>
            <v:group id="_x0000_s4637" style="position:absolute;left:7700;top:573;width:58;height:58" coordorigin="7700,573" coordsize="58,58">
              <v:shape id="_x0000_s4638" style="position:absolute;left:7700;top:573;width:58;height:58" coordorigin="7700,573" coordsize="58,58" path="m7700,602r8,-20l7728,573r21,8l7758,600r-8,21l7730,630r-21,-8l7700,603e" filled="f" strokecolor="#333" strokeweight=".18356mm">
                <v:path arrowok="t"/>
              </v:shape>
            </v:group>
            <v:group id="_x0000_s4635" style="position:absolute;left:7729;top:1499;width:2;height:808" coordorigin="7729,1499" coordsize="2,808">
              <v:shape id="_x0000_s4636" style="position:absolute;left:7729;top:1499;width:2;height:808" coordorigin="7729,1499" coordsize="0,808" path="m7729,2306r,-807e" filled="f" strokecolor="#333" strokeweight=".27664mm">
                <v:path arrowok="t"/>
              </v:shape>
            </v:group>
            <v:group id="_x0000_s4633" style="position:absolute;left:7729;top:2844;width:2;height:808" coordorigin="7729,2844" coordsize="2,808">
              <v:shape id="_x0000_s4634" style="position:absolute;left:7729;top:2844;width:2;height:808" coordorigin="7729,2844" coordsize="0,808" path="m7729,2844r,808e" filled="f" strokecolor="#333" strokeweight=".27664mm">
                <v:path arrowok="t"/>
              </v:shape>
            </v:group>
            <v:group id="_x0000_s4631" style="position:absolute;left:7610;top:2306;width:238;height:539" coordorigin="7610,2306" coordsize="238,539">
              <v:shape id="_x0000_s4632" style="position:absolute;left:7610;top:2306;width:238;height:539" coordorigin="7610,2306" coordsize="238,539" path="m7610,2306r,538l7848,2844r,-538l7610,2306xe" filled="f" strokecolor="#333" strokeweight=".27664mm">
                <v:path arrowok="t"/>
              </v:shape>
            </v:group>
            <v:group id="_x0000_s4629" style="position:absolute;left:7610;top:2575;width:238;height:2" coordorigin="7610,2575" coordsize="238,2">
              <v:shape id="_x0000_s4630" style="position:absolute;left:7610;top:2575;width:238;height:2" coordorigin="7610,2575" coordsize="238,0" path="m7610,2575r238,e" filled="f" strokecolor="#333" strokeweight=".55069mm">
                <v:path arrowok="t"/>
              </v:shape>
            </v:group>
            <v:group id="_x0000_s4627" style="position:absolute;left:8017;top:3623;width:58;height:58" coordorigin="8017,3623" coordsize="58,58">
              <v:shape id="_x0000_s4628" style="position:absolute;left:8017;top:3623;width:58;height:58" coordorigin="8017,3623" coordsize="58,58" path="m8045,3623r-20,9l8017,3652r,2l8026,3673r21,7l8066,3671r8,-20l8065,3631r-20,-8xe" fillcolor="#333" stroked="f">
                <v:path arrowok="t"/>
              </v:shape>
            </v:group>
            <v:group id="_x0000_s4625" style="position:absolute;left:8017;top:3623;width:58;height:58" coordorigin="8017,3623" coordsize="58,58">
              <v:shape id="_x0000_s4626" style="position:absolute;left:8017;top:3623;width:58;height:58" coordorigin="8017,3623" coordsize="58,58" path="m8017,3652r8,-20l8045,3623r20,8l8074,3651r-8,20l8047,3680r-21,-7l8017,3654e" filled="f" strokecolor="#333" strokeweight=".18356mm">
                <v:path arrowok="t"/>
              </v:shape>
            </v:group>
            <v:group id="_x0000_s4623" style="position:absolute;left:8017;top:3713;width:58;height:58" coordorigin="8017,3713" coordsize="58,58">
              <v:shape id="_x0000_s4624" style="position:absolute;left:8017;top:3713;width:58;height:58" coordorigin="8017,3713" coordsize="58,58" path="m8045,3713r-20,8l8017,3741r,2l8026,3762r21,8l8066,3761r8,-21l8065,3721r-20,-8xe" fillcolor="#333" stroked="f">
                <v:path arrowok="t"/>
              </v:shape>
            </v:group>
            <v:group id="_x0000_s4621" style="position:absolute;left:8017;top:3713;width:58;height:58" coordorigin="8017,3713" coordsize="58,58">
              <v:shape id="_x0000_s4622" style="position:absolute;left:8017;top:3713;width:58;height:58" coordorigin="8017,3713" coordsize="58,58" path="m8017,3741r8,-20l8045,3713r20,8l8074,3740r-8,21l8047,3770r-21,-8l8017,3743e" filled="f" strokecolor="#333" strokeweight=".18356mm">
                <v:path arrowok="t"/>
              </v:shape>
            </v:group>
            <v:group id="_x0000_s4619" style="position:absolute;left:8017;top:1739;width:58;height:58" coordorigin="8017,1739" coordsize="58,58">
              <v:shape id="_x0000_s4620" style="position:absolute;left:8017;top:1739;width:58;height:58" coordorigin="8017,1739" coordsize="58,58" path="m8045,1739r-20,9l8017,1768r,2l8026,1789r21,7l8066,1787r8,-20l8065,1747r-20,-8xe" fillcolor="#333" stroked="f">
                <v:path arrowok="t"/>
              </v:shape>
            </v:group>
            <v:group id="_x0000_s4617" style="position:absolute;left:8017;top:1739;width:58;height:58" coordorigin="8017,1739" coordsize="58,58">
              <v:shape id="_x0000_s4618" style="position:absolute;left:8017;top:1739;width:58;height:58" coordorigin="8017,1739" coordsize="58,58" path="m8017,1768r8,-20l8045,1739r20,8l8074,1767r-8,20l8047,1796r-21,-7l8017,1770e" filled="f" strokecolor="#333" strokeweight=".18356mm">
                <v:path arrowok="t"/>
              </v:shape>
            </v:group>
            <v:group id="_x0000_s4615" style="position:absolute;left:8017;top:1650;width:58;height:58" coordorigin="8017,1650" coordsize="58,58">
              <v:shape id="_x0000_s4616" style="position:absolute;left:8017;top:1650;width:58;height:58" coordorigin="8017,1650" coordsize="58,58" path="m8045,1650r-20,8l8017,1678r,2l8026,1699r21,8l8066,1698r8,-21l8065,1658r-20,-8xe" fillcolor="#333" stroked="f">
                <v:path arrowok="t"/>
              </v:shape>
            </v:group>
            <v:group id="_x0000_s4613" style="position:absolute;left:8017;top:1650;width:58;height:58" coordorigin="8017,1650" coordsize="58,58">
              <v:shape id="_x0000_s4614" style="position:absolute;left:8017;top:1650;width:58;height:58" coordorigin="8017,1650" coordsize="58,58" path="m8017,1678r8,-20l8045,1650r20,8l8074,1677r-8,21l8047,1707r-21,-8l8017,1680e" filled="f" strokecolor="#333" strokeweight=".18356mm">
                <v:path arrowok="t"/>
              </v:shape>
            </v:group>
            <v:group id="_x0000_s4611" style="position:absolute;left:8017;top:1739;width:58;height:58" coordorigin="8017,1739" coordsize="58,58">
              <v:shape id="_x0000_s4612" style="position:absolute;left:8017;top:1739;width:58;height:58" coordorigin="8017,1739" coordsize="58,58" path="m8045,1739r-20,9l8017,1768r,2l8026,1789r21,7l8066,1787r8,-20l8065,1747r-20,-8xe" fillcolor="#333" stroked="f">
                <v:path arrowok="t"/>
              </v:shape>
            </v:group>
            <v:group id="_x0000_s4609" style="position:absolute;left:8017;top:1739;width:58;height:58" coordorigin="8017,1739" coordsize="58,58">
              <v:shape id="_x0000_s4610" style="position:absolute;left:8017;top:1739;width:58;height:58" coordorigin="8017,1739" coordsize="58,58" path="m8017,1768r8,-20l8045,1739r20,8l8074,1767r-8,20l8047,1796r-21,-7l8017,1770e" filled="f" strokecolor="#333" strokeweight=".18356mm">
                <v:path arrowok="t"/>
              </v:shape>
            </v:group>
            <v:group id="_x0000_s4607" style="position:absolute;left:8017;top:1650;width:58;height:58" coordorigin="8017,1650" coordsize="58,58">
              <v:shape id="_x0000_s4608" style="position:absolute;left:8017;top:1650;width:58;height:58" coordorigin="8017,1650" coordsize="58,58" path="m8045,1650r-20,8l8017,1678r,2l8026,1699r21,8l8066,1698r8,-21l8065,1658r-20,-8xe" fillcolor="#333" stroked="f">
                <v:path arrowok="t"/>
              </v:shape>
            </v:group>
            <v:group id="_x0000_s4605" style="position:absolute;left:8017;top:1650;width:58;height:58" coordorigin="8017,1650" coordsize="58,58">
              <v:shape id="_x0000_s4606" style="position:absolute;left:8017;top:1650;width:58;height:58" coordorigin="8017,1650" coordsize="58,58" path="m8017,1678r8,-20l8045,1650r20,8l8074,1677r-8,21l8047,1707r-21,-8l8017,1680e" filled="f" strokecolor="#333" strokeweight=".18356mm">
                <v:path arrowok="t"/>
              </v:shape>
            </v:group>
            <v:group id="_x0000_s4603" style="position:absolute;left:8017;top:1560;width:58;height:58" coordorigin="8017,1560" coordsize="58,58">
              <v:shape id="_x0000_s4604" style="position:absolute;left:8017;top:1560;width:58;height:58" coordorigin="8017,1560" coordsize="58,58" path="m8045,1560r-20,8l8017,1588r,2l8026,1609r21,8l8066,1608r8,-21l8065,1568r-20,-8xe" fillcolor="#333" stroked="f">
                <v:path arrowok="t"/>
              </v:shape>
            </v:group>
            <v:group id="_x0000_s4601" style="position:absolute;left:8017;top:1560;width:58;height:58" coordorigin="8017,1560" coordsize="58,58">
              <v:shape id="_x0000_s4602" style="position:absolute;left:8017;top:1560;width:58;height:58" coordorigin="8017,1560" coordsize="58,58" path="m8017,1588r8,-20l8045,1560r20,8l8074,1587r-8,21l8047,1617r-21,-8l8017,1590e" filled="f" strokecolor="#333" strokeweight=".18356mm">
                <v:path arrowok="t"/>
              </v:shape>
            </v:group>
            <v:group id="_x0000_s4599" style="position:absolute;left:8017;top:1739;width:58;height:58" coordorigin="8017,1739" coordsize="58,58">
              <v:shape id="_x0000_s4600" style="position:absolute;left:8017;top:1739;width:58;height:58" coordorigin="8017,1739" coordsize="58,58" path="m8045,1739r-20,9l8017,1768r,2l8026,1789r21,7l8066,1787r8,-20l8065,1747r-20,-8xe" fillcolor="#333" stroked="f">
                <v:path arrowok="t"/>
              </v:shape>
            </v:group>
            <v:group id="_x0000_s4597" style="position:absolute;left:8017;top:1739;width:58;height:58" coordorigin="8017,1739" coordsize="58,58">
              <v:shape id="_x0000_s4598" style="position:absolute;left:8017;top:1739;width:58;height:58" coordorigin="8017,1739" coordsize="58,58" path="m8017,1768r8,-20l8045,1739r20,8l8074,1767r-8,20l8047,1796r-21,-7l8017,1770e" filled="f" strokecolor="#333" strokeweight=".18356mm">
                <v:path arrowok="t"/>
              </v:shape>
            </v:group>
            <v:group id="_x0000_s4595" style="position:absolute;left:8017;top:1650;width:58;height:58" coordorigin="8017,1650" coordsize="58,58">
              <v:shape id="_x0000_s4596" style="position:absolute;left:8017;top:1650;width:58;height:58" coordorigin="8017,1650" coordsize="58,58" path="m8045,1650r-20,8l8017,1678r,2l8026,1699r21,8l8066,1698r8,-21l8065,1658r-20,-8xe" fillcolor="#333" stroked="f">
                <v:path arrowok="t"/>
              </v:shape>
            </v:group>
            <v:group id="_x0000_s4593" style="position:absolute;left:8017;top:1650;width:58;height:58" coordorigin="8017,1650" coordsize="58,58">
              <v:shape id="_x0000_s4594" style="position:absolute;left:8017;top:1650;width:58;height:58" coordorigin="8017,1650" coordsize="58,58" path="m8017,1678r8,-20l8045,1650r20,8l8074,1677r-8,21l8047,1707r-21,-8l8017,1680e" filled="f" strokecolor="#333" strokeweight=".18356mm">
                <v:path arrowok="t"/>
              </v:shape>
            </v:group>
            <v:group id="_x0000_s4591" style="position:absolute;left:8017;top:3713;width:58;height:58" coordorigin="8017,3713" coordsize="58,58">
              <v:shape id="_x0000_s4592" style="position:absolute;left:8017;top:3713;width:58;height:58" coordorigin="8017,3713" coordsize="58,58" path="m8045,3713r-20,8l8017,3741r,2l8026,3762r21,8l8066,3761r8,-21l8065,3721r-20,-8xe" fillcolor="#333" stroked="f">
                <v:path arrowok="t"/>
              </v:shape>
            </v:group>
            <v:group id="_x0000_s4589" style="position:absolute;left:8017;top:3713;width:58;height:58" coordorigin="8017,3713" coordsize="58,58">
              <v:shape id="_x0000_s4590" style="position:absolute;left:8017;top:3713;width:58;height:58" coordorigin="8017,3713" coordsize="58,58" path="m8017,3741r8,-20l8045,3713r20,8l8074,3740r-8,21l8047,3770r-21,-8l8017,3743e" filled="f" strokecolor="#333" strokeweight=".18356mm">
                <v:path arrowok="t"/>
              </v:shape>
            </v:group>
            <v:group id="_x0000_s4587" style="position:absolute;left:8017;top:1739;width:58;height:58" coordorigin="8017,1739" coordsize="58,58">
              <v:shape id="_x0000_s4588" style="position:absolute;left:8017;top:1739;width:58;height:58" coordorigin="8017,1739" coordsize="58,58" path="m8045,1739r-20,9l8017,1768r,2l8026,1789r21,7l8066,1787r8,-20l8065,1747r-20,-8xe" fillcolor="#333" stroked="f">
                <v:path arrowok="t"/>
              </v:shape>
            </v:group>
            <v:group id="_x0000_s4585" style="position:absolute;left:8017;top:1739;width:58;height:58" coordorigin="8017,1739" coordsize="58,58">
              <v:shape id="_x0000_s4586" style="position:absolute;left:8017;top:1739;width:58;height:58" coordorigin="8017,1739" coordsize="58,58" path="m8017,1768r8,-20l8045,1739r20,8l8074,1767r-8,20l8047,1796r-21,-7l8017,1770e" filled="f" strokecolor="#333" strokeweight=".18356mm">
                <v:path arrowok="t"/>
              </v:shape>
            </v:group>
            <v:group id="_x0000_s4583" style="position:absolute;left:8017;top:1560;width:58;height:58" coordorigin="8017,1560" coordsize="58,58">
              <v:shape id="_x0000_s4584" style="position:absolute;left:8017;top:1560;width:58;height:58" coordorigin="8017,1560" coordsize="58,58" path="m8045,1560r-20,8l8017,1588r,2l8026,1609r21,8l8066,1608r8,-21l8065,1568r-20,-8xe" fillcolor="#333" stroked="f">
                <v:path arrowok="t"/>
              </v:shape>
            </v:group>
            <v:group id="_x0000_s4581" style="position:absolute;left:8017;top:1560;width:58;height:58" coordorigin="8017,1560" coordsize="58,58">
              <v:shape id="_x0000_s4582" style="position:absolute;left:8017;top:1560;width:58;height:58" coordorigin="8017,1560" coordsize="58,58" path="m8017,1588r8,-20l8045,1560r20,8l8074,1587r-8,21l8047,1617r-21,-8l8017,1590e" filled="f" strokecolor="#333" strokeweight=".18356mm">
                <v:path arrowok="t"/>
              </v:shape>
            </v:group>
            <v:group id="_x0000_s4579" style="position:absolute;left:8017;top:1650;width:58;height:58" coordorigin="8017,1650" coordsize="58,58">
              <v:shape id="_x0000_s4580" style="position:absolute;left:8017;top:1650;width:58;height:58" coordorigin="8017,1650" coordsize="58,58" path="m8045,1650r-20,8l8017,1678r,2l8026,1699r21,8l8066,1698r8,-21l8065,1658r-20,-8xe" fillcolor="#333" stroked="f">
                <v:path arrowok="t"/>
              </v:shape>
            </v:group>
            <v:group id="_x0000_s4577" style="position:absolute;left:8017;top:1650;width:58;height:58" coordorigin="8017,1650" coordsize="58,58">
              <v:shape id="_x0000_s4578" style="position:absolute;left:8017;top:1650;width:58;height:58" coordorigin="8017,1650" coordsize="58,58" path="m8017,1678r8,-20l8045,1650r20,8l8074,1677r-8,21l8047,1707r-21,-8l8017,1680e" filled="f" strokecolor="#333" strokeweight=".18356mm">
                <v:path arrowok="t"/>
              </v:shape>
            </v:group>
            <v:group id="_x0000_s4575" style="position:absolute;left:8017;top:1739;width:58;height:58" coordorigin="8017,1739" coordsize="58,58">
              <v:shape id="_x0000_s4576" style="position:absolute;left:8017;top:1739;width:58;height:58" coordorigin="8017,1739" coordsize="58,58" path="m8045,1739r-20,9l8017,1768r,2l8026,1789r21,7l8066,1787r8,-20l8065,1747r-20,-8xe" fillcolor="#333" stroked="f">
                <v:path arrowok="t"/>
              </v:shape>
            </v:group>
            <v:group id="_x0000_s4573" style="position:absolute;left:8017;top:1739;width:58;height:58" coordorigin="8017,1739" coordsize="58,58">
              <v:shape id="_x0000_s4574" style="position:absolute;left:8017;top:1739;width:58;height:58" coordorigin="8017,1739" coordsize="58,58" path="m8017,1768r8,-20l8045,1739r20,8l8074,1767r-8,20l8047,1796r-21,-7l8017,1770e" filled="f" strokecolor="#333" strokeweight=".18356mm">
                <v:path arrowok="t"/>
              </v:shape>
            </v:group>
            <v:group id="_x0000_s4571" style="position:absolute;left:8017;top:1470;width:58;height:58" coordorigin="8017,1470" coordsize="58,58">
              <v:shape id="_x0000_s4572" style="position:absolute;left:8017;top:1470;width:58;height:58" coordorigin="8017,1470" coordsize="58,58" path="m8045,1470r-20,9l8017,1499r,2l8026,1520r21,7l8066,1518r8,-20l8065,1478r-20,-8xe" fillcolor="#333" stroked="f">
                <v:path arrowok="t"/>
              </v:shape>
            </v:group>
            <v:group id="_x0000_s4569" style="position:absolute;left:8017;top:1470;width:58;height:58" coordorigin="8017,1470" coordsize="58,58">
              <v:shape id="_x0000_s4570" style="position:absolute;left:8017;top:1470;width:58;height:58" coordorigin="8017,1470" coordsize="58,58" path="m8017,1499r8,-20l8045,1470r20,8l8074,1498r-8,20l8047,1527r-21,-7l8017,1501e" filled="f" strokecolor="#333" strokeweight=".18356mm">
                <v:path arrowok="t"/>
              </v:shape>
            </v:group>
            <v:group id="_x0000_s4567" style="position:absolute;left:8017;top:1739;width:58;height:58" coordorigin="8017,1739" coordsize="58,58">
              <v:shape id="_x0000_s4568" style="position:absolute;left:8017;top:1739;width:58;height:58" coordorigin="8017,1739" coordsize="58,58" path="m8045,1739r-20,9l8017,1768r,2l8026,1789r21,7l8066,1787r8,-20l8065,1747r-20,-8xe" fillcolor="#333" stroked="f">
                <v:path arrowok="t"/>
              </v:shape>
            </v:group>
            <v:group id="_x0000_s4565" style="position:absolute;left:8017;top:1739;width:58;height:58" coordorigin="8017,1739" coordsize="58,58">
              <v:shape id="_x0000_s4566" style="position:absolute;left:8017;top:1739;width:58;height:58" coordorigin="8017,1739" coordsize="58,58" path="m8017,1768r8,-20l8045,1739r20,8l8074,1767r-8,20l8047,1796r-21,-7l8017,1770e" filled="f" strokecolor="#333" strokeweight=".18356mm">
                <v:path arrowok="t"/>
              </v:shape>
            </v:group>
            <v:group id="_x0000_s4563" style="position:absolute;left:8017;top:1650;width:58;height:58" coordorigin="8017,1650" coordsize="58,58">
              <v:shape id="_x0000_s4564" style="position:absolute;left:8017;top:1650;width:58;height:58" coordorigin="8017,1650" coordsize="58,58" path="m8045,1650r-20,8l8017,1678r,2l8026,1699r21,8l8066,1698r8,-21l8065,1658r-20,-8xe" fillcolor="#333" stroked="f">
                <v:path arrowok="t"/>
              </v:shape>
            </v:group>
            <v:group id="_x0000_s4561" style="position:absolute;left:8017;top:1650;width:58;height:58" coordorigin="8017,1650" coordsize="58,58">
              <v:shape id="_x0000_s4562" style="position:absolute;left:8017;top:1650;width:58;height:58" coordorigin="8017,1650" coordsize="58,58" path="m8017,1678r8,-20l8045,1650r20,8l8074,1677r-8,21l8047,1707r-21,-8l8017,1680e" filled="f" strokecolor="#333" strokeweight=".18356mm">
                <v:path arrowok="t"/>
              </v:shape>
            </v:group>
            <v:group id="_x0000_s4559" style="position:absolute;left:8045;top:1857;width:2;height:629" coordorigin="8045,1857" coordsize="2,629">
              <v:shape id="_x0000_s4560" style="position:absolute;left:8045;top:1857;width:2;height:629" coordorigin="8045,1857" coordsize="0,629" path="m8045,2486r,-629e" filled="f" strokecolor="#333" strokeweight=".27664mm">
                <v:path arrowok="t"/>
              </v:shape>
            </v:group>
            <v:group id="_x0000_s4557" style="position:absolute;left:8045;top:2934;width:2;height:628" coordorigin="8045,2934" coordsize="2,628">
              <v:shape id="_x0000_s4558" style="position:absolute;left:8045;top:2934;width:2;height:628" coordorigin="8045,2934" coordsize="0,628" path="m8045,2934r,628e" filled="f" strokecolor="#333" strokeweight=".27664mm">
                <v:path arrowok="t"/>
              </v:shape>
            </v:group>
            <v:group id="_x0000_s4555" style="position:absolute;left:7927;top:2486;width:238;height:449" coordorigin="7927,2486" coordsize="238,449">
              <v:shape id="_x0000_s4556" style="position:absolute;left:7927;top:2486;width:238;height:449" coordorigin="7927,2486" coordsize="238,449" path="m7927,2486r,448l8164,2934r,-448l7927,2486xe" filled="f" strokecolor="#333" strokeweight=".27664mm">
                <v:path arrowok="t"/>
              </v:shape>
            </v:group>
            <v:group id="_x0000_s4553" style="position:absolute;left:7927;top:2665;width:238;height:2" coordorigin="7927,2665" coordsize="238,2">
              <v:shape id="_x0000_s4554" style="position:absolute;left:7927;top:2665;width:238;height:2" coordorigin="7927,2665" coordsize="238,0" path="m7927,2665r237,e" filled="f" strokecolor="#333" strokeweight=".55069mm">
                <v:path arrowok="t"/>
              </v:shape>
            </v:group>
            <v:group id="_x0000_s4551" style="position:absolute;left:8333;top:3623;width:58;height:58" coordorigin="8333,3623" coordsize="58,58">
              <v:shape id="_x0000_s4552" style="position:absolute;left:8333;top:3623;width:58;height:58" coordorigin="8333,3623" coordsize="58,58" path="m8361,3623r-20,9l8333,3652r,1l8342,3673r21,7l8382,3671r8,-20l8382,3631r-21,-8xe" fillcolor="#333" stroked="f">
                <v:path arrowok="t"/>
              </v:shape>
            </v:group>
            <v:group id="_x0000_s4549" style="position:absolute;left:8333;top:3623;width:58;height:58" coordorigin="8333,3623" coordsize="58,58">
              <v:shape id="_x0000_s4550" style="position:absolute;left:8333;top:3623;width:58;height:58" coordorigin="8333,3623" coordsize="58,58" path="m8333,3652r8,-20l8361,3623r21,8l8390,3651r-8,20l8363,3680r-21,-7l8333,3653e" filled="f" strokecolor="#333" strokeweight=".18356mm">
                <v:path arrowok="t"/>
              </v:shape>
            </v:group>
            <v:group id="_x0000_s4547" style="position:absolute;left:8333;top:3533;width:58;height:58" coordorigin="8333,3533" coordsize="58,58">
              <v:shape id="_x0000_s4548" style="position:absolute;left:8333;top:3533;width:58;height:58" coordorigin="8333,3533" coordsize="58,58" path="m8361,3533r-20,9l8333,3562r,2l8342,3583r21,8l8382,3582r8,-21l8382,3542r-21,-9xe" fillcolor="#333" stroked="f">
                <v:path arrowok="t"/>
              </v:shape>
            </v:group>
            <v:group id="_x0000_s4544" style="position:absolute;left:8333;top:3533;width:58;height:58" coordorigin="8333,3533" coordsize="58,58">
              <v:shape id="_x0000_s4546" style="position:absolute;left:8333;top:3533;width:58;height:58" coordorigin="8333,3533" coordsize="58,58" path="m8333,3562r8,-20l8361,3533r21,9l8390,3561r-8,21l8363,3591r-21,-8l8333,3564e" filled="f" strokecolor="#333" strokeweight=".18356mm">
                <v:path arrowok="t"/>
              </v:shape>
              <v:shape id="_x0000_s4545" type="#_x0000_t75" style="position:absolute;left:8328;top:1555;width:68;height:427">
                <v:imagedata r:id="rId25" o:title=""/>
              </v:shape>
            </v:group>
            <v:group id="_x0000_s4542" style="position:absolute;left:8333;top:3713;width:58;height:58" coordorigin="8333,3713" coordsize="58,58">
              <v:shape id="_x0000_s4543" style="position:absolute;left:8333;top:3713;width:58;height:58" coordorigin="8333,3713" coordsize="58,58" path="m8361,3713r-20,8l8333,3741r,2l8342,3762r21,8l8382,3761r8,-20l8382,3721r-21,-8xe" fillcolor="#333" stroked="f">
                <v:path arrowok="t"/>
              </v:shape>
            </v:group>
            <v:group id="_x0000_s4540" style="position:absolute;left:8333;top:3713;width:58;height:58" coordorigin="8333,3713" coordsize="58,58">
              <v:shape id="_x0000_s4541" style="position:absolute;left:8333;top:3713;width:58;height:58" coordorigin="8333,3713" coordsize="58,58" path="m8333,3741r8,-20l8361,3713r21,8l8390,3741r-8,20l8363,3770r-21,-8l8333,3743e" filled="f" strokecolor="#333" strokeweight=".18356mm">
                <v:path arrowok="t"/>
              </v:shape>
            </v:group>
            <v:group id="_x0000_s4538" style="position:absolute;left:8333;top:3713;width:58;height:58" coordorigin="8333,3713" coordsize="58,58">
              <v:shape id="_x0000_s4539" style="position:absolute;left:8333;top:3713;width:58;height:58" coordorigin="8333,3713" coordsize="58,58" path="m8361,3713r-20,8l8333,3741r,2l8342,3762r21,8l8382,3761r8,-20l8382,3721r-21,-8xe" fillcolor="#333" stroked="f">
                <v:path arrowok="t"/>
              </v:shape>
            </v:group>
            <v:group id="_x0000_s4536" style="position:absolute;left:8333;top:3713;width:58;height:58" coordorigin="8333,3713" coordsize="58,58">
              <v:shape id="_x0000_s4537" style="position:absolute;left:8333;top:3713;width:58;height:58" coordorigin="8333,3713" coordsize="58,58" path="m8333,3741r8,-20l8361,3713r21,8l8390,3741r-8,20l8363,3770r-21,-8l8333,3743e" filled="f" strokecolor="#333" strokeweight=".18356mm">
                <v:path arrowok="t"/>
              </v:shape>
            </v:group>
            <v:group id="_x0000_s4534" style="position:absolute;left:8333;top:3623;width:58;height:58" coordorigin="8333,3623" coordsize="58,58">
              <v:shape id="_x0000_s4535" style="position:absolute;left:8333;top:3623;width:58;height:58" coordorigin="8333,3623" coordsize="58,58" path="m8361,3623r-20,9l8333,3652r,1l8342,3673r21,7l8382,3671r8,-20l8382,3631r-21,-8xe" fillcolor="#333" stroked="f">
                <v:path arrowok="t"/>
              </v:shape>
            </v:group>
            <v:group id="_x0000_s4532" style="position:absolute;left:8333;top:3623;width:58;height:58" coordorigin="8333,3623" coordsize="58,58">
              <v:shape id="_x0000_s4533" style="position:absolute;left:8333;top:3623;width:58;height:58" coordorigin="8333,3623" coordsize="58,58" path="m8333,3652r8,-20l8361,3623r21,8l8390,3651r-8,20l8363,3680r-21,-7l8333,3653e" filled="f" strokecolor="#333" strokeweight=".18356mm">
                <v:path arrowok="t"/>
              </v:shape>
            </v:group>
            <v:group id="_x0000_s4530" style="position:absolute;left:8333;top:3713;width:58;height:58" coordorigin="8333,3713" coordsize="58,58">
              <v:shape id="_x0000_s4531" style="position:absolute;left:8333;top:3713;width:58;height:58" coordorigin="8333,3713" coordsize="58,58" path="m8361,3713r-20,8l8333,3741r,2l8342,3762r21,8l8382,3761r8,-20l8382,3721r-21,-8xe" fillcolor="#333" stroked="f">
                <v:path arrowok="t"/>
              </v:shape>
            </v:group>
            <v:group id="_x0000_s4528" style="position:absolute;left:8333;top:3713;width:58;height:58" coordorigin="8333,3713" coordsize="58,58">
              <v:shape id="_x0000_s4529" style="position:absolute;left:8333;top:3713;width:58;height:58" coordorigin="8333,3713" coordsize="58,58" path="m8333,3741r8,-20l8361,3713r21,8l8390,3741r-8,20l8363,3770r-21,-8l8333,3743e" filled="f" strokecolor="#333" strokeweight=".18356mm">
                <v:path arrowok="t"/>
              </v:shape>
            </v:group>
            <v:group id="_x0000_s4526" style="position:absolute;left:8333;top:3623;width:58;height:58" coordorigin="8333,3623" coordsize="58,58">
              <v:shape id="_x0000_s4527" style="position:absolute;left:8333;top:3623;width:58;height:58" coordorigin="8333,3623" coordsize="58,58" path="m8361,3623r-20,9l8333,3652r,1l8342,3673r21,7l8382,3671r8,-20l8382,3631r-21,-8xe" fillcolor="#333" stroked="f">
                <v:path arrowok="t"/>
              </v:shape>
            </v:group>
            <v:group id="_x0000_s4524" style="position:absolute;left:8333;top:3623;width:58;height:58" coordorigin="8333,3623" coordsize="58,58">
              <v:shape id="_x0000_s4525" style="position:absolute;left:8333;top:3623;width:58;height:58" coordorigin="8333,3623" coordsize="58,58" path="m8333,3652r8,-20l8361,3623r21,8l8390,3651r-8,20l8363,3680r-21,-7l8333,3653e" filled="f" strokecolor="#333" strokeweight=".18356mm">
                <v:path arrowok="t"/>
              </v:shape>
            </v:group>
            <v:group id="_x0000_s4522" style="position:absolute;left:8333;top:3713;width:58;height:58" coordorigin="8333,3713" coordsize="58,58">
              <v:shape id="_x0000_s4523" style="position:absolute;left:8333;top:3713;width:58;height:58" coordorigin="8333,3713" coordsize="58,58" path="m8361,3713r-20,8l8333,3741r,2l8342,3762r21,8l8382,3761r8,-20l8382,3721r-21,-8xe" fillcolor="#333" stroked="f">
                <v:path arrowok="t"/>
              </v:shape>
            </v:group>
            <v:group id="_x0000_s4520" style="position:absolute;left:8333;top:3713;width:58;height:58" coordorigin="8333,3713" coordsize="58,58">
              <v:shape id="_x0000_s4521" style="position:absolute;left:8333;top:3713;width:58;height:58" coordorigin="8333,3713" coordsize="58,58" path="m8333,3741r8,-20l8361,3713r21,8l8390,3741r-8,20l8363,3770r-21,-8l8333,3743e" filled="f" strokecolor="#333" strokeweight=".18356mm">
                <v:path arrowok="t"/>
              </v:shape>
            </v:group>
            <v:group id="_x0000_s4518" style="position:absolute;left:8333;top:1291;width:58;height:58" coordorigin="8333,1291" coordsize="58,58">
              <v:shape id="_x0000_s4519" style="position:absolute;left:8333;top:1291;width:58;height:58" coordorigin="8333,1291" coordsize="58,58" path="m8361,1291r-20,8l8333,1319r,2l8342,1340r21,8l8382,1339r8,-21l8381,1299r-20,-8xe" fillcolor="#333" stroked="f">
                <v:path arrowok="t"/>
              </v:shape>
            </v:group>
            <v:group id="_x0000_s4516" style="position:absolute;left:8333;top:1291;width:58;height:58" coordorigin="8333,1291" coordsize="58,58">
              <v:shape id="_x0000_s4517" style="position:absolute;left:8333;top:1291;width:58;height:58" coordorigin="8333,1291" coordsize="58,58" path="m8333,1319r8,-20l8361,1291r20,8l8390,1318r-8,21l8363,1348r-21,-8l8333,1321e" filled="f" strokecolor="#333" strokeweight=".18356mm">
                <v:path arrowok="t"/>
              </v:shape>
            </v:group>
            <v:group id="_x0000_s4514" style="position:absolute;left:8333;top:-55;width:58;height:58" coordorigin="8333,-55" coordsize="58,58">
              <v:shape id="_x0000_s4515" style="position:absolute;left:8333;top:-55;width:58;height:58" coordorigin="8333,-55" coordsize="58,58" path="m8361,-55r-20,9l8333,-26r,1l8342,-6r21,8l8382,-7r8,-20l8382,-47r-21,-8xe" fillcolor="#333" stroked="f">
                <v:path arrowok="t"/>
              </v:shape>
            </v:group>
            <v:group id="_x0000_s4512" style="position:absolute;left:8333;top:-55;width:58;height:58" coordorigin="8333,-55" coordsize="58,58">
              <v:shape id="_x0000_s4513" style="position:absolute;left:8333;top:-55;width:58;height:58" coordorigin="8333,-55" coordsize="58,58" path="m8333,-26r8,-20l8361,-55r21,8l8390,-27r-8,20l8363,2r-21,-8l8333,-25e" filled="f" strokecolor="#333" strokeweight=".18356mm">
                <v:path arrowok="t"/>
              </v:shape>
            </v:group>
            <v:group id="_x0000_s4510" style="position:absolute;left:8333;top:3623;width:58;height:58" coordorigin="8333,3623" coordsize="58,58">
              <v:shape id="_x0000_s4511" style="position:absolute;left:8333;top:3623;width:58;height:58" coordorigin="8333,3623" coordsize="58,58" path="m8361,3623r-20,9l8333,3652r,1l8342,3673r21,7l8382,3671r8,-20l8382,3631r-21,-8xe" fillcolor="#333" stroked="f">
                <v:path arrowok="t"/>
              </v:shape>
            </v:group>
            <v:group id="_x0000_s4508" style="position:absolute;left:8333;top:3623;width:58;height:58" coordorigin="8333,3623" coordsize="58,58">
              <v:shape id="_x0000_s4509" style="position:absolute;left:8333;top:3623;width:58;height:58" coordorigin="8333,3623" coordsize="58,58" path="m8333,3652r8,-20l8361,3623r21,8l8390,3651r-8,20l8363,3680r-21,-7l8333,3653e" filled="f" strokecolor="#333" strokeweight=".18356mm">
                <v:path arrowok="t"/>
              </v:shape>
            </v:group>
            <v:group id="_x0000_s4506" style="position:absolute;left:8333;top:3533;width:58;height:58" coordorigin="8333,3533" coordsize="58,58">
              <v:shape id="_x0000_s4507" style="position:absolute;left:8333;top:3533;width:58;height:58" coordorigin="8333,3533" coordsize="58,58" path="m8361,3533r-20,9l8333,3562r,2l8342,3583r21,8l8382,3582r8,-21l8382,3542r-21,-9xe" fillcolor="#333" stroked="f">
                <v:path arrowok="t"/>
              </v:shape>
            </v:group>
            <v:group id="_x0000_s4504" style="position:absolute;left:8333;top:3533;width:58;height:58" coordorigin="8333,3533" coordsize="58,58">
              <v:shape id="_x0000_s4505" style="position:absolute;left:8333;top:3533;width:58;height:58" coordorigin="8333,3533" coordsize="58,58" path="m8333,3562r8,-20l8361,3533r21,9l8390,3561r-8,21l8363,3591r-21,-8l8333,3564e" filled="f" strokecolor="#333" strokeweight=".18356mm">
                <v:path arrowok="t"/>
              </v:shape>
            </v:group>
            <v:group id="_x0000_s4502" style="position:absolute;left:8333;top:3713;width:58;height:58" coordorigin="8333,3713" coordsize="58,58">
              <v:shape id="_x0000_s4503" style="position:absolute;left:8333;top:3713;width:58;height:58" coordorigin="8333,3713" coordsize="58,58" path="m8361,3713r-20,8l8333,3741r,2l8342,3762r21,8l8382,3761r8,-20l8382,3721r-21,-8xe" fillcolor="#333" stroked="f">
                <v:path arrowok="t"/>
              </v:shape>
            </v:group>
            <v:group id="_x0000_s4500" style="position:absolute;left:8333;top:3713;width:58;height:58" coordorigin="8333,3713" coordsize="58,58">
              <v:shape id="_x0000_s4501" style="position:absolute;left:8333;top:3713;width:58;height:58" coordorigin="8333,3713" coordsize="58,58" path="m8333,3741r8,-20l8361,3713r21,8l8390,3741r-8,20l8363,3770r-21,-8l8333,3743e" filled="f" strokecolor="#333" strokeweight=".18356mm">
                <v:path arrowok="t"/>
              </v:shape>
            </v:group>
            <v:group id="_x0000_s4498" style="position:absolute;left:8333;top:483;width:58;height:58" coordorigin="8333,483" coordsize="58,58">
              <v:shape id="_x0000_s4499" style="position:absolute;left:8333;top:483;width:58;height:58" coordorigin="8333,483" coordsize="58,58" path="m8361,483r-20,9l8333,512r,2l8342,533r21,7l8382,531r8,-20l8381,491r-20,-8xe" fillcolor="#333" stroked="f">
                <v:path arrowok="t"/>
              </v:shape>
            </v:group>
            <v:group id="_x0000_s4496" style="position:absolute;left:8333;top:483;width:58;height:58" coordorigin="8333,483" coordsize="58,58">
              <v:shape id="_x0000_s4497" style="position:absolute;left:8333;top:483;width:58;height:58" coordorigin="8333,483" coordsize="58,58" path="m8333,512r8,-20l8361,483r20,8l8390,511r-8,20l8363,540r-21,-7l8333,514e" filled="f" strokecolor="#333" strokeweight=".18356mm">
                <v:path arrowok="t"/>
              </v:shape>
            </v:group>
            <v:group id="_x0000_s4494" style="position:absolute;left:8333;top:3533;width:58;height:58" coordorigin="8333,3533" coordsize="58,58">
              <v:shape id="_x0000_s4495" style="position:absolute;left:8333;top:3533;width:58;height:58" coordorigin="8333,3533" coordsize="58,58" path="m8361,3533r-20,9l8333,3562r,2l8342,3583r21,8l8382,3582r8,-21l8382,3542r-21,-9xe" fillcolor="#333" stroked="f">
                <v:path arrowok="t"/>
              </v:shape>
            </v:group>
            <v:group id="_x0000_s4492" style="position:absolute;left:8333;top:3533;width:58;height:58" coordorigin="8333,3533" coordsize="58,58">
              <v:shape id="_x0000_s4493" style="position:absolute;left:8333;top:3533;width:58;height:58" coordorigin="8333,3533" coordsize="58,58" path="m8333,3562r8,-20l8361,3533r21,9l8390,3561r-8,21l8363,3591r-21,-8l8333,3564e" filled="f" strokecolor="#333" strokeweight=".18356mm">
                <v:path arrowok="t"/>
              </v:shape>
            </v:group>
            <v:group id="_x0000_s4490" style="position:absolute;left:8333;top:3533;width:58;height:58" coordorigin="8333,3533" coordsize="58,58">
              <v:shape id="_x0000_s4491" style="position:absolute;left:8333;top:3533;width:58;height:58" coordorigin="8333,3533" coordsize="58,58" path="m8361,3533r-20,9l8333,3562r,2l8342,3583r21,8l8382,3582r8,-21l8382,3542r-21,-9xe" fillcolor="#333" stroked="f">
                <v:path arrowok="t"/>
              </v:shape>
            </v:group>
            <v:group id="_x0000_s4488" style="position:absolute;left:8333;top:3533;width:58;height:58" coordorigin="8333,3533" coordsize="58,58">
              <v:shape id="_x0000_s4489" style="position:absolute;left:8333;top:3533;width:58;height:58" coordorigin="8333,3533" coordsize="58,58" path="m8333,3562r8,-20l8361,3533r21,9l8390,3561r-8,21l8363,3591r-21,-8l8333,3564e" filled="f" strokecolor="#333" strokeweight=".18356mm">
                <v:path arrowok="t"/>
              </v:shape>
            </v:group>
            <v:group id="_x0000_s4486" style="position:absolute;left:8362;top:2037;width:2;height:539" coordorigin="8362,2037" coordsize="2,539">
              <v:shape id="_x0000_s4487" style="position:absolute;left:8362;top:2037;width:2;height:539" coordorigin="8362,2037" coordsize="0,539" path="m8362,2575r,-538e" filled="f" strokecolor="#333" strokeweight=".27664mm">
                <v:path arrowok="t"/>
              </v:shape>
            </v:group>
            <v:group id="_x0000_s4484" style="position:absolute;left:8362;top:2934;width:2;height:539" coordorigin="8362,2934" coordsize="2,539">
              <v:shape id="_x0000_s4485" style="position:absolute;left:8362;top:2934;width:2;height:539" coordorigin="8362,2934" coordsize="0,539" path="m8362,2934r,538e" filled="f" strokecolor="#333" strokeweight=".27664mm">
                <v:path arrowok="t"/>
              </v:shape>
            </v:group>
            <v:group id="_x0000_s4482" style="position:absolute;left:8243;top:2575;width:238;height:359" coordorigin="8243,2575" coordsize="238,359">
              <v:shape id="_x0000_s4483" style="position:absolute;left:8243;top:2575;width:238;height:359" coordorigin="8243,2575" coordsize="238,359" path="m8243,2575r,359l8480,2934r,-359l8243,2575xe" filled="f" strokecolor="#333" strokeweight=".27664mm">
                <v:path arrowok="t"/>
              </v:shape>
            </v:group>
            <v:group id="_x0000_s4480" style="position:absolute;left:8243;top:2755;width:238;height:2" coordorigin="8243,2755" coordsize="238,2">
              <v:shape id="_x0000_s4481" style="position:absolute;left:8243;top:2755;width:238;height:2" coordorigin="8243,2755" coordsize="238,0" path="m8243,2755r237,e" filled="f" strokecolor="#333" strokeweight=".55069mm">
                <v:path arrowok="t"/>
              </v:shape>
            </v:group>
            <v:group id="_x0000_s4478" style="position:absolute;left:8649;top:3713;width:58;height:58" coordorigin="8649,3713" coordsize="58,58">
              <v:shape id="_x0000_s4479" style="position:absolute;left:8649;top:3713;width:58;height:58" coordorigin="8649,3713" coordsize="58,58" path="m8678,3713r-20,8l8649,3741r1,2l8659,3762r21,8l8699,3761r8,-21l8698,3721r-20,-8xe" fillcolor="#333" stroked="f">
                <v:path arrowok="t"/>
              </v:shape>
            </v:group>
            <v:group id="_x0000_s4476" style="position:absolute;left:8649;top:3713;width:58;height:58" coordorigin="8649,3713" coordsize="58,58">
              <v:shape id="_x0000_s4477" style="position:absolute;left:8649;top:3713;width:58;height:58" coordorigin="8649,3713" coordsize="58,58" path="m8649,3741r9,-20l8678,3713r20,8l8707,3740r-8,21l8680,3770r-21,-8l8650,3743e" filled="f" strokecolor="#333" strokeweight=".18356mm">
                <v:path arrowok="t"/>
              </v:shape>
            </v:group>
            <v:group id="_x0000_s4474" style="position:absolute;left:8649;top:1829;width:58;height:58" coordorigin="8649,1829" coordsize="58,58">
              <v:shape id="_x0000_s4475" style="position:absolute;left:8649;top:1829;width:58;height:58" coordorigin="8649,1829" coordsize="58,58" path="m8678,1829r-20,9l8649,1857r1,2l8659,1878r21,8l8699,1877r8,-20l8698,1837r-20,-8xe" fillcolor="#333" stroked="f">
                <v:path arrowok="t"/>
              </v:shape>
            </v:group>
            <v:group id="_x0000_s4472" style="position:absolute;left:8649;top:1829;width:58;height:58" coordorigin="8649,1829" coordsize="58,58">
              <v:shape id="_x0000_s4473" style="position:absolute;left:8649;top:1829;width:58;height:58" coordorigin="8649,1829" coordsize="58,58" path="m8649,1857r9,-19l8678,1829r20,8l8707,1857r-8,20l8680,1886r-21,-8l8650,1859e" filled="f" strokecolor="#333" strokeweight=".18356mm">
                <v:path arrowok="t"/>
              </v:shape>
            </v:group>
            <v:group id="_x0000_s4470" style="position:absolute;left:8649;top:1739;width:58;height:58" coordorigin="8649,1739" coordsize="58,58">
              <v:shape id="_x0000_s4471" style="position:absolute;left:8649;top:1739;width:58;height:58" coordorigin="8649,1739" coordsize="58,58" path="m8678,1739r-20,9l8649,1768r1,2l8659,1789r21,7l8699,1787r8,-20l8698,1747r-20,-8xe" fillcolor="#333" stroked="f">
                <v:path arrowok="t"/>
              </v:shape>
            </v:group>
            <v:group id="_x0000_s4468" style="position:absolute;left:8649;top:1739;width:58;height:58" coordorigin="8649,1739" coordsize="58,58">
              <v:shape id="_x0000_s4469" style="position:absolute;left:8649;top:1739;width:58;height:58" coordorigin="8649,1739" coordsize="58,58" path="m8649,1768r9,-20l8678,1739r20,8l8707,1767r-8,20l8680,1796r-21,-7l8650,1770e" filled="f" strokecolor="#333" strokeweight=".18356mm">
                <v:path arrowok="t"/>
              </v:shape>
            </v:group>
            <v:group id="_x0000_s4466" style="position:absolute;left:8649;top:1829;width:58;height:58" coordorigin="8649,1829" coordsize="58,58">
              <v:shape id="_x0000_s4467" style="position:absolute;left:8649;top:1829;width:58;height:58" coordorigin="8649,1829" coordsize="58,58" path="m8678,1829r-20,9l8649,1857r1,2l8659,1878r21,8l8699,1877r8,-20l8698,1837r-20,-8xe" fillcolor="#333" stroked="f">
                <v:path arrowok="t"/>
              </v:shape>
            </v:group>
            <v:group id="_x0000_s4464" style="position:absolute;left:8649;top:1829;width:58;height:58" coordorigin="8649,1829" coordsize="58,58">
              <v:shape id="_x0000_s4465" style="position:absolute;left:8649;top:1829;width:58;height:58" coordorigin="8649,1829" coordsize="58,58" path="m8649,1857r9,-19l8678,1829r20,8l8707,1857r-8,20l8680,1886r-21,-8l8650,1859e" filled="f" strokecolor="#333" strokeweight=".18356mm">
                <v:path arrowok="t"/>
              </v:shape>
            </v:group>
            <v:group id="_x0000_s4462" style="position:absolute;left:8649;top:1470;width:58;height:58" coordorigin="8649,1470" coordsize="58,58">
              <v:shape id="_x0000_s4463" style="position:absolute;left:8649;top:1470;width:58;height:58" coordorigin="8649,1470" coordsize="58,58" path="m8678,1470r-20,9l8649,1499r1,2l8659,1520r21,7l8699,1518r8,-20l8698,1478r-20,-8xe" fillcolor="#333" stroked="f">
                <v:path arrowok="t"/>
              </v:shape>
            </v:group>
            <v:group id="_x0000_s4460" style="position:absolute;left:8649;top:1470;width:58;height:58" coordorigin="8649,1470" coordsize="58,58">
              <v:shape id="_x0000_s4461" style="position:absolute;left:8649;top:1470;width:58;height:58" coordorigin="8649,1470" coordsize="58,58" path="m8649,1499r9,-20l8678,1470r20,8l8707,1498r-8,20l8680,1527r-21,-7l8650,1501e" filled="f" strokecolor="#333" strokeweight=".18356mm">
                <v:path arrowok="t"/>
              </v:shape>
            </v:group>
            <v:group id="_x0000_s4458" style="position:absolute;left:8649;top:1829;width:58;height:58" coordorigin="8649,1829" coordsize="58,58">
              <v:shape id="_x0000_s4459" style="position:absolute;left:8649;top:1829;width:58;height:58" coordorigin="8649,1829" coordsize="58,58" path="m8678,1829r-20,9l8649,1857r1,2l8659,1878r21,8l8699,1877r8,-20l8698,1837r-20,-8xe" fillcolor="#333" stroked="f">
                <v:path arrowok="t"/>
              </v:shape>
            </v:group>
            <v:group id="_x0000_s4456" style="position:absolute;left:8649;top:1829;width:58;height:58" coordorigin="8649,1829" coordsize="58,58">
              <v:shape id="_x0000_s4457" style="position:absolute;left:8649;top:1829;width:58;height:58" coordorigin="8649,1829" coordsize="58,58" path="m8649,1857r9,-19l8678,1829r20,8l8707,1857r-8,20l8680,1886r-21,-8l8650,1859e" filled="f" strokecolor="#333" strokeweight=".18356mm">
                <v:path arrowok="t"/>
              </v:shape>
            </v:group>
            <v:group id="_x0000_s4454" style="position:absolute;left:8649;top:3713;width:58;height:58" coordorigin="8649,3713" coordsize="58,58">
              <v:shape id="_x0000_s4455" style="position:absolute;left:8649;top:3713;width:58;height:58" coordorigin="8649,3713" coordsize="58,58" path="m8678,3713r-20,8l8649,3741r1,2l8659,3762r21,8l8699,3761r8,-21l8698,3721r-20,-8xe" fillcolor="#333" stroked="f">
                <v:path arrowok="t"/>
              </v:shape>
            </v:group>
            <v:group id="_x0000_s4452" style="position:absolute;left:8649;top:3713;width:58;height:58" coordorigin="8649,3713" coordsize="58,58">
              <v:shape id="_x0000_s4453" style="position:absolute;left:8649;top:3713;width:58;height:58" coordorigin="8649,3713" coordsize="58,58" path="m8649,3741r9,-20l8678,3713r20,8l8707,3740r-8,21l8680,3770r-21,-8l8650,3743e" filled="f" strokecolor="#333" strokeweight=".18356mm">
                <v:path arrowok="t"/>
              </v:shape>
            </v:group>
            <v:group id="_x0000_s4450" style="position:absolute;left:8649;top:1739;width:58;height:58" coordorigin="8649,1739" coordsize="58,58">
              <v:shape id="_x0000_s4451" style="position:absolute;left:8649;top:1739;width:58;height:58" coordorigin="8649,1739" coordsize="58,58" path="m8678,1739r-20,9l8649,1768r1,2l8659,1789r21,7l8699,1787r8,-20l8698,1747r-20,-8xe" fillcolor="#333" stroked="f">
                <v:path arrowok="t"/>
              </v:shape>
            </v:group>
            <v:group id="_x0000_s4448" style="position:absolute;left:8649;top:1739;width:58;height:58" coordorigin="8649,1739" coordsize="58,58">
              <v:shape id="_x0000_s4449" style="position:absolute;left:8649;top:1739;width:58;height:58" coordorigin="8649,1739" coordsize="58,58" path="m8649,1768r9,-20l8678,1739r20,8l8707,1767r-8,20l8680,1796r-21,-7l8650,1770e" filled="f" strokecolor="#333" strokeweight=".18356mm">
                <v:path arrowok="t"/>
              </v:shape>
            </v:group>
            <v:group id="_x0000_s4446" style="position:absolute;left:8649;top:3713;width:58;height:58" coordorigin="8649,3713" coordsize="58,58">
              <v:shape id="_x0000_s4447" style="position:absolute;left:8649;top:3713;width:58;height:58" coordorigin="8649,3713" coordsize="58,58" path="m8678,3713r-20,8l8649,3741r1,2l8659,3762r21,8l8699,3761r8,-21l8698,3721r-20,-8xe" fillcolor="#333" stroked="f">
                <v:path arrowok="t"/>
              </v:shape>
            </v:group>
            <v:group id="_x0000_s4444" style="position:absolute;left:8649;top:3713;width:58;height:58" coordorigin="8649,3713" coordsize="58,58">
              <v:shape id="_x0000_s4445" style="position:absolute;left:8649;top:3713;width:58;height:58" coordorigin="8649,3713" coordsize="58,58" path="m8649,3741r9,-20l8678,3713r20,8l8707,3740r-8,21l8680,3770r-21,-8l8650,3743e" filled="f" strokecolor="#333" strokeweight=".18356mm">
                <v:path arrowok="t"/>
              </v:shape>
            </v:group>
            <v:group id="_x0000_s4442" style="position:absolute;left:8678;top:1947;width:2;height:629" coordorigin="8678,1947" coordsize="2,629">
              <v:shape id="_x0000_s4443" style="position:absolute;left:8678;top:1947;width:2;height:629" coordorigin="8678,1947" coordsize="0,629" path="m8678,2575r,-628e" filled="f" strokecolor="#333" strokeweight=".27664mm">
                <v:path arrowok="t"/>
              </v:shape>
            </v:group>
            <v:group id="_x0000_s4440" style="position:absolute;left:8678;top:3024;width:2;height:628" coordorigin="8678,3024" coordsize="2,628">
              <v:shape id="_x0000_s4441" style="position:absolute;left:8678;top:3024;width:2;height:628" coordorigin="8678,3024" coordsize="0,628" path="m8678,3024r,628e" filled="f" strokecolor="#333" strokeweight=".27664mm">
                <v:path arrowok="t"/>
              </v:shape>
            </v:group>
            <v:group id="_x0000_s4438" style="position:absolute;left:8559;top:2575;width:238;height:449" coordorigin="8559,2575" coordsize="238,449">
              <v:shape id="_x0000_s4439" style="position:absolute;left:8559;top:2575;width:238;height:449" coordorigin="8559,2575" coordsize="238,449" path="m8559,2575r,449l8797,3024r,-449l8559,2575xe" filled="f" strokecolor="#333" strokeweight=".27664mm">
                <v:path arrowok="t"/>
              </v:shape>
            </v:group>
            <v:group id="_x0000_s4436" style="position:absolute;left:8559;top:2844;width:238;height:2" coordorigin="8559,2844" coordsize="238,2">
              <v:shape id="_x0000_s4437" style="position:absolute;left:8559;top:2844;width:238;height:2" coordorigin="8559,2844" coordsize="238,0" path="m8559,2844r238,e" filled="f" strokecolor="#333" strokeweight=".55069mm">
                <v:path arrowok="t"/>
              </v:shape>
            </v:group>
            <v:group id="_x0000_s4434" style="position:absolute;left:8966;top:3713;width:58;height:58" coordorigin="8966,3713" coordsize="58,58">
              <v:shape id="_x0000_s4435" style="position:absolute;left:8966;top:3713;width:58;height:58" coordorigin="8966,3713" coordsize="58,58" path="m8994,3713r-20,8l8966,3741r,2l8975,3762r21,8l9015,3761r8,-21l9014,3721r-20,-8xe" fillcolor="#333" stroked="f">
                <v:path arrowok="t"/>
              </v:shape>
            </v:group>
            <v:group id="_x0000_s4432" style="position:absolute;left:8966;top:3713;width:58;height:58" coordorigin="8966,3713" coordsize="58,58">
              <v:shape id="_x0000_s4433" style="position:absolute;left:8966;top:3713;width:58;height:58" coordorigin="8966,3713" coordsize="58,58" path="m8966,3741r8,-20l8994,3713r20,8l9023,3740r-8,21l8996,3770r-21,-8l8966,3743e" filled="f" strokecolor="#333" strokeweight=".18356mm">
                <v:path arrowok="t"/>
              </v:shape>
            </v:group>
            <v:group id="_x0000_s4430" style="position:absolute;left:8966;top:1739;width:58;height:58" coordorigin="8966,1739" coordsize="58,58">
              <v:shape id="_x0000_s4431" style="position:absolute;left:8966;top:1739;width:58;height:58" coordorigin="8966,1739" coordsize="58,58" path="m8994,1739r-20,9l8966,1768r,2l8975,1789r21,7l9015,1787r8,-20l9014,1747r-20,-8xe" fillcolor="#333" stroked="f">
                <v:path arrowok="t"/>
              </v:shape>
            </v:group>
            <v:group id="_x0000_s4428" style="position:absolute;left:8966;top:1739;width:58;height:58" coordorigin="8966,1739" coordsize="58,58">
              <v:shape id="_x0000_s4429" style="position:absolute;left:8966;top:1739;width:58;height:58" coordorigin="8966,1739" coordsize="58,58" path="m8966,1768r8,-20l8994,1739r20,8l9023,1767r-8,20l8996,1796r-21,-7l8966,1770e" filled="f" strokecolor="#333" strokeweight=".18356mm">
                <v:path arrowok="t"/>
              </v:shape>
            </v:group>
            <v:group id="_x0000_s4426" style="position:absolute;left:8966;top:3713;width:58;height:58" coordorigin="8966,3713" coordsize="58,58">
              <v:shape id="_x0000_s4427" style="position:absolute;left:8966;top:3713;width:58;height:58" coordorigin="8966,3713" coordsize="58,58" path="m8994,3713r-20,8l8966,3741r,2l8975,3762r21,8l9015,3761r8,-21l9014,3721r-20,-8xe" fillcolor="#333" stroked="f">
                <v:path arrowok="t"/>
              </v:shape>
            </v:group>
            <v:group id="_x0000_s4424" style="position:absolute;left:8966;top:3713;width:58;height:58" coordorigin="8966,3713" coordsize="58,58">
              <v:shape id="_x0000_s4425" style="position:absolute;left:8966;top:3713;width:58;height:58" coordorigin="8966,3713" coordsize="58,58" path="m8966,3741r8,-20l8994,3713r20,8l9023,3740r-8,21l8996,3770r-21,-8l8966,3743e" filled="f" strokecolor="#333" strokeweight=".18356mm">
                <v:path arrowok="t"/>
              </v:shape>
            </v:group>
            <v:group id="_x0000_s4422" style="position:absolute;left:8966;top:1650;width:58;height:58" coordorigin="8966,1650" coordsize="58,58">
              <v:shape id="_x0000_s4423" style="position:absolute;left:8966;top:1650;width:58;height:58" coordorigin="8966,1650" coordsize="58,58" path="m8994,1650r-20,8l8966,1678r,2l8975,1699r21,8l9015,1698r8,-21l9014,1658r-20,-8xe" fillcolor="#333" stroked="f">
                <v:path arrowok="t"/>
              </v:shape>
            </v:group>
            <v:group id="_x0000_s4420" style="position:absolute;left:8966;top:1650;width:58;height:58" coordorigin="8966,1650" coordsize="58,58">
              <v:shape id="_x0000_s4421" style="position:absolute;left:8966;top:1650;width:58;height:58" coordorigin="8966,1650" coordsize="58,58" path="m8966,1678r8,-20l8994,1650r20,8l9023,1677r-8,21l8996,1707r-21,-8l8966,1680e" filled="f" strokecolor="#333" strokeweight=".18356mm">
                <v:path arrowok="t"/>
              </v:shape>
            </v:group>
            <v:group id="_x0000_s4418" style="position:absolute;left:8966;top:1829;width:58;height:58" coordorigin="8966,1829" coordsize="58,58">
              <v:shape id="_x0000_s4419" style="position:absolute;left:8966;top:1829;width:58;height:58" coordorigin="8966,1829" coordsize="58,58" path="m8994,1829r-20,8l8966,1857r,2l8975,1878r21,8l9015,1877r8,-21l9014,1837r-20,-8xe" fillcolor="#333" stroked="f">
                <v:path arrowok="t"/>
              </v:shape>
            </v:group>
            <v:group id="_x0000_s4416" style="position:absolute;left:8966;top:1829;width:58;height:58" coordorigin="8966,1829" coordsize="58,58">
              <v:shape id="_x0000_s4417" style="position:absolute;left:8966;top:1829;width:58;height:58" coordorigin="8966,1829" coordsize="58,58" path="m8966,1857r8,-20l8994,1829r20,8l9023,1856r-8,21l8996,1886r-21,-8l8966,1859e" filled="f" strokecolor="#333" strokeweight=".18356mm">
                <v:path arrowok="t"/>
              </v:shape>
            </v:group>
            <v:group id="_x0000_s4414" style="position:absolute;left:8966;top:1739;width:58;height:58" coordorigin="8966,1739" coordsize="58,58">
              <v:shape id="_x0000_s4415" style="position:absolute;left:8966;top:1739;width:58;height:58" coordorigin="8966,1739" coordsize="58,58" path="m8994,1739r-20,9l8966,1768r,2l8975,1789r21,7l9015,1787r8,-20l9014,1747r-20,-8xe" fillcolor="#333" stroked="f">
                <v:path arrowok="t"/>
              </v:shape>
            </v:group>
            <v:group id="_x0000_s4412" style="position:absolute;left:8966;top:1739;width:58;height:58" coordorigin="8966,1739" coordsize="58,58">
              <v:shape id="_x0000_s4413" style="position:absolute;left:8966;top:1739;width:58;height:58" coordorigin="8966,1739" coordsize="58,58" path="m8966,1768r8,-20l8994,1739r20,8l9023,1767r-8,20l8996,1796r-21,-7l8966,1770e" filled="f" strokecolor="#333" strokeweight=".18356mm">
                <v:path arrowok="t"/>
              </v:shape>
            </v:group>
            <v:group id="_x0000_s4410" style="position:absolute;left:8966;top:1380;width:58;height:58" coordorigin="8966,1380" coordsize="58,58">
              <v:shape id="_x0000_s4411" style="position:absolute;left:8966;top:1380;width:58;height:58" coordorigin="8966,1380" coordsize="58,58" path="m8994,1380r-20,9l8966,1409r,2l8975,1430r21,8l9015,1429r8,-21l9014,1388r-20,-8xe" fillcolor="#333" stroked="f">
                <v:path arrowok="t"/>
              </v:shape>
            </v:group>
            <v:group id="_x0000_s4408" style="position:absolute;left:8966;top:1380;width:58;height:58" coordorigin="8966,1380" coordsize="58,58">
              <v:shape id="_x0000_s4409" style="position:absolute;left:8966;top:1380;width:58;height:58" coordorigin="8966,1380" coordsize="58,58" path="m8966,1409r8,-20l8994,1380r20,8l9023,1408r-8,21l8996,1438r-21,-8l8966,1411e" filled="f" strokecolor="#333" strokeweight=".18356mm">
                <v:path arrowok="t"/>
              </v:shape>
            </v:group>
            <v:group id="_x0000_s4406" style="position:absolute;left:8966;top:1829;width:58;height:58" coordorigin="8966,1829" coordsize="58,58">
              <v:shape id="_x0000_s4407" style="position:absolute;left:8966;top:1829;width:58;height:58" coordorigin="8966,1829" coordsize="58,58" path="m8994,1829r-20,8l8966,1857r,2l8975,1878r21,8l9015,1877r8,-21l9014,1837r-20,-8xe" fillcolor="#333" stroked="f">
                <v:path arrowok="t"/>
              </v:shape>
            </v:group>
            <v:group id="_x0000_s4404" style="position:absolute;left:8966;top:1829;width:58;height:58" coordorigin="8966,1829" coordsize="58,58">
              <v:shape id="_x0000_s4405" style="position:absolute;left:8966;top:1829;width:58;height:58" coordorigin="8966,1829" coordsize="58,58" path="m8966,1857r8,-20l8994,1829r20,8l9023,1856r-8,21l8996,1886r-21,-8l8966,1859e" filled="f" strokecolor="#333" strokeweight=".18356mm">
                <v:path arrowok="t"/>
              </v:shape>
            </v:group>
            <v:group id="_x0000_s4402" style="position:absolute;left:8966;top:1739;width:58;height:58" coordorigin="8966,1739" coordsize="58,58">
              <v:shape id="_x0000_s4403" style="position:absolute;left:8966;top:1739;width:58;height:58" coordorigin="8966,1739" coordsize="58,58" path="m8994,1739r-20,9l8966,1768r,2l8975,1789r21,7l9015,1787r8,-20l9014,1747r-20,-8xe" fillcolor="#333" stroked="f">
                <v:path arrowok="t"/>
              </v:shape>
            </v:group>
            <v:group id="_x0000_s4400" style="position:absolute;left:8966;top:1739;width:58;height:58" coordorigin="8966,1739" coordsize="58,58">
              <v:shape id="_x0000_s4401" style="position:absolute;left:8966;top:1739;width:58;height:58" coordorigin="8966,1739" coordsize="58,58" path="m8966,1768r8,-20l8994,1739r20,8l9023,1767r-8,20l8996,1796r-21,-7l8966,1770e" filled="f" strokecolor="#333" strokeweight=".18356mm">
                <v:path arrowok="t"/>
              </v:shape>
            </v:group>
            <v:group id="_x0000_s4398" style="position:absolute;left:8994;top:1947;width:2;height:629" coordorigin="8994,1947" coordsize="2,629">
              <v:shape id="_x0000_s4399" style="position:absolute;left:8994;top:1947;width:2;height:629" coordorigin="8994,1947" coordsize="0,629" path="m8994,2575r,-628e" filled="f" strokecolor="#333" strokeweight=".27664mm">
                <v:path arrowok="t"/>
              </v:shape>
            </v:group>
            <v:group id="_x0000_s4396" style="position:absolute;left:8994;top:3024;width:2;height:628" coordorigin="8994,3024" coordsize="2,628">
              <v:shape id="_x0000_s4397" style="position:absolute;left:8994;top:3024;width:2;height:628" coordorigin="8994,3024" coordsize="0,628" path="m8994,3024r,628e" filled="f" strokecolor="#333" strokeweight=".27664mm">
                <v:path arrowok="t"/>
              </v:shape>
            </v:group>
            <v:group id="_x0000_s4394" style="position:absolute;left:8876;top:2575;width:238;height:449" coordorigin="8876,2575" coordsize="238,449">
              <v:shape id="_x0000_s4395" style="position:absolute;left:8876;top:2575;width:238;height:449" coordorigin="8876,2575" coordsize="238,449" path="m8876,2575r,449l9113,3024r,-449l8876,2575xe" filled="f" strokecolor="#333" strokeweight=".27664mm">
                <v:path arrowok="t"/>
              </v:shape>
            </v:group>
            <v:group id="_x0000_s4391" style="position:absolute;left:8876;top:2844;width:238;height:2" coordorigin="8876,2844" coordsize="238,2">
              <v:shape id="_x0000_s4393" style="position:absolute;left:8876;top:2844;width:238;height:2" coordorigin="8876,2844" coordsize="238,0" path="m8876,2844r237,e" filled="f" strokecolor="#333" strokeweight=".55069mm">
                <v:path arrowok="t"/>
              </v:shape>
              <v:shape id="_x0000_s4392" type="#_x0000_t75" style="position:absolute;left:9277;top:1465;width:68;height:426">
                <v:imagedata r:id="rId26" o:title=""/>
              </v:shape>
            </v:group>
            <v:group id="_x0000_s4389" style="position:absolute;left:9282;top:3713;width:58;height:58" coordorigin="9282,3713" coordsize="58,58">
              <v:shape id="_x0000_s4390" style="position:absolute;left:9282;top:3713;width:58;height:58" coordorigin="9282,3713" coordsize="58,58" path="m9310,3713r-19,8l9282,3741r,2l9292,3762r20,8l9332,3761r8,-21l9331,3721r-21,-8xe" fillcolor="#333" stroked="f">
                <v:path arrowok="t"/>
              </v:shape>
            </v:group>
            <v:group id="_x0000_s4387" style="position:absolute;left:9282;top:3713;width:58;height:58" coordorigin="9282,3713" coordsize="58,58">
              <v:shape id="_x0000_s4388" style="position:absolute;left:9282;top:3713;width:58;height:58" coordorigin="9282,3713" coordsize="58,58" path="m9282,3741r9,-20l9310,3713r21,8l9340,3740r-8,21l9312,3770r-20,-8l9282,3743e" filled="f" strokecolor="#333" strokeweight=".18356mm">
                <v:path arrowok="t"/>
              </v:shape>
            </v:group>
            <v:group id="_x0000_s4385" style="position:absolute;left:9282;top:3713;width:58;height:58" coordorigin="9282,3713" coordsize="58,58">
              <v:shape id="_x0000_s4386" style="position:absolute;left:9282;top:3713;width:58;height:58" coordorigin="9282,3713" coordsize="58,58" path="m9310,3713r-19,8l9282,3741r,2l9292,3762r20,8l9332,3761r8,-21l9331,3721r-21,-8xe" fillcolor="#333" stroked="f">
                <v:path arrowok="t"/>
              </v:shape>
            </v:group>
            <v:group id="_x0000_s4383" style="position:absolute;left:9282;top:3713;width:58;height:58" coordorigin="9282,3713" coordsize="58,58">
              <v:shape id="_x0000_s4384" style="position:absolute;left:9282;top:3713;width:58;height:58" coordorigin="9282,3713" coordsize="58,58" path="m9282,3741r9,-20l9310,3713r21,8l9340,3740r-8,21l9312,3770r-20,-8l9282,3743e" filled="f" strokecolor="#333" strokeweight=".18356mm">
                <v:path arrowok="t"/>
              </v:shape>
            </v:group>
            <v:group id="_x0000_s4381" style="position:absolute;left:9282;top:1291;width:58;height:58" coordorigin="9282,1291" coordsize="58,58">
              <v:shape id="_x0000_s4382" style="position:absolute;left:9282;top:1291;width:58;height:58" coordorigin="9282,1291" coordsize="58,58" path="m9310,1291r-19,8l9282,1319r,2l9292,1340r21,8l9332,1339r8,-21l9331,1299r-21,-8xe" fillcolor="#333" stroked="f">
                <v:path arrowok="t"/>
              </v:shape>
            </v:group>
            <v:group id="_x0000_s4379" style="position:absolute;left:9282;top:1291;width:58;height:58" coordorigin="9282,1291" coordsize="58,58">
              <v:shape id="_x0000_s4380" style="position:absolute;left:9282;top:1291;width:58;height:58" coordorigin="9282,1291" coordsize="58,58" path="m9282,1319r9,-20l9310,1291r21,8l9340,1318r-8,21l9313,1348r-21,-8l9282,1321e" filled="f" strokecolor="#333" strokeweight=".18356mm">
                <v:path arrowok="t"/>
              </v:shape>
            </v:group>
            <v:group id="_x0000_s4377" style="position:absolute;left:9282;top:1291;width:58;height:58" coordorigin="9282,1291" coordsize="58,58">
              <v:shape id="_x0000_s4378" style="position:absolute;left:9282;top:1291;width:58;height:58" coordorigin="9282,1291" coordsize="58,58" path="m9310,1291r-19,8l9282,1319r,2l9292,1340r21,8l9332,1339r8,-21l9331,1299r-21,-8xe" fillcolor="#333" stroked="f">
                <v:path arrowok="t"/>
              </v:shape>
            </v:group>
            <v:group id="_x0000_s4375" style="position:absolute;left:9282;top:1291;width:58;height:58" coordorigin="9282,1291" coordsize="58,58">
              <v:shape id="_x0000_s4376" style="position:absolute;left:9282;top:1291;width:58;height:58" coordorigin="9282,1291" coordsize="58,58" path="m9282,1319r9,-20l9310,1291r21,8l9340,1318r-8,21l9313,1348r-21,-8l9282,1321e" filled="f" strokecolor="#333" strokeweight=".18356mm">
                <v:path arrowok="t"/>
              </v:shape>
            </v:group>
            <v:group id="_x0000_s4373" style="position:absolute;left:9282;top:1201;width:58;height:58" coordorigin="9282,1201" coordsize="58,58">
              <v:shape id="_x0000_s4374" style="position:absolute;left:9282;top:1201;width:58;height:58" coordorigin="9282,1201" coordsize="58,58" path="m9310,1201r-19,8l9282,1230r,1l9292,1250r21,8l9332,1249r8,-21l9331,1209r-21,-8xe" fillcolor="#333" stroked="f">
                <v:path arrowok="t"/>
              </v:shape>
            </v:group>
            <v:group id="_x0000_s4371" style="position:absolute;left:9282;top:1201;width:58;height:58" coordorigin="9282,1201" coordsize="58,58">
              <v:shape id="_x0000_s4372" style="position:absolute;left:9282;top:1201;width:58;height:58" coordorigin="9282,1201" coordsize="58,58" path="m9282,1230r9,-21l9310,1201r21,8l9340,1228r-8,21l9313,1258r-21,-8l9282,1231e" filled="f" strokecolor="#333" strokeweight=".18356mm">
                <v:path arrowok="t"/>
              </v:shape>
            </v:group>
            <v:group id="_x0000_s4369" style="position:absolute;left:9282;top:1201;width:58;height:58" coordorigin="9282,1201" coordsize="58,58">
              <v:shape id="_x0000_s4370" style="position:absolute;left:9282;top:1201;width:58;height:58" coordorigin="9282,1201" coordsize="58,58" path="m9310,1201r-19,8l9282,1230r,1l9292,1250r21,8l9332,1249r8,-21l9331,1209r-21,-8xe" fillcolor="#333" stroked="f">
                <v:path arrowok="t"/>
              </v:shape>
            </v:group>
            <v:group id="_x0000_s4367" style="position:absolute;left:9282;top:1201;width:58;height:58" coordorigin="9282,1201" coordsize="58,58">
              <v:shape id="_x0000_s4368" style="position:absolute;left:9282;top:1201;width:58;height:58" coordorigin="9282,1201" coordsize="58,58" path="m9282,1230r9,-21l9310,1201r21,8l9340,1228r-8,21l9313,1258r-21,-8l9282,1231e" filled="f" strokecolor="#333" strokeweight=".18356mm">
                <v:path arrowok="t"/>
              </v:shape>
            </v:group>
            <v:group id="_x0000_s4365" style="position:absolute;left:9311;top:1947;width:2;height:629" coordorigin="9311,1947" coordsize="2,629">
              <v:shape id="_x0000_s4366" style="position:absolute;left:9311;top:1947;width:2;height:629" coordorigin="9311,1947" coordsize="0,629" path="m9311,2575r,-628e" filled="f" strokecolor="#333" strokeweight=".27664mm">
                <v:path arrowok="t"/>
              </v:shape>
            </v:group>
            <v:group id="_x0000_s4363" style="position:absolute;left:9311;top:3024;width:2;height:628" coordorigin="9311,3024" coordsize="2,628">
              <v:shape id="_x0000_s4364" style="position:absolute;left:9311;top:3024;width:2;height:628" coordorigin="9311,3024" coordsize="0,628" path="m9311,3024r,628e" filled="f" strokecolor="#333" strokeweight=".27664mm">
                <v:path arrowok="t"/>
              </v:shape>
            </v:group>
            <v:group id="_x0000_s4361" style="position:absolute;left:9192;top:2575;width:238;height:449" coordorigin="9192,2575" coordsize="238,449">
              <v:shape id="_x0000_s4362" style="position:absolute;left:9192;top:2575;width:238;height:449" coordorigin="9192,2575" coordsize="238,449" path="m9192,2575r,449l9430,3024r,-449l9192,2575xe" filled="f" strokecolor="#333" strokeweight=".27664mm">
                <v:path arrowok="t"/>
              </v:shape>
            </v:group>
            <v:group id="_x0000_s4359" style="position:absolute;left:9192;top:2844;width:238;height:2" coordorigin="9192,2844" coordsize="238,2">
              <v:shape id="_x0000_s4360" style="position:absolute;left:9192;top:2844;width:238;height:2" coordorigin="9192,2844" coordsize="238,0" path="m9192,2844r238,e" filled="f" strokecolor="#333" strokeweight=".55069mm">
                <v:path arrowok="t"/>
              </v:shape>
            </v:group>
            <v:group id="_x0000_s4357" style="position:absolute;left:9599;top:2098;width:58;height:58" coordorigin="9599,2098" coordsize="58,58">
              <v:shape id="_x0000_s4358" style="position:absolute;left:9599;top:2098;width:58;height:58" coordorigin="9599,2098" coordsize="58,58" path="m9627,2098r-20,9l9599,2127r,1l9608,2148r21,7l9648,2146r8,-20l9647,2106r-20,-8xe" fillcolor="#333" stroked="f">
                <v:path arrowok="t"/>
              </v:shape>
            </v:group>
            <v:group id="_x0000_s4355" style="position:absolute;left:9599;top:2098;width:58;height:58" coordorigin="9599,2098" coordsize="58,58">
              <v:shape id="_x0000_s4356" style="position:absolute;left:9599;top:2098;width:58;height:58" coordorigin="9599,2098" coordsize="58,58" path="m9599,2127r8,-20l9627,2098r20,8l9656,2126r-8,20l9629,2155r-21,-7l9599,2128e" filled="f" strokecolor="#333" strokeweight=".18356mm">
                <v:path arrowok="t"/>
              </v:shape>
            </v:group>
            <v:group id="_x0000_s4353" style="position:absolute;left:9599;top:3713;width:58;height:58" coordorigin="9599,3713" coordsize="58,58">
              <v:shape id="_x0000_s4354" style="position:absolute;left:9599;top:3713;width:58;height:58" coordorigin="9599,3713" coordsize="58,58" path="m9627,3713r-20,8l9599,3741r,2l9608,3762r21,8l9648,3761r8,-21l9647,3721r-20,-8xe" fillcolor="#333" stroked="f">
                <v:path arrowok="t"/>
              </v:shape>
            </v:group>
            <v:group id="_x0000_s4351" style="position:absolute;left:9599;top:3713;width:58;height:58" coordorigin="9599,3713" coordsize="58,58">
              <v:shape id="_x0000_s4352" style="position:absolute;left:9599;top:3713;width:58;height:58" coordorigin="9599,3713" coordsize="58,58" path="m9599,3741r8,-20l9627,3713r20,8l9656,3740r-8,21l9629,3770r-21,-8l9599,3743e" filled="f" strokecolor="#333" strokeweight=".18356mm">
                <v:path arrowok="t"/>
              </v:shape>
            </v:group>
            <v:group id="_x0000_s4349" style="position:absolute;left:9599;top:1021;width:58;height:58" coordorigin="9599,1021" coordsize="58,58">
              <v:shape id="_x0000_s4350" style="position:absolute;left:9599;top:1021;width:58;height:58" coordorigin="9599,1021" coordsize="58,58" path="m9627,1021r-20,9l9599,1050r,2l9608,1071r21,8l9648,1070r8,-21l9647,1029r-20,-8xe" fillcolor="#333" stroked="f">
                <v:path arrowok="t"/>
              </v:shape>
            </v:group>
            <v:group id="_x0000_s4347" style="position:absolute;left:9599;top:1021;width:58;height:58" coordorigin="9599,1021" coordsize="58,58">
              <v:shape id="_x0000_s4348" style="position:absolute;left:9599;top:1021;width:58;height:58" coordorigin="9599,1021" coordsize="58,58" path="m9599,1050r8,-20l9627,1021r20,8l9656,1049r-8,21l9629,1079r-21,-8l9599,1052e" filled="f" strokecolor="#333" strokeweight=".18356mm">
                <v:path arrowok="t"/>
              </v:shape>
            </v:group>
            <v:group id="_x0000_s4345" style="position:absolute;left:9599;top:3713;width:58;height:58" coordorigin="9599,3713" coordsize="58,58">
              <v:shape id="_x0000_s4346" style="position:absolute;left:9599;top:3713;width:58;height:58" coordorigin="9599,3713" coordsize="58,58" path="m9627,3713r-20,8l9599,3741r,2l9608,3762r21,8l9648,3761r8,-21l9647,3721r-20,-8xe" fillcolor="#333" stroked="f">
                <v:path arrowok="t"/>
              </v:shape>
            </v:group>
            <v:group id="_x0000_s4343" style="position:absolute;left:9599;top:3713;width:58;height:58" coordorigin="9599,3713" coordsize="58,58">
              <v:shape id="_x0000_s4344" style="position:absolute;left:9599;top:3713;width:58;height:58" coordorigin="9599,3713" coordsize="58,58" path="m9599,3741r8,-20l9627,3713r20,8l9656,3740r-8,21l9629,3770r-21,-8l9599,3743e" filled="f" strokecolor="#333" strokeweight=".18356mm">
                <v:path arrowok="t"/>
              </v:shape>
            </v:group>
            <v:group id="_x0000_s4341" style="position:absolute;left:9599;top:2098;width:58;height:58" coordorigin="9599,2098" coordsize="58,58">
              <v:shape id="_x0000_s4342" style="position:absolute;left:9599;top:2098;width:58;height:58" coordorigin="9599,2098" coordsize="58,58" path="m9627,2098r-20,9l9599,2127r,1l9608,2148r21,7l9648,2146r8,-20l9647,2106r-20,-8xe" fillcolor="#333" stroked="f">
                <v:path arrowok="t"/>
              </v:shape>
            </v:group>
            <v:group id="_x0000_s4339" style="position:absolute;left:9599;top:2098;width:58;height:58" coordorigin="9599,2098" coordsize="58,58">
              <v:shape id="_x0000_s4340" style="position:absolute;left:9599;top:2098;width:58;height:58" coordorigin="9599,2098" coordsize="58,58" path="m9599,2127r8,-20l9627,2098r20,8l9656,2126r-8,20l9629,2155r-21,-7l9599,2128e" filled="f" strokecolor="#333" strokeweight=".18356mm">
                <v:path arrowok="t"/>
              </v:shape>
            </v:group>
            <v:group id="_x0000_s4337" style="position:absolute;left:9599;top:2008;width:58;height:58" coordorigin="9599,2008" coordsize="58,58">
              <v:shape id="_x0000_s4338" style="position:absolute;left:9599;top:2008;width:58;height:58" coordorigin="9599,2008" coordsize="58,58" path="m9627,2008r-20,9l9599,2037r,2l9608,2058r21,8l9648,2057r8,-21l9647,2016r-20,-8xe" fillcolor="#333" stroked="f">
                <v:path arrowok="t"/>
              </v:shape>
            </v:group>
            <v:group id="_x0000_s4335" style="position:absolute;left:9599;top:2008;width:58;height:58" coordorigin="9599,2008" coordsize="58,58">
              <v:shape id="_x0000_s4336" style="position:absolute;left:9599;top:2008;width:58;height:58" coordorigin="9599,2008" coordsize="58,58" path="m9599,2037r8,-20l9627,2008r20,8l9656,2036r-8,21l9629,2066r-21,-8l9599,2039e" filled="f" strokecolor="#333" strokeweight=".18356mm">
                <v:path arrowok="t"/>
              </v:shape>
            </v:group>
            <v:group id="_x0000_s4333" style="position:absolute;left:9599;top:1829;width:58;height:58" coordorigin="9599,1829" coordsize="58,58">
              <v:shape id="_x0000_s4334" style="position:absolute;left:9599;top:1829;width:58;height:58" coordorigin="9599,1829" coordsize="58,58" path="m9627,1829r-20,9l9599,1857r,2l9608,1878r21,8l9648,1877r8,-20l9647,1837r-20,-8xe" fillcolor="#333" stroked="f">
                <v:path arrowok="t"/>
              </v:shape>
            </v:group>
            <v:group id="_x0000_s4331" style="position:absolute;left:9599;top:1829;width:58;height:58" coordorigin="9599,1829" coordsize="58,58">
              <v:shape id="_x0000_s4332" style="position:absolute;left:9599;top:1829;width:58;height:58" coordorigin="9599,1829" coordsize="58,58" path="m9599,1857r8,-19l9627,1829r20,8l9656,1857r-8,20l9629,1886r-21,-8l9599,1859e" filled="f" strokecolor="#333" strokeweight=".18356mm">
                <v:path arrowok="t"/>
              </v:shape>
            </v:group>
            <v:group id="_x0000_s4329" style="position:absolute;left:9599;top:2098;width:58;height:58" coordorigin="9599,2098" coordsize="58,58">
              <v:shape id="_x0000_s4330" style="position:absolute;left:9599;top:2098;width:58;height:58" coordorigin="9599,2098" coordsize="58,58" path="m9627,2098r-20,9l9599,2127r,1l9608,2148r21,7l9648,2146r8,-20l9647,2106r-20,-8xe" fillcolor="#333" stroked="f">
                <v:path arrowok="t"/>
              </v:shape>
            </v:group>
            <v:group id="_x0000_s4327" style="position:absolute;left:9599;top:2098;width:58;height:58" coordorigin="9599,2098" coordsize="58,58">
              <v:shape id="_x0000_s4328" style="position:absolute;left:9599;top:2098;width:58;height:58" coordorigin="9599,2098" coordsize="58,58" path="m9599,2127r8,-20l9627,2098r20,8l9656,2126r-8,20l9629,2155r-21,-7l9599,2128e" filled="f" strokecolor="#333" strokeweight=".18356mm">
                <v:path arrowok="t"/>
              </v:shape>
            </v:group>
            <v:group id="_x0000_s4325" style="position:absolute;left:9599;top:1739;width:58;height:58" coordorigin="9599,1739" coordsize="58,58">
              <v:shape id="_x0000_s4326" style="position:absolute;left:9599;top:1739;width:58;height:58" coordorigin="9599,1739" coordsize="58,58" path="m9627,1739r-20,9l9599,1768r,2l9608,1789r21,7l9648,1787r8,-20l9647,1747r-20,-8xe" fillcolor="#333" stroked="f">
                <v:path arrowok="t"/>
              </v:shape>
            </v:group>
            <v:group id="_x0000_s4323" style="position:absolute;left:9599;top:1739;width:58;height:58" coordorigin="9599,1739" coordsize="58,58">
              <v:shape id="_x0000_s4324" style="position:absolute;left:9599;top:1739;width:58;height:58" coordorigin="9599,1739" coordsize="58,58" path="m9599,1768r8,-20l9627,1739r20,8l9656,1767r-8,20l9629,1796r-21,-7l9599,1770e" filled="f" strokecolor="#333" strokeweight=".18356mm">
                <v:path arrowok="t"/>
              </v:shape>
            </v:group>
            <v:group id="_x0000_s4321" style="position:absolute;left:9599;top:2098;width:58;height:58" coordorigin="9599,2098" coordsize="58,58">
              <v:shape id="_x0000_s4322" style="position:absolute;left:9599;top:2098;width:58;height:58" coordorigin="9599,2098" coordsize="58,58" path="m9627,2098r-20,9l9599,2127r,1l9608,2148r21,7l9648,2146r8,-20l9647,2106r-20,-8xe" fillcolor="#333" stroked="f">
                <v:path arrowok="t"/>
              </v:shape>
            </v:group>
            <v:group id="_x0000_s4319" style="position:absolute;left:9599;top:2098;width:58;height:58" coordorigin="9599,2098" coordsize="58,58">
              <v:shape id="_x0000_s4320" style="position:absolute;left:9599;top:2098;width:58;height:58" coordorigin="9599,2098" coordsize="58,58" path="m9599,2127r8,-20l9627,2098r20,8l9656,2126r-8,20l9629,2155r-21,-7l9599,2128e" filled="f" strokecolor="#333" strokeweight=".18356mm">
                <v:path arrowok="t"/>
              </v:shape>
            </v:group>
            <v:group id="_x0000_s4317" style="position:absolute;left:9599;top:3713;width:58;height:58" coordorigin="9599,3713" coordsize="58,58">
              <v:shape id="_x0000_s4318" style="position:absolute;left:9599;top:3713;width:58;height:58" coordorigin="9599,3713" coordsize="58,58" path="m9627,3713r-20,8l9599,3741r,2l9608,3762r21,8l9648,3761r8,-21l9647,3721r-20,-8xe" fillcolor="#333" stroked="f">
                <v:path arrowok="t"/>
              </v:shape>
            </v:group>
            <v:group id="_x0000_s4315" style="position:absolute;left:9599;top:3713;width:58;height:58" coordorigin="9599,3713" coordsize="58,58">
              <v:shape id="_x0000_s4316" style="position:absolute;left:9599;top:3713;width:58;height:58" coordorigin="9599,3713" coordsize="58,58" path="m9599,3741r8,-20l9627,3713r20,8l9656,3740r-8,21l9629,3770r-21,-8l9599,3743e" filled="f" strokecolor="#333" strokeweight=".18356mm">
                <v:path arrowok="t"/>
              </v:shape>
            </v:group>
            <v:group id="_x0000_s4313" style="position:absolute;left:9599;top:2098;width:58;height:58" coordorigin="9599,2098" coordsize="58,58">
              <v:shape id="_x0000_s4314" style="position:absolute;left:9599;top:2098;width:58;height:58" coordorigin="9599,2098" coordsize="58,58" path="m9627,2098r-20,9l9599,2127r,1l9608,2148r21,7l9648,2146r8,-20l9647,2106r-20,-8xe" fillcolor="#333" stroked="f">
                <v:path arrowok="t"/>
              </v:shape>
            </v:group>
            <v:group id="_x0000_s4311" style="position:absolute;left:9599;top:2098;width:58;height:58" coordorigin="9599,2098" coordsize="58,58">
              <v:shape id="_x0000_s4312" style="position:absolute;left:9599;top:2098;width:58;height:58" coordorigin="9599,2098" coordsize="58,58" path="m9599,2127r8,-20l9627,2098r20,8l9656,2126r-8,20l9629,2155r-21,-7l9599,2128e" filled="f" strokecolor="#333" strokeweight=".18356mm">
                <v:path arrowok="t"/>
              </v:shape>
            </v:group>
            <v:group id="_x0000_s4309" style="position:absolute;left:9599;top:3713;width:58;height:58" coordorigin="9599,3713" coordsize="58,58">
              <v:shape id="_x0000_s4310" style="position:absolute;left:9599;top:3713;width:58;height:58" coordorigin="9599,3713" coordsize="58,58" path="m9627,3713r-20,8l9599,3741r,2l9608,3762r21,8l9648,3761r8,-21l9647,3721r-20,-8xe" fillcolor="#333" stroked="f">
                <v:path arrowok="t"/>
              </v:shape>
            </v:group>
            <v:group id="_x0000_s4307" style="position:absolute;left:9599;top:3713;width:58;height:58" coordorigin="9599,3713" coordsize="58,58">
              <v:shape id="_x0000_s4308" style="position:absolute;left:9599;top:3713;width:58;height:58" coordorigin="9599,3713" coordsize="58,58" path="m9599,3741r8,-20l9627,3713r20,8l9656,3740r-8,21l9629,3770r-21,-8l9599,3743e" filled="f" strokecolor="#333" strokeweight=".18356mm">
                <v:path arrowok="t"/>
              </v:shape>
            </v:group>
            <v:group id="_x0000_s4305" style="position:absolute;left:9599;top:1739;width:58;height:58" coordorigin="9599,1739" coordsize="58,58">
              <v:shape id="_x0000_s4306" style="position:absolute;left:9599;top:1739;width:58;height:58" coordorigin="9599,1739" coordsize="58,58" path="m9627,1739r-20,9l9599,1768r,2l9608,1789r21,7l9648,1787r8,-20l9647,1747r-20,-8xe" fillcolor="#333" stroked="f">
                <v:path arrowok="t"/>
              </v:shape>
            </v:group>
            <v:group id="_x0000_s4303" style="position:absolute;left:9599;top:1739;width:58;height:58" coordorigin="9599,1739" coordsize="58,58">
              <v:shape id="_x0000_s4304" style="position:absolute;left:9599;top:1739;width:58;height:58" coordorigin="9599,1739" coordsize="58,58" path="m9599,1768r8,-20l9627,1739r20,8l9656,1767r-8,20l9629,1796r-21,-7l9599,1770e" filled="f" strokecolor="#333" strokeweight=".18356mm">
                <v:path arrowok="t"/>
              </v:shape>
            </v:group>
            <v:group id="_x0000_s4301" style="position:absolute;left:9599;top:2098;width:58;height:58" coordorigin="9599,2098" coordsize="58,58">
              <v:shape id="_x0000_s4302" style="position:absolute;left:9599;top:2098;width:58;height:58" coordorigin="9599,2098" coordsize="58,58" path="m9627,2098r-20,9l9599,2127r,1l9608,2148r21,7l9648,2146r8,-20l9647,2106r-20,-8xe" fillcolor="#333" stroked="f">
                <v:path arrowok="t"/>
              </v:shape>
            </v:group>
            <v:group id="_x0000_s4299" style="position:absolute;left:9599;top:2098;width:58;height:58" coordorigin="9599,2098" coordsize="58,58">
              <v:shape id="_x0000_s4300" style="position:absolute;left:9599;top:2098;width:58;height:58" coordorigin="9599,2098" coordsize="58,58" path="m9599,2127r8,-20l9627,2098r20,8l9656,2126r-8,20l9629,2155r-21,-7l9599,2128e" filled="f" strokecolor="#333" strokeweight=".18356mm">
                <v:path arrowok="t"/>
              </v:shape>
            </v:group>
            <v:group id="_x0000_s4297" style="position:absolute;left:9599;top:2008;width:58;height:58" coordorigin="9599,2008" coordsize="58,58">
              <v:shape id="_x0000_s4298" style="position:absolute;left:9599;top:2008;width:58;height:58" coordorigin="9599,2008" coordsize="58,58" path="m9627,2008r-20,9l9599,2037r,2l9608,2058r21,8l9648,2057r8,-21l9647,2016r-20,-8xe" fillcolor="#333" stroked="f">
                <v:path arrowok="t"/>
              </v:shape>
            </v:group>
            <v:group id="_x0000_s4295" style="position:absolute;left:9599;top:2008;width:58;height:58" coordorigin="9599,2008" coordsize="58,58">
              <v:shape id="_x0000_s4296" style="position:absolute;left:9599;top:2008;width:58;height:58" coordorigin="9599,2008" coordsize="58,58" path="m9599,2037r8,-20l9627,2008r20,8l9656,2036r-8,21l9629,2066r-21,-8l9599,2039e" filled="f" strokecolor="#333" strokeweight=".18356mm">
                <v:path arrowok="t"/>
              </v:shape>
            </v:group>
            <v:group id="_x0000_s4293" style="position:absolute;left:9599;top:2098;width:58;height:58" coordorigin="9599,2098" coordsize="58,58">
              <v:shape id="_x0000_s4294" style="position:absolute;left:9599;top:2098;width:58;height:58" coordorigin="9599,2098" coordsize="58,58" path="m9627,2098r-20,9l9599,2127r,1l9608,2148r21,7l9648,2146r8,-20l9647,2106r-20,-8xe" fillcolor="#333" stroked="f">
                <v:path arrowok="t"/>
              </v:shape>
            </v:group>
            <v:group id="_x0000_s4291" style="position:absolute;left:9599;top:2098;width:58;height:58" coordorigin="9599,2098" coordsize="58,58">
              <v:shape id="_x0000_s4292" style="position:absolute;left:9599;top:2098;width:58;height:58" coordorigin="9599,2098" coordsize="58,58" path="m9599,2127r8,-20l9627,2098r20,8l9656,2126r-8,20l9629,2155r-21,-7l9599,2128e" filled="f" strokecolor="#333" strokeweight=".18356mm">
                <v:path arrowok="t"/>
              </v:shape>
            </v:group>
            <v:group id="_x0000_s4289" style="position:absolute;left:9599;top:2008;width:58;height:58" coordorigin="9599,2008" coordsize="58,58">
              <v:shape id="_x0000_s4290" style="position:absolute;left:9599;top:2008;width:58;height:58" coordorigin="9599,2008" coordsize="58,58" path="m9627,2008r-20,9l9599,2037r,2l9608,2058r21,8l9648,2057r8,-21l9647,2016r-20,-8xe" fillcolor="#333" stroked="f">
                <v:path arrowok="t"/>
              </v:shape>
            </v:group>
            <v:group id="_x0000_s4287" style="position:absolute;left:9599;top:2008;width:58;height:58" coordorigin="9599,2008" coordsize="58,58">
              <v:shape id="_x0000_s4288" style="position:absolute;left:9599;top:2008;width:58;height:58" coordorigin="9599,2008" coordsize="58,58" path="m9599,2037r8,-20l9627,2008r20,8l9656,2036r-8,21l9629,2066r-21,-8l9599,2039e" filled="f" strokecolor="#333" strokeweight=".18356mm">
                <v:path arrowok="t"/>
              </v:shape>
            </v:group>
            <v:group id="_x0000_s4285" style="position:absolute;left:9599;top:2098;width:58;height:58" coordorigin="9599,2098" coordsize="58,58">
              <v:shape id="_x0000_s4286" style="position:absolute;left:9599;top:2098;width:58;height:58" coordorigin="9599,2098" coordsize="58,58" path="m9627,2098r-20,9l9599,2127r,1l9608,2148r21,7l9648,2146r8,-20l9647,2106r-20,-8xe" fillcolor="#333" stroked="f">
                <v:path arrowok="t"/>
              </v:shape>
            </v:group>
            <v:group id="_x0000_s4283" style="position:absolute;left:9599;top:2098;width:58;height:58" coordorigin="9599,2098" coordsize="58,58">
              <v:shape id="_x0000_s4284" style="position:absolute;left:9599;top:2098;width:58;height:58" coordorigin="9599,2098" coordsize="58,58" path="m9599,2127r8,-20l9627,2098r20,8l9656,2126r-8,20l9629,2155r-21,-7l9599,2128e" filled="f" strokecolor="#333" strokeweight=".18356mm">
                <v:path arrowok="t"/>
              </v:shape>
            </v:group>
            <v:group id="_x0000_s4281" style="position:absolute;left:9627;top:2216;width:2;height:539" coordorigin="9627,2216" coordsize="2,539">
              <v:shape id="_x0000_s4282" style="position:absolute;left:9627;top:2216;width:2;height:539" coordorigin="9627,2216" coordsize="0,539" path="m9627,2755r,-539e" filled="f" strokecolor="#333" strokeweight=".27664mm">
                <v:path arrowok="t"/>
              </v:shape>
            </v:group>
            <v:group id="_x0000_s4279" style="position:absolute;left:9627;top:3114;width:2;height:539" coordorigin="9627,3114" coordsize="2,539">
              <v:shape id="_x0000_s4280" style="position:absolute;left:9627;top:3114;width:2;height:539" coordorigin="9627,3114" coordsize="0,539" path="m9627,3114r,538e" filled="f" strokecolor="#333" strokeweight=".27664mm">
                <v:path arrowok="t"/>
              </v:shape>
            </v:group>
            <v:group id="_x0000_s4277" style="position:absolute;left:9509;top:2755;width:238;height:359" coordorigin="9509,2755" coordsize="238,359">
              <v:shape id="_x0000_s4278" style="position:absolute;left:9509;top:2755;width:238;height:359" coordorigin="9509,2755" coordsize="238,359" path="m9509,2755r,359l9746,3114r,-359l9509,2755xe" filled="f" strokecolor="#333" strokeweight=".27664mm">
                <v:path arrowok="t"/>
              </v:shape>
            </v:group>
            <v:group id="_x0000_s4275" style="position:absolute;left:9509;top:2934;width:238;height:2" coordorigin="9509,2934" coordsize="238,2">
              <v:shape id="_x0000_s4276" style="position:absolute;left:9509;top:2934;width:238;height:2" coordorigin="9509,2934" coordsize="238,0" path="m9509,2934r237,e" filled="f" strokecolor="#333" strokeweight=".55069mm">
                <v:path arrowok="t"/>
              </v:shape>
            </v:group>
            <v:group id="_x0000_s4273" style="position:absolute;left:9915;top:2188;width:58;height:58" coordorigin="9915,2188" coordsize="58,58">
              <v:shape id="_x0000_s4274" style="position:absolute;left:9915;top:2188;width:58;height:58" coordorigin="9915,2188" coordsize="58,58" path="m9943,2188r-20,8l9915,2216r,2l9924,2237r21,8l9965,2236r7,-21l9964,2196r-21,-8xe" fillcolor="#333" stroked="f">
                <v:path arrowok="t"/>
              </v:shape>
            </v:group>
            <v:group id="_x0000_s4271" style="position:absolute;left:9915;top:2188;width:58;height:58" coordorigin="9915,2188" coordsize="58,58">
              <v:shape id="_x0000_s4272" style="position:absolute;left:9915;top:2188;width:58;height:58" coordorigin="9915,2188" coordsize="58,58" path="m9915,2216r8,-20l9943,2188r21,8l9972,2215r-7,21l9945,2245r-21,-8l9915,2218e" filled="f" strokecolor="#333" strokeweight=".18356mm">
                <v:path arrowok="t"/>
              </v:shape>
            </v:group>
            <v:group id="_x0000_s4269" style="position:absolute;left:9915;top:1829;width:58;height:58" coordorigin="9915,1829" coordsize="58,58">
              <v:shape id="_x0000_s4270" style="position:absolute;left:9915;top:1829;width:58;height:58" coordorigin="9915,1829" coordsize="58,58" path="m9943,1829r-20,8l9915,1857r,2l9924,1878r21,8l9965,1877r7,-21l9964,1837r-21,-8xe" fillcolor="#333" stroked="f">
                <v:path arrowok="t"/>
              </v:shape>
            </v:group>
            <v:group id="_x0000_s4267" style="position:absolute;left:9915;top:1829;width:58;height:58" coordorigin="9915,1829" coordsize="58,58">
              <v:shape id="_x0000_s4268" style="position:absolute;left:9915;top:1829;width:58;height:58" coordorigin="9915,1829" coordsize="58,58" path="m9915,1857r8,-20l9943,1829r21,8l9972,1856r-7,21l9945,1886r-21,-8l9915,1859e" filled="f" strokecolor="#333" strokeweight=".18356mm">
                <v:path arrowok="t"/>
              </v:shape>
            </v:group>
            <v:group id="_x0000_s4265" style="position:absolute;left:9915;top:2008;width:58;height:58" coordorigin="9915,2008" coordsize="58,58">
              <v:shape id="_x0000_s4266" style="position:absolute;left:9915;top:2008;width:58;height:58" coordorigin="9915,2008" coordsize="58,58" path="m9943,2008r-20,9l9915,2037r,2l9924,2058r21,8l9965,2057r7,-21l9964,2016r-21,-8xe" fillcolor="#333" stroked="f">
                <v:path arrowok="t"/>
              </v:shape>
            </v:group>
            <v:group id="_x0000_s4263" style="position:absolute;left:9915;top:2008;width:58;height:58" coordorigin="9915,2008" coordsize="58,58">
              <v:shape id="_x0000_s4264" style="position:absolute;left:9915;top:2008;width:58;height:58" coordorigin="9915,2008" coordsize="58,58" path="m9915,2037r8,-20l9943,2008r21,8l9972,2036r-7,21l9945,2066r-21,-8l9915,2039e" filled="f" strokecolor="#333" strokeweight=".18356mm">
                <v:path arrowok="t"/>
              </v:shape>
            </v:group>
            <v:group id="_x0000_s4261" style="position:absolute;left:9915;top:2188;width:58;height:58" coordorigin="9915,2188" coordsize="58,58">
              <v:shape id="_x0000_s4262" style="position:absolute;left:9915;top:2188;width:58;height:58" coordorigin="9915,2188" coordsize="58,58" path="m9943,2188r-20,8l9915,2216r,2l9924,2237r21,8l9965,2236r7,-21l9964,2196r-21,-8xe" fillcolor="#333" stroked="f">
                <v:path arrowok="t"/>
              </v:shape>
            </v:group>
            <v:group id="_x0000_s4259" style="position:absolute;left:9915;top:2188;width:58;height:58" coordorigin="9915,2188" coordsize="58,58">
              <v:shape id="_x0000_s4260" style="position:absolute;left:9915;top:2188;width:58;height:58" coordorigin="9915,2188" coordsize="58,58" path="m9915,2216r8,-20l9943,2188r21,8l9972,2215r-7,21l9945,2245r-21,-8l9915,2218e" filled="f" strokecolor="#333" strokeweight=".18356mm">
                <v:path arrowok="t"/>
              </v:shape>
            </v:group>
            <v:group id="_x0000_s4257" style="position:absolute;left:9915;top:2098;width:58;height:58" coordorigin="9915,2098" coordsize="58,58">
              <v:shape id="_x0000_s4258" style="position:absolute;left:9915;top:2098;width:58;height:58" coordorigin="9915,2098" coordsize="58,58" path="m9943,2098r-20,9l9915,2127r,1l9924,2148r21,7l9965,2146r7,-20l9964,2106r-21,-8xe" fillcolor="#333" stroked="f">
                <v:path arrowok="t"/>
              </v:shape>
            </v:group>
            <v:group id="_x0000_s4255" style="position:absolute;left:9915;top:2098;width:58;height:58" coordorigin="9915,2098" coordsize="58,58">
              <v:shape id="_x0000_s4256" style="position:absolute;left:9915;top:2098;width:58;height:58" coordorigin="9915,2098" coordsize="58,58" path="m9915,2127r8,-20l9943,2098r21,8l9972,2126r-7,20l9945,2155r-21,-7l9915,2128e" filled="f" strokecolor="#333" strokeweight=".18356mm">
                <v:path arrowok="t"/>
              </v:shape>
            </v:group>
            <v:group id="_x0000_s4253" style="position:absolute;left:9915;top:2188;width:58;height:58" coordorigin="9915,2188" coordsize="58,58">
              <v:shape id="_x0000_s4254" style="position:absolute;left:9915;top:2188;width:58;height:58" coordorigin="9915,2188" coordsize="58,58" path="m9943,2188r-20,8l9915,2216r,2l9924,2237r21,8l9965,2236r7,-21l9964,2196r-21,-8xe" fillcolor="#333" stroked="f">
                <v:path arrowok="t"/>
              </v:shape>
            </v:group>
            <v:group id="_x0000_s4251" style="position:absolute;left:9915;top:2188;width:58;height:58" coordorigin="9915,2188" coordsize="58,58">
              <v:shape id="_x0000_s4252" style="position:absolute;left:9915;top:2188;width:58;height:58" coordorigin="9915,2188" coordsize="58,58" path="m9915,2216r8,-20l9943,2188r21,8l9972,2215r-7,21l9945,2245r-21,-8l9915,2218e" filled="f" strokecolor="#333" strokeweight=".18356mm">
                <v:path arrowok="t"/>
              </v:shape>
            </v:group>
            <v:group id="_x0000_s4249" style="position:absolute;left:9915;top:2098;width:58;height:58" coordorigin="9915,2098" coordsize="58,58">
              <v:shape id="_x0000_s4250" style="position:absolute;left:9915;top:2098;width:58;height:58" coordorigin="9915,2098" coordsize="58,58" path="m9943,2098r-20,9l9915,2127r,1l9924,2148r21,7l9965,2146r7,-20l9964,2106r-21,-8xe" fillcolor="#333" stroked="f">
                <v:path arrowok="t"/>
              </v:shape>
            </v:group>
            <v:group id="_x0000_s4247" style="position:absolute;left:9915;top:2098;width:58;height:58" coordorigin="9915,2098" coordsize="58,58">
              <v:shape id="_x0000_s4248" style="position:absolute;left:9915;top:2098;width:58;height:58" coordorigin="9915,2098" coordsize="58,58" path="m9915,2127r8,-20l9943,2098r21,8l9972,2126r-7,20l9945,2155r-21,-7l9915,2128e" filled="f" strokecolor="#333" strokeweight=".18356mm">
                <v:path arrowok="t"/>
              </v:shape>
            </v:group>
            <v:group id="_x0000_s4245" style="position:absolute;left:9915;top:2008;width:58;height:58" coordorigin="9915,2008" coordsize="58,58">
              <v:shape id="_x0000_s4246" style="position:absolute;left:9915;top:2008;width:58;height:58" coordorigin="9915,2008" coordsize="58,58" path="m9943,2008r-20,9l9915,2037r,2l9924,2058r21,8l9965,2057r7,-21l9964,2016r-21,-8xe" fillcolor="#333" stroked="f">
                <v:path arrowok="t"/>
              </v:shape>
            </v:group>
            <v:group id="_x0000_s4243" style="position:absolute;left:9915;top:2008;width:58;height:58" coordorigin="9915,2008" coordsize="58,58">
              <v:shape id="_x0000_s4244" style="position:absolute;left:9915;top:2008;width:58;height:58" coordorigin="9915,2008" coordsize="58,58" path="m9915,2037r8,-20l9943,2008r21,8l9972,2036r-7,21l9945,2066r-21,-8l9915,2039e" filled="f" strokecolor="#333" strokeweight=".18356mm">
                <v:path arrowok="t"/>
              </v:shape>
            </v:group>
            <v:group id="_x0000_s4241" style="position:absolute;left:9915;top:1739;width:58;height:58" coordorigin="9915,1739" coordsize="58,58">
              <v:shape id="_x0000_s4242" style="position:absolute;left:9915;top:1739;width:58;height:58" coordorigin="9915,1739" coordsize="58,58" path="m9943,1739r-20,9l9915,1768r,2l9924,1789r21,7l9965,1787r7,-20l9964,1747r-21,-8xe" fillcolor="#333" stroked="f">
                <v:path arrowok="t"/>
              </v:shape>
            </v:group>
            <v:group id="_x0000_s4239" style="position:absolute;left:9915;top:1739;width:58;height:58" coordorigin="9915,1739" coordsize="58,58">
              <v:shape id="_x0000_s4240" style="position:absolute;left:9915;top:1739;width:58;height:58" coordorigin="9915,1739" coordsize="58,58" path="m9915,1768r8,-20l9943,1739r21,8l9972,1767r-7,20l9945,1796r-21,-7l9915,1770e" filled="f" strokecolor="#333" strokeweight=".18356mm">
                <v:path arrowok="t"/>
              </v:shape>
            </v:group>
            <v:group id="_x0000_s4237" style="position:absolute;left:9915;top:2098;width:58;height:58" coordorigin="9915,2098" coordsize="58,58">
              <v:shape id="_x0000_s4238" style="position:absolute;left:9915;top:2098;width:58;height:58" coordorigin="9915,2098" coordsize="58,58" path="m9943,2098r-20,9l9915,2127r,1l9924,2148r21,7l9965,2146r7,-20l9964,2106r-21,-8xe" fillcolor="#333" stroked="f">
                <v:path arrowok="t"/>
              </v:shape>
            </v:group>
            <v:group id="_x0000_s4235" style="position:absolute;left:9915;top:2098;width:58;height:58" coordorigin="9915,2098" coordsize="58,58">
              <v:shape id="_x0000_s4236" style="position:absolute;left:9915;top:2098;width:58;height:58" coordorigin="9915,2098" coordsize="58,58" path="m9915,2127r8,-20l9943,2098r21,8l9972,2126r-7,20l9945,2155r-21,-7l9915,2128e" filled="f" strokecolor="#333" strokeweight=".18356mm">
                <v:path arrowok="t"/>
              </v:shape>
            </v:group>
            <v:group id="_x0000_s4233" style="position:absolute;left:9915;top:1739;width:58;height:58" coordorigin="9915,1739" coordsize="58,58">
              <v:shape id="_x0000_s4234" style="position:absolute;left:9915;top:1739;width:58;height:58" coordorigin="9915,1739" coordsize="58,58" path="m9943,1739r-20,9l9915,1768r,2l9924,1789r21,7l9965,1787r7,-20l9964,1747r-21,-8xe" fillcolor="#333" stroked="f">
                <v:path arrowok="t"/>
              </v:shape>
            </v:group>
            <v:group id="_x0000_s4231" style="position:absolute;left:9915;top:1739;width:58;height:58" coordorigin="9915,1739" coordsize="58,58">
              <v:shape id="_x0000_s4232" style="position:absolute;left:9915;top:1739;width:58;height:58" coordorigin="9915,1739" coordsize="58,58" path="m9915,1768r8,-20l9943,1739r21,8l9972,1767r-7,20l9945,1796r-21,-7l9915,1770e" filled="f" strokecolor="#333" strokeweight=".18356mm">
                <v:path arrowok="t"/>
              </v:shape>
            </v:group>
            <v:group id="_x0000_s4229" style="position:absolute;left:9944;top:2306;width:2;height:539" coordorigin="9944,2306" coordsize="2,539">
              <v:shape id="_x0000_s4230" style="position:absolute;left:9944;top:2306;width:2;height:539" coordorigin="9944,2306" coordsize="0,539" path="m9944,2844r,-538e" filled="f" strokecolor="#333" strokeweight=".27664mm">
                <v:path arrowok="t"/>
              </v:shape>
            </v:group>
            <v:group id="_x0000_s4227" style="position:absolute;left:9944;top:3203;width:2;height:539" coordorigin="9944,3203" coordsize="2,539">
              <v:shape id="_x0000_s4228" style="position:absolute;left:9944;top:3203;width:2;height:539" coordorigin="9944,3203" coordsize="0,539" path="m9944,3203r,538e" filled="f" strokecolor="#333" strokeweight=".27664mm">
                <v:path arrowok="t"/>
              </v:shape>
            </v:group>
            <v:group id="_x0000_s4225" style="position:absolute;left:9825;top:2844;width:238;height:359" coordorigin="9825,2844" coordsize="238,359">
              <v:shape id="_x0000_s4226" style="position:absolute;left:9825;top:2844;width:238;height:359" coordorigin="9825,2844" coordsize="238,359" path="m9825,2844r,359l10062,3203r,-359l9825,2844xe" filled="f" strokecolor="#333" strokeweight=".27664mm">
                <v:path arrowok="t"/>
              </v:shape>
            </v:group>
            <v:group id="_x0000_s4223" style="position:absolute;left:9825;top:3024;width:238;height:2" coordorigin="9825,3024" coordsize="238,2">
              <v:shape id="_x0000_s4224" style="position:absolute;left:9825;top:3024;width:238;height:2" coordorigin="9825,3024" coordsize="238,0" path="m9825,3024r237,e" filled="f" strokecolor="#333" strokeweight=".55069mm">
                <v:path arrowok="t"/>
              </v:shape>
            </v:group>
            <v:group id="_x0000_s4221" style="position:absolute;left:2476;top:-1345;width:2;height:5329" coordorigin="2476,-1345" coordsize="2,5329">
              <v:shape id="_x0000_s4222" style="position:absolute;left:2476;top:-1345;width:2;height:5329" coordorigin="2476,-1345" coordsize="0,5329" path="m2476,3984r,-5329e" filled="f" strokeweight=".25078mm">
                <v:path arrowok="t"/>
              </v:shape>
            </v:group>
            <v:group id="_x0000_s4219" style="position:absolute;left:2440;top:3741;width:37;height:2" coordorigin="2440,3741" coordsize="37,2">
              <v:shape id="_x0000_s4220" style="position:absolute;left:2440;top:3741;width:37;height:2" coordorigin="2440,3741" coordsize="37,0" path="m2440,3741r36,e" filled="f" strokeweight=".25078mm">
                <v:path arrowok="t"/>
              </v:shape>
            </v:group>
            <v:group id="_x0000_s4217" style="position:absolute;left:2440;top:1947;width:37;height:2" coordorigin="2440,1947" coordsize="37,2">
              <v:shape id="_x0000_s4218" style="position:absolute;left:2440;top:1947;width:37;height:2" coordorigin="2440,1947" coordsize="37,0" path="m2440,1947r36,e" filled="f" strokeweight=".25078mm">
                <v:path arrowok="t"/>
              </v:shape>
            </v:group>
            <v:group id="_x0000_s4215" style="position:absolute;left:2440;top:153;width:37;height:2" coordorigin="2440,153" coordsize="37,2">
              <v:shape id="_x0000_s4216" style="position:absolute;left:2440;top:153;width:37;height:2" coordorigin="2440,153" coordsize="37,0" path="m2440,153r36,e" filled="f" strokeweight=".25078mm">
                <v:path arrowok="t"/>
              </v:shape>
            </v:group>
            <v:group id="_x0000_s4213" style="position:absolute;left:2476;top:3984;width:7658;height:2" coordorigin="2476,3984" coordsize="7658,2">
              <v:shape id="_x0000_s4214" style="position:absolute;left:2476;top:3984;width:7658;height:2" coordorigin="2476,3984" coordsize="7658,0" path="m2476,3984r7658,e" filled="f" strokeweight=".25078mm">
                <v:path arrowok="t"/>
              </v:shape>
            </v:group>
            <v:group id="_x0000_s4211" style="position:absolute;left:2666;top:3984;width:2;height:37" coordorigin="2666,3984" coordsize="2,37">
              <v:shape id="_x0000_s4212" style="position:absolute;left:2666;top:3984;width:2;height:37" coordorigin="2666,3984" coordsize="0,37" path="m2666,4020r,-36e" filled="f" strokeweight=".25078mm">
                <v:path arrowok="t"/>
              </v:shape>
            </v:group>
            <v:group id="_x0000_s4209" style="position:absolute;left:2983;top:3984;width:2;height:37" coordorigin="2983,3984" coordsize="2,37">
              <v:shape id="_x0000_s4210" style="position:absolute;left:2983;top:3984;width:2;height:37" coordorigin="2983,3984" coordsize="0,37" path="m2983,4020r,-36e" filled="f" strokeweight=".25078mm">
                <v:path arrowok="t"/>
              </v:shape>
            </v:group>
            <v:group id="_x0000_s4207" style="position:absolute;left:3299;top:3984;width:2;height:37" coordorigin="3299,3984" coordsize="2,37">
              <v:shape id="_x0000_s4208" style="position:absolute;left:3299;top:3984;width:2;height:37" coordorigin="3299,3984" coordsize="0,37" path="m3299,4020r,-36e" filled="f" strokeweight=".25078mm">
                <v:path arrowok="t"/>
              </v:shape>
            </v:group>
            <v:group id="_x0000_s4205" style="position:absolute;left:3616;top:3984;width:2;height:37" coordorigin="3616,3984" coordsize="2,37">
              <v:shape id="_x0000_s4206" style="position:absolute;left:3616;top:3984;width:2;height:37" coordorigin="3616,3984" coordsize="0,37" path="m3616,4020r,-36e" filled="f" strokeweight=".25078mm">
                <v:path arrowok="t"/>
              </v:shape>
            </v:group>
            <v:group id="_x0000_s4203" style="position:absolute;left:3932;top:3984;width:2;height:37" coordorigin="3932,3984" coordsize="2,37">
              <v:shape id="_x0000_s4204" style="position:absolute;left:3932;top:3984;width:2;height:37" coordorigin="3932,3984" coordsize="0,37" path="m3932,4020r,-36e" filled="f" strokeweight=".25078mm">
                <v:path arrowok="t"/>
              </v:shape>
            </v:group>
            <v:group id="_x0000_s4201" style="position:absolute;left:4248;top:3984;width:2;height:37" coordorigin="4248,3984" coordsize="2,37">
              <v:shape id="_x0000_s4202" style="position:absolute;left:4248;top:3984;width:2;height:37" coordorigin="4248,3984" coordsize="0,37" path="m4248,4020r,-36e" filled="f" strokeweight=".25078mm">
                <v:path arrowok="t"/>
              </v:shape>
            </v:group>
            <v:group id="_x0000_s4199" style="position:absolute;left:4565;top:3984;width:2;height:37" coordorigin="4565,3984" coordsize="2,37">
              <v:shape id="_x0000_s4200" style="position:absolute;left:4565;top:3984;width:2;height:37" coordorigin="4565,3984" coordsize="0,37" path="m4565,4020r,-36e" filled="f" strokeweight=".25078mm">
                <v:path arrowok="t"/>
              </v:shape>
            </v:group>
            <v:group id="_x0000_s4197" style="position:absolute;left:4881;top:3984;width:2;height:37" coordorigin="4881,3984" coordsize="2,37">
              <v:shape id="_x0000_s4198" style="position:absolute;left:4881;top:3984;width:2;height:37" coordorigin="4881,3984" coordsize="0,37" path="m4881,4020r,-36e" filled="f" strokeweight=".25078mm">
                <v:path arrowok="t"/>
              </v:shape>
            </v:group>
            <v:group id="_x0000_s4195" style="position:absolute;left:5198;top:3984;width:2;height:37" coordorigin="5198,3984" coordsize="2,37">
              <v:shape id="_x0000_s4196" style="position:absolute;left:5198;top:3984;width:2;height:37" coordorigin="5198,3984" coordsize="0,37" path="m5198,4020r,-36e" filled="f" strokeweight=".25078mm">
                <v:path arrowok="t"/>
              </v:shape>
            </v:group>
            <v:group id="_x0000_s4193" style="position:absolute;left:5514;top:3984;width:2;height:37" coordorigin="5514,3984" coordsize="2,37">
              <v:shape id="_x0000_s4194" style="position:absolute;left:5514;top:3984;width:2;height:37" coordorigin="5514,3984" coordsize="0,37" path="m5514,4020r,-36e" filled="f" strokeweight=".25078mm">
                <v:path arrowok="t"/>
              </v:shape>
            </v:group>
            <v:group id="_x0000_s4191" style="position:absolute;left:5830;top:3984;width:2;height:37" coordorigin="5830,3984" coordsize="2,37">
              <v:shape id="_x0000_s4192" style="position:absolute;left:5830;top:3984;width:2;height:37" coordorigin="5830,3984" coordsize="0,37" path="m5830,4020r,-36e" filled="f" strokeweight=".25078mm">
                <v:path arrowok="t"/>
              </v:shape>
            </v:group>
            <v:group id="_x0000_s4189" style="position:absolute;left:6147;top:3984;width:2;height:37" coordorigin="6147,3984" coordsize="2,37">
              <v:shape id="_x0000_s4190" style="position:absolute;left:6147;top:3984;width:2;height:37" coordorigin="6147,3984" coordsize="0,37" path="m6147,4020r,-36e" filled="f" strokeweight=".25078mm">
                <v:path arrowok="t"/>
              </v:shape>
            </v:group>
            <v:group id="_x0000_s4187" style="position:absolute;left:6463;top:3984;width:2;height:37" coordorigin="6463,3984" coordsize="2,37">
              <v:shape id="_x0000_s4188" style="position:absolute;left:6463;top:3984;width:2;height:37" coordorigin="6463,3984" coordsize="0,37" path="m6463,4020r,-36e" filled="f" strokeweight=".25078mm">
                <v:path arrowok="t"/>
              </v:shape>
            </v:group>
            <v:group id="_x0000_s4185" style="position:absolute;left:6780;top:3984;width:2;height:37" coordorigin="6780,3984" coordsize="2,37">
              <v:shape id="_x0000_s4186" style="position:absolute;left:6780;top:3984;width:2;height:37" coordorigin="6780,3984" coordsize="0,37" path="m6780,4020r,-36e" filled="f" strokeweight=".25078mm">
                <v:path arrowok="t"/>
              </v:shape>
            </v:group>
            <v:group id="_x0000_s4183" style="position:absolute;left:7096;top:3984;width:2;height:37" coordorigin="7096,3984" coordsize="2,37">
              <v:shape id="_x0000_s4184" style="position:absolute;left:7096;top:3984;width:2;height:37" coordorigin="7096,3984" coordsize="0,37" path="m7096,4020r,-36e" filled="f" strokeweight=".25078mm">
                <v:path arrowok="t"/>
              </v:shape>
            </v:group>
            <v:group id="_x0000_s4181" style="position:absolute;left:7412;top:3984;width:2;height:37" coordorigin="7412,3984" coordsize="2,37">
              <v:shape id="_x0000_s4182" style="position:absolute;left:7412;top:3984;width:2;height:37" coordorigin="7412,3984" coordsize="0,37" path="m7412,4020r,-36e" filled="f" strokeweight=".25078mm">
                <v:path arrowok="t"/>
              </v:shape>
            </v:group>
            <v:group id="_x0000_s4179" style="position:absolute;left:7729;top:3984;width:2;height:37" coordorigin="7729,3984" coordsize="2,37">
              <v:shape id="_x0000_s4180" style="position:absolute;left:7729;top:3984;width:2;height:37" coordorigin="7729,3984" coordsize="0,37" path="m7729,4020r,-36e" filled="f" strokeweight=".25078mm">
                <v:path arrowok="t"/>
              </v:shape>
            </v:group>
            <v:group id="_x0000_s4177" style="position:absolute;left:8045;top:3984;width:2;height:37" coordorigin="8045,3984" coordsize="2,37">
              <v:shape id="_x0000_s4178" style="position:absolute;left:8045;top:3984;width:2;height:37" coordorigin="8045,3984" coordsize="0,37" path="m8045,4020r,-36e" filled="f" strokeweight=".25078mm">
                <v:path arrowok="t"/>
              </v:shape>
            </v:group>
            <v:group id="_x0000_s4175" style="position:absolute;left:8362;top:3984;width:2;height:37" coordorigin="8362,3984" coordsize="2,37">
              <v:shape id="_x0000_s4176" style="position:absolute;left:8362;top:3984;width:2;height:37" coordorigin="8362,3984" coordsize="0,37" path="m8362,4020r,-36e" filled="f" strokeweight=".25078mm">
                <v:path arrowok="t"/>
              </v:shape>
            </v:group>
            <v:group id="_x0000_s4173" style="position:absolute;left:8678;top:3984;width:2;height:37" coordorigin="8678,3984" coordsize="2,37">
              <v:shape id="_x0000_s4174" style="position:absolute;left:8678;top:3984;width:2;height:37" coordorigin="8678,3984" coordsize="0,37" path="m8678,4020r,-36e" filled="f" strokeweight=".25078mm">
                <v:path arrowok="t"/>
              </v:shape>
            </v:group>
            <v:group id="_x0000_s4171" style="position:absolute;left:8994;top:3984;width:2;height:37" coordorigin="8994,3984" coordsize="2,37">
              <v:shape id="_x0000_s4172" style="position:absolute;left:8994;top:3984;width:2;height:37" coordorigin="8994,3984" coordsize="0,37" path="m8994,4020r,-36e" filled="f" strokeweight=".25078mm">
                <v:path arrowok="t"/>
              </v:shape>
            </v:group>
            <v:group id="_x0000_s4169" style="position:absolute;left:9311;top:3984;width:2;height:37" coordorigin="9311,3984" coordsize="2,37">
              <v:shape id="_x0000_s4170" style="position:absolute;left:9311;top:3984;width:2;height:37" coordorigin="9311,3984" coordsize="0,37" path="m9311,4020r,-36e" filled="f" strokeweight=".25078mm">
                <v:path arrowok="t"/>
              </v:shape>
            </v:group>
            <v:group id="_x0000_s4167" style="position:absolute;left:9627;top:3984;width:2;height:37" coordorigin="9627,3984" coordsize="2,37">
              <v:shape id="_x0000_s4168" style="position:absolute;left:9627;top:3984;width:2;height:37" coordorigin="9627,3984" coordsize="0,37" path="m9627,4020r,-36e" filled="f" strokeweight=".25078mm">
                <v:path arrowok="t"/>
              </v:shape>
            </v:group>
            <v:group id="_x0000_s4165" style="position:absolute;left:9944;top:3984;width:2;height:37" coordorigin="9944,3984" coordsize="2,37">
              <v:shape id="_x0000_s4166" style="position:absolute;left:9944;top:3984;width:2;height:37" coordorigin="9944,3984" coordsize="0,37" path="m9944,4020r,-36e" filled="f" strokeweight=".25078mm">
                <v:path arrowok="t"/>
              </v:shape>
            </v:group>
            <w10:wrap anchorx="page"/>
          </v:group>
        </w:pict>
      </w:r>
      <w:r>
        <w:rPr>
          <w:rFonts w:ascii="Arial"/>
          <w:w w:val="105"/>
          <w:sz w:val="11"/>
        </w:rPr>
        <w:t>40</w:t>
      </w:r>
    </w:p>
    <w:p w14:paraId="55CB7345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7911F56E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41017539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6FFAD3B6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0498DC51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7748B1D1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3ADA8714" w14:textId="77777777" w:rsidR="00632595" w:rsidRDefault="00632595">
      <w:pPr>
        <w:spacing w:before="1"/>
        <w:rPr>
          <w:rFonts w:ascii="Arial" w:eastAsia="Arial" w:hAnsi="Arial" w:cs="Arial"/>
          <w:sz w:val="17"/>
          <w:szCs w:val="17"/>
        </w:rPr>
      </w:pPr>
    </w:p>
    <w:p w14:paraId="6C7CD052" w14:textId="77777777" w:rsidR="00632595" w:rsidRDefault="008950A2">
      <w:pPr>
        <w:spacing w:before="92"/>
        <w:ind w:left="560"/>
        <w:rPr>
          <w:rFonts w:ascii="Arial" w:eastAsia="Arial" w:hAnsi="Arial" w:cs="Arial"/>
          <w:sz w:val="11"/>
          <w:szCs w:val="11"/>
        </w:rPr>
      </w:pPr>
      <w:r>
        <w:pict w14:anchorId="7B5F81FE">
          <v:shape id="_x0000_s4163" type="#_x0000_t202" style="position:absolute;left:0;text-align:left;margin-left:102.05pt;margin-top:-41.8pt;width:9.35pt;height:36.1pt;z-index:4720;mso-position-horizontal-relative:page" filled="f" stroked="f">
            <v:textbox style="layout-flow:vertical;mso-layout-flow-alt:bottom-to-top" inset="0,0,0,0">
              <w:txbxContent>
                <w:p w14:paraId="1A4A495E" w14:textId="77777777" w:rsidR="008950A2" w:rsidRDefault="008950A2">
                  <w:pPr>
                    <w:spacing w:before="7"/>
                    <w:ind w:left="20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spacing w:val="-5"/>
                      <w:w w:val="104"/>
                      <w:sz w:val="14"/>
                    </w:rPr>
                    <w:t>PATIENTS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w w:val="105"/>
          <w:sz w:val="11"/>
        </w:rPr>
        <w:t>20</w:t>
      </w:r>
    </w:p>
    <w:p w14:paraId="0B50D3A0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36D36217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6666D256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11A0201C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46FC971B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633DC4D7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53B56ABC" w14:textId="77777777" w:rsidR="00632595" w:rsidRDefault="00632595">
      <w:pPr>
        <w:spacing w:before="1"/>
        <w:rPr>
          <w:rFonts w:ascii="Arial" w:eastAsia="Arial" w:hAnsi="Arial" w:cs="Arial"/>
          <w:sz w:val="17"/>
          <w:szCs w:val="17"/>
        </w:rPr>
      </w:pPr>
    </w:p>
    <w:p w14:paraId="71CC8716" w14:textId="77777777" w:rsidR="00632595" w:rsidRDefault="008950A2">
      <w:pPr>
        <w:spacing w:before="92"/>
        <w:ind w:left="625"/>
        <w:rPr>
          <w:rFonts w:ascii="Arial" w:eastAsia="Arial" w:hAnsi="Arial" w:cs="Arial"/>
          <w:sz w:val="11"/>
          <w:szCs w:val="11"/>
        </w:rPr>
      </w:pPr>
      <w:r>
        <w:rPr>
          <w:rFonts w:ascii="Arial"/>
          <w:w w:val="105"/>
          <w:sz w:val="11"/>
        </w:rPr>
        <w:t>0</w:t>
      </w:r>
    </w:p>
    <w:p w14:paraId="4E673A32" w14:textId="77777777" w:rsidR="00632595" w:rsidRDefault="00632595">
      <w:pPr>
        <w:spacing w:before="5"/>
        <w:rPr>
          <w:rFonts w:ascii="Arial" w:eastAsia="Arial" w:hAnsi="Arial" w:cs="Arial"/>
          <w:sz w:val="11"/>
          <w:szCs w:val="11"/>
        </w:rPr>
      </w:pPr>
    </w:p>
    <w:p w14:paraId="69307CE2" w14:textId="77777777" w:rsidR="00632595" w:rsidRDefault="008950A2">
      <w:pPr>
        <w:tabs>
          <w:tab w:val="left" w:pos="719"/>
          <w:tab w:val="left" w:pos="1035"/>
          <w:tab w:val="left" w:pos="1351"/>
          <w:tab w:val="left" w:pos="1668"/>
          <w:tab w:val="left" w:pos="1984"/>
          <w:tab w:val="left" w:pos="2301"/>
          <w:tab w:val="left" w:pos="2617"/>
          <w:tab w:val="left" w:pos="2933"/>
          <w:tab w:val="left" w:pos="3250"/>
          <w:tab w:val="left" w:pos="3534"/>
        </w:tabs>
        <w:spacing w:before="92"/>
        <w:ind w:left="402"/>
        <w:jc w:val="center"/>
        <w:rPr>
          <w:rFonts w:ascii="Arial" w:eastAsia="Arial" w:hAnsi="Arial" w:cs="Arial"/>
          <w:sz w:val="11"/>
          <w:szCs w:val="11"/>
        </w:rPr>
      </w:pPr>
      <w:r>
        <w:rPr>
          <w:rFonts w:ascii="Arial"/>
          <w:w w:val="105"/>
          <w:sz w:val="11"/>
        </w:rPr>
        <w:t>0</w:t>
      </w:r>
      <w:r>
        <w:rPr>
          <w:rFonts w:ascii="Arial"/>
          <w:w w:val="105"/>
          <w:sz w:val="11"/>
        </w:rPr>
        <w:tab/>
        <w:t>1</w:t>
      </w:r>
      <w:r>
        <w:rPr>
          <w:rFonts w:ascii="Arial"/>
          <w:w w:val="105"/>
          <w:sz w:val="11"/>
        </w:rPr>
        <w:tab/>
        <w:t>2</w:t>
      </w:r>
      <w:r>
        <w:rPr>
          <w:rFonts w:ascii="Arial"/>
          <w:w w:val="105"/>
          <w:sz w:val="11"/>
        </w:rPr>
        <w:tab/>
        <w:t>3</w:t>
      </w:r>
      <w:r>
        <w:rPr>
          <w:rFonts w:ascii="Arial"/>
          <w:w w:val="105"/>
          <w:sz w:val="11"/>
        </w:rPr>
        <w:tab/>
        <w:t>4</w:t>
      </w:r>
      <w:r>
        <w:rPr>
          <w:rFonts w:ascii="Arial"/>
          <w:w w:val="105"/>
          <w:sz w:val="11"/>
        </w:rPr>
        <w:tab/>
        <w:t>5</w:t>
      </w:r>
      <w:r>
        <w:rPr>
          <w:rFonts w:ascii="Arial"/>
          <w:w w:val="105"/>
          <w:sz w:val="11"/>
        </w:rPr>
        <w:tab/>
        <w:t>6</w:t>
      </w:r>
      <w:r>
        <w:rPr>
          <w:rFonts w:ascii="Arial"/>
          <w:w w:val="105"/>
          <w:sz w:val="11"/>
        </w:rPr>
        <w:tab/>
        <w:t>7</w:t>
      </w:r>
      <w:r>
        <w:rPr>
          <w:rFonts w:ascii="Arial"/>
          <w:w w:val="105"/>
          <w:sz w:val="11"/>
        </w:rPr>
        <w:tab/>
        <w:t>8</w:t>
      </w:r>
      <w:r>
        <w:rPr>
          <w:rFonts w:ascii="Arial"/>
          <w:w w:val="105"/>
          <w:sz w:val="11"/>
        </w:rPr>
        <w:tab/>
        <w:t>9</w:t>
      </w:r>
      <w:r>
        <w:rPr>
          <w:rFonts w:ascii="Arial"/>
          <w:w w:val="105"/>
          <w:sz w:val="11"/>
        </w:rPr>
        <w:tab/>
        <w:t xml:space="preserve">10    </w:t>
      </w:r>
      <w:r>
        <w:rPr>
          <w:rFonts w:ascii="Arial"/>
          <w:spacing w:val="26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 xml:space="preserve">11    </w:t>
      </w:r>
      <w:r>
        <w:rPr>
          <w:rFonts w:ascii="Arial"/>
          <w:spacing w:val="26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 xml:space="preserve">12    </w:t>
      </w:r>
      <w:r>
        <w:rPr>
          <w:rFonts w:ascii="Arial"/>
          <w:spacing w:val="26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 xml:space="preserve">13    </w:t>
      </w:r>
      <w:r>
        <w:rPr>
          <w:rFonts w:ascii="Arial"/>
          <w:spacing w:val="27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 xml:space="preserve">14    </w:t>
      </w:r>
      <w:r>
        <w:rPr>
          <w:rFonts w:ascii="Arial"/>
          <w:spacing w:val="26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 xml:space="preserve">15    </w:t>
      </w:r>
      <w:r>
        <w:rPr>
          <w:rFonts w:ascii="Arial"/>
          <w:spacing w:val="26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 xml:space="preserve">16    </w:t>
      </w:r>
      <w:r>
        <w:rPr>
          <w:rFonts w:ascii="Arial"/>
          <w:spacing w:val="26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 xml:space="preserve">17    </w:t>
      </w:r>
      <w:r>
        <w:rPr>
          <w:rFonts w:ascii="Arial"/>
          <w:spacing w:val="27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 xml:space="preserve">18    </w:t>
      </w:r>
      <w:r>
        <w:rPr>
          <w:rFonts w:ascii="Arial"/>
          <w:spacing w:val="26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 xml:space="preserve">19    </w:t>
      </w:r>
      <w:r>
        <w:rPr>
          <w:rFonts w:ascii="Arial"/>
          <w:spacing w:val="26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 xml:space="preserve">20    </w:t>
      </w:r>
      <w:r>
        <w:rPr>
          <w:rFonts w:ascii="Arial"/>
          <w:spacing w:val="26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 xml:space="preserve">21    </w:t>
      </w:r>
      <w:r>
        <w:rPr>
          <w:rFonts w:ascii="Arial"/>
          <w:spacing w:val="27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 xml:space="preserve">22    </w:t>
      </w:r>
      <w:r>
        <w:rPr>
          <w:rFonts w:ascii="Arial"/>
          <w:spacing w:val="26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23</w:t>
      </w:r>
    </w:p>
    <w:p w14:paraId="0433D973" w14:textId="77777777" w:rsidR="00632595" w:rsidRDefault="008950A2">
      <w:pPr>
        <w:spacing w:before="51"/>
        <w:ind w:left="369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/>
          <w:w w:val="105"/>
          <w:sz w:val="14"/>
        </w:rPr>
        <w:t>HOUR</w:t>
      </w:r>
    </w:p>
    <w:p w14:paraId="5429C11B" w14:textId="77777777" w:rsidR="00632595" w:rsidRDefault="00632595">
      <w:pPr>
        <w:spacing w:before="10"/>
        <w:rPr>
          <w:rFonts w:ascii="Arial" w:eastAsia="Arial" w:hAnsi="Arial" w:cs="Arial"/>
          <w:sz w:val="15"/>
          <w:szCs w:val="15"/>
        </w:rPr>
      </w:pPr>
    </w:p>
    <w:p w14:paraId="60E208B7" w14:textId="77777777" w:rsidR="00632595" w:rsidRDefault="008950A2">
      <w:pPr>
        <w:pStyle w:val="BodyText"/>
        <w:spacing w:before="66" w:line="249" w:lineRule="auto"/>
        <w:ind w:right="176" w:firstLine="239"/>
        <w:jc w:val="both"/>
      </w:pPr>
      <w:r>
        <w:rPr>
          <w:spacing w:val="-9"/>
        </w:rPr>
        <w:t>We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patients</w:t>
      </w:r>
      <w:r>
        <w:rPr>
          <w:spacing w:val="-7"/>
        </w:rPr>
        <w:t xml:space="preserve"> </w:t>
      </w:r>
      <w:r>
        <w:rPr>
          <w:spacing w:val="-2"/>
        </w:rPr>
        <w:t>arrive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rather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night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t>guessed,</w:t>
      </w:r>
      <w:r>
        <w:rPr>
          <w:spacing w:val="-6"/>
        </w:rPr>
        <w:t xml:space="preserve"> </w:t>
      </w:r>
      <w:r>
        <w:rPr>
          <w:spacing w:val="-2"/>
        </w:rPr>
        <w:t>but</w:t>
      </w:r>
      <w:r>
        <w:rPr>
          <w:spacing w:val="-8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that</w:t>
      </w:r>
      <w:r>
        <w:rPr>
          <w:spacing w:val="27"/>
          <w:w w:val="99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patients</w:t>
      </w:r>
      <w:r>
        <w:rPr>
          <w:spacing w:val="3"/>
        </w:rPr>
        <w:t xml:space="preserve"> </w:t>
      </w:r>
      <w:r>
        <w:rPr>
          <w:spacing w:val="-2"/>
        </w:rPr>
        <w:t>arrive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afternoon</w:t>
      </w:r>
      <w:r>
        <w:rPr>
          <w:spacing w:val="3"/>
        </w:rPr>
        <w:t xml:space="preserve"> </w:t>
      </w:r>
      <w:r>
        <w:t>rather</w:t>
      </w:r>
      <w:r>
        <w:rPr>
          <w:spacing w:val="3"/>
        </w:rPr>
        <w:t xml:space="preserve"> </w:t>
      </w:r>
      <w:r>
        <w:t>than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evening.</w:t>
      </w:r>
      <w:r>
        <w:rPr>
          <w:spacing w:val="29"/>
        </w:rPr>
        <w:t xml:space="preserve"> </w:t>
      </w:r>
      <w:r>
        <w:t>Also,</w:t>
      </w:r>
      <w:r>
        <w:rPr>
          <w:spacing w:val="5"/>
        </w:rPr>
        <w:t xml:space="preserve"> </w:t>
      </w:r>
      <w:r>
        <w:t>most</w:t>
      </w:r>
      <w:r>
        <w:rPr>
          <w:spacing w:val="4"/>
        </w:rPr>
        <w:t xml:space="preserve"> </w:t>
      </w:r>
      <w:r>
        <w:t>patients</w:t>
      </w:r>
      <w:r>
        <w:rPr>
          <w:spacing w:val="3"/>
        </w:rPr>
        <w:t xml:space="preserve"> </w:t>
      </w:r>
      <w:r>
        <w:rPr>
          <w:spacing w:val="-2"/>
        </w:rPr>
        <w:t>show</w:t>
      </w:r>
      <w:r>
        <w:rPr>
          <w:spacing w:val="3"/>
        </w:rPr>
        <w:t xml:space="preserve"> </w:t>
      </w:r>
      <w:r>
        <w:t>up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early</w:t>
      </w:r>
      <w:r>
        <w:rPr>
          <w:spacing w:val="28"/>
          <w:w w:val="99"/>
        </w:rPr>
        <w:t xml:space="preserve"> </w:t>
      </w:r>
      <w:r>
        <w:t>part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day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around</w:t>
      </w:r>
      <w:r>
        <w:rPr>
          <w:spacing w:val="2"/>
        </w:rPr>
        <w:t xml:space="preserve"> </w:t>
      </w:r>
      <w:r>
        <w:t>noon.</w:t>
      </w:r>
      <w:r>
        <w:rPr>
          <w:spacing w:val="26"/>
        </w:rPr>
        <w:t xml:space="preserve"> </w:t>
      </w:r>
      <w:r>
        <w:rPr>
          <w:spacing w:val="-2"/>
        </w:rPr>
        <w:t>Given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amount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(87648/24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3652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points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hour),</w:t>
      </w:r>
      <w:r>
        <w:rPr>
          <w:spacing w:val="22"/>
          <w:w w:val="99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z-test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different.</w:t>
      </w:r>
    </w:p>
    <w:p w14:paraId="5A754180" w14:textId="77777777" w:rsidR="00632595" w:rsidRDefault="00632595">
      <w:pPr>
        <w:spacing w:line="249" w:lineRule="auto"/>
        <w:jc w:val="both"/>
        <w:sectPr w:rsidR="00632595">
          <w:pgSz w:w="12240" w:h="15840"/>
          <w:pgMar w:top="1500" w:right="1720" w:bottom="1160" w:left="1720" w:header="0" w:footer="961" w:gutter="0"/>
          <w:cols w:space="720"/>
        </w:sectPr>
      </w:pPr>
    </w:p>
    <w:p w14:paraId="5F5EB05A" w14:textId="77777777" w:rsidR="00632595" w:rsidRDefault="00632595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EA05944" w14:textId="77777777" w:rsidR="00632595" w:rsidRDefault="008950A2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pict w14:anchorId="1A0ADE45">
          <v:group id="_x0000_s4161" style="position:absolute;left:0;text-align:left;margin-left:94.95pt;margin-top:16pt;width:422.15pt;height:.1pt;z-index:4744;mso-position-horizontal-relative:page" coordorigin="1899,320" coordsize="8443,2">
            <v:shape id="_x0000_s4162" style="position:absolute;left:1899;top:320;width:8443;height:2" coordorigin="1899,320" coordsize="8443,0" path="m1899,320r8442,e" filled="f" strokeweight=".14042mm">
              <v:path arrowok="t"/>
            </v:shape>
            <w10:wrap anchorx="page"/>
          </v:group>
        </w:pict>
      </w: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25</w:t>
      </w:r>
    </w:p>
    <w:p w14:paraId="788D671B" w14:textId="77777777" w:rsidR="00632595" w:rsidRDefault="008950A2">
      <w:pPr>
        <w:pStyle w:val="BodyText"/>
        <w:spacing w:before="315" w:line="249" w:lineRule="auto"/>
        <w:ind w:right="176" w:firstLine="239"/>
        <w:jc w:val="both"/>
      </w:pPr>
      <w:r>
        <w:rPr>
          <w:spacing w:val="-9"/>
        </w:rPr>
        <w:t>We</w:t>
      </w:r>
      <w:r>
        <w:rPr>
          <w:spacing w:val="-15"/>
        </w:rPr>
        <w:t xml:space="preserve"> </w:t>
      </w:r>
      <w:r>
        <w:t>find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spacing w:val="-1"/>
        </w:rPr>
        <w:t>p-value</w:t>
      </w:r>
      <w:r>
        <w:rPr>
          <w:spacing w:val="-14"/>
        </w:rPr>
        <w:t xml:space="preserve"> </w:t>
      </w:r>
      <w:r>
        <w:t>approximated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rFonts w:ascii="Arial"/>
        </w:rPr>
        <w:t>0</w:t>
      </w:r>
      <w:r>
        <w:t>,</w:t>
      </w:r>
      <w:r>
        <w:rPr>
          <w:spacing w:val="-13"/>
        </w:rPr>
        <w:t xml:space="preserve"> </w:t>
      </w:r>
      <w:r>
        <w:t>so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test</w:t>
      </w:r>
      <w:r>
        <w:rPr>
          <w:spacing w:val="-15"/>
        </w:rPr>
        <w:t xml:space="preserve"> </w:t>
      </w:r>
      <w:r>
        <w:rPr>
          <w:spacing w:val="-1"/>
        </w:rPr>
        <w:t>shows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1"/>
        </w:rPr>
        <w:t>difference</w:t>
      </w:r>
      <w:r>
        <w:rPr>
          <w:spacing w:val="-14"/>
        </w:rPr>
        <w:t xml:space="preserve"> </w:t>
      </w:r>
      <w:r>
        <w:rPr>
          <w:spacing w:val="-1"/>
        </w:rPr>
        <w:t>between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1"/>
        </w:rPr>
        <w:t>average</w:t>
      </w:r>
      <w:r>
        <w:rPr>
          <w:spacing w:val="-15"/>
        </w:rPr>
        <w:t xml:space="preserve"> </w:t>
      </w:r>
      <w:r>
        <w:t>amount</w:t>
      </w:r>
      <w:r>
        <w:rPr>
          <w:spacing w:val="-14"/>
        </w:rPr>
        <w:t xml:space="preserve"> </w:t>
      </w:r>
      <w:r>
        <w:t>of</w:t>
      </w:r>
      <w:r>
        <w:rPr>
          <w:spacing w:val="27"/>
          <w:w w:val="99"/>
        </w:rPr>
        <w:t xml:space="preserve"> </w:t>
      </w:r>
      <w:r>
        <w:t>patient</w:t>
      </w:r>
      <w:r>
        <w:rPr>
          <w:spacing w:val="-6"/>
        </w:rPr>
        <w:t xml:space="preserve"> </w:t>
      </w:r>
      <w:r>
        <w:rPr>
          <w:spacing w:val="-2"/>
        </w:rPr>
        <w:t>arrival</w:t>
      </w:r>
      <w:r>
        <w:rPr>
          <w:spacing w:val="-6"/>
        </w:rPr>
        <w:t xml:space="preserve"> </w:t>
      </w:r>
      <w:r>
        <w:rPr>
          <w:spacing w:val="-1"/>
        </w:rPr>
        <w:t>between</w:t>
      </w:r>
      <w:r>
        <w:rPr>
          <w:spacing w:val="-6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6:59am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10:59am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statistically</w:t>
      </w:r>
      <w:r>
        <w:rPr>
          <w:spacing w:val="-6"/>
        </w:rPr>
        <w:t xml:space="preserve"> </w:t>
      </w:r>
      <w:r>
        <w:t>significant.</w:t>
      </w:r>
      <w:r>
        <w:rPr>
          <w:spacing w:val="5"/>
        </w:rPr>
        <w:t xml:space="preserve"> </w:t>
      </w:r>
      <w:r>
        <w:t>This</w:t>
      </w:r>
      <w:r>
        <w:rPr>
          <w:spacing w:val="20"/>
          <w:w w:val="99"/>
        </w:rPr>
        <w:t xml:space="preserve"> </w:t>
      </w:r>
      <w:r>
        <w:t>agrees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conclusion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doctors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shows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likely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rPr>
          <w:spacing w:val="-1"/>
        </w:rPr>
        <w:t>distributions</w:t>
      </w:r>
      <w:r>
        <w:rPr>
          <w:spacing w:val="-6"/>
        </w:rPr>
        <w:t xml:space="preserve"> </w:t>
      </w:r>
      <w:r>
        <w:t>in</w:t>
      </w:r>
      <w:r>
        <w:rPr>
          <w:spacing w:val="39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hourly</w:t>
      </w:r>
      <w:r>
        <w:rPr>
          <w:spacing w:val="-5"/>
        </w:rPr>
        <w:t xml:space="preserve"> </w:t>
      </w:r>
      <w:r>
        <w:rPr>
          <w:spacing w:val="-2"/>
        </w:rPr>
        <w:t>arrivals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patients,</w:t>
      </w:r>
      <w:r>
        <w:rPr>
          <w:spacing w:val="-6"/>
        </w:rPr>
        <w:t xml:space="preserve"> </w:t>
      </w:r>
      <w:r>
        <w:t>justifying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educated</w:t>
      </w:r>
      <w:r>
        <w:rPr>
          <w:spacing w:val="-6"/>
        </w:rPr>
        <w:t xml:space="preserve"> </w:t>
      </w:r>
      <w:r>
        <w:t>guess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t>states.</w:t>
      </w:r>
    </w:p>
    <w:p w14:paraId="63B97C1B" w14:textId="77777777" w:rsidR="00632595" w:rsidRDefault="008950A2">
      <w:pPr>
        <w:pStyle w:val="BodyText"/>
        <w:spacing w:line="249" w:lineRule="auto"/>
        <w:ind w:right="176" w:firstLine="239"/>
        <w:jc w:val="both"/>
      </w:pPr>
      <w:r>
        <w:rPr>
          <w:spacing w:val="-9"/>
        </w:rPr>
        <w:t>To</w:t>
      </w:r>
      <w:r>
        <w:rPr>
          <w:spacing w:val="10"/>
        </w:rPr>
        <w:t xml:space="preserve"> </w:t>
      </w:r>
      <w:r>
        <w:t>choose</w:t>
      </w:r>
      <w:r>
        <w:rPr>
          <w:spacing w:val="11"/>
        </w:rPr>
        <w:t xml:space="preserve"> </w:t>
      </w:r>
      <w:r>
        <w:t>more</w:t>
      </w:r>
      <w:r>
        <w:rPr>
          <w:spacing w:val="11"/>
        </w:rPr>
        <w:t xml:space="preserve"> </w:t>
      </w:r>
      <w:r>
        <w:t>accurately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hidden</w:t>
      </w:r>
      <w:r>
        <w:rPr>
          <w:spacing w:val="11"/>
        </w:rPr>
        <w:t xml:space="preserve"> </w:t>
      </w:r>
      <w:r>
        <w:t>states,</w:t>
      </w:r>
      <w:r>
        <w:rPr>
          <w:spacing w:val="15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rPr>
          <w:spacing w:val="-1"/>
        </w:rPr>
        <w:t>will</w:t>
      </w:r>
      <w:r>
        <w:rPr>
          <w:spacing w:val="11"/>
        </w:rPr>
        <w:t xml:space="preserve"> </w:t>
      </w:r>
      <w:r>
        <w:t>try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6"/>
        </w:rPr>
        <w:t>few,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look</w:t>
      </w:r>
      <w:r>
        <w:rPr>
          <w:spacing w:val="11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quality</w:t>
      </w:r>
      <w:r>
        <w:rPr>
          <w:spacing w:val="10"/>
        </w:rPr>
        <w:t xml:space="preserve"> </w:t>
      </w:r>
      <w:r>
        <w:t>of</w:t>
      </w:r>
      <w:r>
        <w:rPr>
          <w:spacing w:val="28"/>
          <w:w w:val="99"/>
        </w:rPr>
        <w:t xml:space="preserve"> </w:t>
      </w:r>
      <w:r>
        <w:t>each</w:t>
      </w:r>
      <w:r>
        <w:rPr>
          <w:spacing w:val="-19"/>
        </w:rPr>
        <w:t xml:space="preserve"> </w:t>
      </w:r>
      <w:r>
        <w:t>fit.</w:t>
      </w:r>
    </w:p>
    <w:p w14:paraId="5DDAF70A" w14:textId="77777777" w:rsidR="00632595" w:rsidRDefault="00632595">
      <w:pPr>
        <w:spacing w:before="3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W w:w="0" w:type="auto"/>
        <w:tblInd w:w="29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"/>
        <w:gridCol w:w="837"/>
        <w:gridCol w:w="837"/>
        <w:gridCol w:w="837"/>
      </w:tblGrid>
      <w:tr w:rsidR="00632595" w14:paraId="4C1A64F3" w14:textId="77777777">
        <w:trPr>
          <w:trHeight w:hRule="exact" w:val="247"/>
        </w:trPr>
        <w:tc>
          <w:tcPr>
            <w:tcW w:w="3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44435AB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83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7CB9E57" w14:textId="77777777" w:rsidR="00632595" w:rsidRDefault="008950A2">
            <w:pPr>
              <w:pStyle w:val="TableParagraph"/>
              <w:spacing w:line="211" w:lineRule="exact"/>
              <w:ind w:left="50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nll</w:t>
            </w:r>
            <w:proofErr w:type="spellEnd"/>
          </w:p>
        </w:tc>
        <w:tc>
          <w:tcPr>
            <w:tcW w:w="83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9863272" w14:textId="77777777" w:rsidR="00632595" w:rsidRDefault="008950A2">
            <w:pPr>
              <w:pStyle w:val="TableParagraph"/>
              <w:spacing w:line="211" w:lineRule="exact"/>
              <w:ind w:left="3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AIC</w:t>
            </w:r>
          </w:p>
        </w:tc>
        <w:tc>
          <w:tcPr>
            <w:tcW w:w="83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C49F3CA" w14:textId="77777777" w:rsidR="00632595" w:rsidRDefault="008950A2">
            <w:pPr>
              <w:pStyle w:val="TableParagraph"/>
              <w:spacing w:line="211" w:lineRule="exact"/>
              <w:ind w:left="3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BIC</w:t>
            </w:r>
          </w:p>
        </w:tc>
      </w:tr>
      <w:tr w:rsidR="00632595" w14:paraId="59D2025D" w14:textId="77777777">
        <w:trPr>
          <w:trHeight w:hRule="exact" w:val="234"/>
        </w:trPr>
        <w:tc>
          <w:tcPr>
            <w:tcW w:w="3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B9F8C94" w14:textId="77777777" w:rsidR="00632595" w:rsidRDefault="008950A2">
            <w:pPr>
              <w:pStyle w:val="TableParagraph"/>
              <w:spacing w:line="211" w:lineRule="exact"/>
              <w:ind w:left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83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2E0DC7D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324288</w:t>
            </w:r>
          </w:p>
        </w:tc>
        <w:tc>
          <w:tcPr>
            <w:tcW w:w="83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7776F45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648578</w:t>
            </w:r>
          </w:p>
        </w:tc>
        <w:tc>
          <w:tcPr>
            <w:tcW w:w="83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BF464F6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648587</w:t>
            </w:r>
          </w:p>
        </w:tc>
      </w:tr>
      <w:tr w:rsidR="00632595" w14:paraId="78F429D9" w14:textId="77777777">
        <w:trPr>
          <w:trHeight w:hRule="exact" w:val="23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68B1912F" w14:textId="77777777" w:rsidR="00632595" w:rsidRDefault="008950A2">
            <w:pPr>
              <w:pStyle w:val="TableParagraph"/>
              <w:spacing w:line="216" w:lineRule="exact"/>
              <w:ind w:left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7F1BAB63" w14:textId="77777777" w:rsidR="00632595" w:rsidRDefault="008950A2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259295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638AE3B5" w14:textId="77777777" w:rsidR="00632595" w:rsidRDefault="008950A2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518598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624E8293" w14:textId="77777777" w:rsidR="00632595" w:rsidRDefault="008950A2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518636</w:t>
            </w:r>
          </w:p>
        </w:tc>
      </w:tr>
      <w:tr w:rsidR="00632595" w14:paraId="06AFFC5E" w14:textId="77777777">
        <w:trPr>
          <w:trHeight w:hRule="exact" w:val="23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49F671FA" w14:textId="77777777" w:rsidR="00632595" w:rsidRDefault="008950A2">
            <w:pPr>
              <w:pStyle w:val="TableParagraph"/>
              <w:spacing w:line="216" w:lineRule="exact"/>
              <w:ind w:left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0E7F5F50" w14:textId="77777777" w:rsidR="00632595" w:rsidRDefault="008950A2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247403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47782B39" w14:textId="77777777" w:rsidR="00632595" w:rsidRDefault="008950A2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494824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681EF528" w14:textId="77777777" w:rsidR="00632595" w:rsidRDefault="008950A2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494908</w:t>
            </w:r>
          </w:p>
        </w:tc>
      </w:tr>
      <w:tr w:rsidR="00632595" w14:paraId="21E8036A" w14:textId="77777777">
        <w:trPr>
          <w:trHeight w:hRule="exact" w:val="252"/>
        </w:trPr>
        <w:tc>
          <w:tcPr>
            <w:tcW w:w="3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87146CA" w14:textId="77777777" w:rsidR="00632595" w:rsidRDefault="008950A2">
            <w:pPr>
              <w:pStyle w:val="TableParagraph"/>
              <w:spacing w:line="216" w:lineRule="exact"/>
              <w:ind w:left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CB58668" w14:textId="77777777" w:rsidR="00632595" w:rsidRDefault="008950A2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242587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AF20125" w14:textId="77777777" w:rsidR="00632595" w:rsidRDefault="008950A2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485206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122DF94" w14:textId="77777777" w:rsidR="00632595" w:rsidRDefault="008950A2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485356</w:t>
            </w:r>
          </w:p>
        </w:tc>
      </w:tr>
    </w:tbl>
    <w:p w14:paraId="5CD7BA65" w14:textId="77777777" w:rsidR="00632595" w:rsidRDefault="008950A2">
      <w:pPr>
        <w:pStyle w:val="BodyText"/>
        <w:spacing w:before="82"/>
        <w:ind w:left="1834"/>
      </w:pPr>
      <w:r>
        <w:rPr>
          <w:b/>
          <w:spacing w:val="-5"/>
        </w:rPr>
        <w:t xml:space="preserve">Table </w:t>
      </w:r>
      <w:r>
        <w:rPr>
          <w:b/>
        </w:rPr>
        <w:t xml:space="preserve">4  </w:t>
      </w:r>
      <w:r>
        <w:rPr>
          <w:b/>
          <w:spacing w:val="2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Poisson</w:t>
      </w:r>
      <w:r>
        <w:rPr>
          <w:spacing w:val="-4"/>
        </w:rPr>
        <w:t xml:space="preserve"> </w:t>
      </w:r>
      <w:r>
        <w:t>HMMs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hospital</w:t>
      </w:r>
      <w:r>
        <w:rPr>
          <w:spacing w:val="-4"/>
        </w:rPr>
        <w:t xml:space="preserve"> </w:t>
      </w:r>
      <w:r>
        <w:t>dataset</w:t>
      </w:r>
    </w:p>
    <w:p w14:paraId="5B169A11" w14:textId="77777777" w:rsidR="00632595" w:rsidRDefault="00632595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14:paraId="0D21752A" w14:textId="77777777" w:rsidR="00632595" w:rsidRDefault="008950A2">
      <w:pPr>
        <w:pStyle w:val="BodyText"/>
        <w:spacing w:line="249" w:lineRule="auto"/>
        <w:ind w:right="176" w:firstLine="239"/>
      </w:pPr>
      <w:r>
        <w:rPr>
          <w:w w:val="105"/>
        </w:rPr>
        <w:t>According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AIC,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BIC,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negative </w:t>
      </w:r>
      <w:r>
        <w:rPr>
          <w:spacing w:val="-2"/>
          <w:w w:val="105"/>
        </w:rPr>
        <w:t>log-likelihood,</w:t>
      </w:r>
      <w:r>
        <w:rPr>
          <w:w w:val="105"/>
        </w:rPr>
        <w:t xml:space="preserve"> the</w:t>
      </w:r>
      <w:r>
        <w:rPr>
          <w:spacing w:val="-4"/>
          <w:w w:val="105"/>
        </w:rPr>
        <w:t xml:space="preserve"> </w:t>
      </w:r>
      <w:r>
        <w:rPr>
          <w:w w:val="105"/>
        </w:rPr>
        <w:t>model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rFonts w:ascii="Arial"/>
          <w:i/>
          <w:w w:val="105"/>
        </w:rPr>
        <w:t>m</w:t>
      </w:r>
      <w:r>
        <w:rPr>
          <w:rFonts w:ascii="Arial"/>
          <w:i/>
          <w:spacing w:val="7"/>
          <w:w w:val="105"/>
        </w:rPr>
        <w:t xml:space="preserve"> </w:t>
      </w:r>
      <w:r>
        <w:rPr>
          <w:rFonts w:ascii="Arial"/>
          <w:w w:val="105"/>
        </w:rPr>
        <w:t>=</w:t>
      </w:r>
      <w:r>
        <w:rPr>
          <w:rFonts w:ascii="Arial"/>
          <w:spacing w:val="7"/>
          <w:w w:val="105"/>
        </w:rPr>
        <w:t xml:space="preserve"> </w:t>
      </w:r>
      <w:r>
        <w:rPr>
          <w:rFonts w:ascii="Arial"/>
          <w:w w:val="105"/>
        </w:rPr>
        <w:t>4</w:t>
      </w:r>
      <w:r>
        <w:rPr>
          <w:rFonts w:ascii="Arial"/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most</w:t>
      </w:r>
      <w:r>
        <w:rPr>
          <w:spacing w:val="35"/>
          <w:w w:val="99"/>
        </w:rPr>
        <w:t xml:space="preserve"> </w:t>
      </w:r>
      <w:r>
        <w:rPr>
          <w:w w:val="105"/>
        </w:rPr>
        <w:t>appropriate.</w:t>
      </w:r>
    </w:p>
    <w:p w14:paraId="579890D1" w14:textId="77777777" w:rsidR="00632595" w:rsidRDefault="00632595">
      <w:pPr>
        <w:spacing w:line="249" w:lineRule="auto"/>
        <w:sectPr w:rsidR="00632595">
          <w:pgSz w:w="12240" w:h="15840"/>
          <w:pgMar w:top="1500" w:right="1720" w:bottom="1160" w:left="1720" w:header="0" w:footer="961" w:gutter="0"/>
          <w:cols w:space="720"/>
        </w:sectPr>
      </w:pPr>
    </w:p>
    <w:p w14:paraId="12F8837C" w14:textId="77777777" w:rsidR="00632595" w:rsidRDefault="00632595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14:paraId="62D8F28D" w14:textId="77777777" w:rsidR="00632595" w:rsidRDefault="008950A2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26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14:paraId="37DE0881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14:paraId="5BF90B50" w14:textId="77777777" w:rsidR="00632595" w:rsidRDefault="008950A2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7EC1BDB">
          <v:group id="_x0000_s4158" style="width:422.55pt;height:.4pt;mso-position-horizontal-relative:char;mso-position-vertical-relative:line" coordsize="8451,8">
            <v:group id="_x0000_s4159" style="position:absolute;left:4;top:4;width:8443;height:2" coordorigin="4,4" coordsize="8443,2">
              <v:shape id="_x0000_s4160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14:paraId="7C33DCB7" w14:textId="77777777" w:rsidR="00632595" w:rsidRDefault="00632595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14:paraId="6CA764D2" w14:textId="77777777" w:rsidR="00632595" w:rsidRDefault="008950A2">
      <w:pPr>
        <w:pStyle w:val="BodyText"/>
        <w:spacing w:before="66" w:line="249" w:lineRule="auto"/>
        <w:ind w:right="253" w:firstLine="239"/>
      </w:pPr>
      <w:r>
        <w:t>Once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4</w:t>
      </w:r>
      <w:r>
        <w:rPr>
          <w:spacing w:val="13"/>
        </w:rPr>
        <w:t xml:space="preserve"> </w:t>
      </w:r>
      <w:r>
        <w:t>state</w:t>
      </w:r>
      <w:r>
        <w:rPr>
          <w:spacing w:val="12"/>
        </w:rPr>
        <w:t xml:space="preserve"> </w:t>
      </w:r>
      <w:r>
        <w:t>HMM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estimated,</w:t>
      </w:r>
      <w:r>
        <w:rPr>
          <w:spacing w:val="16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look</w:t>
      </w:r>
      <w:r>
        <w:rPr>
          <w:spacing w:val="13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state</w:t>
      </w:r>
      <w:r>
        <w:rPr>
          <w:spacing w:val="13"/>
        </w:rPr>
        <w:t xml:space="preserve"> </w:t>
      </w:r>
      <w:r>
        <w:rPr>
          <w:spacing w:val="-1"/>
        </w:rPr>
        <w:t>distribution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4</w:t>
      </w:r>
      <w:r>
        <w:rPr>
          <w:spacing w:val="12"/>
        </w:rPr>
        <w:t xml:space="preserve"> </w:t>
      </w:r>
      <w:r>
        <w:t>state</w:t>
      </w:r>
      <w:r>
        <w:rPr>
          <w:spacing w:val="12"/>
        </w:rPr>
        <w:t xml:space="preserve"> </w:t>
      </w:r>
      <w:r>
        <w:t>Poisson</w:t>
      </w:r>
      <w:r>
        <w:rPr>
          <w:spacing w:val="13"/>
        </w:rPr>
        <w:t xml:space="preserve"> </w:t>
      </w:r>
      <w:r>
        <w:t>HMM</w:t>
      </w:r>
      <w:r>
        <w:rPr>
          <w:spacing w:val="28"/>
          <w:w w:val="99"/>
        </w:rPr>
        <w:t xml:space="preserve"> </w:t>
      </w:r>
      <w:r>
        <w:t>fitted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hourly</w:t>
      </w:r>
      <w:r>
        <w:rPr>
          <w:spacing w:val="-8"/>
        </w:rPr>
        <w:t xml:space="preserve"> </w:t>
      </w:r>
      <w:r>
        <w:rPr>
          <w:spacing w:val="-2"/>
        </w:rPr>
        <w:t>arrivals.</w:t>
      </w:r>
    </w:p>
    <w:p w14:paraId="6CD3AE5E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D54383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8BB9B5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600250" w14:textId="77777777" w:rsidR="00632595" w:rsidRDefault="00632595">
      <w:pPr>
        <w:spacing w:before="1"/>
        <w:rPr>
          <w:rFonts w:ascii="Times New Roman" w:eastAsia="Times New Roman" w:hAnsi="Times New Roman" w:cs="Times New Roman"/>
        </w:rPr>
      </w:pPr>
    </w:p>
    <w:p w14:paraId="58457B52" w14:textId="77777777" w:rsidR="00632595" w:rsidRDefault="008950A2">
      <w:pPr>
        <w:spacing w:before="85"/>
        <w:ind w:left="450"/>
        <w:rPr>
          <w:rFonts w:ascii="Arial" w:eastAsia="Arial" w:hAnsi="Arial" w:cs="Arial"/>
          <w:sz w:val="13"/>
          <w:szCs w:val="13"/>
        </w:rPr>
      </w:pPr>
      <w:r>
        <w:pict w14:anchorId="37F595D2">
          <v:group id="_x0000_s4105" style="position:absolute;left:0;text-align:left;margin-left:124.4pt;margin-top:-42.65pt;width:13.75pt;height:292pt;z-index:-194152;mso-position-horizontal-relative:page" coordorigin="2488,-853" coordsize="275,5840">
            <v:group id="_x0000_s4156" style="position:absolute;left:2536;top:-846;width:219;height:5532" coordorigin="2536,-846" coordsize="219,5532">
              <v:shape id="_x0000_s4157" style="position:absolute;left:2536;top:-846;width:219;height:5532" coordorigin="2536,-846" coordsize="219,5532" path="m2536,4686r219,l2755,-846r-219,l2536,4686xe" fillcolor="#ebebeb" stroked="f">
                <v:path arrowok="t"/>
              </v:shape>
            </v:group>
            <v:group id="_x0000_s4154" style="position:absolute;left:2536;top:3722;width:219;height:2" coordorigin="2536,3722" coordsize="219,2">
              <v:shape id="_x0000_s4155" style="position:absolute;left:2536;top:3722;width:219;height:2" coordorigin="2536,3722" coordsize="219,0" path="m2536,3722r219,e" filled="f" strokecolor="white" strokeweight=".137mm">
                <v:path arrowok="t"/>
              </v:shape>
            </v:group>
            <v:group id="_x0000_s4152" style="position:absolute;left:2536;top:2297;width:219;height:2" coordorigin="2536,2297" coordsize="219,2">
              <v:shape id="_x0000_s4153" style="position:absolute;left:2536;top:2297;width:219;height:2" coordorigin="2536,2297" coordsize="219,0" path="m2536,2297r219,e" filled="f" strokecolor="white" strokeweight=".137mm">
                <v:path arrowok="t"/>
              </v:shape>
            </v:group>
            <v:group id="_x0000_s4150" style="position:absolute;left:2536;top:872;width:219;height:2" coordorigin="2536,872" coordsize="219,2">
              <v:shape id="_x0000_s4151" style="position:absolute;left:2536;top:872;width:219;height:2" coordorigin="2536,872" coordsize="219,0" path="m2536,872r219,e" filled="f" strokecolor="white" strokeweight=".137mm">
                <v:path arrowok="t"/>
              </v:shape>
            </v:group>
            <v:group id="_x0000_s4148" style="position:absolute;left:2536;top:-553;width:219;height:2" coordorigin="2536,-553" coordsize="219,2">
              <v:shape id="_x0000_s4149" style="position:absolute;left:2536;top:-553;width:219;height:2" coordorigin="2536,-553" coordsize="219,0" path="m2536,-553r219,e" filled="f" strokecolor="white" strokeweight=".137mm">
                <v:path arrowok="t"/>
              </v:shape>
            </v:group>
            <v:group id="_x0000_s4146" style="position:absolute;left:2536;top:4435;width:219;height:2" coordorigin="2536,4435" coordsize="219,2">
              <v:shape id="_x0000_s4147" style="position:absolute;left:2536;top:4435;width:219;height:2" coordorigin="2536,4435" coordsize="219,0" path="m2536,4435r219,e" filled="f" strokecolor="white" strokeweight=".27664mm">
                <v:path arrowok="t"/>
              </v:shape>
            </v:group>
            <v:group id="_x0000_s4144" style="position:absolute;left:2536;top:3010;width:219;height:2" coordorigin="2536,3010" coordsize="219,2">
              <v:shape id="_x0000_s4145" style="position:absolute;left:2536;top:3010;width:219;height:2" coordorigin="2536,3010" coordsize="219,0" path="m2536,3010r219,e" filled="f" strokecolor="white" strokeweight=".27664mm">
                <v:path arrowok="t"/>
              </v:shape>
            </v:group>
            <v:group id="_x0000_s4142" style="position:absolute;left:2536;top:1585;width:219;height:2" coordorigin="2536,1585" coordsize="219,2">
              <v:shape id="_x0000_s4143" style="position:absolute;left:2536;top:1585;width:219;height:2" coordorigin="2536,1585" coordsize="219,0" path="m2536,1585r219,e" filled="f" strokecolor="white" strokeweight=".27664mm">
                <v:path arrowok="t"/>
              </v:shape>
            </v:group>
            <v:group id="_x0000_s4140" style="position:absolute;left:2536;top:160;width:219;height:2" coordorigin="2536,160" coordsize="219,2">
              <v:shape id="_x0000_s4141" style="position:absolute;left:2536;top:160;width:219;height:2" coordorigin="2536,160" coordsize="219,0" path="m2536,160r219,e" filled="f" strokecolor="white" strokeweight=".27664mm">
                <v:path arrowok="t"/>
              </v:shape>
            </v:group>
            <v:group id="_x0000_s4138" style="position:absolute;left:2567;top:-846;width:2;height:5532" coordorigin="2567,-846" coordsize="2,5532">
              <v:shape id="_x0000_s4139" style="position:absolute;left:2567;top:-846;width:2;height:5532" coordorigin="2567,-846" coordsize="0,5532" path="m2567,4686r,-5532e" filled="f" strokecolor="white" strokeweight=".27664mm">
                <v:path arrowok="t"/>
              </v:shape>
            </v:group>
            <v:group id="_x0000_s4136" style="position:absolute;left:2619;top:-846;width:2;height:5532" coordorigin="2619,-846" coordsize="2,5532">
              <v:shape id="_x0000_s4137" style="position:absolute;left:2619;top:-846;width:2;height:5532" coordorigin="2619,-846" coordsize="0,5532" path="m2619,4686r,-5532e" filled="f" strokecolor="white" strokeweight=".27664mm">
                <v:path arrowok="t"/>
              </v:shape>
            </v:group>
            <v:group id="_x0000_s4134" style="position:absolute;left:2671;top:-846;width:2;height:5532" coordorigin="2671,-846" coordsize="2,5532">
              <v:shape id="_x0000_s4135" style="position:absolute;left:2671;top:-846;width:2;height:5532" coordorigin="2671,-846" coordsize="0,5532" path="m2671,4686r,-5532e" filled="f" strokecolor="white" strokeweight=".27664mm">
                <v:path arrowok="t"/>
              </v:shape>
            </v:group>
            <v:group id="_x0000_s4132" style="position:absolute;left:2724;top:-846;width:2;height:5532" coordorigin="2724,-846" coordsize="2,5532">
              <v:shape id="_x0000_s4133" style="position:absolute;left:2724;top:-846;width:2;height:5532" coordorigin="2724,-846" coordsize="0,5532" path="m2724,4686r,-5532e" filled="f" strokecolor="white" strokeweight=".27664mm">
                <v:path arrowok="t"/>
              </v:shape>
            </v:group>
            <v:group id="_x0000_s4130" style="position:absolute;left:2567;top:3028;width:2;height:1407" coordorigin="2567,3028" coordsize="2,1407">
              <v:shape id="_x0000_s4131" style="position:absolute;left:2567;top:3028;width:2;height:1407" coordorigin="2567,3028" coordsize="0,1407" path="m2567,3028r,1407e" filled="f" strokecolor="#f8766d" strokeweight=".86261mm">
                <v:path arrowok="t"/>
              </v:shape>
            </v:group>
            <v:group id="_x0000_s4128" style="position:absolute;left:2619;top:723;width:2;height:3713" coordorigin="2619,723" coordsize="2,3713">
              <v:shape id="_x0000_s4129" style="position:absolute;left:2619;top:723;width:2;height:3713" coordorigin="2619,723" coordsize="0,3713" path="m2619,723r,3712e" filled="f" strokecolor="#7cae00" strokeweight=".86261mm">
                <v:path arrowok="t"/>
              </v:shape>
            </v:group>
            <v:group id="_x0000_s4126" style="position:absolute;left:2648;top:4352;width:47;height:83" coordorigin="2648,4352" coordsize="47,83">
              <v:shape id="_x0000_s4127" style="position:absolute;left:2648;top:4352;width:47;height:83" coordorigin="2648,4352" coordsize="47,83" path="m2671,4352r,83e" filled="f" strokecolor="#00bfc4" strokeweight=".86261mm">
                <v:path arrowok="t"/>
              </v:shape>
            </v:group>
            <v:group id="_x0000_s4124" style="position:absolute;left:2700;top:4432;width:47;height:3" coordorigin="2700,4432" coordsize="47,3">
              <v:shape id="_x0000_s4125" style="position:absolute;left:2700;top:4432;width:47;height:3" coordorigin="2700,4432" coordsize="47,3" path="m2700,4433r47,e" filled="f" strokecolor="#c77cff" strokeweight=".08439mm">
                <v:path arrowok="t"/>
              </v:shape>
            </v:group>
            <v:group id="_x0000_s4122" style="position:absolute;left:2536;top:4686;width:219;height:253" coordorigin="2536,4686" coordsize="219,253">
              <v:shape id="_x0000_s4123" style="position:absolute;left:2536;top:4686;width:219;height:253" coordorigin="2536,4686" coordsize="219,253" path="m2536,4938r219,l2755,4686r-219,l2536,4938xe" fillcolor="#d9d9d9" stroked="f">
                <v:path arrowok="t"/>
              </v:shape>
            </v:group>
            <v:group id="_x0000_s4120" style="position:absolute;left:2567;top:4938;width:2;height:41" coordorigin="2567,4938" coordsize="2,41">
              <v:shape id="_x0000_s4121" style="position:absolute;left:2567;top:4938;width:2;height:41" coordorigin="2567,4938" coordsize="0,41" path="m2567,4979r,-41e" filled="f" strokecolor="#333" strokeweight=".27664mm">
                <v:path arrowok="t"/>
              </v:shape>
            </v:group>
            <v:group id="_x0000_s4118" style="position:absolute;left:2619;top:4938;width:2;height:41" coordorigin="2619,4938" coordsize="2,41">
              <v:shape id="_x0000_s4119" style="position:absolute;left:2619;top:4938;width:2;height:41" coordorigin="2619,4938" coordsize="0,41" path="m2619,4979r,-41e" filled="f" strokecolor="#333" strokeweight=".27664mm">
                <v:path arrowok="t"/>
              </v:shape>
            </v:group>
            <v:group id="_x0000_s4116" style="position:absolute;left:2671;top:4938;width:2;height:41" coordorigin="2671,4938" coordsize="2,41">
              <v:shape id="_x0000_s4117" style="position:absolute;left:2671;top:4938;width:2;height:41" coordorigin="2671,4938" coordsize="0,41" path="m2671,4979r,-41e" filled="f" strokecolor="#333" strokeweight=".27664mm">
                <v:path arrowok="t"/>
              </v:shape>
            </v:group>
            <v:group id="_x0000_s4114" style="position:absolute;left:2724;top:4938;width:2;height:41" coordorigin="2724,4938" coordsize="2,41">
              <v:shape id="_x0000_s4115" style="position:absolute;left:2724;top:4938;width:2;height:41" coordorigin="2724,4938" coordsize="0,41" path="m2724,4979r,-41e" filled="f" strokecolor="#333" strokeweight=".27664mm">
                <v:path arrowok="t"/>
              </v:shape>
            </v:group>
            <v:group id="_x0000_s4112" style="position:absolute;left:2496;top:4435;width:41;height:2" coordorigin="2496,4435" coordsize="41,2">
              <v:shape id="_x0000_s4113" style="position:absolute;left:2496;top:4435;width:41;height:2" coordorigin="2496,4435" coordsize="41,0" path="m2496,4435r40,e" filled="f" strokecolor="#333" strokeweight=".27664mm">
                <v:path arrowok="t"/>
              </v:shape>
            </v:group>
            <v:group id="_x0000_s4110" style="position:absolute;left:2496;top:3010;width:41;height:2" coordorigin="2496,3010" coordsize="41,2">
              <v:shape id="_x0000_s4111" style="position:absolute;left:2496;top:3010;width:41;height:2" coordorigin="2496,3010" coordsize="41,0" path="m2496,3010r40,e" filled="f" strokecolor="#333" strokeweight=".27664mm">
                <v:path arrowok="t"/>
              </v:shape>
            </v:group>
            <v:group id="_x0000_s4108" style="position:absolute;left:2496;top:1585;width:41;height:2" coordorigin="2496,1585" coordsize="41,2">
              <v:shape id="_x0000_s4109" style="position:absolute;left:2496;top:1585;width:41;height:2" coordorigin="2496,1585" coordsize="41,0" path="m2496,1585r40,e" filled="f" strokecolor="#333" strokeweight=".27664mm">
                <v:path arrowok="t"/>
              </v:shape>
            </v:group>
            <v:group id="_x0000_s4106" style="position:absolute;left:2496;top:160;width:41;height:2" coordorigin="2496,160" coordsize="41,2">
              <v:shape id="_x0000_s4107" style="position:absolute;left:2496;top:160;width:41;height:2" coordorigin="2496,160" coordsize="41,0" path="m2496,160r40,e" filled="f" strokecolor="#333" strokeweight=".27664mm">
                <v:path arrowok="t"/>
              </v:shape>
            </v:group>
            <w10:wrap anchorx="page"/>
          </v:group>
        </w:pict>
      </w:r>
      <w:r>
        <w:pict w14:anchorId="63817D77">
          <v:group id="_x0000_s4059" style="position:absolute;left:0;text-align:left;margin-left:141.35pt;margin-top:-42.65pt;width:11.75pt;height:292pt;z-index:-194104;mso-position-horizontal-relative:page" coordorigin="2827,-853" coordsize="235,5840">
            <v:group id="_x0000_s4103" style="position:absolute;left:2835;top:-846;width:219;height:5532" coordorigin="2835,-846" coordsize="219,5532">
              <v:shape id="_x0000_s4104" style="position:absolute;left:2835;top:-846;width:219;height:5532" coordorigin="2835,-846" coordsize="219,5532" path="m2835,4686r219,l3054,-846r-219,l2835,4686xe" fillcolor="#ebebeb" stroked="f">
                <v:path arrowok="t"/>
              </v:shape>
            </v:group>
            <v:group id="_x0000_s4101" style="position:absolute;left:2835;top:3722;width:219;height:2" coordorigin="2835,3722" coordsize="219,2">
              <v:shape id="_x0000_s4102" style="position:absolute;left:2835;top:3722;width:219;height:2" coordorigin="2835,3722" coordsize="219,0" path="m2835,3722r219,e" filled="f" strokecolor="white" strokeweight=".137mm">
                <v:path arrowok="t"/>
              </v:shape>
            </v:group>
            <v:group id="_x0000_s4099" style="position:absolute;left:2835;top:2297;width:219;height:2" coordorigin="2835,2297" coordsize="219,2">
              <v:shape id="_x0000_s4100" style="position:absolute;left:2835;top:2297;width:219;height:2" coordorigin="2835,2297" coordsize="219,0" path="m2835,2297r219,e" filled="f" strokecolor="white" strokeweight=".137mm">
                <v:path arrowok="t"/>
              </v:shape>
            </v:group>
            <v:group id="_x0000_s4097" style="position:absolute;left:2835;top:872;width:219;height:2" coordorigin="2835,872" coordsize="219,2">
              <v:shape id="_x0000_s4098" style="position:absolute;left:2835;top:872;width:219;height:2" coordorigin="2835,872" coordsize="219,0" path="m2835,872r219,e" filled="f" strokecolor="white" strokeweight=".137mm">
                <v:path arrowok="t"/>
              </v:shape>
            </v:group>
            <v:group id="_x0000_s4095" style="position:absolute;left:2835;top:-553;width:219;height:2" coordorigin="2835,-553" coordsize="219,2">
              <v:shape id="_x0000_s4096" style="position:absolute;left:2835;top:-553;width:219;height:2" coordorigin="2835,-553" coordsize="219,0" path="m2835,-553r219,e" filled="f" strokecolor="white" strokeweight=".137mm">
                <v:path arrowok="t"/>
              </v:shape>
            </v:group>
            <v:group id="_x0000_s4093" style="position:absolute;left:2835;top:4435;width:219;height:2" coordorigin="2835,4435" coordsize="219,2">
              <v:shape id="_x0000_s4094" style="position:absolute;left:2835;top:4435;width:219;height:2" coordorigin="2835,4435" coordsize="219,0" path="m2835,4435r219,e" filled="f" strokecolor="white" strokeweight=".27664mm">
                <v:path arrowok="t"/>
              </v:shape>
            </v:group>
            <v:group id="_x0000_s4091" style="position:absolute;left:2835;top:3010;width:219;height:2" coordorigin="2835,3010" coordsize="219,2">
              <v:shape id="_x0000_s4092" style="position:absolute;left:2835;top:3010;width:219;height:2" coordorigin="2835,3010" coordsize="219,0" path="m2835,3010r219,e" filled="f" strokecolor="white" strokeweight=".27664mm">
                <v:path arrowok="t"/>
              </v:shape>
            </v:group>
            <v:group id="_x0000_s4089" style="position:absolute;left:2835;top:1585;width:219;height:2" coordorigin="2835,1585" coordsize="219,2">
              <v:shape id="_x0000_s4090" style="position:absolute;left:2835;top:1585;width:219;height:2" coordorigin="2835,1585" coordsize="219,0" path="m2835,1585r219,e" filled="f" strokecolor="white" strokeweight=".27664mm">
                <v:path arrowok="t"/>
              </v:shape>
            </v:group>
            <v:group id="_x0000_s4087" style="position:absolute;left:2835;top:160;width:219;height:2" coordorigin="2835,160" coordsize="219,2">
              <v:shape id="_x0000_s4088" style="position:absolute;left:2835;top:160;width:219;height:2" coordorigin="2835,160" coordsize="219,0" path="m2835,160r219,e" filled="f" strokecolor="white" strokeweight=".27664mm">
                <v:path arrowok="t"/>
              </v:shape>
            </v:group>
            <v:group id="_x0000_s4085" style="position:absolute;left:2866;top:-846;width:2;height:5532" coordorigin="2866,-846" coordsize="2,5532">
              <v:shape id="_x0000_s4086" style="position:absolute;left:2866;top:-846;width:2;height:5532" coordorigin="2866,-846" coordsize="0,5532" path="m2866,4686r,-5532e" filled="f" strokecolor="white" strokeweight=".27664mm">
                <v:path arrowok="t"/>
              </v:shape>
            </v:group>
            <v:group id="_x0000_s4083" style="position:absolute;left:2919;top:-846;width:2;height:5532" coordorigin="2919,-846" coordsize="2,5532">
              <v:shape id="_x0000_s4084" style="position:absolute;left:2919;top:-846;width:2;height:5532" coordorigin="2919,-846" coordsize="0,5532" path="m2919,4686r,-5532e" filled="f" strokecolor="white" strokeweight=".27664mm">
                <v:path arrowok="t"/>
              </v:shape>
            </v:group>
            <v:group id="_x0000_s4081" style="position:absolute;left:2971;top:-846;width:2;height:5532" coordorigin="2971,-846" coordsize="2,5532">
              <v:shape id="_x0000_s4082" style="position:absolute;left:2971;top:-846;width:2;height:5532" coordorigin="2971,-846" coordsize="0,5532" path="m2971,4686r,-5532e" filled="f" strokecolor="white" strokeweight=".27664mm">
                <v:path arrowok="t"/>
              </v:shape>
            </v:group>
            <v:group id="_x0000_s4079" style="position:absolute;left:3023;top:-846;width:2;height:5532" coordorigin="3023,-846" coordsize="2,5532">
              <v:shape id="_x0000_s4080" style="position:absolute;left:3023;top:-846;width:2;height:5532" coordorigin="3023,-846" coordsize="0,5532" path="m3023,4686r,-5532e" filled="f" strokecolor="white" strokeweight=".27664mm">
                <v:path arrowok="t"/>
              </v:shape>
            </v:group>
            <v:group id="_x0000_s4077" style="position:absolute;left:2866;top:1826;width:2;height:2610" coordorigin="2866,1826" coordsize="2,2610">
              <v:shape id="_x0000_s4078" style="position:absolute;left:2866;top:1826;width:2;height:2610" coordorigin="2866,1826" coordsize="0,2610" path="m2866,1826r,2609e" filled="f" strokecolor="#f8766d" strokeweight=".86261mm">
                <v:path arrowok="t"/>
              </v:shape>
            </v:group>
            <v:group id="_x0000_s4075" style="position:absolute;left:2919;top:1867;width:2;height:2568" coordorigin="2919,1867" coordsize="2,2568">
              <v:shape id="_x0000_s4076" style="position:absolute;left:2919;top:1867;width:2;height:2568" coordorigin="2919,1867" coordsize="0,2568" path="m2919,1867r,2568e" filled="f" strokecolor="#7cae00" strokeweight=".86261mm">
                <v:path arrowok="t"/>
              </v:shape>
            </v:group>
            <v:group id="_x0000_s4073" style="position:absolute;left:2947;top:4409;width:47;height:26" coordorigin="2947,4409" coordsize="47,26">
              <v:shape id="_x0000_s4074" style="position:absolute;left:2947;top:4409;width:47;height:26" coordorigin="2947,4409" coordsize="47,26" path="m2947,4422r47,e" filled="f" strokecolor="#00bfc4" strokeweight=".48772mm">
                <v:path arrowok="t"/>
              </v:shape>
            </v:group>
            <v:group id="_x0000_s4071" style="position:absolute;left:2999;top:4433;width:47;height:2" coordorigin="2999,4433" coordsize="47,2">
              <v:shape id="_x0000_s4072" style="position:absolute;left:2999;top:4433;width:47;height:2" coordorigin="2999,4433" coordsize="47,2" path="m2999,4434r47,e" filled="f" strokecolor="#c77cff" strokeweight=".06114mm">
                <v:path arrowok="t"/>
              </v:shape>
            </v:group>
            <v:group id="_x0000_s4069" style="position:absolute;left:2835;top:4686;width:219;height:253" coordorigin="2835,4686" coordsize="219,253">
              <v:shape id="_x0000_s4070" style="position:absolute;left:2835;top:4686;width:219;height:253" coordorigin="2835,4686" coordsize="219,253" path="m2835,4938r219,l3054,4686r-219,l2835,4938xe" fillcolor="#d9d9d9" stroked="f">
                <v:path arrowok="t"/>
              </v:shape>
            </v:group>
            <v:group id="_x0000_s4067" style="position:absolute;left:2866;top:4938;width:2;height:41" coordorigin="2866,4938" coordsize="2,41">
              <v:shape id="_x0000_s4068" style="position:absolute;left:2866;top:4938;width:2;height:41" coordorigin="2866,4938" coordsize="0,41" path="m2866,4979r,-41e" filled="f" strokecolor="#333" strokeweight=".27664mm">
                <v:path arrowok="t"/>
              </v:shape>
            </v:group>
            <v:group id="_x0000_s4065" style="position:absolute;left:2919;top:4938;width:2;height:41" coordorigin="2919,4938" coordsize="2,41">
              <v:shape id="_x0000_s4066" style="position:absolute;left:2919;top:4938;width:2;height:41" coordorigin="2919,4938" coordsize="0,41" path="m2919,4979r,-41e" filled="f" strokecolor="#333" strokeweight=".27664mm">
                <v:path arrowok="t"/>
              </v:shape>
            </v:group>
            <v:group id="_x0000_s4063" style="position:absolute;left:2971;top:4938;width:2;height:41" coordorigin="2971,4938" coordsize="2,41">
              <v:shape id="_x0000_s4064" style="position:absolute;left:2971;top:4938;width:2;height:41" coordorigin="2971,4938" coordsize="0,41" path="m2971,4979r,-41e" filled="f" strokecolor="#333" strokeweight=".27664mm">
                <v:path arrowok="t"/>
              </v:shape>
            </v:group>
            <v:group id="_x0000_s4060" style="position:absolute;left:3023;top:4938;width:2;height:41" coordorigin="3023,4938" coordsize="2,41">
              <v:shape id="_x0000_s4062" style="position:absolute;left:3023;top:4938;width:2;height:41" coordorigin="3023,4938" coordsize="0,41" path="m3023,4979r,-41e" filled="f" strokecolor="#333" strokeweight=".27664mm">
                <v:path arrowok="t"/>
              </v:shape>
              <v:shape id="_x0000_s4061" type="#_x0000_t202" style="position:absolute;left:2908;top:4753;width:74;height:132" filled="f" stroked="f">
                <v:textbox inset="0,0,0,0">
                  <w:txbxContent>
                    <w:p w14:paraId="6338876A" w14:textId="77777777" w:rsidR="008950A2" w:rsidRDefault="008950A2">
                      <w:pPr>
                        <w:spacing w:line="132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1A1A1A"/>
                          <w:sz w:val="13"/>
                        </w:rPr>
                        <w:t>1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 w14:anchorId="79B738CF">
          <v:group id="_x0000_s4013" style="position:absolute;left:0;text-align:left;margin-left:156.35pt;margin-top:-42.65pt;width:11.75pt;height:292pt;z-index:-194056;mso-position-horizontal-relative:page" coordorigin="3127,-853" coordsize="235,5840">
            <v:group id="_x0000_s4057" style="position:absolute;left:3134;top:-846;width:219;height:5532" coordorigin="3134,-846" coordsize="219,5532">
              <v:shape id="_x0000_s4058" style="position:absolute;left:3134;top:-846;width:219;height:5532" coordorigin="3134,-846" coordsize="219,5532" path="m3134,4686r219,l3353,-846r-219,l3134,4686xe" fillcolor="#ebebeb" stroked="f">
                <v:path arrowok="t"/>
              </v:shape>
            </v:group>
            <v:group id="_x0000_s4055" style="position:absolute;left:3134;top:3722;width:219;height:2" coordorigin="3134,3722" coordsize="219,2">
              <v:shape id="_x0000_s4056" style="position:absolute;left:3134;top:3722;width:219;height:2" coordorigin="3134,3722" coordsize="219,0" path="m3134,3722r219,e" filled="f" strokecolor="white" strokeweight=".137mm">
                <v:path arrowok="t"/>
              </v:shape>
            </v:group>
            <v:group id="_x0000_s4053" style="position:absolute;left:3134;top:2297;width:219;height:2" coordorigin="3134,2297" coordsize="219,2">
              <v:shape id="_x0000_s4054" style="position:absolute;left:3134;top:2297;width:219;height:2" coordorigin="3134,2297" coordsize="219,0" path="m3134,2297r219,e" filled="f" strokecolor="white" strokeweight=".137mm">
                <v:path arrowok="t"/>
              </v:shape>
            </v:group>
            <v:group id="_x0000_s4051" style="position:absolute;left:3134;top:872;width:219;height:2" coordorigin="3134,872" coordsize="219,2">
              <v:shape id="_x0000_s4052" style="position:absolute;left:3134;top:872;width:219;height:2" coordorigin="3134,872" coordsize="219,0" path="m3134,872r219,e" filled="f" strokecolor="white" strokeweight=".137mm">
                <v:path arrowok="t"/>
              </v:shape>
            </v:group>
            <v:group id="_x0000_s4049" style="position:absolute;left:3134;top:-553;width:219;height:2" coordorigin="3134,-553" coordsize="219,2">
              <v:shape id="_x0000_s4050" style="position:absolute;left:3134;top:-553;width:219;height:2" coordorigin="3134,-553" coordsize="219,0" path="m3134,-553r219,e" filled="f" strokecolor="white" strokeweight=".137mm">
                <v:path arrowok="t"/>
              </v:shape>
            </v:group>
            <v:group id="_x0000_s4047" style="position:absolute;left:3134;top:4435;width:219;height:2" coordorigin="3134,4435" coordsize="219,2">
              <v:shape id="_x0000_s4048" style="position:absolute;left:3134;top:4435;width:219;height:2" coordorigin="3134,4435" coordsize="219,0" path="m3134,4435r219,e" filled="f" strokecolor="white" strokeweight=".27664mm">
                <v:path arrowok="t"/>
              </v:shape>
            </v:group>
            <v:group id="_x0000_s4045" style="position:absolute;left:3134;top:3010;width:219;height:2" coordorigin="3134,3010" coordsize="219,2">
              <v:shape id="_x0000_s4046" style="position:absolute;left:3134;top:3010;width:219;height:2" coordorigin="3134,3010" coordsize="219,0" path="m3134,3010r219,e" filled="f" strokecolor="white" strokeweight=".27664mm">
                <v:path arrowok="t"/>
              </v:shape>
            </v:group>
            <v:group id="_x0000_s4043" style="position:absolute;left:3134;top:1585;width:219;height:2" coordorigin="3134,1585" coordsize="219,2">
              <v:shape id="_x0000_s4044" style="position:absolute;left:3134;top:1585;width:219;height:2" coordorigin="3134,1585" coordsize="219,0" path="m3134,1585r219,e" filled="f" strokecolor="white" strokeweight=".27664mm">
                <v:path arrowok="t"/>
              </v:shape>
            </v:group>
            <v:group id="_x0000_s4041" style="position:absolute;left:3134;top:160;width:219;height:2" coordorigin="3134,160" coordsize="219,2">
              <v:shape id="_x0000_s4042" style="position:absolute;left:3134;top:160;width:219;height:2" coordorigin="3134,160" coordsize="219,0" path="m3134,160r219,e" filled="f" strokecolor="white" strokeweight=".27664mm">
                <v:path arrowok="t"/>
              </v:shape>
            </v:group>
            <v:group id="_x0000_s4039" style="position:absolute;left:3166;top:-846;width:2;height:5532" coordorigin="3166,-846" coordsize="2,5532">
              <v:shape id="_x0000_s4040" style="position:absolute;left:3166;top:-846;width:2;height:5532" coordorigin="3166,-846" coordsize="0,5532" path="m3166,4686r,-5532e" filled="f" strokecolor="white" strokeweight=".27664mm">
                <v:path arrowok="t"/>
              </v:shape>
            </v:group>
            <v:group id="_x0000_s4037" style="position:absolute;left:3218;top:-846;width:2;height:5532" coordorigin="3218,-846" coordsize="2,5532">
              <v:shape id="_x0000_s4038" style="position:absolute;left:3218;top:-846;width:2;height:5532" coordorigin="3218,-846" coordsize="0,5532" path="m3218,4686r,-5532e" filled="f" strokecolor="white" strokeweight=".27664mm">
                <v:path arrowok="t"/>
              </v:shape>
            </v:group>
            <v:group id="_x0000_s4035" style="position:absolute;left:3270;top:-846;width:2;height:5532" coordorigin="3270,-846" coordsize="2,5532">
              <v:shape id="_x0000_s4036" style="position:absolute;left:3270;top:-846;width:2;height:5532" coordorigin="3270,-846" coordsize="0,5532" path="m3270,4686r,-5532e" filled="f" strokecolor="white" strokeweight=".27664mm">
                <v:path arrowok="t"/>
              </v:shape>
            </v:group>
            <v:group id="_x0000_s4033" style="position:absolute;left:3322;top:-846;width:2;height:5532" coordorigin="3322,-846" coordsize="2,5532">
              <v:shape id="_x0000_s4034" style="position:absolute;left:3322;top:-846;width:2;height:5532" coordorigin="3322,-846" coordsize="0,5532" path="m3322,4686r,-5532e" filled="f" strokecolor="white" strokeweight=".27664mm">
                <v:path arrowok="t"/>
              </v:shape>
            </v:group>
            <v:group id="_x0000_s4031" style="position:absolute;left:3166;top:686;width:2;height:3750" coordorigin="3166,686" coordsize="2,3750">
              <v:shape id="_x0000_s4032" style="position:absolute;left:3166;top:686;width:2;height:3750" coordorigin="3166,686" coordsize="0,3750" path="m3166,686r,3749e" filled="f" strokecolor="#f8766d" strokeweight=".86261mm">
                <v:path arrowok="t"/>
              </v:shape>
            </v:group>
            <v:group id="_x0000_s4029" style="position:absolute;left:3218;top:2998;width:2;height:1437" coordorigin="3218,2998" coordsize="2,1437">
              <v:shape id="_x0000_s4030" style="position:absolute;left:3218;top:2998;width:2;height:1437" coordorigin="3218,2998" coordsize="0,1437" path="m3218,2998r,1437e" filled="f" strokecolor="#7cae00" strokeweight=".86261mm">
                <v:path arrowok="t"/>
              </v:shape>
            </v:group>
            <v:group id="_x0000_s4027" style="position:absolute;left:3247;top:4418;width:47;height:18" coordorigin="3247,4418" coordsize="47,18">
              <v:shape id="_x0000_s4028" style="position:absolute;left:3247;top:4418;width:47;height:18" coordorigin="3247,4418" coordsize="47,18" path="m3247,4426r46,e" filled="f" strokecolor="#00bfc4" strokeweight=".33778mm">
                <v:path arrowok="t"/>
              </v:shape>
            </v:group>
            <v:group id="_x0000_s4025" style="position:absolute;left:3299;top:4433;width:47;height:2" coordorigin="3299,4433" coordsize="47,2">
              <v:shape id="_x0000_s4026" style="position:absolute;left:3299;top:4433;width:47;height:2" coordorigin="3299,4433" coordsize="47,2" path="m3299,4434r46,e" filled="f" strokecolor="#c77cff" strokeweight=".06114mm">
                <v:path arrowok="t"/>
              </v:shape>
            </v:group>
            <v:group id="_x0000_s4023" style="position:absolute;left:3134;top:4686;width:219;height:253" coordorigin="3134,4686" coordsize="219,253">
              <v:shape id="_x0000_s4024" style="position:absolute;left:3134;top:4686;width:219;height:253" coordorigin="3134,4686" coordsize="219,253" path="m3134,4938r219,l3353,4686r-219,l3134,4938xe" fillcolor="#d9d9d9" stroked="f">
                <v:path arrowok="t"/>
              </v:shape>
            </v:group>
            <v:group id="_x0000_s4021" style="position:absolute;left:3166;top:4938;width:2;height:41" coordorigin="3166,4938" coordsize="2,41">
              <v:shape id="_x0000_s4022" style="position:absolute;left:3166;top:4938;width:2;height:41" coordorigin="3166,4938" coordsize="0,41" path="m3166,4979r,-41e" filled="f" strokecolor="#333" strokeweight=".27664mm">
                <v:path arrowok="t"/>
              </v:shape>
            </v:group>
            <v:group id="_x0000_s4019" style="position:absolute;left:3218;top:4938;width:2;height:41" coordorigin="3218,4938" coordsize="2,41">
              <v:shape id="_x0000_s4020" style="position:absolute;left:3218;top:4938;width:2;height:41" coordorigin="3218,4938" coordsize="0,41" path="m3218,4979r,-41e" filled="f" strokecolor="#333" strokeweight=".27664mm">
                <v:path arrowok="t"/>
              </v:shape>
            </v:group>
            <v:group id="_x0000_s4017" style="position:absolute;left:3270;top:4938;width:2;height:41" coordorigin="3270,4938" coordsize="2,41">
              <v:shape id="_x0000_s4018" style="position:absolute;left:3270;top:4938;width:2;height:41" coordorigin="3270,4938" coordsize="0,41" path="m3270,4979r,-41e" filled="f" strokecolor="#333" strokeweight=".27664mm">
                <v:path arrowok="t"/>
              </v:shape>
            </v:group>
            <v:group id="_x0000_s4014" style="position:absolute;left:3322;top:4938;width:2;height:41" coordorigin="3322,4938" coordsize="2,41">
              <v:shape id="_x0000_s4016" style="position:absolute;left:3322;top:4938;width:2;height:41" coordorigin="3322,4938" coordsize="0,41" path="m3322,4979r,-41e" filled="f" strokecolor="#333" strokeweight=".27664mm">
                <v:path arrowok="t"/>
              </v:shape>
              <v:shape id="_x0000_s4015" type="#_x0000_t202" style="position:absolute;left:3207;top:4753;width:74;height:132" filled="f" stroked="f">
                <v:textbox inset="0,0,0,0">
                  <w:txbxContent>
                    <w:p w14:paraId="14ECAE18" w14:textId="77777777" w:rsidR="008950A2" w:rsidRDefault="008950A2">
                      <w:pPr>
                        <w:spacing w:line="132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1A1A1A"/>
                          <w:sz w:val="13"/>
                        </w:rPr>
                        <w:t>2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 w14:anchorId="050B63B3">
          <v:group id="_x0000_s3967" style="position:absolute;left:0;text-align:left;margin-left:171.3pt;margin-top:-42.65pt;width:11.75pt;height:292pt;z-index:-194008;mso-position-horizontal-relative:page" coordorigin="3426,-853" coordsize="235,5840">
            <v:group id="_x0000_s4011" style="position:absolute;left:3434;top:-846;width:219;height:5532" coordorigin="3434,-846" coordsize="219,5532">
              <v:shape id="_x0000_s4012" style="position:absolute;left:3434;top:-846;width:219;height:5532" coordorigin="3434,-846" coordsize="219,5532" path="m3434,4686r219,l3653,-846r-219,l3434,4686xe" fillcolor="#ebebeb" stroked="f">
                <v:path arrowok="t"/>
              </v:shape>
            </v:group>
            <v:group id="_x0000_s4009" style="position:absolute;left:3434;top:3722;width:219;height:2" coordorigin="3434,3722" coordsize="219,2">
              <v:shape id="_x0000_s4010" style="position:absolute;left:3434;top:3722;width:219;height:2" coordorigin="3434,3722" coordsize="219,0" path="m3434,3722r219,e" filled="f" strokecolor="white" strokeweight=".137mm">
                <v:path arrowok="t"/>
              </v:shape>
            </v:group>
            <v:group id="_x0000_s4007" style="position:absolute;left:3434;top:2297;width:219;height:2" coordorigin="3434,2297" coordsize="219,2">
              <v:shape id="_x0000_s4008" style="position:absolute;left:3434;top:2297;width:219;height:2" coordorigin="3434,2297" coordsize="219,0" path="m3434,2297r219,e" filled="f" strokecolor="white" strokeweight=".137mm">
                <v:path arrowok="t"/>
              </v:shape>
            </v:group>
            <v:group id="_x0000_s4005" style="position:absolute;left:3434;top:872;width:219;height:2" coordorigin="3434,872" coordsize="219,2">
              <v:shape id="_x0000_s4006" style="position:absolute;left:3434;top:872;width:219;height:2" coordorigin="3434,872" coordsize="219,0" path="m3434,872r219,e" filled="f" strokecolor="white" strokeweight=".137mm">
                <v:path arrowok="t"/>
              </v:shape>
            </v:group>
            <v:group id="_x0000_s4003" style="position:absolute;left:3434;top:-553;width:219;height:2" coordorigin="3434,-553" coordsize="219,2">
              <v:shape id="_x0000_s4004" style="position:absolute;left:3434;top:-553;width:219;height:2" coordorigin="3434,-553" coordsize="219,0" path="m3434,-553r219,e" filled="f" strokecolor="white" strokeweight=".137mm">
                <v:path arrowok="t"/>
              </v:shape>
            </v:group>
            <v:group id="_x0000_s4001" style="position:absolute;left:3434;top:4435;width:219;height:2" coordorigin="3434,4435" coordsize="219,2">
              <v:shape id="_x0000_s4002" style="position:absolute;left:3434;top:4435;width:219;height:2" coordorigin="3434,4435" coordsize="219,0" path="m3434,4435r219,e" filled="f" strokecolor="white" strokeweight=".27664mm">
                <v:path arrowok="t"/>
              </v:shape>
            </v:group>
            <v:group id="_x0000_s3999" style="position:absolute;left:3434;top:3010;width:219;height:2" coordorigin="3434,3010" coordsize="219,2">
              <v:shape id="_x0000_s4000" style="position:absolute;left:3434;top:3010;width:219;height:2" coordorigin="3434,3010" coordsize="219,0" path="m3434,3010r219,e" filled="f" strokecolor="white" strokeweight=".27664mm">
                <v:path arrowok="t"/>
              </v:shape>
            </v:group>
            <v:group id="_x0000_s3997" style="position:absolute;left:3434;top:1585;width:219;height:2" coordorigin="3434,1585" coordsize="219,2">
              <v:shape id="_x0000_s3998" style="position:absolute;left:3434;top:1585;width:219;height:2" coordorigin="3434,1585" coordsize="219,0" path="m3434,1585r219,e" filled="f" strokecolor="white" strokeweight=".27664mm">
                <v:path arrowok="t"/>
              </v:shape>
            </v:group>
            <v:group id="_x0000_s3995" style="position:absolute;left:3434;top:160;width:219;height:2" coordorigin="3434,160" coordsize="219,2">
              <v:shape id="_x0000_s3996" style="position:absolute;left:3434;top:160;width:219;height:2" coordorigin="3434,160" coordsize="219,0" path="m3434,160r219,e" filled="f" strokecolor="white" strokeweight=".27664mm">
                <v:path arrowok="t"/>
              </v:shape>
            </v:group>
            <v:group id="_x0000_s3993" style="position:absolute;left:3465;top:-846;width:2;height:5532" coordorigin="3465,-846" coordsize="2,5532">
              <v:shape id="_x0000_s3994" style="position:absolute;left:3465;top:-846;width:2;height:5532" coordorigin="3465,-846" coordsize="0,5532" path="m3465,4686r,-5532e" filled="f" strokecolor="white" strokeweight=".27664mm">
                <v:path arrowok="t"/>
              </v:shape>
            </v:group>
            <v:group id="_x0000_s3991" style="position:absolute;left:3517;top:-846;width:2;height:5532" coordorigin="3517,-846" coordsize="2,5532">
              <v:shape id="_x0000_s3992" style="position:absolute;left:3517;top:-846;width:2;height:5532" coordorigin="3517,-846" coordsize="0,5532" path="m3517,4686r,-5532e" filled="f" strokecolor="white" strokeweight=".27664mm">
                <v:path arrowok="t"/>
              </v:shape>
            </v:group>
            <v:group id="_x0000_s3989" style="position:absolute;left:3569;top:-846;width:2;height:5532" coordorigin="3569,-846" coordsize="2,5532">
              <v:shape id="_x0000_s3990" style="position:absolute;left:3569;top:-846;width:2;height:5532" coordorigin="3569,-846" coordsize="0,5532" path="m3569,4686r,-5532e" filled="f" strokecolor="white" strokeweight=".27664mm">
                <v:path arrowok="t"/>
              </v:shape>
            </v:group>
            <v:group id="_x0000_s3987" style="position:absolute;left:3621;top:-846;width:2;height:5532" coordorigin="3621,-846" coordsize="2,5532">
              <v:shape id="_x0000_s3988" style="position:absolute;left:3621;top:-846;width:2;height:5532" coordorigin="3621,-846" coordsize="0,5532" path="m3621,4686r,-5532e" filled="f" strokecolor="white" strokeweight=".27664mm">
                <v:path arrowok="t"/>
              </v:shape>
            </v:group>
            <v:group id="_x0000_s3985" style="position:absolute;left:3465;top:3;width:2;height:4432" coordorigin="3465,3" coordsize="2,4432">
              <v:shape id="_x0000_s3986" style="position:absolute;left:3465;top:3;width:2;height:4432" coordorigin="3465,3" coordsize="0,4432" path="m3465,3r,4432e" filled="f" strokecolor="#f8766d" strokeweight=".86261mm">
                <v:path arrowok="t"/>
              </v:shape>
            </v:group>
            <v:group id="_x0000_s3983" style="position:absolute;left:3517;top:3678;width:2;height:757" coordorigin="3517,3678" coordsize="2,757">
              <v:shape id="_x0000_s3984" style="position:absolute;left:3517;top:3678;width:2;height:757" coordorigin="3517,3678" coordsize="0,757" path="m3517,3678r,757e" filled="f" strokecolor="#7cae00" strokeweight=".86261mm">
                <v:path arrowok="t"/>
              </v:shape>
            </v:group>
            <v:group id="_x0000_s3981" style="position:absolute;left:3546;top:4421;width:47;height:15" coordorigin="3546,4421" coordsize="47,15">
              <v:shape id="_x0000_s3982" style="position:absolute;left:3546;top:4421;width:47;height:15" coordorigin="3546,4421" coordsize="47,15" path="m3546,4428r47,e" filled="f" strokecolor="#00bfc4" strokeweight=".28606mm">
                <v:path arrowok="t"/>
              </v:shape>
            </v:group>
            <v:group id="_x0000_s3979" style="position:absolute;left:3598;top:4433;width:47;height:2" coordorigin="3598,4433" coordsize="47,2">
              <v:shape id="_x0000_s3980" style="position:absolute;left:3598;top:4433;width:47;height:2" coordorigin="3598,4433" coordsize="47,2" path="m3598,4434r47,e" filled="f" strokecolor="#c77cff" strokeweight=".06114mm">
                <v:path arrowok="t"/>
              </v:shape>
            </v:group>
            <v:group id="_x0000_s3977" style="position:absolute;left:3434;top:4686;width:219;height:253" coordorigin="3434,4686" coordsize="219,253">
              <v:shape id="_x0000_s3978" style="position:absolute;left:3434;top:4686;width:219;height:253" coordorigin="3434,4686" coordsize="219,253" path="m3434,4938r219,l3653,4686r-219,l3434,4938xe" fillcolor="#d9d9d9" stroked="f">
                <v:path arrowok="t"/>
              </v:shape>
            </v:group>
            <v:group id="_x0000_s3975" style="position:absolute;left:3465;top:4938;width:2;height:41" coordorigin="3465,4938" coordsize="2,41">
              <v:shape id="_x0000_s3976" style="position:absolute;left:3465;top:4938;width:2;height:41" coordorigin="3465,4938" coordsize="0,41" path="m3465,4979r,-41e" filled="f" strokecolor="#333" strokeweight=".27664mm">
                <v:path arrowok="t"/>
              </v:shape>
            </v:group>
            <v:group id="_x0000_s3973" style="position:absolute;left:3517;top:4938;width:2;height:41" coordorigin="3517,4938" coordsize="2,41">
              <v:shape id="_x0000_s3974" style="position:absolute;left:3517;top:4938;width:2;height:41" coordorigin="3517,4938" coordsize="0,41" path="m3517,4979r,-41e" filled="f" strokecolor="#333" strokeweight=".27664mm">
                <v:path arrowok="t"/>
              </v:shape>
            </v:group>
            <v:group id="_x0000_s3971" style="position:absolute;left:3569;top:4938;width:2;height:41" coordorigin="3569,4938" coordsize="2,41">
              <v:shape id="_x0000_s3972" style="position:absolute;left:3569;top:4938;width:2;height:41" coordorigin="3569,4938" coordsize="0,41" path="m3569,4979r,-41e" filled="f" strokecolor="#333" strokeweight=".27664mm">
                <v:path arrowok="t"/>
              </v:shape>
            </v:group>
            <v:group id="_x0000_s3968" style="position:absolute;left:3621;top:4938;width:2;height:41" coordorigin="3621,4938" coordsize="2,41">
              <v:shape id="_x0000_s3970" style="position:absolute;left:3621;top:4938;width:2;height:41" coordorigin="3621,4938" coordsize="0,41" path="m3621,4979r,-41e" filled="f" strokecolor="#333" strokeweight=".27664mm">
                <v:path arrowok="t"/>
              </v:shape>
              <v:shape id="_x0000_s3969" type="#_x0000_t202" style="position:absolute;left:3506;top:4753;width:74;height:132" filled="f" stroked="f">
                <v:textbox inset="0,0,0,0">
                  <w:txbxContent>
                    <w:p w14:paraId="5708900B" w14:textId="77777777" w:rsidR="008950A2" w:rsidRDefault="008950A2">
                      <w:pPr>
                        <w:spacing w:line="132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1A1A1A"/>
                          <w:sz w:val="13"/>
                        </w:rPr>
                        <w:t>3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 w14:anchorId="20FC7F4E">
          <v:group id="_x0000_s3921" style="position:absolute;left:0;text-align:left;margin-left:186.25pt;margin-top:-42.65pt;width:11.75pt;height:292pt;z-index:-193960;mso-position-horizontal-relative:page" coordorigin="3725,-853" coordsize="235,5840">
            <v:group id="_x0000_s3965" style="position:absolute;left:3733;top:-846;width:219;height:5532" coordorigin="3733,-846" coordsize="219,5532">
              <v:shape id="_x0000_s3966" style="position:absolute;left:3733;top:-846;width:219;height:5532" coordorigin="3733,-846" coordsize="219,5532" path="m3733,4686r219,l3952,-846r-219,l3733,4686xe" fillcolor="#ebebeb" stroked="f">
                <v:path arrowok="t"/>
              </v:shape>
            </v:group>
            <v:group id="_x0000_s3963" style="position:absolute;left:3733;top:3722;width:219;height:2" coordorigin="3733,3722" coordsize="219,2">
              <v:shape id="_x0000_s3964" style="position:absolute;left:3733;top:3722;width:219;height:2" coordorigin="3733,3722" coordsize="219,0" path="m3733,3722r219,e" filled="f" strokecolor="white" strokeweight=".137mm">
                <v:path arrowok="t"/>
              </v:shape>
            </v:group>
            <v:group id="_x0000_s3961" style="position:absolute;left:3733;top:2297;width:219;height:2" coordorigin="3733,2297" coordsize="219,2">
              <v:shape id="_x0000_s3962" style="position:absolute;left:3733;top:2297;width:219;height:2" coordorigin="3733,2297" coordsize="219,0" path="m3733,2297r219,e" filled="f" strokecolor="white" strokeweight=".137mm">
                <v:path arrowok="t"/>
              </v:shape>
            </v:group>
            <v:group id="_x0000_s3959" style="position:absolute;left:3733;top:872;width:219;height:2" coordorigin="3733,872" coordsize="219,2">
              <v:shape id="_x0000_s3960" style="position:absolute;left:3733;top:872;width:219;height:2" coordorigin="3733,872" coordsize="219,0" path="m3733,872r219,e" filled="f" strokecolor="white" strokeweight=".137mm">
                <v:path arrowok="t"/>
              </v:shape>
            </v:group>
            <v:group id="_x0000_s3957" style="position:absolute;left:3733;top:-553;width:219;height:2" coordorigin="3733,-553" coordsize="219,2">
              <v:shape id="_x0000_s3958" style="position:absolute;left:3733;top:-553;width:219;height:2" coordorigin="3733,-553" coordsize="219,0" path="m3733,-553r219,e" filled="f" strokecolor="white" strokeweight=".137mm">
                <v:path arrowok="t"/>
              </v:shape>
            </v:group>
            <v:group id="_x0000_s3955" style="position:absolute;left:3733;top:4435;width:219;height:2" coordorigin="3733,4435" coordsize="219,2">
              <v:shape id="_x0000_s3956" style="position:absolute;left:3733;top:4435;width:219;height:2" coordorigin="3733,4435" coordsize="219,0" path="m3733,4435r219,e" filled="f" strokecolor="white" strokeweight=".27664mm">
                <v:path arrowok="t"/>
              </v:shape>
            </v:group>
            <v:group id="_x0000_s3953" style="position:absolute;left:3733;top:3010;width:219;height:2" coordorigin="3733,3010" coordsize="219,2">
              <v:shape id="_x0000_s3954" style="position:absolute;left:3733;top:3010;width:219;height:2" coordorigin="3733,3010" coordsize="219,0" path="m3733,3010r219,e" filled="f" strokecolor="white" strokeweight=".27664mm">
                <v:path arrowok="t"/>
              </v:shape>
            </v:group>
            <v:group id="_x0000_s3951" style="position:absolute;left:3733;top:1585;width:219;height:2" coordorigin="3733,1585" coordsize="219,2">
              <v:shape id="_x0000_s3952" style="position:absolute;left:3733;top:1585;width:219;height:2" coordorigin="3733,1585" coordsize="219,0" path="m3733,1585r219,e" filled="f" strokecolor="white" strokeweight=".27664mm">
                <v:path arrowok="t"/>
              </v:shape>
            </v:group>
            <v:group id="_x0000_s3949" style="position:absolute;left:3733;top:160;width:219;height:2" coordorigin="3733,160" coordsize="219,2">
              <v:shape id="_x0000_s3950" style="position:absolute;left:3733;top:160;width:219;height:2" coordorigin="3733,160" coordsize="219,0" path="m3733,160r219,e" filled="f" strokecolor="white" strokeweight=".27664mm">
                <v:path arrowok="t"/>
              </v:shape>
            </v:group>
            <v:group id="_x0000_s3947" style="position:absolute;left:3764;top:-846;width:2;height:5532" coordorigin="3764,-846" coordsize="2,5532">
              <v:shape id="_x0000_s3948" style="position:absolute;left:3764;top:-846;width:2;height:5532" coordorigin="3764,-846" coordsize="0,5532" path="m3764,4686r,-5532e" filled="f" strokecolor="white" strokeweight=".27664mm">
                <v:path arrowok="t"/>
              </v:shape>
            </v:group>
            <v:group id="_x0000_s3945" style="position:absolute;left:3816;top:-846;width:2;height:5532" coordorigin="3816,-846" coordsize="2,5532">
              <v:shape id="_x0000_s3946" style="position:absolute;left:3816;top:-846;width:2;height:5532" coordorigin="3816,-846" coordsize="0,5532" path="m3816,4686r,-5532e" filled="f" strokecolor="white" strokeweight=".27664mm">
                <v:path arrowok="t"/>
              </v:shape>
            </v:group>
            <v:group id="_x0000_s3943" style="position:absolute;left:3868;top:-846;width:2;height:5532" coordorigin="3868,-846" coordsize="2,5532">
              <v:shape id="_x0000_s3944" style="position:absolute;left:3868;top:-846;width:2;height:5532" coordorigin="3868,-846" coordsize="0,5532" path="m3868,4686r,-5532e" filled="f" strokecolor="white" strokeweight=".27664mm">
                <v:path arrowok="t"/>
              </v:shape>
            </v:group>
            <v:group id="_x0000_s3941" style="position:absolute;left:3920;top:-846;width:2;height:5532" coordorigin="3920,-846" coordsize="2,5532">
              <v:shape id="_x0000_s3942" style="position:absolute;left:3920;top:-846;width:2;height:5532" coordorigin="3920,-846" coordsize="0,5532" path="m3920,4686r,-5532e" filled="f" strokecolor="white" strokeweight=".27664mm">
                <v:path arrowok="t"/>
              </v:shape>
            </v:group>
            <v:group id="_x0000_s3939" style="position:absolute;left:3764;top:-336;width:2;height:4771" coordorigin="3764,-336" coordsize="2,4771">
              <v:shape id="_x0000_s3940" style="position:absolute;left:3764;top:-336;width:2;height:4771" coordorigin="3764,-336" coordsize="0,4771" path="m3764,-336r,4771e" filled="f" strokecolor="#f8766d" strokeweight=".86261mm">
                <v:path arrowok="t"/>
              </v:shape>
            </v:group>
            <v:group id="_x0000_s3937" style="position:absolute;left:3816;top:4016;width:2;height:419" coordorigin="3816,4016" coordsize="2,419">
              <v:shape id="_x0000_s3938" style="position:absolute;left:3816;top:4016;width:2;height:419" coordorigin="3816,4016" coordsize="0,419" path="m3816,4016r,419e" filled="f" strokecolor="#7cae00" strokeweight=".86261mm">
                <v:path arrowok="t"/>
              </v:shape>
            </v:group>
            <v:group id="_x0000_s3935" style="position:absolute;left:3845;top:4423;width:47;height:12" coordorigin="3845,4423" coordsize="47,12">
              <v:shape id="_x0000_s3936" style="position:absolute;left:3845;top:4423;width:47;height:12" coordorigin="3845,4423" coordsize="47,12" path="m3845,4429r47,e" filled="f" strokecolor="#00bfc4" strokeweight=".23694mm">
                <v:path arrowok="t"/>
              </v:shape>
            </v:group>
            <v:group id="_x0000_s3933" style="position:absolute;left:3897;top:4432;width:47;height:3" coordorigin="3897,4432" coordsize="47,3">
              <v:shape id="_x0000_s3934" style="position:absolute;left:3897;top:4432;width:47;height:3" coordorigin="3897,4432" coordsize="47,3" path="m3897,4433r47,e" filled="f" strokecolor="#c77cff" strokeweight=".08439mm">
                <v:path arrowok="t"/>
              </v:shape>
            </v:group>
            <v:group id="_x0000_s3931" style="position:absolute;left:3733;top:4686;width:219;height:253" coordorigin="3733,4686" coordsize="219,253">
              <v:shape id="_x0000_s3932" style="position:absolute;left:3733;top:4686;width:219;height:253" coordorigin="3733,4686" coordsize="219,253" path="m3733,4938r219,l3952,4686r-219,l3733,4938xe" fillcolor="#d9d9d9" stroked="f">
                <v:path arrowok="t"/>
              </v:shape>
            </v:group>
            <v:group id="_x0000_s3929" style="position:absolute;left:3764;top:4938;width:2;height:41" coordorigin="3764,4938" coordsize="2,41">
              <v:shape id="_x0000_s3930" style="position:absolute;left:3764;top:4938;width:2;height:41" coordorigin="3764,4938" coordsize="0,41" path="m3764,4979r,-41e" filled="f" strokecolor="#333" strokeweight=".27664mm">
                <v:path arrowok="t"/>
              </v:shape>
            </v:group>
            <v:group id="_x0000_s3927" style="position:absolute;left:3816;top:4938;width:2;height:41" coordorigin="3816,4938" coordsize="2,41">
              <v:shape id="_x0000_s3928" style="position:absolute;left:3816;top:4938;width:2;height:41" coordorigin="3816,4938" coordsize="0,41" path="m3816,4979r,-41e" filled="f" strokecolor="#333" strokeweight=".27664mm">
                <v:path arrowok="t"/>
              </v:shape>
            </v:group>
            <v:group id="_x0000_s3925" style="position:absolute;left:3868;top:4938;width:2;height:41" coordorigin="3868,4938" coordsize="2,41">
              <v:shape id="_x0000_s3926" style="position:absolute;left:3868;top:4938;width:2;height:41" coordorigin="3868,4938" coordsize="0,41" path="m3868,4979r,-41e" filled="f" strokecolor="#333" strokeweight=".27664mm">
                <v:path arrowok="t"/>
              </v:shape>
            </v:group>
            <v:group id="_x0000_s3922" style="position:absolute;left:3920;top:4938;width:2;height:41" coordorigin="3920,4938" coordsize="2,41">
              <v:shape id="_x0000_s3924" style="position:absolute;left:3920;top:4938;width:2;height:41" coordorigin="3920,4938" coordsize="0,41" path="m3920,4979r,-41e" filled="f" strokecolor="#333" strokeweight=".27664mm">
                <v:path arrowok="t"/>
              </v:shape>
              <v:shape id="_x0000_s3923" type="#_x0000_t202" style="position:absolute;left:3806;top:4753;width:74;height:132" filled="f" stroked="f">
                <v:textbox inset="0,0,0,0">
                  <w:txbxContent>
                    <w:p w14:paraId="2F28CCD8" w14:textId="77777777" w:rsidR="008950A2" w:rsidRDefault="008950A2">
                      <w:pPr>
                        <w:spacing w:line="132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1A1A1A"/>
                          <w:sz w:val="13"/>
                        </w:rPr>
                        <w:t>4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 w14:anchorId="11AC8C6F">
          <v:group id="_x0000_s3875" style="position:absolute;left:0;text-align:left;margin-left:201.2pt;margin-top:-42.65pt;width:11.75pt;height:292pt;z-index:-193912;mso-position-horizontal-relative:page" coordorigin="4024,-853" coordsize="235,5840">
            <v:group id="_x0000_s3919" style="position:absolute;left:4032;top:-846;width:219;height:5532" coordorigin="4032,-846" coordsize="219,5532">
              <v:shape id="_x0000_s3920" style="position:absolute;left:4032;top:-846;width:219;height:5532" coordorigin="4032,-846" coordsize="219,5532" path="m4032,4686r219,l4251,-846r-219,l4032,4686xe" fillcolor="#ebebeb" stroked="f">
                <v:path arrowok="t"/>
              </v:shape>
            </v:group>
            <v:group id="_x0000_s3917" style="position:absolute;left:4032;top:3722;width:219;height:2" coordorigin="4032,3722" coordsize="219,2">
              <v:shape id="_x0000_s3918" style="position:absolute;left:4032;top:3722;width:219;height:2" coordorigin="4032,3722" coordsize="219,0" path="m4032,3722r219,e" filled="f" strokecolor="white" strokeweight=".137mm">
                <v:path arrowok="t"/>
              </v:shape>
            </v:group>
            <v:group id="_x0000_s3915" style="position:absolute;left:4032;top:2297;width:219;height:2" coordorigin="4032,2297" coordsize="219,2">
              <v:shape id="_x0000_s3916" style="position:absolute;left:4032;top:2297;width:219;height:2" coordorigin="4032,2297" coordsize="219,0" path="m4032,2297r219,e" filled="f" strokecolor="white" strokeweight=".137mm">
                <v:path arrowok="t"/>
              </v:shape>
            </v:group>
            <v:group id="_x0000_s3913" style="position:absolute;left:4032;top:872;width:219;height:2" coordorigin="4032,872" coordsize="219,2">
              <v:shape id="_x0000_s3914" style="position:absolute;left:4032;top:872;width:219;height:2" coordorigin="4032,872" coordsize="219,0" path="m4032,872r219,e" filled="f" strokecolor="white" strokeweight=".137mm">
                <v:path arrowok="t"/>
              </v:shape>
            </v:group>
            <v:group id="_x0000_s3911" style="position:absolute;left:4032;top:-553;width:219;height:2" coordorigin="4032,-553" coordsize="219,2">
              <v:shape id="_x0000_s3912" style="position:absolute;left:4032;top:-553;width:219;height:2" coordorigin="4032,-553" coordsize="219,0" path="m4032,-553r219,e" filled="f" strokecolor="white" strokeweight=".137mm">
                <v:path arrowok="t"/>
              </v:shape>
            </v:group>
            <v:group id="_x0000_s3909" style="position:absolute;left:4032;top:4435;width:219;height:2" coordorigin="4032,4435" coordsize="219,2">
              <v:shape id="_x0000_s3910" style="position:absolute;left:4032;top:4435;width:219;height:2" coordorigin="4032,4435" coordsize="219,0" path="m4032,4435r219,e" filled="f" strokecolor="white" strokeweight=".27664mm">
                <v:path arrowok="t"/>
              </v:shape>
            </v:group>
            <v:group id="_x0000_s3907" style="position:absolute;left:4032;top:3010;width:219;height:2" coordorigin="4032,3010" coordsize="219,2">
              <v:shape id="_x0000_s3908" style="position:absolute;left:4032;top:3010;width:219;height:2" coordorigin="4032,3010" coordsize="219,0" path="m4032,3010r219,e" filled="f" strokecolor="white" strokeweight=".27664mm">
                <v:path arrowok="t"/>
              </v:shape>
            </v:group>
            <v:group id="_x0000_s3905" style="position:absolute;left:4032;top:1585;width:219;height:2" coordorigin="4032,1585" coordsize="219,2">
              <v:shape id="_x0000_s3906" style="position:absolute;left:4032;top:1585;width:219;height:2" coordorigin="4032,1585" coordsize="219,0" path="m4032,1585r219,e" filled="f" strokecolor="white" strokeweight=".27664mm">
                <v:path arrowok="t"/>
              </v:shape>
            </v:group>
            <v:group id="_x0000_s3903" style="position:absolute;left:4032;top:160;width:219;height:2" coordorigin="4032,160" coordsize="219,2">
              <v:shape id="_x0000_s3904" style="position:absolute;left:4032;top:160;width:219;height:2" coordorigin="4032,160" coordsize="219,0" path="m4032,160r219,e" filled="f" strokecolor="white" strokeweight=".27664mm">
                <v:path arrowok="t"/>
              </v:shape>
            </v:group>
            <v:group id="_x0000_s3901" style="position:absolute;left:4063;top:-846;width:2;height:5532" coordorigin="4063,-846" coordsize="2,5532">
              <v:shape id="_x0000_s3902" style="position:absolute;left:4063;top:-846;width:2;height:5532" coordorigin="4063,-846" coordsize="0,5532" path="m4063,4686r,-5532e" filled="f" strokecolor="white" strokeweight=".27664mm">
                <v:path arrowok="t"/>
              </v:shape>
            </v:group>
            <v:group id="_x0000_s3899" style="position:absolute;left:4116;top:-846;width:2;height:5532" coordorigin="4116,-846" coordsize="2,5532">
              <v:shape id="_x0000_s3900" style="position:absolute;left:4116;top:-846;width:2;height:5532" coordorigin="4116,-846" coordsize="0,5532" path="m4116,4686r,-5532e" filled="f" strokecolor="white" strokeweight=".27664mm">
                <v:path arrowok="t"/>
              </v:shape>
            </v:group>
            <v:group id="_x0000_s3897" style="position:absolute;left:4168;top:-846;width:2;height:5532" coordorigin="4168,-846" coordsize="2,5532">
              <v:shape id="_x0000_s3898" style="position:absolute;left:4168;top:-846;width:2;height:5532" coordorigin="4168,-846" coordsize="0,5532" path="m4168,4686r,-5532e" filled="f" strokecolor="white" strokeweight=".27664mm">
                <v:path arrowok="t"/>
              </v:shape>
            </v:group>
            <v:group id="_x0000_s3895" style="position:absolute;left:4220;top:-846;width:2;height:5532" coordorigin="4220,-846" coordsize="2,5532">
              <v:shape id="_x0000_s3896" style="position:absolute;left:4220;top:-846;width:2;height:5532" coordorigin="4220,-846" coordsize="0,5532" path="m4220,4686r,-5532e" filled="f" strokecolor="white" strokeweight=".27664mm">
                <v:path arrowok="t"/>
              </v:shape>
            </v:group>
            <v:group id="_x0000_s3893" style="position:absolute;left:4063;top:-513;width:2;height:4948" coordorigin="4063,-513" coordsize="2,4948">
              <v:shape id="_x0000_s3894" style="position:absolute;left:4063;top:-513;width:2;height:4948" coordorigin="4063,-513" coordsize="0,4948" path="m4063,-513r,4948e" filled="f" strokecolor="#f8766d" strokeweight=".86261mm">
                <v:path arrowok="t"/>
              </v:shape>
            </v:group>
            <v:group id="_x0000_s3891" style="position:absolute;left:4116;top:4195;width:2;height:240" coordorigin="4116,4195" coordsize="2,240">
              <v:shape id="_x0000_s3892" style="position:absolute;left:4116;top:4195;width:2;height:240" coordorigin="4116,4195" coordsize="0,240" path="m4116,4195r,240e" filled="f" strokecolor="#7cae00" strokeweight=".86261mm">
                <v:path arrowok="t"/>
              </v:shape>
            </v:group>
            <v:group id="_x0000_s3889" style="position:absolute;left:4144;top:4419;width:47;height:16" coordorigin="4144,4419" coordsize="47,16">
              <v:shape id="_x0000_s3890" style="position:absolute;left:4144;top:4419;width:47;height:16" coordorigin="4144,4419" coordsize="47,16" path="m4144,4427r47,e" filled="f" strokecolor="#00bfc4" strokeweight=".31192mm">
                <v:path arrowok="t"/>
              </v:shape>
            </v:group>
            <v:group id="_x0000_s3887" style="position:absolute;left:4196;top:4433;width:47;height:2" coordorigin="4196,4433" coordsize="47,2">
              <v:shape id="_x0000_s3888" style="position:absolute;left:4196;top:4433;width:47;height:2" coordorigin="4196,4433" coordsize="47,2" path="m4196,4434r47,e" filled="f" strokecolor="#c77cff" strokeweight=".06114mm">
                <v:path arrowok="t"/>
              </v:shape>
            </v:group>
            <v:group id="_x0000_s3885" style="position:absolute;left:4032;top:4686;width:219;height:253" coordorigin="4032,4686" coordsize="219,253">
              <v:shape id="_x0000_s3886" style="position:absolute;left:4032;top:4686;width:219;height:253" coordorigin="4032,4686" coordsize="219,253" path="m4032,4938r219,l4251,4686r-219,l4032,4938xe" fillcolor="#d9d9d9" stroked="f">
                <v:path arrowok="t"/>
              </v:shape>
            </v:group>
            <v:group id="_x0000_s3883" style="position:absolute;left:4063;top:4938;width:2;height:41" coordorigin="4063,4938" coordsize="2,41">
              <v:shape id="_x0000_s3884" style="position:absolute;left:4063;top:4938;width:2;height:41" coordorigin="4063,4938" coordsize="0,41" path="m4063,4979r,-41e" filled="f" strokecolor="#333" strokeweight=".27664mm">
                <v:path arrowok="t"/>
              </v:shape>
            </v:group>
            <v:group id="_x0000_s3881" style="position:absolute;left:4116;top:4938;width:2;height:41" coordorigin="4116,4938" coordsize="2,41">
              <v:shape id="_x0000_s3882" style="position:absolute;left:4116;top:4938;width:2;height:41" coordorigin="4116,4938" coordsize="0,41" path="m4116,4979r,-41e" filled="f" strokecolor="#333" strokeweight=".27664mm">
                <v:path arrowok="t"/>
              </v:shape>
            </v:group>
            <v:group id="_x0000_s3879" style="position:absolute;left:4168;top:4938;width:2;height:41" coordorigin="4168,4938" coordsize="2,41">
              <v:shape id="_x0000_s3880" style="position:absolute;left:4168;top:4938;width:2;height:41" coordorigin="4168,4938" coordsize="0,41" path="m4168,4979r,-41e" filled="f" strokecolor="#333" strokeweight=".27664mm">
                <v:path arrowok="t"/>
              </v:shape>
            </v:group>
            <v:group id="_x0000_s3876" style="position:absolute;left:4220;top:4938;width:2;height:41" coordorigin="4220,4938" coordsize="2,41">
              <v:shape id="_x0000_s3878" style="position:absolute;left:4220;top:4938;width:2;height:41" coordorigin="4220,4938" coordsize="0,41" path="m4220,4979r,-41e" filled="f" strokecolor="#333" strokeweight=".27664mm">
                <v:path arrowok="t"/>
              </v:shape>
              <v:shape id="_x0000_s3877" type="#_x0000_t202" style="position:absolute;left:4105;top:4753;width:74;height:132" filled="f" stroked="f">
                <v:textbox inset="0,0,0,0">
                  <w:txbxContent>
                    <w:p w14:paraId="0AB3A9CA" w14:textId="77777777" w:rsidR="008950A2" w:rsidRDefault="008950A2">
                      <w:pPr>
                        <w:spacing w:line="132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1A1A1A"/>
                          <w:sz w:val="13"/>
                        </w:rPr>
                        <w:t>5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 w14:anchorId="23944189">
          <v:group id="_x0000_s3836" style="position:absolute;left:0;text-align:left;margin-left:216.15pt;margin-top:-42.65pt;width:9.15pt;height:292pt;z-index:-193888;mso-position-horizontal-relative:page" coordorigin="4323,-853" coordsize="183,5840">
            <v:group id="_x0000_s3873" style="position:absolute;left:4331;top:-846;width:167;height:5532" coordorigin="4331,-846" coordsize="167,5532">
              <v:shape id="_x0000_s3874" style="position:absolute;left:4331;top:-846;width:167;height:5532" coordorigin="4331,-846" coordsize="167,5532" path="m4331,4686r167,l4498,-846r-167,l4331,4686xe" fillcolor="#ebebeb" stroked="f">
                <v:path arrowok="t"/>
              </v:shape>
            </v:group>
            <v:group id="_x0000_s3871" style="position:absolute;left:4331;top:3722;width:167;height:2" coordorigin="4331,3722" coordsize="167,2">
              <v:shape id="_x0000_s3872" style="position:absolute;left:4331;top:3722;width:167;height:2" coordorigin="4331,3722" coordsize="167,0" path="m4331,3722r167,e" filled="f" strokecolor="white" strokeweight=".137mm">
                <v:path arrowok="t"/>
              </v:shape>
            </v:group>
            <v:group id="_x0000_s3869" style="position:absolute;left:4331;top:2297;width:167;height:2" coordorigin="4331,2297" coordsize="167,2">
              <v:shape id="_x0000_s3870" style="position:absolute;left:4331;top:2297;width:167;height:2" coordorigin="4331,2297" coordsize="167,0" path="m4331,2297r167,e" filled="f" strokecolor="white" strokeweight=".137mm">
                <v:path arrowok="t"/>
              </v:shape>
            </v:group>
            <v:group id="_x0000_s3867" style="position:absolute;left:4331;top:872;width:167;height:2" coordorigin="4331,872" coordsize="167,2">
              <v:shape id="_x0000_s3868" style="position:absolute;left:4331;top:872;width:167;height:2" coordorigin="4331,872" coordsize="167,0" path="m4331,872r167,e" filled="f" strokecolor="white" strokeweight=".137mm">
                <v:path arrowok="t"/>
              </v:shape>
            </v:group>
            <v:group id="_x0000_s3865" style="position:absolute;left:4331;top:-553;width:167;height:2" coordorigin="4331,-553" coordsize="167,2">
              <v:shape id="_x0000_s3866" style="position:absolute;left:4331;top:-553;width:167;height:2" coordorigin="4331,-553" coordsize="167,0" path="m4331,-553r167,e" filled="f" strokecolor="white" strokeweight=".137mm">
                <v:path arrowok="t"/>
              </v:shape>
            </v:group>
            <v:group id="_x0000_s3863" style="position:absolute;left:4331;top:4435;width:167;height:2" coordorigin="4331,4435" coordsize="167,2">
              <v:shape id="_x0000_s3864" style="position:absolute;left:4331;top:4435;width:167;height:2" coordorigin="4331,4435" coordsize="167,0" path="m4331,4435r167,e" filled="f" strokecolor="white" strokeweight=".27664mm">
                <v:path arrowok="t"/>
              </v:shape>
            </v:group>
            <v:group id="_x0000_s3861" style="position:absolute;left:4331;top:3010;width:167;height:2" coordorigin="4331,3010" coordsize="167,2">
              <v:shape id="_x0000_s3862" style="position:absolute;left:4331;top:3010;width:167;height:2" coordorigin="4331,3010" coordsize="167,0" path="m4331,3010r167,e" filled="f" strokecolor="white" strokeweight=".27664mm">
                <v:path arrowok="t"/>
              </v:shape>
            </v:group>
            <v:group id="_x0000_s3859" style="position:absolute;left:4331;top:1585;width:167;height:2" coordorigin="4331,1585" coordsize="167,2">
              <v:shape id="_x0000_s3860" style="position:absolute;left:4331;top:1585;width:167;height:2" coordorigin="4331,1585" coordsize="167,0" path="m4331,1585r167,e" filled="f" strokecolor="white" strokeweight=".27664mm">
                <v:path arrowok="t"/>
              </v:shape>
            </v:group>
            <v:group id="_x0000_s3857" style="position:absolute;left:4331;top:160;width:167;height:2" coordorigin="4331,160" coordsize="167,2">
              <v:shape id="_x0000_s3858" style="position:absolute;left:4331;top:160;width:167;height:2" coordorigin="4331,160" coordsize="167,0" path="m4331,160r167,e" filled="f" strokecolor="white" strokeweight=".27664mm">
                <v:path arrowok="t"/>
              </v:shape>
            </v:group>
            <v:group id="_x0000_s3855" style="position:absolute;left:4363;top:-846;width:2;height:5532" coordorigin="4363,-846" coordsize="2,5532">
              <v:shape id="_x0000_s3856" style="position:absolute;left:4363;top:-846;width:2;height:5532" coordorigin="4363,-846" coordsize="0,5532" path="m4363,4686r,-5532e" filled="f" strokecolor="white" strokeweight=".27664mm">
                <v:path arrowok="t"/>
              </v:shape>
            </v:group>
            <v:group id="_x0000_s3853" style="position:absolute;left:4415;top:-846;width:2;height:5532" coordorigin="4415,-846" coordsize="2,5532">
              <v:shape id="_x0000_s3854" style="position:absolute;left:4415;top:-846;width:2;height:5532" coordorigin="4415,-846" coordsize="0,5532" path="m4415,4686r,-5532e" filled="f" strokecolor="white" strokeweight=".27664mm">
                <v:path arrowok="t"/>
              </v:shape>
            </v:group>
            <v:group id="_x0000_s3851" style="position:absolute;left:4467;top:-846;width:2;height:5532" coordorigin="4467,-846" coordsize="2,5532">
              <v:shape id="_x0000_s3852" style="position:absolute;left:4467;top:-846;width:2;height:5532" coordorigin="4467,-846" coordsize="0,5532" path="m4467,4686r,-5532e" filled="f" strokecolor="white" strokeweight=".27664mm">
                <v:path arrowok="t"/>
              </v:shape>
            </v:group>
            <v:group id="_x0000_s3849" style="position:absolute;left:4363;top:-594;width:2;height:5029" coordorigin="4363,-594" coordsize="2,5029">
              <v:shape id="_x0000_s3850" style="position:absolute;left:4363;top:-594;width:2;height:5029" coordorigin="4363,-594" coordsize="0,5029" path="m4363,-594r,5029e" filled="f" strokecolor="#f8766d" strokeweight=".86261mm">
                <v:path arrowok="t"/>
              </v:shape>
            </v:group>
            <v:group id="_x0000_s3847" style="position:absolute;left:4415;top:4284;width:2;height:152" coordorigin="4415,4284" coordsize="2,152">
              <v:shape id="_x0000_s3848" style="position:absolute;left:4415;top:4284;width:2;height:152" coordorigin="4415,4284" coordsize="0,152" path="m4415,4284r,151e" filled="f" strokecolor="#7cae00" strokeweight=".86261mm">
                <v:path arrowok="t"/>
              </v:shape>
            </v:group>
            <v:group id="_x0000_s3845" style="position:absolute;left:4443;top:4411;width:47;height:25" coordorigin="4443,4411" coordsize="47,25">
              <v:shape id="_x0000_s3846" style="position:absolute;left:4443;top:4411;width:47;height:25" coordorigin="4443,4411" coordsize="47,25" path="m4443,4423r47,e" filled="f" strokecolor="#00bfc4" strokeweight=".46189mm">
                <v:path arrowok="t"/>
              </v:shape>
            </v:group>
            <v:group id="_x0000_s3843" style="position:absolute;left:4331;top:4686;width:167;height:253" coordorigin="4331,4686" coordsize="167,253">
              <v:shape id="_x0000_s3844" style="position:absolute;left:4331;top:4686;width:167;height:253" coordorigin="4331,4686" coordsize="167,253" path="m4331,4938r167,l4498,4686r-167,l4331,4938xe" fillcolor="#d9d9d9" stroked="f">
                <v:path arrowok="t"/>
              </v:shape>
            </v:group>
            <v:group id="_x0000_s3841" style="position:absolute;left:4363;top:4938;width:2;height:41" coordorigin="4363,4938" coordsize="2,41">
              <v:shape id="_x0000_s3842" style="position:absolute;left:4363;top:4938;width:2;height:41" coordorigin="4363,4938" coordsize="0,41" path="m4363,4979r,-41e" filled="f" strokecolor="#333" strokeweight=".27664mm">
                <v:path arrowok="t"/>
              </v:shape>
            </v:group>
            <v:group id="_x0000_s3839" style="position:absolute;left:4415;top:4938;width:2;height:41" coordorigin="4415,4938" coordsize="2,41">
              <v:shape id="_x0000_s3840" style="position:absolute;left:4415;top:4938;width:2;height:41" coordorigin="4415,4938" coordsize="0,41" path="m4415,4979r,-41e" filled="f" strokecolor="#333" strokeweight=".27664mm">
                <v:path arrowok="t"/>
              </v:shape>
            </v:group>
            <v:group id="_x0000_s3837" style="position:absolute;left:4467;top:4938;width:2;height:41" coordorigin="4467,4938" coordsize="2,41">
              <v:shape id="_x0000_s3838" style="position:absolute;left:4467;top:4938;width:2;height:41" coordorigin="4467,4938" coordsize="0,41" path="m4467,4979r,-41e" filled="f" strokecolor="#333" strokeweight=".27664mm">
                <v:path arrowok="t"/>
              </v:shape>
            </v:group>
            <w10:wrap anchorx="page"/>
          </v:group>
        </w:pict>
      </w:r>
      <w:r>
        <w:pict w14:anchorId="09A2FBFD">
          <v:group id="_x0000_s3790" style="position:absolute;left:0;text-align:left;margin-left:228.55pt;margin-top:-42.65pt;width:11.75pt;height:292pt;z-index:-193840;mso-position-horizontal-relative:page" coordorigin="4571,-853" coordsize="235,5840">
            <v:group id="_x0000_s3834" style="position:absolute;left:4578;top:-846;width:219;height:5532" coordorigin="4578,-846" coordsize="219,5532">
              <v:shape id="_x0000_s3835" style="position:absolute;left:4578;top:-846;width:219;height:5532" coordorigin="4578,-846" coordsize="219,5532" path="m4578,4686r219,l4797,-846r-219,l4578,4686xe" fillcolor="#ebebeb" stroked="f">
                <v:path arrowok="t"/>
              </v:shape>
            </v:group>
            <v:group id="_x0000_s3832" style="position:absolute;left:4578;top:3722;width:219;height:2" coordorigin="4578,3722" coordsize="219,2">
              <v:shape id="_x0000_s3833" style="position:absolute;left:4578;top:3722;width:219;height:2" coordorigin="4578,3722" coordsize="219,0" path="m4578,3722r219,e" filled="f" strokecolor="white" strokeweight=".137mm">
                <v:path arrowok="t"/>
              </v:shape>
            </v:group>
            <v:group id="_x0000_s3830" style="position:absolute;left:4578;top:2297;width:219;height:2" coordorigin="4578,2297" coordsize="219,2">
              <v:shape id="_x0000_s3831" style="position:absolute;left:4578;top:2297;width:219;height:2" coordorigin="4578,2297" coordsize="219,0" path="m4578,2297r219,e" filled="f" strokecolor="white" strokeweight=".137mm">
                <v:path arrowok="t"/>
              </v:shape>
            </v:group>
            <v:group id="_x0000_s3828" style="position:absolute;left:4578;top:872;width:219;height:2" coordorigin="4578,872" coordsize="219,2">
              <v:shape id="_x0000_s3829" style="position:absolute;left:4578;top:872;width:219;height:2" coordorigin="4578,872" coordsize="219,0" path="m4578,872r219,e" filled="f" strokecolor="white" strokeweight=".137mm">
                <v:path arrowok="t"/>
              </v:shape>
            </v:group>
            <v:group id="_x0000_s3826" style="position:absolute;left:4578;top:-553;width:219;height:2" coordorigin="4578,-553" coordsize="219,2">
              <v:shape id="_x0000_s3827" style="position:absolute;left:4578;top:-553;width:219;height:2" coordorigin="4578,-553" coordsize="219,0" path="m4578,-553r219,e" filled="f" strokecolor="white" strokeweight=".137mm">
                <v:path arrowok="t"/>
              </v:shape>
            </v:group>
            <v:group id="_x0000_s3824" style="position:absolute;left:4578;top:4435;width:219;height:2" coordorigin="4578,4435" coordsize="219,2">
              <v:shape id="_x0000_s3825" style="position:absolute;left:4578;top:4435;width:219;height:2" coordorigin="4578,4435" coordsize="219,0" path="m4578,4435r219,e" filled="f" strokecolor="white" strokeweight=".27664mm">
                <v:path arrowok="t"/>
              </v:shape>
            </v:group>
            <v:group id="_x0000_s3822" style="position:absolute;left:4578;top:3010;width:219;height:2" coordorigin="4578,3010" coordsize="219,2">
              <v:shape id="_x0000_s3823" style="position:absolute;left:4578;top:3010;width:219;height:2" coordorigin="4578,3010" coordsize="219,0" path="m4578,3010r219,e" filled="f" strokecolor="white" strokeweight=".27664mm">
                <v:path arrowok="t"/>
              </v:shape>
            </v:group>
            <v:group id="_x0000_s3820" style="position:absolute;left:4578;top:1585;width:219;height:2" coordorigin="4578,1585" coordsize="219,2">
              <v:shape id="_x0000_s3821" style="position:absolute;left:4578;top:1585;width:219;height:2" coordorigin="4578,1585" coordsize="219,0" path="m4578,1585r219,e" filled="f" strokecolor="white" strokeweight=".27664mm">
                <v:path arrowok="t"/>
              </v:shape>
            </v:group>
            <v:group id="_x0000_s3818" style="position:absolute;left:4578;top:160;width:219;height:2" coordorigin="4578,160" coordsize="219,2">
              <v:shape id="_x0000_s3819" style="position:absolute;left:4578;top:160;width:219;height:2" coordorigin="4578,160" coordsize="219,0" path="m4578,160r219,e" filled="f" strokecolor="white" strokeweight=".27664mm">
                <v:path arrowok="t"/>
              </v:shape>
            </v:group>
            <v:group id="_x0000_s3816" style="position:absolute;left:4610;top:-846;width:2;height:5532" coordorigin="4610,-846" coordsize="2,5532">
              <v:shape id="_x0000_s3817" style="position:absolute;left:4610;top:-846;width:2;height:5532" coordorigin="4610,-846" coordsize="0,5532" path="m4610,4686r,-5532e" filled="f" strokecolor="white" strokeweight=".27664mm">
                <v:path arrowok="t"/>
              </v:shape>
            </v:group>
            <v:group id="_x0000_s3814" style="position:absolute;left:4662;top:-846;width:2;height:5532" coordorigin="4662,-846" coordsize="2,5532">
              <v:shape id="_x0000_s3815" style="position:absolute;left:4662;top:-846;width:2;height:5532" coordorigin="4662,-846" coordsize="0,5532" path="m4662,4686r,-5532e" filled="f" strokecolor="white" strokeweight=".27664mm">
                <v:path arrowok="t"/>
              </v:shape>
            </v:group>
            <v:group id="_x0000_s3812" style="position:absolute;left:4714;top:-846;width:2;height:5532" coordorigin="4714,-846" coordsize="2,5532">
              <v:shape id="_x0000_s3813" style="position:absolute;left:4714;top:-846;width:2;height:5532" coordorigin="4714,-846" coordsize="0,5532" path="m4714,4686r,-5532e" filled="f" strokecolor="white" strokeweight=".27664mm">
                <v:path arrowok="t"/>
              </v:shape>
            </v:group>
            <v:group id="_x0000_s3810" style="position:absolute;left:4766;top:-846;width:2;height:5532" coordorigin="4766,-846" coordsize="2,5532">
              <v:shape id="_x0000_s3811" style="position:absolute;left:4766;top:-846;width:2;height:5532" coordorigin="4766,-846" coordsize="0,5532" path="m4766,4686r,-5532e" filled="f" strokecolor="white" strokeweight=".27664mm">
                <v:path arrowok="t"/>
              </v:shape>
            </v:group>
            <v:group id="_x0000_s3808" style="position:absolute;left:4610;top:-313;width:2;height:4749" coordorigin="4610,-313" coordsize="2,4749">
              <v:shape id="_x0000_s3809" style="position:absolute;left:4610;top:-313;width:2;height:4749" coordorigin="4610,-313" coordsize="0,4749" path="m4610,-313r,4748e" filled="f" strokecolor="#f8766d" strokeweight=".86261mm">
                <v:path arrowok="t"/>
              </v:shape>
            </v:group>
            <v:group id="_x0000_s3806" style="position:absolute;left:4662;top:4294;width:2;height:141" coordorigin="4662,4294" coordsize="2,141">
              <v:shape id="_x0000_s3807" style="position:absolute;left:4662;top:4294;width:2;height:141" coordorigin="4662,4294" coordsize="0,141" path="m4662,4294r,141e" filled="f" strokecolor="#7cae00" strokeweight=".86261mm">
                <v:path arrowok="t"/>
              </v:shape>
            </v:group>
            <v:group id="_x0000_s3804" style="position:absolute;left:4714;top:4121;width:2;height:314" coordorigin="4714,4121" coordsize="2,314">
              <v:shape id="_x0000_s3805" style="position:absolute;left:4714;top:4121;width:2;height:314" coordorigin="4714,4121" coordsize="0,314" path="m4714,4121r,314e" filled="f" strokecolor="#00bfc4" strokeweight=".86261mm">
                <v:path arrowok="t"/>
              </v:shape>
            </v:group>
            <v:group id="_x0000_s3802" style="position:absolute;left:4743;top:4433;width:47;height:2" coordorigin="4743,4433" coordsize="47,2">
              <v:shape id="_x0000_s3803" style="position:absolute;left:4743;top:4433;width:47;height:2" coordorigin="4743,4433" coordsize="47,2" path="m4743,4434r47,e" filled="f" strokecolor="#c77cff" strokeweight=".06114mm">
                <v:path arrowok="t"/>
              </v:shape>
            </v:group>
            <v:group id="_x0000_s3800" style="position:absolute;left:4578;top:4686;width:219;height:253" coordorigin="4578,4686" coordsize="219,253">
              <v:shape id="_x0000_s3801" style="position:absolute;left:4578;top:4686;width:219;height:253" coordorigin="4578,4686" coordsize="219,253" path="m4578,4938r219,l4797,4686r-219,l4578,4938xe" fillcolor="#d9d9d9" stroked="f">
                <v:path arrowok="t"/>
              </v:shape>
            </v:group>
            <v:group id="_x0000_s3798" style="position:absolute;left:4610;top:4938;width:2;height:41" coordorigin="4610,4938" coordsize="2,41">
              <v:shape id="_x0000_s3799" style="position:absolute;left:4610;top:4938;width:2;height:41" coordorigin="4610,4938" coordsize="0,41" path="m4610,4979r,-41e" filled="f" strokecolor="#333" strokeweight=".27664mm">
                <v:path arrowok="t"/>
              </v:shape>
            </v:group>
            <v:group id="_x0000_s3796" style="position:absolute;left:4662;top:4938;width:2;height:41" coordorigin="4662,4938" coordsize="2,41">
              <v:shape id="_x0000_s3797" style="position:absolute;left:4662;top:4938;width:2;height:41" coordorigin="4662,4938" coordsize="0,41" path="m4662,4979r,-41e" filled="f" strokecolor="#333" strokeweight=".27664mm">
                <v:path arrowok="t"/>
              </v:shape>
            </v:group>
            <v:group id="_x0000_s3794" style="position:absolute;left:4714;top:4938;width:2;height:41" coordorigin="4714,4938" coordsize="2,41">
              <v:shape id="_x0000_s3795" style="position:absolute;left:4714;top:4938;width:2;height:41" coordorigin="4714,4938" coordsize="0,41" path="m4714,4979r,-41e" filled="f" strokecolor="#333" strokeweight=".27664mm">
                <v:path arrowok="t"/>
              </v:shape>
            </v:group>
            <v:group id="_x0000_s3791" style="position:absolute;left:4766;top:4938;width:2;height:41" coordorigin="4766,4938" coordsize="2,41">
              <v:shape id="_x0000_s3793" style="position:absolute;left:4766;top:4938;width:2;height:41" coordorigin="4766,4938" coordsize="0,41" path="m4766,4979r,-41e" filled="f" strokecolor="#333" strokeweight=".27664mm">
                <v:path arrowok="t"/>
              </v:shape>
              <v:shape id="_x0000_s3792" type="#_x0000_t202" style="position:absolute;left:4651;top:4753;width:74;height:132" filled="f" stroked="f">
                <v:textbox inset="0,0,0,0">
                  <w:txbxContent>
                    <w:p w14:paraId="7B82DD32" w14:textId="77777777" w:rsidR="008950A2" w:rsidRDefault="008950A2">
                      <w:pPr>
                        <w:spacing w:line="132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1A1A1A"/>
                          <w:sz w:val="13"/>
                        </w:rPr>
                        <w:t>7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 w14:anchorId="4CA9DCDF">
          <v:group id="_x0000_s3744" style="position:absolute;left:0;text-align:left;margin-left:243.5pt;margin-top:-42.65pt;width:11.75pt;height:292pt;z-index:-193792;mso-position-horizontal-relative:page" coordorigin="4870,-853" coordsize="235,5840">
            <v:group id="_x0000_s3788" style="position:absolute;left:4878;top:-846;width:219;height:5532" coordorigin="4878,-846" coordsize="219,5532">
              <v:shape id="_x0000_s3789" style="position:absolute;left:4878;top:-846;width:219;height:5532" coordorigin="4878,-846" coordsize="219,5532" path="m4878,4686r218,l5096,-846r-218,l4878,4686xe" fillcolor="#ebebeb" stroked="f">
                <v:path arrowok="t"/>
              </v:shape>
            </v:group>
            <v:group id="_x0000_s3786" style="position:absolute;left:4878;top:3722;width:219;height:2" coordorigin="4878,3722" coordsize="219,2">
              <v:shape id="_x0000_s3787" style="position:absolute;left:4878;top:3722;width:219;height:2" coordorigin="4878,3722" coordsize="219,0" path="m4878,3722r218,e" filled="f" strokecolor="white" strokeweight=".137mm">
                <v:path arrowok="t"/>
              </v:shape>
            </v:group>
            <v:group id="_x0000_s3784" style="position:absolute;left:4878;top:2297;width:219;height:2" coordorigin="4878,2297" coordsize="219,2">
              <v:shape id="_x0000_s3785" style="position:absolute;left:4878;top:2297;width:219;height:2" coordorigin="4878,2297" coordsize="219,0" path="m4878,2297r218,e" filled="f" strokecolor="white" strokeweight=".137mm">
                <v:path arrowok="t"/>
              </v:shape>
            </v:group>
            <v:group id="_x0000_s3782" style="position:absolute;left:4878;top:872;width:219;height:2" coordorigin="4878,872" coordsize="219,2">
              <v:shape id="_x0000_s3783" style="position:absolute;left:4878;top:872;width:219;height:2" coordorigin="4878,872" coordsize="219,0" path="m4878,872r218,e" filled="f" strokecolor="white" strokeweight=".137mm">
                <v:path arrowok="t"/>
              </v:shape>
            </v:group>
            <v:group id="_x0000_s3780" style="position:absolute;left:4878;top:-553;width:219;height:2" coordorigin="4878,-553" coordsize="219,2">
              <v:shape id="_x0000_s3781" style="position:absolute;left:4878;top:-553;width:219;height:2" coordorigin="4878,-553" coordsize="219,0" path="m4878,-553r218,e" filled="f" strokecolor="white" strokeweight=".137mm">
                <v:path arrowok="t"/>
              </v:shape>
            </v:group>
            <v:group id="_x0000_s3778" style="position:absolute;left:4878;top:4435;width:219;height:2" coordorigin="4878,4435" coordsize="219,2">
              <v:shape id="_x0000_s3779" style="position:absolute;left:4878;top:4435;width:219;height:2" coordorigin="4878,4435" coordsize="219,0" path="m4878,4435r218,e" filled="f" strokecolor="white" strokeweight=".27664mm">
                <v:path arrowok="t"/>
              </v:shape>
            </v:group>
            <v:group id="_x0000_s3776" style="position:absolute;left:4878;top:3010;width:219;height:2" coordorigin="4878,3010" coordsize="219,2">
              <v:shape id="_x0000_s3777" style="position:absolute;left:4878;top:3010;width:219;height:2" coordorigin="4878,3010" coordsize="219,0" path="m4878,3010r218,e" filled="f" strokecolor="white" strokeweight=".27664mm">
                <v:path arrowok="t"/>
              </v:shape>
            </v:group>
            <v:group id="_x0000_s3774" style="position:absolute;left:4878;top:1585;width:219;height:2" coordorigin="4878,1585" coordsize="219,2">
              <v:shape id="_x0000_s3775" style="position:absolute;left:4878;top:1585;width:219;height:2" coordorigin="4878,1585" coordsize="219,0" path="m4878,1585r218,e" filled="f" strokecolor="white" strokeweight=".27664mm">
                <v:path arrowok="t"/>
              </v:shape>
            </v:group>
            <v:group id="_x0000_s3772" style="position:absolute;left:4878;top:160;width:219;height:2" coordorigin="4878,160" coordsize="219,2">
              <v:shape id="_x0000_s3773" style="position:absolute;left:4878;top:160;width:219;height:2" coordorigin="4878,160" coordsize="219,0" path="m4878,160r218,e" filled="f" strokecolor="white" strokeweight=".27664mm">
                <v:path arrowok="t"/>
              </v:shape>
            </v:group>
            <v:group id="_x0000_s3770" style="position:absolute;left:4909;top:-846;width:2;height:5532" coordorigin="4909,-846" coordsize="2,5532">
              <v:shape id="_x0000_s3771" style="position:absolute;left:4909;top:-846;width:2;height:5532" coordorigin="4909,-846" coordsize="0,5532" path="m4909,4686r,-5532e" filled="f" strokecolor="white" strokeweight=".27664mm">
                <v:path arrowok="t"/>
              </v:shape>
            </v:group>
            <v:group id="_x0000_s3768" style="position:absolute;left:4961;top:-846;width:2;height:5532" coordorigin="4961,-846" coordsize="2,5532">
              <v:shape id="_x0000_s3769" style="position:absolute;left:4961;top:-846;width:2;height:5532" coordorigin="4961,-846" coordsize="0,5532" path="m4961,4686r,-5532e" filled="f" strokecolor="white" strokeweight=".27664mm">
                <v:path arrowok="t"/>
              </v:shape>
            </v:group>
            <v:group id="_x0000_s3766" style="position:absolute;left:5013;top:-846;width:2;height:5532" coordorigin="5013,-846" coordsize="2,5532">
              <v:shape id="_x0000_s3767" style="position:absolute;left:5013;top:-846;width:2;height:5532" coordorigin="5013,-846" coordsize="0,5532" path="m5013,4686r,-5532e" filled="f" strokecolor="white" strokeweight=".27664mm">
                <v:path arrowok="t"/>
              </v:shape>
            </v:group>
            <v:group id="_x0000_s3764" style="position:absolute;left:5065;top:-846;width:2;height:5532" coordorigin="5065,-846" coordsize="2,5532">
              <v:shape id="_x0000_s3765" style="position:absolute;left:5065;top:-846;width:2;height:5532" coordorigin="5065,-846" coordsize="0,5532" path="m5065,4686r,-5532e" filled="f" strokecolor="white" strokeweight=".27664mm">
                <v:path arrowok="t"/>
              </v:shape>
            </v:group>
            <v:group id="_x0000_s3762" style="position:absolute;left:4909;top:2183;width:2;height:2252" coordorigin="4909,2183" coordsize="2,2252">
              <v:shape id="_x0000_s3763" style="position:absolute;left:4909;top:2183;width:2;height:2252" coordorigin="4909,2183" coordsize="0,2252" path="m4909,2183r,2252e" filled="f" strokecolor="#f8766d" strokeweight=".86261mm">
                <v:path arrowok="t"/>
              </v:shape>
            </v:group>
            <v:group id="_x0000_s3760" style="position:absolute;left:4961;top:4250;width:2;height:186" coordorigin="4961,4250" coordsize="2,186">
              <v:shape id="_x0000_s3761" style="position:absolute;left:4961;top:4250;width:2;height:186" coordorigin="4961,4250" coordsize="0,186" path="m4961,4250r,185e" filled="f" strokecolor="#7cae00" strokeweight=".86261mm">
                <v:path arrowok="t"/>
              </v:shape>
            </v:group>
            <v:group id="_x0000_s3758" style="position:absolute;left:5013;top:2289;width:2;height:2146" coordorigin="5013,2289" coordsize="2,2146">
              <v:shape id="_x0000_s3759" style="position:absolute;left:5013;top:2289;width:2;height:2146" coordorigin="5013,2289" coordsize="0,2146" path="m5013,2289r,2146e" filled="f" strokecolor="#00bfc4" strokeweight=".86261mm">
                <v:path arrowok="t"/>
              </v:shape>
            </v:group>
            <v:group id="_x0000_s3756" style="position:absolute;left:5065;top:3813;width:2;height:622" coordorigin="5065,3813" coordsize="2,622">
              <v:shape id="_x0000_s3757" style="position:absolute;left:5065;top:3813;width:2;height:622" coordorigin="5065,3813" coordsize="0,622" path="m5065,3813r,622e" filled="f" strokecolor="#c77cff" strokeweight=".86261mm">
                <v:path arrowok="t"/>
              </v:shape>
            </v:group>
            <v:group id="_x0000_s3754" style="position:absolute;left:4878;top:4686;width:219;height:253" coordorigin="4878,4686" coordsize="219,253">
              <v:shape id="_x0000_s3755" style="position:absolute;left:4878;top:4686;width:219;height:253" coordorigin="4878,4686" coordsize="219,253" path="m4878,4938r218,l5096,4686r-218,l4878,4938xe" fillcolor="#d9d9d9" stroked="f">
                <v:path arrowok="t"/>
              </v:shape>
            </v:group>
            <v:group id="_x0000_s3752" style="position:absolute;left:4909;top:4938;width:2;height:41" coordorigin="4909,4938" coordsize="2,41">
              <v:shape id="_x0000_s3753" style="position:absolute;left:4909;top:4938;width:2;height:41" coordorigin="4909,4938" coordsize="0,41" path="m4909,4979r,-41e" filled="f" strokecolor="#333" strokeweight=".27664mm">
                <v:path arrowok="t"/>
              </v:shape>
            </v:group>
            <v:group id="_x0000_s3750" style="position:absolute;left:4961;top:4938;width:2;height:41" coordorigin="4961,4938" coordsize="2,41">
              <v:shape id="_x0000_s3751" style="position:absolute;left:4961;top:4938;width:2;height:41" coordorigin="4961,4938" coordsize="0,41" path="m4961,4979r,-41e" filled="f" strokecolor="#333" strokeweight=".27664mm">
                <v:path arrowok="t"/>
              </v:shape>
            </v:group>
            <v:group id="_x0000_s3748" style="position:absolute;left:5013;top:4938;width:2;height:41" coordorigin="5013,4938" coordsize="2,41">
              <v:shape id="_x0000_s3749" style="position:absolute;left:5013;top:4938;width:2;height:41" coordorigin="5013,4938" coordsize="0,41" path="m5013,4979r,-41e" filled="f" strokecolor="#333" strokeweight=".27664mm">
                <v:path arrowok="t"/>
              </v:shape>
            </v:group>
            <v:group id="_x0000_s3745" style="position:absolute;left:5065;top:4938;width:2;height:41" coordorigin="5065,4938" coordsize="2,41">
              <v:shape id="_x0000_s3747" style="position:absolute;left:5065;top:4938;width:2;height:41" coordorigin="5065,4938" coordsize="0,41" path="m5065,4979r,-41e" filled="f" strokecolor="#333" strokeweight=".27664mm">
                <v:path arrowok="t"/>
              </v:shape>
              <v:shape id="_x0000_s3746" type="#_x0000_t202" style="position:absolute;left:4950;top:4753;width:74;height:132" filled="f" stroked="f">
                <v:textbox inset="0,0,0,0">
                  <w:txbxContent>
                    <w:p w14:paraId="74FE4058" w14:textId="77777777" w:rsidR="008950A2" w:rsidRDefault="008950A2">
                      <w:pPr>
                        <w:spacing w:line="132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1A1A1A"/>
                          <w:sz w:val="13"/>
                        </w:rPr>
                        <w:t>8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 w14:anchorId="2B8B2730">
          <v:group id="_x0000_s3698" style="position:absolute;left:0;text-align:left;margin-left:258.45pt;margin-top:-42.65pt;width:11.75pt;height:292pt;z-index:-193744;mso-position-horizontal-relative:page" coordorigin="5169,-853" coordsize="235,5840">
            <v:group id="_x0000_s3742" style="position:absolute;left:5177;top:-846;width:219;height:5532" coordorigin="5177,-846" coordsize="219,5532">
              <v:shape id="_x0000_s3743" style="position:absolute;left:5177;top:-846;width:219;height:5532" coordorigin="5177,-846" coordsize="219,5532" path="m5177,4686r219,l5396,-846r-219,l5177,4686xe" fillcolor="#ebebeb" stroked="f">
                <v:path arrowok="t"/>
              </v:shape>
            </v:group>
            <v:group id="_x0000_s3740" style="position:absolute;left:5177;top:3722;width:219;height:2" coordorigin="5177,3722" coordsize="219,2">
              <v:shape id="_x0000_s3741" style="position:absolute;left:5177;top:3722;width:219;height:2" coordorigin="5177,3722" coordsize="219,0" path="m5177,3722r219,e" filled="f" strokecolor="white" strokeweight=".137mm">
                <v:path arrowok="t"/>
              </v:shape>
            </v:group>
            <v:group id="_x0000_s3738" style="position:absolute;left:5177;top:2297;width:219;height:2" coordorigin="5177,2297" coordsize="219,2">
              <v:shape id="_x0000_s3739" style="position:absolute;left:5177;top:2297;width:219;height:2" coordorigin="5177,2297" coordsize="219,0" path="m5177,2297r219,e" filled="f" strokecolor="white" strokeweight=".137mm">
                <v:path arrowok="t"/>
              </v:shape>
            </v:group>
            <v:group id="_x0000_s3736" style="position:absolute;left:5177;top:872;width:219;height:2" coordorigin="5177,872" coordsize="219,2">
              <v:shape id="_x0000_s3737" style="position:absolute;left:5177;top:872;width:219;height:2" coordorigin="5177,872" coordsize="219,0" path="m5177,872r219,e" filled="f" strokecolor="white" strokeweight=".137mm">
                <v:path arrowok="t"/>
              </v:shape>
            </v:group>
            <v:group id="_x0000_s3734" style="position:absolute;left:5177;top:-553;width:219;height:2" coordorigin="5177,-553" coordsize="219,2">
              <v:shape id="_x0000_s3735" style="position:absolute;left:5177;top:-553;width:219;height:2" coordorigin="5177,-553" coordsize="219,0" path="m5177,-553r219,e" filled="f" strokecolor="white" strokeweight=".137mm">
                <v:path arrowok="t"/>
              </v:shape>
            </v:group>
            <v:group id="_x0000_s3732" style="position:absolute;left:5177;top:4435;width:219;height:2" coordorigin="5177,4435" coordsize="219,2">
              <v:shape id="_x0000_s3733" style="position:absolute;left:5177;top:4435;width:219;height:2" coordorigin="5177,4435" coordsize="219,0" path="m5177,4435r219,e" filled="f" strokecolor="white" strokeweight=".27664mm">
                <v:path arrowok="t"/>
              </v:shape>
            </v:group>
            <v:group id="_x0000_s3730" style="position:absolute;left:5177;top:3010;width:219;height:2" coordorigin="5177,3010" coordsize="219,2">
              <v:shape id="_x0000_s3731" style="position:absolute;left:5177;top:3010;width:219;height:2" coordorigin="5177,3010" coordsize="219,0" path="m5177,3010r219,e" filled="f" strokecolor="white" strokeweight=".27664mm">
                <v:path arrowok="t"/>
              </v:shape>
            </v:group>
            <v:group id="_x0000_s3728" style="position:absolute;left:5177;top:1585;width:219;height:2" coordorigin="5177,1585" coordsize="219,2">
              <v:shape id="_x0000_s3729" style="position:absolute;left:5177;top:1585;width:219;height:2" coordorigin="5177,1585" coordsize="219,0" path="m5177,1585r219,e" filled="f" strokecolor="white" strokeweight=".27664mm">
                <v:path arrowok="t"/>
              </v:shape>
            </v:group>
            <v:group id="_x0000_s3726" style="position:absolute;left:5177;top:160;width:219;height:2" coordorigin="5177,160" coordsize="219,2">
              <v:shape id="_x0000_s3727" style="position:absolute;left:5177;top:160;width:219;height:2" coordorigin="5177,160" coordsize="219,0" path="m5177,160r219,e" filled="f" strokecolor="white" strokeweight=".27664mm">
                <v:path arrowok="t"/>
              </v:shape>
            </v:group>
            <v:group id="_x0000_s3724" style="position:absolute;left:5208;top:-846;width:2;height:5532" coordorigin="5208,-846" coordsize="2,5532">
              <v:shape id="_x0000_s3725" style="position:absolute;left:5208;top:-846;width:2;height:5532" coordorigin="5208,-846" coordsize="0,5532" path="m5208,4686r,-5532e" filled="f" strokecolor="white" strokeweight=".27664mm">
                <v:path arrowok="t"/>
              </v:shape>
            </v:group>
            <v:group id="_x0000_s3722" style="position:absolute;left:5260;top:-846;width:2;height:5532" coordorigin="5260,-846" coordsize="2,5532">
              <v:shape id="_x0000_s3723" style="position:absolute;left:5260;top:-846;width:2;height:5532" coordorigin="5260,-846" coordsize="0,5532" path="m5260,4686r,-5532e" filled="f" strokecolor="white" strokeweight=".27664mm">
                <v:path arrowok="t"/>
              </v:shape>
            </v:group>
            <v:group id="_x0000_s3720" style="position:absolute;left:5312;top:-846;width:2;height:5532" coordorigin="5312,-846" coordsize="2,5532">
              <v:shape id="_x0000_s3721" style="position:absolute;left:5312;top:-846;width:2;height:5532" coordorigin="5312,-846" coordsize="0,5532" path="m5312,4686r,-5532e" filled="f" strokecolor="white" strokeweight=".27664mm">
                <v:path arrowok="t"/>
              </v:shape>
            </v:group>
            <v:group id="_x0000_s3718" style="position:absolute;left:5365;top:-846;width:2;height:5532" coordorigin="5365,-846" coordsize="2,5532">
              <v:shape id="_x0000_s3719" style="position:absolute;left:5365;top:-846;width:2;height:5532" coordorigin="5365,-846" coordsize="0,5532" path="m5365,4686r,-5532e" filled="f" strokecolor="white" strokeweight=".27664mm">
                <v:path arrowok="t"/>
              </v:shape>
            </v:group>
            <v:group id="_x0000_s3716" style="position:absolute;left:5208;top:3584;width:2;height:851" coordorigin="5208,3584" coordsize="2,851">
              <v:shape id="_x0000_s3717" style="position:absolute;left:5208;top:3584;width:2;height:851" coordorigin="5208,3584" coordsize="0,851" path="m5208,3584r,851e" filled="f" strokecolor="#f8766d" strokeweight=".86261mm">
                <v:path arrowok="t"/>
              </v:shape>
            </v:group>
            <v:group id="_x0000_s3714" style="position:absolute;left:5260;top:4145;width:2;height:290" coordorigin="5260,4145" coordsize="2,290">
              <v:shape id="_x0000_s3715" style="position:absolute;left:5260;top:4145;width:2;height:290" coordorigin="5260,4145" coordsize="0,290" path="m5260,4145r,290e" filled="f" strokecolor="#7cae00" strokeweight=".86261mm">
                <v:path arrowok="t"/>
              </v:shape>
            </v:group>
            <v:group id="_x0000_s3712" style="position:absolute;left:5312;top:1132;width:2;height:3304" coordorigin="5312,1132" coordsize="2,3304">
              <v:shape id="_x0000_s3713" style="position:absolute;left:5312;top:1132;width:2;height:3304" coordorigin="5312,1132" coordsize="0,3304" path="m5312,1132r,3303e" filled="f" strokecolor="#00bfc4" strokeweight=".86261mm">
                <v:path arrowok="t"/>
              </v:shape>
            </v:group>
            <v:group id="_x0000_s3710" style="position:absolute;left:5365;top:3674;width:2;height:762" coordorigin="5365,3674" coordsize="2,762">
              <v:shape id="_x0000_s3711" style="position:absolute;left:5365;top:3674;width:2;height:762" coordorigin="5365,3674" coordsize="0,762" path="m5365,3674r,761e" filled="f" strokecolor="#c77cff" strokeweight=".86261mm">
                <v:path arrowok="t"/>
              </v:shape>
            </v:group>
            <v:group id="_x0000_s3708" style="position:absolute;left:5177;top:4686;width:219;height:253" coordorigin="5177,4686" coordsize="219,253">
              <v:shape id="_x0000_s3709" style="position:absolute;left:5177;top:4686;width:219;height:253" coordorigin="5177,4686" coordsize="219,253" path="m5177,4938r219,l5396,4686r-219,l5177,4938xe" fillcolor="#d9d9d9" stroked="f">
                <v:path arrowok="t"/>
              </v:shape>
            </v:group>
            <v:group id="_x0000_s3706" style="position:absolute;left:5208;top:4938;width:2;height:41" coordorigin="5208,4938" coordsize="2,41">
              <v:shape id="_x0000_s3707" style="position:absolute;left:5208;top:4938;width:2;height:41" coordorigin="5208,4938" coordsize="0,41" path="m5208,4979r,-41e" filled="f" strokecolor="#333" strokeweight=".27664mm">
                <v:path arrowok="t"/>
              </v:shape>
            </v:group>
            <v:group id="_x0000_s3704" style="position:absolute;left:5260;top:4938;width:2;height:41" coordorigin="5260,4938" coordsize="2,41">
              <v:shape id="_x0000_s3705" style="position:absolute;left:5260;top:4938;width:2;height:41" coordorigin="5260,4938" coordsize="0,41" path="m5260,4979r,-41e" filled="f" strokecolor="#333" strokeweight=".27664mm">
                <v:path arrowok="t"/>
              </v:shape>
            </v:group>
            <v:group id="_x0000_s3702" style="position:absolute;left:5312;top:4938;width:2;height:41" coordorigin="5312,4938" coordsize="2,41">
              <v:shape id="_x0000_s3703" style="position:absolute;left:5312;top:4938;width:2;height:41" coordorigin="5312,4938" coordsize="0,41" path="m5312,4979r,-41e" filled="f" strokecolor="#333" strokeweight=".27664mm">
                <v:path arrowok="t"/>
              </v:shape>
            </v:group>
            <v:group id="_x0000_s3699" style="position:absolute;left:5365;top:4938;width:2;height:41" coordorigin="5365,4938" coordsize="2,41">
              <v:shape id="_x0000_s3701" style="position:absolute;left:5365;top:4938;width:2;height:41" coordorigin="5365,4938" coordsize="0,41" path="m5365,4979r,-41e" filled="f" strokecolor="#333" strokeweight=".27664mm">
                <v:path arrowok="t"/>
              </v:shape>
              <v:shape id="_x0000_s3700" type="#_x0000_t202" style="position:absolute;left:5250;top:4753;width:74;height:132" filled="f" stroked="f">
                <v:textbox inset="0,0,0,0">
                  <w:txbxContent>
                    <w:p w14:paraId="23CE6564" w14:textId="77777777" w:rsidR="008950A2" w:rsidRDefault="008950A2">
                      <w:pPr>
                        <w:spacing w:line="132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1A1A1A"/>
                          <w:sz w:val="13"/>
                        </w:rPr>
                        <w:t>9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 w14:anchorId="146B1D8E">
          <v:group id="_x0000_s3652" style="position:absolute;left:0;text-align:left;margin-left:273.4pt;margin-top:-42.65pt;width:11.75pt;height:292pt;z-index:-193696;mso-position-horizontal-relative:page" coordorigin="5468,-853" coordsize="235,5840">
            <v:group id="_x0000_s3696" style="position:absolute;left:5476;top:-846;width:219;height:5532" coordorigin="5476,-846" coordsize="219,5532">
              <v:shape id="_x0000_s3697" style="position:absolute;left:5476;top:-846;width:219;height:5532" coordorigin="5476,-846" coordsize="219,5532" path="m5476,4686r219,l5695,-846r-219,l5476,4686xe" fillcolor="#ebebeb" stroked="f">
                <v:path arrowok="t"/>
              </v:shape>
            </v:group>
            <v:group id="_x0000_s3694" style="position:absolute;left:5476;top:3722;width:219;height:2" coordorigin="5476,3722" coordsize="219,2">
              <v:shape id="_x0000_s3695" style="position:absolute;left:5476;top:3722;width:219;height:2" coordorigin="5476,3722" coordsize="219,0" path="m5476,3722r219,e" filled="f" strokecolor="white" strokeweight=".137mm">
                <v:path arrowok="t"/>
              </v:shape>
            </v:group>
            <v:group id="_x0000_s3692" style="position:absolute;left:5476;top:2297;width:219;height:2" coordorigin="5476,2297" coordsize="219,2">
              <v:shape id="_x0000_s3693" style="position:absolute;left:5476;top:2297;width:219;height:2" coordorigin="5476,2297" coordsize="219,0" path="m5476,2297r219,e" filled="f" strokecolor="white" strokeweight=".137mm">
                <v:path arrowok="t"/>
              </v:shape>
            </v:group>
            <v:group id="_x0000_s3690" style="position:absolute;left:5476;top:872;width:219;height:2" coordorigin="5476,872" coordsize="219,2">
              <v:shape id="_x0000_s3691" style="position:absolute;left:5476;top:872;width:219;height:2" coordorigin="5476,872" coordsize="219,0" path="m5476,872r219,e" filled="f" strokecolor="white" strokeweight=".137mm">
                <v:path arrowok="t"/>
              </v:shape>
            </v:group>
            <v:group id="_x0000_s3688" style="position:absolute;left:5476;top:-553;width:219;height:2" coordorigin="5476,-553" coordsize="219,2">
              <v:shape id="_x0000_s3689" style="position:absolute;left:5476;top:-553;width:219;height:2" coordorigin="5476,-553" coordsize="219,0" path="m5476,-553r219,e" filled="f" strokecolor="white" strokeweight=".137mm">
                <v:path arrowok="t"/>
              </v:shape>
            </v:group>
            <v:group id="_x0000_s3686" style="position:absolute;left:5476;top:4435;width:219;height:2" coordorigin="5476,4435" coordsize="219,2">
              <v:shape id="_x0000_s3687" style="position:absolute;left:5476;top:4435;width:219;height:2" coordorigin="5476,4435" coordsize="219,0" path="m5476,4435r219,e" filled="f" strokecolor="white" strokeweight=".27664mm">
                <v:path arrowok="t"/>
              </v:shape>
            </v:group>
            <v:group id="_x0000_s3684" style="position:absolute;left:5476;top:3010;width:219;height:2" coordorigin="5476,3010" coordsize="219,2">
              <v:shape id="_x0000_s3685" style="position:absolute;left:5476;top:3010;width:219;height:2" coordorigin="5476,3010" coordsize="219,0" path="m5476,3010r219,e" filled="f" strokecolor="white" strokeweight=".27664mm">
                <v:path arrowok="t"/>
              </v:shape>
            </v:group>
            <v:group id="_x0000_s3682" style="position:absolute;left:5476;top:1585;width:219;height:2" coordorigin="5476,1585" coordsize="219,2">
              <v:shape id="_x0000_s3683" style="position:absolute;left:5476;top:1585;width:219;height:2" coordorigin="5476,1585" coordsize="219,0" path="m5476,1585r219,e" filled="f" strokecolor="white" strokeweight=".27664mm">
                <v:path arrowok="t"/>
              </v:shape>
            </v:group>
            <v:group id="_x0000_s3680" style="position:absolute;left:5476;top:160;width:219;height:2" coordorigin="5476,160" coordsize="219,2">
              <v:shape id="_x0000_s3681" style="position:absolute;left:5476;top:160;width:219;height:2" coordorigin="5476,160" coordsize="219,0" path="m5476,160r219,e" filled="f" strokecolor="white" strokeweight=".27664mm">
                <v:path arrowok="t"/>
              </v:shape>
            </v:group>
            <v:group id="_x0000_s3678" style="position:absolute;left:5507;top:-846;width:2;height:5532" coordorigin="5507,-846" coordsize="2,5532">
              <v:shape id="_x0000_s3679" style="position:absolute;left:5507;top:-846;width:2;height:5532" coordorigin="5507,-846" coordsize="0,5532" path="m5507,4686r,-5532e" filled="f" strokecolor="white" strokeweight=".27664mm">
                <v:path arrowok="t"/>
              </v:shape>
            </v:group>
            <v:group id="_x0000_s3676" style="position:absolute;left:5559;top:-846;width:2;height:5532" coordorigin="5559,-846" coordsize="2,5532">
              <v:shape id="_x0000_s3677" style="position:absolute;left:5559;top:-846;width:2;height:5532" coordorigin="5559,-846" coordsize="0,5532" path="m5559,4686r,-5532e" filled="f" strokecolor="white" strokeweight=".27664mm">
                <v:path arrowok="t"/>
              </v:shape>
            </v:group>
            <v:group id="_x0000_s3674" style="position:absolute;left:5612;top:-846;width:2;height:5532" coordorigin="5612,-846" coordsize="2,5532">
              <v:shape id="_x0000_s3675" style="position:absolute;left:5612;top:-846;width:2;height:5532" coordorigin="5612,-846" coordsize="0,5532" path="m5612,4686r,-5532e" filled="f" strokecolor="white" strokeweight=".27664mm">
                <v:path arrowok="t"/>
              </v:shape>
            </v:group>
            <v:group id="_x0000_s3672" style="position:absolute;left:5664;top:-846;width:2;height:5532" coordorigin="5664,-846" coordsize="2,5532">
              <v:shape id="_x0000_s3673" style="position:absolute;left:5664;top:-846;width:2;height:5532" coordorigin="5664,-846" coordsize="0,5532" path="m5664,4686r,-5532e" filled="f" strokecolor="white" strokeweight=".27664mm">
                <v:path arrowok="t"/>
              </v:shape>
            </v:group>
            <v:group id="_x0000_s3670" style="position:absolute;left:5507;top:4131;width:2;height:304" coordorigin="5507,4131" coordsize="2,304">
              <v:shape id="_x0000_s3671" style="position:absolute;left:5507;top:4131;width:2;height:304" coordorigin="5507,4131" coordsize="0,304" path="m5507,4131r,304e" filled="f" strokecolor="#f8766d" strokeweight=".86261mm">
                <v:path arrowok="t"/>
              </v:shape>
            </v:group>
            <v:group id="_x0000_s3668" style="position:absolute;left:5559;top:4016;width:2;height:419" coordorigin="5559,4016" coordsize="2,419">
              <v:shape id="_x0000_s3669" style="position:absolute;left:5559;top:4016;width:2;height:419" coordorigin="5559,4016" coordsize="0,419" path="m5559,4016r,419e" filled="f" strokecolor="#7cae00" strokeweight=".86261mm">
                <v:path arrowok="t"/>
              </v:shape>
            </v:group>
            <v:group id="_x0000_s3666" style="position:absolute;left:5612;top:821;width:2;height:3614" coordorigin="5612,821" coordsize="2,3614">
              <v:shape id="_x0000_s3667" style="position:absolute;left:5612;top:821;width:2;height:3614" coordorigin="5612,821" coordsize="0,3614" path="m5612,821r,3614e" filled="f" strokecolor="#00bfc4" strokeweight=".86261mm">
                <v:path arrowok="t"/>
              </v:shape>
            </v:group>
            <v:group id="_x0000_s3664" style="position:absolute;left:5664;top:3567;width:2;height:868" coordorigin="5664,3567" coordsize="2,868">
              <v:shape id="_x0000_s3665" style="position:absolute;left:5664;top:3567;width:2;height:868" coordorigin="5664,3567" coordsize="0,868" path="m5664,3567r,868e" filled="f" strokecolor="#c77cff" strokeweight=".86261mm">
                <v:path arrowok="t"/>
              </v:shape>
            </v:group>
            <v:group id="_x0000_s3662" style="position:absolute;left:5476;top:4686;width:219;height:253" coordorigin="5476,4686" coordsize="219,253">
              <v:shape id="_x0000_s3663" style="position:absolute;left:5476;top:4686;width:219;height:253" coordorigin="5476,4686" coordsize="219,253" path="m5476,4938r219,l5695,4686r-219,l5476,4938xe" fillcolor="#d9d9d9" stroked="f">
                <v:path arrowok="t"/>
              </v:shape>
            </v:group>
            <v:group id="_x0000_s3660" style="position:absolute;left:5507;top:4938;width:2;height:41" coordorigin="5507,4938" coordsize="2,41">
              <v:shape id="_x0000_s3661" style="position:absolute;left:5507;top:4938;width:2;height:41" coordorigin="5507,4938" coordsize="0,41" path="m5507,4979r,-41e" filled="f" strokecolor="#333" strokeweight=".27664mm">
                <v:path arrowok="t"/>
              </v:shape>
            </v:group>
            <v:group id="_x0000_s3658" style="position:absolute;left:5559;top:4938;width:2;height:41" coordorigin="5559,4938" coordsize="2,41">
              <v:shape id="_x0000_s3659" style="position:absolute;left:5559;top:4938;width:2;height:41" coordorigin="5559,4938" coordsize="0,41" path="m5559,4979r,-41e" filled="f" strokecolor="#333" strokeweight=".27664mm">
                <v:path arrowok="t"/>
              </v:shape>
            </v:group>
            <v:group id="_x0000_s3656" style="position:absolute;left:5612;top:4938;width:2;height:41" coordorigin="5612,4938" coordsize="2,41">
              <v:shape id="_x0000_s3657" style="position:absolute;left:5612;top:4938;width:2;height:41" coordorigin="5612,4938" coordsize="0,41" path="m5612,4979r,-41e" filled="f" strokecolor="#333" strokeweight=".27664mm">
                <v:path arrowok="t"/>
              </v:shape>
            </v:group>
            <v:group id="_x0000_s3653" style="position:absolute;left:5664;top:4938;width:2;height:41" coordorigin="5664,4938" coordsize="2,41">
              <v:shape id="_x0000_s3655" style="position:absolute;left:5664;top:4938;width:2;height:41" coordorigin="5664,4938" coordsize="0,41" path="m5664,4979r,-41e" filled="f" strokecolor="#333" strokeweight=".27664mm">
                <v:path arrowok="t"/>
              </v:shape>
              <v:shape id="_x0000_s3654" type="#_x0000_t202" style="position:absolute;left:5512;top:4753;width:147;height:132" filled="f" stroked="f">
                <v:textbox inset="0,0,0,0">
                  <w:txbxContent>
                    <w:p w14:paraId="6C000BE8" w14:textId="77777777" w:rsidR="008950A2" w:rsidRDefault="008950A2">
                      <w:pPr>
                        <w:spacing w:line="132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1A1A1A"/>
                          <w:sz w:val="13"/>
                        </w:rPr>
                        <w:t>10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 w14:anchorId="6C597E24">
          <v:group id="_x0000_s3518" style="position:absolute;left:0;text-align:left;margin-left:288.4pt;margin-top:-42.65pt;width:41.65pt;height:292pt;z-index:-193648;mso-position-horizontal-relative:page" coordorigin="5768,-853" coordsize="833,5840">
            <v:group id="_x0000_s3650" style="position:absolute;left:5775;top:-846;width:219;height:5532" coordorigin="5775,-846" coordsize="219,5532">
              <v:shape id="_x0000_s3651" style="position:absolute;left:5775;top:-846;width:219;height:5532" coordorigin="5775,-846" coordsize="219,5532" path="m5775,4686r219,l5994,-846r-219,l5775,4686xe" fillcolor="#ebebeb" stroked="f">
                <v:path arrowok="t"/>
              </v:shape>
            </v:group>
            <v:group id="_x0000_s3648" style="position:absolute;left:5775;top:3722;width:219;height:2" coordorigin="5775,3722" coordsize="219,2">
              <v:shape id="_x0000_s3649" style="position:absolute;left:5775;top:3722;width:219;height:2" coordorigin="5775,3722" coordsize="219,0" path="m5775,3722r219,e" filled="f" strokecolor="white" strokeweight=".137mm">
                <v:path arrowok="t"/>
              </v:shape>
            </v:group>
            <v:group id="_x0000_s3646" style="position:absolute;left:5775;top:2297;width:219;height:2" coordorigin="5775,2297" coordsize="219,2">
              <v:shape id="_x0000_s3647" style="position:absolute;left:5775;top:2297;width:219;height:2" coordorigin="5775,2297" coordsize="219,0" path="m5775,2297r219,e" filled="f" strokecolor="white" strokeweight=".137mm">
                <v:path arrowok="t"/>
              </v:shape>
            </v:group>
            <v:group id="_x0000_s3644" style="position:absolute;left:5775;top:872;width:219;height:2" coordorigin="5775,872" coordsize="219,2">
              <v:shape id="_x0000_s3645" style="position:absolute;left:5775;top:872;width:219;height:2" coordorigin="5775,872" coordsize="219,0" path="m5775,872r219,e" filled="f" strokecolor="white" strokeweight=".137mm">
                <v:path arrowok="t"/>
              </v:shape>
            </v:group>
            <v:group id="_x0000_s3642" style="position:absolute;left:5775;top:-553;width:219;height:2" coordorigin="5775,-553" coordsize="219,2">
              <v:shape id="_x0000_s3643" style="position:absolute;left:5775;top:-553;width:219;height:2" coordorigin="5775,-553" coordsize="219,0" path="m5775,-553r219,e" filled="f" strokecolor="white" strokeweight=".137mm">
                <v:path arrowok="t"/>
              </v:shape>
            </v:group>
            <v:group id="_x0000_s3640" style="position:absolute;left:5775;top:4435;width:219;height:2" coordorigin="5775,4435" coordsize="219,2">
              <v:shape id="_x0000_s3641" style="position:absolute;left:5775;top:4435;width:219;height:2" coordorigin="5775,4435" coordsize="219,0" path="m5775,4435r219,e" filled="f" strokecolor="white" strokeweight=".27664mm">
                <v:path arrowok="t"/>
              </v:shape>
            </v:group>
            <v:group id="_x0000_s3638" style="position:absolute;left:5775;top:3010;width:219;height:2" coordorigin="5775,3010" coordsize="219,2">
              <v:shape id="_x0000_s3639" style="position:absolute;left:5775;top:3010;width:219;height:2" coordorigin="5775,3010" coordsize="219,0" path="m5775,3010r219,e" filled="f" strokecolor="white" strokeweight=".27664mm">
                <v:path arrowok="t"/>
              </v:shape>
            </v:group>
            <v:group id="_x0000_s3636" style="position:absolute;left:5775;top:1585;width:219;height:2" coordorigin="5775,1585" coordsize="219,2">
              <v:shape id="_x0000_s3637" style="position:absolute;left:5775;top:1585;width:219;height:2" coordorigin="5775,1585" coordsize="219,0" path="m5775,1585r219,e" filled="f" strokecolor="white" strokeweight=".27664mm">
                <v:path arrowok="t"/>
              </v:shape>
            </v:group>
            <v:group id="_x0000_s3634" style="position:absolute;left:5775;top:160;width:219;height:2" coordorigin="5775,160" coordsize="219,2">
              <v:shape id="_x0000_s3635" style="position:absolute;left:5775;top:160;width:219;height:2" coordorigin="5775,160" coordsize="219,0" path="m5775,160r219,e" filled="f" strokecolor="white" strokeweight=".27664mm">
                <v:path arrowok="t"/>
              </v:shape>
            </v:group>
            <v:group id="_x0000_s3632" style="position:absolute;left:5807;top:-846;width:2;height:5532" coordorigin="5807,-846" coordsize="2,5532">
              <v:shape id="_x0000_s3633" style="position:absolute;left:5807;top:-846;width:2;height:5532" coordorigin="5807,-846" coordsize="0,5532" path="m5807,4686r,-5532e" filled="f" strokecolor="white" strokeweight=".27664mm">
                <v:path arrowok="t"/>
              </v:shape>
            </v:group>
            <v:group id="_x0000_s3630" style="position:absolute;left:5859;top:-846;width:2;height:5532" coordorigin="5859,-846" coordsize="2,5532">
              <v:shape id="_x0000_s3631" style="position:absolute;left:5859;top:-846;width:2;height:5532" coordorigin="5859,-846" coordsize="0,5532" path="m5859,4686r,-5532e" filled="f" strokecolor="white" strokeweight=".27664mm">
                <v:path arrowok="t"/>
              </v:shape>
            </v:group>
            <v:group id="_x0000_s3628" style="position:absolute;left:5911;top:-846;width:2;height:5532" coordorigin="5911,-846" coordsize="2,5532">
              <v:shape id="_x0000_s3629" style="position:absolute;left:5911;top:-846;width:2;height:5532" coordorigin="5911,-846" coordsize="0,5532" path="m5911,4686r,-5532e" filled="f" strokecolor="white" strokeweight=".27664mm">
                <v:path arrowok="t"/>
              </v:shape>
            </v:group>
            <v:group id="_x0000_s3626" style="position:absolute;left:5963;top:-846;width:2;height:5532" coordorigin="5963,-846" coordsize="2,5532">
              <v:shape id="_x0000_s3627" style="position:absolute;left:5963;top:-846;width:2;height:5532" coordorigin="5963,-846" coordsize="0,5532" path="m5963,4686r,-5532e" filled="f" strokecolor="white" strokeweight=".27664mm">
                <v:path arrowok="t"/>
              </v:shape>
            </v:group>
            <v:group id="_x0000_s3624" style="position:absolute;left:5807;top:4334;width:2;height:102" coordorigin="5807,4334" coordsize="2,102">
              <v:shape id="_x0000_s3625" style="position:absolute;left:5807;top:4334;width:2;height:102" coordorigin="5807,4334" coordsize="0,102" path="m5807,4334r,101e" filled="f" strokecolor="#f8766d" strokeweight=".86261mm">
                <v:path arrowok="t"/>
              </v:shape>
            </v:group>
            <v:group id="_x0000_s3622" style="position:absolute;left:5859;top:3903;width:2;height:532" coordorigin="5859,3903" coordsize="2,532">
              <v:shape id="_x0000_s3623" style="position:absolute;left:5859;top:3903;width:2;height:532" coordorigin="5859,3903" coordsize="0,532" path="m5859,3903r,532e" filled="f" strokecolor="#7cae00" strokeweight=".86261mm">
                <v:path arrowok="t"/>
              </v:shape>
            </v:group>
            <v:group id="_x0000_s3620" style="position:absolute;left:5911;top:740;width:2;height:3696" coordorigin="5911,740" coordsize="2,3696">
              <v:shape id="_x0000_s3621" style="position:absolute;left:5911;top:740;width:2;height:3696" coordorigin="5911,740" coordsize="0,3696" path="m5911,740r,3695e" filled="f" strokecolor="#00bfc4" strokeweight=".86261mm">
                <v:path arrowok="t"/>
              </v:shape>
            </v:group>
            <v:group id="_x0000_s3618" style="position:absolute;left:5963;top:3558;width:2;height:877" coordorigin="5963,3558" coordsize="2,877">
              <v:shape id="_x0000_s3619" style="position:absolute;left:5963;top:3558;width:2;height:877" coordorigin="5963,3558" coordsize="0,877" path="m5963,3558r,877e" filled="f" strokecolor="#c77cff" strokeweight=".86261mm">
                <v:path arrowok="t"/>
              </v:shape>
            </v:group>
            <v:group id="_x0000_s3616" style="position:absolute;left:6075;top:-846;width:219;height:5532" coordorigin="6075,-846" coordsize="219,5532">
              <v:shape id="_x0000_s3617" style="position:absolute;left:6075;top:-846;width:219;height:5532" coordorigin="6075,-846" coordsize="219,5532" path="m6075,4686r218,l6293,-846r-218,l6075,4686xe" fillcolor="#ebebeb" stroked="f">
                <v:path arrowok="t"/>
              </v:shape>
            </v:group>
            <v:group id="_x0000_s3614" style="position:absolute;left:6075;top:3722;width:219;height:2" coordorigin="6075,3722" coordsize="219,2">
              <v:shape id="_x0000_s3615" style="position:absolute;left:6075;top:3722;width:219;height:2" coordorigin="6075,3722" coordsize="219,0" path="m6075,3722r218,e" filled="f" strokecolor="white" strokeweight=".137mm">
                <v:path arrowok="t"/>
              </v:shape>
            </v:group>
            <v:group id="_x0000_s3612" style="position:absolute;left:6075;top:2297;width:219;height:2" coordorigin="6075,2297" coordsize="219,2">
              <v:shape id="_x0000_s3613" style="position:absolute;left:6075;top:2297;width:219;height:2" coordorigin="6075,2297" coordsize="219,0" path="m6075,2297r218,e" filled="f" strokecolor="white" strokeweight=".137mm">
                <v:path arrowok="t"/>
              </v:shape>
            </v:group>
            <v:group id="_x0000_s3610" style="position:absolute;left:6075;top:872;width:219;height:2" coordorigin="6075,872" coordsize="219,2">
              <v:shape id="_x0000_s3611" style="position:absolute;left:6075;top:872;width:219;height:2" coordorigin="6075,872" coordsize="219,0" path="m6075,872r218,e" filled="f" strokecolor="white" strokeweight=".137mm">
                <v:path arrowok="t"/>
              </v:shape>
            </v:group>
            <v:group id="_x0000_s3608" style="position:absolute;left:6075;top:-553;width:219;height:2" coordorigin="6075,-553" coordsize="219,2">
              <v:shape id="_x0000_s3609" style="position:absolute;left:6075;top:-553;width:219;height:2" coordorigin="6075,-553" coordsize="219,0" path="m6075,-553r218,e" filled="f" strokecolor="white" strokeweight=".137mm">
                <v:path arrowok="t"/>
              </v:shape>
            </v:group>
            <v:group id="_x0000_s3606" style="position:absolute;left:6075;top:4435;width:219;height:2" coordorigin="6075,4435" coordsize="219,2">
              <v:shape id="_x0000_s3607" style="position:absolute;left:6075;top:4435;width:219;height:2" coordorigin="6075,4435" coordsize="219,0" path="m6075,4435r218,e" filled="f" strokecolor="white" strokeweight=".27664mm">
                <v:path arrowok="t"/>
              </v:shape>
            </v:group>
            <v:group id="_x0000_s3604" style="position:absolute;left:6075;top:3010;width:219;height:2" coordorigin="6075,3010" coordsize="219,2">
              <v:shape id="_x0000_s3605" style="position:absolute;left:6075;top:3010;width:219;height:2" coordorigin="6075,3010" coordsize="219,0" path="m6075,3010r218,e" filled="f" strokecolor="white" strokeweight=".27664mm">
                <v:path arrowok="t"/>
              </v:shape>
            </v:group>
            <v:group id="_x0000_s3602" style="position:absolute;left:6075;top:1585;width:219;height:2" coordorigin="6075,1585" coordsize="219,2">
              <v:shape id="_x0000_s3603" style="position:absolute;left:6075;top:1585;width:219;height:2" coordorigin="6075,1585" coordsize="219,0" path="m6075,1585r218,e" filled="f" strokecolor="white" strokeweight=".27664mm">
                <v:path arrowok="t"/>
              </v:shape>
            </v:group>
            <v:group id="_x0000_s3600" style="position:absolute;left:6075;top:160;width:219;height:2" coordorigin="6075,160" coordsize="219,2">
              <v:shape id="_x0000_s3601" style="position:absolute;left:6075;top:160;width:219;height:2" coordorigin="6075,160" coordsize="219,0" path="m6075,160r218,e" filled="f" strokecolor="white" strokeweight=".27664mm">
                <v:path arrowok="t"/>
              </v:shape>
            </v:group>
            <v:group id="_x0000_s3598" style="position:absolute;left:6106;top:-846;width:2;height:5532" coordorigin="6106,-846" coordsize="2,5532">
              <v:shape id="_x0000_s3599" style="position:absolute;left:6106;top:-846;width:2;height:5532" coordorigin="6106,-846" coordsize="0,5532" path="m6106,4686r,-5532e" filled="f" strokecolor="white" strokeweight=".27664mm">
                <v:path arrowok="t"/>
              </v:shape>
            </v:group>
            <v:group id="_x0000_s3596" style="position:absolute;left:6158;top:-846;width:2;height:5532" coordorigin="6158,-846" coordsize="2,5532">
              <v:shape id="_x0000_s3597" style="position:absolute;left:6158;top:-846;width:2;height:5532" coordorigin="6158,-846" coordsize="0,5532" path="m6158,4686r,-5532e" filled="f" strokecolor="white" strokeweight=".27664mm">
                <v:path arrowok="t"/>
              </v:shape>
            </v:group>
            <v:group id="_x0000_s3594" style="position:absolute;left:6210;top:-846;width:2;height:5532" coordorigin="6210,-846" coordsize="2,5532">
              <v:shape id="_x0000_s3595" style="position:absolute;left:6210;top:-846;width:2;height:5532" coordorigin="6210,-846" coordsize="0,5532" path="m6210,4686r,-5532e" filled="f" strokecolor="white" strokeweight=".27664mm">
                <v:path arrowok="t"/>
              </v:shape>
            </v:group>
            <v:group id="_x0000_s3592" style="position:absolute;left:6262;top:-846;width:2;height:5532" coordorigin="6262,-846" coordsize="2,5532">
              <v:shape id="_x0000_s3593" style="position:absolute;left:6262;top:-846;width:2;height:5532" coordorigin="6262,-846" coordsize="0,5532" path="m6262,4686r,-5532e" filled="f" strokecolor="white" strokeweight=".27664mm">
                <v:path arrowok="t"/>
              </v:shape>
            </v:group>
            <v:group id="_x0000_s3590" style="position:absolute;left:6082;top:4383;width:47;height:52" coordorigin="6082,4383" coordsize="47,52">
              <v:shape id="_x0000_s3591" style="position:absolute;left:6082;top:4383;width:47;height:52" coordorigin="6082,4383" coordsize="47,52" path="m6082,4409r47,e" filled="f" strokecolor="#f8766d" strokeweight=".94019mm">
                <v:path arrowok="t"/>
              </v:shape>
            </v:group>
            <v:group id="_x0000_s3588" style="position:absolute;left:6158;top:3815;width:2;height:620" coordorigin="6158,3815" coordsize="2,620">
              <v:shape id="_x0000_s3589" style="position:absolute;left:6158;top:3815;width:2;height:620" coordorigin="6158,3815" coordsize="0,620" path="m6158,3815r,620e" filled="f" strokecolor="#7cae00" strokeweight=".86261mm">
                <v:path arrowok="t"/>
              </v:shape>
            </v:group>
            <v:group id="_x0000_s3586" style="position:absolute;left:6210;top:690;width:2;height:3745" coordorigin="6210,690" coordsize="2,3745">
              <v:shape id="_x0000_s3587" style="position:absolute;left:6210;top:690;width:2;height:3745" coordorigin="6210,690" coordsize="0,3745" path="m6210,690r,3745e" filled="f" strokecolor="#00bfc4" strokeweight=".86261mm">
                <v:path arrowok="t"/>
              </v:shape>
            </v:group>
            <v:group id="_x0000_s3584" style="position:absolute;left:6262;top:3647;width:2;height:788" coordorigin="6262,3647" coordsize="2,788">
              <v:shape id="_x0000_s3585" style="position:absolute;left:6262;top:3647;width:2;height:788" coordorigin="6262,3647" coordsize="0,788" path="m6262,3647r,788e" filled="f" strokecolor="#c77cff" strokeweight=".86261mm">
                <v:path arrowok="t"/>
              </v:shape>
            </v:group>
            <v:group id="_x0000_s3582" style="position:absolute;left:5775;top:4686;width:219;height:253" coordorigin="5775,4686" coordsize="219,253">
              <v:shape id="_x0000_s3583" style="position:absolute;left:5775;top:4686;width:219;height:253" coordorigin="5775,4686" coordsize="219,253" path="m5775,4938r219,l5994,4686r-219,l5775,4938xe" fillcolor="#d9d9d9" stroked="f">
                <v:path arrowok="t"/>
              </v:shape>
            </v:group>
            <v:group id="_x0000_s3580" style="position:absolute;left:6374;top:-846;width:219;height:5532" coordorigin="6374,-846" coordsize="219,5532">
              <v:shape id="_x0000_s3581" style="position:absolute;left:6374;top:-846;width:219;height:5532" coordorigin="6374,-846" coordsize="219,5532" path="m6374,4686r219,l6593,-846r-219,l6374,4686xe" fillcolor="#ebebeb" stroked="f">
                <v:path arrowok="t"/>
              </v:shape>
            </v:group>
            <v:group id="_x0000_s3578" style="position:absolute;left:6374;top:3722;width:219;height:2" coordorigin="6374,3722" coordsize="219,2">
              <v:shape id="_x0000_s3579" style="position:absolute;left:6374;top:3722;width:219;height:2" coordorigin="6374,3722" coordsize="219,0" path="m6374,3722r219,e" filled="f" strokecolor="white" strokeweight=".137mm">
                <v:path arrowok="t"/>
              </v:shape>
            </v:group>
            <v:group id="_x0000_s3576" style="position:absolute;left:6374;top:2297;width:219;height:2" coordorigin="6374,2297" coordsize="219,2">
              <v:shape id="_x0000_s3577" style="position:absolute;left:6374;top:2297;width:219;height:2" coordorigin="6374,2297" coordsize="219,0" path="m6374,2297r219,e" filled="f" strokecolor="white" strokeweight=".137mm">
                <v:path arrowok="t"/>
              </v:shape>
            </v:group>
            <v:group id="_x0000_s3574" style="position:absolute;left:6374;top:872;width:219;height:2" coordorigin="6374,872" coordsize="219,2">
              <v:shape id="_x0000_s3575" style="position:absolute;left:6374;top:872;width:219;height:2" coordorigin="6374,872" coordsize="219,0" path="m6374,872r219,e" filled="f" strokecolor="white" strokeweight=".137mm">
                <v:path arrowok="t"/>
              </v:shape>
            </v:group>
            <v:group id="_x0000_s3572" style="position:absolute;left:6374;top:-553;width:219;height:2" coordorigin="6374,-553" coordsize="219,2">
              <v:shape id="_x0000_s3573" style="position:absolute;left:6374;top:-553;width:219;height:2" coordorigin="6374,-553" coordsize="219,0" path="m6374,-553r219,e" filled="f" strokecolor="white" strokeweight=".137mm">
                <v:path arrowok="t"/>
              </v:shape>
            </v:group>
            <v:group id="_x0000_s3570" style="position:absolute;left:6374;top:4435;width:219;height:2" coordorigin="6374,4435" coordsize="219,2">
              <v:shape id="_x0000_s3571" style="position:absolute;left:6374;top:4435;width:219;height:2" coordorigin="6374,4435" coordsize="219,0" path="m6374,4435r219,e" filled="f" strokecolor="white" strokeweight=".27664mm">
                <v:path arrowok="t"/>
              </v:shape>
            </v:group>
            <v:group id="_x0000_s3568" style="position:absolute;left:6374;top:3010;width:219;height:2" coordorigin="6374,3010" coordsize="219,2">
              <v:shape id="_x0000_s3569" style="position:absolute;left:6374;top:3010;width:219;height:2" coordorigin="6374,3010" coordsize="219,0" path="m6374,3010r219,e" filled="f" strokecolor="white" strokeweight=".27664mm">
                <v:path arrowok="t"/>
              </v:shape>
            </v:group>
            <v:group id="_x0000_s3566" style="position:absolute;left:6374;top:1585;width:219;height:2" coordorigin="6374,1585" coordsize="219,2">
              <v:shape id="_x0000_s3567" style="position:absolute;left:6374;top:1585;width:219;height:2" coordorigin="6374,1585" coordsize="219,0" path="m6374,1585r219,e" filled="f" strokecolor="white" strokeweight=".27664mm">
                <v:path arrowok="t"/>
              </v:shape>
            </v:group>
            <v:group id="_x0000_s3564" style="position:absolute;left:6374;top:160;width:219;height:2" coordorigin="6374,160" coordsize="219,2">
              <v:shape id="_x0000_s3565" style="position:absolute;left:6374;top:160;width:219;height:2" coordorigin="6374,160" coordsize="219,0" path="m6374,160r219,e" filled="f" strokecolor="white" strokeweight=".27664mm">
                <v:path arrowok="t"/>
              </v:shape>
            </v:group>
            <v:group id="_x0000_s3562" style="position:absolute;left:6405;top:-846;width:2;height:5532" coordorigin="6405,-846" coordsize="2,5532">
              <v:shape id="_x0000_s3563" style="position:absolute;left:6405;top:-846;width:2;height:5532" coordorigin="6405,-846" coordsize="0,5532" path="m6405,4686r,-5532e" filled="f" strokecolor="white" strokeweight=".27664mm">
                <v:path arrowok="t"/>
              </v:shape>
            </v:group>
            <v:group id="_x0000_s3560" style="position:absolute;left:6457;top:-846;width:2;height:5532" coordorigin="6457,-846" coordsize="2,5532">
              <v:shape id="_x0000_s3561" style="position:absolute;left:6457;top:-846;width:2;height:5532" coordorigin="6457,-846" coordsize="0,5532" path="m6457,4686r,-5532e" filled="f" strokecolor="white" strokeweight=".27664mm">
                <v:path arrowok="t"/>
              </v:shape>
            </v:group>
            <v:group id="_x0000_s3558" style="position:absolute;left:6509;top:-846;width:2;height:5532" coordorigin="6509,-846" coordsize="2,5532">
              <v:shape id="_x0000_s3559" style="position:absolute;left:6509;top:-846;width:2;height:5532" coordorigin="6509,-846" coordsize="0,5532" path="m6509,4686r,-5532e" filled="f" strokecolor="white" strokeweight=".27664mm">
                <v:path arrowok="t"/>
              </v:shape>
            </v:group>
            <v:group id="_x0000_s3556" style="position:absolute;left:6561;top:-846;width:2;height:5532" coordorigin="6561,-846" coordsize="2,5532">
              <v:shape id="_x0000_s3557" style="position:absolute;left:6561;top:-846;width:2;height:5532" coordorigin="6561,-846" coordsize="0,5532" path="m6561,4686r,-5532e" filled="f" strokecolor="white" strokeweight=".27664mm">
                <v:path arrowok="t"/>
              </v:shape>
            </v:group>
            <v:group id="_x0000_s3554" style="position:absolute;left:6382;top:4393;width:47;height:42" coordorigin="6382,4393" coordsize="47,42">
              <v:shape id="_x0000_s3555" style="position:absolute;left:6382;top:4393;width:47;height:42" coordorigin="6382,4393" coordsize="47,42" path="m6382,4414r47,e" filled="f" strokecolor="#f8766d" strokeweight=".76436mm">
                <v:path arrowok="t"/>
              </v:shape>
            </v:group>
            <v:group id="_x0000_s3552" style="position:absolute;left:6457;top:3739;width:2;height:696" coordorigin="6457,3739" coordsize="2,696">
              <v:shape id="_x0000_s3553" style="position:absolute;left:6457;top:3739;width:2;height:696" coordorigin="6457,3739" coordsize="0,696" path="m6457,3739r,696e" filled="f" strokecolor="#7cae00" strokeweight=".86261mm">
                <v:path arrowok="t"/>
              </v:shape>
            </v:group>
            <v:group id="_x0000_s3550" style="position:absolute;left:6509;top:650;width:2;height:3785" coordorigin="6509,650" coordsize="2,3785">
              <v:shape id="_x0000_s3551" style="position:absolute;left:6509;top:650;width:2;height:3785" coordorigin="6509,650" coordsize="0,3785" path="m6509,650r,3785e" filled="f" strokecolor="#00bfc4" strokeweight=".86261mm">
                <v:path arrowok="t"/>
              </v:shape>
            </v:group>
            <v:group id="_x0000_s3548" style="position:absolute;left:6561;top:3752;width:2;height:683" coordorigin="6561,3752" coordsize="2,683">
              <v:shape id="_x0000_s3549" style="position:absolute;left:6561;top:3752;width:2;height:683" coordorigin="6561,3752" coordsize="0,683" path="m6561,3752r,683e" filled="f" strokecolor="#c77cff" strokeweight=".86261mm">
                <v:path arrowok="t"/>
              </v:shape>
            </v:group>
            <v:group id="_x0000_s3546" style="position:absolute;left:6075;top:4686;width:219;height:253" coordorigin="6075,4686" coordsize="219,253">
              <v:shape id="_x0000_s3547" style="position:absolute;left:6075;top:4686;width:219;height:253" coordorigin="6075,4686" coordsize="219,253" path="m6075,4938r218,l6293,4686r-218,l6075,4938xe" fillcolor="#d9d9d9" stroked="f">
                <v:path arrowok="t"/>
              </v:shape>
            </v:group>
            <v:group id="_x0000_s3544" style="position:absolute;left:6374;top:4686;width:219;height:253" coordorigin="6374,4686" coordsize="219,253">
              <v:shape id="_x0000_s3545" style="position:absolute;left:6374;top:4686;width:219;height:253" coordorigin="6374,4686" coordsize="219,253" path="m6374,4938r219,l6593,4686r-219,l6374,4938xe" fillcolor="#d9d9d9" stroked="f">
                <v:path arrowok="t"/>
              </v:shape>
            </v:group>
            <v:group id="_x0000_s3542" style="position:absolute;left:5807;top:4938;width:2;height:41" coordorigin="5807,4938" coordsize="2,41">
              <v:shape id="_x0000_s3543" style="position:absolute;left:5807;top:4938;width:2;height:41" coordorigin="5807,4938" coordsize="0,41" path="m5807,4979r,-41e" filled="f" strokecolor="#333" strokeweight=".27664mm">
                <v:path arrowok="t"/>
              </v:shape>
            </v:group>
            <v:group id="_x0000_s3540" style="position:absolute;left:5859;top:4938;width:2;height:41" coordorigin="5859,4938" coordsize="2,41">
              <v:shape id="_x0000_s3541" style="position:absolute;left:5859;top:4938;width:2;height:41" coordorigin="5859,4938" coordsize="0,41" path="m5859,4979r,-41e" filled="f" strokecolor="#333" strokeweight=".27664mm">
                <v:path arrowok="t"/>
              </v:shape>
            </v:group>
            <v:group id="_x0000_s3538" style="position:absolute;left:5911;top:4938;width:2;height:41" coordorigin="5911,4938" coordsize="2,41">
              <v:shape id="_x0000_s3539" style="position:absolute;left:5911;top:4938;width:2;height:41" coordorigin="5911,4938" coordsize="0,41" path="m5911,4979r,-41e" filled="f" strokecolor="#333" strokeweight=".27664mm">
                <v:path arrowok="t"/>
              </v:shape>
            </v:group>
            <v:group id="_x0000_s3536" style="position:absolute;left:5963;top:4938;width:2;height:41" coordorigin="5963,4938" coordsize="2,41">
              <v:shape id="_x0000_s3537" style="position:absolute;left:5963;top:4938;width:2;height:41" coordorigin="5963,4938" coordsize="0,41" path="m5963,4979r,-41e" filled="f" strokecolor="#333" strokeweight=".27664mm">
                <v:path arrowok="t"/>
              </v:shape>
            </v:group>
            <v:group id="_x0000_s3534" style="position:absolute;left:6106;top:4938;width:2;height:41" coordorigin="6106,4938" coordsize="2,41">
              <v:shape id="_x0000_s3535" style="position:absolute;left:6106;top:4938;width:2;height:41" coordorigin="6106,4938" coordsize="0,41" path="m6106,4979r,-41e" filled="f" strokecolor="#333" strokeweight=".27664mm">
                <v:path arrowok="t"/>
              </v:shape>
            </v:group>
            <v:group id="_x0000_s3532" style="position:absolute;left:6158;top:4938;width:2;height:41" coordorigin="6158,4938" coordsize="2,41">
              <v:shape id="_x0000_s3533" style="position:absolute;left:6158;top:4938;width:2;height:41" coordorigin="6158,4938" coordsize="0,41" path="m6158,4979r,-41e" filled="f" strokecolor="#333" strokeweight=".27664mm">
                <v:path arrowok="t"/>
              </v:shape>
            </v:group>
            <v:group id="_x0000_s3530" style="position:absolute;left:6210;top:4938;width:2;height:41" coordorigin="6210,4938" coordsize="2,41">
              <v:shape id="_x0000_s3531" style="position:absolute;left:6210;top:4938;width:2;height:41" coordorigin="6210,4938" coordsize="0,41" path="m6210,4979r,-41e" filled="f" strokecolor="#333" strokeweight=".27664mm">
                <v:path arrowok="t"/>
              </v:shape>
            </v:group>
            <v:group id="_x0000_s3528" style="position:absolute;left:6262;top:4938;width:2;height:41" coordorigin="6262,4938" coordsize="2,41">
              <v:shape id="_x0000_s3529" style="position:absolute;left:6262;top:4938;width:2;height:41" coordorigin="6262,4938" coordsize="0,41" path="m6262,4979r,-41e" filled="f" strokecolor="#333" strokeweight=".27664mm">
                <v:path arrowok="t"/>
              </v:shape>
            </v:group>
            <v:group id="_x0000_s3526" style="position:absolute;left:6405;top:4938;width:2;height:41" coordorigin="6405,4938" coordsize="2,41">
              <v:shape id="_x0000_s3527" style="position:absolute;left:6405;top:4938;width:2;height:41" coordorigin="6405,4938" coordsize="0,41" path="m6405,4979r,-41e" filled="f" strokecolor="#333" strokeweight=".27664mm">
                <v:path arrowok="t"/>
              </v:shape>
            </v:group>
            <v:group id="_x0000_s3524" style="position:absolute;left:6457;top:4938;width:2;height:41" coordorigin="6457,4938" coordsize="2,41">
              <v:shape id="_x0000_s3525" style="position:absolute;left:6457;top:4938;width:2;height:41" coordorigin="6457,4938" coordsize="0,41" path="m6457,4979r,-41e" filled="f" strokecolor="#333" strokeweight=".27664mm">
                <v:path arrowok="t"/>
              </v:shape>
            </v:group>
            <v:group id="_x0000_s3522" style="position:absolute;left:6509;top:4938;width:2;height:41" coordorigin="6509,4938" coordsize="2,41">
              <v:shape id="_x0000_s3523" style="position:absolute;left:6509;top:4938;width:2;height:41" coordorigin="6509,4938" coordsize="0,41" path="m6509,4979r,-41e" filled="f" strokecolor="#333" strokeweight=".27664mm">
                <v:path arrowok="t"/>
              </v:shape>
            </v:group>
            <v:group id="_x0000_s3519" style="position:absolute;left:6561;top:4938;width:2;height:41" coordorigin="6561,4938" coordsize="2,41">
              <v:shape id="_x0000_s3521" style="position:absolute;left:6561;top:4938;width:2;height:41" coordorigin="6561,4938" coordsize="0,41" path="m6561,4979r,-41e" filled="f" strokecolor="#333" strokeweight=".27664mm">
                <v:path arrowok="t"/>
              </v:shape>
              <v:shape id="_x0000_s3520" type="#_x0000_t202" style="position:absolute;left:5811;top:4753;width:746;height:132" filled="f" stroked="f">
                <v:textbox inset="0,0,0,0">
                  <w:txbxContent>
                    <w:p w14:paraId="195AB902" w14:textId="77777777" w:rsidR="008950A2" w:rsidRDefault="008950A2">
                      <w:pPr>
                        <w:spacing w:line="132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1A1A1A"/>
                          <w:sz w:val="13"/>
                        </w:rPr>
                        <w:t xml:space="preserve">11   </w:t>
                      </w:r>
                      <w:r>
                        <w:rPr>
                          <w:rFonts w:ascii="Arial"/>
                          <w:color w:val="1A1A1A"/>
                          <w:spacing w:val="10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A1A1A"/>
                          <w:sz w:val="13"/>
                        </w:rPr>
                        <w:t xml:space="preserve">12   </w:t>
                      </w:r>
                      <w:r>
                        <w:rPr>
                          <w:rFonts w:ascii="Arial"/>
                          <w:color w:val="1A1A1A"/>
                          <w:spacing w:val="9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A1A1A"/>
                          <w:sz w:val="13"/>
                        </w:rPr>
                        <w:t>13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 w14:anchorId="404915B4">
          <v:group id="_x0000_s3472" style="position:absolute;left:0;text-align:left;margin-left:333.25pt;margin-top:-42.65pt;width:11.75pt;height:292pt;z-index:-193600;mso-position-horizontal-relative:page" coordorigin="6665,-853" coordsize="235,5840">
            <v:group id="_x0000_s3516" style="position:absolute;left:6673;top:-846;width:219;height:5532" coordorigin="6673,-846" coordsize="219,5532">
              <v:shape id="_x0000_s3517" style="position:absolute;left:6673;top:-846;width:219;height:5532" coordorigin="6673,-846" coordsize="219,5532" path="m6673,4686r219,l6892,-846r-219,l6673,4686xe" fillcolor="#ebebeb" stroked="f">
                <v:path arrowok="t"/>
              </v:shape>
            </v:group>
            <v:group id="_x0000_s3514" style="position:absolute;left:6673;top:3722;width:219;height:2" coordorigin="6673,3722" coordsize="219,2">
              <v:shape id="_x0000_s3515" style="position:absolute;left:6673;top:3722;width:219;height:2" coordorigin="6673,3722" coordsize="219,0" path="m6673,3722r219,e" filled="f" strokecolor="white" strokeweight=".137mm">
                <v:path arrowok="t"/>
              </v:shape>
            </v:group>
            <v:group id="_x0000_s3512" style="position:absolute;left:6673;top:2297;width:219;height:2" coordorigin="6673,2297" coordsize="219,2">
              <v:shape id="_x0000_s3513" style="position:absolute;left:6673;top:2297;width:219;height:2" coordorigin="6673,2297" coordsize="219,0" path="m6673,2297r219,e" filled="f" strokecolor="white" strokeweight=".137mm">
                <v:path arrowok="t"/>
              </v:shape>
            </v:group>
            <v:group id="_x0000_s3510" style="position:absolute;left:6673;top:872;width:219;height:2" coordorigin="6673,872" coordsize="219,2">
              <v:shape id="_x0000_s3511" style="position:absolute;left:6673;top:872;width:219;height:2" coordorigin="6673,872" coordsize="219,0" path="m6673,872r219,e" filled="f" strokecolor="white" strokeweight=".137mm">
                <v:path arrowok="t"/>
              </v:shape>
            </v:group>
            <v:group id="_x0000_s3508" style="position:absolute;left:6673;top:-553;width:219;height:2" coordorigin="6673,-553" coordsize="219,2">
              <v:shape id="_x0000_s3509" style="position:absolute;left:6673;top:-553;width:219;height:2" coordorigin="6673,-553" coordsize="219,0" path="m6673,-553r219,e" filled="f" strokecolor="white" strokeweight=".137mm">
                <v:path arrowok="t"/>
              </v:shape>
            </v:group>
            <v:group id="_x0000_s3506" style="position:absolute;left:6673;top:4435;width:219;height:2" coordorigin="6673,4435" coordsize="219,2">
              <v:shape id="_x0000_s3507" style="position:absolute;left:6673;top:4435;width:219;height:2" coordorigin="6673,4435" coordsize="219,0" path="m6673,4435r219,e" filled="f" strokecolor="white" strokeweight=".27664mm">
                <v:path arrowok="t"/>
              </v:shape>
            </v:group>
            <v:group id="_x0000_s3504" style="position:absolute;left:6673;top:3010;width:219;height:2" coordorigin="6673,3010" coordsize="219,2">
              <v:shape id="_x0000_s3505" style="position:absolute;left:6673;top:3010;width:219;height:2" coordorigin="6673,3010" coordsize="219,0" path="m6673,3010r219,e" filled="f" strokecolor="white" strokeweight=".27664mm">
                <v:path arrowok="t"/>
              </v:shape>
            </v:group>
            <v:group id="_x0000_s3502" style="position:absolute;left:6673;top:1585;width:219;height:2" coordorigin="6673,1585" coordsize="219,2">
              <v:shape id="_x0000_s3503" style="position:absolute;left:6673;top:1585;width:219;height:2" coordorigin="6673,1585" coordsize="219,0" path="m6673,1585r219,e" filled="f" strokecolor="white" strokeweight=".27664mm">
                <v:path arrowok="t"/>
              </v:shape>
            </v:group>
            <v:group id="_x0000_s3500" style="position:absolute;left:6673;top:160;width:219;height:2" coordorigin="6673,160" coordsize="219,2">
              <v:shape id="_x0000_s3501" style="position:absolute;left:6673;top:160;width:219;height:2" coordorigin="6673,160" coordsize="219,0" path="m6673,160r219,e" filled="f" strokecolor="white" strokeweight=".27664mm">
                <v:path arrowok="t"/>
              </v:shape>
            </v:group>
            <v:group id="_x0000_s3498" style="position:absolute;left:6704;top:-846;width:2;height:5532" coordorigin="6704,-846" coordsize="2,5532">
              <v:shape id="_x0000_s3499" style="position:absolute;left:6704;top:-846;width:2;height:5532" coordorigin="6704,-846" coordsize="0,5532" path="m6704,4686r,-5532e" filled="f" strokecolor="white" strokeweight=".27664mm">
                <v:path arrowok="t"/>
              </v:shape>
            </v:group>
            <v:group id="_x0000_s3496" style="position:absolute;left:6756;top:-846;width:2;height:5532" coordorigin="6756,-846" coordsize="2,5532">
              <v:shape id="_x0000_s3497" style="position:absolute;left:6756;top:-846;width:2;height:5532" coordorigin="6756,-846" coordsize="0,5532" path="m6756,4686r,-5532e" filled="f" strokecolor="white" strokeweight=".27664mm">
                <v:path arrowok="t"/>
              </v:shape>
            </v:group>
            <v:group id="_x0000_s3494" style="position:absolute;left:6809;top:-846;width:2;height:5532" coordorigin="6809,-846" coordsize="2,5532">
              <v:shape id="_x0000_s3495" style="position:absolute;left:6809;top:-846;width:2;height:5532" coordorigin="6809,-846" coordsize="0,5532" path="m6809,4686r,-5532e" filled="f" strokecolor="white" strokeweight=".27664mm">
                <v:path arrowok="t"/>
              </v:shape>
            </v:group>
            <v:group id="_x0000_s3492" style="position:absolute;left:6861;top:-846;width:2;height:5532" coordorigin="6861,-846" coordsize="2,5532">
              <v:shape id="_x0000_s3493" style="position:absolute;left:6861;top:-846;width:2;height:5532" coordorigin="6861,-846" coordsize="0,5532" path="m6861,4686r,-5532e" filled="f" strokecolor="white" strokeweight=".27664mm">
                <v:path arrowok="t"/>
              </v:shape>
            </v:group>
            <v:group id="_x0000_s3490" style="position:absolute;left:6681;top:4415;width:47;height:20" coordorigin="6681,4415" coordsize="47,20">
              <v:shape id="_x0000_s3491" style="position:absolute;left:6681;top:4415;width:47;height:20" coordorigin="6681,4415" coordsize="47,20" path="m6681,4425r47,e" filled="f" strokecolor="#f8766d" strokeweight=".38689mm">
                <v:path arrowok="t"/>
              </v:shape>
            </v:group>
            <v:group id="_x0000_s3488" style="position:absolute;left:6756;top:3655;width:2;height:780" coordorigin="6756,3655" coordsize="2,780">
              <v:shape id="_x0000_s3489" style="position:absolute;left:6756;top:3655;width:2;height:780" coordorigin="6756,3655" coordsize="0,780" path="m6756,3655r,780e" filled="f" strokecolor="#7cae00" strokeweight=".86261mm">
                <v:path arrowok="t"/>
              </v:shape>
            </v:group>
            <v:group id="_x0000_s3486" style="position:absolute;left:6809;top:640;width:2;height:3795" coordorigin="6809,640" coordsize="2,3795">
              <v:shape id="_x0000_s3487" style="position:absolute;left:6809;top:640;width:2;height:3795" coordorigin="6809,640" coordsize="0,3795" path="m6809,640r,3795e" filled="f" strokecolor="#00bfc4" strokeweight=".86261mm">
                <v:path arrowok="t"/>
              </v:shape>
            </v:group>
            <v:group id="_x0000_s3484" style="position:absolute;left:6861;top:3825;width:2;height:610" coordorigin="6861,3825" coordsize="2,610">
              <v:shape id="_x0000_s3485" style="position:absolute;left:6861;top:3825;width:2;height:610" coordorigin="6861,3825" coordsize="0,610" path="m6861,3825r,610e" filled="f" strokecolor="#c77cff" strokeweight=".86261mm">
                <v:path arrowok="t"/>
              </v:shape>
            </v:group>
            <v:group id="_x0000_s3482" style="position:absolute;left:6673;top:4686;width:219;height:253" coordorigin="6673,4686" coordsize="219,253">
              <v:shape id="_x0000_s3483" style="position:absolute;left:6673;top:4686;width:219;height:253" coordorigin="6673,4686" coordsize="219,253" path="m6673,4938r219,l6892,4686r-219,l6673,4938xe" fillcolor="#d9d9d9" stroked="f">
                <v:path arrowok="t"/>
              </v:shape>
            </v:group>
            <v:group id="_x0000_s3480" style="position:absolute;left:6704;top:4938;width:2;height:41" coordorigin="6704,4938" coordsize="2,41">
              <v:shape id="_x0000_s3481" style="position:absolute;left:6704;top:4938;width:2;height:41" coordorigin="6704,4938" coordsize="0,41" path="m6704,4979r,-41e" filled="f" strokecolor="#333" strokeweight=".27664mm">
                <v:path arrowok="t"/>
              </v:shape>
            </v:group>
            <v:group id="_x0000_s3478" style="position:absolute;left:6756;top:4938;width:2;height:41" coordorigin="6756,4938" coordsize="2,41">
              <v:shape id="_x0000_s3479" style="position:absolute;left:6756;top:4938;width:2;height:41" coordorigin="6756,4938" coordsize="0,41" path="m6756,4979r,-41e" filled="f" strokecolor="#333" strokeweight=".27664mm">
                <v:path arrowok="t"/>
              </v:shape>
            </v:group>
            <v:group id="_x0000_s3476" style="position:absolute;left:6809;top:4938;width:2;height:41" coordorigin="6809,4938" coordsize="2,41">
              <v:shape id="_x0000_s3477" style="position:absolute;left:6809;top:4938;width:2;height:41" coordorigin="6809,4938" coordsize="0,41" path="m6809,4979r,-41e" filled="f" strokecolor="#333" strokeweight=".27664mm">
                <v:path arrowok="t"/>
              </v:shape>
            </v:group>
            <v:group id="_x0000_s3473" style="position:absolute;left:6861;top:4938;width:2;height:41" coordorigin="6861,4938" coordsize="2,41">
              <v:shape id="_x0000_s3475" style="position:absolute;left:6861;top:4938;width:2;height:41" coordorigin="6861,4938" coordsize="0,41" path="m6861,4979r,-41e" filled="f" strokecolor="#333" strokeweight=".27664mm">
                <v:path arrowok="t"/>
              </v:shape>
              <v:shape id="_x0000_s3474" type="#_x0000_t202" style="position:absolute;left:6709;top:4753;width:147;height:132" filled="f" stroked="f">
                <v:textbox inset="0,0,0,0">
                  <w:txbxContent>
                    <w:p w14:paraId="4A60D23D" w14:textId="77777777" w:rsidR="008950A2" w:rsidRDefault="008950A2">
                      <w:pPr>
                        <w:spacing w:line="132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1A1A1A"/>
                          <w:sz w:val="13"/>
                        </w:rPr>
                        <w:t>14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 w14:anchorId="4ED26026">
          <v:group id="_x0000_s3426" style="position:absolute;left:0;text-align:left;margin-left:348.2pt;margin-top:-42.65pt;width:11.75pt;height:292pt;z-index:-193552;mso-position-horizontal-relative:page" coordorigin="6964,-853" coordsize="235,5840">
            <v:group id="_x0000_s3470" style="position:absolute;left:6972;top:-846;width:219;height:5532" coordorigin="6972,-846" coordsize="219,5532">
              <v:shape id="_x0000_s3471" style="position:absolute;left:6972;top:-846;width:219;height:5532" coordorigin="6972,-846" coordsize="219,5532" path="m6972,4686r219,l7191,-846r-219,l6972,4686xe" fillcolor="#ebebeb" stroked="f">
                <v:path arrowok="t"/>
              </v:shape>
            </v:group>
            <v:group id="_x0000_s3468" style="position:absolute;left:6972;top:3722;width:219;height:2" coordorigin="6972,3722" coordsize="219,2">
              <v:shape id="_x0000_s3469" style="position:absolute;left:6972;top:3722;width:219;height:2" coordorigin="6972,3722" coordsize="219,0" path="m6972,3722r219,e" filled="f" strokecolor="white" strokeweight=".137mm">
                <v:path arrowok="t"/>
              </v:shape>
            </v:group>
            <v:group id="_x0000_s3466" style="position:absolute;left:6972;top:2297;width:219;height:2" coordorigin="6972,2297" coordsize="219,2">
              <v:shape id="_x0000_s3467" style="position:absolute;left:6972;top:2297;width:219;height:2" coordorigin="6972,2297" coordsize="219,0" path="m6972,2297r219,e" filled="f" strokecolor="white" strokeweight=".137mm">
                <v:path arrowok="t"/>
              </v:shape>
            </v:group>
            <v:group id="_x0000_s3464" style="position:absolute;left:6972;top:872;width:219;height:2" coordorigin="6972,872" coordsize="219,2">
              <v:shape id="_x0000_s3465" style="position:absolute;left:6972;top:872;width:219;height:2" coordorigin="6972,872" coordsize="219,0" path="m6972,872r219,e" filled="f" strokecolor="white" strokeweight=".137mm">
                <v:path arrowok="t"/>
              </v:shape>
            </v:group>
            <v:group id="_x0000_s3462" style="position:absolute;left:6972;top:-553;width:219;height:2" coordorigin="6972,-553" coordsize="219,2">
              <v:shape id="_x0000_s3463" style="position:absolute;left:6972;top:-553;width:219;height:2" coordorigin="6972,-553" coordsize="219,0" path="m6972,-553r219,e" filled="f" strokecolor="white" strokeweight=".137mm">
                <v:path arrowok="t"/>
              </v:shape>
            </v:group>
            <v:group id="_x0000_s3460" style="position:absolute;left:6972;top:4435;width:219;height:2" coordorigin="6972,4435" coordsize="219,2">
              <v:shape id="_x0000_s3461" style="position:absolute;left:6972;top:4435;width:219;height:2" coordorigin="6972,4435" coordsize="219,0" path="m6972,4435r219,e" filled="f" strokecolor="white" strokeweight=".27664mm">
                <v:path arrowok="t"/>
              </v:shape>
            </v:group>
            <v:group id="_x0000_s3458" style="position:absolute;left:6972;top:3010;width:219;height:2" coordorigin="6972,3010" coordsize="219,2">
              <v:shape id="_x0000_s3459" style="position:absolute;left:6972;top:3010;width:219;height:2" coordorigin="6972,3010" coordsize="219,0" path="m6972,3010r219,e" filled="f" strokecolor="white" strokeweight=".27664mm">
                <v:path arrowok="t"/>
              </v:shape>
            </v:group>
            <v:group id="_x0000_s3456" style="position:absolute;left:6972;top:1585;width:219;height:2" coordorigin="6972,1585" coordsize="219,2">
              <v:shape id="_x0000_s3457" style="position:absolute;left:6972;top:1585;width:219;height:2" coordorigin="6972,1585" coordsize="219,0" path="m6972,1585r219,e" filled="f" strokecolor="white" strokeweight=".27664mm">
                <v:path arrowok="t"/>
              </v:shape>
            </v:group>
            <v:group id="_x0000_s3454" style="position:absolute;left:6972;top:160;width:219;height:2" coordorigin="6972,160" coordsize="219,2">
              <v:shape id="_x0000_s3455" style="position:absolute;left:6972;top:160;width:219;height:2" coordorigin="6972,160" coordsize="219,0" path="m6972,160r219,e" filled="f" strokecolor="white" strokeweight=".27664mm">
                <v:path arrowok="t"/>
              </v:shape>
            </v:group>
            <v:group id="_x0000_s3452" style="position:absolute;left:7004;top:-846;width:2;height:5532" coordorigin="7004,-846" coordsize="2,5532">
              <v:shape id="_x0000_s3453" style="position:absolute;left:7004;top:-846;width:2;height:5532" coordorigin="7004,-846" coordsize="0,5532" path="m7004,4686r,-5532e" filled="f" strokecolor="white" strokeweight=".27664mm">
                <v:path arrowok="t"/>
              </v:shape>
            </v:group>
            <v:group id="_x0000_s3450" style="position:absolute;left:7056;top:-846;width:2;height:5532" coordorigin="7056,-846" coordsize="2,5532">
              <v:shape id="_x0000_s3451" style="position:absolute;left:7056;top:-846;width:2;height:5532" coordorigin="7056,-846" coordsize="0,5532" path="m7056,4686r,-5532e" filled="f" strokecolor="white" strokeweight=".27664mm">
                <v:path arrowok="t"/>
              </v:shape>
            </v:group>
            <v:group id="_x0000_s3448" style="position:absolute;left:7108;top:-846;width:2;height:5532" coordorigin="7108,-846" coordsize="2,5532">
              <v:shape id="_x0000_s3449" style="position:absolute;left:7108;top:-846;width:2;height:5532" coordorigin="7108,-846" coordsize="0,5532" path="m7108,4686r,-5532e" filled="f" strokecolor="white" strokeweight=".27664mm">
                <v:path arrowok="t"/>
              </v:shape>
            </v:group>
            <v:group id="_x0000_s3446" style="position:absolute;left:7160;top:-846;width:2;height:5532" coordorigin="7160,-846" coordsize="2,5532">
              <v:shape id="_x0000_s3447" style="position:absolute;left:7160;top:-846;width:2;height:5532" coordorigin="7160,-846" coordsize="0,5532" path="m7160,4686r,-5532e" filled="f" strokecolor="white" strokeweight=".27664mm">
                <v:path arrowok="t"/>
              </v:shape>
            </v:group>
            <v:group id="_x0000_s3444" style="position:absolute;left:6980;top:4413;width:47;height:22" coordorigin="6980,4413" coordsize="47,22">
              <v:shape id="_x0000_s3445" style="position:absolute;left:6980;top:4413;width:47;height:22" coordorigin="6980,4413" coordsize="47,22" path="m6980,4424r47,e" filled="f" strokecolor="#f8766d" strokeweight="1.17pt">
                <v:path arrowok="t"/>
              </v:shape>
            </v:group>
            <v:group id="_x0000_s3442" style="position:absolute;left:7056;top:3568;width:2;height:867" coordorigin="7056,3568" coordsize="2,867">
              <v:shape id="_x0000_s3443" style="position:absolute;left:7056;top:3568;width:2;height:867" coordorigin="7056,3568" coordsize="0,867" path="m7056,3568r,867e" filled="f" strokecolor="#7cae00" strokeweight=".86261mm">
                <v:path arrowok="t"/>
              </v:shape>
            </v:group>
            <v:group id="_x0000_s3440" style="position:absolute;left:7108;top:549;width:2;height:3887" coordorigin="7108,549" coordsize="2,3887">
              <v:shape id="_x0000_s3441" style="position:absolute;left:7108;top:549;width:2;height:3887" coordorigin="7108,549" coordsize="0,3887" path="m7108,549r,3886e" filled="f" strokecolor="#00bfc4" strokeweight=".86261mm">
                <v:path arrowok="t"/>
              </v:shape>
            </v:group>
            <v:group id="_x0000_s3438" style="position:absolute;left:7160;top:4004;width:2;height:431" coordorigin="7160,4004" coordsize="2,431">
              <v:shape id="_x0000_s3439" style="position:absolute;left:7160;top:4004;width:2;height:431" coordorigin="7160,4004" coordsize="0,431" path="m7160,4004r,431e" filled="f" strokecolor="#c77cff" strokeweight=".86261mm">
                <v:path arrowok="t"/>
              </v:shape>
            </v:group>
            <v:group id="_x0000_s3436" style="position:absolute;left:6972;top:4686;width:219;height:253" coordorigin="6972,4686" coordsize="219,253">
              <v:shape id="_x0000_s3437" style="position:absolute;left:6972;top:4686;width:219;height:253" coordorigin="6972,4686" coordsize="219,253" path="m6972,4938r219,l7191,4686r-219,l6972,4938xe" fillcolor="#d9d9d9" stroked="f">
                <v:path arrowok="t"/>
              </v:shape>
            </v:group>
            <v:group id="_x0000_s3434" style="position:absolute;left:7004;top:4938;width:2;height:41" coordorigin="7004,4938" coordsize="2,41">
              <v:shape id="_x0000_s3435" style="position:absolute;left:7004;top:4938;width:2;height:41" coordorigin="7004,4938" coordsize="0,41" path="m7004,4979r,-41e" filled="f" strokecolor="#333" strokeweight=".27664mm">
                <v:path arrowok="t"/>
              </v:shape>
            </v:group>
            <v:group id="_x0000_s3432" style="position:absolute;left:7056;top:4938;width:2;height:41" coordorigin="7056,4938" coordsize="2,41">
              <v:shape id="_x0000_s3433" style="position:absolute;left:7056;top:4938;width:2;height:41" coordorigin="7056,4938" coordsize="0,41" path="m7056,4979r,-41e" filled="f" strokecolor="#333" strokeweight=".27664mm">
                <v:path arrowok="t"/>
              </v:shape>
            </v:group>
            <v:group id="_x0000_s3430" style="position:absolute;left:7108;top:4938;width:2;height:41" coordorigin="7108,4938" coordsize="2,41">
              <v:shape id="_x0000_s3431" style="position:absolute;left:7108;top:4938;width:2;height:41" coordorigin="7108,4938" coordsize="0,41" path="m7108,4979r,-41e" filled="f" strokecolor="#333" strokeweight=".27664mm">
                <v:path arrowok="t"/>
              </v:shape>
            </v:group>
            <v:group id="_x0000_s3427" style="position:absolute;left:7160;top:4938;width:2;height:41" coordorigin="7160,4938" coordsize="2,41">
              <v:shape id="_x0000_s3429" style="position:absolute;left:7160;top:4938;width:2;height:41" coordorigin="7160,4938" coordsize="0,41" path="m7160,4979r,-41e" filled="f" strokecolor="#333" strokeweight=".27664mm">
                <v:path arrowok="t"/>
              </v:shape>
              <v:shape id="_x0000_s3428" type="#_x0000_t202" style="position:absolute;left:7008;top:4753;width:147;height:132" filled="f" stroked="f">
                <v:textbox inset="0,0,0,0">
                  <w:txbxContent>
                    <w:p w14:paraId="44CFD98B" w14:textId="77777777" w:rsidR="008950A2" w:rsidRDefault="008950A2">
                      <w:pPr>
                        <w:spacing w:line="132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1A1A1A"/>
                          <w:sz w:val="13"/>
                        </w:rPr>
                        <w:t>15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 w14:anchorId="77BF6FC3">
          <v:group id="_x0000_s3380" style="position:absolute;left:0;text-align:left;margin-left:363.15pt;margin-top:-42.65pt;width:11.75pt;height:292pt;z-index:-193504;mso-position-horizontal-relative:page" coordorigin="7263,-853" coordsize="235,5840">
            <v:group id="_x0000_s3424" style="position:absolute;left:7271;top:-846;width:219;height:5532" coordorigin="7271,-846" coordsize="219,5532">
              <v:shape id="_x0000_s3425" style="position:absolute;left:7271;top:-846;width:219;height:5532" coordorigin="7271,-846" coordsize="219,5532" path="m7271,4686r219,l7490,-846r-219,l7271,4686xe" fillcolor="#ebebeb" stroked="f">
                <v:path arrowok="t"/>
              </v:shape>
            </v:group>
            <v:group id="_x0000_s3422" style="position:absolute;left:7271;top:3722;width:219;height:2" coordorigin="7271,3722" coordsize="219,2">
              <v:shape id="_x0000_s3423" style="position:absolute;left:7271;top:3722;width:219;height:2" coordorigin="7271,3722" coordsize="219,0" path="m7271,3722r219,e" filled="f" strokecolor="white" strokeweight=".137mm">
                <v:path arrowok="t"/>
              </v:shape>
            </v:group>
            <v:group id="_x0000_s3420" style="position:absolute;left:7271;top:2297;width:219;height:2" coordorigin="7271,2297" coordsize="219,2">
              <v:shape id="_x0000_s3421" style="position:absolute;left:7271;top:2297;width:219;height:2" coordorigin="7271,2297" coordsize="219,0" path="m7271,2297r219,e" filled="f" strokecolor="white" strokeweight=".137mm">
                <v:path arrowok="t"/>
              </v:shape>
            </v:group>
            <v:group id="_x0000_s3418" style="position:absolute;left:7271;top:872;width:219;height:2" coordorigin="7271,872" coordsize="219,2">
              <v:shape id="_x0000_s3419" style="position:absolute;left:7271;top:872;width:219;height:2" coordorigin="7271,872" coordsize="219,0" path="m7271,872r219,e" filled="f" strokecolor="white" strokeweight=".137mm">
                <v:path arrowok="t"/>
              </v:shape>
            </v:group>
            <v:group id="_x0000_s3416" style="position:absolute;left:7271;top:-553;width:219;height:2" coordorigin="7271,-553" coordsize="219,2">
              <v:shape id="_x0000_s3417" style="position:absolute;left:7271;top:-553;width:219;height:2" coordorigin="7271,-553" coordsize="219,0" path="m7271,-553r219,e" filled="f" strokecolor="white" strokeweight=".137mm">
                <v:path arrowok="t"/>
              </v:shape>
            </v:group>
            <v:group id="_x0000_s3414" style="position:absolute;left:7271;top:4435;width:219;height:2" coordorigin="7271,4435" coordsize="219,2">
              <v:shape id="_x0000_s3415" style="position:absolute;left:7271;top:4435;width:219;height:2" coordorigin="7271,4435" coordsize="219,0" path="m7271,4435r219,e" filled="f" strokecolor="white" strokeweight=".27664mm">
                <v:path arrowok="t"/>
              </v:shape>
            </v:group>
            <v:group id="_x0000_s3412" style="position:absolute;left:7271;top:3010;width:219;height:2" coordorigin="7271,3010" coordsize="219,2">
              <v:shape id="_x0000_s3413" style="position:absolute;left:7271;top:3010;width:219;height:2" coordorigin="7271,3010" coordsize="219,0" path="m7271,3010r219,e" filled="f" strokecolor="white" strokeweight=".27664mm">
                <v:path arrowok="t"/>
              </v:shape>
            </v:group>
            <v:group id="_x0000_s3410" style="position:absolute;left:7271;top:1585;width:219;height:2" coordorigin="7271,1585" coordsize="219,2">
              <v:shape id="_x0000_s3411" style="position:absolute;left:7271;top:1585;width:219;height:2" coordorigin="7271,1585" coordsize="219,0" path="m7271,1585r219,e" filled="f" strokecolor="white" strokeweight=".27664mm">
                <v:path arrowok="t"/>
              </v:shape>
            </v:group>
            <v:group id="_x0000_s3408" style="position:absolute;left:7271;top:160;width:219;height:2" coordorigin="7271,160" coordsize="219,2">
              <v:shape id="_x0000_s3409" style="position:absolute;left:7271;top:160;width:219;height:2" coordorigin="7271,160" coordsize="219,0" path="m7271,160r219,e" filled="f" strokecolor="white" strokeweight=".27664mm">
                <v:path arrowok="t"/>
              </v:shape>
            </v:group>
            <v:group id="_x0000_s3406" style="position:absolute;left:7303;top:-846;width:2;height:5532" coordorigin="7303,-846" coordsize="2,5532">
              <v:shape id="_x0000_s3407" style="position:absolute;left:7303;top:-846;width:2;height:5532" coordorigin="7303,-846" coordsize="0,5532" path="m7303,4686r,-5532e" filled="f" strokecolor="white" strokeweight=".27664mm">
                <v:path arrowok="t"/>
              </v:shape>
            </v:group>
            <v:group id="_x0000_s3404" style="position:absolute;left:7355;top:-846;width:2;height:5532" coordorigin="7355,-846" coordsize="2,5532">
              <v:shape id="_x0000_s3405" style="position:absolute;left:7355;top:-846;width:2;height:5532" coordorigin="7355,-846" coordsize="0,5532" path="m7355,4686r,-5532e" filled="f" strokecolor="white" strokeweight=".27664mm">
                <v:path arrowok="t"/>
              </v:shape>
            </v:group>
            <v:group id="_x0000_s3402" style="position:absolute;left:7407;top:-846;width:2;height:5532" coordorigin="7407,-846" coordsize="2,5532">
              <v:shape id="_x0000_s3403" style="position:absolute;left:7407;top:-846;width:2;height:5532" coordorigin="7407,-846" coordsize="0,5532" path="m7407,4686r,-5532e" filled="f" strokecolor="white" strokeweight=".27664mm">
                <v:path arrowok="t"/>
              </v:shape>
            </v:group>
            <v:group id="_x0000_s3400" style="position:absolute;left:7459;top:-846;width:2;height:5532" coordorigin="7459,-846" coordsize="2,5532">
              <v:shape id="_x0000_s3401" style="position:absolute;left:7459;top:-846;width:2;height:5532" coordorigin="7459,-846" coordsize="0,5532" path="m7459,4686r,-5532e" filled="f" strokecolor="white" strokeweight=".27664mm">
                <v:path arrowok="t"/>
              </v:shape>
            </v:group>
            <v:group id="_x0000_s3398" style="position:absolute;left:7279;top:4405;width:47;height:30" coordorigin="7279,4405" coordsize="47,30">
              <v:shape id="_x0000_s3399" style="position:absolute;left:7279;top:4405;width:47;height:30" coordorigin="7279,4405" coordsize="47,30" path="m7279,4420r47,e" filled="f" strokecolor="#f8766d" strokeweight=".56269mm">
                <v:path arrowok="t"/>
              </v:shape>
            </v:group>
            <v:group id="_x0000_s3396" style="position:absolute;left:7355;top:3372;width:2;height:1064" coordorigin="7355,3372" coordsize="2,1064">
              <v:shape id="_x0000_s3397" style="position:absolute;left:7355;top:3372;width:2;height:1064" coordorigin="7355,3372" coordsize="0,1064" path="m7355,3372r,1063e" filled="f" strokecolor="#7cae00" strokeweight=".86261mm">
                <v:path arrowok="t"/>
              </v:shape>
            </v:group>
            <v:group id="_x0000_s3394" style="position:absolute;left:7407;top:479;width:2;height:3956" coordorigin="7407,479" coordsize="2,3956">
              <v:shape id="_x0000_s3395" style="position:absolute;left:7407;top:479;width:2;height:3956" coordorigin="7407,479" coordsize="0,3956" path="m7407,479r,3956e" filled="f" strokecolor="#00bfc4" strokeweight=".86261mm">
                <v:path arrowok="t"/>
              </v:shape>
            </v:group>
            <v:group id="_x0000_s3392" style="position:absolute;left:7459;top:4279;width:2;height:156" coordorigin="7459,4279" coordsize="2,156">
              <v:shape id="_x0000_s3393" style="position:absolute;left:7459;top:4279;width:2;height:156" coordorigin="7459,4279" coordsize="0,156" path="m7459,4279r,156e" filled="f" strokecolor="#c77cff" strokeweight=".86261mm">
                <v:path arrowok="t"/>
              </v:shape>
            </v:group>
            <v:group id="_x0000_s3390" style="position:absolute;left:7271;top:4686;width:219;height:253" coordorigin="7271,4686" coordsize="219,253">
              <v:shape id="_x0000_s3391" style="position:absolute;left:7271;top:4686;width:219;height:253" coordorigin="7271,4686" coordsize="219,253" path="m7271,4938r219,l7490,4686r-219,l7271,4938xe" fillcolor="#d9d9d9" stroked="f">
                <v:path arrowok="t"/>
              </v:shape>
            </v:group>
            <v:group id="_x0000_s3388" style="position:absolute;left:7303;top:4938;width:2;height:41" coordorigin="7303,4938" coordsize="2,41">
              <v:shape id="_x0000_s3389" style="position:absolute;left:7303;top:4938;width:2;height:41" coordorigin="7303,4938" coordsize="0,41" path="m7303,4979r,-41e" filled="f" strokecolor="#333" strokeweight=".27664mm">
                <v:path arrowok="t"/>
              </v:shape>
            </v:group>
            <v:group id="_x0000_s3386" style="position:absolute;left:7355;top:4938;width:2;height:41" coordorigin="7355,4938" coordsize="2,41">
              <v:shape id="_x0000_s3387" style="position:absolute;left:7355;top:4938;width:2;height:41" coordorigin="7355,4938" coordsize="0,41" path="m7355,4979r,-41e" filled="f" strokecolor="#333" strokeweight=".27664mm">
                <v:path arrowok="t"/>
              </v:shape>
            </v:group>
            <v:group id="_x0000_s3384" style="position:absolute;left:7407;top:4938;width:2;height:41" coordorigin="7407,4938" coordsize="2,41">
              <v:shape id="_x0000_s3385" style="position:absolute;left:7407;top:4938;width:2;height:41" coordorigin="7407,4938" coordsize="0,41" path="m7407,4979r,-41e" filled="f" strokecolor="#333" strokeweight=".27664mm">
                <v:path arrowok="t"/>
              </v:shape>
            </v:group>
            <v:group id="_x0000_s3381" style="position:absolute;left:7459;top:4938;width:2;height:41" coordorigin="7459,4938" coordsize="2,41">
              <v:shape id="_x0000_s3383" style="position:absolute;left:7459;top:4938;width:2;height:41" coordorigin="7459,4938" coordsize="0,41" path="m7459,4979r,-41e" filled="f" strokecolor="#333" strokeweight=".27664mm">
                <v:path arrowok="t"/>
              </v:shape>
              <v:shape id="_x0000_s3382" type="#_x0000_t202" style="position:absolute;left:7308;top:4753;width:147;height:132" filled="f" stroked="f">
                <v:textbox inset="0,0,0,0">
                  <w:txbxContent>
                    <w:p w14:paraId="56E3D3AC" w14:textId="77777777" w:rsidR="008950A2" w:rsidRDefault="008950A2">
                      <w:pPr>
                        <w:spacing w:line="132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1A1A1A"/>
                          <w:sz w:val="13"/>
                        </w:rPr>
                        <w:t>16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 w14:anchorId="062F8381">
          <v:group id="_x0000_s3202" style="position:absolute;left:0;text-align:left;margin-left:378.1pt;margin-top:-42.65pt;width:56.7pt;height:292pt;z-index:-193456;mso-position-horizontal-relative:page" coordorigin="7562,-853" coordsize="1134,5840">
            <v:group id="_x0000_s3378" style="position:absolute;left:7571;top:-846;width:219;height:5532" coordorigin="7571,-846" coordsize="219,5532">
              <v:shape id="_x0000_s3379" style="position:absolute;left:7571;top:-846;width:219;height:5532" coordorigin="7571,-846" coordsize="219,5532" path="m7571,4686r218,l7789,-846r-218,l7571,4686xe" fillcolor="#ebebeb" stroked="f">
                <v:path arrowok="t"/>
              </v:shape>
            </v:group>
            <v:group id="_x0000_s3376" style="position:absolute;left:7571;top:3722;width:219;height:2" coordorigin="7571,3722" coordsize="219,2">
              <v:shape id="_x0000_s3377" style="position:absolute;left:7571;top:3722;width:219;height:2" coordorigin="7571,3722" coordsize="219,0" path="m7571,3722r218,e" filled="f" strokecolor="white" strokeweight=".137mm">
                <v:path arrowok="t"/>
              </v:shape>
            </v:group>
            <v:group id="_x0000_s3374" style="position:absolute;left:7571;top:2297;width:219;height:2" coordorigin="7571,2297" coordsize="219,2">
              <v:shape id="_x0000_s3375" style="position:absolute;left:7571;top:2297;width:219;height:2" coordorigin="7571,2297" coordsize="219,0" path="m7571,2297r218,e" filled="f" strokecolor="white" strokeweight=".137mm">
                <v:path arrowok="t"/>
              </v:shape>
            </v:group>
            <v:group id="_x0000_s3372" style="position:absolute;left:7571;top:872;width:219;height:2" coordorigin="7571,872" coordsize="219,2">
              <v:shape id="_x0000_s3373" style="position:absolute;left:7571;top:872;width:219;height:2" coordorigin="7571,872" coordsize="219,0" path="m7571,872r218,e" filled="f" strokecolor="white" strokeweight=".137mm">
                <v:path arrowok="t"/>
              </v:shape>
            </v:group>
            <v:group id="_x0000_s3370" style="position:absolute;left:7571;top:-553;width:219;height:2" coordorigin="7571,-553" coordsize="219,2">
              <v:shape id="_x0000_s3371" style="position:absolute;left:7571;top:-553;width:219;height:2" coordorigin="7571,-553" coordsize="219,0" path="m7571,-553r218,e" filled="f" strokecolor="white" strokeweight=".137mm">
                <v:path arrowok="t"/>
              </v:shape>
            </v:group>
            <v:group id="_x0000_s3368" style="position:absolute;left:7571;top:4435;width:219;height:2" coordorigin="7571,4435" coordsize="219,2">
              <v:shape id="_x0000_s3369" style="position:absolute;left:7571;top:4435;width:219;height:2" coordorigin="7571,4435" coordsize="219,0" path="m7571,4435r218,e" filled="f" strokecolor="white" strokeweight=".27664mm">
                <v:path arrowok="t"/>
              </v:shape>
            </v:group>
            <v:group id="_x0000_s3366" style="position:absolute;left:7571;top:3010;width:219;height:2" coordorigin="7571,3010" coordsize="219,2">
              <v:shape id="_x0000_s3367" style="position:absolute;left:7571;top:3010;width:219;height:2" coordorigin="7571,3010" coordsize="219,0" path="m7571,3010r218,e" filled="f" strokecolor="white" strokeweight=".27664mm">
                <v:path arrowok="t"/>
              </v:shape>
            </v:group>
            <v:group id="_x0000_s3364" style="position:absolute;left:7571;top:1585;width:219;height:2" coordorigin="7571,1585" coordsize="219,2">
              <v:shape id="_x0000_s3365" style="position:absolute;left:7571;top:1585;width:219;height:2" coordorigin="7571,1585" coordsize="219,0" path="m7571,1585r218,e" filled="f" strokecolor="white" strokeweight=".27664mm">
                <v:path arrowok="t"/>
              </v:shape>
            </v:group>
            <v:group id="_x0000_s3362" style="position:absolute;left:7571;top:160;width:219;height:2" coordorigin="7571,160" coordsize="219,2">
              <v:shape id="_x0000_s3363" style="position:absolute;left:7571;top:160;width:219;height:2" coordorigin="7571,160" coordsize="219,0" path="m7571,160r218,e" filled="f" strokecolor="white" strokeweight=".27664mm">
                <v:path arrowok="t"/>
              </v:shape>
            </v:group>
            <v:group id="_x0000_s3360" style="position:absolute;left:7602;top:-846;width:2;height:5532" coordorigin="7602,-846" coordsize="2,5532">
              <v:shape id="_x0000_s3361" style="position:absolute;left:7602;top:-846;width:2;height:5532" coordorigin="7602,-846" coordsize="0,5532" path="m7602,4686r,-5532e" filled="f" strokecolor="white" strokeweight=".27664mm">
                <v:path arrowok="t"/>
              </v:shape>
            </v:group>
            <v:group id="_x0000_s3358" style="position:absolute;left:7654;top:-846;width:2;height:5532" coordorigin="7654,-846" coordsize="2,5532">
              <v:shape id="_x0000_s3359" style="position:absolute;left:7654;top:-846;width:2;height:5532" coordorigin="7654,-846" coordsize="0,5532" path="m7654,4686r,-5532e" filled="f" strokecolor="white" strokeweight=".27664mm">
                <v:path arrowok="t"/>
              </v:shape>
            </v:group>
            <v:group id="_x0000_s3356" style="position:absolute;left:7706;top:-846;width:2;height:5532" coordorigin="7706,-846" coordsize="2,5532">
              <v:shape id="_x0000_s3357" style="position:absolute;left:7706;top:-846;width:2;height:5532" coordorigin="7706,-846" coordsize="0,5532" path="m7706,4686r,-5532e" filled="f" strokecolor="white" strokeweight=".27664mm">
                <v:path arrowok="t"/>
              </v:shape>
            </v:group>
            <v:group id="_x0000_s3354" style="position:absolute;left:7758;top:-846;width:2;height:5532" coordorigin="7758,-846" coordsize="2,5532">
              <v:shape id="_x0000_s3355" style="position:absolute;left:7758;top:-846;width:2;height:5532" coordorigin="7758,-846" coordsize="0,5532" path="m7758,4686r,-5532e" filled="f" strokecolor="white" strokeweight=".27664mm">
                <v:path arrowok="t"/>
              </v:shape>
            </v:group>
            <v:group id="_x0000_s3352" style="position:absolute;left:7579;top:4403;width:47;height:32" coordorigin="7579,4403" coordsize="47,32">
              <v:shape id="_x0000_s3353" style="position:absolute;left:7579;top:4403;width:47;height:32" coordorigin="7579,4403" coordsize="47,32" path="m7579,4419r46,e" filled="f" strokecolor="#f8766d" strokeweight=".58856mm">
                <v:path arrowok="t"/>
              </v:shape>
            </v:group>
            <v:group id="_x0000_s3350" style="position:absolute;left:7654;top:3038;width:2;height:1397" coordorigin="7654,3038" coordsize="2,1397">
              <v:shape id="_x0000_s3351" style="position:absolute;left:7654;top:3038;width:2;height:1397" coordorigin="7654,3038" coordsize="0,1397" path="m7654,3038r,1397e" filled="f" strokecolor="#7cae00" strokeweight=".86261mm">
                <v:path arrowok="t"/>
              </v:shape>
            </v:group>
            <v:group id="_x0000_s3348" style="position:absolute;left:7706;top:690;width:2;height:3745" coordorigin="7706,690" coordsize="2,3745">
              <v:shape id="_x0000_s3349" style="position:absolute;left:7706;top:690;width:2;height:3745" coordorigin="7706,690" coordsize="0,3745" path="m7706,690r,3745e" filled="f" strokecolor="#00bfc4" strokeweight=".86261mm">
                <v:path arrowok="t"/>
              </v:shape>
            </v:group>
            <v:group id="_x0000_s3346" style="position:absolute;left:7735;top:4403;width:47;height:32" coordorigin="7735,4403" coordsize="47,32">
              <v:shape id="_x0000_s3347" style="position:absolute;left:7735;top:4403;width:47;height:32" coordorigin="7735,4403" coordsize="47,32" path="m7735,4419r47,e" filled="f" strokecolor="#c77cff" strokeweight=".58856mm">
                <v:path arrowok="t"/>
              </v:shape>
            </v:group>
            <v:group id="_x0000_s3344" style="position:absolute;left:7870;top:-846;width:219;height:5532" coordorigin="7870,-846" coordsize="219,5532">
              <v:shape id="_x0000_s3345" style="position:absolute;left:7870;top:-846;width:219;height:5532" coordorigin="7870,-846" coordsize="219,5532" path="m7870,4686r219,l8089,-846r-219,l7870,4686xe" fillcolor="#ebebeb" stroked="f">
                <v:path arrowok="t"/>
              </v:shape>
            </v:group>
            <v:group id="_x0000_s3342" style="position:absolute;left:7870;top:3722;width:219;height:2" coordorigin="7870,3722" coordsize="219,2">
              <v:shape id="_x0000_s3343" style="position:absolute;left:7870;top:3722;width:219;height:2" coordorigin="7870,3722" coordsize="219,0" path="m7870,3722r219,e" filled="f" strokecolor="white" strokeweight=".137mm">
                <v:path arrowok="t"/>
              </v:shape>
            </v:group>
            <v:group id="_x0000_s3340" style="position:absolute;left:7870;top:2297;width:219;height:2" coordorigin="7870,2297" coordsize="219,2">
              <v:shape id="_x0000_s3341" style="position:absolute;left:7870;top:2297;width:219;height:2" coordorigin="7870,2297" coordsize="219,0" path="m7870,2297r219,e" filled="f" strokecolor="white" strokeweight=".137mm">
                <v:path arrowok="t"/>
              </v:shape>
            </v:group>
            <v:group id="_x0000_s3338" style="position:absolute;left:7870;top:872;width:219;height:2" coordorigin="7870,872" coordsize="219,2">
              <v:shape id="_x0000_s3339" style="position:absolute;left:7870;top:872;width:219;height:2" coordorigin="7870,872" coordsize="219,0" path="m7870,872r219,e" filled="f" strokecolor="white" strokeweight=".137mm">
                <v:path arrowok="t"/>
              </v:shape>
            </v:group>
            <v:group id="_x0000_s3336" style="position:absolute;left:7870;top:-553;width:219;height:2" coordorigin="7870,-553" coordsize="219,2">
              <v:shape id="_x0000_s3337" style="position:absolute;left:7870;top:-553;width:219;height:2" coordorigin="7870,-553" coordsize="219,0" path="m7870,-553r219,e" filled="f" strokecolor="white" strokeweight=".137mm">
                <v:path arrowok="t"/>
              </v:shape>
            </v:group>
            <v:group id="_x0000_s3334" style="position:absolute;left:7870;top:4435;width:219;height:2" coordorigin="7870,4435" coordsize="219,2">
              <v:shape id="_x0000_s3335" style="position:absolute;left:7870;top:4435;width:219;height:2" coordorigin="7870,4435" coordsize="219,0" path="m7870,4435r219,e" filled="f" strokecolor="white" strokeweight=".27664mm">
                <v:path arrowok="t"/>
              </v:shape>
            </v:group>
            <v:group id="_x0000_s3332" style="position:absolute;left:7870;top:3010;width:219;height:2" coordorigin="7870,3010" coordsize="219,2">
              <v:shape id="_x0000_s3333" style="position:absolute;left:7870;top:3010;width:219;height:2" coordorigin="7870,3010" coordsize="219,0" path="m7870,3010r219,e" filled="f" strokecolor="white" strokeweight=".27664mm">
                <v:path arrowok="t"/>
              </v:shape>
            </v:group>
            <v:group id="_x0000_s3330" style="position:absolute;left:7870;top:1585;width:219;height:2" coordorigin="7870,1585" coordsize="219,2">
              <v:shape id="_x0000_s3331" style="position:absolute;left:7870;top:1585;width:219;height:2" coordorigin="7870,1585" coordsize="219,0" path="m7870,1585r219,e" filled="f" strokecolor="white" strokeweight=".27664mm">
                <v:path arrowok="t"/>
              </v:shape>
            </v:group>
            <v:group id="_x0000_s3328" style="position:absolute;left:7870;top:160;width:219;height:2" coordorigin="7870,160" coordsize="219,2">
              <v:shape id="_x0000_s3329" style="position:absolute;left:7870;top:160;width:219;height:2" coordorigin="7870,160" coordsize="219,0" path="m7870,160r219,e" filled="f" strokecolor="white" strokeweight=".27664mm">
                <v:path arrowok="t"/>
              </v:shape>
            </v:group>
            <v:group id="_x0000_s3326" style="position:absolute;left:7901;top:-846;width:2;height:5532" coordorigin="7901,-846" coordsize="2,5532">
              <v:shape id="_x0000_s3327" style="position:absolute;left:7901;top:-846;width:2;height:5532" coordorigin="7901,-846" coordsize="0,5532" path="m7901,4686r,-5532e" filled="f" strokecolor="white" strokeweight=".27664mm">
                <v:path arrowok="t"/>
              </v:shape>
            </v:group>
            <v:group id="_x0000_s3324" style="position:absolute;left:7953;top:-846;width:2;height:5532" coordorigin="7953,-846" coordsize="2,5532">
              <v:shape id="_x0000_s3325" style="position:absolute;left:7953;top:-846;width:2;height:5532" coordorigin="7953,-846" coordsize="0,5532" path="m7953,4686r,-5532e" filled="f" strokecolor="white" strokeweight=".27664mm">
                <v:path arrowok="t"/>
              </v:shape>
            </v:group>
            <v:group id="_x0000_s3322" style="position:absolute;left:8005;top:-846;width:2;height:5532" coordorigin="8005,-846" coordsize="2,5532">
              <v:shape id="_x0000_s3323" style="position:absolute;left:8005;top:-846;width:2;height:5532" coordorigin="8005,-846" coordsize="0,5532" path="m8005,4686r,-5532e" filled="f" strokecolor="white" strokeweight=".27664mm">
                <v:path arrowok="t"/>
              </v:shape>
            </v:group>
            <v:group id="_x0000_s3320" style="position:absolute;left:8058;top:-846;width:2;height:5532" coordorigin="8058,-846" coordsize="2,5532">
              <v:shape id="_x0000_s3321" style="position:absolute;left:8058;top:-846;width:2;height:5532" coordorigin="8058,-846" coordsize="0,5532" path="m8058,4686r,-5532e" filled="f" strokecolor="white" strokeweight=".27664mm">
                <v:path arrowok="t"/>
              </v:shape>
            </v:group>
            <v:group id="_x0000_s3318" style="position:absolute;left:7878;top:4393;width:47;height:42" coordorigin="7878,4393" coordsize="47,42">
              <v:shape id="_x0000_s3319" style="position:absolute;left:7878;top:4393;width:47;height:42" coordorigin="7878,4393" coordsize="47,42" path="m7878,4414r47,e" filled="f" strokecolor="#f8766d" strokeweight=".76436mm">
                <v:path arrowok="t"/>
              </v:shape>
            </v:group>
            <v:group id="_x0000_s3316" style="position:absolute;left:7953;top:2559;width:2;height:1876" coordorigin="7953,2559" coordsize="2,1876">
              <v:shape id="_x0000_s3317" style="position:absolute;left:7953;top:2559;width:2;height:1876" coordorigin="7953,2559" coordsize="0,1876" path="m7953,2559r,1876e" filled="f" strokecolor="#7cae00" strokeweight=".86261mm">
                <v:path arrowok="t"/>
              </v:shape>
            </v:group>
            <v:group id="_x0000_s3314" style="position:absolute;left:8005;top:1159;width:2;height:3277" coordorigin="8005,1159" coordsize="2,3277">
              <v:shape id="_x0000_s3315" style="position:absolute;left:8005;top:1159;width:2;height:3277" coordorigin="8005,1159" coordsize="0,3277" path="m8005,1159r,3276e" filled="f" strokecolor="#00bfc4" strokeweight=".86261mm">
                <v:path arrowok="t"/>
              </v:shape>
            </v:group>
            <v:group id="_x0000_s3312" style="position:absolute;left:8034;top:4423;width:47;height:12" coordorigin="8034,4423" coordsize="47,12">
              <v:shape id="_x0000_s3313" style="position:absolute;left:8034;top:4423;width:47;height:12" coordorigin="8034,4423" coordsize="47,12" path="m8034,4429r47,e" filled="f" strokecolor="#c77cff" strokeweight=".23694mm">
                <v:path arrowok="t"/>
              </v:shape>
            </v:group>
            <v:group id="_x0000_s3310" style="position:absolute;left:7571;top:4686;width:219;height:253" coordorigin="7571,4686" coordsize="219,253">
              <v:shape id="_x0000_s3311" style="position:absolute;left:7571;top:4686;width:219;height:253" coordorigin="7571,4686" coordsize="219,253" path="m7571,4938r218,l7789,4686r-218,l7571,4938xe" fillcolor="#d9d9d9" stroked="f">
                <v:path arrowok="t"/>
              </v:shape>
            </v:group>
            <v:group id="_x0000_s3308" style="position:absolute;left:8169;top:-846;width:219;height:5532" coordorigin="8169,-846" coordsize="219,5532">
              <v:shape id="_x0000_s3309" style="position:absolute;left:8169;top:-846;width:219;height:5532" coordorigin="8169,-846" coordsize="219,5532" path="m8169,4686r219,l8388,-846r-219,l8169,4686xe" fillcolor="#ebebeb" stroked="f">
                <v:path arrowok="t"/>
              </v:shape>
            </v:group>
            <v:group id="_x0000_s3306" style="position:absolute;left:8169;top:3722;width:219;height:2" coordorigin="8169,3722" coordsize="219,2">
              <v:shape id="_x0000_s3307" style="position:absolute;left:8169;top:3722;width:219;height:2" coordorigin="8169,3722" coordsize="219,0" path="m8169,3722r219,e" filled="f" strokecolor="white" strokeweight=".137mm">
                <v:path arrowok="t"/>
              </v:shape>
            </v:group>
            <v:group id="_x0000_s3304" style="position:absolute;left:8169;top:2297;width:219;height:2" coordorigin="8169,2297" coordsize="219,2">
              <v:shape id="_x0000_s3305" style="position:absolute;left:8169;top:2297;width:219;height:2" coordorigin="8169,2297" coordsize="219,0" path="m8169,2297r219,e" filled="f" strokecolor="white" strokeweight=".137mm">
                <v:path arrowok="t"/>
              </v:shape>
            </v:group>
            <v:group id="_x0000_s3302" style="position:absolute;left:8169;top:872;width:219;height:2" coordorigin="8169,872" coordsize="219,2">
              <v:shape id="_x0000_s3303" style="position:absolute;left:8169;top:872;width:219;height:2" coordorigin="8169,872" coordsize="219,0" path="m8169,872r219,e" filled="f" strokecolor="white" strokeweight=".137mm">
                <v:path arrowok="t"/>
              </v:shape>
            </v:group>
            <v:group id="_x0000_s3300" style="position:absolute;left:8169;top:-553;width:219;height:2" coordorigin="8169,-553" coordsize="219,2">
              <v:shape id="_x0000_s3301" style="position:absolute;left:8169;top:-553;width:219;height:2" coordorigin="8169,-553" coordsize="219,0" path="m8169,-553r219,e" filled="f" strokecolor="white" strokeweight=".137mm">
                <v:path arrowok="t"/>
              </v:shape>
            </v:group>
            <v:group id="_x0000_s3298" style="position:absolute;left:8169;top:4435;width:219;height:2" coordorigin="8169,4435" coordsize="219,2">
              <v:shape id="_x0000_s3299" style="position:absolute;left:8169;top:4435;width:219;height:2" coordorigin="8169,4435" coordsize="219,0" path="m8169,4435r219,e" filled="f" strokecolor="white" strokeweight=".27664mm">
                <v:path arrowok="t"/>
              </v:shape>
            </v:group>
            <v:group id="_x0000_s3296" style="position:absolute;left:8169;top:3010;width:219;height:2" coordorigin="8169,3010" coordsize="219,2">
              <v:shape id="_x0000_s3297" style="position:absolute;left:8169;top:3010;width:219;height:2" coordorigin="8169,3010" coordsize="219,0" path="m8169,3010r219,e" filled="f" strokecolor="white" strokeweight=".27664mm">
                <v:path arrowok="t"/>
              </v:shape>
            </v:group>
            <v:group id="_x0000_s3294" style="position:absolute;left:8169;top:1585;width:219;height:2" coordorigin="8169,1585" coordsize="219,2">
              <v:shape id="_x0000_s3295" style="position:absolute;left:8169;top:1585;width:219;height:2" coordorigin="8169,1585" coordsize="219,0" path="m8169,1585r219,e" filled="f" strokecolor="white" strokeweight=".27664mm">
                <v:path arrowok="t"/>
              </v:shape>
            </v:group>
            <v:group id="_x0000_s3292" style="position:absolute;left:8169;top:160;width:219;height:2" coordorigin="8169,160" coordsize="219,2">
              <v:shape id="_x0000_s3293" style="position:absolute;left:8169;top:160;width:219;height:2" coordorigin="8169,160" coordsize="219,0" path="m8169,160r219,e" filled="f" strokecolor="white" strokeweight=".27664mm">
                <v:path arrowok="t"/>
              </v:shape>
            </v:group>
            <v:group id="_x0000_s3290" style="position:absolute;left:8200;top:-846;width:2;height:5532" coordorigin="8200,-846" coordsize="2,5532">
              <v:shape id="_x0000_s3291" style="position:absolute;left:8200;top:-846;width:2;height:5532" coordorigin="8200,-846" coordsize="0,5532" path="m8200,4686r,-5532e" filled="f" strokecolor="white" strokeweight=".27664mm">
                <v:path arrowok="t"/>
              </v:shape>
            </v:group>
            <v:group id="_x0000_s3288" style="position:absolute;left:8253;top:-846;width:2;height:5532" coordorigin="8253,-846" coordsize="2,5532">
              <v:shape id="_x0000_s3289" style="position:absolute;left:8253;top:-846;width:2;height:5532" coordorigin="8253,-846" coordsize="0,5532" path="m8253,4686r,-5532e" filled="f" strokecolor="white" strokeweight=".27664mm">
                <v:path arrowok="t"/>
              </v:shape>
            </v:group>
            <v:group id="_x0000_s3286" style="position:absolute;left:8305;top:-846;width:2;height:5532" coordorigin="8305,-846" coordsize="2,5532">
              <v:shape id="_x0000_s3287" style="position:absolute;left:8305;top:-846;width:2;height:5532" coordorigin="8305,-846" coordsize="0,5532" path="m8305,4686r,-5532e" filled="f" strokecolor="white" strokeweight=".27664mm">
                <v:path arrowok="t"/>
              </v:shape>
            </v:group>
            <v:group id="_x0000_s3284" style="position:absolute;left:8357;top:-846;width:2;height:5532" coordorigin="8357,-846" coordsize="2,5532">
              <v:shape id="_x0000_s3285" style="position:absolute;left:8357;top:-846;width:2;height:5532" coordorigin="8357,-846" coordsize="0,5532" path="m8357,4686r,-5532e" filled="f" strokecolor="white" strokeweight=".27664mm">
                <v:path arrowok="t"/>
              </v:shape>
            </v:group>
            <v:group id="_x0000_s3282" style="position:absolute;left:8177;top:4383;width:47;height:52" coordorigin="8177,4383" coordsize="47,52">
              <v:shape id="_x0000_s3283" style="position:absolute;left:8177;top:4383;width:47;height:52" coordorigin="8177,4383" coordsize="47,52" path="m8177,4409r47,e" filled="f" strokecolor="#f8766d" strokeweight=".94019mm">
                <v:path arrowok="t"/>
              </v:shape>
            </v:group>
            <v:group id="_x0000_s3280" style="position:absolute;left:8253;top:1975;width:2;height:2460" coordorigin="8253,1975" coordsize="2,2460">
              <v:shape id="_x0000_s3281" style="position:absolute;left:8253;top:1975;width:2;height:2460" coordorigin="8253,1975" coordsize="0,2460" path="m8253,1975r,2460e" filled="f" strokecolor="#7cae00" strokeweight=".86261mm">
                <v:path arrowok="t"/>
              </v:shape>
            </v:group>
            <v:group id="_x0000_s3278" style="position:absolute;left:8305;top:1744;width:2;height:2691" coordorigin="8305,1744" coordsize="2,2691">
              <v:shape id="_x0000_s3279" style="position:absolute;left:8305;top:1744;width:2;height:2691" coordorigin="8305,1744" coordsize="0,2691" path="m8305,1744r,2691e" filled="f" strokecolor="#00bfc4" strokeweight=".86261mm">
                <v:path arrowok="t"/>
              </v:shape>
            </v:group>
            <v:group id="_x0000_s3276" style="position:absolute;left:8333;top:4432;width:47;height:3" coordorigin="8333,4432" coordsize="47,3">
              <v:shape id="_x0000_s3277" style="position:absolute;left:8333;top:4432;width:47;height:3" coordorigin="8333,4432" coordsize="47,3" path="m8333,4433r47,e" filled="f" strokecolor="#c77cff" strokeweight=".08439mm">
                <v:path arrowok="t"/>
              </v:shape>
            </v:group>
            <v:group id="_x0000_s3274" style="position:absolute;left:7870;top:4686;width:219;height:253" coordorigin="7870,4686" coordsize="219,253">
              <v:shape id="_x0000_s3275" style="position:absolute;left:7870;top:4686;width:219;height:253" coordorigin="7870,4686" coordsize="219,253" path="m7870,4938r219,l8089,4686r-219,l7870,4938xe" fillcolor="#d9d9d9" stroked="f">
                <v:path arrowok="t"/>
              </v:shape>
            </v:group>
            <v:group id="_x0000_s3272" style="position:absolute;left:8468;top:-846;width:219;height:5532" coordorigin="8468,-846" coordsize="219,5532">
              <v:shape id="_x0000_s3273" style="position:absolute;left:8468;top:-846;width:219;height:5532" coordorigin="8468,-846" coordsize="219,5532" path="m8468,4686r219,l8687,-846r-219,l8468,4686xe" fillcolor="#ebebeb" stroked="f">
                <v:path arrowok="t"/>
              </v:shape>
            </v:group>
            <v:group id="_x0000_s3270" style="position:absolute;left:8468;top:3722;width:219;height:2" coordorigin="8468,3722" coordsize="219,2">
              <v:shape id="_x0000_s3271" style="position:absolute;left:8468;top:3722;width:219;height:2" coordorigin="8468,3722" coordsize="219,0" path="m8468,3722r219,e" filled="f" strokecolor="white" strokeweight=".137mm">
                <v:path arrowok="t"/>
              </v:shape>
            </v:group>
            <v:group id="_x0000_s3268" style="position:absolute;left:8468;top:2297;width:219;height:2" coordorigin="8468,2297" coordsize="219,2">
              <v:shape id="_x0000_s3269" style="position:absolute;left:8468;top:2297;width:219;height:2" coordorigin="8468,2297" coordsize="219,0" path="m8468,2297r219,e" filled="f" strokecolor="white" strokeweight=".137mm">
                <v:path arrowok="t"/>
              </v:shape>
            </v:group>
            <v:group id="_x0000_s3266" style="position:absolute;left:8468;top:872;width:219;height:2" coordorigin="8468,872" coordsize="219,2">
              <v:shape id="_x0000_s3267" style="position:absolute;left:8468;top:872;width:219;height:2" coordorigin="8468,872" coordsize="219,0" path="m8468,872r219,e" filled="f" strokecolor="white" strokeweight=".137mm">
                <v:path arrowok="t"/>
              </v:shape>
            </v:group>
            <v:group id="_x0000_s3264" style="position:absolute;left:8468;top:-553;width:219;height:2" coordorigin="8468,-553" coordsize="219,2">
              <v:shape id="_x0000_s3265" style="position:absolute;left:8468;top:-553;width:219;height:2" coordorigin="8468,-553" coordsize="219,0" path="m8468,-553r219,e" filled="f" strokecolor="white" strokeweight=".137mm">
                <v:path arrowok="t"/>
              </v:shape>
            </v:group>
            <v:group id="_x0000_s3262" style="position:absolute;left:8468;top:4435;width:219;height:2" coordorigin="8468,4435" coordsize="219,2">
              <v:shape id="_x0000_s3263" style="position:absolute;left:8468;top:4435;width:219;height:2" coordorigin="8468,4435" coordsize="219,0" path="m8468,4435r219,e" filled="f" strokecolor="white" strokeweight=".27664mm">
                <v:path arrowok="t"/>
              </v:shape>
            </v:group>
            <v:group id="_x0000_s3260" style="position:absolute;left:8468;top:3010;width:219;height:2" coordorigin="8468,3010" coordsize="219,2">
              <v:shape id="_x0000_s3261" style="position:absolute;left:8468;top:3010;width:219;height:2" coordorigin="8468,3010" coordsize="219,0" path="m8468,3010r219,e" filled="f" strokecolor="white" strokeweight=".27664mm">
                <v:path arrowok="t"/>
              </v:shape>
            </v:group>
            <v:group id="_x0000_s3258" style="position:absolute;left:8468;top:1585;width:219;height:2" coordorigin="8468,1585" coordsize="219,2">
              <v:shape id="_x0000_s3259" style="position:absolute;left:8468;top:1585;width:219;height:2" coordorigin="8468,1585" coordsize="219,0" path="m8468,1585r219,e" filled="f" strokecolor="white" strokeweight=".27664mm">
                <v:path arrowok="t"/>
              </v:shape>
            </v:group>
            <v:group id="_x0000_s3256" style="position:absolute;left:8468;top:160;width:219;height:2" coordorigin="8468,160" coordsize="219,2">
              <v:shape id="_x0000_s3257" style="position:absolute;left:8468;top:160;width:219;height:2" coordorigin="8468,160" coordsize="219,0" path="m8468,160r219,e" filled="f" strokecolor="white" strokeweight=".27664mm">
                <v:path arrowok="t"/>
              </v:shape>
            </v:group>
            <v:group id="_x0000_s3254" style="position:absolute;left:8500;top:-846;width:2;height:5532" coordorigin="8500,-846" coordsize="2,5532">
              <v:shape id="_x0000_s3255" style="position:absolute;left:8500;top:-846;width:2;height:5532" coordorigin="8500,-846" coordsize="0,5532" path="m8500,4686r,-5532e" filled="f" strokecolor="white" strokeweight=".27664mm">
                <v:path arrowok="t"/>
              </v:shape>
            </v:group>
            <v:group id="_x0000_s3252" style="position:absolute;left:8552;top:-846;width:2;height:5532" coordorigin="8552,-846" coordsize="2,5532">
              <v:shape id="_x0000_s3253" style="position:absolute;left:8552;top:-846;width:2;height:5532" coordorigin="8552,-846" coordsize="0,5532" path="m8552,4686r,-5532e" filled="f" strokecolor="white" strokeweight=".27664mm">
                <v:path arrowok="t"/>
              </v:shape>
            </v:group>
            <v:group id="_x0000_s3250" style="position:absolute;left:8604;top:-846;width:2;height:5532" coordorigin="8604,-846" coordsize="2,5532">
              <v:shape id="_x0000_s3251" style="position:absolute;left:8604;top:-846;width:2;height:5532" coordorigin="8604,-846" coordsize="0,5532" path="m8604,4686r,-5532e" filled="f" strokecolor="white" strokeweight=".27664mm">
                <v:path arrowok="t"/>
              </v:shape>
            </v:group>
            <v:group id="_x0000_s3248" style="position:absolute;left:8656;top:-846;width:2;height:5532" coordorigin="8656,-846" coordsize="2,5532">
              <v:shape id="_x0000_s3249" style="position:absolute;left:8656;top:-846;width:2;height:5532" coordorigin="8656,-846" coordsize="0,5532" path="m8656,4686r,-5532e" filled="f" strokecolor="white" strokeweight=".27664mm">
                <v:path arrowok="t"/>
              </v:shape>
            </v:group>
            <v:group id="_x0000_s3246" style="position:absolute;left:8476;top:4369;width:47;height:66" coordorigin="8476,4369" coordsize="47,66">
              <v:shape id="_x0000_s3247" style="position:absolute;left:8476;top:4369;width:47;height:66" coordorigin="8476,4369" coordsize="47,66" path="m8476,4402r47,e" filled="f" strokecolor="#f8766d" strokeweight="1.191mm">
                <v:path arrowok="t"/>
              </v:shape>
            </v:group>
            <v:group id="_x0000_s3244" style="position:absolute;left:8552;top:1415;width:2;height:3020" coordorigin="8552,1415" coordsize="2,3020">
              <v:shape id="_x0000_s3245" style="position:absolute;left:8552;top:1415;width:2;height:3020" coordorigin="8552,1415" coordsize="0,3020" path="m8552,1415r,3020e" filled="f" strokecolor="#7cae00" strokeweight=".86261mm">
                <v:path arrowok="t"/>
              </v:shape>
            </v:group>
            <v:group id="_x0000_s3242" style="position:absolute;left:8604;top:2317;width:2;height:2118" coordorigin="8604,2317" coordsize="2,2118">
              <v:shape id="_x0000_s3243" style="position:absolute;left:8604;top:2317;width:2;height:2118" coordorigin="8604,2317" coordsize="0,2118" path="m8604,2317r,2118e" filled="f" strokecolor="#00bfc4" strokeweight=".86261mm">
                <v:path arrowok="t"/>
              </v:shape>
            </v:group>
            <v:group id="_x0000_s3240" style="position:absolute;left:8633;top:4433;width:47;height:2" coordorigin="8633,4433" coordsize="47,2">
              <v:shape id="_x0000_s3241" style="position:absolute;left:8633;top:4433;width:47;height:2" coordorigin="8633,4433" coordsize="47,2" path="m8633,4434r46,e" filled="f" strokecolor="#c77cff" strokeweight=".06114mm">
                <v:path arrowok="t"/>
              </v:shape>
            </v:group>
            <v:group id="_x0000_s3238" style="position:absolute;left:8169;top:4686;width:219;height:253" coordorigin="8169,4686" coordsize="219,253">
              <v:shape id="_x0000_s3239" style="position:absolute;left:8169;top:4686;width:219;height:253" coordorigin="8169,4686" coordsize="219,253" path="m8169,4938r219,l8388,4686r-219,l8169,4938xe" fillcolor="#d9d9d9" stroked="f">
                <v:path arrowok="t"/>
              </v:shape>
            </v:group>
            <v:group id="_x0000_s3236" style="position:absolute;left:8468;top:4686;width:219;height:253" coordorigin="8468,4686" coordsize="219,253">
              <v:shape id="_x0000_s3237" style="position:absolute;left:8468;top:4686;width:219;height:253" coordorigin="8468,4686" coordsize="219,253" path="m8468,4938r219,l8687,4686r-219,l8468,4938xe" fillcolor="#d9d9d9" stroked="f">
                <v:path arrowok="t"/>
              </v:shape>
            </v:group>
            <v:group id="_x0000_s3234" style="position:absolute;left:7602;top:4938;width:2;height:41" coordorigin="7602,4938" coordsize="2,41">
              <v:shape id="_x0000_s3235" style="position:absolute;left:7602;top:4938;width:2;height:41" coordorigin="7602,4938" coordsize="0,41" path="m7602,4979r,-41e" filled="f" strokecolor="#333" strokeweight=".27664mm">
                <v:path arrowok="t"/>
              </v:shape>
            </v:group>
            <v:group id="_x0000_s3232" style="position:absolute;left:7654;top:4938;width:2;height:41" coordorigin="7654,4938" coordsize="2,41">
              <v:shape id="_x0000_s3233" style="position:absolute;left:7654;top:4938;width:2;height:41" coordorigin="7654,4938" coordsize="0,41" path="m7654,4979r,-41e" filled="f" strokecolor="#333" strokeweight=".27664mm">
                <v:path arrowok="t"/>
              </v:shape>
            </v:group>
            <v:group id="_x0000_s3230" style="position:absolute;left:7706;top:4938;width:2;height:41" coordorigin="7706,4938" coordsize="2,41">
              <v:shape id="_x0000_s3231" style="position:absolute;left:7706;top:4938;width:2;height:41" coordorigin="7706,4938" coordsize="0,41" path="m7706,4979r,-41e" filled="f" strokecolor="#333" strokeweight=".27664mm">
                <v:path arrowok="t"/>
              </v:shape>
            </v:group>
            <v:group id="_x0000_s3228" style="position:absolute;left:7758;top:4938;width:2;height:41" coordorigin="7758,4938" coordsize="2,41">
              <v:shape id="_x0000_s3229" style="position:absolute;left:7758;top:4938;width:2;height:41" coordorigin="7758,4938" coordsize="0,41" path="m7758,4979r,-41e" filled="f" strokecolor="#333" strokeweight=".27664mm">
                <v:path arrowok="t"/>
              </v:shape>
            </v:group>
            <v:group id="_x0000_s3226" style="position:absolute;left:7901;top:4938;width:2;height:41" coordorigin="7901,4938" coordsize="2,41">
              <v:shape id="_x0000_s3227" style="position:absolute;left:7901;top:4938;width:2;height:41" coordorigin="7901,4938" coordsize="0,41" path="m7901,4979r,-41e" filled="f" strokecolor="#333" strokeweight=".27664mm">
                <v:path arrowok="t"/>
              </v:shape>
            </v:group>
            <v:group id="_x0000_s3224" style="position:absolute;left:7953;top:4938;width:2;height:41" coordorigin="7953,4938" coordsize="2,41">
              <v:shape id="_x0000_s3225" style="position:absolute;left:7953;top:4938;width:2;height:41" coordorigin="7953,4938" coordsize="0,41" path="m7953,4979r,-41e" filled="f" strokecolor="#333" strokeweight=".27664mm">
                <v:path arrowok="t"/>
              </v:shape>
            </v:group>
            <v:group id="_x0000_s3222" style="position:absolute;left:8005;top:4938;width:2;height:41" coordorigin="8005,4938" coordsize="2,41">
              <v:shape id="_x0000_s3223" style="position:absolute;left:8005;top:4938;width:2;height:41" coordorigin="8005,4938" coordsize="0,41" path="m8005,4979r,-41e" filled="f" strokecolor="#333" strokeweight=".27664mm">
                <v:path arrowok="t"/>
              </v:shape>
            </v:group>
            <v:group id="_x0000_s3220" style="position:absolute;left:8058;top:4938;width:2;height:41" coordorigin="8058,4938" coordsize="2,41">
              <v:shape id="_x0000_s3221" style="position:absolute;left:8058;top:4938;width:2;height:41" coordorigin="8058,4938" coordsize="0,41" path="m8058,4979r,-41e" filled="f" strokecolor="#333" strokeweight=".27664mm">
                <v:path arrowok="t"/>
              </v:shape>
            </v:group>
            <v:group id="_x0000_s3218" style="position:absolute;left:8200;top:4938;width:2;height:41" coordorigin="8200,4938" coordsize="2,41">
              <v:shape id="_x0000_s3219" style="position:absolute;left:8200;top:4938;width:2;height:41" coordorigin="8200,4938" coordsize="0,41" path="m8200,4979r,-41e" filled="f" strokecolor="#333" strokeweight=".27664mm">
                <v:path arrowok="t"/>
              </v:shape>
            </v:group>
            <v:group id="_x0000_s3216" style="position:absolute;left:8253;top:4938;width:2;height:41" coordorigin="8253,4938" coordsize="2,41">
              <v:shape id="_x0000_s3217" style="position:absolute;left:8253;top:4938;width:2;height:41" coordorigin="8253,4938" coordsize="0,41" path="m8253,4979r,-41e" filled="f" strokecolor="#333" strokeweight=".27664mm">
                <v:path arrowok="t"/>
              </v:shape>
            </v:group>
            <v:group id="_x0000_s3214" style="position:absolute;left:8305;top:4938;width:2;height:41" coordorigin="8305,4938" coordsize="2,41">
              <v:shape id="_x0000_s3215" style="position:absolute;left:8305;top:4938;width:2;height:41" coordorigin="8305,4938" coordsize="0,41" path="m8305,4979r,-41e" filled="f" strokecolor="#333" strokeweight=".27664mm">
                <v:path arrowok="t"/>
              </v:shape>
            </v:group>
            <v:group id="_x0000_s3212" style="position:absolute;left:8357;top:4938;width:2;height:41" coordorigin="8357,4938" coordsize="2,41">
              <v:shape id="_x0000_s3213" style="position:absolute;left:8357;top:4938;width:2;height:41" coordorigin="8357,4938" coordsize="0,41" path="m8357,4979r,-41e" filled="f" strokecolor="#333" strokeweight=".27664mm">
                <v:path arrowok="t"/>
              </v:shape>
            </v:group>
            <v:group id="_x0000_s3210" style="position:absolute;left:8500;top:4938;width:2;height:41" coordorigin="8500,4938" coordsize="2,41">
              <v:shape id="_x0000_s3211" style="position:absolute;left:8500;top:4938;width:2;height:41" coordorigin="8500,4938" coordsize="0,41" path="m8500,4979r,-41e" filled="f" strokecolor="#333" strokeweight=".27664mm">
                <v:path arrowok="t"/>
              </v:shape>
            </v:group>
            <v:group id="_x0000_s3208" style="position:absolute;left:8552;top:4938;width:2;height:41" coordorigin="8552,4938" coordsize="2,41">
              <v:shape id="_x0000_s3209" style="position:absolute;left:8552;top:4938;width:2;height:41" coordorigin="8552,4938" coordsize="0,41" path="m8552,4979r,-41e" filled="f" strokecolor="#333" strokeweight=".27664mm">
                <v:path arrowok="t"/>
              </v:shape>
            </v:group>
            <v:group id="_x0000_s3206" style="position:absolute;left:8604;top:4938;width:2;height:41" coordorigin="8604,4938" coordsize="2,41">
              <v:shape id="_x0000_s3207" style="position:absolute;left:8604;top:4938;width:2;height:41" coordorigin="8604,4938" coordsize="0,41" path="m8604,4979r,-41e" filled="f" strokecolor="#333" strokeweight=".27664mm">
                <v:path arrowok="t"/>
              </v:shape>
            </v:group>
            <v:group id="_x0000_s3203" style="position:absolute;left:8656;top:4938;width:2;height:41" coordorigin="8656,4938" coordsize="2,41">
              <v:shape id="_x0000_s3205" style="position:absolute;left:8656;top:4938;width:2;height:41" coordorigin="8656,4938" coordsize="0,41" path="m8656,4979r,-41e" filled="f" strokecolor="#333" strokeweight=".27664mm">
                <v:path arrowok="t"/>
              </v:shape>
              <v:shape id="_x0000_s3204" type="#_x0000_t202" style="position:absolute;left:7607;top:4753;width:1045;height:132" filled="f" stroked="f">
                <v:textbox inset="0,0,0,0">
                  <w:txbxContent>
                    <w:p w14:paraId="0F0CEFDC" w14:textId="77777777" w:rsidR="008950A2" w:rsidRDefault="008950A2">
                      <w:pPr>
                        <w:spacing w:line="132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1A1A1A"/>
                          <w:sz w:val="13"/>
                        </w:rPr>
                        <w:t xml:space="preserve">17   </w:t>
                      </w:r>
                      <w:r>
                        <w:rPr>
                          <w:rFonts w:ascii="Arial"/>
                          <w:color w:val="1A1A1A"/>
                          <w:spacing w:val="8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A1A1A"/>
                          <w:sz w:val="13"/>
                        </w:rPr>
                        <w:t xml:space="preserve">18   </w:t>
                      </w:r>
                      <w:r>
                        <w:rPr>
                          <w:rFonts w:ascii="Arial"/>
                          <w:color w:val="1A1A1A"/>
                          <w:spacing w:val="10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A1A1A"/>
                          <w:sz w:val="13"/>
                        </w:rPr>
                        <w:t xml:space="preserve">19   </w:t>
                      </w:r>
                      <w:r>
                        <w:rPr>
                          <w:rFonts w:ascii="Arial"/>
                          <w:color w:val="1A1A1A"/>
                          <w:spacing w:val="9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A1A1A"/>
                          <w:sz w:val="13"/>
                        </w:rPr>
                        <w:t>20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 w14:anchorId="67D4A27C">
          <v:group id="_x0000_s3156" style="position:absolute;left:0;text-align:left;margin-left:438pt;margin-top:-42.65pt;width:11.75pt;height:292pt;z-index:-193408;mso-position-horizontal-relative:page" coordorigin="8760,-853" coordsize="235,5840">
            <v:group id="_x0000_s3200" style="position:absolute;left:8768;top:-846;width:219;height:5532" coordorigin="8768,-846" coordsize="219,5532">
              <v:shape id="_x0000_s3201" style="position:absolute;left:8768;top:-846;width:219;height:5532" coordorigin="8768,-846" coordsize="219,5532" path="m8768,4686r218,l8986,-846r-218,l8768,4686xe" fillcolor="#ebebeb" stroked="f">
                <v:path arrowok="t"/>
              </v:shape>
            </v:group>
            <v:group id="_x0000_s3198" style="position:absolute;left:8768;top:3722;width:219;height:2" coordorigin="8768,3722" coordsize="219,2">
              <v:shape id="_x0000_s3199" style="position:absolute;left:8768;top:3722;width:219;height:2" coordorigin="8768,3722" coordsize="219,0" path="m8768,3722r218,e" filled="f" strokecolor="white" strokeweight=".137mm">
                <v:path arrowok="t"/>
              </v:shape>
            </v:group>
            <v:group id="_x0000_s3196" style="position:absolute;left:8768;top:2297;width:219;height:2" coordorigin="8768,2297" coordsize="219,2">
              <v:shape id="_x0000_s3197" style="position:absolute;left:8768;top:2297;width:219;height:2" coordorigin="8768,2297" coordsize="219,0" path="m8768,2297r218,e" filled="f" strokecolor="white" strokeweight=".137mm">
                <v:path arrowok="t"/>
              </v:shape>
            </v:group>
            <v:group id="_x0000_s3194" style="position:absolute;left:8768;top:872;width:219;height:2" coordorigin="8768,872" coordsize="219,2">
              <v:shape id="_x0000_s3195" style="position:absolute;left:8768;top:872;width:219;height:2" coordorigin="8768,872" coordsize="219,0" path="m8768,872r218,e" filled="f" strokecolor="white" strokeweight=".137mm">
                <v:path arrowok="t"/>
              </v:shape>
            </v:group>
            <v:group id="_x0000_s3192" style="position:absolute;left:8768;top:-553;width:219;height:2" coordorigin="8768,-553" coordsize="219,2">
              <v:shape id="_x0000_s3193" style="position:absolute;left:8768;top:-553;width:219;height:2" coordorigin="8768,-553" coordsize="219,0" path="m8768,-553r218,e" filled="f" strokecolor="white" strokeweight=".137mm">
                <v:path arrowok="t"/>
              </v:shape>
            </v:group>
            <v:group id="_x0000_s3190" style="position:absolute;left:8768;top:4435;width:219;height:2" coordorigin="8768,4435" coordsize="219,2">
              <v:shape id="_x0000_s3191" style="position:absolute;left:8768;top:4435;width:219;height:2" coordorigin="8768,4435" coordsize="219,0" path="m8768,4435r218,e" filled="f" strokecolor="white" strokeweight=".27664mm">
                <v:path arrowok="t"/>
              </v:shape>
            </v:group>
            <v:group id="_x0000_s3188" style="position:absolute;left:8768;top:3010;width:219;height:2" coordorigin="8768,3010" coordsize="219,2">
              <v:shape id="_x0000_s3189" style="position:absolute;left:8768;top:3010;width:219;height:2" coordorigin="8768,3010" coordsize="219,0" path="m8768,3010r218,e" filled="f" strokecolor="white" strokeweight=".27664mm">
                <v:path arrowok="t"/>
              </v:shape>
            </v:group>
            <v:group id="_x0000_s3186" style="position:absolute;left:8768;top:1585;width:219;height:2" coordorigin="8768,1585" coordsize="219,2">
              <v:shape id="_x0000_s3187" style="position:absolute;left:8768;top:1585;width:219;height:2" coordorigin="8768,1585" coordsize="219,0" path="m8768,1585r218,e" filled="f" strokecolor="white" strokeweight=".27664mm">
                <v:path arrowok="t"/>
              </v:shape>
            </v:group>
            <v:group id="_x0000_s3184" style="position:absolute;left:8768;top:160;width:219;height:2" coordorigin="8768,160" coordsize="219,2">
              <v:shape id="_x0000_s3185" style="position:absolute;left:8768;top:160;width:219;height:2" coordorigin="8768,160" coordsize="219,0" path="m8768,160r218,e" filled="f" strokecolor="white" strokeweight=".27664mm">
                <v:path arrowok="t"/>
              </v:shape>
            </v:group>
            <v:group id="_x0000_s3182" style="position:absolute;left:8799;top:-846;width:2;height:5532" coordorigin="8799,-846" coordsize="2,5532">
              <v:shape id="_x0000_s3183" style="position:absolute;left:8799;top:-846;width:2;height:5532" coordorigin="8799,-846" coordsize="0,5532" path="m8799,4686r,-5532e" filled="f" strokecolor="white" strokeweight=".27664mm">
                <v:path arrowok="t"/>
              </v:shape>
            </v:group>
            <v:group id="_x0000_s3180" style="position:absolute;left:8851;top:-846;width:2;height:5532" coordorigin="8851,-846" coordsize="2,5532">
              <v:shape id="_x0000_s3181" style="position:absolute;left:8851;top:-846;width:2;height:5532" coordorigin="8851,-846" coordsize="0,5532" path="m8851,4686r,-5532e" filled="f" strokecolor="white" strokeweight=".27664mm">
                <v:path arrowok="t"/>
              </v:shape>
            </v:group>
            <v:group id="_x0000_s3178" style="position:absolute;left:8903;top:-846;width:2;height:5532" coordorigin="8903,-846" coordsize="2,5532">
              <v:shape id="_x0000_s3179" style="position:absolute;left:8903;top:-846;width:2;height:5532" coordorigin="8903,-846" coordsize="0,5532" path="m8903,4686r,-5532e" filled="f" strokecolor="white" strokeweight=".27664mm">
                <v:path arrowok="t"/>
              </v:shape>
            </v:group>
            <v:group id="_x0000_s3176" style="position:absolute;left:8955;top:-846;width:2;height:5532" coordorigin="8955,-846" coordsize="2,5532">
              <v:shape id="_x0000_s3177" style="position:absolute;left:8955;top:-846;width:2;height:5532" coordorigin="8955,-846" coordsize="0,5532" path="m8955,4686r,-5532e" filled="f" strokecolor="white" strokeweight=".27664mm">
                <v:path arrowok="t"/>
              </v:shape>
            </v:group>
            <v:group id="_x0000_s3174" style="position:absolute;left:8799;top:4341;width:2;height:95" coordorigin="8799,4341" coordsize="2,95">
              <v:shape id="_x0000_s3175" style="position:absolute;left:8799;top:4341;width:2;height:95" coordorigin="8799,4341" coordsize="0,95" path="m8799,4341r,94e" filled="f" strokecolor="#f8766d" strokeweight=".86261mm">
                <v:path arrowok="t"/>
              </v:shape>
            </v:group>
            <v:group id="_x0000_s3172" style="position:absolute;left:8851;top:794;width:2;height:3641" coordorigin="8851,794" coordsize="2,3641">
              <v:shape id="_x0000_s3173" style="position:absolute;left:8851;top:794;width:2;height:3641" coordorigin="8851,794" coordsize="0,3641" path="m8851,794r,3641e" filled="f" strokecolor="#7cae00" strokeweight=".86261mm">
                <v:path arrowok="t"/>
              </v:shape>
            </v:group>
            <v:group id="_x0000_s3170" style="position:absolute;left:8903;top:2970;width:2;height:1465" coordorigin="8903,2970" coordsize="2,1465">
              <v:shape id="_x0000_s3171" style="position:absolute;left:8903;top:2970;width:2;height:1465" coordorigin="8903,2970" coordsize="0,1465" path="m8903,2970r,1465e" filled="f" strokecolor="#00bfc4" strokeweight=".86261mm">
                <v:path arrowok="t"/>
              </v:shape>
            </v:group>
            <v:group id="_x0000_s3168" style="position:absolute;left:8932;top:4431;width:47;height:5" coordorigin="8932,4431" coordsize="47,5">
              <v:shape id="_x0000_s3169" style="position:absolute;left:8932;top:4431;width:47;height:5" coordorigin="8932,4431" coordsize="47,5" path="m8932,4433r47,e" filled="f" strokecolor="#c77cff" strokeweight=".11025mm">
                <v:path arrowok="t"/>
              </v:shape>
            </v:group>
            <v:group id="_x0000_s3166" style="position:absolute;left:8768;top:4686;width:219;height:253" coordorigin="8768,4686" coordsize="219,253">
              <v:shape id="_x0000_s3167" style="position:absolute;left:8768;top:4686;width:219;height:253" coordorigin="8768,4686" coordsize="219,253" path="m8768,4938r218,l8986,4686r-218,l8768,4938xe" fillcolor="#d9d9d9" stroked="f">
                <v:path arrowok="t"/>
              </v:shape>
            </v:group>
            <v:group id="_x0000_s3164" style="position:absolute;left:8799;top:4938;width:2;height:41" coordorigin="8799,4938" coordsize="2,41">
              <v:shape id="_x0000_s3165" style="position:absolute;left:8799;top:4938;width:2;height:41" coordorigin="8799,4938" coordsize="0,41" path="m8799,4979r,-41e" filled="f" strokecolor="#333" strokeweight=".27664mm">
                <v:path arrowok="t"/>
              </v:shape>
            </v:group>
            <v:group id="_x0000_s3162" style="position:absolute;left:8851;top:4938;width:2;height:41" coordorigin="8851,4938" coordsize="2,41">
              <v:shape id="_x0000_s3163" style="position:absolute;left:8851;top:4938;width:2;height:41" coordorigin="8851,4938" coordsize="0,41" path="m8851,4979r,-41e" filled="f" strokecolor="#333" strokeweight=".27664mm">
                <v:path arrowok="t"/>
              </v:shape>
            </v:group>
            <v:group id="_x0000_s3160" style="position:absolute;left:8903;top:4938;width:2;height:41" coordorigin="8903,4938" coordsize="2,41">
              <v:shape id="_x0000_s3161" style="position:absolute;left:8903;top:4938;width:2;height:41" coordorigin="8903,4938" coordsize="0,41" path="m8903,4979r,-41e" filled="f" strokecolor="#333" strokeweight=".27664mm">
                <v:path arrowok="t"/>
              </v:shape>
            </v:group>
            <v:group id="_x0000_s3157" style="position:absolute;left:8955;top:4938;width:2;height:41" coordorigin="8955,4938" coordsize="2,41">
              <v:shape id="_x0000_s3159" style="position:absolute;left:8955;top:4938;width:2;height:41" coordorigin="8955,4938" coordsize="0,41" path="m8955,4979r,-41e" filled="f" strokecolor="#333" strokeweight=".27664mm">
                <v:path arrowok="t"/>
              </v:shape>
              <v:shape id="_x0000_s3158" type="#_x0000_t202" style="position:absolute;left:8804;top:4753;width:147;height:132" filled="f" stroked="f">
                <v:textbox inset="0,0,0,0">
                  <w:txbxContent>
                    <w:p w14:paraId="70486561" w14:textId="77777777" w:rsidR="008950A2" w:rsidRDefault="008950A2">
                      <w:pPr>
                        <w:spacing w:line="132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1A1A1A"/>
                          <w:sz w:val="13"/>
                        </w:rPr>
                        <w:t>21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 w14:anchorId="636A58D8">
          <v:group id="_x0000_s3110" style="position:absolute;left:0;text-align:left;margin-left:452.95pt;margin-top:-42.65pt;width:11.75pt;height:292pt;z-index:-193360;mso-position-horizontal-relative:page" coordorigin="9059,-853" coordsize="235,5840">
            <v:group id="_x0000_s3154" style="position:absolute;left:9067;top:-846;width:219;height:5532" coordorigin="9067,-846" coordsize="219,5532">
              <v:shape id="_x0000_s3155" style="position:absolute;left:9067;top:-846;width:219;height:5532" coordorigin="9067,-846" coordsize="219,5532" path="m9067,4686r219,l9286,-846r-219,l9067,4686xe" fillcolor="#ebebeb" stroked="f">
                <v:path arrowok="t"/>
              </v:shape>
            </v:group>
            <v:group id="_x0000_s3152" style="position:absolute;left:9067;top:3722;width:219;height:2" coordorigin="9067,3722" coordsize="219,2">
              <v:shape id="_x0000_s3153" style="position:absolute;left:9067;top:3722;width:219;height:2" coordorigin="9067,3722" coordsize="219,0" path="m9067,3722r219,e" filled="f" strokecolor="white" strokeweight=".137mm">
                <v:path arrowok="t"/>
              </v:shape>
            </v:group>
            <v:group id="_x0000_s3150" style="position:absolute;left:9067;top:2297;width:219;height:2" coordorigin="9067,2297" coordsize="219,2">
              <v:shape id="_x0000_s3151" style="position:absolute;left:9067;top:2297;width:219;height:2" coordorigin="9067,2297" coordsize="219,0" path="m9067,2297r219,e" filled="f" strokecolor="white" strokeweight=".137mm">
                <v:path arrowok="t"/>
              </v:shape>
            </v:group>
            <v:group id="_x0000_s3148" style="position:absolute;left:9067;top:872;width:219;height:2" coordorigin="9067,872" coordsize="219,2">
              <v:shape id="_x0000_s3149" style="position:absolute;left:9067;top:872;width:219;height:2" coordorigin="9067,872" coordsize="219,0" path="m9067,872r219,e" filled="f" strokecolor="white" strokeweight=".137mm">
                <v:path arrowok="t"/>
              </v:shape>
            </v:group>
            <v:group id="_x0000_s3146" style="position:absolute;left:9067;top:-553;width:219;height:2" coordorigin="9067,-553" coordsize="219,2">
              <v:shape id="_x0000_s3147" style="position:absolute;left:9067;top:-553;width:219;height:2" coordorigin="9067,-553" coordsize="219,0" path="m9067,-553r219,e" filled="f" strokecolor="white" strokeweight=".137mm">
                <v:path arrowok="t"/>
              </v:shape>
            </v:group>
            <v:group id="_x0000_s3144" style="position:absolute;left:9067;top:4435;width:219;height:2" coordorigin="9067,4435" coordsize="219,2">
              <v:shape id="_x0000_s3145" style="position:absolute;left:9067;top:4435;width:219;height:2" coordorigin="9067,4435" coordsize="219,0" path="m9067,4435r219,e" filled="f" strokecolor="white" strokeweight=".27664mm">
                <v:path arrowok="t"/>
              </v:shape>
            </v:group>
            <v:group id="_x0000_s3142" style="position:absolute;left:9067;top:3010;width:219;height:2" coordorigin="9067,3010" coordsize="219,2">
              <v:shape id="_x0000_s3143" style="position:absolute;left:9067;top:3010;width:219;height:2" coordorigin="9067,3010" coordsize="219,0" path="m9067,3010r219,e" filled="f" strokecolor="white" strokeweight=".27664mm">
                <v:path arrowok="t"/>
              </v:shape>
            </v:group>
            <v:group id="_x0000_s3140" style="position:absolute;left:9067;top:1585;width:219;height:2" coordorigin="9067,1585" coordsize="219,2">
              <v:shape id="_x0000_s3141" style="position:absolute;left:9067;top:1585;width:219;height:2" coordorigin="9067,1585" coordsize="219,0" path="m9067,1585r219,e" filled="f" strokecolor="white" strokeweight=".27664mm">
                <v:path arrowok="t"/>
              </v:shape>
            </v:group>
            <v:group id="_x0000_s3138" style="position:absolute;left:9067;top:160;width:219;height:2" coordorigin="9067,160" coordsize="219,2">
              <v:shape id="_x0000_s3139" style="position:absolute;left:9067;top:160;width:219;height:2" coordorigin="9067,160" coordsize="219,0" path="m9067,160r219,e" filled="f" strokecolor="white" strokeweight=".27664mm">
                <v:path arrowok="t"/>
              </v:shape>
            </v:group>
            <v:group id="_x0000_s3136" style="position:absolute;left:9098;top:-846;width:2;height:5532" coordorigin="9098,-846" coordsize="2,5532">
              <v:shape id="_x0000_s3137" style="position:absolute;left:9098;top:-846;width:2;height:5532" coordorigin="9098,-846" coordsize="0,5532" path="m9098,4686r,-5532e" filled="f" strokecolor="white" strokeweight=".27664mm">
                <v:path arrowok="t"/>
              </v:shape>
            </v:group>
            <v:group id="_x0000_s3134" style="position:absolute;left:9150;top:-846;width:2;height:5532" coordorigin="9150,-846" coordsize="2,5532">
              <v:shape id="_x0000_s3135" style="position:absolute;left:9150;top:-846;width:2;height:5532" coordorigin="9150,-846" coordsize="0,5532" path="m9150,4686r,-5532e" filled="f" strokecolor="white" strokeweight=".27664mm">
                <v:path arrowok="t"/>
              </v:shape>
            </v:group>
            <v:group id="_x0000_s3132" style="position:absolute;left:9202;top:-846;width:2;height:5532" coordorigin="9202,-846" coordsize="2,5532">
              <v:shape id="_x0000_s3133" style="position:absolute;left:9202;top:-846;width:2;height:5532" coordorigin="9202,-846" coordsize="0,5532" path="m9202,4686r,-5532e" filled="f" strokecolor="white" strokeweight=".27664mm">
                <v:path arrowok="t"/>
              </v:shape>
            </v:group>
            <v:group id="_x0000_s3130" style="position:absolute;left:9255;top:-846;width:2;height:5532" coordorigin="9255,-846" coordsize="2,5532">
              <v:shape id="_x0000_s3131" style="position:absolute;left:9255;top:-846;width:2;height:5532" coordorigin="9255,-846" coordsize="0,5532" path="m9255,4686r,-5532e" filled="f" strokecolor="white" strokeweight=".27664mm">
                <v:path arrowok="t"/>
              </v:shape>
            </v:group>
            <v:group id="_x0000_s3128" style="position:absolute;left:9098;top:4201;width:2;height:234" coordorigin="9098,4201" coordsize="2,234">
              <v:shape id="_x0000_s3129" style="position:absolute;left:9098;top:4201;width:2;height:234" coordorigin="9098,4201" coordsize="0,234" path="m9098,4201r,234e" filled="f" strokecolor="#f8766d" strokeweight=".86261mm">
                <v:path arrowok="t"/>
              </v:shape>
            </v:group>
            <v:group id="_x0000_s3126" style="position:absolute;left:9150;top:201;width:2;height:4234" coordorigin="9150,201" coordsize="2,4234">
              <v:shape id="_x0000_s3127" style="position:absolute;left:9150;top:201;width:2;height:4234" coordorigin="9150,201" coordsize="0,4234" path="m9150,201r,4234e" filled="f" strokecolor="#7cae00" strokeweight=".86261mm">
                <v:path arrowok="t"/>
              </v:shape>
            </v:group>
            <v:group id="_x0000_s3124" style="position:absolute;left:9202;top:3699;width:2;height:736" coordorigin="9202,3699" coordsize="2,736">
              <v:shape id="_x0000_s3125" style="position:absolute;left:9202;top:3699;width:2;height:736" coordorigin="9202,3699" coordsize="0,736" path="m9202,3699r,736e" filled="f" strokecolor="#00bfc4" strokeweight=".86261mm">
                <v:path arrowok="t"/>
              </v:shape>
            </v:group>
            <v:group id="_x0000_s3122" style="position:absolute;left:9231;top:4433;width:47;height:2" coordorigin="9231,4433" coordsize="47,2">
              <v:shape id="_x0000_s3123" style="position:absolute;left:9231;top:4433;width:47;height:2" coordorigin="9231,4433" coordsize="47,2" path="m9231,4434r47,e" filled="f" strokecolor="#c77cff" strokeweight=".06114mm">
                <v:path arrowok="t"/>
              </v:shape>
            </v:group>
            <v:group id="_x0000_s3120" style="position:absolute;left:9067;top:4686;width:219;height:253" coordorigin="9067,4686" coordsize="219,253">
              <v:shape id="_x0000_s3121" style="position:absolute;left:9067;top:4686;width:219;height:253" coordorigin="9067,4686" coordsize="219,253" path="m9067,4938r219,l9286,4686r-219,l9067,4938xe" fillcolor="#d9d9d9" stroked="f">
                <v:path arrowok="t"/>
              </v:shape>
            </v:group>
            <v:group id="_x0000_s3118" style="position:absolute;left:9098;top:4938;width:2;height:41" coordorigin="9098,4938" coordsize="2,41">
              <v:shape id="_x0000_s3119" style="position:absolute;left:9098;top:4938;width:2;height:41" coordorigin="9098,4938" coordsize="0,41" path="m9098,4979r,-41e" filled="f" strokecolor="#333" strokeweight=".27664mm">
                <v:path arrowok="t"/>
              </v:shape>
            </v:group>
            <v:group id="_x0000_s3116" style="position:absolute;left:9150;top:4938;width:2;height:41" coordorigin="9150,4938" coordsize="2,41">
              <v:shape id="_x0000_s3117" style="position:absolute;left:9150;top:4938;width:2;height:41" coordorigin="9150,4938" coordsize="0,41" path="m9150,4979r,-41e" filled="f" strokecolor="#333" strokeweight=".27664mm">
                <v:path arrowok="t"/>
              </v:shape>
            </v:group>
            <v:group id="_x0000_s3114" style="position:absolute;left:9202;top:4938;width:2;height:41" coordorigin="9202,4938" coordsize="2,41">
              <v:shape id="_x0000_s3115" style="position:absolute;left:9202;top:4938;width:2;height:41" coordorigin="9202,4938" coordsize="0,41" path="m9202,4979r,-41e" filled="f" strokecolor="#333" strokeweight=".27664mm">
                <v:path arrowok="t"/>
              </v:shape>
            </v:group>
            <v:group id="_x0000_s3111" style="position:absolute;left:9255;top:4938;width:2;height:41" coordorigin="9255,4938" coordsize="2,41">
              <v:shape id="_x0000_s3113" style="position:absolute;left:9255;top:4938;width:2;height:41" coordorigin="9255,4938" coordsize="0,41" path="m9255,4979r,-41e" filled="f" strokecolor="#333" strokeweight=".27664mm">
                <v:path arrowok="t"/>
              </v:shape>
              <v:shape id="_x0000_s3112" type="#_x0000_t202" style="position:absolute;left:9103;top:4753;width:147;height:132" filled="f" stroked="f">
                <v:textbox inset="0,0,0,0">
                  <w:txbxContent>
                    <w:p w14:paraId="000DDC1D" w14:textId="77777777" w:rsidR="008950A2" w:rsidRDefault="008950A2">
                      <w:pPr>
                        <w:spacing w:line="132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1A1A1A"/>
                          <w:sz w:val="13"/>
                        </w:rPr>
                        <w:t>22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 w14:anchorId="01DF4298">
          <v:group id="_x0000_s2047" style="position:absolute;left:0;text-align:left;margin-left:467.9pt;margin-top:-42.65pt;width:9.15pt;height:292pt;z-index:-193336;mso-position-horizontal-relative:page" coordorigin="9358,-853" coordsize="183,5840">
            <v:group id="_x0000_s3108" style="position:absolute;left:9366;top:-846;width:167;height:5532" coordorigin="9366,-846" coordsize="167,5532">
              <v:shape id="_x0000_s3109" style="position:absolute;left:9366;top:-846;width:167;height:5532" coordorigin="9366,-846" coordsize="167,5532" path="m9366,4686r167,l9533,-846r-167,l9366,4686xe" fillcolor="#ebebeb" stroked="f">
                <v:path arrowok="t"/>
              </v:shape>
            </v:group>
            <v:group id="_x0000_s3106" style="position:absolute;left:9366;top:3722;width:167;height:2" coordorigin="9366,3722" coordsize="167,2">
              <v:shape id="_x0000_s3107" style="position:absolute;left:9366;top:3722;width:167;height:2" coordorigin="9366,3722" coordsize="167,0" path="m9366,3722r167,e" filled="f" strokecolor="white" strokeweight=".137mm">
                <v:path arrowok="t"/>
              </v:shape>
            </v:group>
            <v:group id="_x0000_s3104" style="position:absolute;left:9366;top:2297;width:167;height:2" coordorigin="9366,2297" coordsize="167,2">
              <v:shape id="_x0000_s3105" style="position:absolute;left:9366;top:2297;width:167;height:2" coordorigin="9366,2297" coordsize="167,0" path="m9366,2297r167,e" filled="f" strokecolor="white" strokeweight=".137mm">
                <v:path arrowok="t"/>
              </v:shape>
            </v:group>
            <v:group id="_x0000_s3102" style="position:absolute;left:9366;top:872;width:167;height:2" coordorigin="9366,872" coordsize="167,2">
              <v:shape id="_x0000_s3103" style="position:absolute;left:9366;top:872;width:167;height:2" coordorigin="9366,872" coordsize="167,0" path="m9366,872r167,e" filled="f" strokecolor="white" strokeweight=".137mm">
                <v:path arrowok="t"/>
              </v:shape>
            </v:group>
            <v:group id="_x0000_s3100" style="position:absolute;left:9366;top:-553;width:167;height:2" coordorigin="9366,-553" coordsize="167,2">
              <v:shape id="_x0000_s3101" style="position:absolute;left:9366;top:-553;width:167;height:2" coordorigin="9366,-553" coordsize="167,0" path="m9366,-553r167,e" filled="f" strokecolor="white" strokeweight=".137mm">
                <v:path arrowok="t"/>
              </v:shape>
            </v:group>
            <v:group id="_x0000_s3098" style="position:absolute;left:9366;top:4435;width:167;height:2" coordorigin="9366,4435" coordsize="167,2">
              <v:shape id="_x0000_s3099" style="position:absolute;left:9366;top:4435;width:167;height:2" coordorigin="9366,4435" coordsize="167,0" path="m9366,4435r167,e" filled="f" strokecolor="white" strokeweight=".27664mm">
                <v:path arrowok="t"/>
              </v:shape>
            </v:group>
            <v:group id="_x0000_s3096" style="position:absolute;left:9366;top:3010;width:167;height:2" coordorigin="9366,3010" coordsize="167,2">
              <v:shape id="_x0000_s3097" style="position:absolute;left:9366;top:3010;width:167;height:2" coordorigin="9366,3010" coordsize="167,0" path="m9366,3010r167,e" filled="f" strokecolor="white" strokeweight=".27664mm">
                <v:path arrowok="t"/>
              </v:shape>
            </v:group>
            <v:group id="_x0000_s3094" style="position:absolute;left:9366;top:1585;width:167;height:2" coordorigin="9366,1585" coordsize="167,2">
              <v:shape id="_x0000_s3095" style="position:absolute;left:9366;top:1585;width:167;height:2" coordorigin="9366,1585" coordsize="167,0" path="m9366,1585r167,e" filled="f" strokecolor="white" strokeweight=".27664mm">
                <v:path arrowok="t"/>
              </v:shape>
            </v:group>
            <v:group id="_x0000_s3092" style="position:absolute;left:9366;top:160;width:167;height:2" coordorigin="9366,160" coordsize="167,2">
              <v:shape id="_x0000_s3093" style="position:absolute;left:9366;top:160;width:167;height:2" coordorigin="9366,160" coordsize="167,0" path="m9366,160r167,e" filled="f" strokecolor="white" strokeweight=".27664mm">
                <v:path arrowok="t"/>
              </v:shape>
            </v:group>
            <v:group id="_x0000_s3090" style="position:absolute;left:9397;top:-846;width:2;height:5532" coordorigin="9397,-846" coordsize="2,5532">
              <v:shape id="_x0000_s3091" style="position:absolute;left:9397;top:-846;width:2;height:5532" coordorigin="9397,-846" coordsize="0,5532" path="m9397,4686r,-5532e" filled="f" strokecolor="white" strokeweight=".27664mm">
                <v:path arrowok="t"/>
              </v:shape>
            </v:group>
            <v:group id="_x0000_s3088" style="position:absolute;left:9449;top:-846;width:2;height:5532" coordorigin="9449,-846" coordsize="2,5532">
              <v:shape id="_x0000_s3089" style="position:absolute;left:9449;top:-846;width:2;height:5532" coordorigin="9449,-846" coordsize="0,5532" path="m9449,4686r,-5532e" filled="f" strokecolor="white" strokeweight=".27664mm">
                <v:path arrowok="t"/>
              </v:shape>
            </v:group>
            <v:group id="_x0000_s3086" style="position:absolute;left:9502;top:-846;width:2;height:5532" coordorigin="9502,-846" coordsize="2,5532">
              <v:shape id="_x0000_s3087" style="position:absolute;left:9502;top:-846;width:2;height:5532" coordorigin="9502,-846" coordsize="0,5532" path="m9502,4686r,-5532e" filled="f" strokecolor="white" strokeweight=".27664mm">
                <v:path arrowok="t"/>
              </v:shape>
            </v:group>
            <v:group id="_x0000_s3084" style="position:absolute;left:9397;top:3836;width:2;height:599" coordorigin="9397,3836" coordsize="2,599">
              <v:shape id="_x0000_s3085" style="position:absolute;left:9397;top:3836;width:2;height:599" coordorigin="9397,3836" coordsize="0,599" path="m9397,3836r,599e" filled="f" strokecolor="#f8766d" strokeweight=".86261mm">
                <v:path arrowok="t"/>
              </v:shape>
            </v:group>
            <v:group id="_x0000_s3082" style="position:absolute;left:9449;top:113;width:2;height:4323" coordorigin="9449,113" coordsize="2,4323">
              <v:shape id="_x0000_s3083" style="position:absolute;left:9449;top:113;width:2;height:4323" coordorigin="9449,113" coordsize="0,4323" path="m9449,113r,4322e" filled="f" strokecolor="#7cae00" strokeweight=".86261mm">
                <v:path arrowok="t"/>
              </v:shape>
            </v:group>
            <v:group id="_x0000_s3080" style="position:absolute;left:9502;top:4151;width:2;height:284" coordorigin="9502,4151" coordsize="2,284">
              <v:shape id="_x0000_s3081" style="position:absolute;left:9502;top:4151;width:2;height:284" coordorigin="9502,4151" coordsize="0,284" path="m9502,4151r,284e" filled="f" strokecolor="#00bfc4" strokeweight=".86261mm">
                <v:path arrowok="t"/>
              </v:shape>
            </v:group>
            <v:group id="_x0000_s3078" style="position:absolute;left:9366;top:4686;width:167;height:253" coordorigin="9366,4686" coordsize="167,253">
              <v:shape id="_x0000_s3079" style="position:absolute;left:9366;top:4686;width:167;height:253" coordorigin="9366,4686" coordsize="167,253" path="m9366,4938r167,l9533,4686r-167,l9366,4938xe" fillcolor="#d9d9d9" stroked="f">
                <v:path arrowok="t"/>
              </v:shape>
            </v:group>
            <v:group id="_x0000_s3076" style="position:absolute;left:9397;top:4938;width:2;height:41" coordorigin="9397,4938" coordsize="2,41">
              <v:shape id="_x0000_s3077" style="position:absolute;left:9397;top:4938;width:2;height:41" coordorigin="9397,4938" coordsize="0,41" path="m9397,4979r,-41e" filled="f" strokecolor="#333" strokeweight=".27664mm">
                <v:path arrowok="t"/>
              </v:shape>
            </v:group>
            <v:group id="_x0000_s3074" style="position:absolute;left:9449;top:4938;width:2;height:41" coordorigin="9449,4938" coordsize="2,41">
              <v:shape id="_x0000_s3075" style="position:absolute;left:9449;top:4938;width:2;height:41" coordorigin="9449,4938" coordsize="0,41" path="m9449,4979r,-41e" filled="f" strokecolor="#333" strokeweight=".27664mm">
                <v:path arrowok="t"/>
              </v:shape>
            </v:group>
            <v:group id="_x0000_s3072" style="position:absolute;left:9502;top:4938;width:2;height:41" coordorigin="9502,4938" coordsize="2,41">
              <v:shape id="_x0000_s3073" style="position:absolute;left:9502;top:4938;width:2;height:41" coordorigin="9502,4938" coordsize="0,41" path="m9502,4979r,-41e" filled="f" strokecolor="#333" strokeweight=".27664mm">
                <v:path arrowok="t"/>
              </v:shape>
            </v:group>
            <w10:wrap anchorx="page"/>
          </v:group>
        </w:pict>
      </w:r>
      <w:r>
        <w:rPr>
          <w:rFonts w:ascii="Arial"/>
          <w:color w:val="4D4D4D"/>
          <w:sz w:val="13"/>
        </w:rPr>
        <w:t>3000</w:t>
      </w:r>
    </w:p>
    <w:p w14:paraId="7C98E4D5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108FBCBD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75484DCA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71DD21E3" w14:textId="77777777" w:rsidR="00632595" w:rsidRDefault="00632595">
      <w:pPr>
        <w:rPr>
          <w:rFonts w:ascii="Arial" w:eastAsia="Arial" w:hAnsi="Arial" w:cs="Arial"/>
          <w:sz w:val="24"/>
          <w:szCs w:val="24"/>
        </w:rPr>
      </w:pPr>
    </w:p>
    <w:p w14:paraId="4B69E3B2" w14:textId="77777777" w:rsidR="00632595" w:rsidRDefault="00632595">
      <w:pPr>
        <w:rPr>
          <w:rFonts w:ascii="Arial" w:eastAsia="Arial" w:hAnsi="Arial" w:cs="Arial"/>
          <w:sz w:val="24"/>
          <w:szCs w:val="24"/>
        </w:rPr>
        <w:sectPr w:rsidR="00632595">
          <w:pgSz w:w="12240" w:h="15840"/>
          <w:pgMar w:top="1500" w:right="1480" w:bottom="1160" w:left="1720" w:header="0" w:footer="961" w:gutter="0"/>
          <w:cols w:space="720"/>
        </w:sectPr>
      </w:pPr>
    </w:p>
    <w:p w14:paraId="38510299" w14:textId="77777777" w:rsidR="00632595" w:rsidRDefault="00632595">
      <w:pPr>
        <w:rPr>
          <w:rFonts w:ascii="Arial" w:eastAsia="Arial" w:hAnsi="Arial" w:cs="Arial"/>
          <w:sz w:val="12"/>
          <w:szCs w:val="12"/>
        </w:rPr>
      </w:pPr>
    </w:p>
    <w:p w14:paraId="16DD86BE" w14:textId="77777777" w:rsidR="00632595" w:rsidRDefault="00632595">
      <w:pPr>
        <w:spacing w:before="10"/>
        <w:rPr>
          <w:rFonts w:ascii="Arial" w:eastAsia="Arial" w:hAnsi="Arial" w:cs="Arial"/>
          <w:sz w:val="14"/>
          <w:szCs w:val="14"/>
        </w:rPr>
      </w:pPr>
    </w:p>
    <w:p w14:paraId="4B86F4B9" w14:textId="77777777" w:rsidR="00632595" w:rsidRDefault="008950A2">
      <w:pPr>
        <w:ind w:left="450"/>
        <w:rPr>
          <w:rFonts w:ascii="Arial" w:eastAsia="Arial" w:hAnsi="Arial" w:cs="Arial"/>
          <w:sz w:val="13"/>
          <w:szCs w:val="13"/>
        </w:rPr>
      </w:pPr>
      <w:r>
        <w:pict w14:anchorId="6D0A78D0">
          <v:shape id="_x0000_s2046" type="#_x0000_t202" style="position:absolute;left:0;text-align:left;margin-left:97.2pt;margin-top:6.05pt;width:10.1pt;height:28.9pt;z-index:5704;mso-position-horizontal-relative:page" filled="f" stroked="f">
            <v:textbox style="layout-flow:vertical;mso-layout-flow-alt:bottom-to-top" inset="0,0,0,0">
              <w:txbxContent>
                <w:p w14:paraId="61C78319" w14:textId="77777777" w:rsidR="008950A2" w:rsidRDefault="008950A2">
                  <w:pPr>
                    <w:ind w:left="20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sz w:val="16"/>
                    </w:rPr>
                    <w:t>amount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sz w:val="13"/>
        </w:rPr>
        <w:t>2000</w:t>
      </w:r>
    </w:p>
    <w:p w14:paraId="136744E9" w14:textId="77777777" w:rsidR="00632595" w:rsidRDefault="008950A2">
      <w:pPr>
        <w:spacing w:before="80"/>
        <w:ind w:left="450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/>
          <w:sz w:val="16"/>
        </w:rPr>
        <w:t>state</w:t>
      </w:r>
    </w:p>
    <w:p w14:paraId="7BCB611A" w14:textId="77777777" w:rsidR="00632595" w:rsidRDefault="008950A2">
      <w:pPr>
        <w:spacing w:before="116"/>
        <w:ind w:left="763" w:right="559"/>
        <w:jc w:val="center"/>
        <w:rPr>
          <w:rFonts w:ascii="Arial" w:eastAsia="Arial" w:hAnsi="Arial" w:cs="Arial"/>
          <w:sz w:val="13"/>
          <w:szCs w:val="13"/>
        </w:rPr>
      </w:pPr>
      <w:r>
        <w:pict w14:anchorId="45C9BB3A">
          <v:group id="_x0000_s2029" style="position:absolute;left:0;text-align:left;margin-left:488.7pt;margin-top:3.2pt;width:12.7pt;height:50.7pt;z-index:5680;mso-position-horizontal-relative:page" coordorigin="9774,64" coordsize="254,1014">
            <v:group id="_x0000_s2044" style="position:absolute;left:9774;top:64;width:254;height:254" coordorigin="9774,64" coordsize="254,254">
              <v:shape id="_x0000_s2045" style="position:absolute;left:9774;top:64;width:254;height:254" coordorigin="9774,64" coordsize="254,254" path="m9774,317r253,l10027,64r-253,l9774,317xe" fillcolor="#f2f2f2" stroked="f">
                <v:path arrowok="t"/>
              </v:shape>
            </v:group>
            <v:group id="_x0000_s2042" style="position:absolute;left:9784;top:74;width:233;height:233" coordorigin="9784,74" coordsize="233,233">
              <v:shape id="_x0000_s2043" style="position:absolute;left:9784;top:74;width:233;height:233" coordorigin="9784,74" coordsize="233,233" path="m9784,307r233,l10017,74r-233,l9784,307xe" fillcolor="#f8766d" stroked="f">
                <v:path arrowok="t"/>
              </v:shape>
            </v:group>
            <v:group id="_x0000_s2040" style="position:absolute;left:9774;top:317;width:254;height:254" coordorigin="9774,317" coordsize="254,254">
              <v:shape id="_x0000_s2041" style="position:absolute;left:9774;top:317;width:254;height:254" coordorigin="9774,317" coordsize="254,254" path="m9774,571r253,l10027,317r-253,l9774,571xe" fillcolor="#f2f2f2" stroked="f">
                <v:path arrowok="t"/>
              </v:shape>
            </v:group>
            <v:group id="_x0000_s2038" style="position:absolute;left:9784;top:328;width:233;height:233" coordorigin="9784,328" coordsize="233,233">
              <v:shape id="_x0000_s2039" style="position:absolute;left:9784;top:328;width:233;height:233" coordorigin="9784,328" coordsize="233,233" path="m9784,560r233,l10017,328r-233,l9784,560xe" fillcolor="#7cae00" stroked="f">
                <v:path arrowok="t"/>
              </v:shape>
            </v:group>
            <v:group id="_x0000_s2036" style="position:absolute;left:9774;top:571;width:254;height:254" coordorigin="9774,571" coordsize="254,254">
              <v:shape id="_x0000_s2037" style="position:absolute;left:9774;top:571;width:254;height:254" coordorigin="9774,571" coordsize="254,254" path="m9774,824r253,l10027,571r-253,l9774,824xe" fillcolor="#f2f2f2" stroked="f">
                <v:path arrowok="t"/>
              </v:shape>
            </v:group>
            <v:group id="_x0000_s2034" style="position:absolute;left:9784;top:581;width:233;height:233" coordorigin="9784,581" coordsize="233,233">
              <v:shape id="_x0000_s2035" style="position:absolute;left:9784;top:581;width:233;height:233" coordorigin="9784,581" coordsize="233,233" path="m9784,813r233,l10017,581r-233,l9784,813xe" fillcolor="#00bfc4" stroked="f">
                <v:path arrowok="t"/>
              </v:shape>
            </v:group>
            <v:group id="_x0000_s2032" style="position:absolute;left:9774;top:824;width:254;height:254" coordorigin="9774,824" coordsize="254,254">
              <v:shape id="_x0000_s2033" style="position:absolute;left:9774;top:824;width:254;height:254" coordorigin="9774,824" coordsize="254,254" path="m9774,1077r253,l10027,824r-253,l9774,1077xe" fillcolor="#f2f2f2" stroked="f">
                <v:path arrowok="t"/>
              </v:shape>
            </v:group>
            <v:group id="_x0000_s2030" style="position:absolute;left:9784;top:834;width:233;height:233" coordorigin="9784,834" coordsize="233,233">
              <v:shape id="_x0000_s2031" style="position:absolute;left:9784;top:834;width:233;height:233" coordorigin="9784,834" coordsize="233,233" path="m9784,1067r233,l10017,834r-233,l9784,1067xe" fillcolor="#c77cff" stroked="f">
                <v:path arrowok="t"/>
              </v:shape>
            </v:group>
            <w10:wrap anchorx="page"/>
          </v:group>
        </w:pict>
      </w:r>
      <w:r>
        <w:rPr>
          <w:rFonts w:ascii="Arial"/>
          <w:sz w:val="13"/>
        </w:rPr>
        <w:t>1</w:t>
      </w:r>
    </w:p>
    <w:p w14:paraId="44592712" w14:textId="77777777" w:rsidR="00632595" w:rsidRDefault="008950A2">
      <w:pPr>
        <w:spacing w:before="103"/>
        <w:ind w:left="763" w:right="559"/>
        <w:jc w:val="center"/>
        <w:rPr>
          <w:rFonts w:ascii="Arial" w:eastAsia="Arial" w:hAnsi="Arial" w:cs="Arial"/>
          <w:sz w:val="13"/>
          <w:szCs w:val="13"/>
        </w:rPr>
      </w:pPr>
      <w:r>
        <w:rPr>
          <w:rFonts w:ascii="Arial"/>
          <w:sz w:val="13"/>
        </w:rPr>
        <w:t>2</w:t>
      </w:r>
    </w:p>
    <w:p w14:paraId="2B3CA47F" w14:textId="77777777" w:rsidR="00632595" w:rsidRDefault="008950A2">
      <w:pPr>
        <w:spacing w:before="103"/>
        <w:ind w:left="763" w:right="559"/>
        <w:jc w:val="center"/>
        <w:rPr>
          <w:rFonts w:ascii="Arial" w:eastAsia="Arial" w:hAnsi="Arial" w:cs="Arial"/>
          <w:sz w:val="13"/>
          <w:szCs w:val="13"/>
        </w:rPr>
      </w:pPr>
      <w:r>
        <w:rPr>
          <w:rFonts w:ascii="Arial"/>
          <w:sz w:val="13"/>
        </w:rPr>
        <w:t>3</w:t>
      </w:r>
    </w:p>
    <w:p w14:paraId="507F7680" w14:textId="77777777" w:rsidR="00632595" w:rsidRDefault="008950A2">
      <w:pPr>
        <w:spacing w:before="103"/>
        <w:ind w:left="763" w:right="559"/>
        <w:jc w:val="center"/>
        <w:rPr>
          <w:rFonts w:ascii="Arial" w:eastAsia="Arial" w:hAnsi="Arial" w:cs="Arial"/>
          <w:sz w:val="13"/>
          <w:szCs w:val="13"/>
        </w:rPr>
      </w:pPr>
      <w:r>
        <w:rPr>
          <w:rFonts w:ascii="Arial"/>
          <w:sz w:val="13"/>
        </w:rPr>
        <w:t>4</w:t>
      </w:r>
    </w:p>
    <w:p w14:paraId="44F1E896" w14:textId="77777777" w:rsidR="00632595" w:rsidRDefault="00632595">
      <w:pPr>
        <w:jc w:val="center"/>
        <w:rPr>
          <w:rFonts w:ascii="Arial" w:eastAsia="Arial" w:hAnsi="Arial" w:cs="Arial"/>
          <w:sz w:val="13"/>
          <w:szCs w:val="13"/>
        </w:rPr>
        <w:sectPr w:rsidR="00632595">
          <w:type w:val="continuous"/>
          <w:pgSz w:w="12240" w:h="15840"/>
          <w:pgMar w:top="1500" w:right="1480" w:bottom="1160" w:left="1720" w:header="720" w:footer="720" w:gutter="0"/>
          <w:cols w:num="2" w:space="720" w:equalWidth="0">
            <w:col w:w="744" w:space="6859"/>
            <w:col w:w="1437"/>
          </w:cols>
        </w:sectPr>
      </w:pPr>
    </w:p>
    <w:p w14:paraId="0F74A567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08FA0AE8" w14:textId="77777777" w:rsidR="00632595" w:rsidRDefault="00632595">
      <w:pPr>
        <w:rPr>
          <w:rFonts w:ascii="Arial" w:eastAsia="Arial" w:hAnsi="Arial" w:cs="Arial"/>
          <w:sz w:val="12"/>
          <w:szCs w:val="12"/>
        </w:rPr>
      </w:pPr>
    </w:p>
    <w:p w14:paraId="7B811961" w14:textId="77777777" w:rsidR="00632595" w:rsidRDefault="008950A2">
      <w:pPr>
        <w:spacing w:before="76"/>
        <w:ind w:left="450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4D4D4D"/>
          <w:sz w:val="13"/>
        </w:rPr>
        <w:t>1000</w:t>
      </w:r>
    </w:p>
    <w:p w14:paraId="22B799CC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7893EED0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5E3D9B3F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7C79991F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5FF44746" w14:textId="77777777" w:rsidR="00632595" w:rsidRDefault="00632595">
      <w:pPr>
        <w:spacing w:before="6"/>
        <w:rPr>
          <w:rFonts w:ascii="Arial" w:eastAsia="Arial" w:hAnsi="Arial" w:cs="Arial"/>
          <w:sz w:val="23"/>
          <w:szCs w:val="23"/>
        </w:rPr>
      </w:pPr>
    </w:p>
    <w:p w14:paraId="395F42F0" w14:textId="77777777" w:rsidR="00632595" w:rsidRDefault="008950A2">
      <w:pPr>
        <w:spacing w:before="85"/>
        <w:ind w:left="670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4D4D4D"/>
          <w:sz w:val="13"/>
        </w:rPr>
        <w:t>0</w:t>
      </w:r>
    </w:p>
    <w:p w14:paraId="1697CA5B" w14:textId="77777777" w:rsidR="00632595" w:rsidRDefault="00632595">
      <w:pPr>
        <w:spacing w:before="5"/>
        <w:rPr>
          <w:rFonts w:ascii="Arial" w:eastAsia="Arial" w:hAnsi="Arial" w:cs="Arial"/>
          <w:sz w:val="12"/>
          <w:szCs w:val="12"/>
        </w:rPr>
      </w:pPr>
    </w:p>
    <w:p w14:paraId="583ABE61" w14:textId="77777777" w:rsidR="00632595" w:rsidRDefault="008950A2">
      <w:pPr>
        <w:tabs>
          <w:tab w:val="left" w:pos="2657"/>
          <w:tab w:val="left" w:pos="7656"/>
        </w:tabs>
        <w:spacing w:before="85"/>
        <w:ind w:left="888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1A1A1A"/>
          <w:sz w:val="13"/>
        </w:rPr>
        <w:t>0</w:t>
      </w:r>
      <w:r>
        <w:rPr>
          <w:rFonts w:ascii="Arial"/>
          <w:color w:val="1A1A1A"/>
          <w:sz w:val="13"/>
        </w:rPr>
        <w:tab/>
        <w:t>6</w:t>
      </w:r>
      <w:r>
        <w:rPr>
          <w:rFonts w:ascii="Arial"/>
          <w:color w:val="1A1A1A"/>
          <w:sz w:val="13"/>
        </w:rPr>
        <w:tab/>
        <w:t>23</w:t>
      </w:r>
    </w:p>
    <w:p w14:paraId="60A6675A" w14:textId="77777777" w:rsidR="00632595" w:rsidRDefault="008950A2">
      <w:pPr>
        <w:spacing w:before="96"/>
        <w:ind w:left="859" w:right="1268"/>
        <w:jc w:val="center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pacing w:val="36"/>
          <w:sz w:val="13"/>
        </w:rPr>
        <w:t xml:space="preserve"> </w:t>
      </w:r>
      <w:proofErr w:type="gramStart"/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z w:val="13"/>
        </w:rPr>
        <w:t xml:space="preserve">  </w:t>
      </w:r>
      <w:r>
        <w:rPr>
          <w:rFonts w:ascii="Arial"/>
          <w:color w:val="4D4D4D"/>
          <w:spacing w:val="-17"/>
          <w:sz w:val="13"/>
        </w:rPr>
        <w:t>1234</w:t>
      </w:r>
      <w:proofErr w:type="gramEnd"/>
      <w:r>
        <w:rPr>
          <w:rFonts w:ascii="Arial"/>
          <w:color w:val="4D4D4D"/>
          <w:sz w:val="13"/>
        </w:rPr>
        <w:t xml:space="preserve"> 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pacing w:val="36"/>
          <w:sz w:val="13"/>
        </w:rPr>
        <w:t xml:space="preserve">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z w:val="13"/>
        </w:rPr>
        <w:t xml:space="preserve"> 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z w:val="13"/>
        </w:rPr>
        <w:t xml:space="preserve">  </w:t>
      </w:r>
      <w:r>
        <w:rPr>
          <w:rFonts w:ascii="Arial"/>
          <w:color w:val="4D4D4D"/>
          <w:spacing w:val="-15"/>
          <w:sz w:val="13"/>
        </w:rPr>
        <w:t>123</w:t>
      </w:r>
      <w:r>
        <w:rPr>
          <w:rFonts w:ascii="Arial"/>
          <w:color w:val="4D4D4D"/>
          <w:spacing w:val="36"/>
          <w:sz w:val="13"/>
        </w:rPr>
        <w:t xml:space="preserve">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z w:val="13"/>
        </w:rPr>
        <w:t xml:space="preserve"> 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z w:val="13"/>
        </w:rPr>
        <w:t xml:space="preserve"> 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pacing w:val="36"/>
          <w:sz w:val="13"/>
        </w:rPr>
        <w:t xml:space="preserve">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z w:val="13"/>
        </w:rPr>
        <w:t xml:space="preserve"> 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z w:val="13"/>
        </w:rPr>
        <w:t xml:space="preserve"> 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pacing w:val="36"/>
          <w:sz w:val="13"/>
        </w:rPr>
        <w:t xml:space="preserve">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z w:val="13"/>
        </w:rPr>
        <w:t xml:space="preserve"> 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z w:val="13"/>
        </w:rPr>
        <w:t xml:space="preserve"> 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pacing w:val="36"/>
          <w:sz w:val="13"/>
        </w:rPr>
        <w:t xml:space="preserve">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z w:val="13"/>
        </w:rPr>
        <w:t xml:space="preserve"> 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z w:val="13"/>
        </w:rPr>
        <w:t xml:space="preserve"> 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pacing w:val="36"/>
          <w:sz w:val="13"/>
        </w:rPr>
        <w:t xml:space="preserve">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z w:val="13"/>
        </w:rPr>
        <w:t xml:space="preserve"> 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z w:val="13"/>
        </w:rPr>
        <w:t xml:space="preserve"> 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pacing w:val="36"/>
          <w:sz w:val="13"/>
        </w:rPr>
        <w:t xml:space="preserve">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z w:val="13"/>
        </w:rPr>
        <w:t xml:space="preserve">  </w:t>
      </w:r>
      <w:r>
        <w:rPr>
          <w:rFonts w:ascii="Arial"/>
          <w:color w:val="4D4D4D"/>
          <w:spacing w:val="-15"/>
          <w:sz w:val="13"/>
        </w:rPr>
        <w:t>123</w:t>
      </w:r>
    </w:p>
    <w:p w14:paraId="6AD7D8E9" w14:textId="77777777" w:rsidR="00632595" w:rsidRDefault="008950A2">
      <w:pPr>
        <w:spacing w:before="7"/>
        <w:ind w:left="859" w:right="1268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sz w:val="16"/>
        </w:rPr>
        <w:t>hour</w:t>
      </w:r>
    </w:p>
    <w:p w14:paraId="75A94E17" w14:textId="77777777" w:rsidR="00632595" w:rsidRDefault="008950A2">
      <w:pPr>
        <w:pStyle w:val="BodyText"/>
        <w:spacing w:before="141" w:line="249" w:lineRule="auto"/>
        <w:ind w:right="253" w:firstLine="239"/>
      </w:pPr>
      <w:r>
        <w:t>This</w:t>
      </w:r>
      <w:r>
        <w:rPr>
          <w:spacing w:val="8"/>
        </w:rPr>
        <w:t xml:space="preserve"> </w:t>
      </w:r>
      <w:r>
        <w:t>graph</w:t>
      </w:r>
      <w:r>
        <w:rPr>
          <w:spacing w:val="8"/>
        </w:rPr>
        <w:t xml:space="preserve"> </w:t>
      </w:r>
      <w:r>
        <w:rPr>
          <w:spacing w:val="-1"/>
        </w:rPr>
        <w:t>shows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amount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states</w:t>
      </w:r>
      <w:r>
        <w:rPr>
          <w:spacing w:val="9"/>
        </w:rPr>
        <w:t xml:space="preserve"> </w:t>
      </w:r>
      <w:r>
        <w:t>per</w:t>
      </w:r>
      <w:r>
        <w:rPr>
          <w:spacing w:val="8"/>
        </w:rPr>
        <w:t xml:space="preserve"> </w:t>
      </w:r>
      <w:r>
        <w:t>hour</w:t>
      </w:r>
      <w:r>
        <w:rPr>
          <w:spacing w:val="9"/>
        </w:rPr>
        <w:t xml:space="preserve"> </w:t>
      </w:r>
      <w:r>
        <w:t>across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entire</w:t>
      </w:r>
      <w:r>
        <w:rPr>
          <w:spacing w:val="9"/>
        </w:rPr>
        <w:t xml:space="preserve"> </w:t>
      </w:r>
      <w:r>
        <w:t>dataset.</w:t>
      </w:r>
      <w:r>
        <w:rPr>
          <w:spacing w:val="4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states</w:t>
      </w:r>
      <w:r>
        <w:rPr>
          <w:spacing w:val="8"/>
        </w:rPr>
        <w:t xml:space="preserve"> </w:t>
      </w:r>
      <w:r>
        <w:t>(1,</w:t>
      </w:r>
      <w:r>
        <w:rPr>
          <w:spacing w:val="11"/>
        </w:rPr>
        <w:t xml:space="preserve"> </w:t>
      </w:r>
      <w:r>
        <w:t>2,</w:t>
      </w:r>
      <w:r>
        <w:rPr>
          <w:spacing w:val="12"/>
        </w:rPr>
        <w:t xml:space="preserve"> </w:t>
      </w:r>
      <w:r>
        <w:t>3,</w:t>
      </w:r>
      <w:r>
        <w:rPr>
          <w:spacing w:val="11"/>
        </w:rPr>
        <w:t xml:space="preserve"> </w:t>
      </w:r>
      <w:r>
        <w:t>4)</w:t>
      </w:r>
      <w:r>
        <w:rPr>
          <w:spacing w:val="8"/>
        </w:rPr>
        <w:t xml:space="preserve"> </w:t>
      </w:r>
      <w:r>
        <w:rPr>
          <w:spacing w:val="-2"/>
        </w:rPr>
        <w:t>have</w:t>
      </w:r>
      <w:r>
        <w:rPr>
          <w:spacing w:val="22"/>
          <w:w w:val="99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(3.816,</w:t>
      </w:r>
      <w:r>
        <w:rPr>
          <w:spacing w:val="-6"/>
        </w:rPr>
        <w:t xml:space="preserve"> </w:t>
      </w:r>
      <w:r>
        <w:t>8.64,</w:t>
      </w:r>
      <w:r>
        <w:rPr>
          <w:spacing w:val="-6"/>
        </w:rPr>
        <w:t xml:space="preserve"> </w:t>
      </w:r>
      <w:r>
        <w:t>13.186,</w:t>
      </w:r>
      <w:r>
        <w:rPr>
          <w:spacing w:val="-6"/>
        </w:rPr>
        <w:t xml:space="preserve"> </w:t>
      </w:r>
      <w:r>
        <w:t>22.503)</w:t>
      </w:r>
      <w:r>
        <w:rPr>
          <w:spacing w:val="-6"/>
        </w:rPr>
        <w:t xml:space="preserve"> </w:t>
      </w:r>
      <w:r>
        <w:rPr>
          <w:spacing w:val="-2"/>
        </w:rPr>
        <w:t>respectively.</w:t>
      </w:r>
      <w:r>
        <w:rPr>
          <w:spacing w:val="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seems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agree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guess.</w:t>
      </w:r>
    </w:p>
    <w:p w14:paraId="7B25B479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898A5A" w14:textId="77777777" w:rsidR="00632595" w:rsidRDefault="008950A2">
      <w:pPr>
        <w:pStyle w:val="Heading1"/>
        <w:numPr>
          <w:ilvl w:val="0"/>
          <w:numId w:val="2"/>
        </w:numPr>
        <w:tabs>
          <w:tab w:val="left" w:pos="1305"/>
        </w:tabs>
        <w:spacing w:before="124"/>
        <w:ind w:hanging="358"/>
        <w:rPr>
          <w:b w:val="0"/>
          <w:bCs w:val="0"/>
        </w:rPr>
      </w:pPr>
      <w:bookmarkStart w:id="123" w:name="Speed_evaluation"/>
      <w:bookmarkStart w:id="124" w:name="_bookmark9"/>
      <w:bookmarkEnd w:id="123"/>
      <w:bookmarkEnd w:id="124"/>
      <w:r>
        <w:t>Speed</w:t>
      </w:r>
      <w:r>
        <w:rPr>
          <w:spacing w:val="-18"/>
        </w:rPr>
        <w:t xml:space="preserve"> </w:t>
      </w:r>
      <w:r>
        <w:rPr>
          <w:spacing w:val="-1"/>
        </w:rPr>
        <w:t>evaluation</w:t>
      </w:r>
    </w:p>
    <w:p w14:paraId="678D9D66" w14:textId="77777777" w:rsidR="00632595" w:rsidRDefault="008950A2">
      <w:pPr>
        <w:pStyle w:val="Heading2"/>
        <w:numPr>
          <w:ilvl w:val="1"/>
          <w:numId w:val="2"/>
        </w:numPr>
        <w:tabs>
          <w:tab w:val="left" w:pos="1395"/>
        </w:tabs>
        <w:spacing w:before="174"/>
        <w:ind w:hanging="448"/>
        <w:rPr>
          <w:b w:val="0"/>
          <w:bCs w:val="0"/>
        </w:rPr>
      </w:pPr>
      <w:bookmarkStart w:id="125" w:name="Lamb_and_simulation_dataset_description"/>
      <w:bookmarkStart w:id="126" w:name="_bookmark10"/>
      <w:bookmarkEnd w:id="125"/>
      <w:bookmarkEnd w:id="126"/>
      <w:r>
        <w:t>Lamb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simulation</w:t>
      </w:r>
      <w:r>
        <w:rPr>
          <w:spacing w:val="-9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description</w:t>
      </w:r>
    </w:p>
    <w:p w14:paraId="3EDC31E3" w14:textId="77777777" w:rsidR="00632595" w:rsidRDefault="008950A2">
      <w:pPr>
        <w:pStyle w:val="BodyText"/>
        <w:spacing w:before="111" w:line="249" w:lineRule="auto"/>
        <w:ind w:right="253"/>
      </w:pPr>
      <w:r>
        <w:rPr>
          <w:spacing w:val="-9"/>
        </w:rPr>
        <w:t>We</w:t>
      </w:r>
      <w:r>
        <w:rPr>
          <w:spacing w:val="10"/>
        </w:rPr>
        <w:t xml:space="preserve"> </w:t>
      </w:r>
      <w:r>
        <w:t>timed</w:t>
      </w:r>
      <w:r>
        <w:rPr>
          <w:spacing w:val="11"/>
        </w:rPr>
        <w:t xml:space="preserve"> </w:t>
      </w:r>
      <w:r>
        <w:t>estimations</w:t>
      </w:r>
      <w:r>
        <w:rPr>
          <w:spacing w:val="11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rPr>
          <w:spacing w:val="-1"/>
        </w:rPr>
        <w:t>different</w:t>
      </w:r>
      <w:r>
        <w:rPr>
          <w:spacing w:val="11"/>
        </w:rPr>
        <w:t xml:space="preserve"> </w:t>
      </w:r>
      <w:r>
        <w:t>parameters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dataset</w:t>
      </w:r>
      <w:r>
        <w:rPr>
          <w:spacing w:val="11"/>
        </w:rPr>
        <w:t xml:space="preserve"> </w:t>
      </w:r>
      <w:r>
        <w:rPr>
          <w:spacing w:val="-1"/>
        </w:rPr>
        <w:t>provided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hyperlink w:anchor="_bookmark32" w:history="1">
        <w:r>
          <w:t>Leroux</w:t>
        </w:r>
        <w:r>
          <w:rPr>
            <w:spacing w:val="10"/>
          </w:rPr>
          <w:t xml:space="preserve"> </w:t>
        </w:r>
        <w:r>
          <w:t>and</w:t>
        </w:r>
        <w:r>
          <w:rPr>
            <w:spacing w:val="11"/>
          </w:rPr>
          <w:t xml:space="preserve"> </w:t>
        </w:r>
        <w:proofErr w:type="spellStart"/>
        <w:r>
          <w:t>Puterman</w:t>
        </w:r>
        <w:proofErr w:type="spellEnd"/>
      </w:hyperlink>
      <w:r>
        <w:rPr>
          <w:spacing w:val="11"/>
        </w:rPr>
        <w:t xml:space="preserve"> </w:t>
      </w:r>
      <w:r>
        <w:t>(</w:t>
      </w:r>
      <w:hyperlink w:anchor="_bookmark32" w:history="1">
        <w:r>
          <w:t>1992</w:t>
        </w:r>
      </w:hyperlink>
      <w:r>
        <w:t>)</w:t>
      </w:r>
      <w:r>
        <w:rPr>
          <w:spacing w:val="31"/>
          <w:w w:val="9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simulated</w:t>
      </w:r>
      <w:r>
        <w:rPr>
          <w:spacing w:val="-6"/>
        </w:rPr>
        <w:t xml:space="preserve"> </w:t>
      </w:r>
      <w:r>
        <w:t>dataset.</w:t>
      </w:r>
    </w:p>
    <w:p w14:paraId="2072B785" w14:textId="77777777" w:rsidR="00632595" w:rsidRDefault="008950A2">
      <w:pPr>
        <w:pStyle w:val="BodyText"/>
        <w:spacing w:before="7"/>
        <w:ind w:left="417"/>
      </w:pP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movements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fetal</w:t>
      </w:r>
      <w:r>
        <w:rPr>
          <w:spacing w:val="-8"/>
        </w:rPr>
        <w:t xml:space="preserve"> </w:t>
      </w:r>
      <w:r>
        <w:t>lamb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240</w:t>
      </w:r>
      <w:r>
        <w:rPr>
          <w:spacing w:val="-8"/>
        </w:rPr>
        <w:t xml:space="preserve"> </w:t>
      </w:r>
      <w:r>
        <w:rPr>
          <w:spacing w:val="-1"/>
        </w:rPr>
        <w:t>consecutive</w:t>
      </w:r>
      <w:r>
        <w:rPr>
          <w:spacing w:val="-8"/>
        </w:rPr>
        <w:t xml:space="preserve"> </w:t>
      </w:r>
      <w:r>
        <w:t>5-second</w:t>
      </w:r>
      <w:r>
        <w:rPr>
          <w:spacing w:val="-8"/>
        </w:rPr>
        <w:t xml:space="preserve"> </w:t>
      </w:r>
      <w:r>
        <w:rPr>
          <w:spacing w:val="-1"/>
        </w:rPr>
        <w:t>intervals,</w:t>
      </w:r>
      <w:r>
        <w:rPr>
          <w:spacing w:val="-8"/>
        </w:rPr>
        <w:t xml:space="preserve"> </w:t>
      </w:r>
      <w:r>
        <w:t>and</w:t>
      </w:r>
    </w:p>
    <w:p w14:paraId="6BF72BED" w14:textId="77777777" w:rsidR="00632595" w:rsidRDefault="008950A2">
      <w:pPr>
        <w:pStyle w:val="BodyText"/>
        <w:spacing w:before="9"/>
      </w:pPr>
      <w:r>
        <w:t>is:</w:t>
      </w:r>
    </w:p>
    <w:p w14:paraId="045D0F4C" w14:textId="77777777" w:rsidR="00632595" w:rsidRDefault="00632595">
      <w:pPr>
        <w:spacing w:before="6"/>
        <w:rPr>
          <w:rFonts w:ascii="Times New Roman" w:eastAsia="Times New Roman" w:hAnsi="Times New Roman" w:cs="Times New Roman"/>
          <w:sz w:val="11"/>
          <w:szCs w:val="11"/>
        </w:rPr>
      </w:pPr>
    </w:p>
    <w:p w14:paraId="0120952E" w14:textId="77777777" w:rsidR="00632595" w:rsidRDefault="008950A2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21A4686">
          <v:group id="_x0000_s2026" style="width:437.55pt;height:.4pt;mso-position-horizontal-relative:char;mso-position-vertical-relative:line" coordsize="8751,8">
            <v:group id="_x0000_s2027" style="position:absolute;left:4;top:4;width:8744;height:2" coordorigin="4,4" coordsize="8744,2">
              <v:shape id="_x0000_s2028" style="position:absolute;left:4;top:4;width:8744;height:2" coordorigin="4,4" coordsize="8744,0" path="m4,4r8743,e" filled="f" strokeweight=".14042mm">
                <v:path arrowok="t"/>
              </v:shape>
            </v:group>
            <w10:anchorlock/>
          </v:group>
        </w:pict>
      </w:r>
    </w:p>
    <w:p w14:paraId="5A07AC86" w14:textId="77777777" w:rsidR="00632595" w:rsidRDefault="008950A2">
      <w:pPr>
        <w:pStyle w:val="BodyText"/>
        <w:ind w:left="298"/>
      </w:pP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</w:p>
    <w:p w14:paraId="73726DF7" w14:textId="77777777" w:rsidR="00632595" w:rsidRDefault="008950A2">
      <w:pPr>
        <w:pStyle w:val="BodyText"/>
        <w:spacing w:before="9"/>
        <w:ind w:left="298"/>
      </w:pPr>
      <w:r>
        <w:t>2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</w:p>
    <w:p w14:paraId="07F18782" w14:textId="77777777" w:rsidR="00632595" w:rsidRDefault="008950A2">
      <w:pPr>
        <w:pStyle w:val="BodyText"/>
        <w:spacing w:before="9"/>
        <w:ind w:left="298"/>
      </w:pP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2</w:t>
      </w:r>
    </w:p>
    <w:p w14:paraId="57E8338F" w14:textId="77777777" w:rsidR="00632595" w:rsidRDefault="008950A2">
      <w:pPr>
        <w:pStyle w:val="BodyText"/>
        <w:spacing w:before="9"/>
        <w:ind w:left="298"/>
      </w:pPr>
      <w:r>
        <w:t>1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</w:p>
    <w:p w14:paraId="020ECAAC" w14:textId="77777777" w:rsidR="00632595" w:rsidRDefault="008950A2">
      <w:pPr>
        <w:pStyle w:val="BodyText"/>
        <w:spacing w:before="9"/>
        <w:ind w:left="298"/>
      </w:pPr>
      <w:r>
        <w:t>0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</w:p>
    <w:p w14:paraId="0C81D42C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2"/>
          <w:szCs w:val="2"/>
        </w:rPr>
      </w:pPr>
    </w:p>
    <w:p w14:paraId="6BB54B7D" w14:textId="77777777" w:rsidR="00632595" w:rsidRDefault="008950A2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33543E7">
          <v:group id="_x0000_s2023" style="width:437.55pt;height:.4pt;mso-position-horizontal-relative:char;mso-position-vertical-relative:line" coordsize="8751,8">
            <v:group id="_x0000_s2024" style="position:absolute;left:4;top:4;width:8744;height:2" coordorigin="4,4" coordsize="8744,2">
              <v:shape id="_x0000_s2025" style="position:absolute;left:4;top:4;width:8744;height:2" coordorigin="4,4" coordsize="8744,0" path="m4,4r8743,e" filled="f" strokeweight=".14042mm">
                <v:path arrowok="t"/>
              </v:shape>
            </v:group>
            <w10:anchorlock/>
          </v:group>
        </w:pict>
      </w:r>
    </w:p>
    <w:p w14:paraId="251DF164" w14:textId="77777777" w:rsidR="00632595" w:rsidRDefault="008950A2">
      <w:pPr>
        <w:pStyle w:val="BodyText"/>
        <w:spacing w:before="67"/>
        <w:ind w:left="903"/>
      </w:pPr>
      <w:r>
        <w:rPr>
          <w:b/>
          <w:spacing w:val="-5"/>
        </w:rPr>
        <w:t xml:space="preserve">Table </w:t>
      </w:r>
      <w:r>
        <w:rPr>
          <w:b/>
        </w:rPr>
        <w:t xml:space="preserve">5  </w:t>
      </w:r>
      <w:r>
        <w:rPr>
          <w:b/>
          <w:spacing w:val="2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movements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fetal</w:t>
      </w:r>
      <w:r>
        <w:rPr>
          <w:spacing w:val="-5"/>
        </w:rPr>
        <w:t xml:space="preserve"> </w:t>
      </w:r>
      <w:r>
        <w:t>lamb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240</w:t>
      </w:r>
      <w:r>
        <w:rPr>
          <w:spacing w:val="-5"/>
        </w:rPr>
        <w:t xml:space="preserve"> </w:t>
      </w:r>
      <w:r>
        <w:rPr>
          <w:spacing w:val="-1"/>
        </w:rPr>
        <w:t>consecutive</w:t>
      </w:r>
      <w:r>
        <w:rPr>
          <w:spacing w:val="-5"/>
        </w:rPr>
        <w:t xml:space="preserve"> </w:t>
      </w:r>
      <w:r>
        <w:t>5-second</w:t>
      </w:r>
      <w:r>
        <w:rPr>
          <w:spacing w:val="-4"/>
        </w:rPr>
        <w:t xml:space="preserve"> </w:t>
      </w:r>
      <w:r>
        <w:rPr>
          <w:spacing w:val="-1"/>
        </w:rPr>
        <w:t>intervals</w:t>
      </w:r>
    </w:p>
    <w:p w14:paraId="08C23EC1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EE3926" w14:textId="77777777" w:rsidR="00632595" w:rsidRDefault="008950A2">
      <w:pPr>
        <w:pStyle w:val="BodyText"/>
        <w:spacing w:before="118" w:line="249" w:lineRule="auto"/>
        <w:ind w:right="253" w:firstLine="239"/>
      </w:pP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ascii="Arial"/>
          <w:i/>
        </w:rPr>
        <w:t>m</w:t>
      </w:r>
      <w:r>
        <w:t>-state</w:t>
      </w:r>
      <w:r>
        <w:rPr>
          <w:spacing w:val="-1"/>
        </w:rPr>
        <w:t xml:space="preserve"> </w:t>
      </w:r>
      <w:r>
        <w:t>Poisson</w:t>
      </w:r>
      <w:r>
        <w:rPr>
          <w:spacing w:val="-1"/>
        </w:rPr>
        <w:t xml:space="preserve"> </w:t>
      </w:r>
      <w:r>
        <w:t>HMM.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w w:val="9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</w:p>
    <w:p w14:paraId="341321C6" w14:textId="77777777" w:rsidR="00632595" w:rsidRDefault="00632595">
      <w:pPr>
        <w:spacing w:line="249" w:lineRule="auto"/>
        <w:sectPr w:rsidR="00632595">
          <w:type w:val="continuous"/>
          <w:pgSz w:w="12240" w:h="15840"/>
          <w:pgMar w:top="1500" w:right="1480" w:bottom="1160" w:left="1720" w:header="720" w:footer="720" w:gutter="0"/>
          <w:cols w:space="720"/>
        </w:sectPr>
      </w:pPr>
    </w:p>
    <w:p w14:paraId="5D0380E5" w14:textId="77777777" w:rsidR="00632595" w:rsidRDefault="00632595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6A74B478" w14:textId="77777777" w:rsidR="00632595" w:rsidRDefault="008950A2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27</w:t>
      </w:r>
    </w:p>
    <w:p w14:paraId="1A3C5349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14:paraId="1753DC62" w14:textId="77777777" w:rsidR="00632595" w:rsidRDefault="008950A2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3CF110F">
          <v:group id="_x0000_s2020" style="width:422.55pt;height:.4pt;mso-position-horizontal-relative:char;mso-position-vertical-relative:line" coordsize="8451,8">
            <v:group id="_x0000_s2021" style="position:absolute;left:4;top:4;width:8443;height:2" coordorigin="4,4" coordsize="8443,2">
              <v:shape id="_x0000_s2022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14:paraId="073A4C4F" w14:textId="77777777" w:rsidR="00632595" w:rsidRDefault="00632595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14:paraId="628E28B9" w14:textId="77777777" w:rsidR="00632595" w:rsidRDefault="008950A2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0820C56E">
          <v:shape id="_x0000_s2019" type="#_x0000_t202" style="width:428.15pt;height:228.4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38A23A30" w14:textId="77777777" w:rsidR="008950A2" w:rsidRDefault="008950A2">
                  <w:pPr>
                    <w:spacing w:before="1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DATA_SIZE_SIMUL</w:t>
                  </w:r>
                  <w:r>
                    <w:rPr>
                      <w:rFonts w:ascii="Courier New"/>
                      <w:color w:val="575757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2000</w:t>
                  </w:r>
                </w:p>
                <w:p w14:paraId="429F0D2B" w14:textId="77777777" w:rsidR="008950A2" w:rsidRDefault="008950A2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m</w:t>
                  </w:r>
                  <w:r>
                    <w:rPr>
                      <w:rFonts w:ascii="Courier New"/>
                      <w:color w:val="575757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2</w:t>
                  </w:r>
                </w:p>
                <w:p w14:paraId="6AC8FA45" w14:textId="77777777" w:rsidR="008950A2" w:rsidRDefault="008950A2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Generate</w:t>
                  </w:r>
                  <w:r>
                    <w:rPr>
                      <w:rFonts w:ascii="Courier New"/>
                      <w:i/>
                      <w:color w:val="AC94A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parameters</w:t>
                  </w:r>
                </w:p>
                <w:p w14:paraId="3B360621" w14:textId="77777777" w:rsidR="008950A2" w:rsidRDefault="008950A2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lambda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7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seq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7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4AA54"/>
                      <w:sz w:val="20"/>
                    </w:rPr>
                    <w:t>length.out</w:t>
                  </w:r>
                  <w:proofErr w:type="spellEnd"/>
                  <w:r>
                    <w:rPr>
                      <w:rFonts w:ascii="Courier New"/>
                      <w:color w:val="54AA5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m)</w:t>
                  </w:r>
                </w:p>
                <w:p w14:paraId="2295EA8B" w14:textId="77777777" w:rsidR="008950A2" w:rsidRDefault="008950A2">
                  <w:pPr>
                    <w:spacing w:before="12" w:line="206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Create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transition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probability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matrix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with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0.8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on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its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diagonal</w:t>
                  </w:r>
                </w:p>
                <w:p w14:paraId="6C53A611" w14:textId="77777777" w:rsidR="008950A2" w:rsidRDefault="008950A2">
                  <w:pPr>
                    <w:spacing w:line="279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if</w:t>
                  </w:r>
                  <w:r>
                    <w:rPr>
                      <w:rFonts w:ascii="Courier New"/>
                      <w:b/>
                      <w:color w:val="295F93"/>
                      <w:spacing w:val="-36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(m</w:t>
                  </w:r>
                  <w:r>
                    <w:rPr>
                      <w:rFonts w:ascii="Courier New"/>
                      <w:color w:val="575757"/>
                      <w:spacing w:val="-36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w w:val="110"/>
                      <w:sz w:val="20"/>
                    </w:rPr>
                    <w:t>==</w:t>
                  </w:r>
                  <w:r>
                    <w:rPr>
                      <w:rFonts w:ascii="Courier New"/>
                      <w:spacing w:val="-3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w w:val="110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)</w:t>
                  </w:r>
                  <w:r>
                    <w:rPr>
                      <w:rFonts w:ascii="Courier New"/>
                      <w:color w:val="575757"/>
                      <w:spacing w:val="-36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color w:val="575757"/>
                      <w:w w:val="130"/>
                      <w:sz w:val="20"/>
                    </w:rPr>
                    <w:t>{</w:t>
                  </w:r>
                </w:p>
                <w:p w14:paraId="6016D6A1" w14:textId="77777777" w:rsidR="008950A2" w:rsidRDefault="008950A2">
                  <w:pPr>
                    <w:spacing w:line="199" w:lineRule="exact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gamma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7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diag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m)</w:t>
                  </w:r>
                </w:p>
                <w:p w14:paraId="6734D373" w14:textId="77777777" w:rsidR="008950A2" w:rsidRDefault="008950A2">
                  <w:pPr>
                    <w:spacing w:line="279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Lucida Sans Unicode"/>
                      <w:color w:val="575757"/>
                      <w:w w:val="130"/>
                      <w:sz w:val="20"/>
                    </w:rPr>
                    <w:t>}</w:t>
                  </w:r>
                  <w:r>
                    <w:rPr>
                      <w:rFonts w:ascii="Lucida Sans Unicode"/>
                      <w:color w:val="575757"/>
                      <w:spacing w:val="13"/>
                      <w:w w:val="13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95F93"/>
                      <w:w w:val="115"/>
                      <w:sz w:val="20"/>
                    </w:rPr>
                    <w:t>else</w:t>
                  </w:r>
                  <w:r>
                    <w:rPr>
                      <w:rFonts w:ascii="Courier New"/>
                      <w:b/>
                      <w:color w:val="295F93"/>
                      <w:spacing w:val="-42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color w:val="575757"/>
                      <w:w w:val="130"/>
                      <w:sz w:val="20"/>
                    </w:rPr>
                    <w:t>{</w:t>
                  </w:r>
                </w:p>
                <w:p w14:paraId="70A0D15E" w14:textId="77777777" w:rsidR="008950A2" w:rsidRDefault="008950A2">
                  <w:pPr>
                    <w:spacing w:line="219" w:lineRule="exact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gamma</w:t>
                  </w:r>
                  <w:r>
                    <w:rPr>
                      <w:rFonts w:ascii="Courier New"/>
                      <w:color w:val="57575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matrix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AE0F91"/>
                      <w:sz w:val="20"/>
                    </w:rPr>
                    <w:t>0.2</w:t>
                  </w:r>
                  <w:r>
                    <w:rPr>
                      <w:rFonts w:ascii="Courier New"/>
                      <w:color w:val="AE0F9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/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(m</w:t>
                  </w:r>
                  <w:r>
                    <w:rPr>
                      <w:rFonts w:ascii="Courier New"/>
                      <w:color w:val="575757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-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),</w:t>
                  </w:r>
                  <w:r>
                    <w:rPr>
                      <w:rFonts w:ascii="Courier New"/>
                      <w:color w:val="575757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4AA54"/>
                      <w:sz w:val="20"/>
                    </w:rPr>
                    <w:t>nrow</w:t>
                  </w:r>
                  <w:proofErr w:type="spellEnd"/>
                  <w:r>
                    <w:rPr>
                      <w:rFonts w:ascii="Courier New"/>
                      <w:color w:val="54AA54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m,</w:t>
                  </w:r>
                  <w:r>
                    <w:rPr>
                      <w:rFonts w:ascii="Courier New"/>
                      <w:color w:val="575757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4AA54"/>
                      <w:sz w:val="20"/>
                    </w:rPr>
                    <w:t>ncol</w:t>
                  </w:r>
                  <w:proofErr w:type="spellEnd"/>
                  <w:r>
                    <w:rPr>
                      <w:rFonts w:ascii="Courier New"/>
                      <w:color w:val="54AA54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m)</w:t>
                  </w:r>
                </w:p>
                <w:p w14:paraId="648D073F" w14:textId="77777777" w:rsidR="008950A2" w:rsidRDefault="008950A2">
                  <w:pPr>
                    <w:spacing w:before="12" w:line="206" w:lineRule="exact"/>
                    <w:ind w:right="5810"/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diag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(gamma)</w:t>
                  </w:r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0.8</w:t>
                  </w:r>
                </w:p>
                <w:p w14:paraId="115BDEB8" w14:textId="77777777" w:rsidR="008950A2" w:rsidRDefault="008950A2">
                  <w:pPr>
                    <w:spacing w:line="279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Lucida Sans Unicode"/>
                      <w:color w:val="575757"/>
                      <w:w w:val="155"/>
                      <w:sz w:val="20"/>
                    </w:rPr>
                    <w:t>}</w:t>
                  </w:r>
                </w:p>
                <w:p w14:paraId="0C7C02BA" w14:textId="77777777" w:rsidR="008950A2" w:rsidRDefault="008950A2">
                  <w:pPr>
                    <w:spacing w:line="219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delta</w:t>
                  </w:r>
                  <w:r>
                    <w:rPr>
                      <w:rFonts w:ascii="Courier New"/>
                      <w:color w:val="575757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5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stat.dist</w:t>
                  </w:r>
                  <w:proofErr w:type="spellEnd"/>
                  <w:proofErr w:type="gramEnd"/>
                  <w:r>
                    <w:rPr>
                      <w:rFonts w:ascii="Courier New"/>
                      <w:color w:val="575757"/>
                      <w:sz w:val="20"/>
                    </w:rPr>
                    <w:t>(gamma)</w:t>
                  </w:r>
                </w:p>
                <w:p w14:paraId="0C8150CC" w14:textId="77777777" w:rsidR="008950A2" w:rsidRDefault="008950A2">
                  <w:pPr>
                    <w:spacing w:before="1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  <w:p w14:paraId="58055090" w14:textId="77777777" w:rsidR="008950A2" w:rsidRDefault="008950A2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#simulate</w:t>
                  </w:r>
                  <w:r>
                    <w:rPr>
                      <w:rFonts w:ascii="Courier New"/>
                      <w:i/>
                      <w:color w:val="AC94A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data</w:t>
                  </w:r>
                </w:p>
                <w:p w14:paraId="5EF095D4" w14:textId="77777777" w:rsidR="008950A2" w:rsidRDefault="008950A2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simul_data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pois.HMM.generate_</w:t>
                  </w:r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sample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54AA54"/>
                      <w:sz w:val="20"/>
                    </w:rPr>
                    <w:t>ns</w:t>
                  </w:r>
                  <w:r>
                    <w:rPr>
                      <w:rFonts w:ascii="Courier New"/>
                      <w:color w:val="54AA54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DATA_SIZE_SIMUL,</w:t>
                  </w:r>
                </w:p>
                <w:p w14:paraId="4EB0C6F9" w14:textId="77777777" w:rsidR="008950A2" w:rsidRDefault="008950A2">
                  <w:pPr>
                    <w:spacing w:before="12"/>
                    <w:ind w:left="4722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4AA54"/>
                      <w:sz w:val="20"/>
                    </w:rPr>
                    <w:t>mod</w:t>
                  </w:r>
                  <w:r>
                    <w:rPr>
                      <w:rFonts w:ascii="Courier New"/>
                      <w:color w:val="54AA54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list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54AA54"/>
                      <w:sz w:val="20"/>
                    </w:rPr>
                    <w:t>m</w:t>
                  </w:r>
                  <w:r>
                    <w:rPr>
                      <w:rFonts w:ascii="Courier New"/>
                      <w:color w:val="54AA54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m,</w:t>
                  </w:r>
                </w:p>
                <w:p w14:paraId="6ECE19F1" w14:textId="77777777" w:rsidR="008950A2" w:rsidRDefault="008950A2">
                  <w:pPr>
                    <w:spacing w:before="12" w:line="253" w:lineRule="auto"/>
                    <w:ind w:left="6037" w:right="610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4AA54"/>
                      <w:sz w:val="20"/>
                    </w:rPr>
                    <w:t>lambda</w:t>
                  </w:r>
                  <w:r>
                    <w:rPr>
                      <w:rFonts w:ascii="Courier New"/>
                      <w:color w:val="54AA54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lambda,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gamma</w:t>
                  </w:r>
                  <w:r>
                    <w:rPr>
                      <w:rFonts w:ascii="Courier New"/>
                      <w:color w:val="54AA54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gamma,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delta</w:t>
                  </w:r>
                  <w:r>
                    <w:rPr>
                      <w:rFonts w:ascii="Courier New"/>
                      <w:color w:val="54AA54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delta))</w:t>
                  </w:r>
                </w:p>
              </w:txbxContent>
            </v:textbox>
          </v:shape>
        </w:pict>
      </w:r>
    </w:p>
    <w:p w14:paraId="02BD19A0" w14:textId="77777777" w:rsidR="00632595" w:rsidRDefault="00632595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14:paraId="2B8CCF7D" w14:textId="77777777" w:rsidR="00632595" w:rsidRDefault="008950A2">
      <w:pPr>
        <w:ind w:left="4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05"/>
          <w:sz w:val="20"/>
        </w:rPr>
        <w:t>with</w:t>
      </w:r>
      <w:r>
        <w:rPr>
          <w:rFonts w:ascii="Times New Roman"/>
          <w:spacing w:val="-15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m</w:t>
      </w:r>
      <w:r>
        <w:rPr>
          <w:rFonts w:ascii="Arial"/>
          <w:i/>
          <w:spacing w:val="-16"/>
          <w:w w:val="105"/>
          <w:sz w:val="20"/>
        </w:rPr>
        <w:t xml:space="preserve"> </w:t>
      </w:r>
      <w:r>
        <w:rPr>
          <w:rFonts w:ascii="Arial"/>
          <w:w w:val="105"/>
          <w:sz w:val="20"/>
        </w:rPr>
        <w:t>=</w:t>
      </w:r>
      <w:r>
        <w:rPr>
          <w:rFonts w:ascii="Arial"/>
          <w:spacing w:val="-17"/>
          <w:w w:val="105"/>
          <w:sz w:val="20"/>
        </w:rPr>
        <w:t xml:space="preserve"> </w:t>
      </w:r>
      <w:r>
        <w:rPr>
          <w:rFonts w:ascii="Arial"/>
          <w:spacing w:val="-2"/>
          <w:w w:val="105"/>
          <w:sz w:val="20"/>
        </w:rPr>
        <w:t>1</w:t>
      </w:r>
      <w:r>
        <w:rPr>
          <w:rFonts w:ascii="Arial"/>
          <w:i/>
          <w:spacing w:val="-2"/>
          <w:w w:val="105"/>
          <w:sz w:val="20"/>
        </w:rPr>
        <w:t>,</w:t>
      </w:r>
      <w:r>
        <w:rPr>
          <w:rFonts w:ascii="Arial"/>
          <w:i/>
          <w:spacing w:val="-33"/>
          <w:w w:val="105"/>
          <w:sz w:val="20"/>
        </w:rPr>
        <w:t xml:space="preserve"> </w:t>
      </w:r>
      <w:r>
        <w:rPr>
          <w:rFonts w:ascii="Arial"/>
          <w:w w:val="105"/>
          <w:sz w:val="20"/>
        </w:rPr>
        <w:t>2</w:t>
      </w:r>
      <w:r>
        <w:rPr>
          <w:rFonts w:ascii="Arial"/>
          <w:i/>
          <w:w w:val="105"/>
          <w:sz w:val="20"/>
        </w:rPr>
        <w:t>,</w:t>
      </w:r>
      <w:r>
        <w:rPr>
          <w:rFonts w:ascii="Arial"/>
          <w:i/>
          <w:spacing w:val="-33"/>
          <w:w w:val="105"/>
          <w:sz w:val="20"/>
        </w:rPr>
        <w:t xml:space="preserve"> </w:t>
      </w:r>
      <w:r>
        <w:rPr>
          <w:rFonts w:ascii="Arial"/>
          <w:w w:val="105"/>
          <w:sz w:val="20"/>
        </w:rPr>
        <w:t>3</w:t>
      </w:r>
      <w:r>
        <w:rPr>
          <w:rFonts w:ascii="Times New Roman"/>
          <w:w w:val="105"/>
          <w:sz w:val="20"/>
        </w:rPr>
        <w:t>.</w:t>
      </w:r>
    </w:p>
    <w:p w14:paraId="5400C960" w14:textId="77777777" w:rsidR="00632595" w:rsidRDefault="00632595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14:paraId="3D3A45FC" w14:textId="77777777" w:rsidR="00632595" w:rsidRDefault="008950A2">
      <w:pPr>
        <w:pStyle w:val="Heading2"/>
        <w:numPr>
          <w:ilvl w:val="1"/>
          <w:numId w:val="2"/>
        </w:numPr>
        <w:tabs>
          <w:tab w:val="left" w:pos="1395"/>
        </w:tabs>
        <w:ind w:hanging="448"/>
        <w:rPr>
          <w:b w:val="0"/>
          <w:bCs w:val="0"/>
        </w:rPr>
      </w:pPr>
      <w:bookmarkStart w:id="127" w:name="Speed_comparison"/>
      <w:bookmarkEnd w:id="127"/>
      <w:r>
        <w:t>Speed</w:t>
      </w:r>
      <w:r>
        <w:rPr>
          <w:spacing w:val="-17"/>
        </w:rPr>
        <w:t xml:space="preserve"> </w:t>
      </w:r>
      <w:r>
        <w:t>comparison</w:t>
      </w:r>
    </w:p>
    <w:p w14:paraId="7F9BB3C7" w14:textId="77777777" w:rsidR="00632595" w:rsidRDefault="008950A2">
      <w:pPr>
        <w:pStyle w:val="BodyText"/>
        <w:numPr>
          <w:ilvl w:val="0"/>
          <w:numId w:val="12"/>
        </w:numPr>
        <w:tabs>
          <w:tab w:val="left" w:pos="578"/>
        </w:tabs>
        <w:spacing w:before="98"/>
        <w:jc w:val="left"/>
      </w:pPr>
      <w:r>
        <w:t>Speed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TMB</w:t>
      </w:r>
    </w:p>
    <w:p w14:paraId="134CD454" w14:textId="77777777" w:rsidR="00632595" w:rsidRDefault="008950A2">
      <w:pPr>
        <w:pStyle w:val="BodyText"/>
        <w:spacing w:before="9" w:line="249" w:lineRule="auto"/>
        <w:ind w:left="577" w:right="176"/>
      </w:pPr>
      <w:r>
        <w:rPr>
          <w:spacing w:val="-9"/>
        </w:rPr>
        <w:t>To</w:t>
      </w:r>
      <w:r>
        <w:rPr>
          <w:spacing w:val="4"/>
        </w:rPr>
        <w:t xml:space="preserve"> </w:t>
      </w:r>
      <w:r>
        <w:t>compare</w:t>
      </w:r>
      <w:r>
        <w:rPr>
          <w:spacing w:val="5"/>
        </w:rPr>
        <w:t xml:space="preserve"> </w:t>
      </w:r>
      <w:r>
        <w:t>speeds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without</w:t>
      </w:r>
      <w:r>
        <w:rPr>
          <w:spacing w:val="5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TMB,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important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t>multiple</w:t>
      </w:r>
      <w:r>
        <w:rPr>
          <w:spacing w:val="5"/>
        </w:rPr>
        <w:t xml:space="preserve"> </w:t>
      </w:r>
      <w:r>
        <w:t>sets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parameters.</w:t>
      </w:r>
      <w:r>
        <w:rPr>
          <w:spacing w:val="20"/>
          <w:w w:val="99"/>
        </w:rPr>
        <w:t xml:space="preserve"> </w:t>
      </w:r>
      <w:r>
        <w:rPr>
          <w:spacing w:val="-9"/>
        </w:rPr>
        <w:t>To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so,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rPr>
          <w:rFonts w:ascii="Courier New"/>
        </w:rPr>
        <w:t>microbenchmark</w:t>
      </w:r>
      <w:r>
        <w:t>.</w:t>
      </w:r>
    </w:p>
    <w:p w14:paraId="057A57E3" w14:textId="77777777" w:rsidR="00632595" w:rsidRDefault="008950A2">
      <w:pPr>
        <w:pStyle w:val="BodyText"/>
        <w:spacing w:before="62" w:line="249" w:lineRule="auto"/>
        <w:ind w:left="577" w:right="176"/>
      </w:pPr>
      <w:r>
        <w:t>The</w:t>
      </w:r>
      <w:r>
        <w:rPr>
          <w:spacing w:val="-10"/>
        </w:rPr>
        <w:t xml:space="preserve"> </w:t>
      </w:r>
      <w:r>
        <w:rPr>
          <w:spacing w:val="-1"/>
        </w:rPr>
        <w:t>following</w:t>
      </w:r>
      <w:r>
        <w:rPr>
          <w:spacing w:val="-10"/>
        </w:rPr>
        <w:t xml:space="preserve"> </w:t>
      </w:r>
      <w:hyperlink w:anchor="_bookmark11" w:history="1">
        <w:r>
          <w:t>Figure</w:t>
        </w:r>
        <w:r>
          <w:rPr>
            <w:spacing w:val="-9"/>
          </w:rPr>
          <w:t xml:space="preserve"> </w:t>
        </w:r>
        <w:r>
          <w:t>2</w:t>
        </w:r>
      </w:hyperlink>
      <w:r>
        <w:rPr>
          <w:spacing w:val="-10"/>
        </w:rPr>
        <w:t xml:space="preserve"> </w:t>
      </w:r>
      <w:r>
        <w:rPr>
          <w:spacing w:val="-1"/>
        </w:rPr>
        <w:t>below</w:t>
      </w:r>
      <w:r>
        <w:rPr>
          <w:spacing w:val="-9"/>
        </w:rPr>
        <w:t xml:space="preserve"> </w:t>
      </w:r>
      <w:r>
        <w:rPr>
          <w:spacing w:val="-1"/>
        </w:rP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acceleration</w:t>
      </w:r>
      <w:r>
        <w:rPr>
          <w:spacing w:val="-10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TMB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lamb</w:t>
      </w:r>
      <w:r>
        <w:rPr>
          <w:spacing w:val="-9"/>
        </w:rPr>
        <w:t xml:space="preserve"> </w:t>
      </w:r>
      <w:r>
        <w:t>dataset</w:t>
      </w:r>
      <w:r>
        <w:rPr>
          <w:spacing w:val="-10"/>
        </w:rPr>
        <w:t xml:space="preserve"> </w:t>
      </w:r>
      <w:r>
        <w:t>from</w:t>
      </w:r>
      <w:r>
        <w:rPr>
          <w:spacing w:val="24"/>
          <w:w w:val="99"/>
        </w:rPr>
        <w:t xml:space="preserve"> </w:t>
      </w:r>
      <w:hyperlink w:anchor="_bookmark32" w:history="1">
        <w:r>
          <w:t>Leroux</w:t>
        </w:r>
        <w:r>
          <w:rPr>
            <w:spacing w:val="-9"/>
          </w:rPr>
          <w:t xml:space="preserve"> </w:t>
        </w:r>
        <w:r>
          <w:t>and</w:t>
        </w:r>
        <w:r>
          <w:rPr>
            <w:spacing w:val="-8"/>
          </w:rPr>
          <w:t xml:space="preserve"> </w:t>
        </w:r>
        <w:proofErr w:type="spellStart"/>
        <w:r>
          <w:t>Puterman</w:t>
        </w:r>
        <w:proofErr w:type="spellEnd"/>
      </w:hyperlink>
      <w:r>
        <w:rPr>
          <w:spacing w:val="-8"/>
        </w:rPr>
        <w:t xml:space="preserve"> </w:t>
      </w:r>
      <w:r>
        <w:t>(</w:t>
      </w:r>
      <w:hyperlink w:anchor="_bookmark32" w:history="1">
        <w:r>
          <w:t>1992</w:t>
        </w:r>
      </w:hyperlink>
      <w:r>
        <w:t>)</w:t>
      </w:r>
      <w:r>
        <w:rPr>
          <w:spacing w:val="-8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boxplots.</w:t>
      </w:r>
    </w:p>
    <w:p w14:paraId="418A49E0" w14:textId="77777777" w:rsidR="00632595" w:rsidRDefault="00632595">
      <w:pPr>
        <w:spacing w:line="249" w:lineRule="auto"/>
        <w:sectPr w:rsidR="00632595">
          <w:pgSz w:w="12240" w:h="15840"/>
          <w:pgMar w:top="1500" w:right="1720" w:bottom="1160" w:left="1720" w:header="0" w:footer="961" w:gutter="0"/>
          <w:cols w:space="720"/>
        </w:sectPr>
      </w:pPr>
    </w:p>
    <w:p w14:paraId="7140E8DE" w14:textId="77777777" w:rsidR="00632595" w:rsidRDefault="00632595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14:paraId="62328C53" w14:textId="77777777" w:rsidR="00632595" w:rsidRDefault="008950A2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28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14:paraId="483E39C6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14:paraId="163B30CE" w14:textId="77777777" w:rsidR="00632595" w:rsidRDefault="008950A2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9D463BA">
          <v:group id="_x0000_s2016" style="width:422.55pt;height:.4pt;mso-position-horizontal-relative:char;mso-position-vertical-relative:line" coordsize="8451,8">
            <v:group id="_x0000_s2017" style="position:absolute;left:4;top:4;width:8443;height:2" coordorigin="4,4" coordsize="8443,2">
              <v:shape id="_x0000_s2018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14:paraId="77CC1A6F" w14:textId="77777777" w:rsidR="00632595" w:rsidRDefault="00632595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14:paraId="6C1F1F17" w14:textId="77777777" w:rsidR="00632595" w:rsidRDefault="00632595">
      <w:pPr>
        <w:rPr>
          <w:rFonts w:ascii="Times New Roman" w:eastAsia="Times New Roman" w:hAnsi="Times New Roman" w:cs="Times New Roman"/>
          <w:sz w:val="28"/>
          <w:szCs w:val="28"/>
        </w:rPr>
        <w:sectPr w:rsidR="00632595">
          <w:pgSz w:w="12240" w:h="15840"/>
          <w:pgMar w:top="1500" w:right="1200" w:bottom="1160" w:left="1720" w:header="0" w:footer="961" w:gutter="0"/>
          <w:cols w:space="720"/>
        </w:sectPr>
      </w:pPr>
    </w:p>
    <w:p w14:paraId="00F89E7C" w14:textId="77777777" w:rsidR="00632595" w:rsidRDefault="00632595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CE4A887" w14:textId="77777777" w:rsidR="00632595" w:rsidRDefault="00632595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p w14:paraId="4B2226B3" w14:textId="77777777" w:rsidR="00632595" w:rsidRDefault="008950A2">
      <w:pPr>
        <w:ind w:left="919"/>
        <w:rPr>
          <w:rFonts w:ascii="Arial" w:eastAsia="Arial" w:hAnsi="Arial" w:cs="Arial"/>
          <w:sz w:val="14"/>
          <w:szCs w:val="14"/>
        </w:rPr>
      </w:pPr>
      <w:r>
        <w:rPr>
          <w:rFonts w:ascii="Arial"/>
          <w:spacing w:val="-1"/>
          <w:w w:val="105"/>
          <w:sz w:val="14"/>
        </w:rPr>
        <w:t>Parameter</w:t>
      </w:r>
      <w:r>
        <w:rPr>
          <w:rFonts w:ascii="Arial"/>
          <w:spacing w:val="-9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estimation</w:t>
      </w:r>
      <w:r>
        <w:rPr>
          <w:rFonts w:ascii="Arial"/>
          <w:spacing w:val="-9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time</w:t>
      </w:r>
    </w:p>
    <w:p w14:paraId="7833764B" w14:textId="77777777" w:rsidR="00632595" w:rsidRDefault="008950A2">
      <w:pPr>
        <w:spacing w:before="83"/>
        <w:ind w:left="824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/>
          <w:b/>
          <w:w w:val="105"/>
          <w:sz w:val="17"/>
        </w:rPr>
        <w:t>Lamb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data,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size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=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240,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m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=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14:paraId="694E1035" w14:textId="77777777" w:rsidR="00632595" w:rsidRDefault="00632595">
      <w:pPr>
        <w:rPr>
          <w:rFonts w:ascii="Arial" w:eastAsia="Arial" w:hAnsi="Arial" w:cs="Arial"/>
          <w:sz w:val="17"/>
          <w:szCs w:val="17"/>
        </w:rPr>
        <w:sectPr w:rsidR="00632595">
          <w:type w:val="continuous"/>
          <w:pgSz w:w="12240" w:h="15840"/>
          <w:pgMar w:top="1500" w:right="1200" w:bottom="1160" w:left="1720" w:header="720" w:footer="720" w:gutter="0"/>
          <w:cols w:num="2" w:space="720" w:equalWidth="0">
            <w:col w:w="2623" w:space="40"/>
            <w:col w:w="6657"/>
          </w:cols>
        </w:sectPr>
      </w:pPr>
    </w:p>
    <w:p w14:paraId="72D0AFEC" w14:textId="77777777" w:rsidR="00632595" w:rsidRDefault="006325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AF9D570" w14:textId="77777777" w:rsidR="00632595" w:rsidRDefault="006325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D7E0852" w14:textId="77777777" w:rsidR="00632595" w:rsidRDefault="006325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7121B71" w14:textId="77777777" w:rsidR="00632595" w:rsidRDefault="006325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CB37606" w14:textId="77777777" w:rsidR="00632595" w:rsidRDefault="00632595">
      <w:pPr>
        <w:rPr>
          <w:rFonts w:ascii="Arial" w:eastAsia="Arial" w:hAnsi="Arial" w:cs="Arial"/>
          <w:b/>
          <w:bCs/>
          <w:sz w:val="12"/>
          <w:szCs w:val="12"/>
        </w:rPr>
      </w:pPr>
    </w:p>
    <w:p w14:paraId="7BC391F4" w14:textId="77777777" w:rsidR="00632595" w:rsidRDefault="00632595">
      <w:pPr>
        <w:spacing w:before="5"/>
        <w:rPr>
          <w:rFonts w:ascii="Arial" w:eastAsia="Arial" w:hAnsi="Arial" w:cs="Arial"/>
          <w:b/>
          <w:bCs/>
          <w:sz w:val="9"/>
          <w:szCs w:val="9"/>
        </w:rPr>
      </w:pPr>
    </w:p>
    <w:p w14:paraId="18C32C50" w14:textId="77777777" w:rsidR="00632595" w:rsidRDefault="008950A2">
      <w:pPr>
        <w:ind w:left="560"/>
        <w:rPr>
          <w:rFonts w:ascii="Arial" w:eastAsia="Arial" w:hAnsi="Arial" w:cs="Arial"/>
          <w:sz w:val="11"/>
          <w:szCs w:val="11"/>
        </w:rPr>
      </w:pPr>
      <w:r>
        <w:pict w14:anchorId="4402B7C1">
          <v:group id="_x0000_s1927" style="position:absolute;left:0;text-align:left;margin-left:129.8pt;margin-top:-54.9pt;width:377.25pt;height:258.5pt;z-index:5800;mso-position-horizontal-relative:page" coordorigin="2596,-1098" coordsize="7545,5170">
            <v:group id="_x0000_s2014" style="position:absolute;left:2639;top:2757;width:7495;height:2" coordorigin="2639,2757" coordsize="7495,2">
              <v:shape id="_x0000_s2015" style="position:absolute;left:2639;top:2757;width:7495;height:2" coordorigin="2639,2757" coordsize="7495,0" path="m2639,2757r7495,e" filled="f" strokecolor="#f0f0f0" strokeweight=".25078mm">
                <v:path arrowok="t"/>
              </v:shape>
            </v:group>
            <v:group id="_x0000_s2012" style="position:absolute;left:2639;top:1348;width:7495;height:2" coordorigin="2639,1348" coordsize="7495,2">
              <v:shape id="_x0000_s2013" style="position:absolute;left:2639;top:1348;width:7495;height:2" coordorigin="2639,1348" coordsize="7495,0" path="m2639,1348r7495,e" filled="f" strokecolor="#f0f0f0" strokeweight=".25078mm">
                <v:path arrowok="t"/>
              </v:shape>
            </v:group>
            <v:group id="_x0000_s2010" style="position:absolute;left:2639;top:61;width:7495;height:2" coordorigin="2639,61" coordsize="7495,2">
              <v:shape id="_x0000_s2011" style="position:absolute;left:2639;top:61;width:7495;height:2" coordorigin="2639,61" coordsize="7495,0" path="m2639,61r7495,e" filled="f" strokecolor="#f0f0f0" strokeweight=".25078mm">
                <v:path arrowok="t"/>
              </v:shape>
            </v:group>
            <v:group id="_x0000_s2008" style="position:absolute;left:3504;top:-728;width:2;height:4756" coordorigin="3504,-728" coordsize="2,4756">
              <v:shape id="_x0000_s2009" style="position:absolute;left:3504;top:-728;width:2;height:4756" coordorigin="3504,-728" coordsize="0,4756" path="m3504,-728r,4756e" filled="f" strokecolor="#f0f0f0" strokeweight=".25078mm">
                <v:path arrowok="t"/>
              </v:shape>
            </v:group>
            <v:group id="_x0000_s2006" style="position:absolute;left:4945;top:-1091;width:2;height:5119" coordorigin="4945,-1091" coordsize="2,5119">
              <v:shape id="_x0000_s2007" style="position:absolute;left:4945;top:-1091;width:2;height:5119" coordorigin="4945,-1091" coordsize="0,5119" path="m4945,4028r,-5119e" filled="f" strokecolor="#f0f0f0" strokeweight=".25078mm">
                <v:path arrowok="t"/>
              </v:shape>
            </v:group>
            <v:group id="_x0000_s2004" style="position:absolute;left:6386;top:-1091;width:2;height:5119" coordorigin="6386,-1091" coordsize="2,5119">
              <v:shape id="_x0000_s2005" style="position:absolute;left:6386;top:-1091;width:2;height:5119" coordorigin="6386,-1091" coordsize="0,5119" path="m6386,4028r,-5119e" filled="f" strokecolor="#f0f0f0" strokeweight=".25078mm">
                <v:path arrowok="t"/>
              </v:shape>
            </v:group>
            <v:group id="_x0000_s2002" style="position:absolute;left:7828;top:-1091;width:2;height:5119" coordorigin="7828,-1091" coordsize="2,5119">
              <v:shape id="_x0000_s2003" style="position:absolute;left:7828;top:-1091;width:2;height:5119" coordorigin="7828,-1091" coordsize="0,5119" path="m7828,4028r,-5119e" filled="f" strokecolor="#f0f0f0" strokeweight=".25078mm">
                <v:path arrowok="t"/>
              </v:shape>
            </v:group>
            <v:group id="_x0000_s2000" style="position:absolute;left:9269;top:-1091;width:2;height:5119" coordorigin="9269,-1091" coordsize="2,5119">
              <v:shape id="_x0000_s2001" style="position:absolute;left:9269;top:-1091;width:2;height:5119" coordorigin="9269,-1091" coordsize="0,5119" path="m9269,4028r,-5119e" filled="f" strokecolor="#f0f0f0" strokeweight=".25078mm">
                <v:path arrowok="t"/>
              </v:shape>
            </v:group>
            <v:group id="_x0000_s1998" style="position:absolute;left:3504;top:-1091;width:2;height:255" coordorigin="3504,-1091" coordsize="2,255">
              <v:shape id="_x0000_s1999" style="position:absolute;left:3504;top:-1091;width:2;height:255" coordorigin="3504,-1091" coordsize="0,255" path="m3504,-1091r,255e" filled="f" strokecolor="#f0f0f0" strokeweight=".25078mm">
                <v:path arrowok="t"/>
              </v:shape>
            </v:group>
            <v:group id="_x0000_s1996" style="position:absolute;left:3496;top:-847;width:16;height:2" coordorigin="3496,-847" coordsize="16,2">
              <v:shape id="_x0000_s1997" style="position:absolute;left:3496;top:-847;width:16;height:2" coordorigin="3496,-847" coordsize="16,0" path="m3496,-847r16,e" filled="f" strokecolor="#333" strokeweight=".393mm">
                <v:path arrowok="t"/>
              </v:shape>
            </v:group>
            <v:group id="_x0000_s1994" style="position:absolute;left:3496;top:-723;width:16;height:2" coordorigin="3496,-723" coordsize="16,2">
              <v:shape id="_x0000_s1995" style="position:absolute;left:3496;top:-723;width:16;height:2" coordorigin="3496,-723" coordsize="16,0" path="m3496,-723r16,e" filled="f" strokecolor="#333" strokeweight=".18614mm">
                <v:path arrowok="t"/>
              </v:shape>
            </v:group>
            <v:group id="_x0000_s1992" style="position:absolute;left:2964;top:-836;width:1081;height:109" coordorigin="2964,-836" coordsize="1081,109">
              <v:shape id="_x0000_s1993" style="position:absolute;left:2964;top:-836;width:1081;height:109" coordorigin="2964,-836" coordsize="1081,109" path="m2964,-836r,108l4045,-728r,-108l2964,-836xe" filled="f" strokecolor="#333" strokeweight=".27664mm">
                <v:path arrowok="t"/>
              </v:shape>
            </v:group>
            <v:group id="_x0000_s1990" style="position:absolute;left:2964;top:-757;width:1081;height:2" coordorigin="2964,-757" coordsize="1081,2">
              <v:shape id="_x0000_s1991" style="position:absolute;left:2964;top:-757;width:1081;height:2" coordorigin="2964,-757" coordsize="1081,0" path="m2964,-757r1081,e" filled="f" strokecolor="#333" strokeweight=".55069mm">
                <v:path arrowok="t"/>
              </v:shape>
            </v:group>
            <v:group id="_x0000_s1988" style="position:absolute;left:4937;top:2926;width:16;height:2" coordorigin="4937,2926" coordsize="16,2">
              <v:shape id="_x0000_s1989" style="position:absolute;left:4937;top:2926;width:16;height:2" coordorigin="4937,2926" coordsize="16,0" path="m4937,2926r16,e" filled="f" strokecolor="#333" strokeweight=".17322mm">
                <v:path arrowok="t"/>
              </v:shape>
            </v:group>
            <v:group id="_x0000_s1986" style="position:absolute;left:4937;top:2958;width:16;height:2" coordorigin="4937,2958" coordsize="16,2">
              <v:shape id="_x0000_s1987" style="position:absolute;left:4937;top:2958;width:16;height:2" coordorigin="4937,2958" coordsize="16,0" path="m4937,2958r16,e" filled="f" strokecolor="#333" strokeweight=".06206mm">
                <v:path arrowok="t"/>
              </v:shape>
            </v:group>
            <v:group id="_x0000_s1984" style="position:absolute;left:4405;top:2930;width:1081;height:27" coordorigin="4405,2930" coordsize="1081,27">
              <v:shape id="_x0000_s1985" style="position:absolute;left:4405;top:2930;width:1081;height:27" coordorigin="4405,2930" coordsize="1081,27" path="m4405,2957r1081,l5486,2930r-1081,l4405,2957xe" stroked="f">
                <v:path arrowok="t"/>
              </v:shape>
            </v:group>
            <v:group id="_x0000_s1982" style="position:absolute;left:4397;top:2917;width:1097;height:42" coordorigin="4397,2917" coordsize="1097,42">
              <v:shape id="_x0000_s1983" style="position:absolute;left:4397;top:2917;width:1097;height:42" coordorigin="4397,2917" coordsize="1097,42" path="m4397,2959r1097,l5494,2917r-1097,l4397,2959xe" fillcolor="#333" stroked="f">
                <v:path arrowok="t"/>
              </v:shape>
            </v:group>
            <v:group id="_x0000_s1980" style="position:absolute;left:6358;top:2870;width:58;height:58" coordorigin="6358,2870" coordsize="58,58">
              <v:shape id="_x0000_s1981" style="position:absolute;left:6358;top:2870;width:58;height:58" coordorigin="6358,2870" coordsize="58,58" path="m6386,2870r-20,9l6358,2899r,2l6367,2920r21,8l6407,2919r8,-21l6406,2878r-20,-8xe" fillcolor="#333" stroked="f">
                <v:path arrowok="t"/>
              </v:shape>
            </v:group>
            <v:group id="_x0000_s1978" style="position:absolute;left:6358;top:2870;width:58;height:58" coordorigin="6358,2870" coordsize="58,58">
              <v:shape id="_x0000_s1979" style="position:absolute;left:6358;top:2870;width:58;height:58" coordorigin="6358,2870" coordsize="58,58" path="m6358,2899r8,-20l6386,2870r20,8l6415,2898r-8,21l6388,2928r-21,-8l6358,2901e" filled="f" strokecolor="#333" strokeweight=".18356mm">
                <v:path arrowok="t"/>
              </v:shape>
            </v:group>
            <v:group id="_x0000_s1976" style="position:absolute;left:6386;top:2918;width:2;height:2" coordorigin="6386,2918" coordsize="2,2">
              <v:shape id="_x0000_s1977" style="position:absolute;left:6386;top:2918;width:2;height:2" coordorigin="6386,2918" coordsize="0,0" path="m6386,2918r,e" filled="f" strokecolor="#333" strokeweight=".27664mm">
                <v:path arrowok="t"/>
              </v:shape>
            </v:group>
            <v:group id="_x0000_s1974" style="position:absolute;left:6379;top:2931;width:16;height:2" coordorigin="6379,2931" coordsize="16,2">
              <v:shape id="_x0000_s1975" style="position:absolute;left:6379;top:2931;width:16;height:2" coordorigin="6379,2931" coordsize="16,0" path="m6379,2931r15,e" filled="f" strokecolor="#333" strokeweight=".00775mm">
                <v:path arrowok="t"/>
              </v:shape>
            </v:group>
            <v:group id="_x0000_s1972" style="position:absolute;left:5846;top:2925;width:1081;height:2" coordorigin="5846,2925" coordsize="1081,2">
              <v:shape id="_x0000_s1973" style="position:absolute;left:5846;top:2925;width:1081;height:2" coordorigin="5846,2925" coordsize="1081,0" path="m5846,2925r1081,e" filled="f" strokecolor="white" strokeweight=".26281mm">
                <v:path arrowok="t"/>
              </v:shape>
            </v:group>
            <v:group id="_x0000_s1970" style="position:absolute;left:5838;top:2928;width:1097;height:2" coordorigin="5838,2928" coordsize="1097,2">
              <v:shape id="_x0000_s1971" style="position:absolute;left:5838;top:2928;width:1097;height:2" coordorigin="5838,2928" coordsize="1097,0" path="m5838,2928r1097,e" filled="f" strokecolor="#333" strokeweight=".55069mm">
                <v:path arrowok="t"/>
              </v:shape>
            </v:group>
            <v:group id="_x0000_s1968" style="position:absolute;left:7799;top:3690;width:58;height:58" coordorigin="7799,3690" coordsize="58,58">
              <v:shape id="_x0000_s1969" style="position:absolute;left:7799;top:3690;width:58;height:58" coordorigin="7799,3690" coordsize="58,58" path="m7827,3690r-20,9l7799,3719r,2l7808,3740r21,8l7848,3739r8,-21l7847,3699r-20,-9xe" fillcolor="#333" stroked="f">
                <v:path arrowok="t"/>
              </v:shape>
            </v:group>
            <v:group id="_x0000_s1966" style="position:absolute;left:7799;top:3690;width:58;height:58" coordorigin="7799,3690" coordsize="58,58">
              <v:shape id="_x0000_s1967" style="position:absolute;left:7799;top:3690;width:58;height:58" coordorigin="7799,3690" coordsize="58,58" path="m7799,3719r8,-20l7827,3690r20,9l7856,3718r-8,21l7829,3748r-21,-8l7799,3721e" filled="f" strokecolor="#333" strokeweight=".18356mm">
                <v:path arrowok="t"/>
              </v:shape>
            </v:group>
            <v:group id="_x0000_s1964" style="position:absolute;left:7828;top:3784;width:2;height:2" coordorigin="7828,3784" coordsize="2,2">
              <v:shape id="_x0000_s1965" style="position:absolute;left:7828;top:3784;width:2;height:2" coordorigin="7828,3784" coordsize="0,0" path="m7828,3784r,e" filled="f" strokecolor="#333" strokeweight=".27664mm">
                <v:path arrowok="t"/>
              </v:shape>
            </v:group>
            <v:group id="_x0000_s1962" style="position:absolute;left:7820;top:3795;width:16;height:2" coordorigin="7820,3795" coordsize="16,2">
              <v:shape id="_x0000_s1963" style="position:absolute;left:7820;top:3795;width:16;height:2" coordorigin="7820,3795" coordsize="16,0" path="m7820,3795r16,e" filled="f" strokecolor="#333" strokeweight=".0155mm">
                <v:path arrowok="t"/>
              </v:shape>
            </v:group>
            <v:group id="_x0000_s1960" style="position:absolute;left:7287;top:3789;width:1081;height:2" coordorigin="7287,3789" coordsize="1081,2">
              <v:shape id="_x0000_s1961" style="position:absolute;left:7287;top:3789;width:1081;height:2" coordorigin="7287,3789" coordsize="1081,0" path="m7287,3789r1081,e" filled="f" strokecolor="white" strokeweight=".22142mm">
                <v:path arrowok="t"/>
              </v:shape>
            </v:group>
            <v:group id="_x0000_s1958" style="position:absolute;left:7279;top:3789;width:1097;height:2" coordorigin="7279,3789" coordsize="1097,2">
              <v:shape id="_x0000_s1959" style="position:absolute;left:7279;top:3789;width:1097;height:2" coordorigin="7279,3789" coordsize="1097,0" path="m7279,3789r1097,e" filled="f" strokecolor="#333" strokeweight=".49808mm">
                <v:path arrowok="t"/>
              </v:shape>
            </v:group>
            <v:group id="_x0000_s1956" style="position:absolute;left:7287;top:3789;width:1081;height:2" coordorigin="7287,3789" coordsize="1081,2">
              <v:shape id="_x0000_s1957" style="position:absolute;left:7287;top:3789;width:1081;height:2" coordorigin="7287,3789" coordsize="1081,0" path="m7287,3789r1081,e" filled="f" strokecolor="#333" strokeweight=".55069mm">
                <v:path arrowok="t"/>
              </v:shape>
            </v:group>
            <v:group id="_x0000_s1954" style="position:absolute;left:9261;top:2567;width:16;height:2" coordorigin="9261,2567" coordsize="16,2">
              <v:shape id="_x0000_s1955" style="position:absolute;left:9261;top:2567;width:16;height:2" coordorigin="9261,2567" coordsize="16,0" path="m9261,2567r16,e" filled="f" strokecolor="#333" strokeweight=".03878mm">
                <v:path arrowok="t"/>
              </v:shape>
            </v:group>
            <v:group id="_x0000_s1952" style="position:absolute;left:9261;top:2588;width:16;height:2" coordorigin="9261,2588" coordsize="16,2">
              <v:shape id="_x0000_s1953" style="position:absolute;left:9261;top:2588;width:16;height:2" coordorigin="9261,2588" coordsize="16,0" path="m9261,2588r16,e" filled="f" strokecolor="#333" strokeweight=".28439mm">
                <v:path arrowok="t"/>
              </v:shape>
            </v:group>
            <v:group id="_x0000_s1950" style="position:absolute;left:8728;top:2574;width:1081;height:2" coordorigin="8728,2574" coordsize="1081,2">
              <v:shape id="_x0000_s1951" style="position:absolute;left:8728;top:2574;width:1081;height:2" coordorigin="8728,2574" coordsize="1081,0" path="m8728,2574r1081,e" filled="f" strokecolor="white" strokeweight=".24469mm">
                <v:path arrowok="t"/>
              </v:shape>
            </v:group>
            <v:group id="_x0000_s1948" style="position:absolute;left:8721;top:2571;width:1097;height:2" coordorigin="8721,2571" coordsize="1097,2">
              <v:shape id="_x0000_s1949" style="position:absolute;left:8721;top:2571;width:1097;height:2" coordorigin="8721,2571" coordsize="1097,0" path="m8721,2571r1096,e" filled="f" strokecolor="#333" strokeweight=".55069mm">
                <v:path arrowok="t"/>
              </v:shape>
            </v:group>
            <v:group id="_x0000_s1946" style="position:absolute;left:2639;top:-1091;width:2;height:5119" coordorigin="2639,-1091" coordsize="2,5119">
              <v:shape id="_x0000_s1947" style="position:absolute;left:2639;top:-1091;width:2;height:5119" coordorigin="2639,-1091" coordsize="0,5119" path="m2639,4028r,-5119e" filled="f" strokeweight=".25078mm">
                <v:path arrowok="t"/>
              </v:shape>
            </v:group>
            <v:group id="_x0000_s1944" style="position:absolute;left:2603;top:2757;width:37;height:2" coordorigin="2603,2757" coordsize="37,2">
              <v:shape id="_x0000_s1945" style="position:absolute;left:2603;top:2757;width:37;height:2" coordorigin="2603,2757" coordsize="37,0" path="m2603,2757r36,e" filled="f" strokeweight=".25078mm">
                <v:path arrowok="t"/>
              </v:shape>
            </v:group>
            <v:group id="_x0000_s1942" style="position:absolute;left:2603;top:1348;width:37;height:2" coordorigin="2603,1348" coordsize="37,2">
              <v:shape id="_x0000_s1943" style="position:absolute;left:2603;top:1348;width:37;height:2" coordorigin="2603,1348" coordsize="37,0" path="m2603,1348r36,e" filled="f" strokeweight=".25078mm">
                <v:path arrowok="t"/>
              </v:shape>
            </v:group>
            <v:group id="_x0000_s1940" style="position:absolute;left:2603;top:61;width:37;height:2" coordorigin="2603,61" coordsize="37,2">
              <v:shape id="_x0000_s1941" style="position:absolute;left:2603;top:61;width:37;height:2" coordorigin="2603,61" coordsize="37,0" path="m2603,61r36,e" filled="f" strokeweight=".25078mm">
                <v:path arrowok="t"/>
              </v:shape>
            </v:group>
            <v:group id="_x0000_s1938" style="position:absolute;left:2639;top:4028;width:7495;height:2" coordorigin="2639,4028" coordsize="7495,2">
              <v:shape id="_x0000_s1939" style="position:absolute;left:2639;top:4028;width:7495;height:2" coordorigin="2639,4028" coordsize="7495,0" path="m2639,4028r7495,e" filled="f" strokeweight=".25078mm">
                <v:path arrowok="t"/>
              </v:shape>
            </v:group>
            <v:group id="_x0000_s1936" style="position:absolute;left:3504;top:4028;width:2;height:37" coordorigin="3504,4028" coordsize="2,37">
              <v:shape id="_x0000_s1937" style="position:absolute;left:3504;top:4028;width:2;height:37" coordorigin="3504,4028" coordsize="0,37" path="m3504,4064r,-36e" filled="f" strokeweight=".25078mm">
                <v:path arrowok="t"/>
              </v:shape>
            </v:group>
            <v:group id="_x0000_s1934" style="position:absolute;left:4945;top:4028;width:2;height:37" coordorigin="4945,4028" coordsize="2,37">
              <v:shape id="_x0000_s1935" style="position:absolute;left:4945;top:4028;width:2;height:37" coordorigin="4945,4028" coordsize="0,37" path="m4945,4064r,-36e" filled="f" strokeweight=".25078mm">
                <v:path arrowok="t"/>
              </v:shape>
            </v:group>
            <v:group id="_x0000_s1932" style="position:absolute;left:6386;top:4028;width:2;height:37" coordorigin="6386,4028" coordsize="2,37">
              <v:shape id="_x0000_s1933" style="position:absolute;left:6386;top:4028;width:2;height:37" coordorigin="6386,4028" coordsize="0,37" path="m6386,4064r,-36e" filled="f" strokeweight=".25078mm">
                <v:path arrowok="t"/>
              </v:shape>
            </v:group>
            <v:group id="_x0000_s1930" style="position:absolute;left:7828;top:4028;width:2;height:37" coordorigin="7828,4028" coordsize="2,37">
              <v:shape id="_x0000_s1931" style="position:absolute;left:7828;top:4028;width:2;height:37" coordorigin="7828,4028" coordsize="0,37" path="m7828,4064r,-36e" filled="f" strokeweight=".25078mm">
                <v:path arrowok="t"/>
              </v:shape>
            </v:group>
            <v:group id="_x0000_s1928" style="position:absolute;left:9269;top:4028;width:2;height:37" coordorigin="9269,4028" coordsize="2,37">
              <v:shape id="_x0000_s1929" style="position:absolute;left:9269;top:4028;width:2;height:37" coordorigin="9269,4028" coordsize="0,37" path="m9269,4064r,-36e" filled="f" strokeweight=".25078mm">
                <v:path arrowok="t"/>
              </v:shape>
            </v:group>
            <w10:wrap anchorx="page"/>
          </v:group>
        </w:pict>
      </w:r>
      <w:r>
        <w:rPr>
          <w:rFonts w:ascii="Arial"/>
          <w:w w:val="105"/>
          <w:sz w:val="11"/>
        </w:rPr>
        <w:t>0.030</w:t>
      </w:r>
    </w:p>
    <w:p w14:paraId="1287B77B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7B96A8EB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5DDB4B43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40E327F9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6581651B" w14:textId="77777777" w:rsidR="00632595" w:rsidRDefault="00632595">
      <w:pPr>
        <w:rPr>
          <w:rFonts w:ascii="Arial" w:eastAsia="Arial" w:hAnsi="Arial" w:cs="Arial"/>
          <w:sz w:val="12"/>
          <w:szCs w:val="12"/>
        </w:rPr>
      </w:pPr>
    </w:p>
    <w:p w14:paraId="30109AFF" w14:textId="77777777" w:rsidR="00632595" w:rsidRDefault="008950A2">
      <w:pPr>
        <w:spacing w:before="102"/>
        <w:ind w:left="560"/>
        <w:rPr>
          <w:rFonts w:ascii="Arial" w:eastAsia="Arial" w:hAnsi="Arial" w:cs="Arial"/>
          <w:sz w:val="11"/>
          <w:szCs w:val="11"/>
        </w:rPr>
      </w:pPr>
      <w:r>
        <w:pict w14:anchorId="37503125">
          <v:shape id="_x0000_s1926" type="#_x0000_t202" style="position:absolute;left:0;text-align:left;margin-left:102.05pt;margin-top:-12.05pt;width:9.35pt;height:52.5pt;z-index:5824;mso-position-horizontal-relative:page" filled="f" stroked="f">
            <v:textbox style="layout-flow:vertical;mso-layout-flow-alt:bottom-to-top" inset="0,0,0,0">
              <w:txbxContent>
                <w:p w14:paraId="1456D625" w14:textId="77777777" w:rsidR="008950A2" w:rsidRDefault="008950A2">
                  <w:pPr>
                    <w:spacing w:before="7"/>
                    <w:ind w:left="20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w w:val="104"/>
                      <w:sz w:val="14"/>
                    </w:rPr>
                    <w:t>Time</w:t>
                  </w:r>
                  <w:r>
                    <w:rPr>
                      <w:rFonts w:ascii="Arial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w w:val="104"/>
                      <w:sz w:val="14"/>
                    </w:rPr>
                    <w:t>(seconds)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w w:val="105"/>
          <w:sz w:val="11"/>
        </w:rPr>
        <w:t>0.010</w:t>
      </w:r>
    </w:p>
    <w:p w14:paraId="0816E87B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71E160DE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6E4E089A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42ACE1C6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7D5E3D12" w14:textId="77777777" w:rsidR="00632595" w:rsidRDefault="00632595">
      <w:pPr>
        <w:spacing w:before="7"/>
        <w:rPr>
          <w:rFonts w:ascii="Arial" w:eastAsia="Arial" w:hAnsi="Arial" w:cs="Arial"/>
          <w:sz w:val="23"/>
          <w:szCs w:val="23"/>
        </w:rPr>
      </w:pPr>
    </w:p>
    <w:p w14:paraId="2359DB12" w14:textId="77777777" w:rsidR="00632595" w:rsidRDefault="008950A2">
      <w:pPr>
        <w:spacing w:before="92"/>
        <w:ind w:left="560"/>
        <w:rPr>
          <w:rFonts w:ascii="Arial" w:eastAsia="Arial" w:hAnsi="Arial" w:cs="Arial"/>
          <w:sz w:val="11"/>
          <w:szCs w:val="11"/>
        </w:rPr>
      </w:pPr>
      <w:r>
        <w:rPr>
          <w:rFonts w:ascii="Arial"/>
          <w:w w:val="105"/>
          <w:sz w:val="11"/>
        </w:rPr>
        <w:t>0.003</w:t>
      </w:r>
    </w:p>
    <w:p w14:paraId="4935FB02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36EB61C8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7F12F844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15CB34E7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2FB9407C" w14:textId="77777777" w:rsidR="00632595" w:rsidRDefault="00632595">
      <w:pPr>
        <w:spacing w:before="10"/>
        <w:rPr>
          <w:rFonts w:ascii="Arial" w:eastAsia="Arial" w:hAnsi="Arial" w:cs="Arial"/>
          <w:sz w:val="20"/>
          <w:szCs w:val="20"/>
        </w:rPr>
      </w:pPr>
    </w:p>
    <w:p w14:paraId="70EBA238" w14:textId="77777777" w:rsidR="00632595" w:rsidRDefault="008950A2">
      <w:pPr>
        <w:tabs>
          <w:tab w:val="left" w:pos="1454"/>
          <w:tab w:val="left" w:pos="2895"/>
          <w:tab w:val="left" w:pos="4336"/>
          <w:tab w:val="left" w:pos="5777"/>
        </w:tabs>
        <w:spacing w:before="92"/>
        <w:ind w:left="78"/>
        <w:jc w:val="center"/>
        <w:rPr>
          <w:rFonts w:ascii="Arial" w:eastAsia="Arial" w:hAnsi="Arial" w:cs="Arial"/>
          <w:sz w:val="11"/>
          <w:szCs w:val="11"/>
        </w:rPr>
      </w:pPr>
      <w:r>
        <w:rPr>
          <w:rFonts w:ascii="Arial"/>
          <w:w w:val="105"/>
          <w:sz w:val="11"/>
        </w:rPr>
        <w:t>DM</w:t>
      </w:r>
      <w:r>
        <w:rPr>
          <w:rFonts w:ascii="Arial"/>
          <w:w w:val="105"/>
          <w:sz w:val="11"/>
        </w:rPr>
        <w:tab/>
        <w:t>TMB1</w:t>
      </w:r>
      <w:r>
        <w:rPr>
          <w:rFonts w:ascii="Arial"/>
          <w:w w:val="105"/>
          <w:sz w:val="11"/>
        </w:rPr>
        <w:tab/>
        <w:t>TMB2</w:t>
      </w:r>
      <w:r>
        <w:rPr>
          <w:rFonts w:ascii="Arial"/>
          <w:w w:val="105"/>
          <w:sz w:val="11"/>
        </w:rPr>
        <w:tab/>
        <w:t>TMB3</w:t>
      </w:r>
      <w:r>
        <w:rPr>
          <w:rFonts w:ascii="Arial"/>
          <w:w w:val="105"/>
          <w:sz w:val="11"/>
        </w:rPr>
        <w:tab/>
        <w:t>TMB4</w:t>
      </w:r>
    </w:p>
    <w:p w14:paraId="1ABB41FF" w14:textId="77777777" w:rsidR="00632595" w:rsidRDefault="008950A2">
      <w:pPr>
        <w:spacing w:before="51"/>
        <w:ind w:left="12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/>
          <w:spacing w:val="-1"/>
          <w:w w:val="105"/>
          <w:sz w:val="14"/>
        </w:rPr>
        <w:t>Exact/inexact</w:t>
      </w:r>
      <w:r>
        <w:rPr>
          <w:rFonts w:ascii="Arial"/>
          <w:spacing w:val="-8"/>
          <w:w w:val="105"/>
          <w:sz w:val="14"/>
        </w:rPr>
        <w:t xml:space="preserve"> </w:t>
      </w:r>
      <w:r>
        <w:rPr>
          <w:rFonts w:ascii="Arial"/>
          <w:spacing w:val="-1"/>
          <w:w w:val="105"/>
          <w:sz w:val="14"/>
        </w:rPr>
        <w:t>gradient</w:t>
      </w:r>
      <w:r>
        <w:rPr>
          <w:rFonts w:ascii="Arial"/>
          <w:spacing w:val="-8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and</w:t>
      </w:r>
      <w:r>
        <w:rPr>
          <w:rFonts w:ascii="Arial"/>
          <w:spacing w:val="-8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hessian</w:t>
      </w:r>
    </w:p>
    <w:p w14:paraId="1CDF8CA9" w14:textId="77777777" w:rsidR="00632595" w:rsidRDefault="00632595">
      <w:pPr>
        <w:spacing w:before="1"/>
        <w:rPr>
          <w:rFonts w:ascii="Arial" w:eastAsia="Arial" w:hAnsi="Arial" w:cs="Arial"/>
          <w:sz w:val="24"/>
          <w:szCs w:val="24"/>
        </w:rPr>
      </w:pPr>
    </w:p>
    <w:p w14:paraId="4723EBA3" w14:textId="77777777" w:rsidR="00632595" w:rsidRDefault="008950A2">
      <w:pPr>
        <w:pStyle w:val="BodyText"/>
        <w:spacing w:before="66" w:line="540" w:lineRule="auto"/>
        <w:ind w:left="577" w:right="2728" w:firstLine="1893"/>
      </w:pPr>
      <w:r>
        <w:pict w14:anchorId="1A7A1D9A">
          <v:shape id="_x0000_s1925" type="#_x0000_t202" style="position:absolute;left:0;text-align:left;margin-left:219.1pt;margin-top:49.05pt;width:173.85pt;height:37.1pt;z-index:584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4"/>
                    <w:gridCol w:w="771"/>
                    <w:gridCol w:w="771"/>
                    <w:gridCol w:w="771"/>
                    <w:gridCol w:w="770"/>
                  </w:tblGrid>
                  <w:tr w:rsidR="008950A2" w14:paraId="6769A466" w14:textId="77777777">
                    <w:trPr>
                      <w:trHeight w:hRule="exact" w:val="247"/>
                    </w:trPr>
                    <w:tc>
                      <w:tcPr>
                        <w:tcW w:w="394" w:type="dxa"/>
                        <w:tcBorders>
                          <w:top w:val="single" w:sz="3" w:space="0" w:color="000000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14:paraId="63B21ABB" w14:textId="77777777" w:rsidR="008950A2" w:rsidRDefault="008950A2">
                        <w:pPr>
                          <w:pStyle w:val="TableParagraph"/>
                          <w:spacing w:line="211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3" w:space="0" w:color="000000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14:paraId="42B86D32" w14:textId="77777777" w:rsidR="008950A2" w:rsidRDefault="008950A2">
                        <w:pPr>
                          <w:pStyle w:val="TableParagraph"/>
                          <w:spacing w:line="211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TMB1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3" w:space="0" w:color="000000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14:paraId="3841FB45" w14:textId="77777777" w:rsidR="008950A2" w:rsidRDefault="008950A2">
                        <w:pPr>
                          <w:pStyle w:val="TableParagraph"/>
                          <w:spacing w:line="211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TMB2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3" w:space="0" w:color="000000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14:paraId="56515351" w14:textId="77777777" w:rsidR="008950A2" w:rsidRDefault="008950A2">
                        <w:pPr>
                          <w:pStyle w:val="TableParagraph"/>
                          <w:spacing w:line="211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TMB3</w:t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single" w:sz="3" w:space="0" w:color="000000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14:paraId="08F62EAF" w14:textId="77777777" w:rsidR="008950A2" w:rsidRDefault="008950A2">
                        <w:pPr>
                          <w:pStyle w:val="TableParagraph"/>
                          <w:spacing w:line="211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TMB4</w:t>
                        </w:r>
                      </w:p>
                    </w:tc>
                  </w:tr>
                  <w:tr w:rsidR="008950A2" w14:paraId="52D5074B" w14:textId="77777777">
                    <w:trPr>
                      <w:trHeight w:hRule="exact" w:val="234"/>
                    </w:trPr>
                    <w:tc>
                      <w:tcPr>
                        <w:tcW w:w="394" w:type="dxa"/>
                        <w:tcBorders>
                          <w:top w:val="single" w:sz="3" w:space="0" w:color="000000"/>
                          <w:left w:val="nil"/>
                          <w:bottom w:val="nil"/>
                          <w:right w:val="nil"/>
                        </w:tcBorders>
                      </w:tcPr>
                      <w:p w14:paraId="5AD4B911" w14:textId="77777777" w:rsidR="008950A2" w:rsidRDefault="008950A2">
                        <w:pPr>
                          <w:pStyle w:val="TableParagraph"/>
                          <w:spacing w:line="211" w:lineRule="exact"/>
                          <w:ind w:left="17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3" w:space="0" w:color="000000"/>
                          <w:left w:val="nil"/>
                          <w:bottom w:val="nil"/>
                          <w:right w:val="nil"/>
                        </w:tcBorders>
                      </w:tcPr>
                      <w:p w14:paraId="2DCC9D1D" w14:textId="77777777" w:rsidR="008950A2" w:rsidRDefault="008950A2">
                        <w:pPr>
                          <w:pStyle w:val="TableParagraph"/>
                          <w:spacing w:line="211" w:lineRule="exact"/>
                          <w:ind w:left="25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2064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3" w:space="0" w:color="000000"/>
                          <w:left w:val="nil"/>
                          <w:bottom w:val="nil"/>
                          <w:right w:val="nil"/>
                        </w:tcBorders>
                      </w:tcPr>
                      <w:p w14:paraId="1DB43682" w14:textId="77777777" w:rsidR="008950A2" w:rsidRDefault="008950A2">
                        <w:pPr>
                          <w:pStyle w:val="TableParagraph"/>
                          <w:spacing w:line="211" w:lineRule="exact"/>
                          <w:ind w:left="25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1922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3" w:space="0" w:color="000000"/>
                          <w:left w:val="nil"/>
                          <w:bottom w:val="nil"/>
                          <w:right w:val="nil"/>
                        </w:tcBorders>
                      </w:tcPr>
                      <w:p w14:paraId="259BCBF4" w14:textId="77777777" w:rsidR="008950A2" w:rsidRDefault="008950A2">
                        <w:pPr>
                          <w:pStyle w:val="TableParagraph"/>
                          <w:spacing w:line="211" w:lineRule="exact"/>
                          <w:ind w:left="25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2119</w:t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single" w:sz="3" w:space="0" w:color="000000"/>
                          <w:left w:val="nil"/>
                          <w:bottom w:val="nil"/>
                          <w:right w:val="nil"/>
                        </w:tcBorders>
                      </w:tcPr>
                      <w:p w14:paraId="64EC285B" w14:textId="77777777" w:rsidR="008950A2" w:rsidRDefault="008950A2">
                        <w:pPr>
                          <w:pStyle w:val="TableParagraph"/>
                          <w:spacing w:line="211" w:lineRule="exact"/>
                          <w:ind w:left="25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1825</w:t>
                        </w:r>
                      </w:p>
                    </w:tc>
                  </w:tr>
                  <w:tr w:rsidR="008950A2" w14:paraId="0CB167A7" w14:textId="77777777">
                    <w:trPr>
                      <w:trHeight w:hRule="exact" w:val="252"/>
                    </w:trPr>
                    <w:tc>
                      <w:tcPr>
                        <w:tcW w:w="394" w:type="dxa"/>
                        <w:tcBorders>
                          <w:top w:val="nil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14:paraId="5185B916" w14:textId="77777777" w:rsidR="008950A2" w:rsidRDefault="008950A2">
                        <w:pPr>
                          <w:pStyle w:val="TableParagraph"/>
                          <w:spacing w:line="216" w:lineRule="exact"/>
                          <w:ind w:left="17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nil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14:paraId="121A6FF7" w14:textId="77777777" w:rsidR="008950A2" w:rsidRDefault="008950A2">
                        <w:pPr>
                          <w:pStyle w:val="TableParagraph"/>
                          <w:spacing w:line="216" w:lineRule="exact"/>
                          <w:ind w:left="25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2299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nil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14:paraId="1B460A95" w14:textId="77777777" w:rsidR="008950A2" w:rsidRDefault="008950A2">
                        <w:pPr>
                          <w:pStyle w:val="TableParagraph"/>
                          <w:spacing w:line="216" w:lineRule="exact"/>
                          <w:ind w:left="25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2261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nil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14:paraId="6910C447" w14:textId="77777777" w:rsidR="008950A2" w:rsidRDefault="008950A2">
                        <w:pPr>
                          <w:pStyle w:val="TableParagraph"/>
                          <w:spacing w:line="216" w:lineRule="exact"/>
                          <w:ind w:left="25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4796</w:t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14:paraId="4346C2F1" w14:textId="77777777" w:rsidR="008950A2" w:rsidRDefault="008950A2">
                        <w:pPr>
                          <w:pStyle w:val="TableParagraph"/>
                          <w:spacing w:line="216" w:lineRule="exact"/>
                          <w:ind w:left="25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1657</w:t>
                        </w:r>
                      </w:p>
                    </w:tc>
                  </w:tr>
                </w:tbl>
                <w:p w14:paraId="0CE22BD1" w14:textId="77777777" w:rsidR="008950A2" w:rsidRDefault="008950A2"/>
              </w:txbxContent>
            </v:textbox>
            <w10:wrap anchorx="page"/>
          </v:shape>
        </w:pict>
      </w:r>
      <w:r>
        <w:rPr>
          <w:b/>
          <w:spacing w:val="-1"/>
        </w:rPr>
        <w:t>Figure</w:t>
      </w:r>
      <w:r>
        <w:rPr>
          <w:b/>
          <w:spacing w:val="-5"/>
        </w:rPr>
        <w:t xml:space="preserve"> </w:t>
      </w:r>
      <w:r>
        <w:rPr>
          <w:b/>
        </w:rPr>
        <w:t xml:space="preserve">2  </w:t>
      </w:r>
      <w:r>
        <w:rPr>
          <w:b/>
          <w:spacing w:val="28"/>
        </w:rPr>
        <w:t xml:space="preserve"> </w:t>
      </w:r>
      <w:bookmarkStart w:id="128" w:name="_bookmark11"/>
      <w:bookmarkEnd w:id="128"/>
      <w:r>
        <w:rPr>
          <w:spacing w:val="-2"/>
        </w:rPr>
        <w:t>Time</w:t>
      </w:r>
      <w:r>
        <w:rPr>
          <w:spacing w:val="-5"/>
        </w:rPr>
        <w:t xml:space="preserve"> </w:t>
      </w:r>
      <w:r>
        <w:t>w/o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TMB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lamb</w:t>
      </w:r>
      <w:r>
        <w:rPr>
          <w:spacing w:val="-4"/>
        </w:rPr>
        <w:t xml:space="preserve"> </w:t>
      </w:r>
      <w:r>
        <w:t>data</w:t>
      </w:r>
      <w:r>
        <w:rPr>
          <w:spacing w:val="24"/>
          <w:w w:val="99"/>
        </w:rPr>
        <w:t xml:space="preserve"> </w:t>
      </w:r>
      <w:proofErr w:type="gramStart"/>
      <w:r>
        <w:t>The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average</w:t>
      </w:r>
      <w:r>
        <w:rPr>
          <w:spacing w:val="-6"/>
        </w:rPr>
        <w:t xml:space="preserve"> </w:t>
      </w:r>
      <w:r>
        <w:t>speed</w:t>
      </w:r>
      <w:r>
        <w:rPr>
          <w:spacing w:val="-7"/>
        </w:rPr>
        <w:t xml:space="preserve"> </w:t>
      </w:r>
      <w:r>
        <w:t>increases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lamb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summarized</w:t>
      </w:r>
      <w:r>
        <w:rPr>
          <w:spacing w:val="-6"/>
        </w:rPr>
        <w:t xml:space="preserve"> </w:t>
      </w:r>
      <w:r>
        <w:t>here:</w:t>
      </w:r>
    </w:p>
    <w:p w14:paraId="4813A78D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0FB62C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CC89AE" w14:textId="77777777" w:rsidR="00632595" w:rsidRDefault="00632595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14:paraId="5FCAADED" w14:textId="77777777" w:rsidR="00632595" w:rsidRDefault="008950A2">
      <w:pPr>
        <w:pStyle w:val="BodyText"/>
        <w:spacing w:before="66"/>
        <w:ind w:left="1118"/>
      </w:pPr>
      <w:r>
        <w:rPr>
          <w:b/>
          <w:spacing w:val="-5"/>
        </w:rPr>
        <w:t xml:space="preserve">Table </w:t>
      </w:r>
      <w:r>
        <w:rPr>
          <w:b/>
        </w:rPr>
        <w:t xml:space="preserve">6  </w:t>
      </w:r>
      <w:r>
        <w:rPr>
          <w:b/>
          <w:spacing w:val="25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percentage</w:t>
      </w:r>
      <w:r>
        <w:rPr>
          <w:spacing w:val="-4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TMB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lamb</w:t>
      </w:r>
      <w:r>
        <w:rPr>
          <w:spacing w:val="-4"/>
        </w:rPr>
        <w:t xml:space="preserve"> </w:t>
      </w:r>
      <w:r>
        <w:t>dataset</w:t>
      </w:r>
    </w:p>
    <w:p w14:paraId="7D7F5581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003219" w14:textId="77777777" w:rsidR="00632595" w:rsidRDefault="008950A2">
      <w:pPr>
        <w:pStyle w:val="BodyText"/>
        <w:spacing w:before="137" w:line="249" w:lineRule="auto"/>
        <w:ind w:left="577" w:right="156"/>
      </w:pPr>
      <w:r>
        <w:t>The</w:t>
      </w:r>
      <w:r>
        <w:rPr>
          <w:spacing w:val="4"/>
        </w:rPr>
        <w:t xml:space="preserve"> </w:t>
      </w:r>
      <w:r>
        <w:rPr>
          <w:spacing w:val="-1"/>
        </w:rPr>
        <w:t>following</w:t>
      </w:r>
      <w:r>
        <w:rPr>
          <w:spacing w:val="4"/>
        </w:rPr>
        <w:t xml:space="preserve"> </w:t>
      </w:r>
      <w:hyperlink w:anchor="_bookmark12" w:history="1">
        <w:r>
          <w:t>Figure</w:t>
        </w:r>
        <w:r>
          <w:rPr>
            <w:spacing w:val="4"/>
          </w:rPr>
          <w:t xml:space="preserve"> </w:t>
        </w:r>
        <w:r>
          <w:t>3</w:t>
        </w:r>
      </w:hyperlink>
      <w:r>
        <w:rPr>
          <w:spacing w:val="4"/>
        </w:rPr>
        <w:t xml:space="preserve"> </w:t>
      </w:r>
      <w:r>
        <w:rPr>
          <w:spacing w:val="-1"/>
        </w:rPr>
        <w:t>below</w:t>
      </w:r>
      <w:r>
        <w:rPr>
          <w:spacing w:val="5"/>
        </w:rPr>
        <w:t xml:space="preserve"> </w:t>
      </w:r>
      <w:r>
        <w:rPr>
          <w:spacing w:val="-1"/>
        </w:rPr>
        <w:t>shows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acceleration</w:t>
      </w:r>
      <w:r>
        <w:rPr>
          <w:spacing w:val="4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TMB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simulated</w:t>
      </w:r>
      <w:r>
        <w:rPr>
          <w:spacing w:val="5"/>
        </w:rPr>
        <w:t xml:space="preserve"> </w:t>
      </w:r>
      <w:r>
        <w:t>dataset</w:t>
      </w:r>
      <w:r>
        <w:rPr>
          <w:spacing w:val="24"/>
          <w:w w:val="99"/>
        </w:rPr>
        <w:t xml:space="preserve"> </w:t>
      </w:r>
      <w:r>
        <w:t>through</w:t>
      </w:r>
      <w:r>
        <w:rPr>
          <w:spacing w:val="-15"/>
        </w:rPr>
        <w:t xml:space="preserve"> </w:t>
      </w:r>
      <w:r>
        <w:t>boxplots.</w:t>
      </w:r>
    </w:p>
    <w:p w14:paraId="378EA2DA" w14:textId="77777777" w:rsidR="00632595" w:rsidRDefault="00632595">
      <w:pPr>
        <w:spacing w:line="249" w:lineRule="auto"/>
        <w:sectPr w:rsidR="00632595">
          <w:type w:val="continuous"/>
          <w:pgSz w:w="12240" w:h="15840"/>
          <w:pgMar w:top="1500" w:right="1200" w:bottom="1160" w:left="1720" w:header="720" w:footer="720" w:gutter="0"/>
          <w:cols w:space="720"/>
        </w:sectPr>
      </w:pPr>
    </w:p>
    <w:p w14:paraId="760A60C1" w14:textId="77777777" w:rsidR="00632595" w:rsidRDefault="00632595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72ECAF8" w14:textId="77777777" w:rsidR="00632595" w:rsidRDefault="008950A2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pict w14:anchorId="59CE6985">
          <v:group id="_x0000_s1923" style="position:absolute;left:0;text-align:left;margin-left:94.95pt;margin-top:16pt;width:422.15pt;height:.1pt;z-index:5872;mso-position-horizontal-relative:page" coordorigin="1899,320" coordsize="8443,2">
            <v:shape id="_x0000_s1924" style="position:absolute;left:1899;top:320;width:8443;height:2" coordorigin="1899,320" coordsize="8443,0" path="m1899,320r8442,e" filled="f" strokeweight=".14042mm">
              <v:path arrowok="t"/>
            </v:shape>
            <w10:wrap anchorx="page"/>
          </v:group>
        </w:pict>
      </w: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29</w:t>
      </w:r>
    </w:p>
    <w:p w14:paraId="292D5381" w14:textId="77777777" w:rsidR="00632595" w:rsidRDefault="00632595">
      <w:pPr>
        <w:rPr>
          <w:rFonts w:ascii="Times New Roman" w:eastAsia="Times New Roman" w:hAnsi="Times New Roman" w:cs="Times New Roman"/>
          <w:sz w:val="18"/>
          <w:szCs w:val="18"/>
        </w:rPr>
        <w:sectPr w:rsidR="00632595">
          <w:pgSz w:w="12240" w:h="15840"/>
          <w:pgMar w:top="1500" w:right="1080" w:bottom="1160" w:left="1720" w:header="0" w:footer="961" w:gutter="0"/>
          <w:cols w:space="720"/>
        </w:sectPr>
      </w:pPr>
    </w:p>
    <w:p w14:paraId="4AE9334F" w14:textId="77777777" w:rsidR="00632595" w:rsidRDefault="008950A2">
      <w:pPr>
        <w:spacing w:before="723"/>
        <w:ind w:left="854"/>
        <w:rPr>
          <w:rFonts w:ascii="Arial" w:eastAsia="Arial" w:hAnsi="Arial" w:cs="Arial"/>
          <w:sz w:val="14"/>
          <w:szCs w:val="14"/>
        </w:rPr>
      </w:pPr>
      <w:r>
        <w:rPr>
          <w:rFonts w:ascii="Arial"/>
          <w:spacing w:val="-1"/>
          <w:w w:val="105"/>
          <w:sz w:val="14"/>
        </w:rPr>
        <w:t>Parameter</w:t>
      </w:r>
      <w:r>
        <w:rPr>
          <w:rFonts w:ascii="Arial"/>
          <w:spacing w:val="-9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estimation</w:t>
      </w:r>
      <w:r>
        <w:rPr>
          <w:rFonts w:ascii="Arial"/>
          <w:spacing w:val="-9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time</w:t>
      </w:r>
    </w:p>
    <w:p w14:paraId="6F62476C" w14:textId="77777777" w:rsidR="00632595" w:rsidRDefault="008950A2">
      <w:pPr>
        <w:spacing w:before="478"/>
        <w:ind w:left="854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/>
          <w:b/>
          <w:spacing w:val="-1"/>
          <w:w w:val="105"/>
          <w:sz w:val="17"/>
        </w:rPr>
        <w:t>Simulated</w:t>
      </w:r>
      <w:r>
        <w:rPr>
          <w:rFonts w:ascii="Arial"/>
          <w:b/>
          <w:spacing w:val="-12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data,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size</w:t>
      </w:r>
      <w:r>
        <w:rPr>
          <w:rFonts w:ascii="Arial"/>
          <w:b/>
          <w:spacing w:val="-12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=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2000</w:t>
      </w:r>
    </w:p>
    <w:p w14:paraId="285ADF64" w14:textId="77777777" w:rsidR="00632595" w:rsidRDefault="00632595">
      <w:pPr>
        <w:rPr>
          <w:rFonts w:ascii="Arial" w:eastAsia="Arial" w:hAnsi="Arial" w:cs="Arial"/>
          <w:sz w:val="17"/>
          <w:szCs w:val="17"/>
        </w:rPr>
        <w:sectPr w:rsidR="00632595">
          <w:type w:val="continuous"/>
          <w:pgSz w:w="12240" w:h="15840"/>
          <w:pgMar w:top="1500" w:right="1080" w:bottom="1160" w:left="1720" w:header="720" w:footer="720" w:gutter="0"/>
          <w:cols w:num="2" w:space="720" w:equalWidth="0">
            <w:col w:w="2558" w:space="86"/>
            <w:col w:w="6796"/>
          </w:cols>
        </w:sectPr>
      </w:pPr>
    </w:p>
    <w:p w14:paraId="4138BB32" w14:textId="77777777" w:rsidR="00632595" w:rsidRDefault="008950A2">
      <w:pPr>
        <w:spacing w:before="821"/>
        <w:ind w:left="560"/>
        <w:rPr>
          <w:rFonts w:ascii="Arial" w:eastAsia="Arial" w:hAnsi="Arial" w:cs="Arial"/>
          <w:sz w:val="11"/>
          <w:szCs w:val="11"/>
        </w:rPr>
      </w:pPr>
      <w:r>
        <w:pict w14:anchorId="5EB30595">
          <v:group id="_x0000_s1682" style="position:absolute;left:0;text-align:left;margin-left:126.55pt;margin-top:3.4pt;width:380.55pt;height:258.5pt;z-index:-193096;mso-position-horizontal-relative:page" coordorigin="2531,68" coordsize="7611,5170">
            <v:group id="_x0000_s1921" style="position:absolute;left:2574;top:3616;width:2471;height:2" coordorigin="2574,3616" coordsize="2471,2">
              <v:shape id="_x0000_s1922" style="position:absolute;left:2574;top:3616;width:2471;height:2" coordorigin="2574,3616" coordsize="2471,0" path="m2574,3616r2471,e" filled="f" strokecolor="#f0f0f0" strokeweight=".25078mm">
                <v:path arrowok="t"/>
              </v:shape>
            </v:group>
            <v:group id="_x0000_s1919" style="position:absolute;left:2574;top:2249;width:2471;height:2" coordorigin="2574,2249" coordsize="2471,2">
              <v:shape id="_x0000_s1920" style="position:absolute;left:2574;top:2249;width:2471;height:2" coordorigin="2574,2249" coordsize="2471,0" path="m2574,2249r2471,e" filled="f" strokecolor="#f0f0f0" strokeweight=".25078mm">
                <v:path arrowok="t"/>
              </v:shape>
            </v:group>
            <v:group id="_x0000_s1917" style="position:absolute;left:2574;top:882;width:2471;height:2" coordorigin="2574,882" coordsize="2471,2">
              <v:shape id="_x0000_s1918" style="position:absolute;left:2574;top:882;width:2471;height:2" coordorigin="2574,882" coordsize="2471,0" path="m2574,882r2471,e" filled="f" strokecolor="#f0f0f0" strokeweight=".25078mm">
                <v:path arrowok="t"/>
              </v:shape>
            </v:group>
            <v:group id="_x0000_s1915" style="position:absolute;left:2859;top:75;width:2;height:4892" coordorigin="2859,75" coordsize="2,4892">
              <v:shape id="_x0000_s1916" style="position:absolute;left:2859;top:75;width:2;height:4892" coordorigin="2859,75" coordsize="0,4892" path="m2859,4966r,-4891e" filled="f" strokecolor="#f0f0f0" strokeweight=".25078mm">
                <v:path arrowok="t"/>
              </v:shape>
            </v:group>
            <v:group id="_x0000_s1913" style="position:absolute;left:3335;top:75;width:2;height:4892" coordorigin="3335,75" coordsize="2,4892">
              <v:shape id="_x0000_s1914" style="position:absolute;left:3335;top:75;width:2;height:4892" coordorigin="3335,75" coordsize="0,4892" path="m3335,4966r,-4891e" filled="f" strokecolor="#f0f0f0" strokeweight=".25078mm">
                <v:path arrowok="t"/>
              </v:shape>
            </v:group>
            <v:group id="_x0000_s1911" style="position:absolute;left:3810;top:75;width:2;height:4892" coordorigin="3810,75" coordsize="2,4892">
              <v:shape id="_x0000_s1912" style="position:absolute;left:3810;top:75;width:2;height:4892" coordorigin="3810,75" coordsize="0,4892" path="m3810,4966r,-4891e" filled="f" strokecolor="#f0f0f0" strokeweight=".25078mm">
                <v:path arrowok="t"/>
              </v:shape>
            </v:group>
            <v:group id="_x0000_s1909" style="position:absolute;left:4285;top:75;width:2;height:4892" coordorigin="4285,75" coordsize="2,4892">
              <v:shape id="_x0000_s1910" style="position:absolute;left:4285;top:75;width:2;height:4892" coordorigin="4285,75" coordsize="0,4892" path="m4285,4966r,-4891e" filled="f" strokecolor="#f0f0f0" strokeweight=".25078mm">
                <v:path arrowok="t"/>
              </v:shape>
            </v:group>
            <v:group id="_x0000_s1907" style="position:absolute;left:4760;top:75;width:2;height:4892" coordorigin="4760,75" coordsize="2,4892">
              <v:shape id="_x0000_s1908" style="position:absolute;left:4760;top:75;width:2;height:4892" coordorigin="4760,75" coordsize="0,4892" path="m4760,4966r,-4891e" filled="f" strokecolor="#f0f0f0" strokeweight=".25078mm">
                <v:path arrowok="t"/>
              </v:shape>
            </v:group>
            <v:group id="_x0000_s1905" style="position:absolute;left:2859;top:2823;width:2;height:112" coordorigin="2859,2823" coordsize="2,112">
              <v:shape id="_x0000_s1906" style="position:absolute;left:2859;top:2823;width:2;height:112" coordorigin="2859,2823" coordsize="0,112" path="m2859,2823r,112e" filled="f" strokecolor="#333" strokeweight=".27664mm">
                <v:path arrowok="t"/>
              </v:shape>
            </v:group>
            <v:group id="_x0000_s1903" style="position:absolute;left:2681;top:2876;width:357;height:46" coordorigin="2681,2876" coordsize="357,46">
              <v:shape id="_x0000_s1904" style="position:absolute;left:2681;top:2876;width:357;height:46" coordorigin="2681,2876" coordsize="357,46" path="m2681,2921r357,l3038,2876r-357,l2681,2921xe" stroked="f">
                <v:path arrowok="t"/>
              </v:shape>
            </v:group>
            <v:group id="_x0000_s1901" style="position:absolute;left:2681;top:2877;width:357;height:44" coordorigin="2681,2877" coordsize="357,44">
              <v:shape id="_x0000_s1902" style="position:absolute;left:2681;top:2877;width:357;height:44" coordorigin="2681,2877" coordsize="357,44" path="m2681,2877r,43l3038,2920r,-43l2681,2877xe" filled="f" strokecolor="#333" strokeweight=".27664mm">
                <v:path arrowok="t"/>
              </v:shape>
            </v:group>
            <v:group id="_x0000_s1899" style="position:absolute;left:2681;top:2894;width:357;height:32" coordorigin="2681,2894" coordsize="357,32">
              <v:shape id="_x0000_s1900" style="position:absolute;left:2681;top:2894;width:357;height:32" coordorigin="2681,2894" coordsize="357,32" path="m2681,2926r357,l3038,2894r-357,l2681,2926xe" fillcolor="#333" stroked="f">
                <v:path arrowok="t"/>
              </v:shape>
            </v:group>
            <v:group id="_x0000_s1897" style="position:absolute;left:3327;top:4703;width:16;height:2" coordorigin="3327,4703" coordsize="16,2">
              <v:shape id="_x0000_s1898" style="position:absolute;left:3327;top:4703;width:16;height:2" coordorigin="3327,4703" coordsize="16,0" path="m3327,4703r15,e" filled="f" strokecolor="#333" strokeweight=".51192mm">
                <v:path arrowok="t"/>
              </v:shape>
            </v:group>
            <v:group id="_x0000_s1895" style="position:absolute;left:3327;top:4741;width:16;height:2" coordorigin="3327,4741" coordsize="16,2">
              <v:shape id="_x0000_s1896" style="position:absolute;left:3327;top:4741;width:16;height:2" coordorigin="3327,4741" coordsize="16,0" path="m3327,4741r15,e" filled="f" strokecolor="#333" strokeweight=".03619mm">
                <v:path arrowok="t"/>
              </v:shape>
            </v:group>
            <v:group id="_x0000_s1893" style="position:absolute;left:3156;top:4729;width:357;height:2" coordorigin="3156,4729" coordsize="357,2">
              <v:shape id="_x0000_s1894" style="position:absolute;left:3156;top:4729;width:357;height:2" coordorigin="3156,4729" coordsize="357,0" path="m3156,4729r357,e" filled="f" strokecolor="white" strokeweight=".43344mm">
                <v:path arrowok="t"/>
              </v:shape>
            </v:group>
            <v:group id="_x0000_s1891" style="position:absolute;left:3149;top:4733;width:373;height:2" coordorigin="3149,4733" coordsize="373,2">
              <v:shape id="_x0000_s1892" style="position:absolute;left:3149;top:4733;width:373;height:2" coordorigin="3149,4733" coordsize="373,0" path="m3149,4733r372,e" filled="f" strokecolor="#333" strokeweight=".68808mm">
                <v:path arrowok="t"/>
              </v:shape>
            </v:group>
            <v:group id="_x0000_s1889" style="position:absolute;left:3624;top:4739;width:373;height:2" coordorigin="3624,4739" coordsize="373,2">
              <v:shape id="_x0000_s1890" style="position:absolute;left:3624;top:4739;width:373;height:2" coordorigin="3624,4739" coordsize="373,0" path="m3624,4739r372,e" filled="f" strokecolor="#333" strokeweight=".29492mm">
                <v:path arrowok="t"/>
              </v:shape>
            </v:group>
            <v:group id="_x0000_s1887" style="position:absolute;left:3632;top:4739;width:357;height:2" coordorigin="3632,4739" coordsize="357,2">
              <v:shape id="_x0000_s1888" style="position:absolute;left:3632;top:4739;width:357;height:2" coordorigin="3632,4739" coordsize="357,0" path="m3632,4739r356,e" filled="f" strokecolor="white" strokeweight=".1258mm">
                <v:path arrowok="t"/>
              </v:shape>
            </v:group>
            <v:group id="_x0000_s1885" style="position:absolute;left:3632;top:4740;width:357;height:2" coordorigin="3632,4740" coordsize="357,2">
              <v:shape id="_x0000_s1886" style="position:absolute;left:3632;top:4740;width:357;height:2" coordorigin="3632,4740" coordsize="357,0" path="m3632,4740r356,e" filled="f" strokecolor="#333" strokeweight=".55069mm">
                <v:path arrowok="t"/>
              </v:shape>
            </v:group>
            <v:group id="_x0000_s1883" style="position:absolute;left:4256;top:4587;width:58;height:58" coordorigin="4256,4587" coordsize="58,58">
              <v:shape id="_x0000_s1884" style="position:absolute;left:4256;top:4587;width:58;height:58" coordorigin="4256,4587" coordsize="58,58" path="m4285,4587r-20,9l4256,4616r,1l4266,4636r21,8l4306,4635r8,-20l4305,4595r-20,-8xe" fillcolor="#333" stroked="f">
                <v:path arrowok="t"/>
              </v:shape>
            </v:group>
            <v:group id="_x0000_s1881" style="position:absolute;left:4256;top:4587;width:58;height:58" coordorigin="4256,4587" coordsize="58,58">
              <v:shape id="_x0000_s1882" style="position:absolute;left:4256;top:4587;width:58;height:58" coordorigin="4256,4587" coordsize="58,58" path="m4256,4616r9,-20l4285,4587r20,8l4314,4615r-8,20l4287,4644r-21,-8l4256,4617e" filled="f" strokecolor="#333" strokeweight=".18356mm">
                <v:path arrowok="t"/>
              </v:shape>
            </v:group>
            <v:group id="_x0000_s1879" style="position:absolute;left:4285;top:4681;width:2;height:2" coordorigin="4285,4681" coordsize="2,2">
              <v:shape id="_x0000_s1880" style="position:absolute;left:4285;top:4681;width:2;height:2" coordorigin="4285,4681" coordsize="0,0" path="m4285,4681r,e" filled="f" strokecolor="#333" strokeweight=".27664mm">
                <v:path arrowok="t"/>
              </v:shape>
            </v:group>
            <v:group id="_x0000_s1877" style="position:absolute;left:4277;top:4707;width:16;height:2" coordorigin="4277,4707" coordsize="16,2">
              <v:shape id="_x0000_s1878" style="position:absolute;left:4277;top:4707;width:16;height:2" coordorigin="4277,4707" coordsize="16,0" path="m4277,4707r16,e" filled="f" strokecolor="#333" strokeweight=".02328mm">
                <v:path arrowok="t"/>
              </v:shape>
            </v:group>
            <v:group id="_x0000_s1875" style="position:absolute;left:4107;top:4694;width:357;height:2" coordorigin="4107,4694" coordsize="357,2">
              <v:shape id="_x0000_s1876" style="position:absolute;left:4107;top:4694;width:357;height:2" coordorigin="4107,4694" coordsize="357,0" path="m4107,4694r356,e" filled="f" strokecolor="white" strokeweight=".47739mm">
                <v:path arrowok="t"/>
              </v:shape>
            </v:group>
            <v:group id="_x0000_s1873" style="position:absolute;left:4099;top:4694;width:373;height:2" coordorigin="4099,4694" coordsize="373,2">
              <v:shape id="_x0000_s1874" style="position:absolute;left:4099;top:4694;width:373;height:2" coordorigin="4099,4694" coordsize="373,0" path="m4099,4694r372,e" filled="f" strokecolor="#333" strokeweight=".56069mm">
                <v:path arrowok="t"/>
              </v:shape>
            </v:group>
            <v:group id="_x0000_s1871" style="position:absolute;left:4732;top:4558;width:58;height:58" coordorigin="4732,4558" coordsize="58,58">
              <v:shape id="_x0000_s1872" style="position:absolute;left:4732;top:4558;width:58;height:58" coordorigin="4732,4558" coordsize="58,58" path="m4760,4558r-20,9l4732,4587r,2l4741,4608r21,7l4781,4606r8,-20l4780,4566r-20,-8xe" fillcolor="#333" stroked="f">
                <v:path arrowok="t"/>
              </v:shape>
            </v:group>
            <v:group id="_x0000_s1869" style="position:absolute;left:4732;top:4558;width:58;height:58" coordorigin="4732,4558" coordsize="58,58">
              <v:shape id="_x0000_s1870" style="position:absolute;left:4732;top:4558;width:58;height:58" coordorigin="4732,4558" coordsize="58,58" path="m4732,4587r8,-20l4760,4558r20,8l4789,4586r-8,20l4762,4615r-21,-7l4732,4589e" filled="f" strokecolor="#333" strokeweight=".18356mm">
                <v:path arrowok="t"/>
              </v:shape>
            </v:group>
            <v:group id="_x0000_s1867" style="position:absolute;left:4760;top:4621;width:2;height:2" coordorigin="4760,4621" coordsize="2,2">
              <v:shape id="_x0000_s1868" style="position:absolute;left:4760;top:4621;width:2;height:2" coordorigin="4760,4621" coordsize="0,0" path="m4760,4621r,e" filled="f" strokecolor="#333" strokeweight=".27664mm">
                <v:path arrowok="t"/>
              </v:shape>
            </v:group>
            <v:group id="_x0000_s1865" style="position:absolute;left:4752;top:4640;width:16;height:2" coordorigin="4752,4640" coordsize="16,2">
              <v:shape id="_x0000_s1866" style="position:absolute;left:4752;top:4640;width:16;height:2" coordorigin="4752,4640" coordsize="16,0" path="m4752,4640r16,e" filled="f" strokecolor="#333" strokeweight=".03103mm">
                <v:path arrowok="t"/>
              </v:shape>
            </v:group>
            <v:group id="_x0000_s1863" style="position:absolute;left:4582;top:4630;width:357;height:2" coordorigin="4582,4630" coordsize="357,2">
              <v:shape id="_x0000_s1864" style="position:absolute;left:4582;top:4630;width:357;height:2" coordorigin="4582,4630" coordsize="357,0" path="m4582,4630r356,e" filled="f" strokecolor="white" strokeweight=".35328mm">
                <v:path arrowok="t"/>
              </v:shape>
            </v:group>
            <v:group id="_x0000_s1861" style="position:absolute;left:4574;top:4626;width:373;height:2" coordorigin="4574,4626" coordsize="373,2">
              <v:shape id="_x0000_s1862" style="position:absolute;left:4574;top:4626;width:373;height:2" coordorigin="4574,4626" coordsize="373,0" path="m4574,4626r372,e" filled="f" strokecolor="#333" strokeweight=".58244mm">
                <v:path arrowok="t"/>
              </v:shape>
            </v:group>
            <v:group id="_x0000_s1859" style="position:absolute;left:5118;top:3616;width:2472;height:2" coordorigin="5118,3616" coordsize="2472,2">
              <v:shape id="_x0000_s1860" style="position:absolute;left:5118;top:3616;width:2472;height:2" coordorigin="5118,3616" coordsize="2472,0" path="m5118,3616r2472,e" filled="f" strokecolor="#f0f0f0" strokeweight=".25078mm">
                <v:path arrowok="t"/>
              </v:shape>
            </v:group>
            <v:group id="_x0000_s1857" style="position:absolute;left:5118;top:2249;width:2472;height:2" coordorigin="5118,2249" coordsize="2472,2">
              <v:shape id="_x0000_s1858" style="position:absolute;left:5118;top:2249;width:2472;height:2" coordorigin="5118,2249" coordsize="2472,0" path="m5118,2249r2472,e" filled="f" strokecolor="#f0f0f0" strokeweight=".25078mm">
                <v:path arrowok="t"/>
              </v:shape>
            </v:group>
            <v:group id="_x0000_s1855" style="position:absolute;left:5118;top:882;width:2472;height:2" coordorigin="5118,882" coordsize="2472,2">
              <v:shape id="_x0000_s1856" style="position:absolute;left:5118;top:882;width:2472;height:2" coordorigin="5118,882" coordsize="2472,0" path="m5118,882r2472,e" filled="f" strokecolor="#f0f0f0" strokeweight=".25078mm">
                <v:path arrowok="t"/>
              </v:shape>
            </v:group>
            <v:group id="_x0000_s1853" style="position:absolute;left:5404;top:75;width:2;height:4892" coordorigin="5404,75" coordsize="2,4892">
              <v:shape id="_x0000_s1854" style="position:absolute;left:5404;top:75;width:2;height:4892" coordorigin="5404,75" coordsize="0,4892" path="m5404,4966r,-4891e" filled="f" strokecolor="#f0f0f0" strokeweight=".25078mm">
                <v:path arrowok="t"/>
              </v:shape>
            </v:group>
            <v:group id="_x0000_s1851" style="position:absolute;left:5879;top:75;width:2;height:4892" coordorigin="5879,75" coordsize="2,4892">
              <v:shape id="_x0000_s1852" style="position:absolute;left:5879;top:75;width:2;height:4892" coordorigin="5879,75" coordsize="0,4892" path="m5879,4966r,-4891e" filled="f" strokecolor="#f0f0f0" strokeweight=".25078mm">
                <v:path arrowok="t"/>
              </v:shape>
            </v:group>
            <v:group id="_x0000_s1849" style="position:absolute;left:6354;top:75;width:2;height:4892" coordorigin="6354,75" coordsize="2,4892">
              <v:shape id="_x0000_s1850" style="position:absolute;left:6354;top:75;width:2;height:4892" coordorigin="6354,75" coordsize="0,4892" path="m6354,4966r,-4891e" filled="f" strokecolor="#f0f0f0" strokeweight=".25078mm">
                <v:path arrowok="t"/>
              </v:shape>
            </v:group>
            <v:group id="_x0000_s1847" style="position:absolute;left:6829;top:75;width:2;height:4892" coordorigin="6829,75" coordsize="2,4892">
              <v:shape id="_x0000_s1848" style="position:absolute;left:6829;top:75;width:2;height:4892" coordorigin="6829,75" coordsize="0,4892" path="m6829,4966r,-4891e" filled="f" strokecolor="#f0f0f0" strokeweight=".25078mm">
                <v:path arrowok="t"/>
              </v:shape>
            </v:group>
            <v:group id="_x0000_s1845" style="position:absolute;left:7304;top:75;width:2;height:4892" coordorigin="7304,75" coordsize="2,4892">
              <v:shape id="_x0000_s1846" style="position:absolute;left:7304;top:75;width:2;height:4892" coordorigin="7304,75" coordsize="0,4892" path="m7304,4966r,-4891e" filled="f" strokecolor="#f0f0f0" strokeweight=".25078mm">
                <v:path arrowok="t"/>
              </v:shape>
            </v:group>
            <v:group id="_x0000_s1843" style="position:absolute;left:5396;top:1206;width:16;height:2" coordorigin="5396,1206" coordsize="16,2">
              <v:shape id="_x0000_s1844" style="position:absolute;left:5396;top:1206;width:16;height:2" coordorigin="5396,1206" coordsize="16,0" path="m5396,1206r15,e" filled="f" strokecolor="#333" strokeweight=".21956mm">
                <v:path arrowok="t"/>
              </v:shape>
            </v:group>
            <v:group id="_x0000_s1841" style="position:absolute;left:5225;top:1208;width:357;height:2" coordorigin="5225,1208" coordsize="357,2">
              <v:shape id="_x0000_s1842" style="position:absolute;left:5225;top:1208;width:357;height:2" coordorigin="5225,1208" coordsize="357,0" path="m5225,1208r357,e" filled="f" strokecolor="white" strokeweight=".1361mm">
                <v:path arrowok="t"/>
              </v:shape>
            </v:group>
            <v:group id="_x0000_s1839" style="position:absolute;left:5217;top:1208;width:373;height:2" coordorigin="5217,1208" coordsize="373,2">
              <v:shape id="_x0000_s1840" style="position:absolute;left:5217;top:1208;width:373;height:2" coordorigin="5217,1208" coordsize="373,0" path="m5217,1208r373,e" filled="f" strokecolor="#333" strokeweight="1.17pt">
                <v:path arrowok="t"/>
              </v:shape>
            </v:group>
            <v:group id="_x0000_s1837" style="position:absolute;left:5225;top:1210;width:357;height:2" coordorigin="5225,1210" coordsize="357,2">
              <v:shape id="_x0000_s1838" style="position:absolute;left:5225;top:1210;width:357;height:2" coordorigin="5225,1210" coordsize="357,0" path="m5225,1210r357,e" filled="f" strokecolor="#333" strokeweight=".55069mm">
                <v:path arrowok="t"/>
              </v:shape>
            </v:group>
            <v:group id="_x0000_s1835" style="position:absolute;left:5871;top:2928;width:16;height:2" coordorigin="5871,2928" coordsize="16,2">
              <v:shape id="_x0000_s1836" style="position:absolute;left:5871;top:2928;width:16;height:2" coordorigin="5871,2928" coordsize="16,0" path="m5871,2928r16,e" filled="f" strokecolor="#333" strokeweight=".27922mm">
                <v:path arrowok="t"/>
              </v:shape>
            </v:group>
            <v:group id="_x0000_s1833" style="position:absolute;left:5871;top:2959;width:16;height:2" coordorigin="5871,2959" coordsize="16,2">
              <v:shape id="_x0000_s1834" style="position:absolute;left:5871;top:2959;width:16;height:2" coordorigin="5871,2959" coordsize="16,0" path="m5871,2959r16,e" filled="f" strokecolor="#333" strokeweight=".1008mm">
                <v:path arrowok="t"/>
              </v:shape>
            </v:group>
            <v:group id="_x0000_s1831" style="position:absolute;left:5700;top:2946;width:357;height:2" coordorigin="5700,2946" coordsize="357,2">
              <v:shape id="_x0000_s1832" style="position:absolute;left:5700;top:2946;width:357;height:2" coordorigin="5700,2946" coordsize="357,0" path="m5700,2946r357,e" filled="f" strokecolor="white" strokeweight=".38689mm">
                <v:path arrowok="t"/>
              </v:shape>
            </v:group>
            <v:group id="_x0000_s1829" style="position:absolute;left:5693;top:2941;width:373;height:2" coordorigin="5693,2941" coordsize="373,2">
              <v:shape id="_x0000_s1830" style="position:absolute;left:5693;top:2941;width:373;height:2" coordorigin="5693,2941" coordsize="373,0" path="m5693,2941r372,e" filled="f" strokecolor="#333" strokeweight=".68656mm">
                <v:path arrowok="t"/>
              </v:shape>
            </v:group>
            <v:group id="_x0000_s1827" style="position:absolute;left:6168;top:2955;width:373;height:2" coordorigin="6168,2955" coordsize="373,2">
              <v:shape id="_x0000_s1828" style="position:absolute;left:6168;top:2955;width:373;height:2" coordorigin="6168,2955" coordsize="373,0" path="m6168,2955r372,e" filled="f" strokecolor="#333" strokeweight=".33092mm">
                <v:path arrowok="t"/>
              </v:shape>
            </v:group>
            <v:group id="_x0000_s1825" style="position:absolute;left:6176;top:2955;width:357;height:2" coordorigin="6176,2955" coordsize="357,2">
              <v:shape id="_x0000_s1826" style="position:absolute;left:6176;top:2955;width:357;height:2" coordorigin="6176,2955" coordsize="357,0" path="m6176,2955r356,e" filled="f" strokecolor="white" strokeweight=".17489mm">
                <v:path arrowok="t"/>
              </v:shape>
            </v:group>
            <v:group id="_x0000_s1823" style="position:absolute;left:6176;top:2952;width:357;height:2" coordorigin="6176,2952" coordsize="357,2">
              <v:shape id="_x0000_s1824" style="position:absolute;left:6176;top:2952;width:357;height:2" coordorigin="6176,2952" coordsize="357,0" path="m6176,2952r356,e" filled="f" strokecolor="#333" strokeweight=".55069mm">
                <v:path arrowok="t"/>
              </v:shape>
            </v:group>
            <v:group id="_x0000_s1821" style="position:absolute;left:6821;top:3331;width:16;height:2" coordorigin="6821,3331" coordsize="16,2">
              <v:shape id="_x0000_s1822" style="position:absolute;left:6821;top:3331;width:16;height:2" coordorigin="6821,3331" coordsize="16,0" path="m6821,3331r16,e" filled="f" strokecolor="#333" strokeweight=".27406mm">
                <v:path arrowok="t"/>
              </v:shape>
            </v:group>
            <v:group id="_x0000_s1819" style="position:absolute;left:6821;top:3350;width:16;height:2" coordorigin="6821,3350" coordsize="16,2">
              <v:shape id="_x0000_s1820" style="position:absolute;left:6821;top:3350;width:16;height:2" coordorigin="6821,3350" coordsize="16,0" path="m6821,3350r16,e" filled="f" strokecolor="#333" strokeweight=".00517mm">
                <v:path arrowok="t"/>
              </v:shape>
            </v:group>
            <v:group id="_x0000_s1817" style="position:absolute;left:6651;top:3344;width:357;height:2" coordorigin="6651,3344" coordsize="357,2">
              <v:shape id="_x0000_s1818" style="position:absolute;left:6651;top:3344;width:357;height:2" coordorigin="6651,3344" coordsize="357,0" path="m6651,3344r356,e" filled="f" strokecolor="white" strokeweight=".23436mm">
                <v:path arrowok="t"/>
              </v:shape>
            </v:group>
            <v:group id="_x0000_s1815" style="position:absolute;left:6643;top:3344;width:373;height:2" coordorigin="6643,3344" coordsize="373,2">
              <v:shape id="_x0000_s1816" style="position:absolute;left:6643;top:3344;width:373;height:2" coordorigin="6643,3344" coordsize="373,0" path="m6643,3344r372,e" filled="f" strokecolor="#333" strokeweight=".55069mm">
                <v:path arrowok="t"/>
              </v:shape>
            </v:group>
            <v:group id="_x0000_s1813" style="position:absolute;left:7276;top:3240;width:58;height:58" coordorigin="7276,3240" coordsize="58,58">
              <v:shape id="_x0000_s1814" style="position:absolute;left:7276;top:3240;width:58;height:58" coordorigin="7276,3240" coordsize="58,58" path="m7304,3240r-20,8l7276,3269r,1l7285,3289r21,8l7325,3288r8,-21l7324,3248r-20,-8xe" fillcolor="#333" stroked="f">
                <v:path arrowok="t"/>
              </v:shape>
            </v:group>
            <v:group id="_x0000_s1811" style="position:absolute;left:7276;top:3240;width:58;height:58" coordorigin="7276,3240" coordsize="58,58">
              <v:shape id="_x0000_s1812" style="position:absolute;left:7276;top:3240;width:58;height:58" coordorigin="7276,3240" coordsize="58,58" path="m7276,3269r8,-21l7304,3240r20,8l7333,3267r-8,21l7306,3297r-21,-8l7276,3270e" filled="f" strokecolor="#333" strokeweight=".18356mm">
                <v:path arrowok="t"/>
              </v:shape>
            </v:group>
            <v:group id="_x0000_s1809" style="position:absolute;left:7304;top:3305;width:2;height:2" coordorigin="7304,3305" coordsize="2,2">
              <v:shape id="_x0000_s1810" style="position:absolute;left:7304;top:3305;width:2;height:2" coordorigin="7304,3305" coordsize="0,0" path="m7304,3305r,e" filled="f" strokecolor="#333" strokeweight=".27664mm">
                <v:path arrowok="t"/>
              </v:shape>
            </v:group>
            <v:group id="_x0000_s1807" style="position:absolute;left:7296;top:3313;width:16;height:2" coordorigin="7296,3313" coordsize="16,2">
              <v:shape id="_x0000_s1808" style="position:absolute;left:7296;top:3313;width:16;height:2" coordorigin="7296,3313" coordsize="16,0" path="m7296,3313r16,e" filled="f" strokecolor="#333" strokeweight=".08792mm">
                <v:path arrowok="t"/>
              </v:shape>
            </v:group>
            <v:group id="_x0000_s1805" style="position:absolute;left:7126;top:3308;width:357;height:2" coordorigin="7126,3308" coordsize="357,2">
              <v:shape id="_x0000_s1806" style="position:absolute;left:7126;top:3308;width:357;height:2" coordorigin="7126,3308" coordsize="357,0" path="m7126,3308r357,e" filled="f" strokecolor="white" strokeweight=".1387mm">
                <v:path arrowok="t"/>
              </v:shape>
            </v:group>
            <v:group id="_x0000_s1803" style="position:absolute;left:7118;top:3308;width:372;height:2" coordorigin="7118,3308" coordsize="372,2">
              <v:shape id="_x0000_s1804" style="position:absolute;left:7118;top:3308;width:372;height:2" coordorigin="7118,3308" coordsize="372,0" path="m7118,3308r372,e" filled="f" strokecolor="#333" strokeweight=".41533mm">
                <v:path arrowok="t"/>
              </v:shape>
            </v:group>
            <v:group id="_x0000_s1801" style="position:absolute;left:7126;top:3309;width:357;height:2" coordorigin="7126,3309" coordsize="357,2">
              <v:shape id="_x0000_s1802" style="position:absolute;left:7126;top:3309;width:357;height:2" coordorigin="7126,3309" coordsize="357,0" path="m7126,3309r357,e" filled="f" strokecolor="#333" strokeweight=".55069mm">
                <v:path arrowok="t"/>
              </v:shape>
            </v:group>
            <v:group id="_x0000_s1799" style="position:absolute;left:7663;top:3616;width:2472;height:2" coordorigin="7663,3616" coordsize="2472,2">
              <v:shape id="_x0000_s1800" style="position:absolute;left:7663;top:3616;width:2472;height:2" coordorigin="7663,3616" coordsize="2472,0" path="m7663,3616r2471,e" filled="f" strokecolor="#f0f0f0" strokeweight=".25078mm">
                <v:path arrowok="t"/>
              </v:shape>
            </v:group>
            <v:group id="_x0000_s1797" style="position:absolute;left:7663;top:2249;width:2472;height:2" coordorigin="7663,2249" coordsize="2472,2">
              <v:shape id="_x0000_s1798" style="position:absolute;left:7663;top:2249;width:2472;height:2" coordorigin="7663,2249" coordsize="2472,0" path="m7663,2249r2471,e" filled="f" strokecolor="#f0f0f0" strokeweight=".25078mm">
                <v:path arrowok="t"/>
              </v:shape>
            </v:group>
            <v:group id="_x0000_s1795" style="position:absolute;left:7663;top:882;width:2472;height:2" coordorigin="7663,882" coordsize="2472,2">
              <v:shape id="_x0000_s1796" style="position:absolute;left:7663;top:882;width:2472;height:2" coordorigin="7663,882" coordsize="2472,0" path="m7663,882r2471,e" filled="f" strokecolor="#f0f0f0" strokeweight=".25078mm">
                <v:path arrowok="t"/>
              </v:shape>
            </v:group>
            <v:group id="_x0000_s1793" style="position:absolute;left:7948;top:75;width:2;height:4892" coordorigin="7948,75" coordsize="2,4892">
              <v:shape id="_x0000_s1794" style="position:absolute;left:7948;top:75;width:2;height:4892" coordorigin="7948,75" coordsize="0,4892" path="m7948,4966r,-4891e" filled="f" strokecolor="#f0f0f0" strokeweight=".25078mm">
                <v:path arrowok="t"/>
              </v:shape>
            </v:group>
            <v:group id="_x0000_s1791" style="position:absolute;left:8423;top:75;width:2;height:4892" coordorigin="8423,75" coordsize="2,4892">
              <v:shape id="_x0000_s1792" style="position:absolute;left:8423;top:75;width:2;height:4892" coordorigin="8423,75" coordsize="0,4892" path="m8423,4966r,-4891e" filled="f" strokecolor="#f0f0f0" strokeweight=".25078mm">
                <v:path arrowok="t"/>
              </v:shape>
            </v:group>
            <v:group id="_x0000_s1789" style="position:absolute;left:8898;top:75;width:2;height:4892" coordorigin="8898,75" coordsize="2,4892">
              <v:shape id="_x0000_s1790" style="position:absolute;left:8898;top:75;width:2;height:4892" coordorigin="8898,75" coordsize="0,4892" path="m8898,4966r,-4891e" filled="f" strokecolor="#f0f0f0" strokeweight=".25078mm">
                <v:path arrowok="t"/>
              </v:shape>
            </v:group>
            <v:group id="_x0000_s1787" style="position:absolute;left:9373;top:75;width:2;height:4892" coordorigin="9373,75" coordsize="2,4892">
              <v:shape id="_x0000_s1788" style="position:absolute;left:9373;top:75;width:2;height:4892" coordorigin="9373,75" coordsize="0,4892" path="m9373,4966r,-4891e" filled="f" strokecolor="#f0f0f0" strokeweight=".25078mm">
                <v:path arrowok="t"/>
              </v:shape>
            </v:group>
            <v:group id="_x0000_s1785" style="position:absolute;left:9848;top:75;width:2;height:4892" coordorigin="9848,75" coordsize="2,4892">
              <v:shape id="_x0000_s1786" style="position:absolute;left:9848;top:75;width:2;height:4892" coordorigin="9848,75" coordsize="0,4892" path="m9848,4966r,-4891e" filled="f" strokecolor="#f0f0f0" strokeweight=".25078mm">
                <v:path arrowok="t"/>
              </v:shape>
            </v:group>
            <v:group id="_x0000_s1783" style="position:absolute;left:7919;top:269;width:58;height:58" coordorigin="7919,269" coordsize="58,58">
              <v:shape id="_x0000_s1784" style="position:absolute;left:7919;top:269;width:58;height:58" coordorigin="7919,269" coordsize="58,58" path="m7947,269r-20,8l7919,297r,2l7928,318r21,8l7968,317r8,-21l7967,277r-20,-8xe" fillcolor="#333" stroked="f">
                <v:path arrowok="t"/>
              </v:shape>
            </v:group>
            <v:group id="_x0000_s1781" style="position:absolute;left:7919;top:269;width:58;height:58" coordorigin="7919,269" coordsize="58,58">
              <v:shape id="_x0000_s1782" style="position:absolute;left:7919;top:269;width:58;height:58" coordorigin="7919,269" coordsize="58,58" path="m7919,297r8,-20l7947,269r20,8l7976,296r-8,21l7949,326r-21,-8l7919,299e" filled="f" strokecolor="#333" strokeweight=".18356mm">
                <v:path arrowok="t"/>
              </v:shape>
            </v:group>
            <v:group id="_x0000_s1779" style="position:absolute;left:7948;top:322;width:2;height:2" coordorigin="7948,322" coordsize="2,2">
              <v:shape id="_x0000_s1780" style="position:absolute;left:7948;top:322;width:2;height:2" coordorigin="7948,322" coordsize="0,0" path="m7948,322r,e" filled="f" strokecolor="#333" strokeweight=".27664mm">
                <v:path arrowok="t"/>
              </v:shape>
            </v:group>
            <v:group id="_x0000_s1777" style="position:absolute;left:7940;top:339;width:16;height:2" coordorigin="7940,339" coordsize="16,2">
              <v:shape id="_x0000_s1778" style="position:absolute;left:7940;top:339;width:16;height:2" coordorigin="7940,339" coordsize="16,0" path="m7940,339r15,e" filled="f" strokecolor="#333" strokeweight=".1034mm">
                <v:path arrowok="t"/>
              </v:shape>
            </v:group>
            <v:group id="_x0000_s1775" style="position:absolute;left:7769;top:329;width:357;height:2" coordorigin="7769,329" coordsize="357,2">
              <v:shape id="_x0000_s1776" style="position:absolute;left:7769;top:329;width:357;height:2" coordorigin="7769,329" coordsize="357,0" path="m7769,329r357,e" filled="f" strokecolor="white" strokeweight=".27314mm">
                <v:path arrowok="t"/>
              </v:shape>
            </v:group>
            <v:group id="_x0000_s1773" style="position:absolute;left:7762;top:324;width:373;height:2" coordorigin="7762,324" coordsize="373,2">
              <v:shape id="_x0000_s1774" style="position:absolute;left:7762;top:324;width:373;height:2" coordorigin="7762,324" coordsize="373,0" path="m7762,324r372,e" filled="f" strokecolor="#333" strokeweight=".59317mm">
                <v:path arrowok="t"/>
              </v:shape>
            </v:group>
            <v:group id="_x0000_s1771" style="position:absolute;left:8237;top:1812;width:373;height:2" coordorigin="8237,1812" coordsize="373,2">
              <v:shape id="_x0000_s1772" style="position:absolute;left:8237;top:1812;width:373;height:2" coordorigin="8237,1812" coordsize="373,0" path="m8237,1812r372,e" filled="f" strokecolor="#333" strokeweight=".31197mm">
                <v:path arrowok="t"/>
              </v:shape>
            </v:group>
            <v:group id="_x0000_s1769" style="position:absolute;left:8245;top:1812;width:357;height:2" coordorigin="8245,1812" coordsize="357,2">
              <v:shape id="_x0000_s1770" style="position:absolute;left:8245;top:1812;width:357;height:2" coordorigin="8245,1812" coordsize="357,0" path="m8245,1812r356,e" filled="f" strokecolor="white" strokeweight=".14903mm">
                <v:path arrowok="t"/>
              </v:shape>
            </v:group>
            <v:group id="_x0000_s1767" style="position:absolute;left:8245;top:1812;width:357;height:2" coordorigin="8245,1812" coordsize="357,2">
              <v:shape id="_x0000_s1768" style="position:absolute;left:8245;top:1812;width:357;height:2" coordorigin="8245,1812" coordsize="357,0" path="m8245,1812r356,e" filled="f" strokecolor="#333" strokeweight=".55069mm">
                <v:path arrowok="t"/>
              </v:shape>
            </v:group>
            <v:group id="_x0000_s1765" style="position:absolute;left:8869;top:1774;width:58;height:58" coordorigin="8869,1774" coordsize="58,58">
              <v:shape id="_x0000_s1766" style="position:absolute;left:8869;top:1774;width:58;height:58" coordorigin="8869,1774" coordsize="58,58" path="m8898,1774r-20,9l8869,1803r1,1l8879,1824r20,7l8919,1822r8,-20l8918,1782r-20,-8xe" fillcolor="#333" stroked="f">
                <v:path arrowok="t"/>
              </v:shape>
            </v:group>
            <v:group id="_x0000_s1763" style="position:absolute;left:8869;top:1774;width:58;height:58" coordorigin="8869,1774" coordsize="58,58">
              <v:shape id="_x0000_s1764" style="position:absolute;left:8869;top:1774;width:58;height:58" coordorigin="8869,1774" coordsize="58,58" path="m8869,1803r9,-20l8898,1774r20,8l8927,1802r-8,20l8899,1831r-20,-7l8870,1804e" filled="f" strokecolor="#333" strokeweight=".18356mm">
                <v:path arrowok="t"/>
              </v:shape>
            </v:group>
            <v:group id="_x0000_s1761" style="position:absolute;left:8898;top:1809;width:2;height:2" coordorigin="8898,1809" coordsize="2,2">
              <v:shape id="_x0000_s1762" style="position:absolute;left:8898;top:1809;width:2;height:2" coordorigin="8898,1809" coordsize="0,0" path="m8898,1809r,e" filled="f" strokecolor="#333" strokeweight=".27664mm">
                <v:path arrowok="t"/>
              </v:shape>
            </v:group>
            <v:group id="_x0000_s1759" style="position:absolute;left:8890;top:1812;width:16;height:2" coordorigin="8890,1812" coordsize="16,2">
              <v:shape id="_x0000_s1760" style="position:absolute;left:8890;top:1812;width:16;height:2" coordorigin="8890,1812" coordsize="16,0" path="m8890,1812r16,e" filled="f" strokecolor="#333" strokeweight=".0103mm">
                <v:path arrowok="t"/>
              </v:shape>
            </v:group>
            <v:group id="_x0000_s1757" style="position:absolute;left:8720;top:1810;width:357;height:2" coordorigin="8720,1810" coordsize="357,2">
              <v:shape id="_x0000_s1758" style="position:absolute;left:8720;top:1810;width:357;height:2" coordorigin="8720,1810" coordsize="357,0" path="m8720,1810r356,e" filled="f" strokecolor="white" strokeweight=".07922mm">
                <v:path arrowok="t"/>
              </v:shape>
            </v:group>
            <v:group id="_x0000_s1755" style="position:absolute;left:8712;top:1810;width:373;height:2" coordorigin="8712,1810" coordsize="373,2">
              <v:shape id="_x0000_s1756" style="position:absolute;left:8712;top:1810;width:373;height:2" coordorigin="8712,1810" coordsize="373,0" path="m8712,1810r372,e" filled="f" strokecolor="#333" strokeweight=".35586mm">
                <v:path arrowok="t"/>
              </v:shape>
            </v:group>
            <v:group id="_x0000_s1753" style="position:absolute;left:8720;top:1810;width:357;height:2" coordorigin="8720,1810" coordsize="357,2">
              <v:shape id="_x0000_s1754" style="position:absolute;left:8720;top:1810;width:357;height:2" coordorigin="8720,1810" coordsize="357,0" path="m8720,1810r356,e" filled="f" strokecolor="#333" strokeweight=".55069mm">
                <v:path arrowok="t"/>
              </v:shape>
            </v:group>
            <v:group id="_x0000_s1751" style="position:absolute;left:9187;top:2600;width:372;height:2" coordorigin="9187,2600" coordsize="372,2">
              <v:shape id="_x0000_s1752" style="position:absolute;left:9187;top:2600;width:372;height:2" coordorigin="9187,2600" coordsize="372,0" path="m9187,2600r372,e" filled="f" strokecolor="#333" strokeweight=".3025mm">
                <v:path arrowok="t"/>
              </v:shape>
            </v:group>
            <v:group id="_x0000_s1749" style="position:absolute;left:9195;top:2600;width:357;height:2" coordorigin="9195,2600" coordsize="357,2">
              <v:shape id="_x0000_s1750" style="position:absolute;left:9195;top:2600;width:357;height:2" coordorigin="9195,2600" coordsize="357,0" path="m9195,2600r356,e" filled="f" strokecolor="white" strokeweight=".1361mm">
                <v:path arrowok="t"/>
              </v:shape>
            </v:group>
            <v:group id="_x0000_s1747" style="position:absolute;left:9195;top:2600;width:357;height:2" coordorigin="9195,2600" coordsize="357,2">
              <v:shape id="_x0000_s1748" style="position:absolute;left:9195;top:2600;width:357;height:2" coordorigin="9195,2600" coordsize="357,0" path="m9195,2600r356,e" filled="f" strokecolor="#333" strokeweight=".55069mm">
                <v:path arrowok="t"/>
              </v:shape>
            </v:group>
            <v:group id="_x0000_s1745" style="position:absolute;left:9820;top:2330;width:58;height:58" coordorigin="9820,2330" coordsize="58,58">
              <v:shape id="_x0000_s1746" style="position:absolute;left:9820;top:2330;width:58;height:58" coordorigin="9820,2330" coordsize="58,58" path="m9848,2330r-20,8l9820,2358r,2l9829,2379r21,8l9869,2378r8,-21l9868,2338r-20,-8xe" fillcolor="#333" stroked="f">
                <v:path arrowok="t"/>
              </v:shape>
            </v:group>
            <v:group id="_x0000_s1743" style="position:absolute;left:9820;top:2330;width:58;height:58" coordorigin="9820,2330" coordsize="58,58">
              <v:shape id="_x0000_s1744" style="position:absolute;left:9820;top:2330;width:58;height:58" coordorigin="9820,2330" coordsize="58,58" path="m9820,2358r8,-20l9848,2330r20,8l9877,2357r-8,21l9850,2387r-21,-8l9820,2360e" filled="f" strokecolor="#333" strokeweight=".18356mm">
                <v:path arrowok="t"/>
              </v:shape>
            </v:group>
            <v:group id="_x0000_s1741" style="position:absolute;left:9841;top:2343;width:16;height:2" coordorigin="9841,2343" coordsize="16,2">
              <v:shape id="_x0000_s1742" style="position:absolute;left:9841;top:2343;width:16;height:2" coordorigin="9841,2343" coordsize="16,0" path="m9841,2343r15,e" filled="f" strokecolor="#333" strokeweight=".08014mm">
                <v:path arrowok="t"/>
              </v:shape>
            </v:group>
            <v:group id="_x0000_s1739" style="position:absolute;left:9848;top:2350;width:2;height:2" coordorigin="9848,2350" coordsize="2,2">
              <v:shape id="_x0000_s1740" style="position:absolute;left:9848;top:2350;width:2;height:2" coordorigin="9848,2350" coordsize="0,0" path="m9848,2350r,e" filled="f" strokecolor="#333" strokeweight=".27664mm">
                <v:path arrowok="t"/>
              </v:shape>
            </v:group>
            <v:group id="_x0000_s1737" style="position:absolute;left:9670;top:2348;width:357;height:2" coordorigin="9670,2348" coordsize="357,2">
              <v:shape id="_x0000_s1738" style="position:absolute;left:9670;top:2348;width:357;height:2" coordorigin="9670,2348" coordsize="357,0" path="m9670,2348r357,e" filled="f" strokecolor="white" strokeweight=".1232mm">
                <v:path arrowok="t"/>
              </v:shape>
            </v:group>
            <v:group id="_x0000_s1735" style="position:absolute;left:9663;top:2348;width:372;height:2" coordorigin="9663,2348" coordsize="372,2">
              <v:shape id="_x0000_s1736" style="position:absolute;left:9663;top:2348;width:372;height:2" coordorigin="9663,2348" coordsize="372,0" path="m9663,2348r372,e" filled="f" strokecolor="#333" strokeweight=".39983mm">
                <v:path arrowok="t"/>
              </v:shape>
            </v:group>
            <v:group id="_x0000_s1733" style="position:absolute;left:9670;top:2348;width:357;height:2" coordorigin="9670,2348" coordsize="357,2">
              <v:shape id="_x0000_s1734" style="position:absolute;left:9670;top:2348;width:357;height:2" coordorigin="9670,2348" coordsize="357,0" path="m9670,2348r357,e" filled="f" strokecolor="#333" strokeweight=".55069mm">
                <v:path arrowok="t"/>
              </v:shape>
            </v:group>
            <v:group id="_x0000_s1731" style="position:absolute;left:2574;top:4967;width:2472;height:227" coordorigin="2574,4967" coordsize="2472,227">
              <v:shape id="_x0000_s1732" style="position:absolute;left:2574;top:4967;width:2472;height:227" coordorigin="2574,4967" coordsize="2472,227" path="m2574,5193r2471,l5045,4967r-2471,l2574,5193xe" filled="f" strokecolor="#f0f0f0" strokeweight=".25078mm">
                <v:path arrowok="t"/>
              </v:shape>
            </v:group>
            <v:group id="_x0000_s1729" style="position:absolute;left:5118;top:4967;width:2472;height:227" coordorigin="5118,4967" coordsize="2472,227">
              <v:shape id="_x0000_s1730" style="position:absolute;left:5118;top:4967;width:2472;height:227" coordorigin="5118,4967" coordsize="2472,227" path="m5118,5193r2472,l7590,4967r-2472,l5118,5193xe" filled="f" strokecolor="#f0f0f0" strokeweight=".25078mm">
                <v:path arrowok="t"/>
              </v:shape>
            </v:group>
            <v:group id="_x0000_s1727" style="position:absolute;left:7663;top:4967;width:2472;height:227" coordorigin="7663,4967" coordsize="2472,227">
              <v:shape id="_x0000_s1728" style="position:absolute;left:7663;top:4967;width:2472;height:227" coordorigin="7663,4967" coordsize="2472,227" path="m7663,5193r2471,l10134,4967r-2471,l7663,5193xe" filled="f" strokecolor="#f0f0f0" strokeweight=".25078mm">
                <v:path arrowok="t"/>
              </v:shape>
            </v:group>
            <v:group id="_x0000_s1725" style="position:absolute;left:2574;top:5193;width:2471;height:2" coordorigin="2574,5193" coordsize="2471,2">
              <v:shape id="_x0000_s1726" style="position:absolute;left:2574;top:5193;width:2471;height:2" coordorigin="2574,5193" coordsize="2471,0" path="m2574,5193r2471,e" filled="f" strokeweight=".25078mm">
                <v:path arrowok="t"/>
              </v:shape>
            </v:group>
            <v:group id="_x0000_s1723" style="position:absolute;left:2859;top:5193;width:2;height:37" coordorigin="2859,5193" coordsize="2,37">
              <v:shape id="_x0000_s1724" style="position:absolute;left:2859;top:5193;width:2;height:37" coordorigin="2859,5193" coordsize="0,37" path="m2859,5230r,-37e" filled="f" strokeweight=".25078mm">
                <v:path arrowok="t"/>
              </v:shape>
            </v:group>
            <v:group id="_x0000_s1721" style="position:absolute;left:3335;top:5193;width:2;height:37" coordorigin="3335,5193" coordsize="2,37">
              <v:shape id="_x0000_s1722" style="position:absolute;left:3335;top:5193;width:2;height:37" coordorigin="3335,5193" coordsize="0,37" path="m3335,5230r,-37e" filled="f" strokeweight=".25078mm">
                <v:path arrowok="t"/>
              </v:shape>
            </v:group>
            <v:group id="_x0000_s1719" style="position:absolute;left:3810;top:5193;width:2;height:37" coordorigin="3810,5193" coordsize="2,37">
              <v:shape id="_x0000_s1720" style="position:absolute;left:3810;top:5193;width:2;height:37" coordorigin="3810,5193" coordsize="0,37" path="m3810,5230r,-37e" filled="f" strokeweight=".25078mm">
                <v:path arrowok="t"/>
              </v:shape>
            </v:group>
            <v:group id="_x0000_s1717" style="position:absolute;left:4285;top:5193;width:2;height:37" coordorigin="4285,5193" coordsize="2,37">
              <v:shape id="_x0000_s1718" style="position:absolute;left:4285;top:5193;width:2;height:37" coordorigin="4285,5193" coordsize="0,37" path="m4285,5230r,-37e" filled="f" strokeweight=".25078mm">
                <v:path arrowok="t"/>
              </v:shape>
            </v:group>
            <v:group id="_x0000_s1715" style="position:absolute;left:4760;top:5193;width:2;height:37" coordorigin="4760,5193" coordsize="2,37">
              <v:shape id="_x0000_s1716" style="position:absolute;left:4760;top:5193;width:2;height:37" coordorigin="4760,5193" coordsize="0,37" path="m4760,5230r,-37e" filled="f" strokeweight=".25078mm">
                <v:path arrowok="t"/>
              </v:shape>
            </v:group>
            <v:group id="_x0000_s1713" style="position:absolute;left:5118;top:5193;width:2472;height:2" coordorigin="5118,5193" coordsize="2472,2">
              <v:shape id="_x0000_s1714" style="position:absolute;left:5118;top:5193;width:2472;height:2" coordorigin="5118,5193" coordsize="2472,0" path="m5118,5193r2472,e" filled="f" strokeweight=".25078mm">
                <v:path arrowok="t"/>
              </v:shape>
            </v:group>
            <v:group id="_x0000_s1711" style="position:absolute;left:5404;top:5193;width:2;height:37" coordorigin="5404,5193" coordsize="2,37">
              <v:shape id="_x0000_s1712" style="position:absolute;left:5404;top:5193;width:2;height:37" coordorigin="5404,5193" coordsize="0,37" path="m5404,5230r,-37e" filled="f" strokeweight=".25078mm">
                <v:path arrowok="t"/>
              </v:shape>
            </v:group>
            <v:group id="_x0000_s1709" style="position:absolute;left:5879;top:5193;width:2;height:37" coordorigin="5879,5193" coordsize="2,37">
              <v:shape id="_x0000_s1710" style="position:absolute;left:5879;top:5193;width:2;height:37" coordorigin="5879,5193" coordsize="0,37" path="m5879,5230r,-37e" filled="f" strokeweight=".25078mm">
                <v:path arrowok="t"/>
              </v:shape>
            </v:group>
            <v:group id="_x0000_s1707" style="position:absolute;left:6354;top:5193;width:2;height:37" coordorigin="6354,5193" coordsize="2,37">
              <v:shape id="_x0000_s1708" style="position:absolute;left:6354;top:5193;width:2;height:37" coordorigin="6354,5193" coordsize="0,37" path="m6354,5230r,-37e" filled="f" strokeweight=".25078mm">
                <v:path arrowok="t"/>
              </v:shape>
            </v:group>
            <v:group id="_x0000_s1705" style="position:absolute;left:6829;top:5193;width:2;height:37" coordorigin="6829,5193" coordsize="2,37">
              <v:shape id="_x0000_s1706" style="position:absolute;left:6829;top:5193;width:2;height:37" coordorigin="6829,5193" coordsize="0,37" path="m6829,5230r,-37e" filled="f" strokeweight=".25078mm">
                <v:path arrowok="t"/>
              </v:shape>
            </v:group>
            <v:group id="_x0000_s1703" style="position:absolute;left:7304;top:5193;width:2;height:37" coordorigin="7304,5193" coordsize="2,37">
              <v:shape id="_x0000_s1704" style="position:absolute;left:7304;top:5193;width:2;height:37" coordorigin="7304,5193" coordsize="0,37" path="m7304,5230r,-37e" filled="f" strokeweight=".25078mm">
                <v:path arrowok="t"/>
              </v:shape>
            </v:group>
            <v:group id="_x0000_s1701" style="position:absolute;left:7663;top:5193;width:2472;height:2" coordorigin="7663,5193" coordsize="2472,2">
              <v:shape id="_x0000_s1702" style="position:absolute;left:7663;top:5193;width:2472;height:2" coordorigin="7663,5193" coordsize="2472,0" path="m7663,5193r2471,e" filled="f" strokeweight=".25078mm">
                <v:path arrowok="t"/>
              </v:shape>
            </v:group>
            <v:group id="_x0000_s1699" style="position:absolute;left:7948;top:5193;width:2;height:37" coordorigin="7948,5193" coordsize="2,37">
              <v:shape id="_x0000_s1700" style="position:absolute;left:7948;top:5193;width:2;height:37" coordorigin="7948,5193" coordsize="0,37" path="m7948,5230r,-37e" filled="f" strokeweight=".25078mm">
                <v:path arrowok="t"/>
              </v:shape>
            </v:group>
            <v:group id="_x0000_s1697" style="position:absolute;left:8423;top:5193;width:2;height:37" coordorigin="8423,5193" coordsize="2,37">
              <v:shape id="_x0000_s1698" style="position:absolute;left:8423;top:5193;width:2;height:37" coordorigin="8423,5193" coordsize="0,37" path="m8423,5230r,-37e" filled="f" strokeweight=".25078mm">
                <v:path arrowok="t"/>
              </v:shape>
            </v:group>
            <v:group id="_x0000_s1695" style="position:absolute;left:8898;top:5193;width:2;height:37" coordorigin="8898,5193" coordsize="2,37">
              <v:shape id="_x0000_s1696" style="position:absolute;left:8898;top:5193;width:2;height:37" coordorigin="8898,5193" coordsize="0,37" path="m8898,5230r,-37e" filled="f" strokeweight=".25078mm">
                <v:path arrowok="t"/>
              </v:shape>
            </v:group>
            <v:group id="_x0000_s1693" style="position:absolute;left:9373;top:5193;width:2;height:37" coordorigin="9373,5193" coordsize="2,37">
              <v:shape id="_x0000_s1694" style="position:absolute;left:9373;top:5193;width:2;height:37" coordorigin="9373,5193" coordsize="0,37" path="m9373,5230r,-37e" filled="f" strokeweight=".25078mm">
                <v:path arrowok="t"/>
              </v:shape>
            </v:group>
            <v:group id="_x0000_s1691" style="position:absolute;left:9848;top:5193;width:2;height:37" coordorigin="9848,5193" coordsize="2,37">
              <v:shape id="_x0000_s1692" style="position:absolute;left:9848;top:5193;width:2;height:37" coordorigin="9848,5193" coordsize="0,37" path="m9848,5230r,-37e" filled="f" strokeweight=".25078mm">
                <v:path arrowok="t"/>
              </v:shape>
            </v:group>
            <v:group id="_x0000_s1689" style="position:absolute;left:2574;top:75;width:2;height:4892" coordorigin="2574,75" coordsize="2,4892">
              <v:shape id="_x0000_s1690" style="position:absolute;left:2574;top:75;width:2;height:4892" coordorigin="2574,75" coordsize="0,4892" path="m2574,4966r,-4891e" filled="f" strokeweight=".25078mm">
                <v:path arrowok="t"/>
              </v:shape>
            </v:group>
            <v:group id="_x0000_s1687" style="position:absolute;left:2538;top:3616;width:37;height:2" coordorigin="2538,3616" coordsize="37,2">
              <v:shape id="_x0000_s1688" style="position:absolute;left:2538;top:3616;width:37;height:2" coordorigin="2538,3616" coordsize="37,0" path="m2538,3616r36,e" filled="f" strokeweight=".25078mm">
                <v:path arrowok="t"/>
              </v:shape>
            </v:group>
            <v:group id="_x0000_s1685" style="position:absolute;left:2538;top:2249;width:37;height:2" coordorigin="2538,2249" coordsize="37,2">
              <v:shape id="_x0000_s1686" style="position:absolute;left:2538;top:2249;width:37;height:2" coordorigin="2538,2249" coordsize="37,0" path="m2538,2249r36,e" filled="f" strokeweight=".25078mm">
                <v:path arrowok="t"/>
              </v:shape>
            </v:group>
            <v:group id="_x0000_s1683" style="position:absolute;left:2538;top:882;width:37;height:2" coordorigin="2538,882" coordsize="37,2">
              <v:shape id="_x0000_s1684" style="position:absolute;left:2538;top:882;width:37;height:2" coordorigin="2538,882" coordsize="37,0" path="m2538,882r36,e" filled="f" strokeweight=".25078mm">
                <v:path arrowok="t"/>
              </v:shape>
            </v:group>
            <w10:wrap anchorx="page"/>
          </v:group>
        </w:pict>
      </w:r>
      <w:r>
        <w:rPr>
          <w:rFonts w:ascii="Arial"/>
          <w:w w:val="105"/>
          <w:sz w:val="11"/>
        </w:rPr>
        <w:t>1.00</w:t>
      </w:r>
    </w:p>
    <w:p w14:paraId="38724C06" w14:textId="77777777" w:rsidR="00632595" w:rsidRDefault="00632595">
      <w:pPr>
        <w:rPr>
          <w:rFonts w:ascii="Arial" w:eastAsia="Arial" w:hAnsi="Arial" w:cs="Arial"/>
          <w:sz w:val="12"/>
          <w:szCs w:val="12"/>
        </w:rPr>
      </w:pPr>
    </w:p>
    <w:p w14:paraId="13DB5A60" w14:textId="77777777" w:rsidR="00632595" w:rsidRDefault="00632595">
      <w:pPr>
        <w:rPr>
          <w:rFonts w:ascii="Arial" w:eastAsia="Arial" w:hAnsi="Arial" w:cs="Arial"/>
          <w:sz w:val="12"/>
          <w:szCs w:val="12"/>
        </w:rPr>
      </w:pPr>
    </w:p>
    <w:p w14:paraId="6126C055" w14:textId="77777777" w:rsidR="00632595" w:rsidRDefault="00632595">
      <w:pPr>
        <w:rPr>
          <w:rFonts w:ascii="Arial" w:eastAsia="Arial" w:hAnsi="Arial" w:cs="Arial"/>
          <w:sz w:val="12"/>
          <w:szCs w:val="12"/>
        </w:rPr>
      </w:pPr>
    </w:p>
    <w:p w14:paraId="26AD6435" w14:textId="77777777" w:rsidR="00632595" w:rsidRDefault="00632595">
      <w:pPr>
        <w:rPr>
          <w:rFonts w:ascii="Arial" w:eastAsia="Arial" w:hAnsi="Arial" w:cs="Arial"/>
          <w:sz w:val="12"/>
          <w:szCs w:val="12"/>
        </w:rPr>
      </w:pPr>
    </w:p>
    <w:p w14:paraId="64EA0B3C" w14:textId="77777777" w:rsidR="00632595" w:rsidRDefault="00632595">
      <w:pPr>
        <w:rPr>
          <w:rFonts w:ascii="Arial" w:eastAsia="Arial" w:hAnsi="Arial" w:cs="Arial"/>
          <w:sz w:val="12"/>
          <w:szCs w:val="12"/>
        </w:rPr>
      </w:pPr>
    </w:p>
    <w:p w14:paraId="01BDEFAB" w14:textId="77777777" w:rsidR="00632595" w:rsidRDefault="00632595">
      <w:pPr>
        <w:rPr>
          <w:rFonts w:ascii="Arial" w:eastAsia="Arial" w:hAnsi="Arial" w:cs="Arial"/>
          <w:sz w:val="12"/>
          <w:szCs w:val="12"/>
        </w:rPr>
      </w:pPr>
    </w:p>
    <w:p w14:paraId="6EA011B0" w14:textId="77777777" w:rsidR="00632595" w:rsidRDefault="00632595">
      <w:pPr>
        <w:rPr>
          <w:rFonts w:ascii="Arial" w:eastAsia="Arial" w:hAnsi="Arial" w:cs="Arial"/>
          <w:sz w:val="12"/>
          <w:szCs w:val="12"/>
        </w:rPr>
      </w:pPr>
    </w:p>
    <w:p w14:paraId="0DD39157" w14:textId="77777777" w:rsidR="00632595" w:rsidRDefault="00632595">
      <w:pPr>
        <w:rPr>
          <w:rFonts w:ascii="Arial" w:eastAsia="Arial" w:hAnsi="Arial" w:cs="Arial"/>
          <w:sz w:val="12"/>
          <w:szCs w:val="12"/>
        </w:rPr>
      </w:pPr>
    </w:p>
    <w:p w14:paraId="087B7F84" w14:textId="77777777" w:rsidR="00632595" w:rsidRDefault="00632595">
      <w:pPr>
        <w:spacing w:before="10"/>
        <w:rPr>
          <w:rFonts w:ascii="Arial" w:eastAsia="Arial" w:hAnsi="Arial" w:cs="Arial"/>
          <w:sz w:val="11"/>
          <w:szCs w:val="11"/>
        </w:rPr>
      </w:pPr>
    </w:p>
    <w:p w14:paraId="04D79451" w14:textId="77777777" w:rsidR="00632595" w:rsidRDefault="008950A2">
      <w:pPr>
        <w:ind w:left="560"/>
        <w:rPr>
          <w:rFonts w:ascii="Arial" w:eastAsia="Arial" w:hAnsi="Arial" w:cs="Arial"/>
          <w:sz w:val="11"/>
          <w:szCs w:val="11"/>
        </w:rPr>
      </w:pPr>
      <w:r>
        <w:pict w14:anchorId="14E9FF0C">
          <v:shape id="_x0000_s1681" type="#_x0000_t202" style="position:absolute;left:0;text-align:left;margin-left:102.05pt;margin-top:-9.6pt;width:9.35pt;height:52.5pt;z-index:5920;mso-position-horizontal-relative:page" filled="f" stroked="f">
            <v:textbox style="layout-flow:vertical;mso-layout-flow-alt:bottom-to-top" inset="0,0,0,0">
              <w:txbxContent>
                <w:p w14:paraId="2EE5D832" w14:textId="77777777" w:rsidR="008950A2" w:rsidRDefault="008950A2">
                  <w:pPr>
                    <w:spacing w:before="7"/>
                    <w:ind w:left="20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w w:val="104"/>
                      <w:sz w:val="14"/>
                    </w:rPr>
                    <w:t>Time</w:t>
                  </w:r>
                  <w:r>
                    <w:rPr>
                      <w:rFonts w:ascii="Arial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w w:val="104"/>
                      <w:sz w:val="14"/>
                    </w:rPr>
                    <w:t>(seconds)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w w:val="105"/>
          <w:sz w:val="11"/>
        </w:rPr>
        <w:t>0.10</w:t>
      </w:r>
    </w:p>
    <w:p w14:paraId="5D61A517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06075001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6194F860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2B0955B1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20292079" w14:textId="77777777" w:rsidR="00632595" w:rsidRDefault="00632595">
      <w:pPr>
        <w:spacing w:before="10"/>
        <w:rPr>
          <w:rFonts w:ascii="Arial" w:eastAsia="Arial" w:hAnsi="Arial" w:cs="Arial"/>
          <w:sz w:val="19"/>
          <w:szCs w:val="19"/>
        </w:rPr>
      </w:pPr>
    </w:p>
    <w:p w14:paraId="64CF8C22" w14:textId="77777777" w:rsidR="00632595" w:rsidRDefault="008950A2">
      <w:pPr>
        <w:spacing w:before="92"/>
        <w:ind w:left="560"/>
        <w:rPr>
          <w:rFonts w:ascii="Arial" w:eastAsia="Arial" w:hAnsi="Arial" w:cs="Arial"/>
          <w:sz w:val="11"/>
          <w:szCs w:val="11"/>
        </w:rPr>
      </w:pPr>
      <w:r>
        <w:rPr>
          <w:rFonts w:ascii="Arial"/>
          <w:w w:val="105"/>
          <w:sz w:val="11"/>
        </w:rPr>
        <w:t>0.01</w:t>
      </w:r>
    </w:p>
    <w:p w14:paraId="093FEDD0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749308E5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47C92C35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0BB1C034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3D27414A" w14:textId="77777777" w:rsidR="00632595" w:rsidRDefault="00632595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8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546"/>
        <w:gridCol w:w="2604"/>
        <w:gridCol w:w="2452"/>
      </w:tblGrid>
      <w:tr w:rsidR="00632595" w14:paraId="6D06A53D" w14:textId="77777777">
        <w:trPr>
          <w:trHeight w:hRule="exact" w:val="337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p w14:paraId="260088C7" w14:textId="77777777" w:rsidR="00632595" w:rsidRDefault="00632595">
            <w:pPr>
              <w:pStyle w:val="TableParagraph"/>
              <w:spacing w:before="10"/>
              <w:rPr>
                <w:rFonts w:ascii="Arial" w:eastAsia="Arial" w:hAnsi="Arial" w:cs="Arial"/>
                <w:sz w:val="13"/>
                <w:szCs w:val="13"/>
              </w:rPr>
            </w:pPr>
          </w:p>
          <w:p w14:paraId="7D8C0C69" w14:textId="77777777" w:rsidR="00632595" w:rsidRDefault="008950A2">
            <w:pPr>
              <w:pStyle w:val="TableParagraph"/>
              <w:ind w:left="480"/>
              <w:jc w:val="center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14:paraId="00C51B59" w14:textId="77777777" w:rsidR="00632595" w:rsidRDefault="00632595"/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14:paraId="24B6DAE8" w14:textId="77777777" w:rsidR="00632595" w:rsidRDefault="00632595">
            <w:pPr>
              <w:pStyle w:val="TableParagraph"/>
              <w:spacing w:before="10"/>
              <w:rPr>
                <w:rFonts w:ascii="Arial" w:eastAsia="Arial" w:hAnsi="Arial" w:cs="Arial"/>
                <w:sz w:val="13"/>
                <w:szCs w:val="13"/>
              </w:rPr>
            </w:pPr>
          </w:p>
          <w:p w14:paraId="15F8CB41" w14:textId="77777777" w:rsidR="00632595" w:rsidRDefault="008950A2">
            <w:pPr>
              <w:pStyle w:val="TableParagraph"/>
              <w:ind w:right="30"/>
              <w:jc w:val="center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2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</w:tcPr>
          <w:p w14:paraId="049A3AD8" w14:textId="77777777" w:rsidR="00632595" w:rsidRDefault="00632595">
            <w:pPr>
              <w:pStyle w:val="TableParagraph"/>
              <w:spacing w:before="10"/>
              <w:rPr>
                <w:rFonts w:ascii="Arial" w:eastAsia="Arial" w:hAnsi="Arial" w:cs="Arial"/>
                <w:sz w:val="13"/>
                <w:szCs w:val="13"/>
              </w:rPr>
            </w:pPr>
          </w:p>
          <w:p w14:paraId="2BD03178" w14:textId="77777777" w:rsidR="00632595" w:rsidRDefault="008950A2">
            <w:pPr>
              <w:pStyle w:val="TableParagraph"/>
              <w:jc w:val="center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3</w:t>
            </w:r>
          </w:p>
        </w:tc>
      </w:tr>
      <w:tr w:rsidR="00632595" w14:paraId="1EDCCEF0" w14:textId="77777777">
        <w:trPr>
          <w:trHeight w:hRule="exact" w:val="202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p w14:paraId="32FE1926" w14:textId="77777777" w:rsidR="00632595" w:rsidRDefault="008950A2">
            <w:pPr>
              <w:pStyle w:val="TableParagraph"/>
              <w:tabs>
                <w:tab w:val="left" w:pos="561"/>
              </w:tabs>
              <w:spacing w:before="44"/>
              <w:ind w:left="151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DM</w:t>
            </w:r>
            <w:r>
              <w:rPr>
                <w:rFonts w:ascii="Arial"/>
                <w:w w:val="105"/>
                <w:sz w:val="11"/>
              </w:rPr>
              <w:tab/>
              <w:t xml:space="preserve">TMB1    </w:t>
            </w:r>
            <w:r>
              <w:rPr>
                <w:rFonts w:ascii="Arial"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"/>
                <w:w w:val="105"/>
                <w:sz w:val="11"/>
              </w:rPr>
              <w:t xml:space="preserve">TMB2    </w:t>
            </w:r>
            <w:r>
              <w:rPr>
                <w:rFonts w:ascii="Arial"/>
                <w:spacing w:val="6"/>
                <w:w w:val="105"/>
                <w:sz w:val="11"/>
              </w:rPr>
              <w:t xml:space="preserve"> </w:t>
            </w:r>
            <w:r>
              <w:rPr>
                <w:rFonts w:ascii="Arial"/>
                <w:w w:val="105"/>
                <w:sz w:val="11"/>
              </w:rPr>
              <w:t>TMB3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14:paraId="59178BF6" w14:textId="77777777" w:rsidR="00632595" w:rsidRDefault="008950A2">
            <w:pPr>
              <w:pStyle w:val="TableParagraph"/>
              <w:spacing w:before="44"/>
              <w:ind w:left="81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TMB4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14:paraId="77614F4E" w14:textId="77777777" w:rsidR="00632595" w:rsidRDefault="008950A2">
            <w:pPr>
              <w:pStyle w:val="TableParagraph"/>
              <w:tabs>
                <w:tab w:val="left" w:pos="653"/>
              </w:tabs>
              <w:spacing w:before="44"/>
              <w:ind w:left="243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DM</w:t>
            </w:r>
            <w:r>
              <w:rPr>
                <w:rFonts w:ascii="Arial"/>
                <w:w w:val="105"/>
                <w:sz w:val="11"/>
              </w:rPr>
              <w:tab/>
              <w:t xml:space="preserve">TMB1    </w:t>
            </w:r>
            <w:r>
              <w:rPr>
                <w:rFonts w:ascii="Arial"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"/>
                <w:w w:val="105"/>
                <w:sz w:val="11"/>
              </w:rPr>
              <w:t xml:space="preserve">TMB2    </w:t>
            </w:r>
            <w:r>
              <w:rPr>
                <w:rFonts w:ascii="Arial"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"/>
                <w:w w:val="105"/>
                <w:sz w:val="11"/>
              </w:rPr>
              <w:t xml:space="preserve">TMB3    </w:t>
            </w:r>
            <w:r>
              <w:rPr>
                <w:rFonts w:ascii="Arial"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"/>
                <w:w w:val="105"/>
                <w:sz w:val="11"/>
              </w:rPr>
              <w:t>TMB4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</w:tcPr>
          <w:p w14:paraId="6B2C5599" w14:textId="77777777" w:rsidR="00632595" w:rsidRDefault="008950A2">
            <w:pPr>
              <w:pStyle w:val="TableParagraph"/>
              <w:tabs>
                <w:tab w:val="left" w:pos="594"/>
              </w:tabs>
              <w:spacing w:before="44"/>
              <w:ind w:left="184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DM</w:t>
            </w:r>
            <w:r>
              <w:rPr>
                <w:rFonts w:ascii="Arial"/>
                <w:w w:val="105"/>
                <w:sz w:val="11"/>
              </w:rPr>
              <w:tab/>
              <w:t xml:space="preserve">TMB1    </w:t>
            </w:r>
            <w:r>
              <w:rPr>
                <w:rFonts w:ascii="Arial"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"/>
                <w:w w:val="105"/>
                <w:sz w:val="11"/>
              </w:rPr>
              <w:t xml:space="preserve">TMB2    </w:t>
            </w:r>
            <w:r>
              <w:rPr>
                <w:rFonts w:ascii="Arial"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"/>
                <w:w w:val="105"/>
                <w:sz w:val="11"/>
              </w:rPr>
              <w:t xml:space="preserve">TMB3    </w:t>
            </w:r>
            <w:r>
              <w:rPr>
                <w:rFonts w:ascii="Arial"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"/>
                <w:w w:val="105"/>
                <w:sz w:val="11"/>
              </w:rPr>
              <w:t>TMB4</w:t>
            </w:r>
          </w:p>
        </w:tc>
      </w:tr>
      <w:tr w:rsidR="00632595" w14:paraId="44AE5E45" w14:textId="77777777">
        <w:trPr>
          <w:trHeight w:hRule="exact" w:val="279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p w14:paraId="17FB8683" w14:textId="77777777" w:rsidR="00632595" w:rsidRDefault="00632595"/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14:paraId="27640158" w14:textId="77777777" w:rsidR="00632595" w:rsidRDefault="00632595"/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14:paraId="429457D3" w14:textId="77777777" w:rsidR="00632595" w:rsidRDefault="008950A2">
            <w:pPr>
              <w:pStyle w:val="TableParagraph"/>
              <w:spacing w:before="20"/>
              <w:ind w:left="15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w w:val="105"/>
                <w:sz w:val="14"/>
              </w:rPr>
              <w:t>Exact/inexact</w:t>
            </w:r>
            <w:r>
              <w:rPr>
                <w:rFonts w:ascii="Arial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4"/>
              </w:rPr>
              <w:t>gradient</w:t>
            </w:r>
            <w:r>
              <w:rPr>
                <w:rFonts w:ascii="Arial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"/>
                <w:w w:val="105"/>
                <w:sz w:val="14"/>
              </w:rPr>
              <w:t>and</w:t>
            </w:r>
            <w:r>
              <w:rPr>
                <w:rFonts w:ascii="Arial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"/>
                <w:w w:val="105"/>
                <w:sz w:val="14"/>
              </w:rPr>
              <w:t>hessian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</w:tcPr>
          <w:p w14:paraId="4FF9FEBC" w14:textId="77777777" w:rsidR="00632595" w:rsidRDefault="00632595"/>
        </w:tc>
      </w:tr>
    </w:tbl>
    <w:p w14:paraId="70634D16" w14:textId="77777777" w:rsidR="00632595" w:rsidRDefault="00632595">
      <w:pPr>
        <w:spacing w:before="7"/>
        <w:rPr>
          <w:rFonts w:ascii="Arial" w:eastAsia="Arial" w:hAnsi="Arial" w:cs="Arial"/>
          <w:sz w:val="15"/>
          <w:szCs w:val="15"/>
        </w:rPr>
      </w:pPr>
    </w:p>
    <w:p w14:paraId="2C9144E5" w14:textId="77777777" w:rsidR="00632595" w:rsidRDefault="008950A2">
      <w:pPr>
        <w:pStyle w:val="BodyText"/>
        <w:spacing w:before="66" w:line="540" w:lineRule="auto"/>
        <w:ind w:left="577" w:right="2792" w:firstLine="1705"/>
      </w:pPr>
      <w:r>
        <w:pict w14:anchorId="6FEA21A2">
          <v:shape id="_x0000_s1680" type="#_x0000_t202" style="position:absolute;left:0;text-align:left;margin-left:219.1pt;margin-top:49.05pt;width:173.85pt;height:49.05pt;z-index:594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4"/>
                    <w:gridCol w:w="771"/>
                    <w:gridCol w:w="771"/>
                    <w:gridCol w:w="771"/>
                    <w:gridCol w:w="770"/>
                  </w:tblGrid>
                  <w:tr w:rsidR="008950A2" w14:paraId="6759860D" w14:textId="77777777">
                    <w:trPr>
                      <w:trHeight w:hRule="exact" w:val="247"/>
                    </w:trPr>
                    <w:tc>
                      <w:tcPr>
                        <w:tcW w:w="394" w:type="dxa"/>
                        <w:tcBorders>
                          <w:top w:val="single" w:sz="3" w:space="0" w:color="000000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14:paraId="1EF164BF" w14:textId="77777777" w:rsidR="008950A2" w:rsidRDefault="008950A2">
                        <w:pPr>
                          <w:pStyle w:val="TableParagraph"/>
                          <w:spacing w:line="211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3" w:space="0" w:color="000000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14:paraId="2DB2C6EF" w14:textId="77777777" w:rsidR="008950A2" w:rsidRDefault="008950A2">
                        <w:pPr>
                          <w:pStyle w:val="TableParagraph"/>
                          <w:spacing w:line="211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TMB1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3" w:space="0" w:color="000000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14:paraId="3E86869B" w14:textId="77777777" w:rsidR="008950A2" w:rsidRDefault="008950A2">
                        <w:pPr>
                          <w:pStyle w:val="TableParagraph"/>
                          <w:spacing w:line="211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TMB2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3" w:space="0" w:color="000000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14:paraId="49E6C299" w14:textId="77777777" w:rsidR="008950A2" w:rsidRDefault="008950A2">
                        <w:pPr>
                          <w:pStyle w:val="TableParagraph"/>
                          <w:spacing w:line="211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TMB3</w:t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single" w:sz="3" w:space="0" w:color="000000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14:paraId="34C43CB4" w14:textId="77777777" w:rsidR="008950A2" w:rsidRDefault="008950A2">
                        <w:pPr>
                          <w:pStyle w:val="TableParagraph"/>
                          <w:spacing w:line="211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TMB4</w:t>
                        </w:r>
                      </w:p>
                    </w:tc>
                  </w:tr>
                  <w:tr w:rsidR="008950A2" w14:paraId="4AAAA150" w14:textId="77777777">
                    <w:trPr>
                      <w:trHeight w:hRule="exact" w:val="234"/>
                    </w:trPr>
                    <w:tc>
                      <w:tcPr>
                        <w:tcW w:w="394" w:type="dxa"/>
                        <w:tcBorders>
                          <w:top w:val="single" w:sz="3" w:space="0" w:color="000000"/>
                          <w:left w:val="nil"/>
                          <w:bottom w:val="nil"/>
                          <w:right w:val="nil"/>
                        </w:tcBorders>
                      </w:tcPr>
                      <w:p w14:paraId="7078978E" w14:textId="77777777" w:rsidR="008950A2" w:rsidRDefault="008950A2">
                        <w:pPr>
                          <w:pStyle w:val="TableParagraph"/>
                          <w:spacing w:line="211" w:lineRule="exact"/>
                          <w:ind w:left="17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3" w:space="0" w:color="000000"/>
                          <w:left w:val="nil"/>
                          <w:bottom w:val="nil"/>
                          <w:right w:val="nil"/>
                        </w:tcBorders>
                      </w:tcPr>
                      <w:p w14:paraId="5D5B25EF" w14:textId="77777777" w:rsidR="008950A2" w:rsidRDefault="008950A2">
                        <w:pPr>
                          <w:pStyle w:val="TableParagraph"/>
                          <w:spacing w:line="211" w:lineRule="exact"/>
                          <w:ind w:left="25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2093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3" w:space="0" w:color="000000"/>
                          <w:left w:val="nil"/>
                          <w:bottom w:val="nil"/>
                          <w:right w:val="nil"/>
                        </w:tcBorders>
                      </w:tcPr>
                      <w:p w14:paraId="0CCB2BB4" w14:textId="77777777" w:rsidR="008950A2" w:rsidRDefault="008950A2">
                        <w:pPr>
                          <w:pStyle w:val="TableParagraph"/>
                          <w:spacing w:line="211" w:lineRule="exact"/>
                          <w:ind w:left="25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2148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3" w:space="0" w:color="000000"/>
                          <w:left w:val="nil"/>
                          <w:bottom w:val="nil"/>
                          <w:right w:val="nil"/>
                        </w:tcBorders>
                      </w:tcPr>
                      <w:p w14:paraId="69583EC0" w14:textId="77777777" w:rsidR="008950A2" w:rsidRDefault="008950A2">
                        <w:pPr>
                          <w:pStyle w:val="TableParagraph"/>
                          <w:spacing w:line="211" w:lineRule="exact"/>
                          <w:ind w:left="25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1935</w:t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single" w:sz="3" w:space="0" w:color="000000"/>
                          <w:left w:val="nil"/>
                          <w:bottom w:val="nil"/>
                          <w:right w:val="nil"/>
                        </w:tcBorders>
                      </w:tcPr>
                      <w:p w14:paraId="796C4BF3" w14:textId="77777777" w:rsidR="008950A2" w:rsidRDefault="008950A2">
                        <w:pPr>
                          <w:pStyle w:val="TableParagraph"/>
                          <w:spacing w:line="211" w:lineRule="exact"/>
                          <w:ind w:left="25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1746</w:t>
                        </w:r>
                      </w:p>
                    </w:tc>
                  </w:tr>
                  <w:tr w:rsidR="008950A2" w14:paraId="5A0F3A3C" w14:textId="77777777">
                    <w:trPr>
                      <w:trHeight w:hRule="exact" w:val="239"/>
                    </w:trPr>
                    <w:tc>
                      <w:tcPr>
                        <w:tcW w:w="3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EFB539B" w14:textId="77777777" w:rsidR="008950A2" w:rsidRDefault="008950A2">
                        <w:pPr>
                          <w:pStyle w:val="TableParagraph"/>
                          <w:spacing w:line="216" w:lineRule="exact"/>
                          <w:ind w:left="17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AC3171B" w14:textId="77777777" w:rsidR="008950A2" w:rsidRDefault="008950A2">
                        <w:pPr>
                          <w:pStyle w:val="TableParagraph"/>
                          <w:spacing w:line="216" w:lineRule="exact"/>
                          <w:ind w:left="25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1757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95A50B0" w14:textId="77777777" w:rsidR="008950A2" w:rsidRDefault="008950A2">
                        <w:pPr>
                          <w:pStyle w:val="TableParagraph"/>
                          <w:spacing w:line="216" w:lineRule="exact"/>
                          <w:ind w:left="25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1794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8D6164C" w14:textId="77777777" w:rsidR="008950A2" w:rsidRDefault="008950A2">
                        <w:pPr>
                          <w:pStyle w:val="TableParagraph"/>
                          <w:spacing w:line="216" w:lineRule="exact"/>
                          <w:ind w:left="25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3536</w:t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82261CF" w14:textId="77777777" w:rsidR="008950A2" w:rsidRDefault="008950A2">
                        <w:pPr>
                          <w:pStyle w:val="TableParagraph"/>
                          <w:spacing w:line="216" w:lineRule="exact"/>
                          <w:ind w:left="25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3301</w:t>
                        </w:r>
                      </w:p>
                    </w:tc>
                  </w:tr>
                  <w:tr w:rsidR="008950A2" w14:paraId="19BDE949" w14:textId="77777777">
                    <w:trPr>
                      <w:trHeight w:hRule="exact" w:val="252"/>
                    </w:trPr>
                    <w:tc>
                      <w:tcPr>
                        <w:tcW w:w="394" w:type="dxa"/>
                        <w:tcBorders>
                          <w:top w:val="nil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14:paraId="1539E957" w14:textId="77777777" w:rsidR="008950A2" w:rsidRDefault="008950A2">
                        <w:pPr>
                          <w:pStyle w:val="TableParagraph"/>
                          <w:spacing w:line="216" w:lineRule="exact"/>
                          <w:ind w:left="17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nil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14:paraId="69B96467" w14:textId="77777777" w:rsidR="008950A2" w:rsidRDefault="008950A2">
                        <w:pPr>
                          <w:pStyle w:val="TableParagraph"/>
                          <w:spacing w:line="216" w:lineRule="exact"/>
                          <w:ind w:left="25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1125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nil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14:paraId="084DAD4C" w14:textId="77777777" w:rsidR="008950A2" w:rsidRDefault="008950A2">
                        <w:pPr>
                          <w:pStyle w:val="TableParagraph"/>
                          <w:spacing w:line="216" w:lineRule="exact"/>
                          <w:ind w:left="25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1120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nil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14:paraId="26FDE2F9" w14:textId="77777777" w:rsidR="008950A2" w:rsidRDefault="008950A2">
                        <w:pPr>
                          <w:pStyle w:val="TableParagraph"/>
                          <w:spacing w:line="216" w:lineRule="exact"/>
                          <w:ind w:left="25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4528</w:t>
                        </w:r>
                      </w:p>
                    </w:tc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single" w:sz="3" w:space="0" w:color="000000"/>
                          <w:right w:val="nil"/>
                        </w:tcBorders>
                      </w:tcPr>
                      <w:p w14:paraId="74F9444B" w14:textId="77777777" w:rsidR="008950A2" w:rsidRDefault="008950A2">
                        <w:pPr>
                          <w:pStyle w:val="TableParagraph"/>
                          <w:spacing w:line="216" w:lineRule="exact"/>
                          <w:ind w:left="252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2927</w:t>
                        </w:r>
                      </w:p>
                    </w:tc>
                  </w:tr>
                </w:tbl>
                <w:p w14:paraId="25AB48B3" w14:textId="77777777" w:rsidR="008950A2" w:rsidRDefault="008950A2"/>
              </w:txbxContent>
            </v:textbox>
            <w10:wrap anchorx="page"/>
          </v:shape>
        </w:pict>
      </w:r>
      <w:r>
        <w:rPr>
          <w:b/>
          <w:spacing w:val="-1"/>
        </w:rPr>
        <w:t>Figure</w:t>
      </w:r>
      <w:r>
        <w:rPr>
          <w:b/>
          <w:spacing w:val="-5"/>
        </w:rPr>
        <w:t xml:space="preserve"> </w:t>
      </w:r>
      <w:r>
        <w:rPr>
          <w:b/>
        </w:rPr>
        <w:t xml:space="preserve">3  </w:t>
      </w:r>
      <w:r>
        <w:rPr>
          <w:b/>
          <w:spacing w:val="26"/>
        </w:rPr>
        <w:t xml:space="preserve"> </w:t>
      </w:r>
      <w:bookmarkStart w:id="129" w:name="_bookmark12"/>
      <w:bookmarkEnd w:id="129"/>
      <w:r>
        <w:rPr>
          <w:spacing w:val="-2"/>
        </w:rPr>
        <w:t>Time</w:t>
      </w:r>
      <w:r>
        <w:rPr>
          <w:spacing w:val="-5"/>
        </w:rPr>
        <w:t xml:space="preserve"> </w:t>
      </w:r>
      <w:r>
        <w:t>w/o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TMB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simulated</w:t>
      </w:r>
      <w:r>
        <w:rPr>
          <w:spacing w:val="-5"/>
        </w:rPr>
        <w:t xml:space="preserve"> </w:t>
      </w:r>
      <w:r>
        <w:t>data</w:t>
      </w:r>
      <w:r>
        <w:rPr>
          <w:spacing w:val="24"/>
          <w:w w:val="99"/>
        </w:rPr>
        <w:t xml:space="preserve"> </w:t>
      </w:r>
      <w:proofErr w:type="gramStart"/>
      <w:r>
        <w:t>The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average</w:t>
      </w:r>
      <w:r>
        <w:rPr>
          <w:spacing w:val="-7"/>
        </w:rPr>
        <w:t xml:space="preserve"> </w:t>
      </w:r>
      <w:r>
        <w:t>speed</w:t>
      </w:r>
      <w:r>
        <w:rPr>
          <w:spacing w:val="-6"/>
        </w:rPr>
        <w:t xml:space="preserve"> </w:t>
      </w:r>
      <w:r>
        <w:t>increases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simulated</w:t>
      </w:r>
      <w:r>
        <w:rPr>
          <w:spacing w:val="-7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summarized</w:t>
      </w:r>
      <w:r>
        <w:rPr>
          <w:spacing w:val="-6"/>
        </w:rPr>
        <w:t xml:space="preserve"> </w:t>
      </w:r>
      <w:r>
        <w:t>here:</w:t>
      </w:r>
    </w:p>
    <w:p w14:paraId="5C0CE16D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310370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5DCEA7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CDDD52" w14:textId="77777777" w:rsidR="00632595" w:rsidRDefault="00632595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14:paraId="6DB067FB" w14:textId="77777777" w:rsidR="00632595" w:rsidRDefault="008950A2">
      <w:pPr>
        <w:pStyle w:val="BodyText"/>
        <w:spacing w:before="66"/>
        <w:ind w:left="930"/>
      </w:pPr>
      <w:r>
        <w:rPr>
          <w:b/>
          <w:spacing w:val="-5"/>
        </w:rPr>
        <w:t xml:space="preserve">Table </w:t>
      </w:r>
      <w:r>
        <w:rPr>
          <w:b/>
        </w:rPr>
        <w:t xml:space="preserve">7  </w:t>
      </w:r>
      <w:r>
        <w:rPr>
          <w:b/>
          <w:spacing w:val="24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percentage</w:t>
      </w:r>
      <w:r>
        <w:rPr>
          <w:spacing w:val="-5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TMB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simulated</w:t>
      </w:r>
      <w:r>
        <w:rPr>
          <w:spacing w:val="-5"/>
        </w:rPr>
        <w:t xml:space="preserve"> </w:t>
      </w:r>
      <w:r>
        <w:t>dataset</w:t>
      </w:r>
    </w:p>
    <w:p w14:paraId="2391F62E" w14:textId="77777777" w:rsidR="00632595" w:rsidRDefault="00632595">
      <w:pPr>
        <w:sectPr w:rsidR="00632595">
          <w:type w:val="continuous"/>
          <w:pgSz w:w="12240" w:h="15840"/>
          <w:pgMar w:top="1500" w:right="1080" w:bottom="1160" w:left="1720" w:header="720" w:footer="720" w:gutter="0"/>
          <w:cols w:space="720"/>
        </w:sectPr>
      </w:pPr>
    </w:p>
    <w:p w14:paraId="319E0F10" w14:textId="77777777" w:rsidR="00632595" w:rsidRDefault="00632595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14:paraId="17B4B62D" w14:textId="77777777" w:rsidR="00632595" w:rsidRDefault="008950A2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30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14:paraId="0ABD9C44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14:paraId="27208DDC" w14:textId="77777777" w:rsidR="00632595" w:rsidRDefault="008950A2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7A546CC">
          <v:group id="_x0000_s1677" style="width:422.55pt;height:.4pt;mso-position-horizontal-relative:char;mso-position-vertical-relative:line" coordsize="8451,8">
            <v:group id="_x0000_s1678" style="position:absolute;left:4;top:4;width:8443;height:2" coordorigin="4,4" coordsize="8443,2">
              <v:shape id="_x0000_s1679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14:paraId="26EEEA65" w14:textId="77777777" w:rsidR="00632595" w:rsidRDefault="00632595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14:paraId="36A2E462" w14:textId="77777777" w:rsidR="00632595" w:rsidRDefault="008950A2">
      <w:pPr>
        <w:pStyle w:val="BodyText"/>
        <w:numPr>
          <w:ilvl w:val="0"/>
          <w:numId w:val="12"/>
        </w:numPr>
        <w:tabs>
          <w:tab w:val="left" w:pos="578"/>
        </w:tabs>
        <w:spacing w:before="66"/>
        <w:ind w:hanging="343"/>
        <w:jc w:val="left"/>
      </w:pPr>
      <w:r>
        <w:rPr>
          <w:spacing w:val="-1"/>
        </w:rPr>
        <w:t>Log-likelihoods</w:t>
      </w:r>
    </w:p>
    <w:p w14:paraId="22204637" w14:textId="77777777" w:rsidR="00632595" w:rsidRDefault="008950A2">
      <w:pPr>
        <w:pStyle w:val="BodyText"/>
        <w:spacing w:before="9" w:line="249" w:lineRule="auto"/>
        <w:ind w:left="577" w:right="176"/>
      </w:pPr>
      <w:r>
        <w:t>Optimizing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TMB</w:t>
      </w:r>
      <w:r>
        <w:rPr>
          <w:spacing w:val="-7"/>
        </w:rPr>
        <w:t xml:space="preserve"> </w:t>
      </w:r>
      <w:r>
        <w:rPr>
          <w:spacing w:val="-2"/>
        </w:rPr>
        <w:t>gives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estimates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optimizing</w:t>
      </w:r>
      <w:r>
        <w:rPr>
          <w:spacing w:val="-8"/>
        </w:rPr>
        <w:t xml:space="preserve"> </w:t>
      </w:r>
      <w:r>
        <w:t>without,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following</w:t>
      </w:r>
      <w:r>
        <w:rPr>
          <w:spacing w:val="28"/>
          <w:w w:val="99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estimating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Poisson</w:t>
      </w:r>
      <w:r>
        <w:rPr>
          <w:spacing w:val="-5"/>
        </w:rPr>
        <w:t xml:space="preserve"> </w:t>
      </w:r>
      <w:r>
        <w:t>HMM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lamb</w:t>
      </w:r>
      <w:r>
        <w:rPr>
          <w:spacing w:val="-5"/>
        </w:rPr>
        <w:t xml:space="preserve"> </w:t>
      </w:r>
      <w:r>
        <w:t>dataset.</w:t>
      </w:r>
    </w:p>
    <w:p w14:paraId="4B3271D0" w14:textId="77777777" w:rsidR="00632595" w:rsidRDefault="00632595">
      <w:pPr>
        <w:spacing w:before="9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0" w:type="auto"/>
        <w:tblInd w:w="2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593"/>
        <w:gridCol w:w="771"/>
        <w:gridCol w:w="771"/>
        <w:gridCol w:w="771"/>
        <w:gridCol w:w="770"/>
      </w:tblGrid>
      <w:tr w:rsidR="00632595" w14:paraId="5E079B2A" w14:textId="77777777">
        <w:trPr>
          <w:trHeight w:hRule="exact" w:val="247"/>
        </w:trPr>
        <w:tc>
          <w:tcPr>
            <w:tcW w:w="55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9451D7D" w14:textId="77777777" w:rsidR="00632595" w:rsidRDefault="00632595"/>
        </w:tc>
        <w:tc>
          <w:tcPr>
            <w:tcW w:w="5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B8937F4" w14:textId="77777777" w:rsidR="00632595" w:rsidRDefault="008950A2">
            <w:pPr>
              <w:pStyle w:val="TableParagraph"/>
              <w:spacing w:line="211" w:lineRule="exact"/>
              <w:ind w:left="1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DM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A34428F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TMB1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1EA6D9F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TMB2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97C4866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TMB3</w:t>
            </w:r>
          </w:p>
        </w:tc>
        <w:tc>
          <w:tcPr>
            <w:tcW w:w="7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FF25084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TMB4</w:t>
            </w:r>
          </w:p>
        </w:tc>
      </w:tr>
      <w:tr w:rsidR="00632595" w14:paraId="4C716948" w14:textId="77777777">
        <w:trPr>
          <w:trHeight w:hRule="exact" w:val="243"/>
        </w:trPr>
        <w:tc>
          <w:tcPr>
            <w:tcW w:w="55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4D87179" w14:textId="77777777" w:rsidR="00632595" w:rsidRDefault="008950A2">
            <w:pPr>
              <w:pStyle w:val="TableParagraph"/>
              <w:spacing w:line="227" w:lineRule="exact"/>
              <w:ind w:left="233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Arial" w:hAnsi="Arial"/>
                <w:i/>
                <w:w w:val="105"/>
                <w:sz w:val="20"/>
              </w:rPr>
              <w:t>λ</w:t>
            </w:r>
            <w:r>
              <w:rPr>
                <w:rFonts w:ascii="Verdana" w:hAnsi="Verdana"/>
                <w:w w:val="105"/>
                <w:position w:val="-2"/>
                <w:sz w:val="14"/>
              </w:rPr>
              <w:t>1</w:t>
            </w:r>
          </w:p>
        </w:tc>
        <w:tc>
          <w:tcPr>
            <w:tcW w:w="59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E861947" w14:textId="77777777" w:rsidR="00632595" w:rsidRDefault="008950A2">
            <w:pPr>
              <w:pStyle w:val="TableParagraph"/>
              <w:spacing w:line="211" w:lineRule="exact"/>
              <w:ind w:left="1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0.26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984AF54" w14:textId="77777777" w:rsidR="00632595" w:rsidRDefault="008950A2">
            <w:pPr>
              <w:pStyle w:val="TableParagraph"/>
              <w:spacing w:line="211" w:lineRule="exact"/>
              <w:ind w:left="3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0.26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24710FE" w14:textId="77777777" w:rsidR="00632595" w:rsidRDefault="008950A2">
            <w:pPr>
              <w:pStyle w:val="TableParagraph"/>
              <w:spacing w:line="211" w:lineRule="exact"/>
              <w:ind w:left="3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0.26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B63B432" w14:textId="77777777" w:rsidR="00632595" w:rsidRDefault="008950A2">
            <w:pPr>
              <w:pStyle w:val="TableParagraph"/>
              <w:spacing w:line="211" w:lineRule="exact"/>
              <w:ind w:left="3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0.26</w:t>
            </w:r>
          </w:p>
        </w:tc>
        <w:tc>
          <w:tcPr>
            <w:tcW w:w="77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B04A66D" w14:textId="77777777" w:rsidR="00632595" w:rsidRDefault="008950A2">
            <w:pPr>
              <w:pStyle w:val="TableParagraph"/>
              <w:spacing w:line="211" w:lineRule="exact"/>
              <w:ind w:left="3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0.26</w:t>
            </w:r>
          </w:p>
        </w:tc>
      </w:tr>
      <w:tr w:rsidR="00632595" w14:paraId="6D7C5347" w14:textId="77777777">
        <w:trPr>
          <w:trHeight w:hRule="exact" w:val="239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35E0C626" w14:textId="77777777" w:rsidR="00632595" w:rsidRDefault="008950A2">
            <w:pPr>
              <w:pStyle w:val="TableParagraph"/>
              <w:spacing w:line="223" w:lineRule="exact"/>
              <w:ind w:left="233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Arial" w:hAnsi="Arial"/>
                <w:i/>
                <w:w w:val="105"/>
                <w:sz w:val="20"/>
              </w:rPr>
              <w:t>λ</w:t>
            </w:r>
            <w:r>
              <w:rPr>
                <w:rFonts w:ascii="Verdana" w:hAnsi="Verdana"/>
                <w:w w:val="105"/>
                <w:position w:val="-2"/>
                <w:sz w:val="14"/>
              </w:rPr>
              <w:t>2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0B1E753A" w14:textId="77777777" w:rsidR="00632595" w:rsidRDefault="008950A2">
            <w:pPr>
              <w:pStyle w:val="TableParagraph"/>
              <w:spacing w:line="207" w:lineRule="exact"/>
              <w:ind w:left="1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3.11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2A83E83F" w14:textId="77777777" w:rsidR="00632595" w:rsidRDefault="008950A2">
            <w:pPr>
              <w:pStyle w:val="TableParagraph"/>
              <w:spacing w:line="207" w:lineRule="exact"/>
              <w:ind w:left="3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3.11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217178E1" w14:textId="77777777" w:rsidR="00632595" w:rsidRDefault="008950A2">
            <w:pPr>
              <w:pStyle w:val="TableParagraph"/>
              <w:spacing w:line="207" w:lineRule="exact"/>
              <w:ind w:left="3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3.11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193707DD" w14:textId="77777777" w:rsidR="00632595" w:rsidRDefault="008950A2">
            <w:pPr>
              <w:pStyle w:val="TableParagraph"/>
              <w:spacing w:line="207" w:lineRule="exact"/>
              <w:ind w:left="3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3.11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6F355EA2" w14:textId="77777777" w:rsidR="00632595" w:rsidRDefault="008950A2">
            <w:pPr>
              <w:pStyle w:val="TableParagraph"/>
              <w:spacing w:line="207" w:lineRule="exact"/>
              <w:ind w:left="3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3.11</w:t>
            </w:r>
          </w:p>
        </w:tc>
      </w:tr>
      <w:tr w:rsidR="00632595" w14:paraId="66371711" w14:textId="77777777">
        <w:trPr>
          <w:trHeight w:hRule="exact" w:val="239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5593B052" w14:textId="77777777" w:rsidR="00632595" w:rsidRDefault="008950A2">
            <w:pPr>
              <w:pStyle w:val="TableParagraph"/>
              <w:spacing w:line="223" w:lineRule="exact"/>
              <w:ind w:left="119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Arial" w:hAnsi="Arial"/>
                <w:i/>
                <w:position w:val="3"/>
                <w:sz w:val="20"/>
              </w:rPr>
              <w:t>γ</w:t>
            </w:r>
            <w:r>
              <w:rPr>
                <w:rFonts w:ascii="Verdana" w:hAnsi="Verdana"/>
                <w:sz w:val="14"/>
              </w:rPr>
              <w:t>1</w:t>
            </w:r>
            <w:r>
              <w:rPr>
                <w:rFonts w:ascii="Arial" w:hAnsi="Arial"/>
                <w:i/>
                <w:sz w:val="14"/>
              </w:rPr>
              <w:t>,</w:t>
            </w:r>
            <w:r>
              <w:rPr>
                <w:rFonts w:ascii="Verdana" w:hAnsi="Verdana"/>
                <w:sz w:val="14"/>
              </w:rPr>
              <w:t>1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1DE0186D" w14:textId="77777777" w:rsidR="00632595" w:rsidRDefault="008950A2">
            <w:pPr>
              <w:pStyle w:val="TableParagraph"/>
              <w:spacing w:line="207" w:lineRule="exact"/>
              <w:ind w:left="1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3915D0E2" w14:textId="77777777" w:rsidR="00632595" w:rsidRDefault="008950A2">
            <w:pPr>
              <w:pStyle w:val="TableParagraph"/>
              <w:spacing w:line="207" w:lineRule="exact"/>
              <w:ind w:left="3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14FB4C4A" w14:textId="77777777" w:rsidR="00632595" w:rsidRDefault="008950A2">
            <w:pPr>
              <w:pStyle w:val="TableParagraph"/>
              <w:spacing w:line="207" w:lineRule="exact"/>
              <w:ind w:left="3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07AA72BA" w14:textId="77777777" w:rsidR="00632595" w:rsidRDefault="008950A2">
            <w:pPr>
              <w:pStyle w:val="TableParagraph"/>
              <w:spacing w:line="207" w:lineRule="exact"/>
              <w:ind w:left="3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0.99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30FFF3C2" w14:textId="77777777" w:rsidR="00632595" w:rsidRDefault="008950A2">
            <w:pPr>
              <w:pStyle w:val="TableParagraph"/>
              <w:spacing w:line="207" w:lineRule="exact"/>
              <w:ind w:left="3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0.99</w:t>
            </w:r>
          </w:p>
        </w:tc>
      </w:tr>
      <w:tr w:rsidR="00632595" w14:paraId="5CB7BA0A" w14:textId="77777777">
        <w:trPr>
          <w:trHeight w:hRule="exact" w:val="239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6A7CCCDA" w14:textId="77777777" w:rsidR="00632595" w:rsidRDefault="008950A2">
            <w:pPr>
              <w:pStyle w:val="TableParagraph"/>
              <w:spacing w:line="223" w:lineRule="exact"/>
              <w:ind w:left="119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Arial" w:hAnsi="Arial"/>
                <w:i/>
                <w:position w:val="3"/>
                <w:sz w:val="20"/>
              </w:rPr>
              <w:t>γ</w:t>
            </w:r>
            <w:r>
              <w:rPr>
                <w:rFonts w:ascii="Verdana" w:hAnsi="Verdana"/>
                <w:sz w:val="14"/>
              </w:rPr>
              <w:t>2</w:t>
            </w:r>
            <w:r>
              <w:rPr>
                <w:rFonts w:ascii="Arial" w:hAnsi="Arial"/>
                <w:i/>
                <w:sz w:val="14"/>
              </w:rPr>
              <w:t>,</w:t>
            </w:r>
            <w:r>
              <w:rPr>
                <w:rFonts w:ascii="Verdana" w:hAnsi="Verdana"/>
                <w:sz w:val="14"/>
              </w:rPr>
              <w:t>1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50CBB3B1" w14:textId="77777777" w:rsidR="00632595" w:rsidRDefault="008950A2">
            <w:pPr>
              <w:pStyle w:val="TableParagraph"/>
              <w:spacing w:line="207" w:lineRule="exact"/>
              <w:ind w:left="1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31B967BE" w14:textId="77777777" w:rsidR="00632595" w:rsidRDefault="008950A2">
            <w:pPr>
              <w:pStyle w:val="TableParagraph"/>
              <w:spacing w:line="207" w:lineRule="exact"/>
              <w:ind w:left="3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30CDA0B7" w14:textId="77777777" w:rsidR="00632595" w:rsidRDefault="008950A2">
            <w:pPr>
              <w:pStyle w:val="TableParagraph"/>
              <w:spacing w:line="207" w:lineRule="exact"/>
              <w:ind w:left="3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5B9B6B43" w14:textId="77777777" w:rsidR="00632595" w:rsidRDefault="008950A2">
            <w:pPr>
              <w:pStyle w:val="TableParagraph"/>
              <w:spacing w:line="207" w:lineRule="exact"/>
              <w:ind w:left="3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0.31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46EE0EC" w14:textId="77777777" w:rsidR="00632595" w:rsidRDefault="008950A2">
            <w:pPr>
              <w:pStyle w:val="TableParagraph"/>
              <w:spacing w:line="207" w:lineRule="exact"/>
              <w:ind w:left="3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0.31</w:t>
            </w:r>
          </w:p>
        </w:tc>
      </w:tr>
      <w:tr w:rsidR="00632595" w14:paraId="4C857265" w14:textId="77777777">
        <w:trPr>
          <w:trHeight w:hRule="exact" w:val="239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0F68F8AA" w14:textId="77777777" w:rsidR="00632595" w:rsidRDefault="008950A2">
            <w:pPr>
              <w:pStyle w:val="TableParagraph"/>
              <w:spacing w:line="223" w:lineRule="exact"/>
              <w:ind w:left="119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Arial" w:hAnsi="Arial"/>
                <w:i/>
                <w:position w:val="3"/>
                <w:sz w:val="20"/>
              </w:rPr>
              <w:t>γ</w:t>
            </w:r>
            <w:r>
              <w:rPr>
                <w:rFonts w:ascii="Verdana" w:hAnsi="Verdana"/>
                <w:sz w:val="14"/>
              </w:rPr>
              <w:t>1</w:t>
            </w:r>
            <w:r>
              <w:rPr>
                <w:rFonts w:ascii="Arial" w:hAnsi="Arial"/>
                <w:i/>
                <w:sz w:val="14"/>
              </w:rPr>
              <w:t>,</w:t>
            </w:r>
            <w:r>
              <w:rPr>
                <w:rFonts w:ascii="Verdana" w:hAnsi="Verdana"/>
                <w:sz w:val="14"/>
              </w:rPr>
              <w:t>2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49183BDE" w14:textId="77777777" w:rsidR="00632595" w:rsidRDefault="008950A2">
            <w:pPr>
              <w:pStyle w:val="TableParagraph"/>
              <w:spacing w:line="207" w:lineRule="exact"/>
              <w:ind w:left="1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41BD90A2" w14:textId="77777777" w:rsidR="00632595" w:rsidRDefault="008950A2">
            <w:pPr>
              <w:pStyle w:val="TableParagraph"/>
              <w:spacing w:line="207" w:lineRule="exact"/>
              <w:ind w:left="3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206280A7" w14:textId="77777777" w:rsidR="00632595" w:rsidRDefault="008950A2">
            <w:pPr>
              <w:pStyle w:val="TableParagraph"/>
              <w:spacing w:line="207" w:lineRule="exact"/>
              <w:ind w:left="3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7DEE4C6C" w14:textId="77777777" w:rsidR="00632595" w:rsidRDefault="008950A2">
            <w:pPr>
              <w:pStyle w:val="TableParagraph"/>
              <w:spacing w:line="207" w:lineRule="exact"/>
              <w:ind w:left="3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39F6CF8F" w14:textId="77777777" w:rsidR="00632595" w:rsidRDefault="008950A2">
            <w:pPr>
              <w:pStyle w:val="TableParagraph"/>
              <w:spacing w:line="207" w:lineRule="exact"/>
              <w:ind w:left="3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</w:tr>
      <w:tr w:rsidR="00632595" w14:paraId="39EBEE97" w14:textId="77777777">
        <w:trPr>
          <w:trHeight w:hRule="exact" w:val="239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3682778A" w14:textId="77777777" w:rsidR="00632595" w:rsidRDefault="008950A2">
            <w:pPr>
              <w:pStyle w:val="TableParagraph"/>
              <w:spacing w:line="223" w:lineRule="exact"/>
              <w:ind w:left="119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Arial" w:hAnsi="Arial"/>
                <w:i/>
                <w:position w:val="3"/>
                <w:sz w:val="20"/>
              </w:rPr>
              <w:t>γ</w:t>
            </w:r>
            <w:r>
              <w:rPr>
                <w:rFonts w:ascii="Verdana" w:hAnsi="Verdana"/>
                <w:sz w:val="14"/>
              </w:rPr>
              <w:t>2</w:t>
            </w:r>
            <w:r>
              <w:rPr>
                <w:rFonts w:ascii="Arial" w:hAnsi="Arial"/>
                <w:i/>
                <w:sz w:val="14"/>
              </w:rPr>
              <w:t>,</w:t>
            </w:r>
            <w:r>
              <w:rPr>
                <w:rFonts w:ascii="Verdana" w:hAnsi="Verdana"/>
                <w:sz w:val="14"/>
              </w:rPr>
              <w:t>2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4630C3B9" w14:textId="77777777" w:rsidR="00632595" w:rsidRDefault="008950A2">
            <w:pPr>
              <w:pStyle w:val="TableParagraph"/>
              <w:spacing w:line="207" w:lineRule="exact"/>
              <w:ind w:left="1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57D15AD6" w14:textId="77777777" w:rsidR="00632595" w:rsidRDefault="008950A2">
            <w:pPr>
              <w:pStyle w:val="TableParagraph"/>
              <w:spacing w:line="207" w:lineRule="exact"/>
              <w:ind w:left="3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15969A4A" w14:textId="77777777" w:rsidR="00632595" w:rsidRDefault="008950A2">
            <w:pPr>
              <w:pStyle w:val="TableParagraph"/>
              <w:spacing w:line="207" w:lineRule="exact"/>
              <w:ind w:left="3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4DA9B47E" w14:textId="77777777" w:rsidR="00632595" w:rsidRDefault="008950A2">
            <w:pPr>
              <w:pStyle w:val="TableParagraph"/>
              <w:spacing w:line="207" w:lineRule="exact"/>
              <w:ind w:left="3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0.69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027E14AD" w14:textId="77777777" w:rsidR="00632595" w:rsidRDefault="008950A2">
            <w:pPr>
              <w:pStyle w:val="TableParagraph"/>
              <w:spacing w:line="207" w:lineRule="exact"/>
              <w:ind w:left="3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0.69</w:t>
            </w:r>
          </w:p>
        </w:tc>
      </w:tr>
      <w:tr w:rsidR="00632595" w14:paraId="58454BF5" w14:textId="77777777">
        <w:trPr>
          <w:trHeight w:hRule="exact" w:val="210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2B2CE41C" w14:textId="77777777" w:rsidR="00632595" w:rsidRDefault="008950A2">
            <w:pPr>
              <w:pStyle w:val="TableParagraph"/>
              <w:spacing w:line="210" w:lineRule="exact"/>
              <w:ind w:left="26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Arial" w:hAnsi="Arial"/>
                <w:i/>
                <w:w w:val="95"/>
                <w:sz w:val="20"/>
              </w:rPr>
              <w:t>δ</w:t>
            </w:r>
            <w:r>
              <w:rPr>
                <w:rFonts w:ascii="Verdana" w:hAnsi="Verdana"/>
                <w:w w:val="95"/>
                <w:position w:val="-2"/>
                <w:sz w:val="14"/>
              </w:rPr>
              <w:t>1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7437DB10" w14:textId="77777777" w:rsidR="00632595" w:rsidRDefault="008950A2">
            <w:pPr>
              <w:pStyle w:val="TableParagraph"/>
              <w:spacing w:line="207" w:lineRule="exact"/>
              <w:ind w:left="1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1DDBED4D" w14:textId="77777777" w:rsidR="00632595" w:rsidRDefault="008950A2">
            <w:pPr>
              <w:pStyle w:val="TableParagraph"/>
              <w:spacing w:line="207" w:lineRule="exact"/>
              <w:ind w:left="3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192B5973" w14:textId="77777777" w:rsidR="00632595" w:rsidRDefault="008950A2">
            <w:pPr>
              <w:pStyle w:val="TableParagraph"/>
              <w:spacing w:line="207" w:lineRule="exact"/>
              <w:ind w:left="3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2F134647" w14:textId="77777777" w:rsidR="00632595" w:rsidRDefault="008950A2">
            <w:pPr>
              <w:pStyle w:val="TableParagraph"/>
              <w:spacing w:line="207" w:lineRule="exact"/>
              <w:ind w:left="3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0.96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117BDFCC" w14:textId="77777777" w:rsidR="00632595" w:rsidRDefault="008950A2">
            <w:pPr>
              <w:pStyle w:val="TableParagraph"/>
              <w:spacing w:line="207" w:lineRule="exact"/>
              <w:ind w:left="3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0.96</w:t>
            </w:r>
          </w:p>
        </w:tc>
      </w:tr>
    </w:tbl>
    <w:p w14:paraId="757FCE57" w14:textId="77777777" w:rsidR="00632595" w:rsidRDefault="008950A2">
      <w:pPr>
        <w:pStyle w:val="BodyText"/>
        <w:tabs>
          <w:tab w:val="left" w:pos="305"/>
          <w:tab w:val="left" w:pos="722"/>
          <w:tab w:val="left" w:pos="1493"/>
          <w:tab w:val="left" w:pos="2263"/>
          <w:tab w:val="left" w:pos="3034"/>
          <w:tab w:val="left" w:pos="3804"/>
          <w:tab w:val="left" w:pos="4317"/>
        </w:tabs>
        <w:spacing w:before="5"/>
        <w:ind w:left="44"/>
        <w:jc w:val="center"/>
        <w:rPr>
          <w:rFonts w:cs="Times New Roman"/>
        </w:rPr>
      </w:pP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rFonts w:ascii="Arial" w:hAnsi="Arial"/>
          <w:i/>
          <w:w w:val="80"/>
          <w:u w:val="single" w:color="000000"/>
        </w:rPr>
        <w:t>δ</w:t>
      </w:r>
      <w:r>
        <w:rPr>
          <w:rFonts w:ascii="Verdana" w:hAnsi="Verdana"/>
          <w:w w:val="80"/>
          <w:position w:val="-2"/>
          <w:sz w:val="14"/>
          <w:u w:val="single" w:color="000000"/>
        </w:rPr>
        <w:t>2</w:t>
      </w:r>
      <w:r>
        <w:rPr>
          <w:w w:val="80"/>
          <w:position w:val="-2"/>
          <w:sz w:val="14"/>
          <w:u w:val="single" w:color="000000"/>
        </w:rPr>
        <w:tab/>
      </w:r>
      <w:r>
        <w:rPr>
          <w:w w:val="95"/>
          <w:u w:val="single" w:color="000000"/>
        </w:rPr>
        <w:t>0.04</w:t>
      </w:r>
      <w:r>
        <w:rPr>
          <w:w w:val="95"/>
          <w:u w:val="single" w:color="000000"/>
        </w:rPr>
        <w:tab/>
        <w:t>0.04</w:t>
      </w:r>
      <w:r>
        <w:rPr>
          <w:w w:val="95"/>
          <w:u w:val="single" w:color="000000"/>
        </w:rPr>
        <w:tab/>
        <w:t>0.04</w:t>
      </w:r>
      <w:r>
        <w:rPr>
          <w:w w:val="95"/>
          <w:u w:val="single" w:color="000000"/>
        </w:rPr>
        <w:tab/>
        <w:t>0.04</w:t>
      </w:r>
      <w:r>
        <w:rPr>
          <w:w w:val="95"/>
          <w:u w:val="single" w:color="000000"/>
        </w:rPr>
        <w:tab/>
      </w:r>
      <w:r>
        <w:rPr>
          <w:u w:val="single" w:color="000000"/>
        </w:rPr>
        <w:t>0.04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31BE5BA" w14:textId="77777777" w:rsidR="00632595" w:rsidRDefault="008950A2">
      <w:pPr>
        <w:pStyle w:val="BodyText"/>
        <w:spacing w:before="110"/>
        <w:ind w:left="0"/>
        <w:jc w:val="center"/>
      </w:pPr>
      <w:r>
        <w:rPr>
          <w:b/>
          <w:spacing w:val="-5"/>
        </w:rPr>
        <w:t xml:space="preserve">Table </w:t>
      </w:r>
      <w:r>
        <w:rPr>
          <w:b/>
        </w:rPr>
        <w:t xml:space="preserve">8  </w:t>
      </w:r>
      <w:r>
        <w:rPr>
          <w:b/>
          <w:spacing w:val="27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Poisson</w:t>
      </w:r>
      <w:r>
        <w:rPr>
          <w:spacing w:val="-4"/>
        </w:rPr>
        <w:t xml:space="preserve"> </w:t>
      </w:r>
      <w:r>
        <w:t>HMM</w:t>
      </w:r>
      <w:r>
        <w:rPr>
          <w:spacing w:val="-4"/>
        </w:rPr>
        <w:t xml:space="preserve"> </w:t>
      </w:r>
      <w:r>
        <w:t>estimates</w:t>
      </w:r>
      <w:r>
        <w:rPr>
          <w:spacing w:val="-4"/>
        </w:rPr>
        <w:t xml:space="preserve"> </w:t>
      </w:r>
      <w:r>
        <w:t>w/o</w:t>
      </w:r>
      <w:r>
        <w:rPr>
          <w:spacing w:val="-5"/>
        </w:rPr>
        <w:t xml:space="preserve"> </w:t>
      </w:r>
      <w:r>
        <w:t>TMB,</w:t>
      </w:r>
      <w:r>
        <w:rPr>
          <w:spacing w:val="-4"/>
        </w:rPr>
        <w:t xml:space="preserve"> </w:t>
      </w:r>
      <w:r>
        <w:t>lamb</w:t>
      </w:r>
      <w:r>
        <w:rPr>
          <w:spacing w:val="-4"/>
        </w:rPr>
        <w:t xml:space="preserve"> </w:t>
      </w:r>
      <w:r>
        <w:t>dataset</w:t>
      </w:r>
    </w:p>
    <w:p w14:paraId="2048EFCE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248682" w14:textId="77777777" w:rsidR="00632595" w:rsidRDefault="008950A2">
      <w:pPr>
        <w:pStyle w:val="BodyText"/>
        <w:spacing w:before="122" w:line="249" w:lineRule="auto"/>
        <w:ind w:left="577" w:right="176"/>
      </w:pPr>
      <w:r>
        <w:rPr>
          <w:spacing w:val="-2"/>
        </w:rPr>
        <w:t>Moreover,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computation</w:t>
      </w:r>
      <w:r>
        <w:rPr>
          <w:spacing w:val="10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likelihood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also</w:t>
      </w:r>
      <w:r>
        <w:rPr>
          <w:spacing w:val="10"/>
        </w:rPr>
        <w:t xml:space="preserve"> </w:t>
      </w:r>
      <w:r>
        <w:t>smaller</w:t>
      </w:r>
      <w:r>
        <w:rPr>
          <w:spacing w:val="10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TMB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see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3</w:t>
      </w:r>
      <w:r>
        <w:rPr>
          <w:spacing w:val="25"/>
          <w:w w:val="99"/>
        </w:rPr>
        <w:t xml:space="preserve"> </w:t>
      </w:r>
      <w:r>
        <w:rPr>
          <w:spacing w:val="-1"/>
        </w:rPr>
        <w:t>following</w:t>
      </w:r>
      <w:r>
        <w:rPr>
          <w:spacing w:val="-14"/>
        </w:rPr>
        <w:t xml:space="preserve"> </w:t>
      </w:r>
      <w:r>
        <w:t>tables.</w:t>
      </w:r>
    </w:p>
    <w:p w14:paraId="7948E671" w14:textId="77777777" w:rsidR="00632595" w:rsidRDefault="00632595">
      <w:pPr>
        <w:spacing w:before="9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0" w:type="auto"/>
        <w:tblInd w:w="26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"/>
        <w:gridCol w:w="771"/>
        <w:gridCol w:w="771"/>
        <w:gridCol w:w="771"/>
        <w:gridCol w:w="770"/>
      </w:tblGrid>
      <w:tr w:rsidR="00632595" w14:paraId="549CBA1B" w14:textId="77777777">
        <w:trPr>
          <w:trHeight w:hRule="exact" w:val="247"/>
        </w:trPr>
        <w:tc>
          <w:tcPr>
            <w:tcW w:w="3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CBD663F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9087FFE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TMB1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622E58D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TMB2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3CD277E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TMB3</w:t>
            </w:r>
          </w:p>
        </w:tc>
        <w:tc>
          <w:tcPr>
            <w:tcW w:w="7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070DB60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TMB4</w:t>
            </w:r>
          </w:p>
        </w:tc>
      </w:tr>
      <w:tr w:rsidR="00632595" w14:paraId="02AE38D3" w14:textId="77777777">
        <w:trPr>
          <w:trHeight w:hRule="exact" w:val="234"/>
        </w:trPr>
        <w:tc>
          <w:tcPr>
            <w:tcW w:w="3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B9C7B8C" w14:textId="77777777" w:rsidR="00632595" w:rsidRDefault="008950A2">
            <w:pPr>
              <w:pStyle w:val="TableParagraph"/>
              <w:spacing w:line="211" w:lineRule="exact"/>
              <w:ind w:left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D3C6640" w14:textId="77777777" w:rsidR="00632595" w:rsidRDefault="008950A2">
            <w:pPr>
              <w:pStyle w:val="TableParagraph"/>
              <w:spacing w:line="211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2063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12B8E86" w14:textId="77777777" w:rsidR="00632595" w:rsidRDefault="008950A2">
            <w:pPr>
              <w:pStyle w:val="TableParagraph"/>
              <w:spacing w:line="211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2074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F078C63" w14:textId="77777777" w:rsidR="00632595" w:rsidRDefault="008950A2">
            <w:pPr>
              <w:pStyle w:val="TableParagraph"/>
              <w:spacing w:line="211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2103</w:t>
            </w:r>
          </w:p>
        </w:tc>
        <w:tc>
          <w:tcPr>
            <w:tcW w:w="77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FA18669" w14:textId="77777777" w:rsidR="00632595" w:rsidRDefault="008950A2">
            <w:pPr>
              <w:pStyle w:val="TableParagraph"/>
              <w:spacing w:line="211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2048</w:t>
            </w:r>
          </w:p>
        </w:tc>
      </w:tr>
      <w:tr w:rsidR="00632595" w14:paraId="7CC2D308" w14:textId="77777777">
        <w:trPr>
          <w:trHeight w:hRule="exact" w:val="252"/>
        </w:trPr>
        <w:tc>
          <w:tcPr>
            <w:tcW w:w="3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0C69F7C" w14:textId="77777777" w:rsidR="00632595" w:rsidRDefault="008950A2">
            <w:pPr>
              <w:pStyle w:val="TableParagraph"/>
              <w:spacing w:line="216" w:lineRule="exact"/>
              <w:ind w:left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EE15808" w14:textId="77777777" w:rsidR="00632595" w:rsidRDefault="008950A2">
            <w:pPr>
              <w:pStyle w:val="TableParagraph"/>
              <w:spacing w:line="216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2004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5FAD862" w14:textId="77777777" w:rsidR="00632595" w:rsidRDefault="008950A2">
            <w:pPr>
              <w:pStyle w:val="TableParagraph"/>
              <w:spacing w:line="216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2090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34C319F" w14:textId="77777777" w:rsidR="00632595" w:rsidRDefault="008950A2">
            <w:pPr>
              <w:pStyle w:val="TableParagraph"/>
              <w:spacing w:line="216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2124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D186AB8" w14:textId="77777777" w:rsidR="00632595" w:rsidRDefault="008950A2">
            <w:pPr>
              <w:pStyle w:val="TableParagraph"/>
              <w:spacing w:line="216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2080</w:t>
            </w:r>
          </w:p>
        </w:tc>
      </w:tr>
    </w:tbl>
    <w:p w14:paraId="5926D0F7" w14:textId="77777777" w:rsidR="00632595" w:rsidRDefault="008950A2">
      <w:pPr>
        <w:pStyle w:val="BodyText"/>
        <w:spacing w:before="82"/>
        <w:ind w:left="251"/>
      </w:pPr>
      <w:r>
        <w:rPr>
          <w:b/>
          <w:spacing w:val="-5"/>
        </w:rPr>
        <w:t>Table</w:t>
      </w:r>
      <w:r>
        <w:rPr>
          <w:b/>
          <w:spacing w:val="-6"/>
        </w:rPr>
        <w:t xml:space="preserve"> </w:t>
      </w:r>
      <w:r>
        <w:rPr>
          <w:b/>
        </w:rPr>
        <w:t xml:space="preserve">9  </w:t>
      </w:r>
      <w:r>
        <w:rPr>
          <w:b/>
          <w:spacing w:val="23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percentage</w:t>
      </w:r>
      <w:r>
        <w:rPr>
          <w:spacing w:val="-5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TMB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negative</w:t>
      </w:r>
      <w:r>
        <w:rPr>
          <w:spacing w:val="-5"/>
        </w:rPr>
        <w:t xml:space="preserve"> </w:t>
      </w:r>
      <w:r>
        <w:rPr>
          <w:spacing w:val="-1"/>
        </w:rPr>
        <w:t>log-likelihood</w:t>
      </w:r>
      <w:r>
        <w:rPr>
          <w:spacing w:val="-5"/>
        </w:rPr>
        <w:t xml:space="preserve"> </w:t>
      </w:r>
      <w:r>
        <w:t>calculation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lamb</w:t>
      </w:r>
      <w:r>
        <w:rPr>
          <w:spacing w:val="-5"/>
        </w:rPr>
        <w:t xml:space="preserve"> </w:t>
      </w:r>
      <w:r>
        <w:t>dataset</w:t>
      </w:r>
    </w:p>
    <w:p w14:paraId="412B85B2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B4E212" w14:textId="77777777" w:rsidR="00632595" w:rsidRDefault="00632595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26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"/>
        <w:gridCol w:w="771"/>
        <w:gridCol w:w="771"/>
        <w:gridCol w:w="771"/>
        <w:gridCol w:w="770"/>
      </w:tblGrid>
      <w:tr w:rsidR="00632595" w14:paraId="2E07B9A0" w14:textId="77777777">
        <w:trPr>
          <w:trHeight w:hRule="exact" w:val="247"/>
        </w:trPr>
        <w:tc>
          <w:tcPr>
            <w:tcW w:w="3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F518F4C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6F350BE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TMB1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F6D65B6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TMB2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2E3C50B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TMB3</w:t>
            </w:r>
          </w:p>
        </w:tc>
        <w:tc>
          <w:tcPr>
            <w:tcW w:w="7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70B0D3D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TMB4</w:t>
            </w:r>
          </w:p>
        </w:tc>
      </w:tr>
      <w:tr w:rsidR="00632595" w14:paraId="561A2CA7" w14:textId="77777777">
        <w:trPr>
          <w:trHeight w:hRule="exact" w:val="234"/>
        </w:trPr>
        <w:tc>
          <w:tcPr>
            <w:tcW w:w="3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968E824" w14:textId="77777777" w:rsidR="00632595" w:rsidRDefault="008950A2">
            <w:pPr>
              <w:pStyle w:val="TableParagraph"/>
              <w:spacing w:line="211" w:lineRule="exact"/>
              <w:ind w:left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89EB60C" w14:textId="77777777" w:rsidR="00632595" w:rsidRDefault="008950A2">
            <w:pPr>
              <w:pStyle w:val="TableParagraph"/>
              <w:spacing w:line="211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2097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BBAC5B3" w14:textId="77777777" w:rsidR="00632595" w:rsidRDefault="008950A2">
            <w:pPr>
              <w:pStyle w:val="TableParagraph"/>
              <w:spacing w:line="211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2122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73F279E" w14:textId="77777777" w:rsidR="00632595" w:rsidRDefault="008950A2">
            <w:pPr>
              <w:pStyle w:val="TableParagraph"/>
              <w:spacing w:line="211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2138</w:t>
            </w:r>
          </w:p>
        </w:tc>
        <w:tc>
          <w:tcPr>
            <w:tcW w:w="77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CDF85BA" w14:textId="77777777" w:rsidR="00632595" w:rsidRDefault="008950A2">
            <w:pPr>
              <w:pStyle w:val="TableParagraph"/>
              <w:spacing w:line="211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2111</w:t>
            </w:r>
          </w:p>
        </w:tc>
      </w:tr>
      <w:tr w:rsidR="00632595" w14:paraId="096B6317" w14:textId="77777777">
        <w:trPr>
          <w:trHeight w:hRule="exact" w:val="23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452FD4B7" w14:textId="77777777" w:rsidR="00632595" w:rsidRDefault="008950A2">
            <w:pPr>
              <w:pStyle w:val="TableParagraph"/>
              <w:spacing w:line="216" w:lineRule="exact"/>
              <w:ind w:left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57004659" w14:textId="77777777" w:rsidR="00632595" w:rsidRDefault="008950A2">
            <w:pPr>
              <w:pStyle w:val="TableParagraph"/>
              <w:spacing w:line="216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2279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4097A451" w14:textId="77777777" w:rsidR="00632595" w:rsidRDefault="008950A2">
            <w:pPr>
              <w:pStyle w:val="TableParagraph"/>
              <w:spacing w:line="216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2248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1487850E" w14:textId="77777777" w:rsidR="00632595" w:rsidRDefault="008950A2">
            <w:pPr>
              <w:pStyle w:val="TableParagraph"/>
              <w:spacing w:line="216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2307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2E082475" w14:textId="77777777" w:rsidR="00632595" w:rsidRDefault="008950A2">
            <w:pPr>
              <w:pStyle w:val="TableParagraph"/>
              <w:spacing w:line="216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2246</w:t>
            </w:r>
          </w:p>
        </w:tc>
      </w:tr>
      <w:tr w:rsidR="00632595" w14:paraId="735C2F24" w14:textId="77777777">
        <w:trPr>
          <w:trHeight w:hRule="exact" w:val="252"/>
        </w:trPr>
        <w:tc>
          <w:tcPr>
            <w:tcW w:w="3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7C520E0" w14:textId="77777777" w:rsidR="00632595" w:rsidRDefault="008950A2">
            <w:pPr>
              <w:pStyle w:val="TableParagraph"/>
              <w:spacing w:line="216" w:lineRule="exact"/>
              <w:ind w:left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08B2211" w14:textId="77777777" w:rsidR="00632595" w:rsidRDefault="008950A2">
            <w:pPr>
              <w:pStyle w:val="TableParagraph"/>
              <w:spacing w:line="216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1133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4A6C735" w14:textId="77777777" w:rsidR="00632595" w:rsidRDefault="008950A2">
            <w:pPr>
              <w:pStyle w:val="TableParagraph"/>
              <w:spacing w:line="216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1132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D351EB6" w14:textId="77777777" w:rsidR="00632595" w:rsidRDefault="008950A2">
            <w:pPr>
              <w:pStyle w:val="TableParagraph"/>
              <w:spacing w:line="216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1101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9E7F985" w14:textId="77777777" w:rsidR="00632595" w:rsidRDefault="008950A2">
            <w:pPr>
              <w:pStyle w:val="TableParagraph"/>
              <w:spacing w:line="216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1102</w:t>
            </w:r>
          </w:p>
        </w:tc>
      </w:tr>
    </w:tbl>
    <w:p w14:paraId="32897163" w14:textId="77777777" w:rsidR="00632595" w:rsidRDefault="008950A2">
      <w:pPr>
        <w:pStyle w:val="BodyText"/>
        <w:tabs>
          <w:tab w:val="left" w:pos="1127"/>
        </w:tabs>
        <w:spacing w:before="112" w:line="249" w:lineRule="auto"/>
        <w:ind w:right="176"/>
      </w:pPr>
      <w:r>
        <w:rPr>
          <w:b/>
          <w:spacing w:val="-5"/>
        </w:rPr>
        <w:t>Table</w:t>
      </w:r>
      <w:r>
        <w:rPr>
          <w:b/>
          <w:spacing w:val="18"/>
        </w:rPr>
        <w:t xml:space="preserve"> </w:t>
      </w:r>
      <w:r>
        <w:rPr>
          <w:b/>
        </w:rPr>
        <w:t>10</w:t>
      </w:r>
      <w:r>
        <w:rPr>
          <w:b/>
        </w:rPr>
        <w:tab/>
      </w:r>
      <w:r>
        <w:t>Speed</w:t>
      </w:r>
      <w:r>
        <w:rPr>
          <w:spacing w:val="13"/>
        </w:rPr>
        <w:t xml:space="preserve"> </w:t>
      </w:r>
      <w:r>
        <w:t>percentage</w:t>
      </w:r>
      <w:r>
        <w:rPr>
          <w:spacing w:val="14"/>
        </w:rPr>
        <w:t xml:space="preserve"> </w:t>
      </w:r>
      <w:r>
        <w:rPr>
          <w:spacing w:val="-1"/>
        </w:rPr>
        <w:t>increase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TMB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rPr>
          <w:spacing w:val="-2"/>
        </w:rPr>
        <w:t>negative</w:t>
      </w:r>
      <w:r>
        <w:rPr>
          <w:spacing w:val="14"/>
        </w:rPr>
        <w:t xml:space="preserve"> </w:t>
      </w:r>
      <w:r>
        <w:rPr>
          <w:spacing w:val="-1"/>
        </w:rPr>
        <w:t>log-likelihood</w:t>
      </w:r>
      <w:r>
        <w:rPr>
          <w:spacing w:val="14"/>
        </w:rPr>
        <w:t xml:space="preserve"> </w:t>
      </w:r>
      <w:r>
        <w:t>calculation</w:t>
      </w:r>
      <w:r>
        <w:rPr>
          <w:spacing w:val="13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simulated</w:t>
      </w:r>
      <w:r>
        <w:rPr>
          <w:spacing w:val="49"/>
          <w:w w:val="99"/>
        </w:rPr>
        <w:t xml:space="preserve"> </w:t>
      </w:r>
      <w:r>
        <w:t>dataset</w:t>
      </w:r>
    </w:p>
    <w:p w14:paraId="5DCFBFCD" w14:textId="77777777" w:rsidR="00632595" w:rsidRDefault="00632595">
      <w:pPr>
        <w:spacing w:before="6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W w:w="0" w:type="auto"/>
        <w:tblInd w:w="26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"/>
        <w:gridCol w:w="771"/>
        <w:gridCol w:w="771"/>
        <w:gridCol w:w="771"/>
        <w:gridCol w:w="770"/>
      </w:tblGrid>
      <w:tr w:rsidR="00632595" w14:paraId="18C7DE8B" w14:textId="77777777">
        <w:trPr>
          <w:trHeight w:hRule="exact" w:val="247"/>
        </w:trPr>
        <w:tc>
          <w:tcPr>
            <w:tcW w:w="3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5FDF757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B066C3D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TMB1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07363BC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TMB2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5C5FBA4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TMB3</w:t>
            </w:r>
          </w:p>
        </w:tc>
        <w:tc>
          <w:tcPr>
            <w:tcW w:w="7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7537BF9" w14:textId="77777777" w:rsidR="00632595" w:rsidRDefault="008950A2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TMB4</w:t>
            </w:r>
          </w:p>
        </w:tc>
      </w:tr>
      <w:tr w:rsidR="00632595" w14:paraId="140D8B7C" w14:textId="77777777">
        <w:trPr>
          <w:trHeight w:hRule="exact" w:val="234"/>
        </w:trPr>
        <w:tc>
          <w:tcPr>
            <w:tcW w:w="3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6B1413A" w14:textId="77777777" w:rsidR="00632595" w:rsidRDefault="008950A2">
            <w:pPr>
              <w:pStyle w:val="TableParagraph"/>
              <w:spacing w:line="211" w:lineRule="exact"/>
              <w:ind w:left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92039E5" w14:textId="77777777" w:rsidR="00632595" w:rsidRDefault="008950A2">
            <w:pPr>
              <w:pStyle w:val="TableParagraph"/>
              <w:spacing w:line="211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1477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459C848" w14:textId="77777777" w:rsidR="00632595" w:rsidRDefault="008950A2">
            <w:pPr>
              <w:pStyle w:val="TableParagraph"/>
              <w:spacing w:line="211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1467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3652D94" w14:textId="77777777" w:rsidR="00632595" w:rsidRDefault="008950A2">
            <w:pPr>
              <w:pStyle w:val="TableParagraph"/>
              <w:spacing w:line="211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1482</w:t>
            </w:r>
          </w:p>
        </w:tc>
        <w:tc>
          <w:tcPr>
            <w:tcW w:w="77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B923BD0" w14:textId="77777777" w:rsidR="00632595" w:rsidRDefault="008950A2">
            <w:pPr>
              <w:pStyle w:val="TableParagraph"/>
              <w:spacing w:line="211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1443</w:t>
            </w:r>
          </w:p>
        </w:tc>
      </w:tr>
      <w:tr w:rsidR="00632595" w14:paraId="323425C0" w14:textId="77777777">
        <w:trPr>
          <w:trHeight w:hRule="exact" w:val="23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66ACBD41" w14:textId="77777777" w:rsidR="00632595" w:rsidRDefault="008950A2">
            <w:pPr>
              <w:pStyle w:val="TableParagraph"/>
              <w:spacing w:line="216" w:lineRule="exact"/>
              <w:ind w:left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0BE56313" w14:textId="77777777" w:rsidR="00632595" w:rsidRDefault="008950A2">
            <w:pPr>
              <w:pStyle w:val="TableParagraph"/>
              <w:spacing w:line="216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1620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7A167810" w14:textId="77777777" w:rsidR="00632595" w:rsidRDefault="008950A2">
            <w:pPr>
              <w:pStyle w:val="TableParagraph"/>
              <w:spacing w:line="216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1623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4B08E570" w14:textId="77777777" w:rsidR="00632595" w:rsidRDefault="008950A2">
            <w:pPr>
              <w:pStyle w:val="TableParagraph"/>
              <w:spacing w:line="216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1617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2F56DB9F" w14:textId="77777777" w:rsidR="00632595" w:rsidRDefault="008950A2">
            <w:pPr>
              <w:pStyle w:val="TableParagraph"/>
              <w:spacing w:line="216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1605</w:t>
            </w:r>
          </w:p>
        </w:tc>
      </w:tr>
      <w:tr w:rsidR="00632595" w14:paraId="1473242E" w14:textId="77777777">
        <w:trPr>
          <w:trHeight w:hRule="exact" w:val="23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1598F911" w14:textId="77777777" w:rsidR="00632595" w:rsidRDefault="008950A2">
            <w:pPr>
              <w:pStyle w:val="TableParagraph"/>
              <w:spacing w:line="216" w:lineRule="exact"/>
              <w:ind w:left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2897AB23" w14:textId="77777777" w:rsidR="00632595" w:rsidRDefault="008950A2">
            <w:pPr>
              <w:pStyle w:val="TableParagraph"/>
              <w:spacing w:line="216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1012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5D8D2CC3" w14:textId="77777777" w:rsidR="00632595" w:rsidRDefault="008950A2">
            <w:pPr>
              <w:pStyle w:val="TableParagraph"/>
              <w:spacing w:line="216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1013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0BFB26E2" w14:textId="77777777" w:rsidR="00632595" w:rsidRDefault="008950A2">
            <w:pPr>
              <w:pStyle w:val="TableParagraph"/>
              <w:spacing w:line="216" w:lineRule="exact"/>
              <w:ind w:left="3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982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3D0F711C" w14:textId="77777777" w:rsidR="00632595" w:rsidRDefault="008950A2">
            <w:pPr>
              <w:pStyle w:val="TableParagraph"/>
              <w:spacing w:line="216" w:lineRule="exact"/>
              <w:ind w:left="2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</w:tr>
      <w:tr w:rsidR="00632595" w14:paraId="3505C08E" w14:textId="77777777">
        <w:trPr>
          <w:trHeight w:hRule="exact" w:val="252"/>
        </w:trPr>
        <w:tc>
          <w:tcPr>
            <w:tcW w:w="3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03FA67F" w14:textId="77777777" w:rsidR="00632595" w:rsidRDefault="008950A2">
            <w:pPr>
              <w:pStyle w:val="TableParagraph"/>
              <w:spacing w:line="216" w:lineRule="exact"/>
              <w:ind w:left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4E308F0" w14:textId="77777777" w:rsidR="00632595" w:rsidRDefault="008950A2">
            <w:pPr>
              <w:pStyle w:val="TableParagraph"/>
              <w:spacing w:line="216" w:lineRule="exact"/>
              <w:ind w:left="3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683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4DABEDF" w14:textId="77777777" w:rsidR="00632595" w:rsidRDefault="008950A2">
            <w:pPr>
              <w:pStyle w:val="TableParagraph"/>
              <w:spacing w:line="216" w:lineRule="exact"/>
              <w:ind w:left="3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704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6D94920" w14:textId="77777777" w:rsidR="00632595" w:rsidRDefault="008950A2">
            <w:pPr>
              <w:pStyle w:val="TableParagraph"/>
              <w:spacing w:line="216" w:lineRule="exact"/>
              <w:ind w:left="3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699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8D741D8" w14:textId="77777777" w:rsidR="00632595" w:rsidRDefault="008950A2">
            <w:pPr>
              <w:pStyle w:val="TableParagraph"/>
              <w:spacing w:line="216" w:lineRule="exact"/>
              <w:ind w:left="3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701</w:t>
            </w:r>
          </w:p>
        </w:tc>
      </w:tr>
    </w:tbl>
    <w:p w14:paraId="38B8CD32" w14:textId="77777777" w:rsidR="00632595" w:rsidRDefault="008950A2">
      <w:pPr>
        <w:pStyle w:val="BodyText"/>
        <w:tabs>
          <w:tab w:val="left" w:pos="1149"/>
        </w:tabs>
        <w:spacing w:before="112" w:line="249" w:lineRule="auto"/>
        <w:ind w:right="176"/>
      </w:pPr>
      <w:r>
        <w:rPr>
          <w:b/>
          <w:spacing w:val="-5"/>
        </w:rPr>
        <w:t>Table</w:t>
      </w:r>
      <w:r>
        <w:rPr>
          <w:b/>
          <w:spacing w:val="29"/>
        </w:rPr>
        <w:t xml:space="preserve"> </w:t>
      </w:r>
      <w:r>
        <w:rPr>
          <w:b/>
        </w:rPr>
        <w:t>11</w:t>
      </w:r>
      <w:r>
        <w:rPr>
          <w:b/>
        </w:rPr>
        <w:tab/>
      </w:r>
      <w:r>
        <w:t>Speed</w:t>
      </w:r>
      <w:r>
        <w:rPr>
          <w:spacing w:val="25"/>
        </w:rPr>
        <w:t xml:space="preserve"> </w:t>
      </w:r>
      <w:r>
        <w:t>percentage</w:t>
      </w:r>
      <w:r>
        <w:rPr>
          <w:spacing w:val="25"/>
        </w:rPr>
        <w:t xml:space="preserve"> </w:t>
      </w:r>
      <w:r>
        <w:t>increase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TMB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rPr>
          <w:spacing w:val="-2"/>
        </w:rPr>
        <w:t>negative</w:t>
      </w:r>
      <w:r>
        <w:rPr>
          <w:spacing w:val="25"/>
        </w:rPr>
        <w:t xml:space="preserve"> </w:t>
      </w:r>
      <w:r>
        <w:rPr>
          <w:spacing w:val="-1"/>
        </w:rPr>
        <w:t>log-likelihood</w:t>
      </w:r>
      <w:r>
        <w:rPr>
          <w:spacing w:val="25"/>
        </w:rPr>
        <w:t xml:space="preserve"> </w:t>
      </w:r>
      <w:r>
        <w:t>calculation</w:t>
      </w:r>
      <w:r>
        <w:rPr>
          <w:spacing w:val="25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hospital</w:t>
      </w:r>
      <w:r>
        <w:rPr>
          <w:spacing w:val="35"/>
          <w:w w:val="99"/>
        </w:rPr>
        <w:t xml:space="preserve"> </w:t>
      </w:r>
      <w:r>
        <w:t>dataset</w:t>
      </w:r>
    </w:p>
    <w:p w14:paraId="24A4C731" w14:textId="77777777" w:rsidR="00632595" w:rsidRDefault="00632595">
      <w:pPr>
        <w:spacing w:line="249" w:lineRule="auto"/>
        <w:sectPr w:rsidR="00632595">
          <w:pgSz w:w="12240" w:h="15840"/>
          <w:pgMar w:top="1500" w:right="1720" w:bottom="1160" w:left="1720" w:header="0" w:footer="961" w:gutter="0"/>
          <w:cols w:space="720"/>
        </w:sectPr>
      </w:pPr>
    </w:p>
    <w:p w14:paraId="607A55FA" w14:textId="77777777" w:rsidR="00632595" w:rsidRDefault="00632595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504133FB" w14:textId="77777777" w:rsidR="00632595" w:rsidRDefault="008950A2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pict w14:anchorId="7A99D646">
          <v:group id="_x0000_s1675" style="position:absolute;left:0;text-align:left;margin-left:94.95pt;margin-top:16pt;width:422.15pt;height:.1pt;z-index:5992;mso-position-horizontal-relative:page" coordorigin="1899,320" coordsize="8443,2">
            <v:shape id="_x0000_s1676" style="position:absolute;left:1899;top:320;width:8443;height:2" coordorigin="1899,320" coordsize="8443,0" path="m1899,320r8442,e" filled="f" strokeweight=".14042mm">
              <v:path arrowok="t"/>
            </v:shape>
            <w10:wrap anchorx="page"/>
          </v:group>
        </w:pict>
      </w: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31</w:t>
      </w:r>
    </w:p>
    <w:p w14:paraId="70740E0E" w14:textId="77777777" w:rsidR="00632595" w:rsidRDefault="008950A2">
      <w:pPr>
        <w:pStyle w:val="BodyText"/>
        <w:numPr>
          <w:ilvl w:val="0"/>
          <w:numId w:val="12"/>
        </w:numPr>
        <w:tabs>
          <w:tab w:val="left" w:pos="578"/>
        </w:tabs>
        <w:spacing w:before="316"/>
        <w:ind w:hanging="399"/>
        <w:jc w:val="left"/>
      </w:pPr>
      <w:bookmarkStart w:id="130" w:name="_bookmark13"/>
      <w:bookmarkEnd w:id="130"/>
      <w:r>
        <w:t>All</w:t>
      </w:r>
      <w:r>
        <w:rPr>
          <w:spacing w:val="-11"/>
        </w:rPr>
        <w:t xml:space="preserve"> </w:t>
      </w:r>
      <w:r>
        <w:t>optimization</w:t>
      </w:r>
      <w:r>
        <w:rPr>
          <w:spacing w:val="-11"/>
        </w:rPr>
        <w:t xml:space="preserve"> </w:t>
      </w:r>
      <w:r>
        <w:t>methods</w:t>
      </w:r>
    </w:p>
    <w:p w14:paraId="2F4C222D" w14:textId="77777777" w:rsidR="00632595" w:rsidRDefault="008950A2">
      <w:pPr>
        <w:pStyle w:val="BodyText"/>
        <w:spacing w:before="9" w:line="245" w:lineRule="auto"/>
        <w:ind w:left="577" w:right="176"/>
        <w:jc w:val="both"/>
      </w:pPr>
      <w:r>
        <w:rPr>
          <w:spacing w:val="-2"/>
        </w:rPr>
        <w:t>Finally,</w:t>
      </w:r>
      <w:r>
        <w:rPr>
          <w:spacing w:val="21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compared</w:t>
      </w:r>
      <w:r>
        <w:rPr>
          <w:spacing w:val="15"/>
        </w:rPr>
        <w:t xml:space="preserve"> </w:t>
      </w:r>
      <w:r>
        <w:rPr>
          <w:spacing w:val="-1"/>
        </w:rPr>
        <w:t>different</w:t>
      </w:r>
      <w:r>
        <w:rPr>
          <w:spacing w:val="16"/>
        </w:rPr>
        <w:t xml:space="preserve"> </w:t>
      </w:r>
      <w:r>
        <w:t>optimization</w:t>
      </w:r>
      <w:r>
        <w:rPr>
          <w:spacing w:val="16"/>
        </w:rPr>
        <w:t xml:space="preserve"> </w:t>
      </w:r>
      <w:r>
        <w:t>methods.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ones</w:t>
      </w:r>
      <w:r>
        <w:rPr>
          <w:spacing w:val="15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retained</w:t>
      </w:r>
      <w:r>
        <w:rPr>
          <w:spacing w:val="16"/>
        </w:rPr>
        <w:t xml:space="preserve"> </w:t>
      </w:r>
      <w:r>
        <w:t>were</w:t>
      </w:r>
      <w:r>
        <w:rPr>
          <w:spacing w:val="16"/>
        </w:rPr>
        <w:t xml:space="preserve"> </w:t>
      </w:r>
      <w:r>
        <w:t>BFGS,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Nelder</w:t>
      </w:r>
      <w:proofErr w:type="spellEnd"/>
      <w:r>
        <w:rPr>
          <w:spacing w:val="-1"/>
        </w:rPr>
        <w:t>-</w:t>
      </w:r>
      <w:r>
        <w:rPr>
          <w:spacing w:val="21"/>
          <w:w w:val="99"/>
        </w:rPr>
        <w:t xml:space="preserve"> </w:t>
      </w:r>
      <w:r>
        <w:t>Mead,</w:t>
      </w:r>
      <w:r>
        <w:rPr>
          <w:spacing w:val="26"/>
        </w:rPr>
        <w:t xml:space="preserve"> </w:t>
      </w:r>
      <w:r>
        <w:rPr>
          <w:spacing w:val="-1"/>
        </w:rPr>
        <w:t>L-BFGS-B,</w:t>
      </w:r>
      <w:r>
        <w:rPr>
          <w:spacing w:val="21"/>
        </w:rPr>
        <w:t xml:space="preserve"> </w:t>
      </w:r>
      <w:proofErr w:type="spellStart"/>
      <w:r>
        <w:t>nlm</w:t>
      </w:r>
      <w:proofErr w:type="spellEnd"/>
      <w:r>
        <w:t>,</w:t>
      </w:r>
      <w:r>
        <w:rPr>
          <w:spacing w:val="26"/>
        </w:rPr>
        <w:t xml:space="preserve"> </w:t>
      </w:r>
      <w:proofErr w:type="spellStart"/>
      <w:r>
        <w:t>nlminb</w:t>
      </w:r>
      <w:proofErr w:type="spellEnd"/>
      <w:r>
        <w:t>,</w:t>
      </w:r>
      <w:r>
        <w:rPr>
          <w:spacing w:val="27"/>
        </w:rPr>
        <w:t xml:space="preserve"> </w:t>
      </w:r>
      <w:r>
        <w:t>and</w:t>
      </w:r>
      <w:r>
        <w:rPr>
          <w:spacing w:val="20"/>
        </w:rPr>
        <w:t xml:space="preserve"> </w:t>
      </w:r>
      <w:proofErr w:type="spellStart"/>
      <w:r>
        <w:t>hjn</w:t>
      </w:r>
      <w:proofErr w:type="spellEnd"/>
      <w:r>
        <w:t>,</w:t>
      </w:r>
      <w:r>
        <w:rPr>
          <w:spacing w:val="27"/>
        </w:rPr>
        <w:t xml:space="preserve"> </w:t>
      </w:r>
      <w:r>
        <w:t>because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others</w:t>
      </w:r>
      <w:r>
        <w:rPr>
          <w:spacing w:val="21"/>
        </w:rPr>
        <w:t xml:space="preserve"> </w:t>
      </w:r>
      <w:proofErr w:type="gramStart"/>
      <w:r>
        <w:rPr>
          <w:spacing w:val="-1"/>
        </w:rPr>
        <w:t>didn’t</w:t>
      </w:r>
      <w:proofErr w:type="gramEnd"/>
      <w:r>
        <w:rPr>
          <w:spacing w:val="21"/>
        </w:rPr>
        <w:t xml:space="preserve"> </w:t>
      </w:r>
      <w:r>
        <w:rPr>
          <w:spacing w:val="-2"/>
        </w:rPr>
        <w:t>converge.</w:t>
      </w:r>
      <w:r>
        <w:rPr>
          <w:spacing w:val="29"/>
        </w:rPr>
        <w:t xml:space="preserve"> </w:t>
      </w:r>
      <w:r>
        <w:rPr>
          <w:spacing w:val="-9"/>
        </w:rPr>
        <w:t>We</w:t>
      </w:r>
      <w:r>
        <w:rPr>
          <w:spacing w:val="21"/>
        </w:rPr>
        <w:t xml:space="preserve"> </w:t>
      </w:r>
      <w:r>
        <w:t>also</w:t>
      </w:r>
      <w:r>
        <w:rPr>
          <w:spacing w:val="21"/>
        </w:rPr>
        <w:t xml:space="preserve"> </w:t>
      </w:r>
      <w:r>
        <w:t>added</w:t>
      </w:r>
      <w:r>
        <w:rPr>
          <w:spacing w:val="20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algorithm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least-squares</w:t>
      </w:r>
      <w:r>
        <w:rPr>
          <w:spacing w:val="4"/>
        </w:rPr>
        <w:t xml:space="preserve"> </w:t>
      </w:r>
      <w:r>
        <w:rPr>
          <w:spacing w:val="-1"/>
        </w:rPr>
        <w:t>curve</w:t>
      </w:r>
      <w:r>
        <w:rPr>
          <w:spacing w:val="4"/>
        </w:rPr>
        <w:t xml:space="preserve"> </w:t>
      </w:r>
      <w:r>
        <w:t>fitting</w:t>
      </w:r>
      <w:r>
        <w:rPr>
          <w:spacing w:val="4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package</w:t>
      </w:r>
      <w:r>
        <w:rPr>
          <w:spacing w:val="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marqLevAlg</w:t>
      </w:r>
      <w:proofErr w:type="spellEnd"/>
      <w:r>
        <w:t>.</w:t>
      </w:r>
      <w:r>
        <w:rPr>
          <w:spacing w:val="34"/>
        </w:rPr>
        <w:t xml:space="preserve"> </w:t>
      </w:r>
      <w:r>
        <w:t>Exact</w:t>
      </w:r>
      <w:r>
        <w:rPr>
          <w:spacing w:val="3"/>
        </w:rPr>
        <w:t xml:space="preserve"> </w:t>
      </w:r>
      <w:r>
        <w:t>gradients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proofErr w:type="spellStart"/>
      <w:r>
        <w:t>hes</w:t>
      </w:r>
      <w:proofErr w:type="spellEnd"/>
      <w:r>
        <w:t>-</w:t>
      </w:r>
      <w:r>
        <w:rPr>
          <w:spacing w:val="22"/>
          <w:w w:val="99"/>
        </w:rPr>
        <w:t xml:space="preserve"> </w:t>
      </w:r>
      <w:proofErr w:type="spellStart"/>
      <w:r>
        <w:t>sians</w:t>
      </w:r>
      <w:proofErr w:type="spellEnd"/>
      <w:r>
        <w:rPr>
          <w:spacing w:val="5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rPr>
          <w:spacing w:val="-1"/>
        </w:rPr>
        <w:t>provided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TMB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fed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algorithm.</w:t>
      </w:r>
      <w:r>
        <w:rPr>
          <w:spacing w:val="3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speed</w:t>
      </w:r>
      <w:r>
        <w:rPr>
          <w:spacing w:val="6"/>
        </w:rPr>
        <w:t xml:space="preserve"> </w:t>
      </w:r>
      <w:r>
        <w:t>comparisons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following</w:t>
      </w:r>
      <w:hyperlink w:anchor="_bookmark14" w:history="1">
        <w:r>
          <w:rPr>
            <w:spacing w:val="29"/>
            <w:w w:val="99"/>
          </w:rPr>
          <w:t xml:space="preserve"> </w:t>
        </w:r>
        <w:r>
          <w:t>Figure</w:t>
        </w:r>
        <w:r>
          <w:rPr>
            <w:spacing w:val="-8"/>
          </w:rPr>
          <w:t xml:space="preserve"> </w:t>
        </w:r>
        <w:r>
          <w:t>4</w:t>
        </w:r>
      </w:hyperlink>
      <w:r>
        <w:t>.</w:t>
      </w:r>
    </w:p>
    <w:p w14:paraId="16C7F231" w14:textId="77777777" w:rsidR="00632595" w:rsidRDefault="00632595">
      <w:pPr>
        <w:spacing w:line="245" w:lineRule="auto"/>
        <w:jc w:val="both"/>
        <w:sectPr w:rsidR="00632595">
          <w:pgSz w:w="12240" w:h="15840"/>
          <w:pgMar w:top="1500" w:right="1720" w:bottom="1160" w:left="1720" w:header="0" w:footer="961" w:gutter="0"/>
          <w:cols w:space="720"/>
        </w:sectPr>
      </w:pPr>
    </w:p>
    <w:p w14:paraId="0FA2ED1D" w14:textId="77777777" w:rsidR="00632595" w:rsidRDefault="008950A2">
      <w:pPr>
        <w:spacing w:before="329"/>
        <w:ind w:left="1311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w w:val="105"/>
          <w:sz w:val="17"/>
        </w:rPr>
        <w:t>Lamb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data,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size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=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240,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m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=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14:paraId="786F248F" w14:textId="77777777" w:rsidR="00632595" w:rsidRDefault="008950A2">
      <w:pPr>
        <w:spacing w:before="49"/>
        <w:ind w:left="789"/>
        <w:rPr>
          <w:rFonts w:ascii="Arial" w:eastAsia="Arial" w:hAnsi="Arial" w:cs="Arial"/>
          <w:sz w:val="14"/>
          <w:szCs w:val="14"/>
        </w:rPr>
      </w:pPr>
      <w:r>
        <w:rPr>
          <w:rFonts w:ascii="Arial"/>
          <w:spacing w:val="-1"/>
          <w:w w:val="105"/>
          <w:sz w:val="14"/>
        </w:rPr>
        <w:t>Parameter</w:t>
      </w:r>
      <w:r>
        <w:rPr>
          <w:rFonts w:ascii="Arial"/>
          <w:spacing w:val="-9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estimation</w:t>
      </w:r>
      <w:r>
        <w:rPr>
          <w:rFonts w:ascii="Arial"/>
          <w:spacing w:val="-9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time</w:t>
      </w:r>
    </w:p>
    <w:p w14:paraId="5ADA7689" w14:textId="77777777" w:rsidR="00632595" w:rsidRDefault="008950A2">
      <w:pPr>
        <w:spacing w:before="329"/>
        <w:ind w:left="1127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/>
          <w:b/>
          <w:spacing w:val="-1"/>
          <w:w w:val="105"/>
          <w:sz w:val="17"/>
        </w:rPr>
        <w:t>Simulated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data,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size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=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2000,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m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=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3</w:t>
      </w:r>
    </w:p>
    <w:p w14:paraId="0A0257E4" w14:textId="77777777" w:rsidR="00632595" w:rsidRDefault="008950A2">
      <w:pPr>
        <w:spacing w:before="49"/>
        <w:ind w:left="789"/>
        <w:rPr>
          <w:rFonts w:ascii="Arial" w:eastAsia="Arial" w:hAnsi="Arial" w:cs="Arial"/>
          <w:sz w:val="14"/>
          <w:szCs w:val="14"/>
        </w:rPr>
      </w:pPr>
      <w:r>
        <w:rPr>
          <w:rFonts w:ascii="Arial"/>
          <w:spacing w:val="-1"/>
          <w:w w:val="105"/>
          <w:sz w:val="14"/>
        </w:rPr>
        <w:t>Parameter</w:t>
      </w:r>
      <w:r>
        <w:rPr>
          <w:rFonts w:ascii="Arial"/>
          <w:spacing w:val="-9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estimation</w:t>
      </w:r>
      <w:r>
        <w:rPr>
          <w:rFonts w:ascii="Arial"/>
          <w:spacing w:val="-9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time</w:t>
      </w:r>
    </w:p>
    <w:p w14:paraId="16F26B72" w14:textId="77777777" w:rsidR="00632595" w:rsidRDefault="00632595">
      <w:pPr>
        <w:rPr>
          <w:rFonts w:ascii="Arial" w:eastAsia="Arial" w:hAnsi="Arial" w:cs="Arial"/>
          <w:sz w:val="14"/>
          <w:szCs w:val="14"/>
        </w:rPr>
        <w:sectPr w:rsidR="00632595">
          <w:type w:val="continuous"/>
          <w:pgSz w:w="12240" w:h="15840"/>
          <w:pgMar w:top="1500" w:right="1720" w:bottom="1160" w:left="1720" w:header="720" w:footer="720" w:gutter="0"/>
          <w:cols w:num="2" w:space="720" w:equalWidth="0">
            <w:col w:w="3670" w:space="453"/>
            <w:col w:w="4677"/>
          </w:cols>
        </w:sectPr>
      </w:pPr>
    </w:p>
    <w:p w14:paraId="6D10AEEE" w14:textId="77777777" w:rsidR="00632595" w:rsidRDefault="008950A2">
      <w:pPr>
        <w:spacing w:before="424"/>
        <w:ind w:left="828"/>
        <w:jc w:val="center"/>
        <w:rPr>
          <w:rFonts w:ascii="Arial" w:eastAsia="Arial" w:hAnsi="Arial" w:cs="Arial"/>
          <w:sz w:val="11"/>
          <w:szCs w:val="11"/>
        </w:rPr>
      </w:pPr>
      <w:r>
        <w:pict w14:anchorId="7ABE3748">
          <v:group id="_x0000_s1554" style="position:absolute;left:0;text-align:left;margin-left:123.25pt;margin-top:3.4pt;width:172.7pt;height:258.5pt;z-index:6016;mso-position-horizontal-relative:page" coordorigin="2465,68" coordsize="3454,5170">
            <v:group id="_x0000_s1673" style="position:absolute;left:2509;top:4228;width:3404;height:2" coordorigin="2509,4228" coordsize="3404,2">
              <v:shape id="_x0000_s1674" style="position:absolute;left:2509;top:4228;width:3404;height:2" coordorigin="2509,4228" coordsize="3404,0" path="m2509,4228r3403,e" filled="f" strokecolor="#f0f0f0" strokeweight=".25078mm">
                <v:path arrowok="t"/>
              </v:shape>
            </v:group>
            <v:group id="_x0000_s1671" style="position:absolute;left:2509;top:3127;width:3404;height:2" coordorigin="2509,3127" coordsize="3404,2">
              <v:shape id="_x0000_s1672" style="position:absolute;left:2509;top:3127;width:3404;height:2" coordorigin="2509,3127" coordsize="3404,0" path="m2509,3127r3403,e" filled="f" strokecolor="#f0f0f0" strokeweight=".25078mm">
                <v:path arrowok="t"/>
              </v:shape>
            </v:group>
            <v:group id="_x0000_s1669" style="position:absolute;left:2509;top:1739;width:3404;height:2" coordorigin="2509,1739" coordsize="3404,2">
              <v:shape id="_x0000_s1670" style="position:absolute;left:2509;top:1739;width:3404;height:2" coordorigin="2509,1739" coordsize="3404,0" path="m2509,1739r3403,e" filled="f" strokecolor="#f0f0f0" strokeweight=".25078mm">
                <v:path arrowok="t"/>
              </v:shape>
            </v:group>
            <v:group id="_x0000_s1667" style="position:absolute;left:2838;top:75;width:2;height:4424" coordorigin="2838,75" coordsize="2,4424">
              <v:shape id="_x0000_s1668" style="position:absolute;left:2838;top:75;width:2;height:4424" coordorigin="2838,75" coordsize="0,4424" path="m2838,75r,4424e" filled="f" strokecolor="#f0f0f0" strokeweight=".25078mm">
                <v:path arrowok="t"/>
              </v:shape>
            </v:group>
            <v:group id="_x0000_s1665" style="position:absolute;left:3387;top:75;width:2;height:4701" coordorigin="3387,75" coordsize="2,4701">
              <v:shape id="_x0000_s1666" style="position:absolute;left:3387;top:75;width:2;height:4701" coordorigin="3387,75" coordsize="0,4701" path="m3387,75r,4700e" filled="f" strokecolor="#f0f0f0" strokeweight=".25078mm">
                <v:path arrowok="t"/>
              </v:shape>
            </v:group>
            <v:group id="_x0000_s1663" style="position:absolute;left:3936;top:75;width:2;height:5119" coordorigin="3936,75" coordsize="2,5119">
              <v:shape id="_x0000_s1664" style="position:absolute;left:3936;top:75;width:2;height:5119" coordorigin="3936,75" coordsize="0,5119" path="m3936,5194r,-5119e" filled="f" strokecolor="#f0f0f0" strokeweight=".25078mm">
                <v:path arrowok="t"/>
              </v:shape>
            </v:group>
            <v:group id="_x0000_s1661" style="position:absolute;left:4485;top:75;width:2;height:4157" coordorigin="4485,75" coordsize="2,4157">
              <v:shape id="_x0000_s1662" style="position:absolute;left:4485;top:75;width:2;height:4157" coordorigin="4485,75" coordsize="0,4157" path="m4485,75r,4157e" filled="f" strokecolor="#f0f0f0" strokeweight=".25078mm">
                <v:path arrowok="t"/>
              </v:shape>
            </v:group>
            <v:group id="_x0000_s1659" style="position:absolute;left:4485;top:4328;width:2;height:866" coordorigin="4485,4328" coordsize="2,866">
              <v:shape id="_x0000_s1660" style="position:absolute;left:4485;top:4328;width:2;height:866" coordorigin="4485,4328" coordsize="0,866" path="m4485,4328r,866e" filled="f" strokecolor="#f0f0f0" strokeweight=".25078mm">
                <v:path arrowok="t"/>
              </v:shape>
            </v:group>
            <v:group id="_x0000_s1657" style="position:absolute;left:5034;top:75;width:2;height:240" coordorigin="5034,75" coordsize="2,240">
              <v:shape id="_x0000_s1658" style="position:absolute;left:5034;top:75;width:2;height:240" coordorigin="5034,75" coordsize="0,240" path="m5034,75r,240e" filled="f" strokecolor="#f0f0f0" strokeweight=".25078mm">
                <v:path arrowok="t"/>
              </v:shape>
            </v:group>
            <v:group id="_x0000_s1655" style="position:absolute;left:5034;top:422;width:2;height:4772" coordorigin="5034,422" coordsize="2,4772">
              <v:shape id="_x0000_s1656" style="position:absolute;left:5034;top:422;width:2;height:4772" coordorigin="5034,422" coordsize="0,4772" path="m5034,422r,4772e" filled="f" strokecolor="#f0f0f0" strokeweight=".25078mm">
                <v:path arrowok="t"/>
              </v:shape>
            </v:group>
            <v:group id="_x0000_s1653" style="position:absolute;left:5583;top:75;width:2;height:2971" coordorigin="5583,75" coordsize="2,2971">
              <v:shape id="_x0000_s1654" style="position:absolute;left:5583;top:75;width:2;height:2971" coordorigin="5583,75" coordsize="0,2971" path="m5583,75r,2971e" filled="f" strokecolor="#f0f0f0" strokeweight=".25078mm">
                <v:path arrowok="t"/>
              </v:shape>
            </v:group>
            <v:group id="_x0000_s1651" style="position:absolute;left:5583;top:3139;width:2;height:2055" coordorigin="5583,3139" coordsize="2,2055">
              <v:shape id="_x0000_s1652" style="position:absolute;left:5583;top:3139;width:2;height:2055" coordorigin="5583,3139" coordsize="0,2055" path="m5583,3139r,2055e" filled="f" strokecolor="#f0f0f0" strokeweight=".25078mm">
                <v:path arrowok="t"/>
              </v:shape>
            </v:group>
            <v:group id="_x0000_s1649" style="position:absolute;left:2810;top:4170;width:58;height:58" coordorigin="2810,4170" coordsize="58,58">
              <v:shape id="_x0000_s1650" style="position:absolute;left:2810;top:4170;width:58;height:58" coordorigin="2810,4170" coordsize="58,58" path="m2838,4170r-20,8l2810,4198r,2l2819,4219r21,8l2859,4218r8,-21l2858,4178r-20,-8xe" fillcolor="#333" stroked="f">
                <v:path arrowok="t"/>
              </v:shape>
            </v:group>
            <v:group id="_x0000_s1647" style="position:absolute;left:2810;top:4170;width:58;height:58" coordorigin="2810,4170" coordsize="58,58">
              <v:shape id="_x0000_s1648" style="position:absolute;left:2810;top:4170;width:58;height:58" coordorigin="2810,4170" coordsize="58,58" path="m2810,4198r8,-20l2838,4170r20,8l2867,4197r-8,21l2840,4227r-21,-8l2810,4200e" filled="f" strokecolor="#333" strokeweight=".18356mm">
                <v:path arrowok="t"/>
              </v:shape>
            </v:group>
            <v:group id="_x0000_s1645" style="position:absolute;left:2838;top:4499;width:2;height:2" coordorigin="2838,4499" coordsize="2,2">
              <v:shape id="_x0000_s1646" style="position:absolute;left:2838;top:4499;width:2;height:2" coordorigin="2838,4499" coordsize="0,0" path="m2838,4499r,e" filled="f" strokecolor="#333" strokeweight=".27664mm">
                <v:path arrowok="t"/>
              </v:shape>
            </v:group>
            <v:group id="_x0000_s1643" style="position:absolute;left:2838;top:4650;width:2;height:544" coordorigin="2838,4650" coordsize="2,544">
              <v:shape id="_x0000_s1644" style="position:absolute;left:2838;top:4650;width:2;height:544" coordorigin="2838,4650" coordsize="0,544" path="m2838,4650r,544e" filled="f" strokecolor="#f0f0f0" strokeweight=".25078mm">
                <v:path arrowok="t"/>
              </v:shape>
            </v:group>
            <v:group id="_x0000_s1641" style="position:absolute;left:2831;top:4654;width:16;height:2" coordorigin="2831,4654" coordsize="16,2">
              <v:shape id="_x0000_s1642" style="position:absolute;left:2831;top:4654;width:16;height:2" coordorigin="2831,4654" coordsize="16,0" path="m2831,4654r15,e" filled="f" strokecolor="#333" strokeweight=".1112mm">
                <v:path arrowok="t"/>
              </v:shape>
            </v:group>
            <v:group id="_x0000_s1639" style="position:absolute;left:2633;top:4499;width:412;height:152" coordorigin="2633,4499" coordsize="412,152">
              <v:shape id="_x0000_s1640" style="position:absolute;left:2633;top:4499;width:412;height:152" coordorigin="2633,4499" coordsize="412,152" path="m2633,4499r,151l3044,4650r,-151l2633,4499xe" filled="f" strokecolor="#333" strokeweight=".27664mm">
                <v:path arrowok="t"/>
              </v:shape>
            </v:group>
            <v:group id="_x0000_s1637" style="position:absolute;left:2633;top:4569;width:412;height:2" coordorigin="2633,4569" coordsize="412,2">
              <v:shape id="_x0000_s1638" style="position:absolute;left:2633;top:4569;width:412;height:2" coordorigin="2633,4569" coordsize="412,0" path="m2633,4569r411,e" filled="f" strokecolor="#333" strokeweight=".55069mm">
                <v:path arrowok="t"/>
              </v:shape>
            </v:group>
            <v:group id="_x0000_s1635" style="position:absolute;left:3387;top:4660;width:2;height:116" coordorigin="3387,4660" coordsize="2,116">
              <v:shape id="_x0000_s1636" style="position:absolute;left:3387;top:4660;width:2;height:116" coordorigin="3387,4660" coordsize="0,116" path="m3387,4775r,-115e" filled="f" strokecolor="#333" strokeweight=".27664mm">
                <v:path arrowok="t"/>
              </v:shape>
            </v:group>
            <v:group id="_x0000_s1633" style="position:absolute;left:3387;top:4915;width:2;height:279" coordorigin="3387,4915" coordsize="2,279">
              <v:shape id="_x0000_s1634" style="position:absolute;left:3387;top:4915;width:2;height:279" coordorigin="3387,4915" coordsize="0,279" path="m3387,4915r,279e" filled="f" strokecolor="#f0f0f0" strokeweight=".25078mm">
                <v:path arrowok="t"/>
              </v:shape>
            </v:group>
            <v:group id="_x0000_s1631" style="position:absolute;left:3387;top:4915;width:2;height:46" coordorigin="3387,4915" coordsize="2,46">
              <v:shape id="_x0000_s1632" style="position:absolute;left:3387;top:4915;width:2;height:46" coordorigin="3387,4915" coordsize="0,46" path="m3387,4915r,46e" filled="f" strokecolor="#333" strokeweight=".27664mm">
                <v:path arrowok="t"/>
              </v:shape>
            </v:group>
            <v:group id="_x0000_s1629" style="position:absolute;left:3181;top:4775;width:412;height:140" coordorigin="3181,4775" coordsize="412,140">
              <v:shape id="_x0000_s1630" style="position:absolute;left:3181;top:4775;width:412;height:140" coordorigin="3181,4775" coordsize="412,140" path="m3181,4775r,140l3593,4915r,-140l3181,4775xe" filled="f" strokecolor="#333" strokeweight=".27664mm">
                <v:path arrowok="t"/>
              </v:shape>
            </v:group>
            <v:group id="_x0000_s1627" style="position:absolute;left:3181;top:4815;width:412;height:2" coordorigin="3181,4815" coordsize="412,2">
              <v:shape id="_x0000_s1628" style="position:absolute;left:3181;top:4815;width:412;height:2" coordorigin="3181,4815" coordsize="412,0" path="m3181,4815r412,e" filled="f" strokecolor="#333" strokeweight=".55069mm">
                <v:path arrowok="t"/>
              </v:shape>
            </v:group>
            <v:group id="_x0000_s1625" style="position:absolute;left:3908;top:4106;width:58;height:58" coordorigin="3908,4106" coordsize="58,58">
              <v:shape id="_x0000_s1626" style="position:absolute;left:3908;top:4106;width:58;height:58" coordorigin="3908,4106" coordsize="58,58" path="m3936,4106r-20,8l3908,4135r,1l3917,4155r21,8l3957,4154r8,-20l3956,4114r-20,-8xe" fillcolor="#333" stroked="f">
                <v:path arrowok="t"/>
              </v:shape>
            </v:group>
            <v:group id="_x0000_s1623" style="position:absolute;left:3908;top:4106;width:58;height:58" coordorigin="3908,4106" coordsize="58,58">
              <v:shape id="_x0000_s1624" style="position:absolute;left:3908;top:4106;width:58;height:58" coordorigin="3908,4106" coordsize="58,58" path="m3908,4135r8,-21l3936,4106r20,8l3965,4134r-8,20l3938,4163r-21,-8l3908,4136e" filled="f" strokecolor="#333" strokeweight=".18356mm">
                <v:path arrowok="t"/>
              </v:shape>
            </v:group>
            <v:group id="_x0000_s1621" style="position:absolute;left:3908;top:4340;width:58;height:58" coordorigin="3908,4340" coordsize="58,58">
              <v:shape id="_x0000_s1622" style="position:absolute;left:3908;top:4340;width:58;height:58" coordorigin="3908,4340" coordsize="58,58" path="m3936,4340r-20,9l3908,4369r,2l3917,4390r21,7l3957,4388r8,-20l3956,4348r-20,-8xe" fillcolor="#333" stroked="f">
                <v:path arrowok="t"/>
              </v:shape>
            </v:group>
            <v:group id="_x0000_s1619" style="position:absolute;left:3908;top:4340;width:58;height:58" coordorigin="3908,4340" coordsize="58,58">
              <v:shape id="_x0000_s1620" style="position:absolute;left:3908;top:4340;width:58;height:58" coordorigin="3908,4340" coordsize="58,58" path="m3908,4369r8,-20l3936,4340r20,8l3965,4368r-8,20l3938,4397r-21,-7l3908,4371e" filled="f" strokecolor="#333" strokeweight=".18356mm">
                <v:path arrowok="t"/>
              </v:shape>
            </v:group>
            <v:group id="_x0000_s1617" style="position:absolute;left:3936;top:4224;width:2;height:2" coordorigin="3936,4224" coordsize="2,2">
              <v:shape id="_x0000_s1618" style="position:absolute;left:3936;top:4224;width:2;height:2" coordorigin="3936,4224" coordsize="0,0" path="m3936,4224r,e" filled="f" strokecolor="#333" strokeweight=".27664mm">
                <v:path arrowok="t"/>
              </v:shape>
            </v:group>
            <v:group id="_x0000_s1615" style="position:absolute;left:3936;top:4262;width:2;height:2" coordorigin="3936,4262" coordsize="2,2">
              <v:shape id="_x0000_s1616" style="position:absolute;left:3936;top:4262;width:2;height:2" coordorigin="3936,4262" coordsize="0,0" path="m3936,4262r,e" filled="f" strokecolor="#333" strokeweight=".27664mm">
                <v:path arrowok="t"/>
              </v:shape>
            </v:group>
            <v:group id="_x0000_s1613" style="position:absolute;left:3730;top:4223;width:412;height:41" coordorigin="3730,4223" coordsize="412,41">
              <v:shape id="_x0000_s1614" style="position:absolute;left:3730;top:4223;width:412;height:41" coordorigin="3730,4223" coordsize="412,41" path="m3730,4263r412,l4142,4223r-412,l3730,4263xe" stroked="f">
                <v:path arrowok="t"/>
              </v:shape>
            </v:group>
            <v:group id="_x0000_s1611" style="position:absolute;left:3723;top:4223;width:428;height:54" coordorigin="3723,4223" coordsize="428,54">
              <v:shape id="_x0000_s1612" style="position:absolute;left:3723;top:4223;width:428;height:54" coordorigin="3723,4223" coordsize="428,54" path="m3723,4276r427,l4150,4223r-427,l3723,4276xe" fillcolor="#333" stroked="f">
                <v:path arrowok="t"/>
              </v:shape>
            </v:group>
            <v:group id="_x0000_s1609" style="position:absolute;left:4456;top:3422;width:58;height:58" coordorigin="4456,3422" coordsize="58,58">
              <v:shape id="_x0000_s1610" style="position:absolute;left:4456;top:3422;width:58;height:58" coordorigin="4456,3422" coordsize="58,58" path="m4485,3422r-20,8l4456,3450r1,2l4466,3471r21,8l4506,3470r8,-21l4505,3430r-20,-8xe" fillcolor="#333" stroked="f">
                <v:path arrowok="t"/>
              </v:shape>
            </v:group>
            <v:group id="_x0000_s1607" style="position:absolute;left:4456;top:3422;width:58;height:58" coordorigin="4456,3422" coordsize="58,58">
              <v:shape id="_x0000_s1608" style="position:absolute;left:4456;top:3422;width:58;height:58" coordorigin="4456,3422" coordsize="58,58" path="m4456,3450r9,-20l4485,3422r20,8l4514,3449r-8,21l4487,3479r-21,-8l4457,3452e" filled="f" strokecolor="#333" strokeweight=".18356mm">
                <v:path arrowok="t"/>
              </v:shape>
            </v:group>
            <v:group id="_x0000_s1605" style="position:absolute;left:4485;top:4232;width:2;height:2" coordorigin="4485,4232" coordsize="2,2">
              <v:shape id="_x0000_s1606" style="position:absolute;left:4485;top:4232;width:2;height:2" coordorigin="4485,4232" coordsize="0,0" path="m4485,4232r,e" filled="f" strokecolor="#333" strokeweight=".27664mm">
                <v:path arrowok="t"/>
              </v:shape>
            </v:group>
            <v:group id="_x0000_s1603" style="position:absolute;left:4485;top:4328;width:2;height:98" coordorigin="4485,4328" coordsize="2,98">
              <v:shape id="_x0000_s1604" style="position:absolute;left:4485;top:4328;width:2;height:98" coordorigin="4485,4328" coordsize="0,98" path="m4485,4328r,97e" filled="f" strokecolor="#333" strokeweight=".27664mm">
                <v:path arrowok="t"/>
              </v:shape>
            </v:group>
            <v:group id="_x0000_s1601" style="position:absolute;left:4279;top:4232;width:412;height:96" coordorigin="4279,4232" coordsize="412,96">
              <v:shape id="_x0000_s1602" style="position:absolute;left:4279;top:4232;width:412;height:96" coordorigin="4279,4232" coordsize="412,96" path="m4279,4232r,96l4691,4328r,-96l4279,4232xe" filled="f" strokecolor="#333" strokeweight=".27664mm">
                <v:path arrowok="t"/>
              </v:shape>
            </v:group>
            <v:group id="_x0000_s1599" style="position:absolute;left:4279;top:4291;width:412;height:2" coordorigin="4279,4291" coordsize="412,2">
              <v:shape id="_x0000_s1600" style="position:absolute;left:4279;top:4291;width:412;height:2" coordorigin="4279,4291" coordsize="412,0" path="m4279,4291r412,e" filled="f" strokecolor="#333" strokeweight=".55069mm">
                <v:path arrowok="t"/>
              </v:shape>
            </v:group>
            <v:group id="_x0000_s1597" style="position:absolute;left:5026;top:311;width:16;height:2" coordorigin="5026,311" coordsize="16,2">
              <v:shape id="_x0000_s1598" style="position:absolute;left:5026;top:311;width:16;height:2" coordorigin="5026,311" coordsize="16,0" path="m5026,311r16,e" filled="f" strokecolor="#333" strokeweight=".1267mm">
                <v:path arrowok="t"/>
              </v:shape>
            </v:group>
            <v:group id="_x0000_s1595" style="position:absolute;left:5026;top:427;width:16;height:2" coordorigin="5026,427" coordsize="16,2">
              <v:shape id="_x0000_s1596" style="position:absolute;left:5026;top:427;width:16;height:2" coordorigin="5026,427" coordsize="16,0" path="m5026,427r16,e" filled="f" strokecolor="#333" strokeweight=".16031mm">
                <v:path arrowok="t"/>
              </v:shape>
            </v:group>
            <v:group id="_x0000_s1593" style="position:absolute;left:4828;top:315;width:412;height:108" coordorigin="4828,315" coordsize="412,108">
              <v:shape id="_x0000_s1594" style="position:absolute;left:4828;top:315;width:412;height:108" coordorigin="4828,315" coordsize="412,108" path="m4828,315r,107l5240,422r,-107l4828,315xe" filled="f" strokecolor="#333" strokeweight=".27664mm">
                <v:path arrowok="t"/>
              </v:shape>
            </v:group>
            <v:group id="_x0000_s1591" style="position:absolute;left:4828;top:406;width:412;height:2" coordorigin="4828,406" coordsize="412,2">
              <v:shape id="_x0000_s1592" style="position:absolute;left:4828;top:406;width:412;height:2" coordorigin="4828,406" coordsize="412,0" path="m4828,406r412,e" filled="f" strokecolor="#333" strokeweight=".55069mm">
                <v:path arrowok="t"/>
              </v:shape>
            </v:group>
            <v:group id="_x0000_s1589" style="position:absolute;left:5554;top:2621;width:58;height:58" coordorigin="5554,2621" coordsize="58,58">
              <v:shape id="_x0000_s1590" style="position:absolute;left:5554;top:2621;width:58;height:58" coordorigin="5554,2621" coordsize="58,58" path="m5582,2621r-20,9l5554,2650r,2l5563,2671r21,7l5604,2669r7,-20l5603,2629r-21,-8xe" fillcolor="#333" stroked="f">
                <v:path arrowok="t"/>
              </v:shape>
            </v:group>
            <v:group id="_x0000_s1587" style="position:absolute;left:5554;top:2621;width:58;height:58" coordorigin="5554,2621" coordsize="58,58">
              <v:shape id="_x0000_s1588" style="position:absolute;left:5554;top:2621;width:58;height:58" coordorigin="5554,2621" coordsize="58,58" path="m5554,2650r8,-20l5582,2621r21,8l5611,2649r-7,20l5584,2678r-21,-7l5554,2652e" filled="f" strokecolor="#333" strokeweight=".18356mm">
                <v:path arrowok="t"/>
              </v:shape>
            </v:group>
            <v:group id="_x0000_s1585" style="position:absolute;left:5583;top:3046;width:2;height:2" coordorigin="5583,3046" coordsize="2,2">
              <v:shape id="_x0000_s1586" style="position:absolute;left:5583;top:3046;width:2;height:2" coordorigin="5583,3046" coordsize="0,0" path="m5583,3046r,e" filled="f" strokecolor="#333" strokeweight=".27664mm">
                <v:path arrowok="t"/>
              </v:shape>
            </v:group>
            <v:group id="_x0000_s1583" style="position:absolute;left:5575;top:3143;width:16;height:2" coordorigin="5575,3143" coordsize="16,2">
              <v:shape id="_x0000_s1584" style="position:absolute;left:5575;top:3143;width:16;height:2" coordorigin="5575,3143" coordsize="16,0" path="m5575,3143r16,e" filled="f" strokecolor="#333" strokeweight=".11375mm">
                <v:path arrowok="t"/>
              </v:shape>
            </v:group>
            <v:group id="_x0000_s1581" style="position:absolute;left:5377;top:3046;width:412;height:94" coordorigin="5377,3046" coordsize="412,94">
              <v:shape id="_x0000_s1582" style="position:absolute;left:5377;top:3046;width:412;height:94" coordorigin="5377,3046" coordsize="412,94" path="m5377,3046r,93l5789,3139r,-93l5377,3046xe" stroked="f">
                <v:path arrowok="t"/>
              </v:shape>
            </v:group>
            <v:group id="_x0000_s1579" style="position:absolute;left:5377;top:3046;width:412;height:94" coordorigin="5377,3046" coordsize="412,94">
              <v:shape id="_x0000_s1580" style="position:absolute;left:5377;top:3046;width:412;height:94" coordorigin="5377,3046" coordsize="412,94" path="m5377,3046r,93l5789,3139r,-93l5377,3046xe" filled="f" strokecolor="#333" strokeweight=".27664mm">
                <v:path arrowok="t"/>
              </v:shape>
            </v:group>
            <v:group id="_x0000_s1577" style="position:absolute;left:5377;top:3136;width:412;height:2" coordorigin="5377,3136" coordsize="412,2">
              <v:shape id="_x0000_s1578" style="position:absolute;left:5377;top:3136;width:412;height:2" coordorigin="5377,3136" coordsize="412,0" path="m5377,3136r412,e" filled="f" strokecolor="#333" strokeweight=".55069mm">
                <v:path arrowok="t"/>
              </v:shape>
            </v:group>
            <v:group id="_x0000_s1575" style="position:absolute;left:2509;top:75;width:2;height:5119" coordorigin="2509,75" coordsize="2,5119">
              <v:shape id="_x0000_s1576" style="position:absolute;left:2509;top:75;width:2;height:5119" coordorigin="2509,75" coordsize="0,5119" path="m2509,5194r,-5119e" filled="f" strokeweight=".25078mm">
                <v:path arrowok="t"/>
              </v:shape>
            </v:group>
            <v:group id="_x0000_s1573" style="position:absolute;left:2473;top:4228;width:37;height:2" coordorigin="2473,4228" coordsize="37,2">
              <v:shape id="_x0000_s1574" style="position:absolute;left:2473;top:4228;width:37;height:2" coordorigin="2473,4228" coordsize="37,0" path="m2473,4228r36,e" filled="f" strokeweight=".25078mm">
                <v:path arrowok="t"/>
              </v:shape>
            </v:group>
            <v:group id="_x0000_s1571" style="position:absolute;left:2473;top:3127;width:37;height:2" coordorigin="2473,3127" coordsize="37,2">
              <v:shape id="_x0000_s1572" style="position:absolute;left:2473;top:3127;width:37;height:2" coordorigin="2473,3127" coordsize="37,0" path="m2473,3127r36,e" filled="f" strokeweight=".25078mm">
                <v:path arrowok="t"/>
              </v:shape>
            </v:group>
            <v:group id="_x0000_s1569" style="position:absolute;left:2473;top:1739;width:37;height:2" coordorigin="2473,1739" coordsize="37,2">
              <v:shape id="_x0000_s1570" style="position:absolute;left:2473;top:1739;width:37;height:2" coordorigin="2473,1739" coordsize="37,0" path="m2473,1739r36,e" filled="f" strokeweight=".25078mm">
                <v:path arrowok="t"/>
              </v:shape>
            </v:group>
            <v:group id="_x0000_s1567" style="position:absolute;left:2509;top:5194;width:3404;height:2" coordorigin="2509,5194" coordsize="3404,2">
              <v:shape id="_x0000_s1568" style="position:absolute;left:2509;top:5194;width:3404;height:2" coordorigin="2509,5194" coordsize="3404,0" path="m2509,5194r3403,e" filled="f" strokeweight=".25078mm">
                <v:path arrowok="t"/>
              </v:shape>
            </v:group>
            <v:group id="_x0000_s1565" style="position:absolute;left:2838;top:5194;width:2;height:37" coordorigin="2838,5194" coordsize="2,37">
              <v:shape id="_x0000_s1566" style="position:absolute;left:2838;top:5194;width:2;height:37" coordorigin="2838,5194" coordsize="0,37" path="m2838,5230r,-36e" filled="f" strokeweight=".25078mm">
                <v:path arrowok="t"/>
              </v:shape>
            </v:group>
            <v:group id="_x0000_s1563" style="position:absolute;left:3387;top:5194;width:2;height:37" coordorigin="3387,5194" coordsize="2,37">
              <v:shape id="_x0000_s1564" style="position:absolute;left:3387;top:5194;width:2;height:37" coordorigin="3387,5194" coordsize="0,37" path="m3387,5230r,-36e" filled="f" strokeweight=".25078mm">
                <v:path arrowok="t"/>
              </v:shape>
            </v:group>
            <v:group id="_x0000_s1561" style="position:absolute;left:3936;top:5194;width:2;height:37" coordorigin="3936,5194" coordsize="2,37">
              <v:shape id="_x0000_s1562" style="position:absolute;left:3936;top:5194;width:2;height:37" coordorigin="3936,5194" coordsize="0,37" path="m3936,5230r,-36e" filled="f" strokeweight=".25078mm">
                <v:path arrowok="t"/>
              </v:shape>
            </v:group>
            <v:group id="_x0000_s1559" style="position:absolute;left:4485;top:5194;width:2;height:37" coordorigin="4485,5194" coordsize="2,37">
              <v:shape id="_x0000_s1560" style="position:absolute;left:4485;top:5194;width:2;height:37" coordorigin="4485,5194" coordsize="0,37" path="m4485,5230r,-36e" filled="f" strokeweight=".25078mm">
                <v:path arrowok="t"/>
              </v:shape>
            </v:group>
            <v:group id="_x0000_s1557" style="position:absolute;left:5034;top:5194;width:2;height:37" coordorigin="5034,5194" coordsize="2,37">
              <v:shape id="_x0000_s1558" style="position:absolute;left:5034;top:5194;width:2;height:37" coordorigin="5034,5194" coordsize="0,37" path="m5034,5230r,-36e" filled="f" strokeweight=".25078mm">
                <v:path arrowok="t"/>
              </v:shape>
            </v:group>
            <v:group id="_x0000_s1555" style="position:absolute;left:5583;top:5194;width:2;height:37" coordorigin="5583,5194" coordsize="2,37">
              <v:shape id="_x0000_s1556" style="position:absolute;left:5583;top:5194;width:2;height:37" coordorigin="5583,5194" coordsize="0,37" path="m5583,5230r,-36e" filled="f" strokeweight=".25078mm">
                <v:path arrowok="t"/>
              </v:shape>
            </v:group>
            <w10:wrap anchorx="page"/>
          </v:group>
        </w:pict>
      </w:r>
      <w:r>
        <w:pict w14:anchorId="6E5BCF19">
          <v:group id="_x0000_s1437" style="position:absolute;left:0;text-align:left;margin-left:329.45pt;margin-top:3.4pt;width:177.6pt;height:258.5pt;z-index:6040;mso-position-horizontal-relative:page" coordorigin="6589,68" coordsize="3552,5170">
            <v:group id="_x0000_s1552" style="position:absolute;left:6633;top:3913;width:3501;height:2" coordorigin="6633,3913" coordsize="3501,2">
              <v:shape id="_x0000_s1553" style="position:absolute;left:6633;top:3913;width:3501;height:2" coordorigin="6633,3913" coordsize="3501,0" path="m6633,3913r3501,e" filled="f" strokecolor="#f0f0f0" strokeweight=".25078mm">
                <v:path arrowok="t"/>
              </v:shape>
            </v:group>
            <v:group id="_x0000_s1550" style="position:absolute;left:6633;top:2396;width:3501;height:2" coordorigin="6633,2396" coordsize="3501,2">
              <v:shape id="_x0000_s1551" style="position:absolute;left:6633;top:2396;width:3501;height:2" coordorigin="6633,2396" coordsize="3501,0" path="m6633,2396r3501,e" filled="f" strokecolor="#f0f0f0" strokeweight=".25078mm">
                <v:path arrowok="t"/>
              </v:shape>
            </v:group>
            <v:group id="_x0000_s1548" style="position:absolute;left:6633;top:485;width:3501;height:2" coordorigin="6633,485" coordsize="3501,2">
              <v:shape id="_x0000_s1549" style="position:absolute;left:6633;top:485;width:3501;height:2" coordorigin="6633,485" coordsize="3501,0" path="m6633,485r3501,e" filled="f" strokecolor="#f0f0f0" strokeweight=".25078mm">
                <v:path arrowok="t"/>
              </v:shape>
            </v:group>
            <v:group id="_x0000_s1546" style="position:absolute;left:6971;top:75;width:2;height:5119" coordorigin="6971,75" coordsize="2,5119">
              <v:shape id="_x0000_s1547" style="position:absolute;left:6971;top:75;width:2;height:5119" coordorigin="6971,75" coordsize="0,5119" path="m6971,5194r,-5119e" filled="f" strokecolor="#f0f0f0" strokeweight=".25078mm">
                <v:path arrowok="t"/>
              </v:shape>
            </v:group>
            <v:group id="_x0000_s1544" style="position:absolute;left:7536;top:75;width:2;height:5119" coordorigin="7536,75" coordsize="2,5119">
              <v:shape id="_x0000_s1545" style="position:absolute;left:7536;top:75;width:2;height:5119" coordorigin="7536,75" coordsize="0,5119" path="m7536,5194r,-5119e" filled="f" strokecolor="#f0f0f0" strokeweight=".25078mm">
                <v:path arrowok="t"/>
              </v:shape>
            </v:group>
            <v:group id="_x0000_s1542" style="position:absolute;left:8101;top:75;width:2;height:5119" coordorigin="8101,75" coordsize="2,5119">
              <v:shape id="_x0000_s1543" style="position:absolute;left:8101;top:75;width:2;height:5119" coordorigin="8101,75" coordsize="0,5119" path="m8101,5194r,-5119e" filled="f" strokecolor="#f0f0f0" strokeweight=".25078mm">
                <v:path arrowok="t"/>
              </v:shape>
            </v:group>
            <v:group id="_x0000_s1540" style="position:absolute;left:8665;top:75;width:2;height:5119" coordorigin="8665,75" coordsize="2,5119">
              <v:shape id="_x0000_s1541" style="position:absolute;left:8665;top:75;width:2;height:5119" coordorigin="8665,75" coordsize="0,5119" path="m8665,5194r,-5119e" filled="f" strokecolor="#f0f0f0" strokeweight=".25078mm">
                <v:path arrowok="t"/>
              </v:shape>
            </v:group>
            <v:group id="_x0000_s1538" style="position:absolute;left:9230;top:75;width:2;height:5119" coordorigin="9230,75" coordsize="2,5119">
              <v:shape id="_x0000_s1539" style="position:absolute;left:9230;top:75;width:2;height:5119" coordorigin="9230,75" coordsize="0,5119" path="m9230,5194r,-5119e" filled="f" strokecolor="#f0f0f0" strokeweight=".25078mm">
                <v:path arrowok="t"/>
              </v:shape>
            </v:group>
            <v:group id="_x0000_s1536" style="position:absolute;left:9795;top:75;width:2;height:5119" coordorigin="9795,75" coordsize="2,5119">
              <v:shape id="_x0000_s1537" style="position:absolute;left:9795;top:75;width:2;height:5119" coordorigin="9795,75" coordsize="0,5119" path="m9795,5194r,-5119e" filled="f" strokecolor="#f0f0f0" strokeweight=".25078mm">
                <v:path arrowok="t"/>
              </v:shape>
            </v:group>
            <v:group id="_x0000_s1534" style="position:absolute;left:6943;top:2020;width:58;height:58" coordorigin="6943,2020" coordsize="58,58">
              <v:shape id="_x0000_s1535" style="position:absolute;left:6943;top:2020;width:58;height:58" coordorigin="6943,2020" coordsize="58,58" path="m6971,2020r-20,8l6943,2048r,2l6952,2069r21,8l6992,2068r8,-21l6991,2028r-20,-8xe" fillcolor="#333" stroked="f">
                <v:path arrowok="t"/>
              </v:shape>
            </v:group>
            <v:group id="_x0000_s1532" style="position:absolute;left:6943;top:2020;width:58;height:58" coordorigin="6943,2020" coordsize="58,58">
              <v:shape id="_x0000_s1533" style="position:absolute;left:6943;top:2020;width:58;height:58" coordorigin="6943,2020" coordsize="58,58" path="m6943,2048r8,-20l6971,2020r20,8l7000,2047r-8,21l6973,2077r-21,-8l6943,2050e" filled="f" strokecolor="#333" strokeweight=".18356mm">
                <v:path arrowok="t"/>
              </v:shape>
            </v:group>
            <v:group id="_x0000_s1530" style="position:absolute;left:6971;top:2191;width:2;height:2" coordorigin="6971,2191" coordsize="2,2">
              <v:shape id="_x0000_s1531" style="position:absolute;left:6971;top:2191;width:2;height:2" coordorigin="6971,2191" coordsize="0,0" path="m6971,2191r,e" filled="f" strokecolor="#333" strokeweight=".27664mm">
                <v:path arrowok="t"/>
              </v:shape>
            </v:group>
            <v:group id="_x0000_s1528" style="position:absolute;left:6964;top:2200;width:16;height:2" coordorigin="6964,2200" coordsize="16,2">
              <v:shape id="_x0000_s1529" style="position:absolute;left:6964;top:2200;width:16;height:2" coordorigin="6964,2200" coordsize="16,0" path="m6964,2200r15,e" filled="f" strokecolor="#333" strokeweight=".06722mm">
                <v:path arrowok="t"/>
              </v:shape>
            </v:group>
            <v:group id="_x0000_s1526" style="position:absolute;left:6760;top:2195;width:424;height:2" coordorigin="6760,2195" coordsize="424,2">
              <v:shape id="_x0000_s1527" style="position:absolute;left:6760;top:2195;width:424;height:2" coordorigin="6760,2195" coordsize="424,0" path="m6760,2195r423,e" filled="f" strokecolor="white" strokeweight=".16197mm">
                <v:path arrowok="t"/>
              </v:shape>
            </v:group>
            <v:group id="_x0000_s1524" style="position:absolute;left:6752;top:2195;width:440;height:2" coordorigin="6752,2195" coordsize="440,2">
              <v:shape id="_x0000_s1525" style="position:absolute;left:6752;top:2195;width:440;height:2" coordorigin="6752,2195" coordsize="440,0" path="m6752,2195r439,e" filled="f" strokecolor="#333" strokeweight=".43861mm">
                <v:path arrowok="t"/>
              </v:shape>
            </v:group>
            <v:group id="_x0000_s1522" style="position:absolute;left:6760;top:2196;width:424;height:2" coordorigin="6760,2196" coordsize="424,2">
              <v:shape id="_x0000_s1523" style="position:absolute;left:6760;top:2196;width:424;height:2" coordorigin="6760,2196" coordsize="424,0" path="m6760,2196r423,e" filled="f" strokecolor="#333" strokeweight=".55069mm">
                <v:path arrowok="t"/>
              </v:shape>
            </v:group>
            <v:group id="_x0000_s1520" style="position:absolute;left:7528;top:4871;width:16;height:2" coordorigin="7528,4871" coordsize="16,2">
              <v:shape id="_x0000_s1521" style="position:absolute;left:7528;top:4871;width:16;height:2" coordorigin="7528,4871" coordsize="16,0" path="m7528,4871r16,e" filled="f" strokecolor="#333" strokeweight=".54294mm">
                <v:path arrowok="t"/>
              </v:shape>
            </v:group>
            <v:group id="_x0000_s1518" style="position:absolute;left:7528;top:4947;width:16;height:2" coordorigin="7528,4947" coordsize="16,2">
              <v:shape id="_x0000_s1519" style="position:absolute;left:7528;top:4947;width:16;height:2" coordorigin="7528,4947" coordsize="16,0" path="m7528,4947r16,e" filled="f" strokecolor="#333" strokeweight=".50933mm">
                <v:path arrowok="t"/>
              </v:shape>
            </v:group>
            <v:group id="_x0000_s1516" style="position:absolute;left:7324;top:4885;width:424;height:48" coordorigin="7324,4885" coordsize="424,48">
              <v:shape id="_x0000_s1517" style="position:absolute;left:7324;top:4885;width:424;height:48" coordorigin="7324,4885" coordsize="424,48" path="m7324,4933r424,l7748,4885r-424,l7324,4933xe" stroked="f">
                <v:path arrowok="t"/>
              </v:shape>
            </v:group>
            <v:group id="_x0000_s1514" style="position:absolute;left:7324;top:4886;width:424;height:46" coordorigin="7324,4886" coordsize="424,46">
              <v:shape id="_x0000_s1515" style="position:absolute;left:7324;top:4886;width:424;height:46" coordorigin="7324,4886" coordsize="424,46" path="m7324,4886r,46l7748,4932r,-46l7324,4886xe" filled="f" strokecolor="#333" strokeweight=".27664mm">
                <v:path arrowok="t"/>
              </v:shape>
            </v:group>
            <v:group id="_x0000_s1512" style="position:absolute;left:7324;top:4902;width:424;height:32" coordorigin="7324,4902" coordsize="424,32">
              <v:shape id="_x0000_s1513" style="position:absolute;left:7324;top:4902;width:424;height:32" coordorigin="7324,4902" coordsize="424,32" path="m7324,4934r424,l7748,4902r-424,l7324,4934xe" fillcolor="#333" stroked="f">
                <v:path arrowok="t"/>
              </v:shape>
            </v:group>
            <v:group id="_x0000_s1510" style="position:absolute;left:8093;top:4127;width:16;height:2" coordorigin="8093,4127" coordsize="16,2">
              <v:shape id="_x0000_s1511" style="position:absolute;left:8093;top:4127;width:16;height:2" coordorigin="8093,4127" coordsize="16,0" path="m8093,4127r16,e" filled="f" strokecolor="#333" strokeweight=".02586mm">
                <v:path arrowok="t"/>
              </v:shape>
            </v:group>
            <v:group id="_x0000_s1508" style="position:absolute;left:8093;top:4182;width:16;height:2" coordorigin="8093,4182" coordsize="16,2">
              <v:shape id="_x0000_s1509" style="position:absolute;left:8093;top:4182;width:16;height:2" coordorigin="8093,4182" coordsize="16,0" path="m8093,4182r16,e" filled="f" strokecolor="#333" strokeweight=".02844mm">
                <v:path arrowok="t"/>
              </v:shape>
            </v:group>
            <v:group id="_x0000_s1506" style="position:absolute;left:7889;top:4127;width:424;height:56" coordorigin="7889,4127" coordsize="424,56">
              <v:shape id="_x0000_s1507" style="position:absolute;left:7889;top:4127;width:424;height:56" coordorigin="7889,4127" coordsize="424,56" path="m7889,4182r424,l8313,4127r-424,l7889,4182xe" stroked="f">
                <v:path arrowok="t"/>
              </v:shape>
            </v:group>
            <v:group id="_x0000_s1504" style="position:absolute;left:7889;top:4128;width:424;height:54" coordorigin="7889,4128" coordsize="424,54">
              <v:shape id="_x0000_s1505" style="position:absolute;left:7889;top:4128;width:424;height:54" coordorigin="7889,4128" coordsize="424,54" path="m7889,4128r,53l8313,4181r,-53l7889,4128xe" filled="f" strokecolor="#333" strokeweight=".27664mm">
                <v:path arrowok="t"/>
              </v:shape>
            </v:group>
            <v:group id="_x0000_s1502" style="position:absolute;left:7889;top:4145;width:424;height:32" coordorigin="7889,4145" coordsize="424,32">
              <v:shape id="_x0000_s1503" style="position:absolute;left:7889;top:4145;width:424;height:32" coordorigin="7889,4145" coordsize="424,32" path="m7889,4176r424,l8313,4145r-424,l7889,4176xe" fillcolor="#333" stroked="f">
                <v:path arrowok="t"/>
              </v:shape>
            </v:group>
            <v:group id="_x0000_s1500" style="position:absolute;left:8637;top:4034;width:58;height:58" coordorigin="8637,4034" coordsize="58,58">
              <v:shape id="_x0000_s1501" style="position:absolute;left:8637;top:4034;width:58;height:58" coordorigin="8637,4034" coordsize="58,58" path="m8665,4034r-20,8l8637,4062r,2l8646,4083r21,8l8686,4082r8,-21l8685,4042r-20,-8xe" fillcolor="#333" stroked="f">
                <v:path arrowok="t"/>
              </v:shape>
            </v:group>
            <v:group id="_x0000_s1498" style="position:absolute;left:8637;top:4034;width:58;height:58" coordorigin="8637,4034" coordsize="58,58">
              <v:shape id="_x0000_s1499" style="position:absolute;left:8637;top:4034;width:58;height:58" coordorigin="8637,4034" coordsize="58,58" path="m8637,4062r8,-20l8665,4034r20,8l8694,4061r-8,21l8667,4091r-21,-8l8637,4064e" filled="f" strokecolor="#333" strokeweight=".18356mm">
                <v:path arrowok="t"/>
              </v:shape>
            </v:group>
            <v:group id="_x0000_s1496" style="position:absolute;left:8665;top:4178;width:2;height:2" coordorigin="8665,4178" coordsize="2,2">
              <v:shape id="_x0000_s1497" style="position:absolute;left:8665;top:4178;width:2;height:2" coordorigin="8665,4178" coordsize="0,0" path="m8665,4178r,e" filled="f" strokecolor="#333" strokeweight=".27664mm">
                <v:path arrowok="t"/>
              </v:shape>
            </v:group>
            <v:group id="_x0000_s1494" style="position:absolute;left:8665;top:4250;width:2;height:76" coordorigin="8665,4250" coordsize="2,76">
              <v:shape id="_x0000_s1495" style="position:absolute;left:8665;top:4250;width:2;height:76" coordorigin="8665,4250" coordsize="0,76" path="m8665,4250r,75e" filled="f" strokecolor="#333" strokeweight=".27664mm">
                <v:path arrowok="t"/>
              </v:shape>
            </v:group>
            <v:group id="_x0000_s1492" style="position:absolute;left:8454;top:4177;width:424;height:75" coordorigin="8454,4177" coordsize="424,75">
              <v:shape id="_x0000_s1493" style="position:absolute;left:8454;top:4177;width:424;height:75" coordorigin="8454,4177" coordsize="424,75" path="m8454,4251r423,l8877,4177r-423,l8454,4251xe" stroked="f">
                <v:path arrowok="t"/>
              </v:shape>
            </v:group>
            <v:group id="_x0000_s1490" style="position:absolute;left:8454;top:4178;width:424;height:73" coordorigin="8454,4178" coordsize="424,73">
              <v:shape id="_x0000_s1491" style="position:absolute;left:8454;top:4178;width:424;height:73" coordorigin="8454,4178" coordsize="424,73" path="m8454,4178r,72l8877,4250r,-72l8454,4178xe" filled="f" strokecolor="#333" strokeweight=".27664mm">
                <v:path arrowok="t"/>
              </v:shape>
            </v:group>
            <v:group id="_x0000_s1488" style="position:absolute;left:8454;top:4201;width:424;height:32" coordorigin="8454,4201" coordsize="424,32">
              <v:shape id="_x0000_s1489" style="position:absolute;left:8454;top:4201;width:424;height:32" coordorigin="8454,4201" coordsize="424,32" path="m8454,4232r423,l8877,4201r-423,l8454,4232xe" fillcolor="#333" stroked="f">
                <v:path arrowok="t"/>
              </v:shape>
            </v:group>
            <v:group id="_x0000_s1486" style="position:absolute;left:9201;top:279;width:58;height:58" coordorigin="9201,279" coordsize="58,58">
              <v:shape id="_x0000_s1487" style="position:absolute;left:9201;top:279;width:58;height:58" coordorigin="9201,279" coordsize="58,58" path="m9230,279r-20,9l9201,308r1,2l9211,329r21,7l9251,327r8,-20l9250,287r-20,-8xe" fillcolor="#333" stroked="f">
                <v:path arrowok="t"/>
              </v:shape>
            </v:group>
            <v:group id="_x0000_s1484" style="position:absolute;left:9201;top:279;width:58;height:58" coordorigin="9201,279" coordsize="58,58">
              <v:shape id="_x0000_s1485" style="position:absolute;left:9201;top:279;width:58;height:58" coordorigin="9201,279" coordsize="58,58" path="m9201,308r9,-20l9230,279r20,8l9259,307r-8,20l9232,336r-21,-7l9202,310e" filled="f" strokecolor="#333" strokeweight=".18356mm">
                <v:path arrowok="t"/>
              </v:shape>
            </v:group>
            <v:group id="_x0000_s1482" style="position:absolute;left:9230;top:336;width:2;height:2" coordorigin="9230,336" coordsize="2,2">
              <v:shape id="_x0000_s1483" style="position:absolute;left:9230;top:336;width:2;height:2" coordorigin="9230,336" coordsize="0,0" path="m9230,336r,e" filled="f" strokecolor="#333" strokeweight=".27664mm">
                <v:path arrowok="t"/>
              </v:shape>
            </v:group>
            <v:group id="_x0000_s1480" style="position:absolute;left:9222;top:349;width:16;height:2" coordorigin="9222,349" coordsize="16,2">
              <v:shape id="_x0000_s1481" style="position:absolute;left:9222;top:349;width:16;height:2" coordorigin="9222,349" coordsize="16,0" path="m9222,349r16,e" filled="f" strokecolor="#333" strokeweight=".16547mm">
                <v:path arrowok="t"/>
              </v:shape>
            </v:group>
            <v:group id="_x0000_s1478" style="position:absolute;left:9018;top:340;width:424;height:2" coordorigin="9018,340" coordsize="424,2">
              <v:shape id="_x0000_s1479" style="position:absolute;left:9018;top:340;width:424;height:2" coordorigin="9018,340" coordsize="424,0" path="m9018,340r424,e" filled="f" strokecolor="white" strokeweight=".18264mm">
                <v:path arrowok="t"/>
              </v:shape>
            </v:group>
            <v:group id="_x0000_s1476" style="position:absolute;left:9011;top:340;width:440;height:2" coordorigin="9011,340" coordsize="440,2">
              <v:shape id="_x0000_s1477" style="position:absolute;left:9011;top:340;width:440;height:2" coordorigin="9011,340" coordsize="440,0" path="m9011,340r439,e" filled="f" strokecolor="#333" strokeweight=".45928mm">
                <v:path arrowok="t"/>
              </v:shape>
            </v:group>
            <v:group id="_x0000_s1474" style="position:absolute;left:9018;top:343;width:424;height:2" coordorigin="9018,343" coordsize="424,2">
              <v:shape id="_x0000_s1475" style="position:absolute;left:9018;top:343;width:424;height:2" coordorigin="9018,343" coordsize="424,0" path="m9018,343r424,e" filled="f" strokecolor="#333" strokeweight=".55069mm">
                <v:path arrowok="t"/>
              </v:shape>
            </v:group>
            <v:group id="_x0000_s1472" style="position:absolute;left:9766;top:3881;width:58;height:58" coordorigin="9766,3881" coordsize="58,58">
              <v:shape id="_x0000_s1473" style="position:absolute;left:9766;top:3881;width:58;height:58" coordorigin="9766,3881" coordsize="58,58" path="m9794,3881r-20,8l9766,3909r,2l9775,3930r21,8l9816,3929r7,-21l9815,3889r-21,-8xe" fillcolor="#333" stroked="f">
                <v:path arrowok="t"/>
              </v:shape>
            </v:group>
            <v:group id="_x0000_s1470" style="position:absolute;left:9766;top:3881;width:58;height:58" coordorigin="9766,3881" coordsize="58,58">
              <v:shape id="_x0000_s1471" style="position:absolute;left:9766;top:3881;width:58;height:58" coordorigin="9766,3881" coordsize="58,58" path="m9766,3909r8,-20l9794,3881r21,8l9823,3908r-7,21l9796,3938r-21,-8l9766,3911e" filled="f" strokecolor="#333" strokeweight=".18356mm">
                <v:path arrowok="t"/>
              </v:shape>
            </v:group>
            <v:group id="_x0000_s1468" style="position:absolute;left:9795;top:4016;width:2;height:2" coordorigin="9795,4016" coordsize="2,2">
              <v:shape id="_x0000_s1469" style="position:absolute;left:9795;top:4016;width:2;height:2" coordorigin="9795,4016" coordsize="0,0" path="m9795,4016r,e" filled="f" strokecolor="#333" strokeweight=".27664mm">
                <v:path arrowok="t"/>
              </v:shape>
            </v:group>
            <v:group id="_x0000_s1466" style="position:absolute;left:9795;top:4079;width:2;height:78" coordorigin="9795,4079" coordsize="2,78">
              <v:shape id="_x0000_s1467" style="position:absolute;left:9795;top:4079;width:2;height:78" coordorigin="9795,4079" coordsize="0,78" path="m9795,4079r,77e" filled="f" strokecolor="#333" strokeweight=".27664mm">
                <v:path arrowok="t"/>
              </v:shape>
            </v:group>
            <v:group id="_x0000_s1464" style="position:absolute;left:9583;top:4015;width:424;height:65" coordorigin="9583,4015" coordsize="424,65">
              <v:shape id="_x0000_s1465" style="position:absolute;left:9583;top:4015;width:424;height:65" coordorigin="9583,4015" coordsize="424,65" path="m9583,4080r424,l10007,4015r-424,l9583,4080xe" stroked="f">
                <v:path arrowok="t"/>
              </v:shape>
            </v:group>
            <v:group id="_x0000_s1462" style="position:absolute;left:9583;top:4016;width:424;height:63" coordorigin="9583,4016" coordsize="424,63">
              <v:shape id="_x0000_s1463" style="position:absolute;left:9583;top:4016;width:424;height:63" coordorigin="9583,4016" coordsize="424,63" path="m9583,4016r,63l10007,4079r,-63l9583,4016xe" filled="f" strokecolor="#333" strokeweight=".27664mm">
                <v:path arrowok="t"/>
              </v:shape>
            </v:group>
            <v:group id="_x0000_s1460" style="position:absolute;left:9583;top:4035;width:424;height:32" coordorigin="9583,4035" coordsize="424,32">
              <v:shape id="_x0000_s1461" style="position:absolute;left:9583;top:4035;width:424;height:32" coordorigin="9583,4035" coordsize="424,32" path="m9583,4066r424,l10007,4035r-424,l9583,4066xe" fillcolor="#333" stroked="f">
                <v:path arrowok="t"/>
              </v:shape>
            </v:group>
            <v:group id="_x0000_s1458" style="position:absolute;left:6633;top:75;width:2;height:5119" coordorigin="6633,75" coordsize="2,5119">
              <v:shape id="_x0000_s1459" style="position:absolute;left:6633;top:75;width:2;height:5119" coordorigin="6633,75" coordsize="0,5119" path="m6633,5194r,-5119e" filled="f" strokeweight=".25078mm">
                <v:path arrowok="t"/>
              </v:shape>
            </v:group>
            <v:group id="_x0000_s1456" style="position:absolute;left:6596;top:3913;width:37;height:2" coordorigin="6596,3913" coordsize="37,2">
              <v:shape id="_x0000_s1457" style="position:absolute;left:6596;top:3913;width:37;height:2" coordorigin="6596,3913" coordsize="37,0" path="m6596,3913r37,e" filled="f" strokeweight=".25078mm">
                <v:path arrowok="t"/>
              </v:shape>
            </v:group>
            <v:group id="_x0000_s1454" style="position:absolute;left:6596;top:2396;width:37;height:2" coordorigin="6596,2396" coordsize="37,2">
              <v:shape id="_x0000_s1455" style="position:absolute;left:6596;top:2396;width:37;height:2" coordorigin="6596,2396" coordsize="37,0" path="m6596,2396r37,e" filled="f" strokeweight=".25078mm">
                <v:path arrowok="t"/>
              </v:shape>
            </v:group>
            <v:group id="_x0000_s1452" style="position:absolute;left:6596;top:485;width:37;height:2" coordorigin="6596,485" coordsize="37,2">
              <v:shape id="_x0000_s1453" style="position:absolute;left:6596;top:485;width:37;height:2" coordorigin="6596,485" coordsize="37,0" path="m6596,485r37,e" filled="f" strokeweight=".25078mm">
                <v:path arrowok="t"/>
              </v:shape>
            </v:group>
            <v:group id="_x0000_s1450" style="position:absolute;left:6633;top:5194;width:3501;height:2" coordorigin="6633,5194" coordsize="3501,2">
              <v:shape id="_x0000_s1451" style="position:absolute;left:6633;top:5194;width:3501;height:2" coordorigin="6633,5194" coordsize="3501,0" path="m6633,5194r3501,e" filled="f" strokeweight=".25078mm">
                <v:path arrowok="t"/>
              </v:shape>
            </v:group>
            <v:group id="_x0000_s1448" style="position:absolute;left:6971;top:5194;width:2;height:37" coordorigin="6971,5194" coordsize="2,37">
              <v:shape id="_x0000_s1449" style="position:absolute;left:6971;top:5194;width:2;height:37" coordorigin="6971,5194" coordsize="0,37" path="m6971,5230r,-36e" filled="f" strokeweight=".25078mm">
                <v:path arrowok="t"/>
              </v:shape>
            </v:group>
            <v:group id="_x0000_s1446" style="position:absolute;left:7536;top:5194;width:2;height:37" coordorigin="7536,5194" coordsize="2,37">
              <v:shape id="_x0000_s1447" style="position:absolute;left:7536;top:5194;width:2;height:37" coordorigin="7536,5194" coordsize="0,37" path="m7536,5230r,-36e" filled="f" strokeweight=".25078mm">
                <v:path arrowok="t"/>
              </v:shape>
            </v:group>
            <v:group id="_x0000_s1444" style="position:absolute;left:8101;top:5194;width:2;height:37" coordorigin="8101,5194" coordsize="2,37">
              <v:shape id="_x0000_s1445" style="position:absolute;left:8101;top:5194;width:2;height:37" coordorigin="8101,5194" coordsize="0,37" path="m8101,5230r,-36e" filled="f" strokeweight=".25078mm">
                <v:path arrowok="t"/>
              </v:shape>
            </v:group>
            <v:group id="_x0000_s1442" style="position:absolute;left:8665;top:5194;width:2;height:37" coordorigin="8665,5194" coordsize="2,37">
              <v:shape id="_x0000_s1443" style="position:absolute;left:8665;top:5194;width:2;height:37" coordorigin="8665,5194" coordsize="0,37" path="m8665,5230r,-36e" filled="f" strokeweight=".25078mm">
                <v:path arrowok="t"/>
              </v:shape>
            </v:group>
            <v:group id="_x0000_s1440" style="position:absolute;left:9230;top:5194;width:2;height:37" coordorigin="9230,5194" coordsize="2,37">
              <v:shape id="_x0000_s1441" style="position:absolute;left:9230;top:5194;width:2;height:37" coordorigin="9230,5194" coordsize="0,37" path="m9230,5230r,-36e" filled="f" strokeweight=".25078mm">
                <v:path arrowok="t"/>
              </v:shape>
            </v:group>
            <v:group id="_x0000_s1438" style="position:absolute;left:9795;top:5194;width:2;height:37" coordorigin="9795,5194" coordsize="2,37">
              <v:shape id="_x0000_s1439" style="position:absolute;left:9795;top:5194;width:2;height:37" coordorigin="9795,5194" coordsize="0,37" path="m9795,5230r,-36e" filled="f" strokeweight=".25078mm">
                <v:path arrowok="t"/>
              </v:shape>
            </v:group>
            <w10:wrap anchorx="page"/>
          </v:group>
        </w:pict>
      </w:r>
      <w:r>
        <w:rPr>
          <w:rFonts w:ascii="Arial"/>
          <w:w w:val="105"/>
          <w:sz w:val="11"/>
        </w:rPr>
        <w:t>5</w:t>
      </w:r>
    </w:p>
    <w:p w14:paraId="3413DB58" w14:textId="77777777" w:rsidR="00632595" w:rsidRDefault="00632595">
      <w:pPr>
        <w:rPr>
          <w:rFonts w:ascii="Arial" w:eastAsia="Arial" w:hAnsi="Arial" w:cs="Arial"/>
          <w:sz w:val="12"/>
          <w:szCs w:val="12"/>
        </w:rPr>
      </w:pPr>
    </w:p>
    <w:p w14:paraId="78D2949C" w14:textId="77777777" w:rsidR="00632595" w:rsidRDefault="00632595">
      <w:pPr>
        <w:rPr>
          <w:rFonts w:ascii="Arial" w:eastAsia="Arial" w:hAnsi="Arial" w:cs="Arial"/>
          <w:sz w:val="12"/>
          <w:szCs w:val="12"/>
        </w:rPr>
      </w:pPr>
    </w:p>
    <w:p w14:paraId="419C161D" w14:textId="77777777" w:rsidR="00632595" w:rsidRDefault="00632595">
      <w:pPr>
        <w:rPr>
          <w:rFonts w:ascii="Arial" w:eastAsia="Arial" w:hAnsi="Arial" w:cs="Arial"/>
          <w:sz w:val="12"/>
          <w:szCs w:val="12"/>
        </w:rPr>
      </w:pPr>
    </w:p>
    <w:p w14:paraId="1C0930AD" w14:textId="77777777" w:rsidR="00632595" w:rsidRDefault="00632595">
      <w:pPr>
        <w:rPr>
          <w:rFonts w:ascii="Arial" w:eastAsia="Arial" w:hAnsi="Arial" w:cs="Arial"/>
          <w:sz w:val="12"/>
          <w:szCs w:val="12"/>
        </w:rPr>
      </w:pPr>
    </w:p>
    <w:p w14:paraId="279D2408" w14:textId="77777777" w:rsidR="00632595" w:rsidRDefault="00632595">
      <w:pPr>
        <w:rPr>
          <w:rFonts w:ascii="Arial" w:eastAsia="Arial" w:hAnsi="Arial" w:cs="Arial"/>
          <w:sz w:val="12"/>
          <w:szCs w:val="12"/>
        </w:rPr>
      </w:pPr>
    </w:p>
    <w:p w14:paraId="527C0FD0" w14:textId="77777777" w:rsidR="00632595" w:rsidRDefault="00632595">
      <w:pPr>
        <w:rPr>
          <w:rFonts w:ascii="Arial" w:eastAsia="Arial" w:hAnsi="Arial" w:cs="Arial"/>
          <w:sz w:val="12"/>
          <w:szCs w:val="12"/>
        </w:rPr>
      </w:pPr>
    </w:p>
    <w:p w14:paraId="7C776E48" w14:textId="77777777" w:rsidR="00632595" w:rsidRDefault="00632595">
      <w:pPr>
        <w:rPr>
          <w:rFonts w:ascii="Arial" w:eastAsia="Arial" w:hAnsi="Arial" w:cs="Arial"/>
          <w:sz w:val="12"/>
          <w:szCs w:val="12"/>
        </w:rPr>
      </w:pPr>
    </w:p>
    <w:p w14:paraId="0CCECA8D" w14:textId="77777777" w:rsidR="00632595" w:rsidRDefault="00632595">
      <w:pPr>
        <w:spacing w:before="1"/>
        <w:rPr>
          <w:rFonts w:ascii="Arial" w:eastAsia="Arial" w:hAnsi="Arial" w:cs="Arial"/>
          <w:sz w:val="14"/>
          <w:szCs w:val="14"/>
        </w:rPr>
      </w:pPr>
    </w:p>
    <w:p w14:paraId="743D4994" w14:textId="77777777" w:rsidR="00632595" w:rsidRDefault="008950A2">
      <w:pPr>
        <w:ind w:left="560"/>
        <w:rPr>
          <w:rFonts w:ascii="Arial" w:eastAsia="Arial" w:hAnsi="Arial" w:cs="Arial"/>
          <w:sz w:val="11"/>
          <w:szCs w:val="11"/>
        </w:rPr>
      </w:pPr>
      <w:r>
        <w:rPr>
          <w:rFonts w:ascii="Arial"/>
          <w:w w:val="105"/>
          <w:sz w:val="11"/>
        </w:rPr>
        <w:t>0.5</w:t>
      </w:r>
    </w:p>
    <w:p w14:paraId="6E3CA21B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2723E304" w14:textId="77777777" w:rsidR="00632595" w:rsidRDefault="00632595">
      <w:pPr>
        <w:spacing w:before="2"/>
        <w:rPr>
          <w:rFonts w:ascii="Arial" w:eastAsia="Arial" w:hAnsi="Arial" w:cs="Arial"/>
          <w:sz w:val="18"/>
          <w:szCs w:val="18"/>
        </w:rPr>
      </w:pPr>
    </w:p>
    <w:p w14:paraId="26C8D803" w14:textId="77777777" w:rsidR="00632595" w:rsidRDefault="008950A2">
      <w:pPr>
        <w:spacing w:before="92"/>
        <w:ind w:left="828"/>
        <w:jc w:val="center"/>
        <w:rPr>
          <w:rFonts w:ascii="Arial" w:eastAsia="Arial" w:hAnsi="Arial" w:cs="Arial"/>
          <w:sz w:val="11"/>
          <w:szCs w:val="11"/>
        </w:rPr>
      </w:pPr>
      <w:r>
        <w:pict w14:anchorId="5324DB5B">
          <v:shape id="_x0000_s1436" type="#_x0000_t202" style="position:absolute;left:0;text-align:left;margin-left:102.05pt;margin-top:-13pt;width:9.35pt;height:65.15pt;z-index:6064;mso-position-horizontal-relative:page" filled="f" stroked="f">
            <v:textbox style="layout-flow:vertical;mso-layout-flow-alt:bottom-to-top" inset="0,0,0,0">
              <w:txbxContent>
                <w:p w14:paraId="165C7887" w14:textId="77777777" w:rsidR="008950A2" w:rsidRDefault="008950A2">
                  <w:pPr>
                    <w:spacing w:before="7"/>
                    <w:ind w:left="20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w w:val="104"/>
                      <w:sz w:val="14"/>
                    </w:rPr>
                    <w:t>Time</w:t>
                  </w:r>
                  <w:r>
                    <w:rPr>
                      <w:rFonts w:ascii="Arial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w w:val="104"/>
                      <w:sz w:val="14"/>
                    </w:rPr>
                    <w:t>(milliseconds)</w:t>
                  </w:r>
                </w:p>
              </w:txbxContent>
            </v:textbox>
            <w10:wrap anchorx="page"/>
          </v:shape>
        </w:pict>
      </w:r>
      <w:r>
        <w:pict w14:anchorId="480013D7">
          <v:shape id="_x0000_s1435" type="#_x0000_t202" style="position:absolute;left:0;text-align:left;margin-left:313.1pt;margin-top:-13pt;width:9.35pt;height:65.15pt;z-index:6088;mso-position-horizontal-relative:page" filled="f" stroked="f">
            <v:textbox style="layout-flow:vertical;mso-layout-flow-alt:bottom-to-top" inset="0,0,0,0">
              <w:txbxContent>
                <w:p w14:paraId="38662268" w14:textId="77777777" w:rsidR="008950A2" w:rsidRDefault="008950A2">
                  <w:pPr>
                    <w:spacing w:before="7"/>
                    <w:ind w:left="20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w w:val="104"/>
                      <w:sz w:val="14"/>
                    </w:rPr>
                    <w:t>Time</w:t>
                  </w:r>
                  <w:r>
                    <w:rPr>
                      <w:rFonts w:ascii="Arial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w w:val="104"/>
                      <w:sz w:val="14"/>
                    </w:rPr>
                    <w:t>(milliseconds)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w w:val="105"/>
          <w:sz w:val="11"/>
        </w:rPr>
        <w:t>3</w:t>
      </w:r>
    </w:p>
    <w:p w14:paraId="0213B07A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4865F370" w14:textId="77777777" w:rsidR="00632595" w:rsidRDefault="00632595">
      <w:pPr>
        <w:spacing w:before="6"/>
        <w:rPr>
          <w:rFonts w:ascii="Arial" w:eastAsia="Arial" w:hAnsi="Arial" w:cs="Arial"/>
          <w:sz w:val="24"/>
          <w:szCs w:val="24"/>
        </w:rPr>
      </w:pPr>
    </w:p>
    <w:p w14:paraId="0A38F599" w14:textId="77777777" w:rsidR="00632595" w:rsidRDefault="008950A2">
      <w:pPr>
        <w:spacing w:before="92"/>
        <w:ind w:left="560"/>
        <w:rPr>
          <w:rFonts w:ascii="Arial" w:eastAsia="Arial" w:hAnsi="Arial" w:cs="Arial"/>
          <w:sz w:val="11"/>
          <w:szCs w:val="11"/>
        </w:rPr>
      </w:pPr>
      <w:r>
        <w:rPr>
          <w:rFonts w:ascii="Arial"/>
          <w:w w:val="105"/>
          <w:sz w:val="11"/>
        </w:rPr>
        <w:t>0.3</w:t>
      </w:r>
    </w:p>
    <w:p w14:paraId="463293E5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1D60A391" w14:textId="77777777" w:rsidR="00632595" w:rsidRDefault="00632595">
      <w:pPr>
        <w:spacing w:before="5"/>
        <w:rPr>
          <w:rFonts w:ascii="Arial" w:eastAsia="Arial" w:hAnsi="Arial" w:cs="Arial"/>
          <w:sz w:val="29"/>
          <w:szCs w:val="29"/>
        </w:rPr>
      </w:pPr>
    </w:p>
    <w:p w14:paraId="1F6FB051" w14:textId="77777777" w:rsidR="00632595" w:rsidRDefault="008950A2">
      <w:pPr>
        <w:spacing w:before="92"/>
        <w:ind w:left="828"/>
        <w:jc w:val="center"/>
        <w:rPr>
          <w:rFonts w:ascii="Arial" w:eastAsia="Arial" w:hAnsi="Arial" w:cs="Arial"/>
          <w:sz w:val="11"/>
          <w:szCs w:val="11"/>
        </w:rPr>
      </w:pPr>
      <w:r>
        <w:rPr>
          <w:rFonts w:ascii="Arial"/>
          <w:w w:val="105"/>
          <w:sz w:val="11"/>
        </w:rPr>
        <w:t>2</w:t>
      </w:r>
    </w:p>
    <w:p w14:paraId="1ACBE793" w14:textId="77777777" w:rsidR="00632595" w:rsidRDefault="00632595">
      <w:pPr>
        <w:spacing w:before="4"/>
        <w:rPr>
          <w:rFonts w:ascii="Arial" w:eastAsia="Arial" w:hAnsi="Arial" w:cs="Arial"/>
          <w:sz w:val="16"/>
          <w:szCs w:val="16"/>
        </w:rPr>
      </w:pPr>
    </w:p>
    <w:p w14:paraId="1B7FA535" w14:textId="77777777" w:rsidR="00632595" w:rsidRDefault="008950A2">
      <w:pPr>
        <w:ind w:left="560"/>
        <w:rPr>
          <w:rFonts w:ascii="Arial" w:eastAsia="Arial" w:hAnsi="Arial" w:cs="Arial"/>
          <w:sz w:val="11"/>
          <w:szCs w:val="11"/>
        </w:rPr>
      </w:pPr>
      <w:r>
        <w:rPr>
          <w:rFonts w:ascii="Arial"/>
          <w:w w:val="105"/>
          <w:sz w:val="11"/>
        </w:rPr>
        <w:t>0.2</w:t>
      </w:r>
    </w:p>
    <w:p w14:paraId="0AF19B94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71EA2E84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40076F2C" w14:textId="77777777" w:rsidR="00632595" w:rsidRDefault="00632595">
      <w:pPr>
        <w:rPr>
          <w:rFonts w:ascii="Arial" w:eastAsia="Arial" w:hAnsi="Arial" w:cs="Arial"/>
          <w:sz w:val="20"/>
          <w:szCs w:val="20"/>
        </w:rPr>
      </w:pPr>
    </w:p>
    <w:p w14:paraId="7840B024" w14:textId="77777777" w:rsidR="00632595" w:rsidRDefault="00632595">
      <w:pPr>
        <w:rPr>
          <w:rFonts w:ascii="Arial" w:eastAsia="Arial" w:hAnsi="Arial" w:cs="Arial"/>
          <w:sz w:val="20"/>
          <w:szCs w:val="20"/>
        </w:rPr>
        <w:sectPr w:rsidR="00632595">
          <w:type w:val="continuous"/>
          <w:pgSz w:w="12240" w:h="15840"/>
          <w:pgMar w:top="1500" w:right="1720" w:bottom="1160" w:left="1720" w:header="720" w:footer="720" w:gutter="0"/>
          <w:cols w:space="720"/>
        </w:sectPr>
      </w:pPr>
    </w:p>
    <w:p w14:paraId="64B24804" w14:textId="77777777" w:rsidR="00632595" w:rsidRDefault="00632595">
      <w:pPr>
        <w:rPr>
          <w:rFonts w:ascii="Arial" w:eastAsia="Arial" w:hAnsi="Arial" w:cs="Arial"/>
          <w:sz w:val="12"/>
          <w:szCs w:val="12"/>
        </w:rPr>
      </w:pPr>
    </w:p>
    <w:p w14:paraId="2681B3DF" w14:textId="77777777" w:rsidR="00632595" w:rsidRDefault="00632595">
      <w:pPr>
        <w:spacing w:before="4"/>
        <w:rPr>
          <w:rFonts w:ascii="Arial" w:eastAsia="Arial" w:hAnsi="Arial" w:cs="Arial"/>
          <w:sz w:val="10"/>
          <w:szCs w:val="10"/>
        </w:rPr>
      </w:pPr>
    </w:p>
    <w:p w14:paraId="58DE337F" w14:textId="77777777" w:rsidR="00632595" w:rsidRDefault="008950A2">
      <w:pPr>
        <w:tabs>
          <w:tab w:val="left" w:pos="2592"/>
          <w:tab w:val="left" w:pos="3235"/>
        </w:tabs>
        <w:ind w:left="958"/>
        <w:jc w:val="center"/>
        <w:rPr>
          <w:rFonts w:ascii="Arial" w:eastAsia="Arial" w:hAnsi="Arial" w:cs="Arial"/>
          <w:sz w:val="11"/>
          <w:szCs w:val="11"/>
        </w:rPr>
      </w:pPr>
      <w:proofErr w:type="gramStart"/>
      <w:r>
        <w:rPr>
          <w:rFonts w:ascii="Arial" w:eastAsia="Arial" w:hAnsi="Arial" w:cs="Arial"/>
          <w:w w:val="105"/>
          <w:sz w:val="11"/>
          <w:szCs w:val="11"/>
        </w:rPr>
        <w:t xml:space="preserve">BFGS </w:t>
      </w:r>
      <w:r>
        <w:rPr>
          <w:rFonts w:ascii="Arial" w:eastAsia="Arial" w:hAnsi="Arial" w:cs="Arial"/>
          <w:spacing w:val="28"/>
          <w:w w:val="105"/>
          <w:sz w:val="11"/>
          <w:szCs w:val="11"/>
        </w:rPr>
        <w:t xml:space="preserve"> </w:t>
      </w:r>
      <w:r>
        <w:rPr>
          <w:rFonts w:ascii="Arial" w:eastAsia="Arial" w:hAnsi="Arial" w:cs="Arial"/>
          <w:w w:val="105"/>
          <w:sz w:val="11"/>
          <w:szCs w:val="11"/>
        </w:rPr>
        <w:t>L</w:t>
      </w:r>
      <w:proofErr w:type="gramEnd"/>
      <w:r>
        <w:rPr>
          <w:rFonts w:ascii="Arial" w:eastAsia="Arial" w:hAnsi="Arial" w:cs="Arial"/>
          <w:w w:val="105"/>
          <w:sz w:val="11"/>
          <w:szCs w:val="11"/>
        </w:rPr>
        <w:t xml:space="preserve">−BFGS−B     </w:t>
      </w:r>
      <w:proofErr w:type="spellStart"/>
      <w:r>
        <w:rPr>
          <w:rFonts w:ascii="Arial" w:eastAsia="Arial" w:hAnsi="Arial" w:cs="Arial"/>
          <w:w w:val="105"/>
          <w:sz w:val="11"/>
          <w:szCs w:val="11"/>
        </w:rPr>
        <w:t>nlm</w:t>
      </w:r>
      <w:proofErr w:type="spellEnd"/>
      <w:r>
        <w:rPr>
          <w:rFonts w:ascii="Arial" w:eastAsia="Arial" w:hAnsi="Arial" w:cs="Arial"/>
          <w:w w:val="105"/>
          <w:sz w:val="11"/>
          <w:szCs w:val="11"/>
        </w:rPr>
        <w:tab/>
      </w:r>
      <w:proofErr w:type="spellStart"/>
      <w:r>
        <w:rPr>
          <w:rFonts w:ascii="Arial" w:eastAsia="Arial" w:hAnsi="Arial" w:cs="Arial"/>
          <w:w w:val="105"/>
          <w:sz w:val="11"/>
          <w:szCs w:val="11"/>
        </w:rPr>
        <w:t>nlminb</w:t>
      </w:r>
      <w:proofErr w:type="spellEnd"/>
      <w:r>
        <w:rPr>
          <w:rFonts w:ascii="Arial" w:eastAsia="Arial" w:hAnsi="Arial" w:cs="Arial"/>
          <w:w w:val="105"/>
          <w:sz w:val="11"/>
          <w:szCs w:val="11"/>
        </w:rPr>
        <w:tab/>
      </w:r>
      <w:proofErr w:type="spellStart"/>
      <w:r>
        <w:rPr>
          <w:rFonts w:ascii="Arial" w:eastAsia="Arial" w:hAnsi="Arial" w:cs="Arial"/>
          <w:w w:val="105"/>
          <w:sz w:val="11"/>
          <w:szCs w:val="11"/>
        </w:rPr>
        <w:t>hjn</w:t>
      </w:r>
      <w:proofErr w:type="spellEnd"/>
      <w:r>
        <w:rPr>
          <w:rFonts w:ascii="Arial" w:eastAsia="Arial" w:hAnsi="Arial" w:cs="Arial"/>
          <w:w w:val="105"/>
          <w:sz w:val="11"/>
          <w:szCs w:val="11"/>
        </w:rPr>
        <w:t xml:space="preserve">    </w:t>
      </w:r>
      <w:r>
        <w:rPr>
          <w:rFonts w:ascii="Arial" w:eastAsia="Arial" w:hAnsi="Arial" w:cs="Arial"/>
          <w:spacing w:val="5"/>
          <w:w w:val="105"/>
          <w:sz w:val="11"/>
          <w:szCs w:val="11"/>
        </w:rPr>
        <w:t xml:space="preserve"> </w:t>
      </w:r>
      <w:proofErr w:type="spellStart"/>
      <w:r>
        <w:rPr>
          <w:rFonts w:ascii="Arial" w:eastAsia="Arial" w:hAnsi="Arial" w:cs="Arial"/>
          <w:spacing w:val="-1"/>
          <w:w w:val="105"/>
          <w:sz w:val="11"/>
          <w:szCs w:val="11"/>
        </w:rPr>
        <w:t>marqLevAlg</w:t>
      </w:r>
      <w:proofErr w:type="spellEnd"/>
    </w:p>
    <w:p w14:paraId="5F6A85E5" w14:textId="77777777" w:rsidR="00632595" w:rsidRDefault="008950A2">
      <w:pPr>
        <w:spacing w:before="51"/>
        <w:ind w:left="807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/>
          <w:w w:val="105"/>
          <w:sz w:val="14"/>
        </w:rPr>
        <w:t>Method</w:t>
      </w:r>
    </w:p>
    <w:p w14:paraId="149F9E93" w14:textId="77777777" w:rsidR="00632595" w:rsidRDefault="008950A2">
      <w:pPr>
        <w:rPr>
          <w:rFonts w:ascii="Arial" w:eastAsia="Arial" w:hAnsi="Arial" w:cs="Arial"/>
          <w:sz w:val="12"/>
          <w:szCs w:val="12"/>
        </w:rPr>
      </w:pPr>
      <w:r>
        <w:br w:type="column"/>
      </w:r>
    </w:p>
    <w:p w14:paraId="4A9334F5" w14:textId="77777777" w:rsidR="00632595" w:rsidRDefault="00632595">
      <w:pPr>
        <w:spacing w:before="4"/>
        <w:rPr>
          <w:rFonts w:ascii="Arial" w:eastAsia="Arial" w:hAnsi="Arial" w:cs="Arial"/>
          <w:sz w:val="10"/>
          <w:szCs w:val="10"/>
        </w:rPr>
      </w:pPr>
    </w:p>
    <w:p w14:paraId="0C6386C1" w14:textId="77777777" w:rsidR="00632595" w:rsidRDefault="008950A2">
      <w:pPr>
        <w:tabs>
          <w:tab w:val="left" w:pos="2144"/>
          <w:tab w:val="left" w:pos="2803"/>
        </w:tabs>
        <w:ind w:left="463"/>
        <w:jc w:val="center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w w:val="105"/>
          <w:sz w:val="11"/>
          <w:szCs w:val="11"/>
        </w:rPr>
        <w:t xml:space="preserve">BFGS  </w:t>
      </w:r>
      <w:r>
        <w:rPr>
          <w:rFonts w:ascii="Arial" w:eastAsia="Arial" w:hAnsi="Arial" w:cs="Arial"/>
          <w:spacing w:val="12"/>
          <w:w w:val="105"/>
          <w:sz w:val="11"/>
          <w:szCs w:val="11"/>
        </w:rPr>
        <w:t xml:space="preserve"> </w:t>
      </w:r>
      <w:r>
        <w:rPr>
          <w:rFonts w:ascii="Arial" w:eastAsia="Arial" w:hAnsi="Arial" w:cs="Arial"/>
          <w:w w:val="105"/>
          <w:sz w:val="11"/>
          <w:szCs w:val="11"/>
        </w:rPr>
        <w:t xml:space="preserve">L−BFGS−B    </w:t>
      </w:r>
      <w:r>
        <w:rPr>
          <w:rFonts w:ascii="Arial" w:eastAsia="Arial" w:hAnsi="Arial" w:cs="Arial"/>
          <w:spacing w:val="15"/>
          <w:w w:val="105"/>
          <w:sz w:val="11"/>
          <w:szCs w:val="11"/>
        </w:rPr>
        <w:t xml:space="preserve"> </w:t>
      </w:r>
      <w:proofErr w:type="spellStart"/>
      <w:r>
        <w:rPr>
          <w:rFonts w:ascii="Arial" w:eastAsia="Arial" w:hAnsi="Arial" w:cs="Arial"/>
          <w:w w:val="105"/>
          <w:sz w:val="11"/>
          <w:szCs w:val="11"/>
        </w:rPr>
        <w:t>nlm</w:t>
      </w:r>
      <w:proofErr w:type="spellEnd"/>
      <w:r>
        <w:rPr>
          <w:rFonts w:ascii="Arial" w:eastAsia="Arial" w:hAnsi="Arial" w:cs="Arial"/>
          <w:w w:val="105"/>
          <w:sz w:val="11"/>
          <w:szCs w:val="11"/>
        </w:rPr>
        <w:tab/>
      </w:r>
      <w:proofErr w:type="spellStart"/>
      <w:r>
        <w:rPr>
          <w:rFonts w:ascii="Arial" w:eastAsia="Arial" w:hAnsi="Arial" w:cs="Arial"/>
          <w:w w:val="105"/>
          <w:sz w:val="11"/>
          <w:szCs w:val="11"/>
        </w:rPr>
        <w:t>nlminb</w:t>
      </w:r>
      <w:proofErr w:type="spellEnd"/>
      <w:r>
        <w:rPr>
          <w:rFonts w:ascii="Arial" w:eastAsia="Arial" w:hAnsi="Arial" w:cs="Arial"/>
          <w:w w:val="105"/>
          <w:sz w:val="11"/>
          <w:szCs w:val="11"/>
        </w:rPr>
        <w:tab/>
      </w:r>
      <w:proofErr w:type="spellStart"/>
      <w:r>
        <w:rPr>
          <w:rFonts w:ascii="Arial" w:eastAsia="Arial" w:hAnsi="Arial" w:cs="Arial"/>
          <w:w w:val="105"/>
          <w:sz w:val="11"/>
          <w:szCs w:val="11"/>
        </w:rPr>
        <w:t>hjn</w:t>
      </w:r>
      <w:proofErr w:type="spellEnd"/>
      <w:r>
        <w:rPr>
          <w:rFonts w:ascii="Arial" w:eastAsia="Arial" w:hAnsi="Arial" w:cs="Arial"/>
          <w:w w:val="105"/>
          <w:sz w:val="11"/>
          <w:szCs w:val="11"/>
        </w:rPr>
        <w:t xml:space="preserve">    </w:t>
      </w:r>
      <w:r>
        <w:rPr>
          <w:rFonts w:ascii="Arial" w:eastAsia="Arial" w:hAnsi="Arial" w:cs="Arial"/>
          <w:spacing w:val="22"/>
          <w:w w:val="105"/>
          <w:sz w:val="11"/>
          <w:szCs w:val="11"/>
        </w:rPr>
        <w:t xml:space="preserve"> </w:t>
      </w:r>
      <w:proofErr w:type="spellStart"/>
      <w:r>
        <w:rPr>
          <w:rFonts w:ascii="Arial" w:eastAsia="Arial" w:hAnsi="Arial" w:cs="Arial"/>
          <w:spacing w:val="-1"/>
          <w:w w:val="105"/>
          <w:sz w:val="11"/>
          <w:szCs w:val="11"/>
        </w:rPr>
        <w:t>marqLevAlg</w:t>
      </w:r>
      <w:proofErr w:type="spellEnd"/>
    </w:p>
    <w:p w14:paraId="6135553B" w14:textId="77777777" w:rsidR="00632595" w:rsidRDefault="008950A2">
      <w:pPr>
        <w:spacing w:before="51"/>
        <w:ind w:left="312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/>
          <w:spacing w:val="-1"/>
          <w:w w:val="105"/>
          <w:sz w:val="14"/>
        </w:rPr>
        <w:t>Exact/inexact</w:t>
      </w:r>
      <w:r>
        <w:rPr>
          <w:rFonts w:ascii="Arial"/>
          <w:spacing w:val="-8"/>
          <w:w w:val="105"/>
          <w:sz w:val="14"/>
        </w:rPr>
        <w:t xml:space="preserve"> </w:t>
      </w:r>
      <w:r>
        <w:rPr>
          <w:rFonts w:ascii="Arial"/>
          <w:spacing w:val="-1"/>
          <w:w w:val="105"/>
          <w:sz w:val="14"/>
        </w:rPr>
        <w:t>gradient</w:t>
      </w:r>
      <w:r>
        <w:rPr>
          <w:rFonts w:ascii="Arial"/>
          <w:spacing w:val="-8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and</w:t>
      </w:r>
      <w:r>
        <w:rPr>
          <w:rFonts w:ascii="Arial"/>
          <w:spacing w:val="-8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hessian</w:t>
      </w:r>
    </w:p>
    <w:p w14:paraId="56139E56" w14:textId="77777777" w:rsidR="00632595" w:rsidRDefault="00632595">
      <w:pPr>
        <w:jc w:val="center"/>
        <w:rPr>
          <w:rFonts w:ascii="Arial" w:eastAsia="Arial" w:hAnsi="Arial" w:cs="Arial"/>
          <w:sz w:val="14"/>
          <w:szCs w:val="14"/>
        </w:rPr>
        <w:sectPr w:rsidR="00632595">
          <w:type w:val="continuous"/>
          <w:pgSz w:w="12240" w:h="15840"/>
          <w:pgMar w:top="1500" w:right="1720" w:bottom="1160" w:left="1720" w:header="720" w:footer="720" w:gutter="0"/>
          <w:cols w:num="2" w:space="720" w:equalWidth="0">
            <w:col w:w="4174" w:space="40"/>
            <w:col w:w="4586"/>
          </w:cols>
        </w:sectPr>
      </w:pPr>
    </w:p>
    <w:p w14:paraId="49AE2448" w14:textId="77777777" w:rsidR="00632595" w:rsidRDefault="00632595">
      <w:pPr>
        <w:spacing w:before="1"/>
        <w:rPr>
          <w:rFonts w:ascii="Arial" w:eastAsia="Arial" w:hAnsi="Arial" w:cs="Arial"/>
          <w:sz w:val="24"/>
          <w:szCs w:val="24"/>
        </w:rPr>
      </w:pPr>
    </w:p>
    <w:p w14:paraId="38B2AC3B" w14:textId="77777777" w:rsidR="00632595" w:rsidRDefault="008950A2">
      <w:pPr>
        <w:spacing w:before="66"/>
        <w:ind w:left="218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Figure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 xml:space="preserve">4  </w:t>
      </w:r>
      <w:r>
        <w:rPr>
          <w:rFonts w:ascii="Times New Roman"/>
          <w:b/>
          <w:spacing w:val="24"/>
          <w:sz w:val="20"/>
        </w:rPr>
        <w:t xml:space="preserve"> </w:t>
      </w:r>
      <w:bookmarkStart w:id="131" w:name="_bookmark14"/>
      <w:bookmarkEnd w:id="131"/>
      <w:r>
        <w:rPr>
          <w:rFonts w:ascii="Times New Roman"/>
          <w:sz w:val="20"/>
        </w:rPr>
        <w:t>Log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estimation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time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vs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optimization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method</w:t>
      </w:r>
    </w:p>
    <w:p w14:paraId="3986379D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  <w:sectPr w:rsidR="00632595">
          <w:type w:val="continuous"/>
          <w:pgSz w:w="12240" w:h="15840"/>
          <w:pgMar w:top="1500" w:right="1720" w:bottom="1160" w:left="1720" w:header="720" w:footer="720" w:gutter="0"/>
          <w:cols w:space="720"/>
        </w:sectPr>
      </w:pPr>
    </w:p>
    <w:p w14:paraId="6D105641" w14:textId="77777777" w:rsidR="00632595" w:rsidRDefault="00632595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14:paraId="26C9DBC0" w14:textId="77777777" w:rsidR="00632595" w:rsidRDefault="008950A2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32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14:paraId="29000A07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14:paraId="018D67A4" w14:textId="77777777" w:rsidR="00632595" w:rsidRDefault="008950A2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E688ADE">
          <v:group id="_x0000_s1432" style="width:422.55pt;height:.4pt;mso-position-horizontal-relative:char;mso-position-vertical-relative:line" coordsize="8451,8">
            <v:group id="_x0000_s1433" style="position:absolute;left:4;top:4;width:8443;height:2" coordorigin="4,4" coordsize="8443,2">
              <v:shape id="_x0000_s1434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14:paraId="28CDC1CA" w14:textId="77777777" w:rsidR="00632595" w:rsidRDefault="00632595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14:paraId="78903999" w14:textId="77777777" w:rsidR="00632595" w:rsidRDefault="008950A2">
      <w:pPr>
        <w:pStyle w:val="BodyText"/>
        <w:spacing w:before="66" w:line="249" w:lineRule="auto"/>
        <w:ind w:left="577" w:right="176"/>
        <w:jc w:val="both"/>
      </w:pPr>
      <w:r>
        <w:t>The</w:t>
      </w:r>
      <w:r>
        <w:rPr>
          <w:spacing w:val="-8"/>
        </w:rPr>
        <w:t xml:space="preserve"> </w:t>
      </w:r>
      <w:r>
        <w:rPr>
          <w:spacing w:val="-1"/>
        </w:rPr>
        <w:t>following</w:t>
      </w:r>
      <w:r>
        <w:rPr>
          <w:spacing w:val="-7"/>
        </w:rPr>
        <w:t xml:space="preserve"> </w:t>
      </w:r>
      <w:r>
        <w:t>tables</w:t>
      </w:r>
      <w:r>
        <w:rPr>
          <w:spacing w:val="-8"/>
        </w:rPr>
        <w:t xml:space="preserve"> </w:t>
      </w:r>
      <w:r>
        <w:t>summarize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estimates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confidence</w:t>
      </w:r>
      <w:r>
        <w:rPr>
          <w:spacing w:val="-7"/>
        </w:rPr>
        <w:t xml:space="preserve"> </w:t>
      </w:r>
      <w:r>
        <w:rPr>
          <w:spacing w:val="-1"/>
        </w:rPr>
        <w:t>intervals,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lamb</w:t>
      </w:r>
      <w:r>
        <w:rPr>
          <w:spacing w:val="-7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and</w:t>
      </w:r>
      <w:r>
        <w:rPr>
          <w:spacing w:val="29"/>
          <w:w w:val="9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simulated</w:t>
      </w:r>
      <w:r>
        <w:rPr>
          <w:spacing w:val="-7"/>
        </w:rPr>
        <w:t xml:space="preserve"> </w:t>
      </w:r>
      <w:r>
        <w:t>dataset.</w:t>
      </w:r>
      <w:r>
        <w:rPr>
          <w:spacing w:val="5"/>
        </w:rPr>
        <w:t xml:space="preserve"> </w:t>
      </w:r>
      <w:r>
        <w:t>Instead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showing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rPr>
          <w:spacing w:val="-2"/>
        </w:rPr>
        <w:t>error,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rPr>
          <w:spacing w:val="-2"/>
        </w:rPr>
        <w:t>show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lower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upper</w:t>
      </w:r>
      <w:r>
        <w:rPr>
          <w:spacing w:val="-7"/>
        </w:rPr>
        <w:t xml:space="preserve"> </w:t>
      </w:r>
      <w:r>
        <w:t>bounds</w:t>
      </w:r>
      <w:r>
        <w:rPr>
          <w:spacing w:val="29"/>
          <w:w w:val="9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confidence</w:t>
      </w:r>
      <w:r>
        <w:rPr>
          <w:spacing w:val="8"/>
        </w:rPr>
        <w:t xml:space="preserve"> </w:t>
      </w:r>
      <w:r>
        <w:rPr>
          <w:spacing w:val="-1"/>
        </w:rPr>
        <w:t>intervals.</w:t>
      </w:r>
      <w:r>
        <w:rPr>
          <w:spacing w:val="4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reason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rPr>
          <w:spacing w:val="-1"/>
        </w:rPr>
        <w:t>sometimes,</w:t>
      </w:r>
      <w:r>
        <w:rPr>
          <w:spacing w:val="11"/>
        </w:rPr>
        <w:t xml:space="preserve"> </w:t>
      </w:r>
      <w:r>
        <w:t>only</w:t>
      </w:r>
      <w:r>
        <w:rPr>
          <w:spacing w:val="9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bound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interval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rPr>
          <w:spacing w:val="-1"/>
        </w:rPr>
        <w:t>known</w:t>
      </w:r>
      <w:r>
        <w:rPr>
          <w:spacing w:val="34"/>
          <w:w w:val="99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profile</w:t>
      </w:r>
      <w:r>
        <w:rPr>
          <w:spacing w:val="-6"/>
        </w:rPr>
        <w:t xml:space="preserve"> </w:t>
      </w:r>
      <w:r>
        <w:rPr>
          <w:spacing w:val="-1"/>
        </w:rPr>
        <w:t>likelihood</w:t>
      </w:r>
      <w:r>
        <w:rPr>
          <w:spacing w:val="-6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doesn’t</w:t>
      </w:r>
      <w:proofErr w:type="gramEnd"/>
      <w:r>
        <w:rPr>
          <w:spacing w:val="-6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rPr>
          <w:spacing w:val="-2"/>
        </w:rPr>
        <w:t>have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rPr>
          <w:spacing w:val="-2"/>
        </w:rPr>
        <w:t>error.</w:t>
      </w:r>
    </w:p>
    <w:p w14:paraId="4FFE9868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W w:w="0" w:type="auto"/>
        <w:tblInd w:w="7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"/>
        <w:gridCol w:w="835"/>
        <w:gridCol w:w="1397"/>
        <w:gridCol w:w="754"/>
        <w:gridCol w:w="771"/>
        <w:gridCol w:w="948"/>
        <w:gridCol w:w="966"/>
        <w:gridCol w:w="674"/>
        <w:gridCol w:w="692"/>
      </w:tblGrid>
      <w:tr w:rsidR="00632595" w14:paraId="7BDB893F" w14:textId="77777777">
        <w:trPr>
          <w:trHeight w:hRule="exact" w:val="198"/>
        </w:trPr>
        <w:tc>
          <w:tcPr>
            <w:tcW w:w="3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529ACB6" w14:textId="77777777" w:rsidR="00632595" w:rsidRDefault="008950A2">
            <w:pPr>
              <w:pStyle w:val="TableParagraph"/>
              <w:spacing w:line="169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</w:t>
            </w:r>
          </w:p>
        </w:tc>
        <w:tc>
          <w:tcPr>
            <w:tcW w:w="83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AD3C7A3" w14:textId="77777777" w:rsidR="00632595" w:rsidRDefault="008950A2">
            <w:pPr>
              <w:pStyle w:val="TableParagraph"/>
              <w:spacing w:line="169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Parameter</w:t>
            </w:r>
          </w:p>
        </w:tc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99EAC6F" w14:textId="77777777" w:rsidR="00632595" w:rsidRDefault="008950A2">
            <w:pPr>
              <w:pStyle w:val="TableParagraph"/>
              <w:spacing w:line="169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Parameter.estimate</w:t>
            </w:r>
            <w:proofErr w:type="spellEnd"/>
          </w:p>
        </w:tc>
        <w:tc>
          <w:tcPr>
            <w:tcW w:w="75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749C73D" w14:textId="77777777" w:rsidR="00632595" w:rsidRDefault="008950A2">
            <w:pPr>
              <w:pStyle w:val="TableParagraph"/>
              <w:spacing w:line="169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z w:val="16"/>
              </w:rPr>
              <w:t>Profile.L</w:t>
            </w:r>
            <w:proofErr w:type="spellEnd"/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46D2961" w14:textId="77777777" w:rsidR="00632595" w:rsidRDefault="008950A2">
            <w:pPr>
              <w:pStyle w:val="TableParagraph"/>
              <w:spacing w:line="169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z w:val="16"/>
              </w:rPr>
              <w:t>Profile.U</w:t>
            </w:r>
            <w:proofErr w:type="spellEnd"/>
          </w:p>
        </w:tc>
        <w:tc>
          <w:tcPr>
            <w:tcW w:w="94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AD94D3E" w14:textId="77777777" w:rsidR="00632595" w:rsidRDefault="008950A2">
            <w:pPr>
              <w:pStyle w:val="TableParagraph"/>
              <w:spacing w:line="169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z w:val="16"/>
              </w:rPr>
              <w:t>Bootstrap.L</w:t>
            </w:r>
            <w:proofErr w:type="spellEnd"/>
          </w:p>
        </w:tc>
        <w:tc>
          <w:tcPr>
            <w:tcW w:w="96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D755003" w14:textId="77777777" w:rsidR="00632595" w:rsidRDefault="008950A2">
            <w:pPr>
              <w:pStyle w:val="TableParagraph"/>
              <w:spacing w:line="169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z w:val="16"/>
              </w:rPr>
              <w:t>Bootstrap.U</w:t>
            </w:r>
            <w:proofErr w:type="spellEnd"/>
          </w:p>
        </w:tc>
        <w:tc>
          <w:tcPr>
            <w:tcW w:w="67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88B731C" w14:textId="77777777" w:rsidR="00632595" w:rsidRDefault="008950A2">
            <w:pPr>
              <w:pStyle w:val="TableParagraph"/>
              <w:spacing w:line="169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TMB.L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8CBC1EE" w14:textId="77777777" w:rsidR="00632595" w:rsidRDefault="008950A2">
            <w:pPr>
              <w:pStyle w:val="TableParagraph"/>
              <w:spacing w:line="169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TMB.U</w:t>
            </w:r>
          </w:p>
        </w:tc>
      </w:tr>
      <w:tr w:rsidR="00632595" w14:paraId="6589B530" w14:textId="77777777">
        <w:trPr>
          <w:trHeight w:hRule="exact" w:val="194"/>
        </w:trPr>
        <w:tc>
          <w:tcPr>
            <w:tcW w:w="31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02D2229" w14:textId="77777777" w:rsidR="00632595" w:rsidRDefault="008950A2">
            <w:pPr>
              <w:pStyle w:val="TableParagraph"/>
              <w:spacing w:line="169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83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E844481" w14:textId="77777777" w:rsidR="00632595" w:rsidRDefault="008950A2">
            <w:pPr>
              <w:pStyle w:val="TableParagraph"/>
              <w:spacing w:line="177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w w:val="105"/>
                <w:sz w:val="16"/>
              </w:rPr>
              <w:t>λ</w:t>
            </w:r>
            <w:r>
              <w:rPr>
                <w:rFonts w:ascii="Verdana" w:hAnsi="Verdana"/>
                <w:w w:val="105"/>
                <w:position w:val="-1"/>
                <w:sz w:val="11"/>
              </w:rPr>
              <w:t>1</w:t>
            </w:r>
          </w:p>
        </w:tc>
        <w:tc>
          <w:tcPr>
            <w:tcW w:w="139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344D8E3" w14:textId="77777777" w:rsidR="00632595" w:rsidRDefault="008950A2">
            <w:pPr>
              <w:pStyle w:val="TableParagraph"/>
              <w:spacing w:line="169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0.36</w:t>
            </w:r>
          </w:p>
        </w:tc>
        <w:tc>
          <w:tcPr>
            <w:tcW w:w="75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3415601" w14:textId="77777777" w:rsidR="00632595" w:rsidRDefault="00632595"/>
        </w:tc>
        <w:tc>
          <w:tcPr>
            <w:tcW w:w="7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C8D4087" w14:textId="77777777" w:rsidR="00632595" w:rsidRDefault="00632595"/>
        </w:tc>
        <w:tc>
          <w:tcPr>
            <w:tcW w:w="94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1F13E8E" w14:textId="77777777" w:rsidR="00632595" w:rsidRDefault="008950A2">
            <w:pPr>
              <w:pStyle w:val="TableParagraph"/>
              <w:spacing w:line="169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0.29</w:t>
            </w:r>
          </w:p>
        </w:tc>
        <w:tc>
          <w:tcPr>
            <w:tcW w:w="96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EF99A4F" w14:textId="77777777" w:rsidR="00632595" w:rsidRDefault="008950A2">
            <w:pPr>
              <w:pStyle w:val="TableParagraph"/>
              <w:spacing w:line="169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0.44</w:t>
            </w:r>
          </w:p>
        </w:tc>
        <w:tc>
          <w:tcPr>
            <w:tcW w:w="67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8A1C8E6" w14:textId="77777777" w:rsidR="00632595" w:rsidRDefault="008950A2">
            <w:pPr>
              <w:pStyle w:val="TableParagraph"/>
              <w:spacing w:line="169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0.28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1A517A9" w14:textId="77777777" w:rsidR="00632595" w:rsidRDefault="008950A2">
            <w:pPr>
              <w:pStyle w:val="TableParagraph"/>
              <w:spacing w:line="169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0.43</w:t>
            </w:r>
          </w:p>
        </w:tc>
      </w:tr>
      <w:tr w:rsidR="00632595" w14:paraId="7050E186" w14:textId="77777777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EF8E9F2" w14:textId="77777777" w:rsidR="00632595" w:rsidRDefault="008950A2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5E33DE40" w14:textId="77777777" w:rsidR="00632595" w:rsidRDefault="008950A2">
            <w:pPr>
              <w:pStyle w:val="TableParagraph"/>
              <w:spacing w:line="174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w w:val="105"/>
                <w:sz w:val="16"/>
              </w:rPr>
              <w:t>λ</w:t>
            </w:r>
            <w:r>
              <w:rPr>
                <w:rFonts w:ascii="Verdana" w:hAnsi="Verdana"/>
                <w:w w:val="105"/>
                <w:position w:val="-1"/>
                <w:sz w:val="11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6E2287A" w14:textId="77777777" w:rsidR="00632595" w:rsidRDefault="008950A2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0.26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2D378106" w14:textId="77777777" w:rsidR="00632595" w:rsidRDefault="008950A2">
            <w:pPr>
              <w:pStyle w:val="TableParagraph"/>
              <w:spacing w:line="165" w:lineRule="exact"/>
              <w:ind w:left="2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455D9F91" w14:textId="77777777" w:rsidR="00632595" w:rsidRDefault="008950A2">
            <w:pPr>
              <w:pStyle w:val="TableParagraph"/>
              <w:spacing w:line="165" w:lineRule="exact"/>
              <w:ind w:left="2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0.33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33BF5618" w14:textId="77777777" w:rsidR="00632595" w:rsidRDefault="008950A2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14:paraId="4E569715" w14:textId="77777777" w:rsidR="00632595" w:rsidRDefault="008950A2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0.33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6AEEDB97" w14:textId="77777777" w:rsidR="00632595" w:rsidRDefault="008950A2">
            <w:pPr>
              <w:pStyle w:val="TableParagraph"/>
              <w:spacing w:line="165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14:paraId="686B1D53" w14:textId="77777777" w:rsidR="00632595" w:rsidRDefault="008950A2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0.34</w:t>
            </w:r>
          </w:p>
        </w:tc>
      </w:tr>
      <w:tr w:rsidR="00632595" w14:paraId="7C3664DA" w14:textId="77777777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9E8D2DB" w14:textId="77777777" w:rsidR="00632595" w:rsidRDefault="008950A2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23EDFB18" w14:textId="77777777" w:rsidR="00632595" w:rsidRDefault="008950A2">
            <w:pPr>
              <w:pStyle w:val="TableParagraph"/>
              <w:spacing w:line="174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w w:val="105"/>
                <w:sz w:val="16"/>
              </w:rPr>
              <w:t>λ</w:t>
            </w:r>
            <w:r>
              <w:rPr>
                <w:rFonts w:ascii="Verdana" w:hAnsi="Verdana"/>
                <w:w w:val="105"/>
                <w:position w:val="-1"/>
                <w:sz w:val="11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7BC691E5" w14:textId="77777777" w:rsidR="00632595" w:rsidRDefault="008950A2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3.11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0BD7F7A7" w14:textId="77777777" w:rsidR="00632595" w:rsidRDefault="008950A2">
            <w:pPr>
              <w:pStyle w:val="TableParagraph"/>
              <w:spacing w:line="165" w:lineRule="exact"/>
              <w:ind w:left="2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1.27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77448613" w14:textId="77777777" w:rsidR="00632595" w:rsidRDefault="008950A2">
            <w:pPr>
              <w:pStyle w:val="TableParagraph"/>
              <w:spacing w:line="165" w:lineRule="exact"/>
              <w:ind w:left="2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4.95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1AD880E3" w14:textId="77777777" w:rsidR="00632595" w:rsidRDefault="008950A2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0.39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14:paraId="7ED55336" w14:textId="77777777" w:rsidR="00632595" w:rsidRDefault="008950A2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5.21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58E63B26" w14:textId="77777777" w:rsidR="00632595" w:rsidRDefault="008950A2">
            <w:pPr>
              <w:pStyle w:val="TableParagraph"/>
              <w:spacing w:line="165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1.11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14:paraId="1377F673" w14:textId="77777777" w:rsidR="00632595" w:rsidRDefault="008950A2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5.12</w:t>
            </w:r>
          </w:p>
        </w:tc>
      </w:tr>
      <w:tr w:rsidR="00632595" w14:paraId="4CC75B23" w14:textId="77777777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4DC7FF8C" w14:textId="77777777" w:rsidR="00632595" w:rsidRDefault="008950A2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0CA37D8C" w14:textId="77777777" w:rsidR="00632595" w:rsidRDefault="008950A2">
            <w:pPr>
              <w:pStyle w:val="TableParagraph"/>
              <w:spacing w:line="178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position w:val="2"/>
                <w:sz w:val="16"/>
              </w:rPr>
              <w:t>γ</w:t>
            </w:r>
            <w:r>
              <w:rPr>
                <w:rFonts w:ascii="Verdana" w:hAnsi="Verdana"/>
                <w:sz w:val="11"/>
              </w:rPr>
              <w:t>1</w:t>
            </w:r>
            <w:r>
              <w:rPr>
                <w:rFonts w:ascii="Arial" w:hAnsi="Arial"/>
                <w:i/>
                <w:sz w:val="11"/>
              </w:rPr>
              <w:t>,</w:t>
            </w:r>
            <w:r>
              <w:rPr>
                <w:rFonts w:ascii="Verdana" w:hAnsi="Verdana"/>
                <w:sz w:val="11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7714159C" w14:textId="77777777" w:rsidR="00632595" w:rsidRDefault="008950A2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0.99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588DF2E3" w14:textId="77777777" w:rsidR="00632595" w:rsidRDefault="008950A2">
            <w:pPr>
              <w:pStyle w:val="TableParagraph"/>
              <w:spacing w:line="165" w:lineRule="exact"/>
              <w:ind w:left="2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0.93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58ABD9FC" w14:textId="77777777" w:rsidR="00632595" w:rsidRDefault="008950A2">
            <w:pPr>
              <w:pStyle w:val="TableParagraph"/>
              <w:spacing w:line="165" w:lineRule="exact"/>
              <w:ind w:left="2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1.00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3D68B7C" w14:textId="77777777" w:rsidR="00632595" w:rsidRDefault="008950A2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0.56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14:paraId="68B2064F" w14:textId="77777777" w:rsidR="00632595" w:rsidRDefault="008950A2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1.00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10A904FB" w14:textId="77777777" w:rsidR="00632595" w:rsidRDefault="008950A2">
            <w:pPr>
              <w:pStyle w:val="TableParagraph"/>
              <w:spacing w:line="165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0.97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14:paraId="3F30C376" w14:textId="77777777" w:rsidR="00632595" w:rsidRDefault="008950A2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1.01</w:t>
            </w:r>
          </w:p>
        </w:tc>
      </w:tr>
      <w:tr w:rsidR="00632595" w14:paraId="7492E5DA" w14:textId="77777777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7001C51" w14:textId="77777777" w:rsidR="00632595" w:rsidRDefault="008950A2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7A4B17A7" w14:textId="77777777" w:rsidR="00632595" w:rsidRDefault="008950A2">
            <w:pPr>
              <w:pStyle w:val="TableParagraph"/>
              <w:spacing w:line="178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position w:val="2"/>
                <w:sz w:val="16"/>
              </w:rPr>
              <w:t>γ</w:t>
            </w:r>
            <w:r>
              <w:rPr>
                <w:rFonts w:ascii="Verdana" w:hAnsi="Verdana"/>
                <w:sz w:val="11"/>
              </w:rPr>
              <w:t>2</w:t>
            </w:r>
            <w:r>
              <w:rPr>
                <w:rFonts w:ascii="Arial" w:hAnsi="Arial"/>
                <w:i/>
                <w:sz w:val="11"/>
              </w:rPr>
              <w:t>,</w:t>
            </w:r>
            <w:r>
              <w:rPr>
                <w:rFonts w:ascii="Verdana" w:hAnsi="Verdana"/>
                <w:sz w:val="11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2DD765C5" w14:textId="77777777" w:rsidR="00632595" w:rsidRDefault="008950A2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0.31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3B67F309" w14:textId="77777777" w:rsidR="00632595" w:rsidRDefault="008950A2">
            <w:pPr>
              <w:pStyle w:val="TableParagraph"/>
              <w:spacing w:line="165" w:lineRule="exact"/>
              <w:ind w:left="2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1DE36A27" w14:textId="77777777" w:rsidR="00632595" w:rsidRDefault="008950A2">
            <w:pPr>
              <w:pStyle w:val="TableParagraph"/>
              <w:spacing w:line="165" w:lineRule="exact"/>
              <w:ind w:left="2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0.68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386C1164" w14:textId="77777777" w:rsidR="00632595" w:rsidRDefault="008950A2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14:paraId="24E3FE26" w14:textId="77777777" w:rsidR="00632595" w:rsidRDefault="008950A2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1.00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5999C2F5" w14:textId="77777777" w:rsidR="00632595" w:rsidRDefault="008950A2">
            <w:pPr>
              <w:pStyle w:val="TableParagraph"/>
              <w:spacing w:line="165" w:lineRule="exact"/>
              <w:ind w:left="17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-0.05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14:paraId="7AD911F5" w14:textId="77777777" w:rsidR="00632595" w:rsidRDefault="008950A2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0.67</w:t>
            </w:r>
          </w:p>
        </w:tc>
      </w:tr>
      <w:tr w:rsidR="00632595" w14:paraId="0D1FBA3C" w14:textId="77777777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4288D428" w14:textId="77777777" w:rsidR="00632595" w:rsidRDefault="008950A2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163FD508" w14:textId="77777777" w:rsidR="00632595" w:rsidRDefault="008950A2">
            <w:pPr>
              <w:pStyle w:val="TableParagraph"/>
              <w:spacing w:line="178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position w:val="2"/>
                <w:sz w:val="16"/>
              </w:rPr>
              <w:t>γ</w:t>
            </w:r>
            <w:r>
              <w:rPr>
                <w:rFonts w:ascii="Verdana" w:hAnsi="Verdana"/>
                <w:sz w:val="11"/>
              </w:rPr>
              <w:t>1</w:t>
            </w:r>
            <w:r>
              <w:rPr>
                <w:rFonts w:ascii="Arial" w:hAnsi="Arial"/>
                <w:i/>
                <w:sz w:val="11"/>
              </w:rPr>
              <w:t>,</w:t>
            </w:r>
            <w:r>
              <w:rPr>
                <w:rFonts w:ascii="Verdana" w:hAnsi="Verdana"/>
                <w:sz w:val="11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29DC46DC" w14:textId="77777777" w:rsidR="00632595" w:rsidRDefault="008950A2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02972D2F" w14:textId="77777777" w:rsidR="00632595" w:rsidRDefault="008950A2">
            <w:pPr>
              <w:pStyle w:val="TableParagraph"/>
              <w:spacing w:line="165" w:lineRule="exact"/>
              <w:ind w:left="2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7CAD0D95" w14:textId="77777777" w:rsidR="00632595" w:rsidRDefault="008950A2">
            <w:pPr>
              <w:pStyle w:val="TableParagraph"/>
              <w:spacing w:line="165" w:lineRule="exact"/>
              <w:ind w:left="2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15EEFF1A" w14:textId="77777777" w:rsidR="00632595" w:rsidRDefault="008950A2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14:paraId="0CBD3721" w14:textId="77777777" w:rsidR="00632595" w:rsidRDefault="008950A2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0.44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51F8A6AF" w14:textId="77777777" w:rsidR="00632595" w:rsidRDefault="008950A2">
            <w:pPr>
              <w:pStyle w:val="TableParagraph"/>
              <w:spacing w:line="165" w:lineRule="exact"/>
              <w:ind w:left="17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-0.01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14:paraId="4B1F5C2B" w14:textId="77777777" w:rsidR="00632595" w:rsidRDefault="008950A2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0.03</w:t>
            </w:r>
          </w:p>
        </w:tc>
      </w:tr>
      <w:tr w:rsidR="00632595" w14:paraId="52DF09DE" w14:textId="77777777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53856C2" w14:textId="77777777" w:rsidR="00632595" w:rsidRDefault="008950A2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2D65047A" w14:textId="77777777" w:rsidR="00632595" w:rsidRDefault="008950A2">
            <w:pPr>
              <w:pStyle w:val="TableParagraph"/>
              <w:spacing w:line="178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position w:val="2"/>
                <w:sz w:val="16"/>
              </w:rPr>
              <w:t>γ</w:t>
            </w:r>
            <w:r>
              <w:rPr>
                <w:rFonts w:ascii="Verdana" w:hAnsi="Verdana"/>
                <w:sz w:val="11"/>
              </w:rPr>
              <w:t>2</w:t>
            </w:r>
            <w:r>
              <w:rPr>
                <w:rFonts w:ascii="Arial" w:hAnsi="Arial"/>
                <w:i/>
                <w:sz w:val="11"/>
              </w:rPr>
              <w:t>,</w:t>
            </w:r>
            <w:r>
              <w:rPr>
                <w:rFonts w:ascii="Verdana" w:hAnsi="Verdana"/>
                <w:sz w:val="11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17699869" w14:textId="77777777" w:rsidR="00632595" w:rsidRDefault="008950A2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0.69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4908B0B0" w14:textId="77777777" w:rsidR="00632595" w:rsidRDefault="008950A2">
            <w:pPr>
              <w:pStyle w:val="TableParagraph"/>
              <w:spacing w:line="165" w:lineRule="exact"/>
              <w:ind w:left="2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0.32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6D6F20C8" w14:textId="77777777" w:rsidR="00632595" w:rsidRDefault="008950A2">
            <w:pPr>
              <w:pStyle w:val="TableParagraph"/>
              <w:spacing w:line="165" w:lineRule="exact"/>
              <w:ind w:left="2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0.96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B49987C" w14:textId="77777777" w:rsidR="00632595" w:rsidRDefault="008950A2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14:paraId="316BA264" w14:textId="77777777" w:rsidR="00632595" w:rsidRDefault="008950A2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0.96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0941ABE6" w14:textId="77777777" w:rsidR="00632595" w:rsidRDefault="008950A2">
            <w:pPr>
              <w:pStyle w:val="TableParagraph"/>
              <w:spacing w:line="165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14:paraId="376C5AAA" w14:textId="77777777" w:rsidR="00632595" w:rsidRDefault="008950A2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1.05</w:t>
            </w:r>
          </w:p>
        </w:tc>
      </w:tr>
      <w:tr w:rsidR="00632595" w14:paraId="78B3A2F0" w14:textId="77777777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518A68E2" w14:textId="77777777" w:rsidR="00632595" w:rsidRDefault="008950A2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45E67AC5" w14:textId="77777777" w:rsidR="00632595" w:rsidRDefault="008950A2">
            <w:pPr>
              <w:pStyle w:val="TableParagraph"/>
              <w:spacing w:line="174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w w:val="95"/>
                <w:sz w:val="16"/>
              </w:rPr>
              <w:t>δ</w:t>
            </w:r>
            <w:r>
              <w:rPr>
                <w:rFonts w:ascii="Verdana" w:hAnsi="Verdana"/>
                <w:w w:val="95"/>
                <w:position w:val="-1"/>
                <w:sz w:val="11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3600BB26" w14:textId="77777777" w:rsidR="00632595" w:rsidRDefault="008950A2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0.96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14:paraId="551863A4" w14:textId="77777777" w:rsidR="00632595" w:rsidRDefault="00632595"/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23B36551" w14:textId="77777777" w:rsidR="00632595" w:rsidRDefault="00632595"/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3442ACFE" w14:textId="77777777" w:rsidR="00632595" w:rsidRDefault="008950A2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0.96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14:paraId="7CF35A92" w14:textId="77777777" w:rsidR="00632595" w:rsidRDefault="008950A2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0.96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1EE68C20" w14:textId="77777777" w:rsidR="00632595" w:rsidRDefault="008950A2">
            <w:pPr>
              <w:pStyle w:val="TableParagraph"/>
              <w:spacing w:line="165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0.90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14:paraId="0D9A6F7C" w14:textId="77777777" w:rsidR="00632595" w:rsidRDefault="008950A2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1.03</w:t>
            </w:r>
          </w:p>
        </w:tc>
      </w:tr>
      <w:tr w:rsidR="00632595" w14:paraId="02D494E5" w14:textId="77777777">
        <w:trPr>
          <w:trHeight w:hRule="exact" w:val="195"/>
        </w:trPr>
        <w:tc>
          <w:tcPr>
            <w:tcW w:w="31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E7EC88D" w14:textId="77777777" w:rsidR="00632595" w:rsidRDefault="008950A2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0E08A57" w14:textId="77777777" w:rsidR="00632595" w:rsidRDefault="008950A2">
            <w:pPr>
              <w:pStyle w:val="TableParagraph"/>
              <w:spacing w:line="174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w w:val="95"/>
                <w:sz w:val="16"/>
              </w:rPr>
              <w:t>δ</w:t>
            </w:r>
            <w:r>
              <w:rPr>
                <w:rFonts w:ascii="Verdana" w:hAnsi="Verdana"/>
                <w:w w:val="95"/>
                <w:position w:val="-1"/>
                <w:sz w:val="11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127D92A" w14:textId="77777777" w:rsidR="00632595" w:rsidRDefault="008950A2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0C2E485" w14:textId="77777777" w:rsidR="00632595" w:rsidRDefault="00632595"/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FC59377" w14:textId="77777777" w:rsidR="00632595" w:rsidRDefault="00632595"/>
        </w:tc>
        <w:tc>
          <w:tcPr>
            <w:tcW w:w="94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9B70B35" w14:textId="77777777" w:rsidR="00632595" w:rsidRDefault="008950A2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E35B4F7" w14:textId="77777777" w:rsidR="00632595" w:rsidRDefault="008950A2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D6C30DD" w14:textId="77777777" w:rsidR="00632595" w:rsidRDefault="008950A2">
            <w:pPr>
              <w:pStyle w:val="TableParagraph"/>
              <w:spacing w:line="165" w:lineRule="exact"/>
              <w:ind w:left="17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-0.03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A9B4C8E" w14:textId="77777777" w:rsidR="00632595" w:rsidRDefault="008950A2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0.10</w:t>
            </w:r>
          </w:p>
        </w:tc>
      </w:tr>
    </w:tbl>
    <w:p w14:paraId="3060B63C" w14:textId="77777777" w:rsidR="00632595" w:rsidRDefault="008950A2">
      <w:pPr>
        <w:pStyle w:val="BodyText"/>
        <w:spacing w:before="83"/>
        <w:ind w:left="1973"/>
      </w:pPr>
      <w:r>
        <w:rPr>
          <w:b/>
          <w:spacing w:val="-5"/>
        </w:rPr>
        <w:t xml:space="preserve">Table </w:t>
      </w:r>
      <w:r>
        <w:rPr>
          <w:b/>
        </w:rPr>
        <w:t xml:space="preserve">12  </w:t>
      </w:r>
      <w:r>
        <w:rPr>
          <w:b/>
          <w:spacing w:val="27"/>
        </w:rPr>
        <w:t xml:space="preserve"> </w:t>
      </w:r>
      <w:bookmarkStart w:id="132" w:name="_bookmark15"/>
      <w:bookmarkEnd w:id="132"/>
      <w:r>
        <w:t>Estimates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lamb</w:t>
      </w:r>
      <w:r>
        <w:rPr>
          <w:spacing w:val="-4"/>
        </w:rPr>
        <w:t xml:space="preserve"> </w:t>
      </w:r>
      <w:r>
        <w:t>dataset</w:t>
      </w:r>
    </w:p>
    <w:p w14:paraId="093BF99D" w14:textId="77777777" w:rsidR="00632595" w:rsidRDefault="006325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E3B009" w14:textId="77777777" w:rsidR="00632595" w:rsidRDefault="00632595">
      <w:pPr>
        <w:spacing w:before="8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"/>
        <w:gridCol w:w="783"/>
        <w:gridCol w:w="1132"/>
        <w:gridCol w:w="1310"/>
        <w:gridCol w:w="707"/>
        <w:gridCol w:w="723"/>
        <w:gridCol w:w="889"/>
        <w:gridCol w:w="906"/>
        <w:gridCol w:w="632"/>
        <w:gridCol w:w="648"/>
      </w:tblGrid>
      <w:tr w:rsidR="00632595" w14:paraId="52C033D0" w14:textId="77777777">
        <w:trPr>
          <w:trHeight w:hRule="exact" w:val="185"/>
        </w:trPr>
        <w:tc>
          <w:tcPr>
            <w:tcW w:w="29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5E5255C" w14:textId="77777777" w:rsidR="00632595" w:rsidRDefault="008950A2">
            <w:pPr>
              <w:pStyle w:val="TableParagraph"/>
              <w:spacing w:line="158" w:lineRule="exact"/>
              <w:ind w:left="8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m</w:t>
            </w:r>
          </w:p>
        </w:tc>
        <w:tc>
          <w:tcPr>
            <w:tcW w:w="78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2D6F6F6" w14:textId="77777777" w:rsidR="00632595" w:rsidRDefault="008950A2">
            <w:pPr>
              <w:pStyle w:val="TableParagraph"/>
              <w:spacing w:line="158" w:lineRule="exact"/>
              <w:ind w:left="8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Parameter</w:t>
            </w:r>
          </w:p>
        </w:tc>
        <w:tc>
          <w:tcPr>
            <w:tcW w:w="113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BCD3293" w14:textId="77777777" w:rsidR="00632595" w:rsidRDefault="008950A2">
            <w:pPr>
              <w:pStyle w:val="TableParagraph"/>
              <w:spacing w:line="158" w:lineRule="exact"/>
              <w:ind w:left="8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/>
                <w:spacing w:val="-2"/>
                <w:sz w:val="15"/>
              </w:rPr>
              <w:t>Parameter.value</w:t>
            </w:r>
            <w:proofErr w:type="spellEnd"/>
          </w:p>
        </w:tc>
        <w:tc>
          <w:tcPr>
            <w:tcW w:w="131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A1A313B" w14:textId="77777777" w:rsidR="00632595" w:rsidRDefault="008950A2">
            <w:pPr>
              <w:pStyle w:val="TableParagraph"/>
              <w:spacing w:line="158" w:lineRule="exact"/>
              <w:ind w:left="8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/>
                <w:spacing w:val="-1"/>
                <w:sz w:val="15"/>
              </w:rPr>
              <w:t>Parameter.estimate</w:t>
            </w:r>
            <w:proofErr w:type="spellEnd"/>
          </w:p>
        </w:tc>
        <w:tc>
          <w:tcPr>
            <w:tcW w:w="70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9DF79C8" w14:textId="77777777" w:rsidR="00632595" w:rsidRDefault="008950A2">
            <w:pPr>
              <w:pStyle w:val="TableParagraph"/>
              <w:spacing w:line="158" w:lineRule="exact"/>
              <w:ind w:left="8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/>
                <w:sz w:val="15"/>
              </w:rPr>
              <w:t>Profile.L</w:t>
            </w:r>
            <w:proofErr w:type="spellEnd"/>
          </w:p>
        </w:tc>
        <w:tc>
          <w:tcPr>
            <w:tcW w:w="72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D4F9CDD" w14:textId="77777777" w:rsidR="00632595" w:rsidRDefault="008950A2">
            <w:pPr>
              <w:pStyle w:val="TableParagraph"/>
              <w:spacing w:line="158" w:lineRule="exact"/>
              <w:ind w:left="8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/>
                <w:sz w:val="15"/>
              </w:rPr>
              <w:t>Profile.U</w:t>
            </w:r>
            <w:proofErr w:type="spellEnd"/>
          </w:p>
        </w:tc>
        <w:tc>
          <w:tcPr>
            <w:tcW w:w="88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2418E65" w14:textId="77777777" w:rsidR="00632595" w:rsidRDefault="008950A2">
            <w:pPr>
              <w:pStyle w:val="TableParagraph"/>
              <w:spacing w:line="158" w:lineRule="exact"/>
              <w:ind w:left="8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/>
                <w:sz w:val="15"/>
              </w:rPr>
              <w:t>Bootstrap.L</w:t>
            </w:r>
            <w:proofErr w:type="spellEnd"/>
          </w:p>
        </w:tc>
        <w:tc>
          <w:tcPr>
            <w:tcW w:w="90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80096CE" w14:textId="77777777" w:rsidR="00632595" w:rsidRDefault="008950A2">
            <w:pPr>
              <w:pStyle w:val="TableParagraph"/>
              <w:spacing w:line="158" w:lineRule="exact"/>
              <w:ind w:left="8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proofErr w:type="spellStart"/>
            <w:r>
              <w:rPr>
                <w:rFonts w:ascii="Times New Roman"/>
                <w:sz w:val="15"/>
              </w:rPr>
              <w:t>Bootstrap.U</w:t>
            </w:r>
            <w:proofErr w:type="spellEnd"/>
          </w:p>
        </w:tc>
        <w:tc>
          <w:tcPr>
            <w:tcW w:w="63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9A615B6" w14:textId="77777777" w:rsidR="00632595" w:rsidRDefault="008950A2">
            <w:pPr>
              <w:pStyle w:val="TableParagraph"/>
              <w:spacing w:line="158" w:lineRule="exact"/>
              <w:ind w:left="8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TMB.L</w:t>
            </w:r>
          </w:p>
        </w:tc>
        <w:tc>
          <w:tcPr>
            <w:tcW w:w="64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39B956D" w14:textId="77777777" w:rsidR="00632595" w:rsidRDefault="008950A2">
            <w:pPr>
              <w:pStyle w:val="TableParagraph"/>
              <w:spacing w:line="158" w:lineRule="exact"/>
              <w:ind w:left="8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TMB.U</w:t>
            </w:r>
          </w:p>
        </w:tc>
      </w:tr>
      <w:tr w:rsidR="00632595" w14:paraId="5864CC00" w14:textId="77777777">
        <w:trPr>
          <w:trHeight w:hRule="exact" w:val="182"/>
        </w:trPr>
        <w:tc>
          <w:tcPr>
            <w:tcW w:w="29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32909BC3" w14:textId="77777777" w:rsidR="00632595" w:rsidRDefault="008950A2">
            <w:pPr>
              <w:pStyle w:val="TableParagraph"/>
              <w:spacing w:line="158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</w:t>
            </w:r>
          </w:p>
        </w:tc>
        <w:tc>
          <w:tcPr>
            <w:tcW w:w="78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70B46293" w14:textId="77777777" w:rsidR="00632595" w:rsidRDefault="008950A2">
            <w:pPr>
              <w:pStyle w:val="TableParagraph"/>
              <w:spacing w:line="167" w:lineRule="exact"/>
              <w:ind w:right="5"/>
              <w:jc w:val="center"/>
              <w:rPr>
                <w:rFonts w:ascii="Verdana" w:eastAsia="Verdana" w:hAnsi="Verdana" w:cs="Verdana"/>
                <w:sz w:val="10"/>
                <w:szCs w:val="10"/>
              </w:rPr>
            </w:pPr>
            <w:r>
              <w:rPr>
                <w:rFonts w:ascii="Arial" w:hAnsi="Arial"/>
                <w:i/>
                <w:w w:val="105"/>
                <w:sz w:val="15"/>
              </w:rPr>
              <w:t>λ</w:t>
            </w:r>
            <w:r>
              <w:rPr>
                <w:rFonts w:ascii="Verdana" w:hAnsi="Verdana"/>
                <w:w w:val="105"/>
                <w:position w:val="-1"/>
                <w:sz w:val="10"/>
              </w:rPr>
              <w:t>1</w:t>
            </w:r>
          </w:p>
        </w:tc>
        <w:tc>
          <w:tcPr>
            <w:tcW w:w="113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336A054" w14:textId="77777777" w:rsidR="00632595" w:rsidRDefault="008950A2">
            <w:pPr>
              <w:pStyle w:val="TableParagraph"/>
              <w:spacing w:line="158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1.00</w:t>
            </w:r>
          </w:p>
        </w:tc>
        <w:tc>
          <w:tcPr>
            <w:tcW w:w="131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71B1AB53" w14:textId="77777777" w:rsidR="00632595" w:rsidRDefault="008950A2">
            <w:pPr>
              <w:pStyle w:val="TableParagraph"/>
              <w:spacing w:line="158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0.97</w:t>
            </w:r>
          </w:p>
        </w:tc>
        <w:tc>
          <w:tcPr>
            <w:tcW w:w="707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806962C" w14:textId="77777777" w:rsidR="00632595" w:rsidRDefault="00632595"/>
        </w:tc>
        <w:tc>
          <w:tcPr>
            <w:tcW w:w="72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3FBBFC1D" w14:textId="77777777" w:rsidR="00632595" w:rsidRDefault="00632595"/>
        </w:tc>
        <w:tc>
          <w:tcPr>
            <w:tcW w:w="88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29C3AE1E" w14:textId="77777777" w:rsidR="00632595" w:rsidRDefault="008950A2">
            <w:pPr>
              <w:pStyle w:val="TableParagraph"/>
              <w:spacing w:line="158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0.93</w:t>
            </w:r>
          </w:p>
        </w:tc>
        <w:tc>
          <w:tcPr>
            <w:tcW w:w="90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2FB769C" w14:textId="77777777" w:rsidR="00632595" w:rsidRDefault="008950A2">
            <w:pPr>
              <w:pStyle w:val="TableParagraph"/>
              <w:spacing w:line="158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1.01</w:t>
            </w:r>
          </w:p>
        </w:tc>
        <w:tc>
          <w:tcPr>
            <w:tcW w:w="63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40223FA" w14:textId="77777777" w:rsidR="00632595" w:rsidRDefault="008950A2">
            <w:pPr>
              <w:pStyle w:val="TableParagraph"/>
              <w:spacing w:line="158" w:lineRule="exact"/>
              <w:ind w:left="18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0.93</w:t>
            </w:r>
          </w:p>
        </w:tc>
        <w:tc>
          <w:tcPr>
            <w:tcW w:w="64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312AF77A" w14:textId="77777777" w:rsidR="00632595" w:rsidRDefault="008950A2">
            <w:pPr>
              <w:pStyle w:val="TableParagraph"/>
              <w:spacing w:line="158" w:lineRule="exact"/>
              <w:ind w:left="1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1.02</w:t>
            </w:r>
          </w:p>
        </w:tc>
      </w:tr>
      <w:tr w:rsidR="00632595" w14:paraId="7EF5479E" w14:textId="77777777">
        <w:trPr>
          <w:trHeight w:hRule="exact" w:val="179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2DF2FD2F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5DE7BE1A" w14:textId="77777777" w:rsidR="00632595" w:rsidRDefault="008950A2">
            <w:pPr>
              <w:pStyle w:val="TableParagraph"/>
              <w:spacing w:line="164" w:lineRule="exact"/>
              <w:ind w:right="5"/>
              <w:jc w:val="center"/>
              <w:rPr>
                <w:rFonts w:ascii="Verdana" w:eastAsia="Verdana" w:hAnsi="Verdana" w:cs="Verdana"/>
                <w:sz w:val="10"/>
                <w:szCs w:val="10"/>
              </w:rPr>
            </w:pPr>
            <w:r>
              <w:rPr>
                <w:rFonts w:ascii="Arial" w:hAnsi="Arial"/>
                <w:i/>
                <w:w w:val="105"/>
                <w:sz w:val="15"/>
              </w:rPr>
              <w:t>λ</w:t>
            </w:r>
            <w:r>
              <w:rPr>
                <w:rFonts w:ascii="Verdana" w:hAnsi="Verdana"/>
                <w:w w:val="105"/>
                <w:position w:val="-1"/>
                <w:sz w:val="10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E74D6F8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1.00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0367B4AD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0.99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3C8AF663" w14:textId="77777777" w:rsidR="00632595" w:rsidRDefault="008950A2">
            <w:pPr>
              <w:pStyle w:val="TableParagraph"/>
              <w:spacing w:line="155" w:lineRule="exact"/>
              <w:ind w:left="222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0.93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3A1B0DE1" w14:textId="77777777" w:rsidR="00632595" w:rsidRDefault="008950A2">
            <w:pPr>
              <w:pStyle w:val="TableParagraph"/>
              <w:spacing w:line="155" w:lineRule="exact"/>
              <w:ind w:left="23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1.05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F04961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0.93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2F3BE382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1.05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2793C0D4" w14:textId="77777777" w:rsidR="00632595" w:rsidRDefault="008950A2">
            <w:pPr>
              <w:pStyle w:val="TableParagraph"/>
              <w:spacing w:line="155" w:lineRule="exact"/>
              <w:ind w:left="18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6A594D3F" w14:textId="77777777" w:rsidR="00632595" w:rsidRDefault="008950A2">
            <w:pPr>
              <w:pStyle w:val="TableParagraph"/>
              <w:spacing w:line="155" w:lineRule="exact"/>
              <w:ind w:left="1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1.05</w:t>
            </w:r>
          </w:p>
        </w:tc>
      </w:tr>
      <w:tr w:rsidR="00632595" w14:paraId="054A16EF" w14:textId="77777777">
        <w:trPr>
          <w:trHeight w:hRule="exact" w:val="179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22C98185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277A8E61" w14:textId="77777777" w:rsidR="00632595" w:rsidRDefault="008950A2">
            <w:pPr>
              <w:pStyle w:val="TableParagraph"/>
              <w:spacing w:line="164" w:lineRule="exact"/>
              <w:ind w:right="5"/>
              <w:jc w:val="center"/>
              <w:rPr>
                <w:rFonts w:ascii="Verdana" w:eastAsia="Verdana" w:hAnsi="Verdana" w:cs="Verdana"/>
                <w:sz w:val="10"/>
                <w:szCs w:val="10"/>
              </w:rPr>
            </w:pPr>
            <w:r>
              <w:rPr>
                <w:rFonts w:ascii="Arial" w:hAnsi="Arial"/>
                <w:i/>
                <w:w w:val="105"/>
                <w:sz w:val="15"/>
              </w:rPr>
              <w:t>λ</w:t>
            </w:r>
            <w:r>
              <w:rPr>
                <w:rFonts w:ascii="Verdana" w:hAnsi="Verdana"/>
                <w:w w:val="105"/>
                <w:position w:val="-1"/>
                <w:sz w:val="10"/>
              </w:rPr>
              <w:t>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23B4E885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20.00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6E490284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20.12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01F277BF" w14:textId="77777777" w:rsidR="00632595" w:rsidRDefault="008950A2">
            <w:pPr>
              <w:pStyle w:val="TableParagraph"/>
              <w:spacing w:line="155" w:lineRule="exact"/>
              <w:ind w:left="18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19.83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4DE87C2E" w14:textId="77777777" w:rsidR="00632595" w:rsidRDefault="008950A2">
            <w:pPr>
              <w:pStyle w:val="TableParagraph"/>
              <w:spacing w:line="155" w:lineRule="exact"/>
              <w:ind w:left="1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20.40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F0C77A" w14:textId="77777777" w:rsidR="00632595" w:rsidRDefault="008950A2">
            <w:pPr>
              <w:pStyle w:val="TableParagraph"/>
              <w:spacing w:line="155" w:lineRule="exact"/>
              <w:ind w:left="276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19.83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32219133" w14:textId="77777777" w:rsidR="00632595" w:rsidRDefault="008950A2">
            <w:pPr>
              <w:pStyle w:val="TableParagraph"/>
              <w:spacing w:line="155" w:lineRule="exact"/>
              <w:ind w:left="284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20.43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4CCC315C" w14:textId="77777777" w:rsidR="00632595" w:rsidRDefault="008950A2">
            <w:pPr>
              <w:pStyle w:val="TableParagraph"/>
              <w:spacing w:line="155" w:lineRule="exact"/>
              <w:ind w:left="147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19.83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508E7C79" w14:textId="77777777" w:rsidR="00632595" w:rsidRDefault="008950A2">
            <w:pPr>
              <w:pStyle w:val="TableParagraph"/>
              <w:spacing w:line="155" w:lineRule="exact"/>
              <w:ind w:left="156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20.40</w:t>
            </w:r>
          </w:p>
        </w:tc>
      </w:tr>
      <w:tr w:rsidR="00632595" w14:paraId="37BCEBE1" w14:textId="77777777">
        <w:trPr>
          <w:trHeight w:hRule="exact" w:val="179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65E94A9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7579D5F5" w14:textId="77777777" w:rsidR="00632595" w:rsidRDefault="008950A2">
            <w:pPr>
              <w:pStyle w:val="TableParagraph"/>
              <w:spacing w:line="166" w:lineRule="exact"/>
              <w:ind w:right="5"/>
              <w:jc w:val="center"/>
              <w:rPr>
                <w:rFonts w:ascii="Verdana" w:eastAsia="Verdana" w:hAnsi="Verdana" w:cs="Verdana"/>
                <w:sz w:val="10"/>
                <w:szCs w:val="10"/>
              </w:rPr>
            </w:pPr>
            <w:r>
              <w:rPr>
                <w:rFonts w:ascii="Arial" w:hAnsi="Arial"/>
                <w:i/>
                <w:position w:val="2"/>
                <w:sz w:val="15"/>
              </w:rPr>
              <w:t>γ</w:t>
            </w:r>
            <w:r>
              <w:rPr>
                <w:rFonts w:ascii="Verdana" w:hAnsi="Verdana"/>
                <w:sz w:val="10"/>
              </w:rPr>
              <w:t>1</w:t>
            </w:r>
            <w:r>
              <w:rPr>
                <w:rFonts w:ascii="Arial" w:hAnsi="Arial"/>
                <w:i/>
                <w:sz w:val="10"/>
              </w:rPr>
              <w:t>,</w:t>
            </w:r>
            <w:r>
              <w:rPr>
                <w:rFonts w:ascii="Verdana" w:hAnsi="Verdana"/>
                <w:sz w:val="10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E120B8B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7551B0EE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0.79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59FD87B5" w14:textId="77777777" w:rsidR="00632595" w:rsidRDefault="008950A2">
            <w:pPr>
              <w:pStyle w:val="TableParagraph"/>
              <w:spacing w:line="155" w:lineRule="exact"/>
              <w:ind w:left="222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0.77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6E4BFE4C" w14:textId="77777777" w:rsidR="00632595" w:rsidRDefault="008950A2">
            <w:pPr>
              <w:pStyle w:val="TableParagraph"/>
              <w:spacing w:line="155" w:lineRule="exact"/>
              <w:ind w:left="23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0.82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46797C0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0.77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4535A18D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0.82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3583815B" w14:textId="77777777" w:rsidR="00632595" w:rsidRDefault="008950A2">
            <w:pPr>
              <w:pStyle w:val="TableParagraph"/>
              <w:spacing w:line="155" w:lineRule="exact"/>
              <w:ind w:left="18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0.77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11063F73" w14:textId="77777777" w:rsidR="00632595" w:rsidRDefault="008950A2">
            <w:pPr>
              <w:pStyle w:val="TableParagraph"/>
              <w:spacing w:line="155" w:lineRule="exact"/>
              <w:ind w:left="1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0.82</w:t>
            </w:r>
          </w:p>
        </w:tc>
      </w:tr>
      <w:tr w:rsidR="00632595" w14:paraId="1259FBEA" w14:textId="77777777">
        <w:trPr>
          <w:trHeight w:hRule="exact" w:val="179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5B1ED0E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75E01583" w14:textId="77777777" w:rsidR="00632595" w:rsidRDefault="008950A2">
            <w:pPr>
              <w:pStyle w:val="TableParagraph"/>
              <w:spacing w:line="166" w:lineRule="exact"/>
              <w:ind w:right="5"/>
              <w:jc w:val="center"/>
              <w:rPr>
                <w:rFonts w:ascii="Verdana" w:eastAsia="Verdana" w:hAnsi="Verdana" w:cs="Verdana"/>
                <w:sz w:val="10"/>
                <w:szCs w:val="10"/>
              </w:rPr>
            </w:pPr>
            <w:r>
              <w:rPr>
                <w:rFonts w:ascii="Arial" w:hAnsi="Arial"/>
                <w:i/>
                <w:position w:val="2"/>
                <w:sz w:val="15"/>
              </w:rPr>
              <w:t>γ</w:t>
            </w:r>
            <w:r>
              <w:rPr>
                <w:rFonts w:ascii="Verdana" w:hAnsi="Verdana"/>
                <w:sz w:val="10"/>
              </w:rPr>
              <w:t>2</w:t>
            </w:r>
            <w:r>
              <w:rPr>
                <w:rFonts w:ascii="Arial" w:hAnsi="Arial"/>
                <w:i/>
                <w:sz w:val="10"/>
              </w:rPr>
              <w:t>,</w:t>
            </w:r>
            <w:r>
              <w:rPr>
                <w:rFonts w:ascii="Verdana" w:hAnsi="Verdana"/>
                <w:sz w:val="10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0A64438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7593D51C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0.22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436378ED" w14:textId="77777777" w:rsidR="00632595" w:rsidRDefault="008950A2">
            <w:pPr>
              <w:pStyle w:val="TableParagraph"/>
              <w:spacing w:line="155" w:lineRule="exact"/>
              <w:ind w:left="222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0.20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5A22E959" w14:textId="77777777" w:rsidR="00632595" w:rsidRDefault="008950A2">
            <w:pPr>
              <w:pStyle w:val="TableParagraph"/>
              <w:spacing w:line="155" w:lineRule="exact"/>
              <w:ind w:left="23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0.25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5EDF97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0.20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3AB458AE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0.25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33BAE739" w14:textId="77777777" w:rsidR="00632595" w:rsidRDefault="008950A2">
            <w:pPr>
              <w:pStyle w:val="TableParagraph"/>
              <w:spacing w:line="155" w:lineRule="exact"/>
              <w:ind w:left="18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0.20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244551A5" w14:textId="77777777" w:rsidR="00632595" w:rsidRDefault="008950A2">
            <w:pPr>
              <w:pStyle w:val="TableParagraph"/>
              <w:spacing w:line="155" w:lineRule="exact"/>
              <w:ind w:left="1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0.25</w:t>
            </w:r>
          </w:p>
        </w:tc>
      </w:tr>
      <w:tr w:rsidR="00632595" w14:paraId="37DA366B" w14:textId="77777777">
        <w:trPr>
          <w:trHeight w:hRule="exact" w:val="179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2121F2BD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2E69EF03" w14:textId="77777777" w:rsidR="00632595" w:rsidRDefault="008950A2">
            <w:pPr>
              <w:pStyle w:val="TableParagraph"/>
              <w:spacing w:line="166" w:lineRule="exact"/>
              <w:ind w:right="5"/>
              <w:jc w:val="center"/>
              <w:rPr>
                <w:rFonts w:ascii="Verdana" w:eastAsia="Verdana" w:hAnsi="Verdana" w:cs="Verdana"/>
                <w:sz w:val="10"/>
                <w:szCs w:val="10"/>
              </w:rPr>
            </w:pPr>
            <w:r>
              <w:rPr>
                <w:rFonts w:ascii="Arial" w:hAnsi="Arial"/>
                <w:i/>
                <w:position w:val="2"/>
                <w:sz w:val="15"/>
              </w:rPr>
              <w:t>γ</w:t>
            </w:r>
            <w:r>
              <w:rPr>
                <w:rFonts w:ascii="Verdana" w:hAnsi="Verdana"/>
                <w:sz w:val="10"/>
              </w:rPr>
              <w:t>1</w:t>
            </w:r>
            <w:r>
              <w:rPr>
                <w:rFonts w:ascii="Arial" w:hAnsi="Arial"/>
                <w:i/>
                <w:sz w:val="10"/>
              </w:rPr>
              <w:t>,</w:t>
            </w:r>
            <w:r>
              <w:rPr>
                <w:rFonts w:ascii="Verdana" w:hAnsi="Verdana"/>
                <w:sz w:val="10"/>
              </w:rPr>
              <w:t>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1032254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6048BAFE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0.21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613A913E" w14:textId="77777777" w:rsidR="00632595" w:rsidRDefault="008950A2">
            <w:pPr>
              <w:pStyle w:val="TableParagraph"/>
              <w:spacing w:line="155" w:lineRule="exact"/>
              <w:ind w:left="222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0.18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1EE2D1BD" w14:textId="77777777" w:rsidR="00632595" w:rsidRDefault="008950A2">
            <w:pPr>
              <w:pStyle w:val="TableParagraph"/>
              <w:spacing w:line="155" w:lineRule="exact"/>
              <w:ind w:left="23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0.23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950DCF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0.18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373FA959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0.23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20508B95" w14:textId="77777777" w:rsidR="00632595" w:rsidRDefault="008950A2">
            <w:pPr>
              <w:pStyle w:val="TableParagraph"/>
              <w:spacing w:line="155" w:lineRule="exact"/>
              <w:ind w:left="18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0.18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4D079B36" w14:textId="77777777" w:rsidR="00632595" w:rsidRDefault="008950A2">
            <w:pPr>
              <w:pStyle w:val="TableParagraph"/>
              <w:spacing w:line="155" w:lineRule="exact"/>
              <w:ind w:left="1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0.23</w:t>
            </w:r>
          </w:p>
        </w:tc>
      </w:tr>
      <w:tr w:rsidR="00632595" w14:paraId="10E7A41D" w14:textId="77777777">
        <w:trPr>
          <w:trHeight w:hRule="exact" w:val="179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9666B81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79371C63" w14:textId="77777777" w:rsidR="00632595" w:rsidRDefault="008950A2">
            <w:pPr>
              <w:pStyle w:val="TableParagraph"/>
              <w:spacing w:line="166" w:lineRule="exact"/>
              <w:ind w:right="5"/>
              <w:jc w:val="center"/>
              <w:rPr>
                <w:rFonts w:ascii="Verdana" w:eastAsia="Verdana" w:hAnsi="Verdana" w:cs="Verdana"/>
                <w:sz w:val="10"/>
                <w:szCs w:val="10"/>
              </w:rPr>
            </w:pPr>
            <w:r>
              <w:rPr>
                <w:rFonts w:ascii="Arial" w:hAnsi="Arial"/>
                <w:i/>
                <w:position w:val="2"/>
                <w:sz w:val="15"/>
              </w:rPr>
              <w:t>γ</w:t>
            </w:r>
            <w:r>
              <w:rPr>
                <w:rFonts w:ascii="Verdana" w:hAnsi="Verdana"/>
                <w:sz w:val="10"/>
              </w:rPr>
              <w:t>2</w:t>
            </w:r>
            <w:r>
              <w:rPr>
                <w:rFonts w:ascii="Arial" w:hAnsi="Arial"/>
                <w:i/>
                <w:sz w:val="10"/>
              </w:rPr>
              <w:t>,</w:t>
            </w:r>
            <w:r>
              <w:rPr>
                <w:rFonts w:ascii="Verdana" w:hAnsi="Verdana"/>
                <w:sz w:val="10"/>
              </w:rPr>
              <w:t>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248EAB7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526145EC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0.78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78C44799" w14:textId="77777777" w:rsidR="00632595" w:rsidRDefault="008950A2">
            <w:pPr>
              <w:pStyle w:val="TableParagraph"/>
              <w:spacing w:line="155" w:lineRule="exact"/>
              <w:ind w:left="222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0.75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1CFBA2C2" w14:textId="77777777" w:rsidR="00632595" w:rsidRDefault="008950A2">
            <w:pPr>
              <w:pStyle w:val="TableParagraph"/>
              <w:spacing w:line="155" w:lineRule="exact"/>
              <w:ind w:left="23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0.80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9FAEC9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0.75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15014BB5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0.80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6DC22DCD" w14:textId="77777777" w:rsidR="00632595" w:rsidRDefault="008950A2">
            <w:pPr>
              <w:pStyle w:val="TableParagraph"/>
              <w:spacing w:line="155" w:lineRule="exact"/>
              <w:ind w:left="18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0.75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4D640383" w14:textId="77777777" w:rsidR="00632595" w:rsidRDefault="008950A2">
            <w:pPr>
              <w:pStyle w:val="TableParagraph"/>
              <w:spacing w:line="155" w:lineRule="exact"/>
              <w:ind w:left="1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0.80</w:t>
            </w:r>
          </w:p>
        </w:tc>
      </w:tr>
      <w:tr w:rsidR="00632595" w14:paraId="637CFE47" w14:textId="77777777">
        <w:trPr>
          <w:trHeight w:hRule="exact" w:val="179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218FB91D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21BD5971" w14:textId="77777777" w:rsidR="00632595" w:rsidRDefault="008950A2">
            <w:pPr>
              <w:pStyle w:val="TableParagraph"/>
              <w:spacing w:line="164" w:lineRule="exact"/>
              <w:ind w:right="5"/>
              <w:jc w:val="center"/>
              <w:rPr>
                <w:rFonts w:ascii="Verdana" w:eastAsia="Verdana" w:hAnsi="Verdana" w:cs="Verdana"/>
                <w:sz w:val="10"/>
                <w:szCs w:val="10"/>
              </w:rPr>
            </w:pPr>
            <w:r>
              <w:rPr>
                <w:rFonts w:ascii="Arial" w:hAnsi="Arial"/>
                <w:i/>
                <w:w w:val="95"/>
                <w:sz w:val="15"/>
              </w:rPr>
              <w:t>δ</w:t>
            </w:r>
            <w:r>
              <w:rPr>
                <w:rFonts w:ascii="Verdana" w:hAnsi="Verdana"/>
                <w:w w:val="95"/>
                <w:position w:val="-1"/>
                <w:sz w:val="10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781CF799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0A53A797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0.52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4650FAD6" w14:textId="77777777" w:rsidR="00632595" w:rsidRDefault="00632595"/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2BB3B950" w14:textId="77777777" w:rsidR="00632595" w:rsidRDefault="00632595"/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D8F62D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0.52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2668D419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0.52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1E9D7BF4" w14:textId="77777777" w:rsidR="00632595" w:rsidRDefault="008950A2">
            <w:pPr>
              <w:pStyle w:val="TableParagraph"/>
              <w:spacing w:line="155" w:lineRule="exact"/>
              <w:ind w:left="18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1AA91450" w14:textId="77777777" w:rsidR="00632595" w:rsidRDefault="008950A2">
            <w:pPr>
              <w:pStyle w:val="TableParagraph"/>
              <w:spacing w:line="155" w:lineRule="exact"/>
              <w:ind w:left="1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0.56</w:t>
            </w:r>
          </w:p>
        </w:tc>
      </w:tr>
      <w:tr w:rsidR="00632595" w14:paraId="0A7834F3" w14:textId="77777777">
        <w:trPr>
          <w:trHeight w:hRule="exact" w:val="179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D33D2FE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58323503" w14:textId="77777777" w:rsidR="00632595" w:rsidRDefault="008950A2">
            <w:pPr>
              <w:pStyle w:val="TableParagraph"/>
              <w:spacing w:line="164" w:lineRule="exact"/>
              <w:ind w:right="5"/>
              <w:jc w:val="center"/>
              <w:rPr>
                <w:rFonts w:ascii="Verdana" w:eastAsia="Verdana" w:hAnsi="Verdana" w:cs="Verdana"/>
                <w:sz w:val="10"/>
                <w:szCs w:val="10"/>
              </w:rPr>
            </w:pPr>
            <w:r>
              <w:rPr>
                <w:rFonts w:ascii="Arial" w:hAnsi="Arial"/>
                <w:i/>
                <w:w w:val="95"/>
                <w:sz w:val="15"/>
              </w:rPr>
              <w:t>δ</w:t>
            </w:r>
            <w:r>
              <w:rPr>
                <w:rFonts w:ascii="Verdana" w:hAnsi="Verdana"/>
                <w:w w:val="95"/>
                <w:position w:val="-1"/>
                <w:sz w:val="10"/>
              </w:rPr>
              <w:t>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9288CA8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43A8D755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0.48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3F59AA9A" w14:textId="77777777" w:rsidR="00632595" w:rsidRDefault="00632595"/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6DF29DCD" w14:textId="77777777" w:rsidR="00632595" w:rsidRDefault="00632595"/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9CA2BC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0.48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071BB116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0.48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4C65419A" w14:textId="77777777" w:rsidR="00632595" w:rsidRDefault="008950A2">
            <w:pPr>
              <w:pStyle w:val="TableParagraph"/>
              <w:spacing w:line="155" w:lineRule="exact"/>
              <w:ind w:left="18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63929C04" w14:textId="77777777" w:rsidR="00632595" w:rsidRDefault="008950A2">
            <w:pPr>
              <w:pStyle w:val="TableParagraph"/>
              <w:spacing w:line="155" w:lineRule="exact"/>
              <w:ind w:left="1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0.52</w:t>
            </w:r>
          </w:p>
        </w:tc>
      </w:tr>
      <w:tr w:rsidR="00632595" w14:paraId="657C46E1" w14:textId="77777777">
        <w:trPr>
          <w:trHeight w:hRule="exact" w:val="179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0940C8B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0AB2082A" w14:textId="77777777" w:rsidR="00632595" w:rsidRDefault="008950A2">
            <w:pPr>
              <w:pStyle w:val="TableParagraph"/>
              <w:spacing w:line="164" w:lineRule="exact"/>
              <w:ind w:right="5"/>
              <w:jc w:val="center"/>
              <w:rPr>
                <w:rFonts w:ascii="Verdana" w:eastAsia="Verdana" w:hAnsi="Verdana" w:cs="Verdana"/>
                <w:sz w:val="10"/>
                <w:szCs w:val="10"/>
              </w:rPr>
            </w:pPr>
            <w:r>
              <w:rPr>
                <w:rFonts w:ascii="Arial" w:hAnsi="Arial"/>
                <w:i/>
                <w:w w:val="105"/>
                <w:sz w:val="15"/>
              </w:rPr>
              <w:t>λ</w:t>
            </w:r>
            <w:r>
              <w:rPr>
                <w:rFonts w:ascii="Verdana" w:hAnsi="Verdana"/>
                <w:w w:val="105"/>
                <w:position w:val="-1"/>
                <w:sz w:val="10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6AEFFAAA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1.00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13702992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0.96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50F78966" w14:textId="77777777" w:rsidR="00632595" w:rsidRDefault="008950A2">
            <w:pPr>
              <w:pStyle w:val="TableParagraph"/>
              <w:spacing w:line="155" w:lineRule="exact"/>
              <w:ind w:left="222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0.88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435EF335" w14:textId="77777777" w:rsidR="00632595" w:rsidRDefault="008950A2">
            <w:pPr>
              <w:pStyle w:val="TableParagraph"/>
              <w:spacing w:line="155" w:lineRule="exact"/>
              <w:ind w:left="23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1.04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CA51A56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0.88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54F0262A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1.03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1BF4F9B1" w14:textId="77777777" w:rsidR="00632595" w:rsidRDefault="008950A2">
            <w:pPr>
              <w:pStyle w:val="TableParagraph"/>
              <w:spacing w:line="155" w:lineRule="exact"/>
              <w:ind w:left="18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0.88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201BCC60" w14:textId="77777777" w:rsidR="00632595" w:rsidRDefault="008950A2">
            <w:pPr>
              <w:pStyle w:val="TableParagraph"/>
              <w:spacing w:line="155" w:lineRule="exact"/>
              <w:ind w:left="1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1.04</w:t>
            </w:r>
          </w:p>
        </w:tc>
      </w:tr>
      <w:tr w:rsidR="00632595" w14:paraId="31C843E3" w14:textId="77777777">
        <w:trPr>
          <w:trHeight w:hRule="exact" w:val="179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BB814EE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1007DD95" w14:textId="77777777" w:rsidR="00632595" w:rsidRDefault="008950A2">
            <w:pPr>
              <w:pStyle w:val="TableParagraph"/>
              <w:spacing w:line="164" w:lineRule="exact"/>
              <w:ind w:right="5"/>
              <w:jc w:val="center"/>
              <w:rPr>
                <w:rFonts w:ascii="Verdana" w:eastAsia="Verdana" w:hAnsi="Verdana" w:cs="Verdana"/>
                <w:sz w:val="10"/>
                <w:szCs w:val="10"/>
              </w:rPr>
            </w:pPr>
            <w:r>
              <w:rPr>
                <w:rFonts w:ascii="Arial" w:hAnsi="Arial"/>
                <w:i/>
                <w:w w:val="105"/>
                <w:sz w:val="15"/>
              </w:rPr>
              <w:t>λ</w:t>
            </w:r>
            <w:r>
              <w:rPr>
                <w:rFonts w:ascii="Verdana" w:hAnsi="Verdana"/>
                <w:w w:val="105"/>
                <w:position w:val="-1"/>
                <w:sz w:val="10"/>
              </w:rPr>
              <w:t>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8CC5EFE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10.50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73650326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10.30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0536B096" w14:textId="77777777" w:rsidR="00632595" w:rsidRDefault="008950A2">
            <w:pPr>
              <w:pStyle w:val="TableParagraph"/>
              <w:spacing w:line="155" w:lineRule="exact"/>
              <w:ind w:left="18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10.03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1E210DA3" w14:textId="77777777" w:rsidR="00632595" w:rsidRDefault="008950A2">
            <w:pPr>
              <w:pStyle w:val="TableParagraph"/>
              <w:spacing w:line="155" w:lineRule="exact"/>
              <w:ind w:left="1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10.58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14E0F5" w14:textId="77777777" w:rsidR="00632595" w:rsidRDefault="008950A2">
            <w:pPr>
              <w:pStyle w:val="TableParagraph"/>
              <w:spacing w:line="155" w:lineRule="exact"/>
              <w:ind w:left="276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10.04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3D07006E" w14:textId="77777777" w:rsidR="00632595" w:rsidRDefault="008950A2">
            <w:pPr>
              <w:pStyle w:val="TableParagraph"/>
              <w:spacing w:line="155" w:lineRule="exact"/>
              <w:ind w:left="284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10.58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50A84551" w14:textId="77777777" w:rsidR="00632595" w:rsidRDefault="008950A2">
            <w:pPr>
              <w:pStyle w:val="TableParagraph"/>
              <w:spacing w:line="155" w:lineRule="exact"/>
              <w:ind w:left="147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10.03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62780798" w14:textId="77777777" w:rsidR="00632595" w:rsidRDefault="008950A2">
            <w:pPr>
              <w:pStyle w:val="TableParagraph"/>
              <w:spacing w:line="155" w:lineRule="exact"/>
              <w:ind w:left="156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10.58</w:t>
            </w:r>
          </w:p>
        </w:tc>
      </w:tr>
      <w:tr w:rsidR="00632595" w14:paraId="62590A1D" w14:textId="77777777">
        <w:trPr>
          <w:trHeight w:hRule="exact" w:val="179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AE123FE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5A2EC0E1" w14:textId="77777777" w:rsidR="00632595" w:rsidRDefault="008950A2">
            <w:pPr>
              <w:pStyle w:val="TableParagraph"/>
              <w:spacing w:line="164" w:lineRule="exact"/>
              <w:ind w:right="5"/>
              <w:jc w:val="center"/>
              <w:rPr>
                <w:rFonts w:ascii="Verdana" w:eastAsia="Verdana" w:hAnsi="Verdana" w:cs="Verdana"/>
                <w:sz w:val="10"/>
                <w:szCs w:val="10"/>
              </w:rPr>
            </w:pPr>
            <w:r>
              <w:rPr>
                <w:rFonts w:ascii="Arial" w:hAnsi="Arial"/>
                <w:i/>
                <w:w w:val="105"/>
                <w:sz w:val="15"/>
              </w:rPr>
              <w:t>λ</w:t>
            </w:r>
            <w:r>
              <w:rPr>
                <w:rFonts w:ascii="Verdana" w:hAnsi="Verdana"/>
                <w:w w:val="105"/>
                <w:position w:val="-1"/>
                <w:sz w:val="10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4EAA7072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20.00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7BA8B727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20.16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12874909" w14:textId="77777777" w:rsidR="00632595" w:rsidRDefault="008950A2">
            <w:pPr>
              <w:pStyle w:val="TableParagraph"/>
              <w:spacing w:line="155" w:lineRule="exact"/>
              <w:ind w:left="18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19.77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6B09871A" w14:textId="77777777" w:rsidR="00632595" w:rsidRDefault="008950A2">
            <w:pPr>
              <w:pStyle w:val="TableParagraph"/>
              <w:spacing w:line="155" w:lineRule="exact"/>
              <w:ind w:left="1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20.56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790F06C" w14:textId="77777777" w:rsidR="00632595" w:rsidRDefault="008950A2">
            <w:pPr>
              <w:pStyle w:val="TableParagraph"/>
              <w:spacing w:line="155" w:lineRule="exact"/>
              <w:ind w:left="276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19.75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3E64425D" w14:textId="77777777" w:rsidR="00632595" w:rsidRDefault="008950A2">
            <w:pPr>
              <w:pStyle w:val="TableParagraph"/>
              <w:spacing w:line="155" w:lineRule="exact"/>
              <w:ind w:left="284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20.55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2752CF8A" w14:textId="77777777" w:rsidR="00632595" w:rsidRDefault="008950A2">
            <w:pPr>
              <w:pStyle w:val="TableParagraph"/>
              <w:spacing w:line="155" w:lineRule="exact"/>
              <w:ind w:left="147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19.77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2EF0AE3C" w14:textId="77777777" w:rsidR="00632595" w:rsidRDefault="008950A2">
            <w:pPr>
              <w:pStyle w:val="TableParagraph"/>
              <w:spacing w:line="155" w:lineRule="exact"/>
              <w:ind w:left="156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20.56</w:t>
            </w:r>
          </w:p>
        </w:tc>
      </w:tr>
      <w:tr w:rsidR="00632595" w14:paraId="52D7E1FC" w14:textId="77777777">
        <w:trPr>
          <w:trHeight w:hRule="exact" w:val="179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CE5DDF8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698127FE" w14:textId="77777777" w:rsidR="00632595" w:rsidRDefault="008950A2">
            <w:pPr>
              <w:pStyle w:val="TableParagraph"/>
              <w:spacing w:line="166" w:lineRule="exact"/>
              <w:ind w:right="5"/>
              <w:jc w:val="center"/>
              <w:rPr>
                <w:rFonts w:ascii="Verdana" w:eastAsia="Verdana" w:hAnsi="Verdana" w:cs="Verdana"/>
                <w:sz w:val="10"/>
                <w:szCs w:val="10"/>
              </w:rPr>
            </w:pPr>
            <w:r>
              <w:rPr>
                <w:rFonts w:ascii="Arial" w:hAnsi="Arial"/>
                <w:i/>
                <w:position w:val="2"/>
                <w:sz w:val="15"/>
              </w:rPr>
              <w:t>γ</w:t>
            </w:r>
            <w:r>
              <w:rPr>
                <w:rFonts w:ascii="Verdana" w:hAnsi="Verdana"/>
                <w:sz w:val="10"/>
              </w:rPr>
              <w:t>1</w:t>
            </w:r>
            <w:r>
              <w:rPr>
                <w:rFonts w:ascii="Arial" w:hAnsi="Arial"/>
                <w:i/>
                <w:sz w:val="10"/>
              </w:rPr>
              <w:t>,</w:t>
            </w:r>
            <w:r>
              <w:rPr>
                <w:rFonts w:ascii="Verdana" w:hAnsi="Verdana"/>
                <w:sz w:val="10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AE81E42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55DD7B6E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0.81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2CD5004E" w14:textId="77777777" w:rsidR="00632595" w:rsidRDefault="008950A2">
            <w:pPr>
              <w:pStyle w:val="TableParagraph"/>
              <w:spacing w:line="155" w:lineRule="exact"/>
              <w:ind w:left="222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0.77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027985E8" w14:textId="77777777" w:rsidR="00632595" w:rsidRDefault="008950A2">
            <w:pPr>
              <w:pStyle w:val="TableParagraph"/>
              <w:spacing w:line="155" w:lineRule="exact"/>
              <w:ind w:left="23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0.85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B12D965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0.78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6D2AAF70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0.84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199951EB" w14:textId="77777777" w:rsidR="00632595" w:rsidRDefault="008950A2">
            <w:pPr>
              <w:pStyle w:val="TableParagraph"/>
              <w:spacing w:line="155" w:lineRule="exact"/>
              <w:ind w:left="18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0.78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29E860D7" w14:textId="77777777" w:rsidR="00632595" w:rsidRDefault="008950A2">
            <w:pPr>
              <w:pStyle w:val="TableParagraph"/>
              <w:spacing w:line="155" w:lineRule="exact"/>
              <w:ind w:left="1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0.84</w:t>
            </w:r>
          </w:p>
        </w:tc>
      </w:tr>
      <w:tr w:rsidR="00632595" w14:paraId="6270B8BF" w14:textId="77777777">
        <w:trPr>
          <w:trHeight w:hRule="exact" w:val="179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3F055E22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4BF9132C" w14:textId="77777777" w:rsidR="00632595" w:rsidRDefault="008950A2">
            <w:pPr>
              <w:pStyle w:val="TableParagraph"/>
              <w:spacing w:line="166" w:lineRule="exact"/>
              <w:ind w:right="5"/>
              <w:jc w:val="center"/>
              <w:rPr>
                <w:rFonts w:ascii="Verdana" w:eastAsia="Verdana" w:hAnsi="Verdana" w:cs="Verdana"/>
                <w:sz w:val="10"/>
                <w:szCs w:val="10"/>
              </w:rPr>
            </w:pPr>
            <w:r>
              <w:rPr>
                <w:rFonts w:ascii="Arial" w:hAnsi="Arial"/>
                <w:i/>
                <w:position w:val="2"/>
                <w:sz w:val="15"/>
              </w:rPr>
              <w:t>γ</w:t>
            </w:r>
            <w:r>
              <w:rPr>
                <w:rFonts w:ascii="Verdana" w:hAnsi="Verdana"/>
                <w:sz w:val="10"/>
              </w:rPr>
              <w:t>2</w:t>
            </w:r>
            <w:r>
              <w:rPr>
                <w:rFonts w:ascii="Arial" w:hAnsi="Arial"/>
                <w:i/>
                <w:sz w:val="10"/>
              </w:rPr>
              <w:t>,</w:t>
            </w:r>
            <w:r>
              <w:rPr>
                <w:rFonts w:ascii="Verdana" w:hAnsi="Verdana"/>
                <w:sz w:val="10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2D614A24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086601AD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0.09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4C5AFEF9" w14:textId="77777777" w:rsidR="00632595" w:rsidRDefault="008950A2">
            <w:pPr>
              <w:pStyle w:val="TableParagraph"/>
              <w:spacing w:line="155" w:lineRule="exact"/>
              <w:ind w:left="222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0.07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59F467FA" w14:textId="77777777" w:rsidR="00632595" w:rsidRDefault="008950A2">
            <w:pPr>
              <w:pStyle w:val="TableParagraph"/>
              <w:spacing w:line="155" w:lineRule="exact"/>
              <w:ind w:left="23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0.11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045D3A4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0.07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61D4EAAE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0.11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403C0694" w14:textId="77777777" w:rsidR="00632595" w:rsidRDefault="008950A2">
            <w:pPr>
              <w:pStyle w:val="TableParagraph"/>
              <w:spacing w:line="155" w:lineRule="exact"/>
              <w:ind w:left="18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0.06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59D52EC9" w14:textId="77777777" w:rsidR="00632595" w:rsidRDefault="008950A2">
            <w:pPr>
              <w:pStyle w:val="TableParagraph"/>
              <w:spacing w:line="155" w:lineRule="exact"/>
              <w:ind w:left="1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0.11</w:t>
            </w:r>
          </w:p>
        </w:tc>
      </w:tr>
      <w:tr w:rsidR="00632595" w14:paraId="17B1F526" w14:textId="77777777">
        <w:trPr>
          <w:trHeight w:hRule="exact" w:val="179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96C6E86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6FD8DD2C" w14:textId="77777777" w:rsidR="00632595" w:rsidRDefault="008950A2">
            <w:pPr>
              <w:pStyle w:val="TableParagraph"/>
              <w:spacing w:line="166" w:lineRule="exact"/>
              <w:ind w:right="5"/>
              <w:jc w:val="center"/>
              <w:rPr>
                <w:rFonts w:ascii="Verdana" w:eastAsia="Verdana" w:hAnsi="Verdana" w:cs="Verdana"/>
                <w:sz w:val="10"/>
                <w:szCs w:val="10"/>
              </w:rPr>
            </w:pPr>
            <w:r>
              <w:rPr>
                <w:rFonts w:ascii="Arial" w:hAnsi="Arial"/>
                <w:i/>
                <w:position w:val="2"/>
                <w:sz w:val="15"/>
              </w:rPr>
              <w:t>γ</w:t>
            </w:r>
            <w:r>
              <w:rPr>
                <w:rFonts w:ascii="Verdana" w:hAnsi="Verdana"/>
                <w:sz w:val="10"/>
              </w:rPr>
              <w:t>3</w:t>
            </w:r>
            <w:r>
              <w:rPr>
                <w:rFonts w:ascii="Arial" w:hAnsi="Arial"/>
                <w:i/>
                <w:sz w:val="10"/>
              </w:rPr>
              <w:t>,</w:t>
            </w:r>
            <w:r>
              <w:rPr>
                <w:rFonts w:ascii="Verdana" w:hAnsi="Verdana"/>
                <w:sz w:val="10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6DA9E0A9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291CA104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0.10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4A59E667" w14:textId="77777777" w:rsidR="00632595" w:rsidRDefault="008950A2">
            <w:pPr>
              <w:pStyle w:val="TableParagraph"/>
              <w:spacing w:line="155" w:lineRule="exact"/>
              <w:ind w:left="222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0.08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75E8CFFC" w14:textId="77777777" w:rsidR="00632595" w:rsidRDefault="008950A2">
            <w:pPr>
              <w:pStyle w:val="TableParagraph"/>
              <w:spacing w:line="155" w:lineRule="exact"/>
              <w:ind w:left="23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0.12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F7FFD31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0.07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6C212A5F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0.12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4F637C2A" w14:textId="77777777" w:rsidR="00632595" w:rsidRDefault="008950A2">
            <w:pPr>
              <w:pStyle w:val="TableParagraph"/>
              <w:spacing w:line="155" w:lineRule="exact"/>
              <w:ind w:left="18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0.07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369F48A0" w14:textId="77777777" w:rsidR="00632595" w:rsidRDefault="008950A2">
            <w:pPr>
              <w:pStyle w:val="TableParagraph"/>
              <w:spacing w:line="155" w:lineRule="exact"/>
              <w:ind w:left="1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0.12</w:t>
            </w:r>
          </w:p>
        </w:tc>
      </w:tr>
      <w:tr w:rsidR="00632595" w14:paraId="11EF0381" w14:textId="77777777">
        <w:trPr>
          <w:trHeight w:hRule="exact" w:val="179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2116702C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74DA18C1" w14:textId="77777777" w:rsidR="00632595" w:rsidRDefault="008950A2">
            <w:pPr>
              <w:pStyle w:val="TableParagraph"/>
              <w:spacing w:line="166" w:lineRule="exact"/>
              <w:ind w:right="5"/>
              <w:jc w:val="center"/>
              <w:rPr>
                <w:rFonts w:ascii="Verdana" w:eastAsia="Verdana" w:hAnsi="Verdana" w:cs="Verdana"/>
                <w:sz w:val="10"/>
                <w:szCs w:val="10"/>
              </w:rPr>
            </w:pPr>
            <w:r>
              <w:rPr>
                <w:rFonts w:ascii="Arial" w:hAnsi="Arial"/>
                <w:i/>
                <w:position w:val="2"/>
                <w:sz w:val="15"/>
              </w:rPr>
              <w:t>γ</w:t>
            </w:r>
            <w:r>
              <w:rPr>
                <w:rFonts w:ascii="Verdana" w:hAnsi="Verdana"/>
                <w:sz w:val="10"/>
              </w:rPr>
              <w:t>1</w:t>
            </w:r>
            <w:r>
              <w:rPr>
                <w:rFonts w:ascii="Arial" w:hAnsi="Arial"/>
                <w:i/>
                <w:sz w:val="10"/>
              </w:rPr>
              <w:t>,</w:t>
            </w:r>
            <w:r>
              <w:rPr>
                <w:rFonts w:ascii="Verdana" w:hAnsi="Verdana"/>
                <w:sz w:val="10"/>
              </w:rPr>
              <w:t>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6DF49CF8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5C36D5D8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0.09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3EB6B422" w14:textId="77777777" w:rsidR="00632595" w:rsidRDefault="008950A2">
            <w:pPr>
              <w:pStyle w:val="TableParagraph"/>
              <w:spacing w:line="155" w:lineRule="exact"/>
              <w:ind w:left="222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0.07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02294F14" w14:textId="77777777" w:rsidR="00632595" w:rsidRDefault="008950A2">
            <w:pPr>
              <w:pStyle w:val="TableParagraph"/>
              <w:spacing w:line="155" w:lineRule="exact"/>
              <w:ind w:left="23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0.11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CB53C3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0.06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64591ABC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0.11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4963864A" w14:textId="77777777" w:rsidR="00632595" w:rsidRDefault="008950A2">
            <w:pPr>
              <w:pStyle w:val="TableParagraph"/>
              <w:spacing w:line="155" w:lineRule="exact"/>
              <w:ind w:left="18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0.06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0A2393F0" w14:textId="77777777" w:rsidR="00632595" w:rsidRDefault="008950A2">
            <w:pPr>
              <w:pStyle w:val="TableParagraph"/>
              <w:spacing w:line="155" w:lineRule="exact"/>
              <w:ind w:left="1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0.11</w:t>
            </w:r>
          </w:p>
        </w:tc>
      </w:tr>
      <w:tr w:rsidR="00632595" w14:paraId="227DE1FC" w14:textId="77777777">
        <w:trPr>
          <w:trHeight w:hRule="exact" w:val="179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96630E0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006DC005" w14:textId="77777777" w:rsidR="00632595" w:rsidRDefault="008950A2">
            <w:pPr>
              <w:pStyle w:val="TableParagraph"/>
              <w:spacing w:line="166" w:lineRule="exact"/>
              <w:ind w:right="5"/>
              <w:jc w:val="center"/>
              <w:rPr>
                <w:rFonts w:ascii="Verdana" w:eastAsia="Verdana" w:hAnsi="Verdana" w:cs="Verdana"/>
                <w:sz w:val="10"/>
                <w:szCs w:val="10"/>
              </w:rPr>
            </w:pPr>
            <w:r>
              <w:rPr>
                <w:rFonts w:ascii="Arial" w:hAnsi="Arial"/>
                <w:i/>
                <w:position w:val="2"/>
                <w:sz w:val="15"/>
              </w:rPr>
              <w:t>γ</w:t>
            </w:r>
            <w:r>
              <w:rPr>
                <w:rFonts w:ascii="Verdana" w:hAnsi="Verdana"/>
                <w:sz w:val="10"/>
              </w:rPr>
              <w:t>2</w:t>
            </w:r>
            <w:r>
              <w:rPr>
                <w:rFonts w:ascii="Arial" w:hAnsi="Arial"/>
                <w:i/>
                <w:sz w:val="10"/>
              </w:rPr>
              <w:t>,</w:t>
            </w:r>
            <w:r>
              <w:rPr>
                <w:rFonts w:ascii="Verdana" w:hAnsi="Verdana"/>
                <w:sz w:val="10"/>
              </w:rPr>
              <w:t>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0D6C2D9A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0A1E1FC0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0.83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40B4CD92" w14:textId="77777777" w:rsidR="00632595" w:rsidRDefault="008950A2">
            <w:pPr>
              <w:pStyle w:val="TableParagraph"/>
              <w:spacing w:line="155" w:lineRule="exact"/>
              <w:ind w:left="222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0.79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733F40CD" w14:textId="77777777" w:rsidR="00632595" w:rsidRDefault="008950A2">
            <w:pPr>
              <w:pStyle w:val="TableParagraph"/>
              <w:spacing w:line="155" w:lineRule="exact"/>
              <w:ind w:left="23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0.87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CA5EA10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0.80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64114FBC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0.86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072CDD08" w14:textId="77777777" w:rsidR="00632595" w:rsidRDefault="008950A2">
            <w:pPr>
              <w:pStyle w:val="TableParagraph"/>
              <w:spacing w:line="155" w:lineRule="exact"/>
              <w:ind w:left="18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0.80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5F282770" w14:textId="77777777" w:rsidR="00632595" w:rsidRDefault="008950A2">
            <w:pPr>
              <w:pStyle w:val="TableParagraph"/>
              <w:spacing w:line="155" w:lineRule="exact"/>
              <w:ind w:left="1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0.86</w:t>
            </w:r>
          </w:p>
        </w:tc>
      </w:tr>
      <w:tr w:rsidR="00632595" w14:paraId="2F3814A1" w14:textId="77777777">
        <w:trPr>
          <w:trHeight w:hRule="exact" w:val="179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52534268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5F278305" w14:textId="77777777" w:rsidR="00632595" w:rsidRDefault="008950A2">
            <w:pPr>
              <w:pStyle w:val="TableParagraph"/>
              <w:spacing w:line="166" w:lineRule="exact"/>
              <w:ind w:right="5"/>
              <w:jc w:val="center"/>
              <w:rPr>
                <w:rFonts w:ascii="Verdana" w:eastAsia="Verdana" w:hAnsi="Verdana" w:cs="Verdana"/>
                <w:sz w:val="10"/>
                <w:szCs w:val="10"/>
              </w:rPr>
            </w:pPr>
            <w:r>
              <w:rPr>
                <w:rFonts w:ascii="Arial" w:hAnsi="Arial"/>
                <w:i/>
                <w:position w:val="2"/>
                <w:sz w:val="15"/>
              </w:rPr>
              <w:t>γ</w:t>
            </w:r>
            <w:r>
              <w:rPr>
                <w:rFonts w:ascii="Verdana" w:hAnsi="Verdana"/>
                <w:sz w:val="10"/>
              </w:rPr>
              <w:t>3</w:t>
            </w:r>
            <w:r>
              <w:rPr>
                <w:rFonts w:ascii="Arial" w:hAnsi="Arial"/>
                <w:i/>
                <w:sz w:val="10"/>
              </w:rPr>
              <w:t>,</w:t>
            </w:r>
            <w:r>
              <w:rPr>
                <w:rFonts w:ascii="Verdana" w:hAnsi="Verdana"/>
                <w:sz w:val="10"/>
              </w:rPr>
              <w:t>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09DA3E99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14A016A7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0.10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5C91B871" w14:textId="77777777" w:rsidR="00632595" w:rsidRDefault="008950A2">
            <w:pPr>
              <w:pStyle w:val="TableParagraph"/>
              <w:spacing w:line="155" w:lineRule="exact"/>
              <w:ind w:left="222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0.08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5D5DB498" w14:textId="77777777" w:rsidR="00632595" w:rsidRDefault="008950A2">
            <w:pPr>
              <w:pStyle w:val="TableParagraph"/>
              <w:spacing w:line="155" w:lineRule="exact"/>
              <w:ind w:left="23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0.13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E61A7C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0.08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0C92FD23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0.13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7E05E561" w14:textId="77777777" w:rsidR="00632595" w:rsidRDefault="008950A2">
            <w:pPr>
              <w:pStyle w:val="TableParagraph"/>
              <w:spacing w:line="155" w:lineRule="exact"/>
              <w:ind w:left="18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0.08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433DA6E2" w14:textId="77777777" w:rsidR="00632595" w:rsidRDefault="008950A2">
            <w:pPr>
              <w:pStyle w:val="TableParagraph"/>
              <w:spacing w:line="155" w:lineRule="exact"/>
              <w:ind w:left="1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0.13</w:t>
            </w:r>
          </w:p>
        </w:tc>
      </w:tr>
      <w:tr w:rsidR="00632595" w14:paraId="3BDAC45E" w14:textId="77777777">
        <w:trPr>
          <w:trHeight w:hRule="exact" w:val="179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57C26E1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56EC36AA" w14:textId="77777777" w:rsidR="00632595" w:rsidRDefault="008950A2">
            <w:pPr>
              <w:pStyle w:val="TableParagraph"/>
              <w:spacing w:line="166" w:lineRule="exact"/>
              <w:ind w:right="5"/>
              <w:jc w:val="center"/>
              <w:rPr>
                <w:rFonts w:ascii="Verdana" w:eastAsia="Verdana" w:hAnsi="Verdana" w:cs="Verdana"/>
                <w:sz w:val="10"/>
                <w:szCs w:val="10"/>
              </w:rPr>
            </w:pPr>
            <w:r>
              <w:rPr>
                <w:rFonts w:ascii="Arial" w:hAnsi="Arial"/>
                <w:i/>
                <w:position w:val="2"/>
                <w:sz w:val="15"/>
              </w:rPr>
              <w:t>γ</w:t>
            </w:r>
            <w:r>
              <w:rPr>
                <w:rFonts w:ascii="Verdana" w:hAnsi="Verdana"/>
                <w:sz w:val="10"/>
              </w:rPr>
              <w:t>1</w:t>
            </w:r>
            <w:r>
              <w:rPr>
                <w:rFonts w:ascii="Arial" w:hAnsi="Arial"/>
                <w:i/>
                <w:sz w:val="10"/>
              </w:rPr>
              <w:t>,</w:t>
            </w:r>
            <w:r>
              <w:rPr>
                <w:rFonts w:ascii="Verdana" w:hAnsi="Verdana"/>
                <w:sz w:val="10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EFA090D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193A03C7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0.10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61AFAAC7" w14:textId="77777777" w:rsidR="00632595" w:rsidRDefault="008950A2">
            <w:pPr>
              <w:pStyle w:val="TableParagraph"/>
              <w:spacing w:line="155" w:lineRule="exact"/>
              <w:ind w:left="222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0.08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2B378B0E" w14:textId="77777777" w:rsidR="00632595" w:rsidRDefault="008950A2">
            <w:pPr>
              <w:pStyle w:val="TableParagraph"/>
              <w:spacing w:line="155" w:lineRule="exact"/>
              <w:ind w:left="23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0.13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DE6E1B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0.08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4C32C95D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0.13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5363E088" w14:textId="77777777" w:rsidR="00632595" w:rsidRDefault="008950A2">
            <w:pPr>
              <w:pStyle w:val="TableParagraph"/>
              <w:spacing w:line="155" w:lineRule="exact"/>
              <w:ind w:left="18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0.08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39A9A2E3" w14:textId="77777777" w:rsidR="00632595" w:rsidRDefault="008950A2">
            <w:pPr>
              <w:pStyle w:val="TableParagraph"/>
              <w:spacing w:line="155" w:lineRule="exact"/>
              <w:ind w:left="1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0.13</w:t>
            </w:r>
          </w:p>
        </w:tc>
      </w:tr>
      <w:tr w:rsidR="00632595" w14:paraId="121B2BA3" w14:textId="77777777">
        <w:trPr>
          <w:trHeight w:hRule="exact" w:val="179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52AC252F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311B7084" w14:textId="77777777" w:rsidR="00632595" w:rsidRDefault="008950A2">
            <w:pPr>
              <w:pStyle w:val="TableParagraph"/>
              <w:spacing w:line="166" w:lineRule="exact"/>
              <w:ind w:right="5"/>
              <w:jc w:val="center"/>
              <w:rPr>
                <w:rFonts w:ascii="Verdana" w:eastAsia="Verdana" w:hAnsi="Verdana" w:cs="Verdana"/>
                <w:sz w:val="10"/>
                <w:szCs w:val="10"/>
              </w:rPr>
            </w:pPr>
            <w:r>
              <w:rPr>
                <w:rFonts w:ascii="Arial" w:hAnsi="Arial"/>
                <w:i/>
                <w:position w:val="2"/>
                <w:sz w:val="15"/>
              </w:rPr>
              <w:t>γ</w:t>
            </w:r>
            <w:r>
              <w:rPr>
                <w:rFonts w:ascii="Verdana" w:hAnsi="Verdana"/>
                <w:sz w:val="10"/>
              </w:rPr>
              <w:t>2</w:t>
            </w:r>
            <w:r>
              <w:rPr>
                <w:rFonts w:ascii="Arial" w:hAnsi="Arial"/>
                <w:i/>
                <w:sz w:val="10"/>
              </w:rPr>
              <w:t>,</w:t>
            </w:r>
            <w:r>
              <w:rPr>
                <w:rFonts w:ascii="Verdana" w:hAnsi="Verdana"/>
                <w:sz w:val="10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04B835C6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29F39ACA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0.09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0185F128" w14:textId="77777777" w:rsidR="00632595" w:rsidRDefault="008950A2">
            <w:pPr>
              <w:pStyle w:val="TableParagraph"/>
              <w:spacing w:line="155" w:lineRule="exact"/>
              <w:ind w:left="222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0.07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0A8140BC" w14:textId="77777777" w:rsidR="00632595" w:rsidRDefault="008950A2">
            <w:pPr>
              <w:pStyle w:val="TableParagraph"/>
              <w:spacing w:line="155" w:lineRule="exact"/>
              <w:ind w:left="23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0.11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B9D1E6D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0.06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75A50E6E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0.11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58277773" w14:textId="77777777" w:rsidR="00632595" w:rsidRDefault="008950A2">
            <w:pPr>
              <w:pStyle w:val="TableParagraph"/>
              <w:spacing w:line="155" w:lineRule="exact"/>
              <w:ind w:left="18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0.06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7D1E6525" w14:textId="77777777" w:rsidR="00632595" w:rsidRDefault="008950A2">
            <w:pPr>
              <w:pStyle w:val="TableParagraph"/>
              <w:spacing w:line="155" w:lineRule="exact"/>
              <w:ind w:left="1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0.11</w:t>
            </w:r>
          </w:p>
        </w:tc>
      </w:tr>
      <w:tr w:rsidR="00632595" w14:paraId="70F56545" w14:textId="77777777">
        <w:trPr>
          <w:trHeight w:hRule="exact" w:val="179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3765D4F9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58A8163E" w14:textId="77777777" w:rsidR="00632595" w:rsidRDefault="008950A2">
            <w:pPr>
              <w:pStyle w:val="TableParagraph"/>
              <w:spacing w:line="166" w:lineRule="exact"/>
              <w:ind w:right="5"/>
              <w:jc w:val="center"/>
              <w:rPr>
                <w:rFonts w:ascii="Verdana" w:eastAsia="Verdana" w:hAnsi="Verdana" w:cs="Verdana"/>
                <w:sz w:val="10"/>
                <w:szCs w:val="10"/>
              </w:rPr>
            </w:pPr>
            <w:r>
              <w:rPr>
                <w:rFonts w:ascii="Arial" w:hAnsi="Arial"/>
                <w:i/>
                <w:position w:val="2"/>
                <w:sz w:val="15"/>
              </w:rPr>
              <w:t>γ</w:t>
            </w:r>
            <w:r>
              <w:rPr>
                <w:rFonts w:ascii="Verdana" w:hAnsi="Verdana"/>
                <w:sz w:val="10"/>
              </w:rPr>
              <w:t>3</w:t>
            </w:r>
            <w:r>
              <w:rPr>
                <w:rFonts w:ascii="Arial" w:hAnsi="Arial"/>
                <w:i/>
                <w:sz w:val="10"/>
              </w:rPr>
              <w:t>,</w:t>
            </w:r>
            <w:r>
              <w:rPr>
                <w:rFonts w:ascii="Verdana" w:hAnsi="Verdana"/>
                <w:sz w:val="10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436A34CC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5C783BA4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0.80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0B94F200" w14:textId="77777777" w:rsidR="00632595" w:rsidRDefault="008950A2">
            <w:pPr>
              <w:pStyle w:val="TableParagraph"/>
              <w:spacing w:line="155" w:lineRule="exact"/>
              <w:ind w:left="222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0.75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6C14A14B" w14:textId="77777777" w:rsidR="00632595" w:rsidRDefault="008950A2">
            <w:pPr>
              <w:pStyle w:val="TableParagraph"/>
              <w:spacing w:line="155" w:lineRule="exact"/>
              <w:ind w:left="230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0.84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7CBC65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0.77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42545C29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0.83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39607945" w14:textId="77777777" w:rsidR="00632595" w:rsidRDefault="008950A2">
            <w:pPr>
              <w:pStyle w:val="TableParagraph"/>
              <w:spacing w:line="155" w:lineRule="exact"/>
              <w:ind w:left="18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0.77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451926E1" w14:textId="77777777" w:rsidR="00632595" w:rsidRDefault="008950A2">
            <w:pPr>
              <w:pStyle w:val="TableParagraph"/>
              <w:spacing w:line="155" w:lineRule="exact"/>
              <w:ind w:left="1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0.83</w:t>
            </w:r>
          </w:p>
        </w:tc>
      </w:tr>
      <w:tr w:rsidR="00632595" w14:paraId="676E233D" w14:textId="77777777">
        <w:trPr>
          <w:trHeight w:hRule="exact" w:val="179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13AF89D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1E604BEB" w14:textId="77777777" w:rsidR="00632595" w:rsidRDefault="008950A2">
            <w:pPr>
              <w:pStyle w:val="TableParagraph"/>
              <w:spacing w:line="164" w:lineRule="exact"/>
              <w:ind w:right="5"/>
              <w:jc w:val="center"/>
              <w:rPr>
                <w:rFonts w:ascii="Verdana" w:eastAsia="Verdana" w:hAnsi="Verdana" w:cs="Verdana"/>
                <w:sz w:val="10"/>
                <w:szCs w:val="10"/>
              </w:rPr>
            </w:pPr>
            <w:r>
              <w:rPr>
                <w:rFonts w:ascii="Arial" w:hAnsi="Arial"/>
                <w:i/>
                <w:w w:val="95"/>
                <w:sz w:val="15"/>
              </w:rPr>
              <w:t>δ</w:t>
            </w:r>
            <w:r>
              <w:rPr>
                <w:rFonts w:ascii="Verdana" w:hAnsi="Verdana"/>
                <w:w w:val="95"/>
                <w:position w:val="-1"/>
                <w:sz w:val="10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6F4D48A4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02E8A65B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0.33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32429E64" w14:textId="77777777" w:rsidR="00632595" w:rsidRDefault="00632595"/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40C3380C" w14:textId="77777777" w:rsidR="00632595" w:rsidRDefault="00632595"/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C4A0D69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0.33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5FF141F2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0.33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457BC1B9" w14:textId="77777777" w:rsidR="00632595" w:rsidRDefault="008950A2">
            <w:pPr>
              <w:pStyle w:val="TableParagraph"/>
              <w:spacing w:line="155" w:lineRule="exact"/>
              <w:ind w:left="18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0.27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37C3A3C2" w14:textId="77777777" w:rsidR="00632595" w:rsidRDefault="008950A2">
            <w:pPr>
              <w:pStyle w:val="TableParagraph"/>
              <w:spacing w:line="155" w:lineRule="exact"/>
              <w:ind w:left="1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0.38</w:t>
            </w:r>
          </w:p>
        </w:tc>
      </w:tr>
      <w:tr w:rsidR="00632595" w14:paraId="34444FBE" w14:textId="77777777">
        <w:trPr>
          <w:trHeight w:hRule="exact" w:val="179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74ACC3B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</w:tcPr>
          <w:p w14:paraId="5B89AA94" w14:textId="77777777" w:rsidR="00632595" w:rsidRDefault="008950A2">
            <w:pPr>
              <w:pStyle w:val="TableParagraph"/>
              <w:spacing w:line="164" w:lineRule="exact"/>
              <w:ind w:right="5"/>
              <w:jc w:val="center"/>
              <w:rPr>
                <w:rFonts w:ascii="Verdana" w:eastAsia="Verdana" w:hAnsi="Verdana" w:cs="Verdana"/>
                <w:sz w:val="10"/>
                <w:szCs w:val="10"/>
              </w:rPr>
            </w:pPr>
            <w:r>
              <w:rPr>
                <w:rFonts w:ascii="Arial" w:hAnsi="Arial"/>
                <w:i/>
                <w:w w:val="95"/>
                <w:sz w:val="15"/>
              </w:rPr>
              <w:t>δ</w:t>
            </w:r>
            <w:r>
              <w:rPr>
                <w:rFonts w:ascii="Verdana" w:hAnsi="Verdana"/>
                <w:w w:val="95"/>
                <w:position w:val="-1"/>
                <w:sz w:val="10"/>
              </w:rPr>
              <w:t>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4B61E3FB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14:paraId="0573E376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0.35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</w:tcPr>
          <w:p w14:paraId="49E9E016" w14:textId="77777777" w:rsidR="00632595" w:rsidRDefault="00632595"/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2C468B01" w14:textId="77777777" w:rsidR="00632595" w:rsidRDefault="00632595"/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4F6521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0.35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65E76C91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0.35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7A3CDEBF" w14:textId="77777777" w:rsidR="00632595" w:rsidRDefault="008950A2">
            <w:pPr>
              <w:pStyle w:val="TableParagraph"/>
              <w:spacing w:line="155" w:lineRule="exact"/>
              <w:ind w:left="18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0.30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14:paraId="0C3A510E" w14:textId="77777777" w:rsidR="00632595" w:rsidRDefault="008950A2">
            <w:pPr>
              <w:pStyle w:val="TableParagraph"/>
              <w:spacing w:line="155" w:lineRule="exact"/>
              <w:ind w:left="1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0.41</w:t>
            </w:r>
          </w:p>
        </w:tc>
      </w:tr>
      <w:tr w:rsidR="00632595" w14:paraId="3A392A5D" w14:textId="77777777">
        <w:trPr>
          <w:trHeight w:hRule="exact" w:val="182"/>
        </w:trPr>
        <w:tc>
          <w:tcPr>
            <w:tcW w:w="29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BB3F4B4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1BF7E94" w14:textId="77777777" w:rsidR="00632595" w:rsidRDefault="008950A2">
            <w:pPr>
              <w:pStyle w:val="TableParagraph"/>
              <w:spacing w:line="164" w:lineRule="exact"/>
              <w:ind w:right="5"/>
              <w:jc w:val="center"/>
              <w:rPr>
                <w:rFonts w:ascii="Verdana" w:eastAsia="Verdana" w:hAnsi="Verdana" w:cs="Verdana"/>
                <w:sz w:val="10"/>
                <w:szCs w:val="10"/>
              </w:rPr>
            </w:pPr>
            <w:r>
              <w:rPr>
                <w:rFonts w:ascii="Arial" w:hAnsi="Arial"/>
                <w:i/>
                <w:w w:val="95"/>
                <w:sz w:val="15"/>
              </w:rPr>
              <w:t>δ</w:t>
            </w:r>
            <w:r>
              <w:rPr>
                <w:rFonts w:ascii="Verdana" w:hAnsi="Verdana"/>
                <w:w w:val="95"/>
                <w:position w:val="-1"/>
                <w:sz w:val="10"/>
              </w:rPr>
              <w:t>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A67976F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0.33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329427C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0.32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0E872A0" w14:textId="77777777" w:rsidR="00632595" w:rsidRDefault="00632595"/>
        </w:tc>
        <w:tc>
          <w:tcPr>
            <w:tcW w:w="72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0824D53" w14:textId="77777777" w:rsidR="00632595" w:rsidRDefault="00632595"/>
        </w:tc>
        <w:tc>
          <w:tcPr>
            <w:tcW w:w="88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1DD43E5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0.32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0825A64" w14:textId="77777777" w:rsidR="00632595" w:rsidRDefault="008950A2">
            <w:pPr>
              <w:pStyle w:val="TableParagraph"/>
              <w:spacing w:line="155" w:lineRule="exact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0.32</w:t>
            </w:r>
          </w:p>
        </w:tc>
        <w:tc>
          <w:tcPr>
            <w:tcW w:w="63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3D2A2FE" w14:textId="77777777" w:rsidR="00632595" w:rsidRDefault="008950A2">
            <w:pPr>
              <w:pStyle w:val="TableParagraph"/>
              <w:spacing w:line="155" w:lineRule="exact"/>
              <w:ind w:left="185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0.27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2C3BD12" w14:textId="77777777" w:rsidR="00632595" w:rsidRDefault="008950A2">
            <w:pPr>
              <w:pStyle w:val="TableParagraph"/>
              <w:spacing w:line="155" w:lineRule="exact"/>
              <w:ind w:left="193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0.37</w:t>
            </w:r>
          </w:p>
        </w:tc>
      </w:tr>
    </w:tbl>
    <w:p w14:paraId="3E1B0EEC" w14:textId="77777777" w:rsidR="00632595" w:rsidRDefault="008950A2">
      <w:pPr>
        <w:pStyle w:val="BodyText"/>
        <w:spacing w:before="84"/>
        <w:ind w:left="1785"/>
      </w:pPr>
      <w:r>
        <w:rPr>
          <w:b/>
          <w:spacing w:val="-5"/>
        </w:rPr>
        <w:t xml:space="preserve">Table </w:t>
      </w:r>
      <w:r>
        <w:rPr>
          <w:b/>
        </w:rPr>
        <w:t xml:space="preserve">13  </w:t>
      </w:r>
      <w:r>
        <w:rPr>
          <w:b/>
          <w:spacing w:val="25"/>
        </w:rPr>
        <w:t xml:space="preserve"> </w:t>
      </w:r>
      <w:bookmarkStart w:id="133" w:name="_bookmark16"/>
      <w:bookmarkEnd w:id="133"/>
      <w:r>
        <w:t>Estimates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simulated</w:t>
      </w:r>
      <w:r>
        <w:rPr>
          <w:spacing w:val="-4"/>
        </w:rPr>
        <w:t xml:space="preserve"> </w:t>
      </w:r>
      <w:r>
        <w:t>dataset</w:t>
      </w:r>
    </w:p>
    <w:p w14:paraId="2F18451C" w14:textId="77777777" w:rsidR="00632595" w:rsidRDefault="00632595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14:paraId="512000B0" w14:textId="77777777" w:rsidR="00632595" w:rsidRDefault="008950A2">
      <w:pPr>
        <w:pStyle w:val="BodyText"/>
        <w:spacing w:line="249" w:lineRule="auto"/>
        <w:ind w:right="176" w:firstLine="239"/>
      </w:pPr>
      <w:r>
        <w:pict w14:anchorId="3BA45C96">
          <v:group id="_x0000_s1430" style="position:absolute;left:0;text-align:left;margin-left:158.9pt;margin-top:21.1pt;width:3pt;height:.1pt;z-index:-192856;mso-position-horizontal-relative:page" coordorigin="3178,422" coordsize="60,2">
            <v:shape id="_x0000_s1431" style="position:absolute;left:3178;top:422;width:60;height:2" coordorigin="3178,422" coordsize="60,0" path="m3178,422r59,e" filled="f" strokeweight=".14042mm">
              <v:path arrowok="t"/>
            </v:shape>
            <w10:wrap anchorx="page"/>
          </v:group>
        </w:pict>
      </w:r>
      <w:r>
        <w:pict w14:anchorId="2B80BCBC">
          <v:group id="_x0000_s1428" style="position:absolute;left:0;text-align:left;margin-left:182.95pt;margin-top:21.1pt;width:3pt;height:.1pt;z-index:-192832;mso-position-horizontal-relative:page" coordorigin="3659,422" coordsize="60,2">
            <v:shape id="_x0000_s1429" style="position:absolute;left:3659;top:422;width:60;height:2" coordorigin="3659,422" coordsize="60,0" path="m3659,422r60,e" filled="f" strokeweight=".14042mm">
              <v:path arrowok="t"/>
            </v:shape>
            <w10:wrap anchorx="page"/>
          </v:group>
        </w:pict>
      </w:r>
      <w:r>
        <w:pict w14:anchorId="04D554C3">
          <v:group id="_x0000_s1426" style="position:absolute;left:0;text-align:left;margin-left:232.9pt;margin-top:21.1pt;width:3pt;height:.1pt;z-index:-192808;mso-position-horizontal-relative:page" coordorigin="4658,422" coordsize="60,2">
            <v:shape id="_x0000_s1427" style="position:absolute;left:4658;top:422;width:60;height:2" coordorigin="4658,422" coordsize="60,0" path="m4658,422r60,e" filled="f" strokeweight=".14042mm">
              <v:path arrowok="t"/>
            </v:shape>
            <w10:wrap anchorx="page"/>
          </v:group>
        </w:pict>
      </w:r>
      <w:r>
        <w:pict w14:anchorId="072175DD">
          <v:group id="_x0000_s1424" style="position:absolute;left:0;text-align:left;margin-left:257pt;margin-top:21.1pt;width:3pt;height:.1pt;z-index:-192784;mso-position-horizontal-relative:page" coordorigin="5140,422" coordsize="60,2">
            <v:shape id="_x0000_s1425" style="position:absolute;left:5140;top:422;width:60;height:2" coordorigin="5140,422" coordsize="60,0" path="m5140,422r59,e" filled="f" strokeweight=".14042mm">
              <v:path arrowok="t"/>
            </v:shape>
            <w10:wrap anchorx="page"/>
          </v:group>
        </w:pict>
      </w:r>
      <w:r>
        <w:pict w14:anchorId="29B35B87">
          <v:group id="_x0000_s1422" style="position:absolute;left:0;text-align:left;margin-left:326.45pt;margin-top:21.1pt;width:3pt;height:.1pt;z-index:-192760;mso-position-horizontal-relative:page" coordorigin="6529,422" coordsize="60,2">
            <v:shape id="_x0000_s1423" style="position:absolute;left:6529;top:422;width:60;height:2" coordorigin="6529,422" coordsize="60,0" path="m6529,422r60,e" filled="f" strokeweight=".14042mm">
              <v:path arrowok="t"/>
            </v:shape>
            <w10:wrap anchorx="page"/>
          </v:group>
        </w:pict>
      </w:r>
      <w:r>
        <w:pict w14:anchorId="60CB2561">
          <v:group id="_x0000_s1420" style="position:absolute;left:0;text-align:left;margin-left:350.5pt;margin-top:21.1pt;width:3pt;height:.1pt;z-index:-192736;mso-position-horizontal-relative:page" coordorigin="7010,422" coordsize="60,2">
            <v:shape id="_x0000_s1421" style="position:absolute;left:7010;top:422;width:60;height:2" coordorigin="7010,422" coordsize="60,0" path="m7010,422r60,e" filled="f" strokeweight=".14042mm">
              <v:path arrowok="t"/>
            </v:shape>
            <w10:wrap anchorx="page"/>
          </v:group>
        </w:pict>
      </w:r>
      <w:r>
        <w:t>All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produce</w:t>
      </w:r>
      <w:r>
        <w:rPr>
          <w:spacing w:val="-11"/>
        </w:rPr>
        <w:t xml:space="preserve"> </w:t>
      </w:r>
      <w:r>
        <w:t>those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rPr>
          <w:spacing w:val="-1"/>
        </w:rPr>
        <w:t>available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supporting</w:t>
      </w:r>
      <w:r>
        <w:rPr>
          <w:spacing w:val="-11"/>
        </w:rPr>
        <w:t xml:space="preserve"> </w:t>
      </w:r>
      <w:r>
        <w:t>information.</w:t>
      </w:r>
      <w:r>
        <w:rPr>
          <w:spacing w:val="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files</w:t>
      </w:r>
      <w:r>
        <w:rPr>
          <w:spacing w:val="-11"/>
        </w:rPr>
        <w:t xml:space="preserve"> </w:t>
      </w:r>
      <w:r>
        <w:rPr>
          <w:spacing w:val="-1"/>
        </w:rPr>
        <w:t>executing</w:t>
      </w:r>
      <w:r>
        <w:rPr>
          <w:spacing w:val="24"/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poi</w:t>
      </w:r>
      <w:r>
        <w:rPr>
          <w:spacing w:val="16"/>
        </w:rPr>
        <w:t xml:space="preserve"> </w:t>
      </w:r>
      <w:r>
        <w:t>hmm</w:t>
      </w:r>
      <w:r>
        <w:rPr>
          <w:spacing w:val="16"/>
        </w:rPr>
        <w:t xml:space="preserve"> </w:t>
      </w:r>
      <w:proofErr w:type="spellStart"/>
      <w:proofErr w:type="gramStart"/>
      <w:r>
        <w:rPr>
          <w:spacing w:val="-2"/>
        </w:rPr>
        <w:t>lamb.R</w:t>
      </w:r>
      <w:proofErr w:type="spellEnd"/>
      <w:proofErr w:type="gramEnd"/>
      <w:r>
        <w:rPr>
          <w:spacing w:val="-2"/>
        </w:rPr>
        <w:t>,</w:t>
      </w:r>
      <w:r>
        <w:rPr>
          <w:spacing w:val="-4"/>
        </w:rPr>
        <w:t xml:space="preserve"> </w:t>
      </w:r>
      <w:r>
        <w:t>poi</w:t>
      </w:r>
      <w:r>
        <w:rPr>
          <w:spacing w:val="16"/>
        </w:rPr>
        <w:t xml:space="preserve"> </w:t>
      </w:r>
      <w:r>
        <w:t>hmm</w:t>
      </w:r>
      <w:r>
        <w:rPr>
          <w:spacing w:val="16"/>
        </w:rPr>
        <w:t xml:space="preserve"> </w:t>
      </w:r>
      <w:proofErr w:type="spellStart"/>
      <w:r>
        <w:t>simul.R</w:t>
      </w:r>
      <w:proofErr w:type="spellEnd"/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poi</w:t>
      </w:r>
      <w:r>
        <w:rPr>
          <w:spacing w:val="16"/>
        </w:rPr>
        <w:t xml:space="preserve"> </w:t>
      </w:r>
      <w:r>
        <w:t>hmm</w:t>
      </w:r>
      <w:r>
        <w:rPr>
          <w:spacing w:val="16"/>
        </w:rPr>
        <w:t xml:space="preserve"> </w:t>
      </w:r>
      <w:proofErr w:type="spellStart"/>
      <w:r>
        <w:t>hosp.R</w:t>
      </w:r>
      <w:proofErr w:type="spellEnd"/>
      <w:r>
        <w:t>.</w:t>
      </w:r>
    </w:p>
    <w:p w14:paraId="53C73EA5" w14:textId="77777777" w:rsidR="00632595" w:rsidRDefault="0063259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p w14:paraId="1DBB3090" w14:textId="77777777" w:rsidR="00632595" w:rsidRDefault="008950A2">
      <w:pPr>
        <w:pStyle w:val="Heading1"/>
        <w:tabs>
          <w:tab w:val="left" w:pos="1304"/>
        </w:tabs>
        <w:ind w:left="946" w:firstLine="0"/>
        <w:rPr>
          <w:b w:val="0"/>
          <w:bCs w:val="0"/>
        </w:rPr>
      </w:pPr>
      <w:bookmarkStart w:id="134" w:name="Discussion"/>
      <w:bookmarkEnd w:id="134"/>
      <w:r>
        <w:rPr>
          <w:w w:val="95"/>
        </w:rPr>
        <w:t>8</w:t>
      </w:r>
      <w:r>
        <w:rPr>
          <w:w w:val="95"/>
        </w:rPr>
        <w:tab/>
      </w:r>
      <w:r>
        <w:t>Discussion</w:t>
      </w:r>
    </w:p>
    <w:p w14:paraId="3142B804" w14:textId="77777777" w:rsidR="00632595" w:rsidRDefault="008950A2">
      <w:pPr>
        <w:pStyle w:val="BodyText"/>
        <w:numPr>
          <w:ilvl w:val="0"/>
          <w:numId w:val="1"/>
        </w:numPr>
        <w:tabs>
          <w:tab w:val="left" w:pos="578"/>
        </w:tabs>
        <w:spacing w:before="161" w:line="245" w:lineRule="auto"/>
        <w:ind w:right="176"/>
        <w:jc w:val="both"/>
      </w:pPr>
      <w:r>
        <w:rPr>
          <w:w w:val="105"/>
        </w:rPr>
        <w:t>Throughout</w:t>
      </w:r>
      <w:r>
        <w:rPr>
          <w:spacing w:val="-27"/>
          <w:w w:val="105"/>
        </w:rPr>
        <w:t xml:space="preserve"> </w:t>
      </w:r>
      <w:r>
        <w:rPr>
          <w:w w:val="105"/>
        </w:rPr>
        <w:t>this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paper,</w:t>
      </w:r>
      <w:r>
        <w:rPr>
          <w:spacing w:val="-26"/>
          <w:w w:val="105"/>
        </w:rPr>
        <w:t xml:space="preserve"> </w:t>
      </w:r>
      <w:r>
        <w:rPr>
          <w:w w:val="105"/>
        </w:rPr>
        <w:t>when</w:t>
      </w:r>
      <w:r>
        <w:rPr>
          <w:spacing w:val="-26"/>
          <w:w w:val="105"/>
        </w:rPr>
        <w:t xml:space="preserve"> </w:t>
      </w:r>
      <w:r>
        <w:rPr>
          <w:w w:val="105"/>
        </w:rPr>
        <w:t>we</w:t>
      </w:r>
      <w:r>
        <w:rPr>
          <w:spacing w:val="-26"/>
          <w:w w:val="105"/>
        </w:rPr>
        <w:t xml:space="preserve"> </w:t>
      </w:r>
      <w:proofErr w:type="gramStart"/>
      <w:r>
        <w:rPr>
          <w:w w:val="105"/>
        </w:rPr>
        <w:t>actually</w:t>
      </w:r>
      <w:r>
        <w:rPr>
          <w:spacing w:val="-27"/>
          <w:w w:val="105"/>
        </w:rPr>
        <w:t xml:space="preserve"> </w:t>
      </w:r>
      <w:r>
        <w:rPr>
          <w:w w:val="105"/>
        </w:rPr>
        <w:t>used</w:t>
      </w:r>
      <w:proofErr w:type="gramEnd"/>
      <w:r>
        <w:rPr>
          <w:spacing w:val="-26"/>
          <w:w w:val="105"/>
        </w:rPr>
        <w:t xml:space="preserve"> </w:t>
      </w:r>
      <w:r>
        <w:rPr>
          <w:w w:val="105"/>
        </w:rPr>
        <w:t>hidden</w:t>
      </w:r>
      <w:r>
        <w:rPr>
          <w:spacing w:val="-26"/>
          <w:w w:val="105"/>
        </w:rPr>
        <w:t xml:space="preserve"> </w:t>
      </w:r>
      <w:r>
        <w:rPr>
          <w:w w:val="105"/>
        </w:rPr>
        <w:t>states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rFonts w:ascii="Arial" w:eastAsia="Arial" w:hAnsi="Arial" w:cs="Arial"/>
          <w:i/>
          <w:spacing w:val="-1"/>
          <w:w w:val="105"/>
        </w:rPr>
        <w:t>m</w:t>
      </w:r>
      <w:r>
        <w:rPr>
          <w:rFonts w:ascii="Arial" w:eastAsia="Arial" w:hAnsi="Arial" w:cs="Arial"/>
          <w:i/>
          <w:spacing w:val="-28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&gt;</w:t>
      </w:r>
      <w:r>
        <w:rPr>
          <w:rFonts w:ascii="Arial" w:eastAsia="Arial" w:hAnsi="Arial" w:cs="Arial"/>
          <w:i/>
          <w:spacing w:val="-28"/>
          <w:w w:val="105"/>
        </w:rPr>
        <w:t xml:space="preserve"> </w:t>
      </w:r>
      <w:r>
        <w:rPr>
          <w:rFonts w:ascii="Arial" w:eastAsia="Arial" w:hAnsi="Arial" w:cs="Arial"/>
          <w:w w:val="105"/>
        </w:rPr>
        <w:t>1</w:t>
      </w:r>
      <w:r>
        <w:rPr>
          <w:w w:val="105"/>
        </w:rPr>
        <w:t>),</w:t>
      </w:r>
      <w:r>
        <w:rPr>
          <w:spacing w:val="-25"/>
          <w:w w:val="105"/>
        </w:rPr>
        <w:t xml:space="preserve"> </w:t>
      </w:r>
      <w:r>
        <w:rPr>
          <w:w w:val="105"/>
        </w:rPr>
        <w:t>we</w:t>
      </w:r>
      <w:r>
        <w:rPr>
          <w:spacing w:val="-27"/>
          <w:w w:val="105"/>
        </w:rPr>
        <w:t xml:space="preserve"> </w:t>
      </w:r>
      <w:r>
        <w:rPr>
          <w:w w:val="105"/>
        </w:rPr>
        <w:t>found</w:t>
      </w:r>
      <w:r>
        <w:rPr>
          <w:spacing w:val="-26"/>
          <w:w w:val="105"/>
        </w:rPr>
        <w:t xml:space="preserve"> </w:t>
      </w:r>
      <w:r>
        <w:rPr>
          <w:w w:val="105"/>
        </w:rPr>
        <w:t>that</w:t>
      </w:r>
      <w:r>
        <w:rPr>
          <w:spacing w:val="-26"/>
          <w:w w:val="105"/>
        </w:rPr>
        <w:t xml:space="preserve"> </w:t>
      </w:r>
      <w:r>
        <w:rPr>
          <w:w w:val="105"/>
        </w:rPr>
        <w:t>TMB3</w:t>
      </w:r>
      <w:r>
        <w:rPr>
          <w:spacing w:val="-26"/>
          <w:w w:val="105"/>
        </w:rPr>
        <w:t xml:space="preserve"> </w:t>
      </w:r>
      <w:r>
        <w:rPr>
          <w:w w:val="105"/>
        </w:rPr>
        <w:t>yields</w:t>
      </w:r>
      <w:r>
        <w:rPr>
          <w:spacing w:val="-27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99"/>
        </w:rPr>
        <w:t xml:space="preserve"> </w:t>
      </w:r>
      <w:r>
        <w:rPr>
          <w:w w:val="105"/>
        </w:rPr>
        <w:t>greatest</w:t>
      </w:r>
      <w:r>
        <w:rPr>
          <w:spacing w:val="-30"/>
          <w:w w:val="105"/>
        </w:rPr>
        <w:t xml:space="preserve"> </w:t>
      </w:r>
      <w:r>
        <w:rPr>
          <w:w w:val="105"/>
        </w:rPr>
        <w:t>speed</w:t>
      </w:r>
      <w:r>
        <w:rPr>
          <w:spacing w:val="-30"/>
          <w:w w:val="105"/>
        </w:rPr>
        <w:t xml:space="preserve"> </w:t>
      </w:r>
      <w:r>
        <w:rPr>
          <w:w w:val="105"/>
        </w:rPr>
        <w:t>increase</w:t>
      </w:r>
      <w:r>
        <w:rPr>
          <w:spacing w:val="-30"/>
          <w:w w:val="105"/>
        </w:rPr>
        <w:t xml:space="preserve"> </w:t>
      </w:r>
      <w:r>
        <w:rPr>
          <w:w w:val="105"/>
        </w:rPr>
        <w:t>(when</w:t>
      </w:r>
      <w:r>
        <w:rPr>
          <w:spacing w:val="-30"/>
          <w:w w:val="105"/>
        </w:rPr>
        <w:t xml:space="preserve"> </w:t>
      </w:r>
      <w:r>
        <w:rPr>
          <w:spacing w:val="-4"/>
          <w:w w:val="105"/>
        </w:rPr>
        <w:t>TMB’s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exact</w:t>
      </w:r>
      <w:r>
        <w:rPr>
          <w:spacing w:val="-30"/>
          <w:w w:val="105"/>
        </w:rPr>
        <w:t xml:space="preserve"> </w:t>
      </w:r>
      <w:r>
        <w:rPr>
          <w:w w:val="105"/>
        </w:rPr>
        <w:t>gradient</w:t>
      </w:r>
      <w:r>
        <w:rPr>
          <w:spacing w:val="-30"/>
          <w:w w:val="105"/>
        </w:rPr>
        <w:t xml:space="preserve"> </w:t>
      </w:r>
      <w:r>
        <w:rPr>
          <w:w w:val="105"/>
        </w:rPr>
        <w:t>is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provided</w:t>
      </w:r>
      <w:r>
        <w:rPr>
          <w:spacing w:val="-29"/>
          <w:w w:val="105"/>
        </w:rPr>
        <w:t xml:space="preserve"> </w:t>
      </w:r>
      <w:r>
        <w:rPr>
          <w:w w:val="105"/>
        </w:rPr>
        <w:t>to</w:t>
      </w:r>
      <w:r>
        <w:rPr>
          <w:spacing w:val="-30"/>
          <w:w w:val="105"/>
        </w:rPr>
        <w:t xml:space="preserve"> </w:t>
      </w:r>
      <w:r>
        <w:rPr>
          <w:w w:val="105"/>
        </w:rPr>
        <w:t>the</w:t>
      </w:r>
      <w:r>
        <w:rPr>
          <w:spacing w:val="-30"/>
          <w:w w:val="105"/>
        </w:rPr>
        <w:t xml:space="preserve"> </w:t>
      </w:r>
      <w:r>
        <w:rPr>
          <w:w w:val="105"/>
        </w:rPr>
        <w:t>optimizer</w:t>
      </w:r>
      <w:r>
        <w:rPr>
          <w:spacing w:val="-30"/>
          <w:w w:val="105"/>
        </w:rPr>
        <w:t xml:space="preserve"> </w:t>
      </w:r>
      <w:r>
        <w:rPr>
          <w:spacing w:val="-3"/>
          <w:w w:val="105"/>
        </w:rPr>
        <w:t>but</w:t>
      </w:r>
      <w:r>
        <w:rPr>
          <w:spacing w:val="-30"/>
          <w:w w:val="105"/>
        </w:rPr>
        <w:t xml:space="preserve"> </w:t>
      </w:r>
      <w:r>
        <w:rPr>
          <w:w w:val="105"/>
        </w:rPr>
        <w:t>not</w:t>
      </w:r>
      <w:r>
        <w:rPr>
          <w:spacing w:val="-29"/>
          <w:w w:val="105"/>
        </w:rPr>
        <w:t xml:space="preserve"> </w:t>
      </w:r>
      <w:r>
        <w:rPr>
          <w:w w:val="105"/>
        </w:rPr>
        <w:t>the</w:t>
      </w:r>
      <w:r>
        <w:rPr>
          <w:spacing w:val="-30"/>
          <w:w w:val="105"/>
        </w:rPr>
        <w:t xml:space="preserve"> </w:t>
      </w:r>
      <w:r>
        <w:rPr>
          <w:w w:val="105"/>
        </w:rPr>
        <w:t>hessian).</w:t>
      </w:r>
      <w:r>
        <w:rPr>
          <w:spacing w:val="27"/>
          <w:w w:val="99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also</w:t>
      </w:r>
      <w:r>
        <w:rPr>
          <w:spacing w:val="-7"/>
          <w:w w:val="105"/>
        </w:rPr>
        <w:t xml:space="preserve"> </w:t>
      </w:r>
      <w:r>
        <w:rPr>
          <w:w w:val="105"/>
        </w:rPr>
        <w:t>stayed</w:t>
      </w:r>
      <w:r>
        <w:rPr>
          <w:spacing w:val="-6"/>
          <w:w w:val="105"/>
        </w:rPr>
        <w:t xml:space="preserve"> </w:t>
      </w:r>
      <w:r>
        <w:rPr>
          <w:w w:val="105"/>
        </w:rPr>
        <w:t>true</w:t>
      </w:r>
      <w:r>
        <w:rPr>
          <w:spacing w:val="-7"/>
          <w:w w:val="105"/>
        </w:rPr>
        <w:t xml:space="preserve"> </w:t>
      </w:r>
      <w:r>
        <w:rPr>
          <w:w w:val="105"/>
        </w:rPr>
        <w:t>when</w:t>
      </w:r>
      <w:r>
        <w:rPr>
          <w:spacing w:val="-6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w w:val="105"/>
        </w:rPr>
        <w:t>other</w:t>
      </w:r>
      <w:r>
        <w:rPr>
          <w:spacing w:val="-6"/>
          <w:w w:val="105"/>
        </w:rPr>
        <w:t xml:space="preserve"> </w:t>
      </w:r>
      <w:r>
        <w:rPr>
          <w:w w:val="105"/>
        </w:rPr>
        <w:t>optimizers</w:t>
      </w:r>
      <w:r>
        <w:rPr>
          <w:spacing w:val="-7"/>
          <w:w w:val="105"/>
        </w:rPr>
        <w:t xml:space="preserve"> </w:t>
      </w:r>
      <w:r>
        <w:rPr>
          <w:w w:val="105"/>
        </w:rPr>
        <w:t>such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proofErr w:type="spellStart"/>
      <w:r>
        <w:rPr>
          <w:rFonts w:ascii="Courier New" w:eastAsia="Courier New" w:hAnsi="Courier New" w:cs="Courier New"/>
          <w:w w:val="105"/>
        </w:rPr>
        <w:t>nlm</w:t>
      </w:r>
      <w:proofErr w:type="spellEnd"/>
      <w:r>
        <w:rPr>
          <w:w w:val="105"/>
        </w:rPr>
        <w:t>.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reason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unclear.</w:t>
      </w:r>
      <w:r>
        <w:rPr>
          <w:spacing w:val="29"/>
          <w:w w:val="105"/>
        </w:rPr>
        <w:t xml:space="preserve"> </w:t>
      </w:r>
      <w:r>
        <w:rPr>
          <w:w w:val="105"/>
        </w:rPr>
        <w:t>Although</w:t>
      </w:r>
      <w:r>
        <w:rPr>
          <w:spacing w:val="25"/>
          <w:w w:val="99"/>
        </w:rPr>
        <w:t xml:space="preserve"> </w:t>
      </w:r>
      <w:r>
        <w:rPr>
          <w:w w:val="105"/>
        </w:rPr>
        <w:t>adding</w:t>
      </w:r>
      <w:r>
        <w:rPr>
          <w:spacing w:val="-27"/>
          <w:w w:val="105"/>
        </w:rPr>
        <w:t xml:space="preserve"> </w:t>
      </w:r>
      <w:r>
        <w:rPr>
          <w:w w:val="105"/>
        </w:rPr>
        <w:t>the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exact</w:t>
      </w:r>
      <w:r>
        <w:rPr>
          <w:spacing w:val="-27"/>
          <w:w w:val="105"/>
        </w:rPr>
        <w:t xml:space="preserve"> </w:t>
      </w:r>
      <w:r>
        <w:rPr>
          <w:w w:val="105"/>
        </w:rPr>
        <w:t>hessian</w:t>
      </w:r>
      <w:r>
        <w:rPr>
          <w:spacing w:val="-26"/>
          <w:w w:val="105"/>
        </w:rPr>
        <w:t xml:space="preserve"> </w:t>
      </w:r>
      <w:r>
        <w:rPr>
          <w:w w:val="105"/>
        </w:rPr>
        <w:t>on</w:t>
      </w:r>
      <w:r>
        <w:rPr>
          <w:spacing w:val="-27"/>
          <w:w w:val="105"/>
        </w:rPr>
        <w:t xml:space="preserve"> </w:t>
      </w:r>
      <w:r>
        <w:rPr>
          <w:w w:val="105"/>
        </w:rPr>
        <w:t>top</w:t>
      </w:r>
      <w:r>
        <w:rPr>
          <w:spacing w:val="-27"/>
          <w:w w:val="105"/>
        </w:rPr>
        <w:t xml:space="preserve"> </w:t>
      </w:r>
      <w:r>
        <w:rPr>
          <w:w w:val="105"/>
        </w:rPr>
        <w:t>of</w:t>
      </w:r>
      <w:r>
        <w:rPr>
          <w:spacing w:val="-27"/>
          <w:w w:val="105"/>
        </w:rPr>
        <w:t xml:space="preserve"> </w:t>
      </w:r>
      <w:r>
        <w:rPr>
          <w:w w:val="105"/>
        </w:rPr>
        <w:t>the</w:t>
      </w:r>
      <w:r>
        <w:rPr>
          <w:spacing w:val="-26"/>
          <w:w w:val="105"/>
        </w:rPr>
        <w:t xml:space="preserve"> </w:t>
      </w:r>
      <w:r>
        <w:rPr>
          <w:w w:val="105"/>
        </w:rPr>
        <w:t>gradient</w:t>
      </w:r>
      <w:r>
        <w:rPr>
          <w:spacing w:val="-27"/>
          <w:w w:val="105"/>
        </w:rPr>
        <w:t xml:space="preserve"> </w:t>
      </w:r>
      <w:r>
        <w:rPr>
          <w:w w:val="105"/>
        </w:rPr>
        <w:t>to</w:t>
      </w:r>
      <w:r>
        <w:rPr>
          <w:spacing w:val="-27"/>
          <w:w w:val="105"/>
        </w:rPr>
        <w:t xml:space="preserve"> </w:t>
      </w:r>
      <w:r>
        <w:rPr>
          <w:w w:val="105"/>
        </w:rPr>
        <w:t>the</w:t>
      </w:r>
      <w:r>
        <w:rPr>
          <w:spacing w:val="-27"/>
          <w:w w:val="105"/>
        </w:rPr>
        <w:t xml:space="preserve"> </w:t>
      </w:r>
      <w:r>
        <w:rPr>
          <w:w w:val="105"/>
        </w:rPr>
        <w:t>optimizer</w:t>
      </w:r>
      <w:r>
        <w:rPr>
          <w:spacing w:val="-26"/>
          <w:w w:val="105"/>
        </w:rPr>
        <w:t xml:space="preserve"> </w:t>
      </w:r>
      <w:r>
        <w:rPr>
          <w:w w:val="105"/>
        </w:rPr>
        <w:t>seems</w:t>
      </w:r>
      <w:r>
        <w:rPr>
          <w:spacing w:val="-27"/>
          <w:w w:val="105"/>
        </w:rPr>
        <w:t xml:space="preserve"> </w:t>
      </w:r>
      <w:r>
        <w:rPr>
          <w:w w:val="105"/>
        </w:rPr>
        <w:t>to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slow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down</w:t>
      </w:r>
      <w:r>
        <w:rPr>
          <w:spacing w:val="-26"/>
          <w:w w:val="105"/>
        </w:rPr>
        <w:t xml:space="preserve"> </w:t>
      </w:r>
      <w:r>
        <w:rPr>
          <w:w w:val="105"/>
        </w:rPr>
        <w:t>the</w:t>
      </w:r>
      <w:r>
        <w:rPr>
          <w:spacing w:val="-27"/>
          <w:w w:val="105"/>
        </w:rPr>
        <w:t xml:space="preserve"> </w:t>
      </w:r>
      <w:r>
        <w:rPr>
          <w:w w:val="105"/>
        </w:rPr>
        <w:t>computation,</w:t>
      </w:r>
      <w:r>
        <w:rPr>
          <w:spacing w:val="28"/>
          <w:w w:val="99"/>
        </w:rPr>
        <w:t xml:space="preserve"> </w:t>
      </w:r>
      <w:r>
        <w:rPr>
          <w:w w:val="105"/>
        </w:rPr>
        <w:t>it</w:t>
      </w:r>
      <w:r>
        <w:rPr>
          <w:spacing w:val="-30"/>
          <w:w w:val="105"/>
        </w:rPr>
        <w:t xml:space="preserve"> </w:t>
      </w:r>
      <w:r>
        <w:rPr>
          <w:w w:val="105"/>
        </w:rPr>
        <w:t>might</w:t>
      </w:r>
      <w:r>
        <w:rPr>
          <w:spacing w:val="-30"/>
          <w:w w:val="105"/>
        </w:rPr>
        <w:t xml:space="preserve"> </w:t>
      </w:r>
      <w:r>
        <w:rPr>
          <w:w w:val="105"/>
        </w:rPr>
        <w:t>help</w:t>
      </w:r>
      <w:r>
        <w:rPr>
          <w:spacing w:val="-30"/>
          <w:w w:val="105"/>
        </w:rPr>
        <w:t xml:space="preserve"> </w:t>
      </w:r>
      <w:r>
        <w:rPr>
          <w:w w:val="105"/>
        </w:rPr>
        <w:t>the</w:t>
      </w:r>
      <w:r>
        <w:rPr>
          <w:spacing w:val="-30"/>
          <w:w w:val="105"/>
        </w:rPr>
        <w:t xml:space="preserve"> </w:t>
      </w:r>
      <w:r>
        <w:rPr>
          <w:w w:val="105"/>
        </w:rPr>
        <w:t>optimizer</w:t>
      </w:r>
      <w:r>
        <w:rPr>
          <w:spacing w:val="-30"/>
          <w:w w:val="105"/>
        </w:rPr>
        <w:t xml:space="preserve"> </w:t>
      </w:r>
      <w:r>
        <w:rPr>
          <w:spacing w:val="-3"/>
          <w:w w:val="105"/>
        </w:rPr>
        <w:t>converge</w:t>
      </w:r>
      <w:r>
        <w:rPr>
          <w:spacing w:val="-30"/>
          <w:w w:val="105"/>
        </w:rPr>
        <w:t xml:space="preserve"> </w:t>
      </w:r>
      <w:r>
        <w:rPr>
          <w:w w:val="105"/>
        </w:rPr>
        <w:t>in</w:t>
      </w:r>
      <w:r>
        <w:rPr>
          <w:spacing w:val="-30"/>
          <w:w w:val="105"/>
        </w:rPr>
        <w:t xml:space="preserve"> </w:t>
      </w:r>
      <w:r>
        <w:rPr>
          <w:w w:val="105"/>
        </w:rPr>
        <w:t>some</w:t>
      </w:r>
      <w:r>
        <w:rPr>
          <w:spacing w:val="-30"/>
          <w:w w:val="105"/>
        </w:rPr>
        <w:t xml:space="preserve"> </w:t>
      </w:r>
      <w:r>
        <w:rPr>
          <w:w w:val="105"/>
        </w:rPr>
        <w:t>cases,</w:t>
      </w:r>
      <w:r>
        <w:rPr>
          <w:spacing w:val="-30"/>
          <w:w w:val="105"/>
        </w:rPr>
        <w:t xml:space="preserve"> </w:t>
      </w:r>
      <w:r>
        <w:rPr>
          <w:w w:val="105"/>
        </w:rPr>
        <w:t>and</w:t>
      </w:r>
      <w:r>
        <w:rPr>
          <w:spacing w:val="-30"/>
          <w:w w:val="105"/>
        </w:rPr>
        <w:t xml:space="preserve"> </w:t>
      </w:r>
      <w:r>
        <w:rPr>
          <w:w w:val="105"/>
        </w:rPr>
        <w:t>could</w:t>
      </w:r>
      <w:r>
        <w:rPr>
          <w:spacing w:val="-30"/>
          <w:w w:val="105"/>
        </w:rPr>
        <w:t xml:space="preserve"> </w:t>
      </w:r>
      <w:r>
        <w:rPr>
          <w:w w:val="105"/>
        </w:rPr>
        <w:t>be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worth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investigating.</w:t>
      </w:r>
    </w:p>
    <w:p w14:paraId="679A31AA" w14:textId="77777777" w:rsidR="00632595" w:rsidRDefault="008950A2">
      <w:pPr>
        <w:pStyle w:val="BodyText"/>
        <w:numPr>
          <w:ilvl w:val="0"/>
          <w:numId w:val="1"/>
        </w:numPr>
        <w:tabs>
          <w:tab w:val="left" w:pos="578"/>
        </w:tabs>
        <w:spacing w:before="138"/>
        <w:ind w:hanging="343"/>
        <w:jc w:val="left"/>
      </w:pPr>
      <w:r>
        <w:t>When</w:t>
      </w:r>
      <w:r>
        <w:rPr>
          <w:spacing w:val="-8"/>
        </w:rPr>
        <w:t xml:space="preserve"> </w:t>
      </w:r>
      <w:r>
        <w:rPr>
          <w:spacing w:val="-1"/>
        </w:rPr>
        <w:t>providing</w:t>
      </w:r>
      <w:r>
        <w:rPr>
          <w:spacing w:val="-7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rPr>
          <w:spacing w:val="-3"/>
        </w:rPr>
        <w:t>TMB’s</w:t>
      </w:r>
      <w:r>
        <w:rPr>
          <w:spacing w:val="-7"/>
        </w:rPr>
        <w:t xml:space="preserve"> </w:t>
      </w:r>
      <w:r>
        <w:t>hessian,</w:t>
      </w:r>
      <w:r>
        <w:rPr>
          <w:spacing w:val="-7"/>
        </w:rPr>
        <w:t xml:space="preserve"> </w:t>
      </w:r>
      <w:r>
        <w:t>optimizers</w:t>
      </w:r>
      <w:r>
        <w:rPr>
          <w:spacing w:val="-8"/>
        </w:rPr>
        <w:t xml:space="preserve"> </w:t>
      </w:r>
      <w:r>
        <w:t>sometimes</w:t>
      </w:r>
      <w:r>
        <w:rPr>
          <w:spacing w:val="-7"/>
        </w:rPr>
        <w:t xml:space="preserve"> </w:t>
      </w:r>
      <w:r>
        <w:rPr>
          <w:spacing w:val="-1"/>
        </w:rPr>
        <w:t>fail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2"/>
        </w:rPr>
        <w:t>converge.</w:t>
      </w:r>
    </w:p>
    <w:p w14:paraId="21703A26" w14:textId="77777777" w:rsidR="00632595" w:rsidRDefault="008950A2">
      <w:pPr>
        <w:pStyle w:val="BodyText"/>
        <w:numPr>
          <w:ilvl w:val="0"/>
          <w:numId w:val="1"/>
        </w:numPr>
        <w:tabs>
          <w:tab w:val="left" w:pos="578"/>
        </w:tabs>
        <w:spacing w:before="143"/>
        <w:ind w:hanging="399"/>
        <w:jc w:val="left"/>
      </w:pPr>
      <w:r>
        <w:t>Mention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prospect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TMB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panel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rPr>
          <w:spacing w:val="-1"/>
        </w:rPr>
        <w:t>effects,</w:t>
      </w:r>
      <w:r>
        <w:rPr>
          <w:spacing w:val="-6"/>
        </w:rPr>
        <w:t xml:space="preserve"> </w:t>
      </w:r>
      <w:r>
        <w:t>Laplace</w:t>
      </w:r>
      <w:r>
        <w:rPr>
          <w:spacing w:val="-7"/>
        </w:rPr>
        <w:t xml:space="preserve"> </w:t>
      </w:r>
      <w:r>
        <w:t>approximation.</w:t>
      </w:r>
    </w:p>
    <w:p w14:paraId="69739327" w14:textId="77777777" w:rsidR="00632595" w:rsidRDefault="00632595">
      <w:pPr>
        <w:sectPr w:rsidR="00632595">
          <w:pgSz w:w="12240" w:h="15840"/>
          <w:pgMar w:top="1500" w:right="1720" w:bottom="1160" w:left="1720" w:header="0" w:footer="961" w:gutter="0"/>
          <w:cols w:space="720"/>
        </w:sectPr>
      </w:pPr>
    </w:p>
    <w:p w14:paraId="11E126B9" w14:textId="77777777" w:rsidR="00632595" w:rsidRDefault="00632595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5973BBC" w14:textId="77777777" w:rsidR="00632595" w:rsidRDefault="008950A2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33</w:t>
      </w:r>
    </w:p>
    <w:p w14:paraId="15DB5B70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14:paraId="1B4F9DBF" w14:textId="77777777" w:rsidR="00632595" w:rsidRDefault="008950A2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BEFD923">
          <v:group id="_x0000_s1417" style="width:422.55pt;height:.4pt;mso-position-horizontal-relative:char;mso-position-vertical-relative:line" coordsize="8451,8">
            <v:group id="_x0000_s1418" style="position:absolute;left:4;top:4;width:8443;height:2" coordorigin="4,4" coordsize="8443,2">
              <v:shape id="_x0000_s1419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14:paraId="58637BDB" w14:textId="77777777" w:rsidR="00632595" w:rsidRDefault="00632595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14:paraId="7B9367BB" w14:textId="77777777" w:rsidR="00632595" w:rsidRDefault="008950A2">
      <w:pPr>
        <w:spacing w:line="277" w:lineRule="auto"/>
        <w:ind w:left="178" w:right="17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  <w:spacing w:val="-1"/>
          <w:sz w:val="18"/>
        </w:rPr>
        <w:t>Acknowledgements</w:t>
      </w:r>
      <w:r>
        <w:rPr>
          <w:rFonts w:ascii="Times New Roman"/>
          <w:b/>
          <w:sz w:val="18"/>
        </w:rPr>
        <w:t xml:space="preserve">  </w:t>
      </w:r>
      <w:r>
        <w:rPr>
          <w:rFonts w:ascii="Times New Roman"/>
          <w:b/>
          <w:spacing w:val="27"/>
          <w:sz w:val="18"/>
        </w:rPr>
        <w:t xml:space="preserve"> </w:t>
      </w:r>
      <w:r>
        <w:rPr>
          <w:rFonts w:ascii="Times New Roman"/>
          <w:spacing w:val="-9"/>
          <w:sz w:val="18"/>
        </w:rPr>
        <w:t>We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gratefully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thank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pacing w:val="-5"/>
          <w:sz w:val="18"/>
        </w:rPr>
        <w:t>Dr.</w:t>
      </w:r>
      <w:r>
        <w:rPr>
          <w:rFonts w:ascii="Times New Roman"/>
          <w:spacing w:val="12"/>
          <w:sz w:val="18"/>
        </w:rPr>
        <w:t xml:space="preserve"> </w:t>
      </w:r>
      <w:r>
        <w:rPr>
          <w:rFonts w:ascii="Times New Roman"/>
          <w:sz w:val="18"/>
        </w:rPr>
        <w:t>Bertrand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GALICHON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pacing w:val="-5"/>
          <w:sz w:val="18"/>
        </w:rPr>
        <w:t>Dr.</w:t>
      </w:r>
      <w:r>
        <w:rPr>
          <w:rFonts w:ascii="Times New Roman"/>
          <w:spacing w:val="12"/>
          <w:sz w:val="18"/>
        </w:rPr>
        <w:t xml:space="preserve"> </w:t>
      </w:r>
      <w:r>
        <w:rPr>
          <w:rFonts w:ascii="Times New Roman"/>
          <w:spacing w:val="-1"/>
          <w:sz w:val="18"/>
        </w:rPr>
        <w:t>Anthony</w:t>
      </w:r>
      <w:r>
        <w:rPr>
          <w:rFonts w:ascii="Times New Roman"/>
          <w:spacing w:val="-2"/>
          <w:sz w:val="18"/>
        </w:rPr>
        <w:t xml:space="preserve"> CHAUVIN </w:t>
      </w:r>
      <w:r>
        <w:rPr>
          <w:rFonts w:ascii="Times New Roman"/>
          <w:sz w:val="18"/>
        </w:rPr>
        <w:t>for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z w:val="18"/>
        </w:rPr>
        <w:t>their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patience</w:t>
      </w:r>
      <w:r>
        <w:rPr>
          <w:rFonts w:ascii="Times New Roman"/>
          <w:spacing w:val="55"/>
          <w:w w:val="99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their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pacing w:val="-1"/>
          <w:sz w:val="18"/>
        </w:rPr>
        <w:t>efforts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pacing w:val="-1"/>
          <w:sz w:val="18"/>
        </w:rPr>
        <w:t>provide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hospital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dataset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along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with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necessary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authorizations.</w:t>
      </w:r>
    </w:p>
    <w:p w14:paraId="60FF75B4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14:paraId="4353757F" w14:textId="77777777" w:rsidR="00632595" w:rsidRDefault="008950A2">
      <w:pPr>
        <w:pStyle w:val="Heading2"/>
        <w:ind w:left="178" w:firstLine="0"/>
        <w:rPr>
          <w:b w:val="0"/>
          <w:bCs w:val="0"/>
        </w:rPr>
      </w:pPr>
      <w:r>
        <w:t>Conflict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1"/>
        </w:rPr>
        <w:t>Interest</w:t>
      </w:r>
    </w:p>
    <w:p w14:paraId="73CF73AF" w14:textId="77777777" w:rsidR="00632595" w:rsidRDefault="008950A2">
      <w:pPr>
        <w:spacing w:before="10"/>
        <w:ind w:left="1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authors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have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declared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no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conflict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interest.</w:t>
      </w:r>
    </w:p>
    <w:p w14:paraId="7895E5A6" w14:textId="77777777" w:rsidR="00632595" w:rsidRDefault="00632595">
      <w:pPr>
        <w:spacing w:before="11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99812DB" w14:textId="77777777" w:rsidR="00632595" w:rsidRDefault="008950A2">
      <w:pPr>
        <w:pStyle w:val="Heading1"/>
        <w:ind w:left="946" w:firstLine="0"/>
        <w:rPr>
          <w:b w:val="0"/>
          <w:bCs w:val="0"/>
        </w:rPr>
      </w:pPr>
      <w:bookmarkStart w:id="135" w:name="Appendix"/>
      <w:bookmarkEnd w:id="135"/>
      <w:r>
        <w:rPr>
          <w:spacing w:val="-1"/>
        </w:rPr>
        <w:t>Appendix</w:t>
      </w:r>
    </w:p>
    <w:p w14:paraId="4A1837A5" w14:textId="77777777" w:rsidR="00632595" w:rsidRDefault="008950A2">
      <w:pPr>
        <w:pStyle w:val="Heading2"/>
        <w:numPr>
          <w:ilvl w:val="1"/>
          <w:numId w:val="11"/>
        </w:numPr>
        <w:tabs>
          <w:tab w:val="left" w:pos="1389"/>
        </w:tabs>
        <w:spacing w:before="164"/>
        <w:ind w:hanging="442"/>
        <w:rPr>
          <w:b w:val="0"/>
          <w:bCs w:val="0"/>
        </w:rPr>
      </w:pPr>
      <w:bookmarkStart w:id="136" w:name="A.1._R_Code"/>
      <w:bookmarkEnd w:id="136"/>
      <w:r>
        <w:t>R</w:t>
      </w:r>
      <w:r>
        <w:rPr>
          <w:spacing w:val="-7"/>
        </w:rPr>
        <w:t xml:space="preserve"> </w:t>
      </w:r>
      <w:r>
        <w:t>Code</w:t>
      </w:r>
    </w:p>
    <w:p w14:paraId="1E1B97D9" w14:textId="77777777" w:rsidR="00632595" w:rsidRDefault="008950A2">
      <w:pPr>
        <w:pStyle w:val="BodyText"/>
        <w:numPr>
          <w:ilvl w:val="0"/>
          <w:numId w:val="10"/>
        </w:numPr>
        <w:tabs>
          <w:tab w:val="left" w:pos="578"/>
        </w:tabs>
        <w:spacing w:before="101"/>
        <w:jc w:val="left"/>
      </w:pPr>
      <w:r>
        <w:t>Code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setup</w:t>
      </w:r>
      <w:r>
        <w:rPr>
          <w:spacing w:val="-7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declare</w:t>
      </w:r>
      <w:r>
        <w:rPr>
          <w:spacing w:val="-7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used</w:t>
      </w:r>
    </w:p>
    <w:p w14:paraId="239D30AF" w14:textId="77777777" w:rsidR="00632595" w:rsidRDefault="008950A2">
      <w:pPr>
        <w:pStyle w:val="BodyText"/>
        <w:numPr>
          <w:ilvl w:val="0"/>
          <w:numId w:val="10"/>
        </w:numPr>
        <w:tabs>
          <w:tab w:val="left" w:pos="578"/>
        </w:tabs>
        <w:spacing w:before="174"/>
        <w:ind w:hanging="343"/>
        <w:jc w:val="left"/>
      </w:pPr>
      <w:r>
        <w:rPr>
          <w:spacing w:val="-1"/>
        </w:rPr>
        <w:t>Packages</w:t>
      </w:r>
      <w:r>
        <w:rPr>
          <w:spacing w:val="-13"/>
        </w:rPr>
        <w:t xml:space="preserve"> </w:t>
      </w:r>
      <w:r>
        <w:t>used</w:t>
      </w:r>
    </w:p>
    <w:p w14:paraId="60615CAC" w14:textId="77777777" w:rsidR="00632595" w:rsidRDefault="008950A2">
      <w:pPr>
        <w:pStyle w:val="BodyText"/>
        <w:numPr>
          <w:ilvl w:val="0"/>
          <w:numId w:val="10"/>
        </w:numPr>
        <w:tabs>
          <w:tab w:val="left" w:pos="578"/>
        </w:tabs>
        <w:spacing w:before="174"/>
        <w:ind w:hanging="399"/>
        <w:jc w:val="left"/>
      </w:pPr>
      <w:r>
        <w:t>Functions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TMB</w:t>
      </w:r>
      <w:r>
        <w:rPr>
          <w:spacing w:val="-7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code</w:t>
      </w:r>
    </w:p>
    <w:p w14:paraId="122D2E0B" w14:textId="77777777" w:rsidR="00632595" w:rsidRDefault="008950A2">
      <w:pPr>
        <w:pStyle w:val="BodyText"/>
        <w:numPr>
          <w:ilvl w:val="0"/>
          <w:numId w:val="10"/>
        </w:numPr>
        <w:tabs>
          <w:tab w:val="left" w:pos="578"/>
        </w:tabs>
        <w:spacing w:before="174"/>
        <w:ind w:hanging="383"/>
        <w:jc w:val="left"/>
      </w:pPr>
      <w:r>
        <w:t>Functions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non</w:t>
      </w:r>
      <w:r>
        <w:rPr>
          <w:spacing w:val="-6"/>
        </w:rPr>
        <w:t xml:space="preserve"> </w:t>
      </w:r>
      <w:r>
        <w:t>TMB</w:t>
      </w:r>
      <w:r>
        <w:rPr>
          <w:spacing w:val="-6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code</w:t>
      </w:r>
    </w:p>
    <w:p w14:paraId="6A4C23A0" w14:textId="77777777" w:rsidR="00632595" w:rsidRDefault="008950A2">
      <w:pPr>
        <w:pStyle w:val="BodyText"/>
        <w:numPr>
          <w:ilvl w:val="0"/>
          <w:numId w:val="10"/>
        </w:numPr>
        <w:tabs>
          <w:tab w:val="left" w:pos="578"/>
        </w:tabs>
        <w:spacing w:before="174"/>
        <w:ind w:hanging="332"/>
        <w:jc w:val="left"/>
      </w:pPr>
      <w:r>
        <w:t>Code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estimations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comparisons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lamb</w:t>
      </w:r>
      <w:r>
        <w:rPr>
          <w:spacing w:val="-6"/>
        </w:rPr>
        <w:t xml:space="preserve"> </w:t>
      </w:r>
      <w:r>
        <w:t>dataset</w:t>
      </w:r>
    </w:p>
    <w:p w14:paraId="05FFA3D8" w14:textId="77777777" w:rsidR="00632595" w:rsidRDefault="008950A2">
      <w:pPr>
        <w:pStyle w:val="BodyText"/>
        <w:numPr>
          <w:ilvl w:val="0"/>
          <w:numId w:val="10"/>
        </w:numPr>
        <w:tabs>
          <w:tab w:val="left" w:pos="578"/>
        </w:tabs>
        <w:spacing w:before="174"/>
        <w:ind w:hanging="388"/>
        <w:jc w:val="left"/>
      </w:pPr>
      <w:r>
        <w:t>Code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estimations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comparisons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simulated</w:t>
      </w:r>
      <w:r>
        <w:rPr>
          <w:spacing w:val="-7"/>
        </w:rPr>
        <w:t xml:space="preserve"> </w:t>
      </w:r>
      <w:r>
        <w:t>dataset</w:t>
      </w:r>
    </w:p>
    <w:p w14:paraId="3B3D4C77" w14:textId="77777777" w:rsidR="00632595" w:rsidRDefault="008950A2">
      <w:pPr>
        <w:pStyle w:val="BodyText"/>
        <w:numPr>
          <w:ilvl w:val="0"/>
          <w:numId w:val="10"/>
        </w:numPr>
        <w:tabs>
          <w:tab w:val="left" w:pos="578"/>
        </w:tabs>
        <w:spacing w:before="174"/>
        <w:ind w:hanging="443"/>
        <w:jc w:val="left"/>
      </w:pPr>
      <w:r>
        <w:t>Code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estimations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comparisons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hospital</w:t>
      </w:r>
      <w:r>
        <w:rPr>
          <w:spacing w:val="-7"/>
        </w:rPr>
        <w:t xml:space="preserve"> </w:t>
      </w:r>
      <w:r>
        <w:t>dataset</w:t>
      </w:r>
    </w:p>
    <w:p w14:paraId="39AB5782" w14:textId="77777777" w:rsidR="00632595" w:rsidRDefault="00632595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14:paraId="7D48EDBD" w14:textId="77777777" w:rsidR="00632595" w:rsidRDefault="008950A2">
      <w:pPr>
        <w:pStyle w:val="Heading2"/>
        <w:numPr>
          <w:ilvl w:val="1"/>
          <w:numId w:val="11"/>
        </w:numPr>
        <w:tabs>
          <w:tab w:val="left" w:pos="1389"/>
        </w:tabs>
        <w:ind w:hanging="442"/>
        <w:rPr>
          <w:b w:val="0"/>
          <w:bCs w:val="0"/>
        </w:rPr>
      </w:pPr>
      <w:bookmarkStart w:id="137" w:name="A.2._C++_Code"/>
      <w:bookmarkStart w:id="138" w:name="_bookmark17"/>
      <w:bookmarkEnd w:id="137"/>
      <w:bookmarkEnd w:id="138"/>
      <w:r>
        <w:t>C++</w:t>
      </w:r>
      <w:r>
        <w:rPr>
          <w:spacing w:val="-10"/>
        </w:rPr>
        <w:t xml:space="preserve"> </w:t>
      </w:r>
      <w:r>
        <w:t>Code</w:t>
      </w:r>
    </w:p>
    <w:p w14:paraId="71D571DB" w14:textId="77777777" w:rsidR="00632595" w:rsidRDefault="008950A2">
      <w:pPr>
        <w:pStyle w:val="BodyText"/>
        <w:numPr>
          <w:ilvl w:val="0"/>
          <w:numId w:val="9"/>
        </w:numPr>
        <w:tabs>
          <w:tab w:val="left" w:pos="578"/>
        </w:tabs>
        <w:spacing w:before="101" w:line="249" w:lineRule="auto"/>
        <w:ind w:right="176"/>
        <w:jc w:val="left"/>
      </w:pPr>
      <w:r>
        <w:pict w14:anchorId="5B69C325">
          <v:group id="_x0000_s1415" style="position:absolute;left:0;text-align:left;margin-left:396.9pt;margin-top:14.2pt;width:3pt;height:.1pt;z-index:-192544;mso-position-horizontal-relative:page" coordorigin="7938,284" coordsize="60,2">
            <v:shape id="_x0000_s1416" style="position:absolute;left:7938;top:284;width:60;height:2" coordorigin="7938,284" coordsize="60,0" path="m7938,284r60,e" filled="f" strokeweight=".14042mm">
              <v:path arrowok="t"/>
            </v:shape>
            <w10:wrap anchorx="page"/>
          </v:group>
        </w:pict>
      </w:r>
      <w:r>
        <w:t>Poisson</w:t>
      </w:r>
      <w:r>
        <w:rPr>
          <w:spacing w:val="10"/>
        </w:rPr>
        <w:t xml:space="preserve"> </w:t>
      </w:r>
      <w:r>
        <w:t>HMM</w:t>
      </w:r>
      <w:r>
        <w:rPr>
          <w:spacing w:val="11"/>
        </w:rPr>
        <w:t xml:space="preserve"> </w:t>
      </w:r>
      <w:r>
        <w:rPr>
          <w:spacing w:val="-2"/>
        </w:rPr>
        <w:t>negative</w:t>
      </w:r>
      <w:r>
        <w:rPr>
          <w:spacing w:val="10"/>
        </w:rPr>
        <w:t xml:space="preserve"> </w:t>
      </w:r>
      <w:r>
        <w:rPr>
          <w:spacing w:val="-1"/>
        </w:rPr>
        <w:t>log-likelihood</w:t>
      </w:r>
      <w:r>
        <w:rPr>
          <w:spacing w:val="11"/>
        </w:rPr>
        <w:t xml:space="preserve"> </w:t>
      </w:r>
      <w:r>
        <w:t>calculation</w:t>
      </w:r>
      <w:r>
        <w:rPr>
          <w:spacing w:val="11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poi</w:t>
      </w:r>
      <w:r>
        <w:rPr>
          <w:spacing w:val="15"/>
        </w:rPr>
        <w:t xml:space="preserve"> </w:t>
      </w:r>
      <w:r>
        <w:t>hmm.cpp</w:t>
      </w:r>
      <w:r>
        <w:rPr>
          <w:spacing w:val="10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contains</w:t>
      </w:r>
      <w:r>
        <w:rPr>
          <w:spacing w:val="11"/>
        </w:rPr>
        <w:t xml:space="preserve"> </w:t>
      </w:r>
      <w:r>
        <w:t>the</w:t>
      </w:r>
      <w:r>
        <w:rPr>
          <w:spacing w:val="33"/>
          <w:w w:val="99"/>
        </w:rPr>
        <w:t xml:space="preserve"> </w:t>
      </w:r>
      <w:r>
        <w:rPr>
          <w:spacing w:val="-2"/>
        </w:rPr>
        <w:t>negative</w:t>
      </w:r>
      <w:r>
        <w:rPr>
          <w:spacing w:val="-13"/>
        </w:rPr>
        <w:t xml:space="preserve"> </w:t>
      </w:r>
      <w:r>
        <w:rPr>
          <w:spacing w:val="-1"/>
        </w:rPr>
        <w:t>likelihood</w:t>
      </w:r>
      <w:r>
        <w:rPr>
          <w:spacing w:val="-12"/>
        </w:rPr>
        <w:t xml:space="preserve"> </w:t>
      </w:r>
      <w:r>
        <w:t>function.</w:t>
      </w:r>
    </w:p>
    <w:p w14:paraId="247DC4B0" w14:textId="77777777" w:rsidR="00632595" w:rsidRDefault="00632595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07EF5D99" w14:textId="77777777" w:rsidR="00632595" w:rsidRDefault="008950A2">
      <w:pPr>
        <w:pStyle w:val="BodyText"/>
        <w:ind w:left="577" w:right="176"/>
        <w:jc w:val="both"/>
      </w:pPr>
      <w:r>
        <w:t>It</w:t>
      </w:r>
      <w:r>
        <w:rPr>
          <w:spacing w:val="11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noted</w:t>
      </w:r>
      <w:r>
        <w:rPr>
          <w:spacing w:val="11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C++</w:t>
      </w:r>
      <w:r>
        <w:rPr>
          <w:spacing w:val="11"/>
        </w:rPr>
        <w:t xml:space="preserve"> </w:t>
      </w:r>
      <w:r>
        <w:t>file,</w:t>
      </w:r>
      <w:r>
        <w:rPr>
          <w:spacing w:val="15"/>
        </w:rPr>
        <w:t xml:space="preserve"> </w:t>
      </w:r>
      <w:r>
        <w:t>testing</w:t>
      </w:r>
      <w:r>
        <w:rPr>
          <w:spacing w:val="12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value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missing</w:t>
      </w:r>
      <w:r>
        <w:rPr>
          <w:spacing w:val="11"/>
        </w:rPr>
        <w:t xml:space="preserve"> </w:t>
      </w:r>
      <w:r>
        <w:t>(i.e.</w:t>
      </w:r>
      <w:r>
        <w:rPr>
          <w:spacing w:val="4"/>
        </w:rPr>
        <w:t xml:space="preserve"> </w:t>
      </w:r>
      <w:r>
        <w:t>testing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proofErr w:type="spellStart"/>
      <w:r>
        <w:t>NaN</w:t>
      </w:r>
      <w:proofErr w:type="spellEnd"/>
      <w:r>
        <w:rPr>
          <w:spacing w:val="12"/>
        </w:rPr>
        <w:t xml:space="preserve"> </w:t>
      </w:r>
      <w:r>
        <w:t>(Not</w:t>
      </w:r>
      <w:r>
        <w:rPr>
          <w:spacing w:val="11"/>
        </w:rPr>
        <w:t xml:space="preserve"> </w:t>
      </w:r>
      <w:r>
        <w:t>A</w:t>
      </w:r>
      <w:r>
        <w:rPr>
          <w:w w:val="99"/>
        </w:rPr>
        <w:t xml:space="preserve"> </w:t>
      </w:r>
      <w:r>
        <w:t>Number)</w:t>
      </w:r>
      <w:r>
        <w:rPr>
          <w:spacing w:val="-7"/>
        </w:rPr>
        <w:t xml:space="preserve"> </w:t>
      </w:r>
      <w:r>
        <w:rPr>
          <w:spacing w:val="-1"/>
        </w:rPr>
        <w:t>values)</w:t>
      </w:r>
      <w:r>
        <w:rPr>
          <w:spacing w:val="-7"/>
        </w:rPr>
        <w:t xml:space="preserve"> </w:t>
      </w:r>
      <w:r>
        <w:t>requires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trick.</w:t>
      </w:r>
      <w:r>
        <w:rPr>
          <w:spacing w:val="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reason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std::</w:t>
      </w:r>
      <w:proofErr w:type="spellStart"/>
      <w:proofErr w:type="gramEnd"/>
      <w:r>
        <w:rPr>
          <w:rFonts w:ascii="Courier New" w:eastAsia="Courier New" w:hAnsi="Courier New" w:cs="Courier New"/>
        </w:rPr>
        <w:t>isnan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ourier New" w:eastAsia="Courier New" w:hAnsi="Courier New" w:cs="Courier New"/>
          <w:spacing w:val="22"/>
          <w:w w:val="99"/>
        </w:rPr>
        <w:t xml:space="preserve"> </w:t>
      </w:r>
      <w:r>
        <w:rPr>
          <w:spacing w:val="-1"/>
        </w:rPr>
        <w:t>doesn’t</w:t>
      </w:r>
      <w:r>
        <w:rPr>
          <w:spacing w:val="-6"/>
        </w:rPr>
        <w:t xml:space="preserve"> </w:t>
      </w:r>
      <w:r>
        <w:t>currently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6"/>
        </w:rPr>
        <w:t xml:space="preserve"> </w:t>
      </w:r>
      <w:r>
        <w:t>inside</w:t>
      </w:r>
      <w:r>
        <w:rPr>
          <w:spacing w:val="-6"/>
        </w:rPr>
        <w:t xml:space="preserve"> </w:t>
      </w:r>
      <w:r>
        <w:t>TMB.</w:t>
      </w:r>
    </w:p>
    <w:p w14:paraId="04E658E7" w14:textId="77777777" w:rsidR="00632595" w:rsidRDefault="008950A2">
      <w:pPr>
        <w:pStyle w:val="BodyText"/>
        <w:spacing w:before="8" w:line="249" w:lineRule="auto"/>
        <w:ind w:left="577" w:right="176"/>
        <w:jc w:val="both"/>
      </w:pPr>
      <w:proofErr w:type="spellStart"/>
      <w:r>
        <w:t>Cuurently</w:t>
      </w:r>
      <w:proofErr w:type="spellEnd"/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C++,</w:t>
      </w:r>
      <w:r>
        <w:rPr>
          <w:spacing w:val="-12"/>
        </w:rPr>
        <w:t xml:space="preserve"> </w:t>
      </w:r>
      <w:r>
        <w:t>comparisons</w:t>
      </w:r>
      <w:r>
        <w:rPr>
          <w:spacing w:val="-13"/>
        </w:rPr>
        <w:t xml:space="preserve"> </w:t>
      </w:r>
      <w:r>
        <w:rPr>
          <w:spacing w:val="-2"/>
        </w:rPr>
        <w:t>involving</w:t>
      </w:r>
      <w:r>
        <w:rPr>
          <w:spacing w:val="-13"/>
        </w:rPr>
        <w:t xml:space="preserve"> </w:t>
      </w:r>
      <w:proofErr w:type="spellStart"/>
      <w:r>
        <w:t>NaN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values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rPr>
          <w:spacing w:val="-1"/>
        </w:rPr>
        <w:t>always</w:t>
      </w:r>
      <w:r>
        <w:rPr>
          <w:spacing w:val="-13"/>
        </w:rPr>
        <w:t xml:space="preserve"> </w:t>
      </w:r>
      <w:r>
        <w:rPr>
          <w:spacing w:val="-1"/>
        </w:rPr>
        <w:t>false,</w:t>
      </w:r>
      <w:r>
        <w:rPr>
          <w:spacing w:val="-12"/>
        </w:rPr>
        <w:t xml:space="preserve"> </w:t>
      </w:r>
      <w:r>
        <w:rPr>
          <w:spacing w:val="-1"/>
        </w:rPr>
        <w:t>except</w:t>
      </w:r>
      <w:r>
        <w:rPr>
          <w:spacing w:val="-13"/>
        </w:rPr>
        <w:t xml:space="preserve"> </w:t>
      </w:r>
      <w:r>
        <w:t>when</w:t>
      </w:r>
      <w:r>
        <w:rPr>
          <w:spacing w:val="-14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inequality</w:t>
      </w:r>
      <w:r>
        <w:rPr>
          <w:spacing w:val="33"/>
          <w:w w:val="99"/>
        </w:rPr>
        <w:t xml:space="preserve"> </w:t>
      </w:r>
      <w:r>
        <w:t>between 2</w:t>
      </w:r>
      <w:r>
        <w:rPr>
          <w:spacing w:val="1"/>
        </w:rPr>
        <w:t xml:space="preserve"> </w:t>
      </w:r>
      <w:proofErr w:type="spellStart"/>
      <w:r>
        <w:t>NaN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values.</w:t>
      </w:r>
      <w:r>
        <w:rPr>
          <w:spacing w:val="2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rPr>
          <w:spacing w:val="-1"/>
        </w:rPr>
        <w:t>words,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float</w:t>
      </w:r>
      <w:r>
        <w:rPr>
          <w:spacing w:val="1"/>
        </w:rPr>
        <w:t xml:space="preserve"> </w:t>
      </w:r>
      <w:r>
        <w:t>f,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expression</w:t>
      </w:r>
      <w:r>
        <w:rPr>
          <w:spacing w:val="1"/>
        </w:rPr>
        <w:t xml:space="preserve"> </w:t>
      </w:r>
      <w:proofErr w:type="gramStart"/>
      <w:r>
        <w:t>f !</w:t>
      </w:r>
      <w:proofErr w:type="gramEnd"/>
      <w:r>
        <w:t>=</w:t>
      </w:r>
      <w:r>
        <w:rPr>
          <w:spacing w:val="2"/>
        </w:rPr>
        <w:t xml:space="preserve"> </w:t>
      </w:r>
      <w:r>
        <w:t>f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true if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f</w:t>
      </w:r>
      <w:r>
        <w:rPr>
          <w:spacing w:val="27"/>
          <w:w w:val="9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NaN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value.</w:t>
      </w:r>
      <w:r>
        <w:rPr>
          <w:spacing w:val="7"/>
        </w:rPr>
        <w:t xml:space="preserve"> </w:t>
      </w:r>
      <w:r>
        <w:rPr>
          <w:spacing w:val="-2"/>
        </w:rPr>
        <w:t>Similarly,</w:t>
      </w:r>
      <w:r>
        <w:rPr>
          <w:spacing w:val="-3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rPr>
          <w:spacing w:val="-1"/>
        </w:rPr>
        <w:t>false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NaN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value.</w:t>
      </w:r>
    </w:p>
    <w:p w14:paraId="13ED50BD" w14:textId="77777777" w:rsidR="00632595" w:rsidRDefault="00632595">
      <w:pPr>
        <w:spacing w:before="4"/>
        <w:rPr>
          <w:rFonts w:ascii="Times New Roman" w:eastAsia="Times New Roman" w:hAnsi="Times New Roman" w:cs="Times New Roman"/>
          <w:sz w:val="12"/>
          <w:szCs w:val="12"/>
        </w:rPr>
      </w:pPr>
    </w:p>
    <w:p w14:paraId="123F2CB1" w14:textId="77777777" w:rsidR="00632595" w:rsidRDefault="008950A2">
      <w:pPr>
        <w:spacing w:line="200" w:lineRule="atLeast"/>
        <w:ind w:left="5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03A5C941">
          <v:group id="_x0000_s1365" style="width:402.25pt;height:206.25pt;mso-position-horizontal-relative:char;mso-position-vertical-relative:line" coordsize="8045,4125">
            <v:group id="_x0000_s1413" style="position:absolute;width:8045;height:240" coordsize="8045,240">
              <v:shape id="_x0000_s1414" style="position:absolute;width:8045;height:240" coordsize="8045,240" path="m,239r8044,l8044,,,,,239xe" fillcolor="#f7f4f7" stroked="f">
                <v:path arrowok="t"/>
              </v:shape>
            </v:group>
            <v:group id="_x0000_s1411" style="position:absolute;top:259;width:8045;height:240" coordorigin=",259" coordsize="8045,240">
              <v:shape id="_x0000_s1412" style="position:absolute;top:259;width:8045;height:240" coordorigin=",259" coordsize="8045,240" path="m,498r8044,l8044,259,,259,,498xe" fillcolor="#f7f4f7" stroked="f">
                <v:path arrowok="t"/>
              </v:shape>
            </v:group>
            <v:group id="_x0000_s1409" style="position:absolute;top:518;width:8045;height:240" coordorigin=",518" coordsize="8045,240">
              <v:shape id="_x0000_s1410" style="position:absolute;top:518;width:8045;height:240" coordorigin=",518" coordsize="8045,240" path="m,757r8044,l8044,518,,518,,757xe" fillcolor="#f7f4f7" stroked="f">
                <v:path arrowok="t"/>
              </v:shape>
            </v:group>
            <v:group id="_x0000_s1407" style="position:absolute;top:777;width:8045;height:240" coordorigin=",777" coordsize="8045,240">
              <v:shape id="_x0000_s1408" style="position:absolute;top:777;width:8045;height:240" coordorigin=",777" coordsize="8045,240" path="m,1016r8044,l8044,777,,777r,239xe" fillcolor="#f7f4f7" stroked="f">
                <v:path arrowok="t"/>
              </v:shape>
            </v:group>
            <v:group id="_x0000_s1405" style="position:absolute;top:1036;width:8045;height:240" coordorigin=",1036" coordsize="8045,240">
              <v:shape id="_x0000_s1406" style="position:absolute;top:1036;width:8045;height:240" coordorigin=",1036" coordsize="8045,240" path="m,1275r8044,l8044,1036,,1036r,239xe" fillcolor="#f7f4f7" stroked="f">
                <v:path arrowok="t"/>
              </v:shape>
            </v:group>
            <v:group id="_x0000_s1403" style="position:absolute;top:1295;width:8045;height:240" coordorigin=",1295" coordsize="8045,240">
              <v:shape id="_x0000_s1404" style="position:absolute;top:1295;width:8045;height:240" coordorigin=",1295" coordsize="8045,240" path="m,1534r8044,l8044,1295,,1295r,239xe" fillcolor="#f7f4f7" stroked="f">
                <v:path arrowok="t"/>
              </v:shape>
            </v:group>
            <v:group id="_x0000_s1401" style="position:absolute;left:1515;top:1459;width:54;height:2" coordorigin="1515,1459" coordsize="54,2">
              <v:shape id="_x0000_s1402" style="position:absolute;left:1515;top:1459;width:54;height:2" coordorigin="1515,1459" coordsize="54,0" path="m1515,1459r54,e" filled="f" strokeweight=".14042mm">
                <v:path arrowok="t"/>
              </v:shape>
            </v:group>
            <v:group id="_x0000_s1399" style="position:absolute;top:1554;width:8045;height:240" coordorigin=",1554" coordsize="8045,240">
              <v:shape id="_x0000_s1400" style="position:absolute;top:1554;width:8045;height:240" coordorigin=",1554" coordsize="8045,240" path="m,1793r8044,l8044,1554,,1554r,239xe" fillcolor="#f7f4f7" stroked="f">
                <v:path arrowok="t"/>
              </v:shape>
            </v:group>
            <v:group id="_x0000_s1397" style="position:absolute;top:1813;width:8045;height:240" coordorigin=",1813" coordsize="8045,240">
              <v:shape id="_x0000_s1398" style="position:absolute;top:1813;width:8045;height:240" coordorigin=",1813" coordsize="8045,240" path="m,2052r8044,l8044,1813,,1813r,239xe" fillcolor="#f7f4f7" stroked="f">
                <v:path arrowok="t"/>
              </v:shape>
            </v:group>
            <v:group id="_x0000_s1395" style="position:absolute;top:2072;width:8045;height:240" coordorigin=",2072" coordsize="8045,240">
              <v:shape id="_x0000_s1396" style="position:absolute;top:2072;width:8045;height:240" coordorigin=",2072" coordsize="8045,240" path="m,2311r8044,l8044,2072,,2072r,239xe" fillcolor="#f7f4f7" stroked="f">
                <v:path arrowok="t"/>
              </v:shape>
            </v:group>
            <v:group id="_x0000_s1393" style="position:absolute;top:2331;width:8045;height:240" coordorigin=",2331" coordsize="8045,240">
              <v:shape id="_x0000_s1394" style="position:absolute;top:2331;width:8045;height:240" coordorigin=",2331" coordsize="8045,240" path="m,2570r8044,l8044,2331,,2331r,239xe" fillcolor="#f7f4f7" stroked="f">
                <v:path arrowok="t"/>
              </v:shape>
            </v:group>
            <v:group id="_x0000_s1391" style="position:absolute;left:684;top:2495;width:54;height:2" coordorigin="684,2495" coordsize="54,2">
              <v:shape id="_x0000_s1392" style="position:absolute;left:684;top:2495;width:54;height:2" coordorigin="684,2495" coordsize="54,0" path="m684,2495r54,e" filled="f" strokeweight=".14042mm">
                <v:path arrowok="t"/>
              </v:shape>
            </v:group>
            <v:group id="_x0000_s1389" style="position:absolute;top:2590;width:8045;height:240" coordorigin=",2590" coordsize="8045,240">
              <v:shape id="_x0000_s1390" style="position:absolute;top:2590;width:8045;height:240" coordorigin=",2590" coordsize="8045,240" path="m,2829r8044,l8044,2590,,2590r,239xe" fillcolor="#f7f4f7" stroked="f">
                <v:path arrowok="t"/>
              </v:shape>
            </v:group>
            <v:group id="_x0000_s1387" style="position:absolute;left:709;top:2754;width:54;height:2" coordorigin="709,2754" coordsize="54,2">
              <v:shape id="_x0000_s1388" style="position:absolute;left:709;top:2754;width:54;height:2" coordorigin="709,2754" coordsize="54,0" path="m709,2754r54,e" filled="f" strokeweight=".14042mm">
                <v:path arrowok="t"/>
              </v:shape>
            </v:group>
            <v:group id="_x0000_s1385" style="position:absolute;top:2849;width:8045;height:240" coordorigin=",2849" coordsize="8045,240">
              <v:shape id="_x0000_s1386" style="position:absolute;top:2849;width:8045;height:240" coordorigin=",2849" coordsize="8045,240" path="m,3088r8044,l8044,2849,,2849r,239xe" fillcolor="#f7f4f7" stroked="f">
                <v:path arrowok="t"/>
              </v:shape>
            </v:group>
            <v:group id="_x0000_s1383" style="position:absolute;top:3108;width:8045;height:240" coordorigin=",3108" coordsize="8045,240">
              <v:shape id="_x0000_s1384" style="position:absolute;top:3108;width:8045;height:240" coordorigin=",3108" coordsize="8045,240" path="m,3347r8044,l8044,3108,,3108r,239xe" fillcolor="#f7f4f7" stroked="f">
                <v:path arrowok="t"/>
              </v:shape>
            </v:group>
            <v:group id="_x0000_s1381" style="position:absolute;top:3367;width:8045;height:240" coordorigin=",3367" coordsize="8045,240">
              <v:shape id="_x0000_s1382" style="position:absolute;top:3367;width:8045;height:240" coordorigin=",3367" coordsize="8045,240" path="m,3606r8044,l8044,3367,,3367r,239xe" fillcolor="#f7f4f7" stroked="f">
                <v:path arrowok="t"/>
              </v:shape>
            </v:group>
            <v:group id="_x0000_s1379" style="position:absolute;left:1226;top:3531;width:54;height:2" coordorigin="1226,3531" coordsize="54,2">
              <v:shape id="_x0000_s1380" style="position:absolute;left:1226;top:3531;width:54;height:2" coordorigin="1226,3531" coordsize="54,0" path="m1226,3531r54,e" filled="f" strokeweight=".14042mm">
                <v:path arrowok="t"/>
              </v:shape>
            </v:group>
            <v:group id="_x0000_s1377" style="position:absolute;left:5515;top:3531;width:54;height:2" coordorigin="5515,3531" coordsize="54,2">
              <v:shape id="_x0000_s1378" style="position:absolute;left:5515;top:3531;width:54;height:2" coordorigin="5515,3531" coordsize="54,0" path="m5515,3531r53,e" filled="f" strokeweight=".14042mm">
                <v:path arrowok="t"/>
              </v:shape>
            </v:group>
            <v:group id="_x0000_s1375" style="position:absolute;top:3626;width:8045;height:240" coordorigin=",3626" coordsize="8045,240">
              <v:shape id="_x0000_s1376" style="position:absolute;top:3626;width:8045;height:240" coordorigin=",3626" coordsize="8045,240" path="m,3866r8044,l8044,3626,,3626r,240xe" fillcolor="#f7f4f7" stroked="f">
                <v:path arrowok="t"/>
              </v:shape>
            </v:group>
            <v:group id="_x0000_s1373" style="position:absolute;left:1226;top:3790;width:54;height:2" coordorigin="1226,3790" coordsize="54,2">
              <v:shape id="_x0000_s1374" style="position:absolute;left:1226;top:3790;width:54;height:2" coordorigin="1226,3790" coordsize="54,0" path="m1226,3790r54,e" filled="f" strokeweight=".14042mm">
                <v:path arrowok="t"/>
              </v:shape>
            </v:group>
            <v:group id="_x0000_s1366" style="position:absolute;top:3885;width:8045;height:240" coordorigin=",3885" coordsize="8045,240">
              <v:shape id="_x0000_s1372" style="position:absolute;top:3885;width:8045;height:240" coordorigin=",3885" coordsize="8045,240" path="m,4125r8044,l8044,3885,,3885r,240xe" fillcolor="#f7f4f7" stroked="f">
                <v:path arrowok="t"/>
              </v:shape>
              <v:shape id="_x0000_s1371" type="#_x0000_t202" style="position:absolute;left:8;top:30;width:5126;height:1791" filled="f" stroked="f">
                <v:textbox inset="0,0,0,0">
                  <w:txbxContent>
                    <w:p w14:paraId="39073867" w14:textId="77777777" w:rsidR="008950A2" w:rsidRDefault="008950A2">
                      <w:pPr>
                        <w:spacing w:line="176" w:lineRule="exact"/>
                        <w:ind w:left="1"/>
                        <w:rPr>
                          <w:rFonts w:ascii="Verdana" w:eastAsia="Verdana" w:hAnsi="Verdana" w:cs="Verdana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b/>
                          <w:sz w:val="18"/>
                        </w:rPr>
                        <w:t>#</w:t>
                      </w:r>
                      <w:r>
                        <w:rPr>
                          <w:rFonts w:ascii="Times New Roman"/>
                          <w:b/>
                          <w:spacing w:val="-1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b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b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b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b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b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u</w:t>
                      </w:r>
                      <w:r>
                        <w:rPr>
                          <w:rFonts w:ascii="Times New Roman"/>
                          <w:b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b/>
                          <w:spacing w:val="-22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e </w:t>
                      </w:r>
                      <w:r>
                        <w:rPr>
                          <w:rFonts w:ascii="Times New Roman"/>
                          <w:b/>
                          <w:spacing w:val="12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-30"/>
                          <w:sz w:val="18"/>
                        </w:rPr>
                        <w:t>&lt;</w:t>
                      </w:r>
                      <w:proofErr w:type="gramEnd"/>
                      <w:r>
                        <w:rPr>
                          <w:rFonts w:ascii="Times New Roman"/>
                          <w:spacing w:val="-18"/>
                          <w:sz w:val="18"/>
                        </w:rPr>
                        <w:t>TM</w:t>
                      </w:r>
                      <w:r>
                        <w:rPr>
                          <w:rFonts w:ascii="Times New Roman"/>
                          <w:spacing w:val="14"/>
                          <w:sz w:val="18"/>
                        </w:rPr>
                        <w:t>B</w:t>
                      </w:r>
                      <w:r>
                        <w:rPr>
                          <w:rFonts w:ascii="Times New Roman"/>
                          <w:sz w:val="18"/>
                        </w:rPr>
                        <w:t>.</w:t>
                      </w:r>
                      <w:r>
                        <w:rPr>
                          <w:rFonts w:ascii="Times New Roman"/>
                          <w:spacing w:val="-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10"/>
                          <w:sz w:val="18"/>
                        </w:rPr>
                        <w:t>hp</w:t>
                      </w:r>
                      <w:r>
                        <w:rPr>
                          <w:rFonts w:ascii="Times New Roman"/>
                          <w:spacing w:val="3"/>
                          <w:sz w:val="18"/>
                        </w:rPr>
                        <w:t>p</w:t>
                      </w:r>
                      <w:proofErr w:type="spellEnd"/>
                      <w:r>
                        <w:rPr>
                          <w:rFonts w:ascii="Verdana"/>
                          <w:i/>
                          <w:sz w:val="18"/>
                        </w:rPr>
                        <w:t>&gt;</w:t>
                      </w:r>
                    </w:p>
                    <w:p w14:paraId="650B9185" w14:textId="77777777" w:rsidR="008950A2" w:rsidRDefault="008950A2">
                      <w:pPr>
                        <w:spacing w:before="52"/>
                        <w:ind w:left="1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2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2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2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e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”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. /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pacing w:val="-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pacing w:val="10"/>
                          <w:sz w:val="18"/>
                          <w:szCs w:val="18"/>
                        </w:rPr>
                        <w:t>cpp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pacing w:val="-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”</w:t>
                      </w:r>
                      <w:proofErr w:type="gramEnd"/>
                    </w:p>
                    <w:p w14:paraId="07DA8DD0" w14:textId="77777777" w:rsidR="008950A2" w:rsidRDefault="008950A2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667F06A7" w14:textId="77777777" w:rsidR="008950A2" w:rsidRDefault="008950A2">
                      <w:pPr>
                        <w:spacing w:before="104"/>
                        <w:ind w:left="30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3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k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h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d  </w:t>
                      </w:r>
                      <w:r>
                        <w:rPr>
                          <w:rFonts w:ascii="Times New Roman"/>
                          <w:i/>
                          <w:spacing w:val="2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f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r  </w:t>
                      </w:r>
                      <w:r>
                        <w:rPr>
                          <w:rFonts w:ascii="Times New Roman"/>
                          <w:i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a  </w:t>
                      </w:r>
                      <w:r>
                        <w:rPr>
                          <w:rFonts w:ascii="Times New Roman"/>
                          <w:i/>
                          <w:spacing w:val="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pacing w:val="25"/>
                          <w:sz w:val="18"/>
                        </w:rPr>
                        <w:t>poisso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proofErr w:type="spellEnd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h</w:t>
                      </w:r>
                      <w:r>
                        <w:rPr>
                          <w:rFonts w:ascii="Times New Roman"/>
                          <w:i/>
                          <w:spacing w:val="-23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2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pacing w:val="16"/>
                          <w:sz w:val="18"/>
                        </w:rPr>
                        <w:t>dden</w:t>
                      </w:r>
                      <w:proofErr w:type="spellEnd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7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pacing w:val="12"/>
                          <w:sz w:val="18"/>
                        </w:rPr>
                        <w:t>markov</w:t>
                      </w:r>
                      <w:proofErr w:type="spellEnd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1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i/>
                          <w:spacing w:val="12"/>
                          <w:sz w:val="18"/>
                        </w:rPr>
                        <w:t>model</w:t>
                      </w:r>
                      <w:r>
                        <w:rPr>
                          <w:rFonts w:ascii="Times New Roman"/>
                          <w:i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.</w:t>
                      </w:r>
                      <w:proofErr w:type="gramEnd"/>
                    </w:p>
                    <w:p w14:paraId="322F274F" w14:textId="77777777" w:rsidR="008950A2" w:rsidRDefault="008950A2">
                      <w:pPr>
                        <w:spacing w:before="39"/>
                        <w:ind w:left="11"/>
                        <w:rPr>
                          <w:rFonts w:ascii="Verdana" w:eastAsia="Verdana" w:hAnsi="Verdana" w:cs="Verdana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b/>
                          <w:spacing w:val="16"/>
                          <w:sz w:val="18"/>
                        </w:rPr>
                        <w:t>template</w:t>
                      </w:r>
                      <w:r>
                        <w:rPr>
                          <w:rFonts w:ascii="Times New Roman"/>
                          <w:b/>
                          <w:spacing w:val="-27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6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b/>
                          <w:spacing w:val="6"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b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b/>
                          <w:sz w:val="18"/>
                        </w:rPr>
                        <w:t>s</w:t>
                      </w:r>
                      <w:proofErr w:type="spellEnd"/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   </w:t>
                      </w:r>
                      <w:r>
                        <w:rPr>
                          <w:rFonts w:ascii="Times New Roman"/>
                          <w:spacing w:val="6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6"/>
                          <w:sz w:val="18"/>
                        </w:rPr>
                        <w:t>&gt;</w:t>
                      </w:r>
                    </w:p>
                    <w:p w14:paraId="5603D817" w14:textId="77777777" w:rsidR="008950A2" w:rsidRDefault="008950A2">
                      <w:pPr>
                        <w:spacing w:before="39"/>
                        <w:ind w:left="4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9"/>
                          <w:sz w:val="18"/>
                        </w:rPr>
                        <w:t>Type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b</w:t>
                      </w:r>
                      <w:r>
                        <w:rPr>
                          <w:rFonts w:ascii="Times New Roman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j</w:t>
                      </w:r>
                      <w:r>
                        <w:rPr>
                          <w:rFonts w:ascii="Times New Roman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1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v</w:t>
                      </w:r>
                      <w:r>
                        <w:rPr>
                          <w:rFonts w:ascii="Times New Roman"/>
                          <w:spacing w:val="-16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 xml:space="preserve">e </w:t>
                      </w:r>
                      <w:r>
                        <w:rPr>
                          <w:rFonts w:ascii="Times New Roman"/>
                          <w:spacing w:val="3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f</w:t>
                      </w:r>
                      <w:proofErr w:type="gramEnd"/>
                      <w:r>
                        <w:rPr>
                          <w:rFonts w:ascii="Times New Roman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u</w:t>
                      </w:r>
                      <w:r>
                        <w:rPr>
                          <w:rFonts w:ascii="Times New Roman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1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>Type</w:t>
                      </w:r>
                      <w:r>
                        <w:rPr>
                          <w:rFonts w:ascii="Times New Roman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z w:val="18"/>
                        </w:rPr>
                        <w:t>&gt;</w:t>
                      </w:r>
                      <w:r>
                        <w:rPr>
                          <w:rFonts w:ascii="Verdana"/>
                          <w:i/>
                          <w:spacing w:val="-4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:</w:t>
                      </w:r>
                      <w:r>
                        <w:rPr>
                          <w:rFonts w:ascii="Times New Roman"/>
                          <w:spacing w:val="-2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:</w:t>
                      </w:r>
                      <w:r>
                        <w:rPr>
                          <w:rFonts w:ascii="Times New Roman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18"/>
                          <w:sz w:val="18"/>
                        </w:rPr>
                        <w:t>operator</w:t>
                      </w:r>
                      <w:r>
                        <w:rPr>
                          <w:rFonts w:ascii="Times New Roman"/>
                          <w:b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)  </w:t>
                      </w:r>
                      <w:r>
                        <w:rPr>
                          <w:rFonts w:ascii="Times New Roman"/>
                          <w:spacing w:val="3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</w:p>
                    <w:p w14:paraId="6C85D4C0" w14:textId="77777777" w:rsidR="008950A2" w:rsidRDefault="008950A2">
                      <w:pPr>
                        <w:spacing w:before="9"/>
                        <w:rPr>
                          <w:rFonts w:ascii="Sitka Small" w:eastAsia="Sitka Small" w:hAnsi="Sitka Small" w:cs="Sitka Small"/>
                          <w:sz w:val="18"/>
                          <w:szCs w:val="18"/>
                        </w:rPr>
                      </w:pPr>
                      <w:r>
                        <w:rPr>
                          <w:rFonts w:ascii="Sitka Small"/>
                          <w:i/>
                          <w:sz w:val="18"/>
                        </w:rPr>
                        <w:t>{</w:t>
                      </w:r>
                    </w:p>
                  </w:txbxContent>
                </v:textbox>
              </v:shape>
              <v:shape id="_x0000_s1370" type="#_x0000_t202" style="position:absolute;left:207;top:2101;width:1695;height:699" filled="f" stroked="f">
                <v:textbox inset="0,0,0,0">
                  <w:txbxContent>
                    <w:p w14:paraId="5ACBEC0B" w14:textId="77777777" w:rsidR="008950A2" w:rsidRDefault="008950A2">
                      <w:pPr>
                        <w:spacing w:line="178" w:lineRule="exact"/>
                        <w:ind w:left="46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0"/>
                          <w:sz w:val="18"/>
                        </w:rPr>
                        <w:t>Data</w:t>
                      </w:r>
                    </w:p>
                    <w:p w14:paraId="5C2B3D42" w14:textId="77777777" w:rsidR="008950A2" w:rsidRDefault="008950A2">
                      <w:pPr>
                        <w:spacing w:line="260" w:lineRule="atLeast"/>
                        <w:ind w:left="5" w:hanging="6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>DA</w:t>
                      </w:r>
                      <w:r>
                        <w:rPr>
                          <w:rFonts w:ascii="Times New Roman"/>
                          <w:spacing w:val="-9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A </w:t>
                      </w:r>
                      <w:proofErr w:type="gramStart"/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>V</w:t>
                      </w:r>
                      <w:r>
                        <w:rPr>
                          <w:rFonts w:ascii="Times New Roman"/>
                          <w:spacing w:val="-9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>CTO</w:t>
                      </w:r>
                      <w:r>
                        <w:rPr>
                          <w:rFonts w:ascii="Times New Roman"/>
                          <w:spacing w:val="15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x</w:t>
                      </w:r>
                      <w:proofErr w:type="gramEnd"/>
                      <w:r>
                        <w:rPr>
                          <w:rFonts w:ascii="Times New Roman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  <w:r>
                        <w:rPr>
                          <w:rFonts w:ascii="Times New Roman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3"/>
                          <w:sz w:val="18"/>
                        </w:rPr>
                        <w:t>DATA</w:t>
                      </w:r>
                      <w:r>
                        <w:rPr>
                          <w:rFonts w:ascii="Times New Roman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"/>
                          <w:sz w:val="18"/>
                        </w:rPr>
                        <w:t>INTEGER(m)</w:t>
                      </w:r>
                      <w:r>
                        <w:rPr>
                          <w:rFonts w:ascii="Times New Roman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</w:txbxContent>
                </v:textbox>
              </v:shape>
              <v:shape id="_x0000_s1369" type="#_x0000_t202" style="position:absolute;left:2944;top:2360;width:2232;height:439" filled="f" stroked="f">
                <v:textbox inset="0,0,0,0">
                  <w:txbxContent>
                    <w:p w14:paraId="20D761D2" w14:textId="77777777" w:rsidR="008950A2" w:rsidRDefault="008950A2">
                      <w:pPr>
                        <w:spacing w:line="178" w:lineRule="exact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3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s  </w:t>
                      </w:r>
                      <w:r>
                        <w:rPr>
                          <w:rFonts w:ascii="Times New Roman"/>
                          <w:i/>
                          <w:spacing w:val="2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v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</w:p>
                    <w:p w14:paraId="01D08AA4" w14:textId="77777777" w:rsidR="008950A2" w:rsidRDefault="008950A2">
                      <w:pPr>
                        <w:spacing w:before="5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7"/>
                          <w:sz w:val="18"/>
                        </w:rPr>
                        <w:t>Number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f  </w:t>
                      </w:r>
                      <w:r>
                        <w:rPr>
                          <w:rFonts w:ascii="Times New Roman"/>
                          <w:i/>
                          <w:spacing w:val="2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13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s </w:t>
                      </w:r>
                      <w:r>
                        <w:rPr>
                          <w:rFonts w:ascii="Times New Roman"/>
                          <w:i/>
                          <w:spacing w:val="3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  <v:shape id="_x0000_s1368" type="#_x0000_t202" style="position:absolute;left:207;top:3137;width:2771;height:699" filled="f" stroked="f">
                <v:textbox inset="0,0,0,0">
                  <w:txbxContent>
                    <w:p w14:paraId="55D0F1A4" w14:textId="77777777" w:rsidR="008950A2" w:rsidRDefault="008950A2">
                      <w:pPr>
                        <w:spacing w:line="178" w:lineRule="exact"/>
                        <w:ind w:left="47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8"/>
                          <w:sz w:val="18"/>
                        </w:rPr>
                        <w:t>Parameters</w:t>
                      </w:r>
                    </w:p>
                    <w:p w14:paraId="4BD31684" w14:textId="77777777" w:rsidR="008950A2" w:rsidRDefault="008950A2">
                      <w:pPr>
                        <w:spacing w:line="260" w:lineRule="atLeast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>PARAMETE</w:t>
                      </w:r>
                      <w:r>
                        <w:rPr>
                          <w:rFonts w:ascii="Times New Roman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>VECTO</w:t>
                      </w:r>
                      <w:r>
                        <w:rPr>
                          <w:rFonts w:ascii="Times New Roman"/>
                          <w:spacing w:val="15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proofErr w:type="gramEnd"/>
                      <w:r>
                        <w:rPr>
                          <w:rFonts w:ascii="Times New Roman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spacing w:val="-2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21"/>
                          <w:sz w:val="18"/>
                        </w:rPr>
                        <w:t>am</w:t>
                      </w:r>
                      <w:r>
                        <w:rPr>
                          <w:rFonts w:ascii="Times New Roman"/>
                          <w:spacing w:val="22"/>
                          <w:sz w:val="18"/>
                        </w:rPr>
                        <w:t>b</w:t>
                      </w:r>
                      <w:r>
                        <w:rPr>
                          <w:rFonts w:ascii="Times New Roman"/>
                          <w:spacing w:val="21"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sz w:val="18"/>
                        </w:rPr>
                        <w:t>a</w:t>
                      </w:r>
                      <w:proofErr w:type="spellEnd"/>
                      <w:r>
                        <w:rPr>
                          <w:rFonts w:ascii="Times New Roman"/>
                          <w:spacing w:val="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  <w:r>
                        <w:rPr>
                          <w:rFonts w:ascii="Times New Roman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>PARAMETE</w:t>
                      </w:r>
                      <w:r>
                        <w:rPr>
                          <w:rFonts w:ascii="Times New Roman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>VECTO</w:t>
                      </w:r>
                      <w:r>
                        <w:rPr>
                          <w:rFonts w:ascii="Times New Roman"/>
                          <w:spacing w:val="15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9"/>
                          <w:sz w:val="18"/>
                        </w:rPr>
                        <w:t>tgamm</w:t>
                      </w:r>
                      <w:r>
                        <w:rPr>
                          <w:rFonts w:ascii="Times New Roman"/>
                          <w:sz w:val="18"/>
                        </w:rPr>
                        <w:t>a</w:t>
                      </w:r>
                      <w:proofErr w:type="spellEnd"/>
                      <w:r>
                        <w:rPr>
                          <w:rFonts w:ascii="Times New Roman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</w:txbxContent>
                </v:textbox>
              </v:shape>
              <v:shape id="_x0000_s1367" type="#_x0000_t202" style="position:absolute;left:3589;top:3396;width:3737;height:497" filled="f" stroked="f">
                <v:textbox inset="0,0,0,0">
                  <w:txbxContent>
                    <w:p w14:paraId="175646E3" w14:textId="77777777" w:rsidR="008950A2" w:rsidRDefault="008950A2">
                      <w:pPr>
                        <w:spacing w:line="178" w:lineRule="exact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3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l  </w:t>
                      </w:r>
                      <w:r>
                        <w:rPr>
                          <w:rFonts w:ascii="Times New Roman"/>
                          <w:i/>
                          <w:spacing w:val="2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l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g </w:t>
                      </w:r>
                      <w:r>
                        <w:rPr>
                          <w:rFonts w:ascii="Times New Roman"/>
                          <w:i/>
                          <w:spacing w:val="2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proofErr w:type="gramEnd"/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i/>
                          <w:spacing w:val="2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'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</w:p>
                    <w:p w14:paraId="63EA33BA" w14:textId="77777777" w:rsidR="008950A2" w:rsidRDefault="008950A2">
                      <w:pPr>
                        <w:spacing w:before="9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/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4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6"/>
                          <w:sz w:val="18"/>
                          <w:szCs w:val="18"/>
                        </w:rPr>
                        <w:t>m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2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1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Sitka Small" w:eastAsia="Sitka Small" w:hAnsi="Sitka Small" w:cs="Sitka Small"/>
                          <w:i/>
                          <w:sz w:val="18"/>
                          <w:szCs w:val="18"/>
                        </w:rPr>
                        <w:t>−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1"/>
                          <w:sz w:val="18"/>
                          <w:szCs w:val="18"/>
                        </w:rPr>
                        <w:t>1)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4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17"/>
                          <w:sz w:val="18"/>
                          <w:szCs w:val="18"/>
                        </w:rPr>
                        <w:t>working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23"/>
                          <w:sz w:val="18"/>
                          <w:szCs w:val="18"/>
                        </w:rPr>
                        <w:t>parameter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s 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3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7"/>
                          <w:sz w:val="18"/>
                          <w:szCs w:val="18"/>
                        </w:rPr>
                        <w:t>TPM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1CA24776" w14:textId="77777777" w:rsidR="00632595" w:rsidRDefault="0063259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632595">
          <w:pgSz w:w="12240" w:h="15840"/>
          <w:pgMar w:top="1500" w:right="1720" w:bottom="1160" w:left="1720" w:header="0" w:footer="961" w:gutter="0"/>
          <w:cols w:space="720"/>
        </w:sectPr>
      </w:pPr>
    </w:p>
    <w:p w14:paraId="189C4672" w14:textId="77777777" w:rsidR="00632595" w:rsidRDefault="00632595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14:paraId="3E474F51" w14:textId="77777777" w:rsidR="00632595" w:rsidRDefault="008950A2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34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14:paraId="50BAB057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14:paraId="250BD23F" w14:textId="77777777" w:rsidR="00632595" w:rsidRDefault="008950A2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18736C8">
          <v:group id="_x0000_s1362" style="width:422.55pt;height:.4pt;mso-position-horizontal-relative:char;mso-position-vertical-relative:line" coordsize="8451,8">
            <v:group id="_x0000_s1363" style="position:absolute;left:4;top:4;width:8443;height:2" coordorigin="4,4" coordsize="8443,2">
              <v:shape id="_x0000_s1364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14:paraId="518D9028" w14:textId="77777777" w:rsidR="00632595" w:rsidRDefault="00632595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14:paraId="3EE01D22" w14:textId="77777777" w:rsidR="00632595" w:rsidRDefault="008950A2">
      <w:pPr>
        <w:spacing w:line="200" w:lineRule="atLeast"/>
        <w:ind w:left="5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1D13C3B2">
          <v:group id="_x0000_s1267" style="width:402.25pt;height:452.35pt;mso-position-horizontal-relative:char;mso-position-vertical-relative:line" coordsize="8045,9047">
            <v:group id="_x0000_s1360" style="position:absolute;width:8045;height:240" coordsize="8045,240">
              <v:shape id="_x0000_s1361" style="position:absolute;width:8045;height:240" coordsize="8045,240" path="m,239r8044,l8044,,,,,239xe" fillcolor="#f7f4f7" stroked="f">
                <v:path arrowok="t"/>
              </v:shape>
            </v:group>
            <v:group id="_x0000_s1358" style="position:absolute;top:259;width:8045;height:240" coordorigin=",259" coordsize="8045,240">
              <v:shape id="_x0000_s1359" style="position:absolute;top:259;width:8045;height:240" coordorigin=",259" coordsize="8045,240" path="m,498r8044,l8044,259,,259,,498xe" fillcolor="#f7f4f7" stroked="f">
                <v:path arrowok="t"/>
              </v:shape>
            </v:group>
            <v:group id="_x0000_s1356" style="position:absolute;left:1436;top:422;width:54;height:2" coordorigin="1436,422" coordsize="54,2">
              <v:shape id="_x0000_s1357" style="position:absolute;left:1436;top:422;width:54;height:2" coordorigin="1436,422" coordsize="54,0" path="m1436,422r54,e" filled="f" strokeweight=".14042mm">
                <v:path arrowok="t"/>
              </v:shape>
            </v:group>
            <v:group id="_x0000_s1354" style="position:absolute;top:518;width:8045;height:240" coordorigin=",518" coordsize="8045,240">
              <v:shape id="_x0000_s1355" style="position:absolute;top:518;width:8045;height:240" coordorigin=",518" coordsize="8045,240" path="m,757r8044,l8044,518,,518,,757xe" fillcolor="#f7f4f7" stroked="f">
                <v:path arrowok="t"/>
              </v:shape>
            </v:group>
            <v:group id="_x0000_s1352" style="position:absolute;top:777;width:8045;height:240" coordorigin=",777" coordsize="8045,240">
              <v:shape id="_x0000_s1353" style="position:absolute;top:777;width:8045;height:240" coordorigin=",777" coordsize="8045,240" path="m,1016r8044,l8044,777,,777r,239xe" fillcolor="#f7f4f7" stroked="f">
                <v:path arrowok="t"/>
              </v:shape>
            </v:group>
            <v:group id="_x0000_s1350" style="position:absolute;top:1036;width:8045;height:240" coordorigin=",1036" coordsize="8045,240">
              <v:shape id="_x0000_s1351" style="position:absolute;top:1036;width:8045;height:240" coordorigin=",1036" coordsize="8045,240" path="m,1275r8044,l8044,1036,,1036r,239xe" fillcolor="#f7f4f7" stroked="f">
                <v:path arrowok="t"/>
              </v:shape>
            </v:group>
            <v:group id="_x0000_s1348" style="position:absolute;top:1295;width:8045;height:240" coordorigin=",1295" coordsize="8045,240">
              <v:shape id="_x0000_s1349" style="position:absolute;top:1295;width:8045;height:240" coordorigin=",1295" coordsize="8045,240" path="m,1534r8044,l8044,1295,,1295r,239xe" fillcolor="#f7f4f7" stroked="f">
                <v:path arrowok="t"/>
              </v:shape>
            </v:group>
            <v:group id="_x0000_s1346" style="position:absolute;left:3070;top:1459;width:54;height:2" coordorigin="3070,1459" coordsize="54,2">
              <v:shape id="_x0000_s1347" style="position:absolute;left:3070;top:1459;width:54;height:2" coordorigin="3070,1459" coordsize="54,0" path="m3070,1459r53,e" filled="f" strokeweight=".14042mm">
                <v:path arrowok="t"/>
              </v:shape>
            </v:group>
            <v:group id="_x0000_s1344" style="position:absolute;top:1554;width:8045;height:240" coordorigin=",1554" coordsize="8045,240">
              <v:shape id="_x0000_s1345" style="position:absolute;top:1554;width:8045;height:240" coordorigin=",1554" coordsize="8045,240" path="m,1793r8044,l8044,1554,,1554r,239xe" fillcolor="#f7f4f7" stroked="f">
                <v:path arrowok="t"/>
              </v:shape>
            </v:group>
            <v:group id="_x0000_s1342" style="position:absolute;top:1813;width:8045;height:240" coordorigin=",1813" coordsize="8045,240">
              <v:shape id="_x0000_s1343" style="position:absolute;top:1813;width:8045;height:240" coordorigin=",1813" coordsize="8045,240" path="m,2052r8044,l8044,1813,,1813r,239xe" fillcolor="#f7f4f7" stroked="f">
                <v:path arrowok="t"/>
              </v:shape>
            </v:group>
            <v:group id="_x0000_s1340" style="position:absolute;top:2072;width:8045;height:240" coordorigin=",2072" coordsize="8045,240">
              <v:shape id="_x0000_s1341" style="position:absolute;top:2072;width:8045;height:240" coordorigin=",2072" coordsize="8045,240" path="m,2311r8044,l8044,2072,,2072r,239xe" fillcolor="#f7f4f7" stroked="f">
                <v:path arrowok="t"/>
              </v:shape>
            </v:group>
            <v:group id="_x0000_s1338" style="position:absolute;left:2947;top:2236;width:54;height:2" coordorigin="2947,2236" coordsize="54,2">
              <v:shape id="_x0000_s1339" style="position:absolute;left:2947;top:2236;width:54;height:2" coordorigin="2947,2236" coordsize="54,0" path="m2947,2236r54,e" filled="f" strokeweight=".14042mm">
                <v:path arrowok="t"/>
              </v:shape>
            </v:group>
            <v:group id="_x0000_s1336" style="position:absolute;top:2331;width:8045;height:240" coordorigin=",2331" coordsize="8045,240">
              <v:shape id="_x0000_s1337" style="position:absolute;top:2331;width:8045;height:240" coordorigin=",2331" coordsize="8045,240" path="m,2570r8044,l8044,2331,,2331r,239xe" fillcolor="#f7f4f7" stroked="f">
                <v:path arrowok="t"/>
              </v:shape>
            </v:group>
            <v:group id="_x0000_s1334" style="position:absolute;top:2590;width:8045;height:240" coordorigin=",2590" coordsize="8045,240">
              <v:shape id="_x0000_s1335" style="position:absolute;top:2590;width:8045;height:240" coordorigin=",2590" coordsize="8045,240" path="m,2829r8044,l8044,2590,,2590r,239xe" fillcolor="#f7f4f7" stroked="f">
                <v:path arrowok="t"/>
              </v:shape>
            </v:group>
            <v:group id="_x0000_s1332" style="position:absolute;left:3223;top:2754;width:54;height:2" coordorigin="3223,2754" coordsize="54,2">
              <v:shape id="_x0000_s1333" style="position:absolute;left:3223;top:2754;width:54;height:2" coordorigin="3223,2754" coordsize="54,0" path="m3223,2754r54,e" filled="f" strokeweight=".14042mm">
                <v:path arrowok="t"/>
              </v:shape>
            </v:group>
            <v:group id="_x0000_s1330" style="position:absolute;top:2849;width:8045;height:240" coordorigin=",2849" coordsize="8045,240">
              <v:shape id="_x0000_s1331" style="position:absolute;top:2849;width:8045;height:240" coordorigin=",2849" coordsize="8045,240" path="m,3088r8044,l8044,2849,,2849r,239xe" fillcolor="#f7f4f7" stroked="f">
                <v:path arrowok="t"/>
              </v:shape>
            </v:group>
            <v:group id="_x0000_s1328" style="position:absolute;top:3108;width:8045;height:240" coordorigin=",3108" coordsize="8045,240">
              <v:shape id="_x0000_s1329" style="position:absolute;top:3108;width:8045;height:240" coordorigin=",3108" coordsize="8045,240" path="m,3347r8044,l8044,3108,,3108r,239xe" fillcolor="#f7f4f7" stroked="f">
                <v:path arrowok="t"/>
              </v:shape>
            </v:group>
            <v:group id="_x0000_s1326" style="position:absolute;top:3367;width:8045;height:240" coordorigin=",3367" coordsize="8045,240">
              <v:shape id="_x0000_s1327" style="position:absolute;top:3367;width:8045;height:240" coordorigin=",3367" coordsize="8045,240" path="m,3606r8044,l8044,3367,,3367r,239xe" fillcolor="#f7f4f7" stroked="f">
                <v:path arrowok="t"/>
              </v:shape>
            </v:group>
            <v:group id="_x0000_s1324" style="position:absolute;top:3626;width:8045;height:240" coordorigin=",3626" coordsize="8045,240">
              <v:shape id="_x0000_s1325" style="position:absolute;top:3626;width:8045;height:240" coordorigin=",3626" coordsize="8045,240" path="m,3866r8044,l8044,3626,,3626r,240xe" fillcolor="#f7f4f7" stroked="f">
                <v:path arrowok="t"/>
              </v:shape>
            </v:group>
            <v:group id="_x0000_s1322" style="position:absolute;top:3885;width:8045;height:240" coordorigin=",3885" coordsize="8045,240">
              <v:shape id="_x0000_s1323" style="position:absolute;top:3885;width:8045;height:240" coordorigin=",3885" coordsize="8045,240" path="m,4125r8044,l8044,3885,,3885r,240xe" fillcolor="#f7f4f7" stroked="f">
                <v:path arrowok="t"/>
              </v:shape>
            </v:group>
            <v:group id="_x0000_s1320" style="position:absolute;top:4144;width:8045;height:240" coordorigin=",4144" coordsize="8045,240">
              <v:shape id="_x0000_s1321" style="position:absolute;top:4144;width:8045;height:240" coordorigin=",4144" coordsize="8045,240" path="m,4384r8044,l8044,4144,,4144r,240xe" fillcolor="#f7f4f7" stroked="f">
                <v:path arrowok="t"/>
              </v:shape>
            </v:group>
            <v:group id="_x0000_s1318" style="position:absolute;top:4404;width:8045;height:240" coordorigin=",4404" coordsize="8045,240">
              <v:shape id="_x0000_s1319" style="position:absolute;top:4404;width:8045;height:240" coordorigin=",4404" coordsize="8045,240" path="m,4643r8044,l8044,4404,,4404r,239xe" fillcolor="#f7f4f7" stroked="f">
                <v:path arrowok="t"/>
              </v:shape>
            </v:group>
            <v:group id="_x0000_s1316" style="position:absolute;top:4663;width:8045;height:240" coordorigin=",4663" coordsize="8045,240">
              <v:shape id="_x0000_s1317" style="position:absolute;top:4663;width:8045;height:240" coordorigin=",4663" coordsize="8045,240" path="m,4902r8044,l8044,4663,,4663r,239xe" fillcolor="#f7f4f7" stroked="f">
                <v:path arrowok="t"/>
              </v:shape>
            </v:group>
            <v:group id="_x0000_s1314" style="position:absolute;left:2506;top:4826;width:54;height:2" coordorigin="2506,4826" coordsize="54,2">
              <v:shape id="_x0000_s1315" style="position:absolute;left:2506;top:4826;width:54;height:2" coordorigin="2506,4826" coordsize="54,0" path="m2506,4826r54,e" filled="f" strokeweight=".14042mm">
                <v:path arrowok="t"/>
              </v:shape>
            </v:group>
            <v:group id="_x0000_s1312" style="position:absolute;top:4922;width:8045;height:240" coordorigin=",4922" coordsize="8045,240">
              <v:shape id="_x0000_s1313" style="position:absolute;top:4922;width:8045;height:240" coordorigin=",4922" coordsize="8045,240" path="m,5161r8044,l8044,4922,,4922r,239xe" fillcolor="#f7f4f7" stroked="f">
                <v:path arrowok="t"/>
              </v:shape>
            </v:group>
            <v:group id="_x0000_s1310" style="position:absolute;top:5181;width:8045;height:240" coordorigin=",5181" coordsize="8045,240">
              <v:shape id="_x0000_s1311" style="position:absolute;top:5181;width:8045;height:240" coordorigin=",5181" coordsize="8045,240" path="m,5420r8044,l8044,5181,,5181r,239xe" fillcolor="#f7f4f7" stroked="f">
                <v:path arrowok="t"/>
              </v:shape>
            </v:group>
            <v:group id="_x0000_s1308" style="position:absolute;top:5440;width:8045;height:240" coordorigin=",5440" coordsize="8045,240">
              <v:shape id="_x0000_s1309" style="position:absolute;top:5440;width:8045;height:240" coordorigin=",5440" coordsize="8045,240" path="m,5679r8044,l8044,5440,,5440r,239xe" fillcolor="#f7f4f7" stroked="f">
                <v:path arrowok="t"/>
              </v:shape>
            </v:group>
            <v:group id="_x0000_s1306" style="position:absolute;top:5699;width:8045;height:240" coordorigin=",5699" coordsize="8045,240">
              <v:shape id="_x0000_s1307" style="position:absolute;top:5699;width:8045;height:240" coordorigin=",5699" coordsize="8045,240" path="m,5938r8044,l8044,5699,,5699r,239xe" fillcolor="#f7f4f7" stroked="f">
                <v:path arrowok="t"/>
              </v:shape>
            </v:group>
            <v:group id="_x0000_s1304" style="position:absolute;top:5958;width:8045;height:240" coordorigin=",5958" coordsize="8045,240">
              <v:shape id="_x0000_s1305" style="position:absolute;top:5958;width:8045;height:240" coordorigin=",5958" coordsize="8045,240" path="m,6197r8044,l8044,5958,,5958r,239xe" fillcolor="#f7f4f7" stroked="f">
                <v:path arrowok="t"/>
              </v:shape>
            </v:group>
            <v:group id="_x0000_s1302" style="position:absolute;top:6217;width:8045;height:240" coordorigin=",6217" coordsize="8045,240">
              <v:shape id="_x0000_s1303" style="position:absolute;top:6217;width:8045;height:240" coordorigin=",6217" coordsize="8045,240" path="m,6456r8044,l8044,6217,,6217r,239xe" fillcolor="#f7f4f7" stroked="f">
                <v:path arrowok="t"/>
              </v:shape>
            </v:group>
            <v:group id="_x0000_s1300" style="position:absolute;left:1537;top:6380;width:54;height:2" coordorigin="1537,6380" coordsize="54,2">
              <v:shape id="_x0000_s1301" style="position:absolute;left:1537;top:6380;width:54;height:2" coordorigin="1537,6380" coordsize="54,0" path="m1537,6380r54,e" filled="f" strokeweight=".14042mm">
                <v:path arrowok="t"/>
              </v:shape>
            </v:group>
            <v:group id="_x0000_s1298" style="position:absolute;top:6476;width:8045;height:240" coordorigin=",6476" coordsize="8045,240">
              <v:shape id="_x0000_s1299" style="position:absolute;top:6476;width:8045;height:240" coordorigin=",6476" coordsize="8045,240" path="m,6715r8044,l8044,6476,,6476r,239xe" fillcolor="#f7f4f7" stroked="f">
                <v:path arrowok="t"/>
              </v:shape>
            </v:group>
            <v:group id="_x0000_s1296" style="position:absolute;top:6735;width:8045;height:240" coordorigin=",6735" coordsize="8045,240">
              <v:shape id="_x0000_s1297" style="position:absolute;top:6735;width:8045;height:240" coordorigin=",6735" coordsize="8045,240" path="m,6974r8044,l8044,6735,,6735r,239xe" fillcolor="#f7f4f7" stroked="f">
                <v:path arrowok="t"/>
              </v:shape>
            </v:group>
            <v:group id="_x0000_s1294" style="position:absolute;top:6994;width:8045;height:240" coordorigin=",6994" coordsize="8045,240">
              <v:shape id="_x0000_s1295" style="position:absolute;top:6994;width:8045;height:240" coordorigin=",6994" coordsize="8045,240" path="m,7233r8044,l8044,6994,,6994r,239xe" fillcolor="#f7f4f7" stroked="f">
                <v:path arrowok="t"/>
              </v:shape>
            </v:group>
            <v:group id="_x0000_s1292" style="position:absolute;left:1537;top:7157;width:54;height:2" coordorigin="1537,7157" coordsize="54,2">
              <v:shape id="_x0000_s1293" style="position:absolute;left:1537;top:7157;width:54;height:2" coordorigin="1537,7157" coordsize="54,0" path="m1537,7157r54,e" filled="f" strokeweight=".14042mm">
                <v:path arrowok="t"/>
              </v:shape>
            </v:group>
            <v:group id="_x0000_s1290" style="position:absolute;top:7253;width:8045;height:240" coordorigin=",7253" coordsize="8045,240">
              <v:shape id="_x0000_s1291" style="position:absolute;top:7253;width:8045;height:240" coordorigin=",7253" coordsize="8045,240" path="m,7492r8044,l8044,7253,,7253r,239xe" fillcolor="#f7f4f7" stroked="f">
                <v:path arrowok="t"/>
              </v:shape>
            </v:group>
            <v:group id="_x0000_s1288" style="position:absolute;top:7512;width:8045;height:240" coordorigin=",7512" coordsize="8045,240">
              <v:shape id="_x0000_s1289" style="position:absolute;top:7512;width:8045;height:240" coordorigin=",7512" coordsize="8045,240" path="m,7751r8044,l8044,7512,,7512r,239xe" fillcolor="#f7f4f7" stroked="f">
                <v:path arrowok="t"/>
              </v:shape>
            </v:group>
            <v:group id="_x0000_s1286" style="position:absolute;top:7771;width:8045;height:240" coordorigin=",7771" coordsize="8045,240">
              <v:shape id="_x0000_s1287" style="position:absolute;top:7771;width:8045;height:240" coordorigin=",7771" coordsize="8045,240" path="m,8010r8044,l8044,7771,,7771r,239xe" fillcolor="#f7f4f7" stroked="f">
                <v:path arrowok="t"/>
              </v:shape>
            </v:group>
            <v:group id="_x0000_s1284" style="position:absolute;top:8030;width:8045;height:240" coordorigin=",8030" coordsize="8045,240">
              <v:shape id="_x0000_s1285" style="position:absolute;top:8030;width:8045;height:240" coordorigin=",8030" coordsize="8045,240" path="m,8269r8044,l8044,8030,,8030r,239xe" fillcolor="#f7f4f7" stroked="f">
                <v:path arrowok="t"/>
              </v:shape>
            </v:group>
            <v:group id="_x0000_s1282" style="position:absolute;top:8289;width:8045;height:240" coordorigin=",8289" coordsize="8045,240">
              <v:shape id="_x0000_s1283" style="position:absolute;top:8289;width:8045;height:240" coordorigin=",8289" coordsize="8045,240" path="m,8528r8044,l8044,8289,,8289r,239xe" fillcolor="#f7f4f7" stroked="f">
                <v:path arrowok="t"/>
              </v:shape>
            </v:group>
            <v:group id="_x0000_s1280" style="position:absolute;top:8548;width:8045;height:240" coordorigin=",8548" coordsize="8045,240">
              <v:shape id="_x0000_s1281" style="position:absolute;top:8548;width:8045;height:240" coordorigin=",8548" coordsize="8045,240" path="m,8787r8044,l8044,8548,,8548r,239xe" fillcolor="#f7f4f7" stroked="f">
                <v:path arrowok="t"/>
              </v:shape>
            </v:group>
            <v:group id="_x0000_s1268" style="position:absolute;top:8807;width:8045;height:240" coordorigin=",8807" coordsize="8045,240">
              <v:shape id="_x0000_s1279" style="position:absolute;top:8807;width:8045;height:240" coordorigin=",8807" coordsize="8045,240" path="m,9046r8044,l8044,8807,,8807r,239xe" fillcolor="#f7f4f7" stroked="f">
                <v:path arrowok="t"/>
              </v:shape>
              <v:shape id="_x0000_s1278" type="#_x0000_t202" style="position:absolute;left:237;top:29;width:7479;height:3554" filled="f" stroked="f">
                <v:textbox inset="0,0,0,0">
                  <w:txbxContent>
                    <w:p w14:paraId="6D1A5FFA" w14:textId="77777777" w:rsidR="008950A2" w:rsidRDefault="008950A2">
                      <w:pPr>
                        <w:spacing w:line="178" w:lineRule="exact"/>
                        <w:ind w:left="16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8"/>
                          <w:sz w:val="18"/>
                        </w:rPr>
                        <w:t>Uncomment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8"/>
                          <w:sz w:val="18"/>
                        </w:rPr>
                        <w:t>only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u</w:t>
                      </w:r>
                      <w:r>
                        <w:rPr>
                          <w:rFonts w:ascii="Times New Roman"/>
                          <w:i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2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2"/>
                          <w:sz w:val="18"/>
                        </w:rPr>
                        <w:t>ng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4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a </w:t>
                      </w:r>
                      <w:r>
                        <w:rPr>
                          <w:rFonts w:ascii="Times New Roman"/>
                          <w:i/>
                          <w:spacing w:val="3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8"/>
                          <w:sz w:val="18"/>
                        </w:rPr>
                        <w:t>non</w:t>
                      </w:r>
                      <w:proofErr w:type="gramEnd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y  </w:t>
                      </w:r>
                      <w:r>
                        <w:rPr>
                          <w:rFonts w:ascii="Times New Roman"/>
                          <w:i/>
                          <w:spacing w:val="3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b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u</w:t>
                      </w:r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</w:p>
                    <w:p w14:paraId="27E0E69E" w14:textId="77777777" w:rsidR="008950A2" w:rsidRDefault="008950A2">
                      <w:pPr>
                        <w:tabs>
                          <w:tab w:val="left" w:pos="3351"/>
                        </w:tabs>
                        <w:spacing w:before="52"/>
                        <w:ind w:left="16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-3"/>
                          <w:sz w:val="18"/>
                        </w:rPr>
                        <w:t>PARAMETER</w:t>
                      </w:r>
                      <w:r>
                        <w:rPr>
                          <w:rFonts w:ascii="Times New Roman"/>
                          <w:i/>
                          <w:spacing w:val="11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i/>
                          <w:spacing w:val="-3"/>
                          <w:sz w:val="18"/>
                        </w:rPr>
                        <w:t>VECTO</w:t>
                      </w:r>
                      <w:r>
                        <w:rPr>
                          <w:rFonts w:ascii="Times New Roman"/>
                          <w:i/>
                          <w:spacing w:val="21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spacing w:val="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proofErr w:type="gramEnd"/>
                      <w:r>
                        <w:rPr>
                          <w:rFonts w:ascii="Times New Roman"/>
                          <w:i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;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ab/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3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pacing w:val="25"/>
                          <w:sz w:val="18"/>
                        </w:rPr>
                        <w:t>ansforme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d</w:t>
                      </w:r>
                      <w:proofErr w:type="spellEnd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2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y  </w:t>
                      </w:r>
                      <w:r>
                        <w:rPr>
                          <w:rFonts w:ascii="Times New Roman"/>
                          <w:i/>
                          <w:spacing w:val="3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i/>
                          <w:spacing w:val="-13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b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u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3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n </w:t>
                      </w:r>
                      <w:r>
                        <w:rPr>
                          <w:rFonts w:ascii="Times New Roman"/>
                          <w:i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,</w:t>
                      </w:r>
                    </w:p>
                    <w:p w14:paraId="79FC0B58" w14:textId="77777777" w:rsidR="008950A2" w:rsidRDefault="008950A2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554C27E7" w14:textId="77777777" w:rsidR="008950A2" w:rsidRDefault="008950A2">
                      <w:pPr>
                        <w:spacing w:before="104"/>
                        <w:ind w:left="16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2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8"/>
                          <w:sz w:val="18"/>
                        </w:rPr>
                        <w:t>Transform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7"/>
                          <w:sz w:val="18"/>
                        </w:rPr>
                        <w:t>working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23"/>
                          <w:sz w:val="18"/>
                        </w:rPr>
                        <w:t>parameter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s  </w:t>
                      </w:r>
                      <w:r>
                        <w:rPr>
                          <w:rFonts w:ascii="Times New Roman"/>
                          <w:i/>
                          <w:spacing w:val="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o  </w:t>
                      </w:r>
                      <w:r>
                        <w:rPr>
                          <w:rFonts w:ascii="Times New Roman"/>
                          <w:i/>
                          <w:spacing w:val="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u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l  </w:t>
                      </w:r>
                      <w:r>
                        <w:rPr>
                          <w:rFonts w:ascii="Times New Roman"/>
                          <w:i/>
                          <w:spacing w:val="19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i/>
                          <w:spacing w:val="23"/>
                          <w:sz w:val="18"/>
                        </w:rPr>
                        <w:t>parameter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 :</w:t>
                      </w:r>
                      <w:proofErr w:type="gramEnd"/>
                    </w:p>
                    <w:p w14:paraId="65A3A959" w14:textId="77777777" w:rsidR="008950A2" w:rsidRDefault="008950A2">
                      <w:pPr>
                        <w:spacing w:before="39"/>
                        <w:ind w:left="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v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&gt;</w:t>
                      </w:r>
                      <w:r>
                        <w:rPr>
                          <w:rFonts w:ascii="Verdana"/>
                          <w:i/>
                          <w:spacing w:val="38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pacing w:val="13"/>
                          <w:sz w:val="18"/>
                        </w:rPr>
                        <w:t>lambda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3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=</w:t>
                      </w:r>
                      <w:proofErr w:type="gramEnd"/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3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2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spacing w:val="-2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17"/>
                          <w:sz w:val="18"/>
                        </w:rPr>
                        <w:t>ambda</w:t>
                      </w:r>
                      <w:proofErr w:type="spellEnd"/>
                      <w:r>
                        <w:rPr>
                          <w:rFonts w:ascii="Times New Roman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. </w:t>
                      </w:r>
                      <w:r>
                        <w:rPr>
                          <w:rFonts w:ascii="Times New Roman"/>
                          <w:spacing w:val="10"/>
                          <w:sz w:val="18"/>
                        </w:rPr>
                        <w:t>exp</w:t>
                      </w:r>
                      <w:r>
                        <w:rPr>
                          <w:rFonts w:ascii="Times New Roman"/>
                          <w:spacing w:val="6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proofErr w:type="gramEnd"/>
                      <w:r>
                        <w:rPr>
                          <w:rFonts w:ascii="Times New Roman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  <w:p w14:paraId="52A4B2C4" w14:textId="77777777" w:rsidR="008950A2" w:rsidRDefault="008950A2">
                      <w:pPr>
                        <w:spacing w:before="39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18"/>
                          <w:sz w:val="18"/>
                        </w:rPr>
                        <w:t>matrix</w:t>
                      </w:r>
                      <w:r>
                        <w:rPr>
                          <w:rFonts w:ascii="Times New Roman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&gt;</w:t>
                      </w:r>
                      <w:r>
                        <w:rPr>
                          <w:rFonts w:ascii="Verdana"/>
                          <w:i/>
                          <w:spacing w:val="22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 xml:space="preserve">gamma </w:t>
                      </w:r>
                      <w:r>
                        <w:rPr>
                          <w:rFonts w:ascii="Times New Roman"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=</w:t>
                      </w:r>
                      <w:proofErr w:type="gramEnd"/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"/>
                          <w:sz w:val="18"/>
                        </w:rPr>
                        <w:t>Gamma</w:t>
                      </w:r>
                      <w:r>
                        <w:rPr>
                          <w:rFonts w:ascii="Times New Roman"/>
                          <w:spacing w:val="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"/>
                          <w:sz w:val="18"/>
                        </w:rPr>
                        <w:t>w2n</w:t>
                      </w:r>
                      <w:r>
                        <w:rPr>
                          <w:rFonts w:ascii="Times New Roman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7"/>
                          <w:sz w:val="18"/>
                        </w:rPr>
                        <w:t>(m,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7"/>
                          <w:sz w:val="18"/>
                        </w:rPr>
                        <w:t>tgamma</w:t>
                      </w:r>
                      <w:proofErr w:type="spellEnd"/>
                      <w:r>
                        <w:rPr>
                          <w:rFonts w:ascii="Times New Roman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  <w:p w14:paraId="136AF793" w14:textId="77777777" w:rsidR="008950A2" w:rsidRDefault="008950A2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09A88B3C" w14:textId="77777777" w:rsidR="008950A2" w:rsidRDefault="008950A2">
                      <w:pPr>
                        <w:spacing w:before="104"/>
                        <w:ind w:left="16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3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u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t  </w:t>
                      </w:r>
                      <w:r>
                        <w:rPr>
                          <w:rFonts w:ascii="Times New Roman"/>
                          <w:i/>
                          <w:spacing w:val="2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y  </w:t>
                      </w:r>
                      <w:r>
                        <w:rPr>
                          <w:rFonts w:ascii="Times New Roman"/>
                          <w:i/>
                          <w:spacing w:val="3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b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u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</w:p>
                    <w:p w14:paraId="21F2458E" w14:textId="77777777" w:rsidR="008950A2" w:rsidRDefault="008950A2">
                      <w:pPr>
                        <w:spacing w:before="39"/>
                        <w:ind w:left="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v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&gt;</w:t>
                      </w:r>
                      <w:r>
                        <w:rPr>
                          <w:rFonts w:ascii="Verdana"/>
                          <w:i/>
                          <w:spacing w:val="5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a  </w:t>
                      </w:r>
                      <w:r>
                        <w:rPr>
                          <w:rFonts w:ascii="Times New Roman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=  </w:t>
                      </w:r>
                      <w:r>
                        <w:rPr>
                          <w:rFonts w:ascii="Times New Roman"/>
                          <w:spacing w:val="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 xml:space="preserve">t </w:t>
                      </w:r>
                      <w:r>
                        <w:rPr>
                          <w:rFonts w:ascii="Times New Roman"/>
                          <w:spacing w:val="4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d</w:t>
                      </w:r>
                      <w:proofErr w:type="gramEnd"/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7"/>
                          <w:sz w:val="18"/>
                        </w:rPr>
                        <w:t>(m,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gamma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  <w:p w14:paraId="66631A5F" w14:textId="77777777" w:rsidR="008950A2" w:rsidRDefault="008950A2">
                      <w:pPr>
                        <w:spacing w:before="52"/>
                        <w:ind w:left="16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4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f  </w:t>
                      </w:r>
                      <w:r>
                        <w:rPr>
                          <w:rFonts w:ascii="Times New Roman"/>
                          <w:i/>
                          <w:spacing w:val="3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u</w:t>
                      </w:r>
                      <w:r>
                        <w:rPr>
                          <w:rFonts w:ascii="Times New Roman"/>
                          <w:i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2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2"/>
                          <w:sz w:val="18"/>
                        </w:rPr>
                        <w:t>ng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4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a </w:t>
                      </w:r>
                      <w:r>
                        <w:rPr>
                          <w:rFonts w:ascii="Times New Roman"/>
                          <w:i/>
                          <w:spacing w:val="3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8"/>
                          <w:sz w:val="18"/>
                        </w:rPr>
                        <w:t>non</w:t>
                      </w:r>
                      <w:proofErr w:type="gramEnd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y  </w:t>
                      </w:r>
                      <w:r>
                        <w:rPr>
                          <w:rFonts w:ascii="Times New Roman"/>
                          <w:i/>
                          <w:spacing w:val="3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i/>
                          <w:spacing w:val="-13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b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u</w:t>
                      </w:r>
                      <w:r>
                        <w:rPr>
                          <w:rFonts w:ascii="Times New Roman"/>
                          <w:i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n </w:t>
                      </w:r>
                      <w:r>
                        <w:rPr>
                          <w:rFonts w:ascii="Times New Roman"/>
                          <w:i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,  </w:t>
                      </w:r>
                      <w:r>
                        <w:rPr>
                          <w:rFonts w:ascii="Times New Roman"/>
                          <w:i/>
                          <w:spacing w:val="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4"/>
                          <w:sz w:val="18"/>
                        </w:rPr>
                        <w:t>use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2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h</w:t>
                      </w:r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s  </w:t>
                      </w:r>
                      <w:r>
                        <w:rPr>
                          <w:rFonts w:ascii="Times New Roman"/>
                          <w:i/>
                          <w:spacing w:val="3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d</w:t>
                      </w:r>
                    </w:p>
                    <w:p w14:paraId="02F79ACA" w14:textId="77777777" w:rsidR="008950A2" w:rsidRDefault="008950A2">
                      <w:pPr>
                        <w:spacing w:before="39"/>
                        <w:ind w:left="16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v</w:t>
                      </w:r>
                      <w:r>
                        <w:rPr>
                          <w:rFonts w:ascii="Times New Roman"/>
                          <w:i/>
                          <w:spacing w:val="-2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pacing w:val="12"/>
                          <w:sz w:val="18"/>
                        </w:rPr>
                        <w:t>ec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7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i/>
                          <w:spacing w:val="7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7"/>
                          <w:sz w:val="18"/>
                        </w:rPr>
                        <w:t>&gt;</w:t>
                      </w:r>
                      <w:r>
                        <w:rPr>
                          <w:rFonts w:ascii="Verdana"/>
                          <w:i/>
                          <w:spacing w:val="5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a </w:t>
                      </w:r>
                      <w:r>
                        <w:rPr>
                          <w:rFonts w:ascii="Times New Roman"/>
                          <w:i/>
                          <w:spacing w:val="3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=</w:t>
                      </w:r>
                      <w:proofErr w:type="gramEnd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2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6"/>
                          <w:sz w:val="18"/>
                        </w:rPr>
                        <w:t>Delta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w</w:t>
                      </w:r>
                      <w:r>
                        <w:rPr>
                          <w:rFonts w:ascii="Times New Roman"/>
                          <w:i/>
                          <w:spacing w:val="-2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2</w:t>
                      </w:r>
                      <w:r>
                        <w:rPr>
                          <w:rFonts w:ascii="Times New Roman"/>
                          <w:i/>
                          <w:spacing w:val="-2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spacing w:val="-2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8"/>
                          <w:sz w:val="18"/>
                        </w:rPr>
                        <w:t>m,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3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i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i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;</w:t>
                      </w:r>
                    </w:p>
                    <w:p w14:paraId="6FF9D68D" w14:textId="77777777" w:rsidR="008950A2" w:rsidRDefault="008950A2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5EA8CEA4" w14:textId="77777777" w:rsidR="008950A2" w:rsidRDefault="008950A2">
                      <w:pPr>
                        <w:spacing w:before="104"/>
                        <w:ind w:left="16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0"/>
                          <w:sz w:val="18"/>
                        </w:rPr>
                        <w:t>Get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 </w:t>
                      </w:r>
                      <w:r>
                        <w:rPr>
                          <w:rFonts w:ascii="Times New Roman"/>
                          <w:i/>
                          <w:spacing w:val="11"/>
                          <w:sz w:val="18"/>
                        </w:rPr>
                        <w:t>number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f  </w:t>
                      </w:r>
                      <w:r>
                        <w:rPr>
                          <w:rFonts w:ascii="Times New Roman"/>
                          <w:i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p</w:t>
                      </w:r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proofErr w:type="gramStart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/>
                          <w:i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)</w:t>
                      </w:r>
                    </w:p>
                    <w:p w14:paraId="0D0C5E3F" w14:textId="77777777" w:rsidR="008950A2" w:rsidRDefault="008950A2">
                      <w:pPr>
                        <w:spacing w:before="52"/>
                        <w:ind w:left="6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/>
                          <w:b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b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t  </w:t>
                      </w:r>
                      <w:r>
                        <w:rPr>
                          <w:rFonts w:ascii="Times New Roman"/>
                          <w:b/>
                          <w:spacing w:val="8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 xml:space="preserve">n </w:t>
                      </w:r>
                      <w:r>
                        <w:rPr>
                          <w:rFonts w:ascii="Times New Roman"/>
                          <w:spacing w:val="2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=</w:t>
                      </w:r>
                      <w:proofErr w:type="gramEnd"/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x</w:t>
                      </w:r>
                      <w:r>
                        <w:rPr>
                          <w:rFonts w:ascii="Times New Roman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.</w:t>
                      </w:r>
                      <w:r>
                        <w:rPr>
                          <w:rFonts w:ascii="Times New Roman"/>
                          <w:spacing w:val="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spacing w:val="-1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z</w:t>
                      </w:r>
                      <w:r>
                        <w:rPr>
                          <w:rFonts w:ascii="Times New Roman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23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proofErr w:type="gramEnd"/>
                      <w:r>
                        <w:rPr>
                          <w:rFonts w:ascii="Times New Roman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</w:txbxContent>
                </v:textbox>
              </v:shape>
              <v:shape id="_x0000_s1277" type="#_x0000_t202" style="position:absolute;left:254;top:3914;width:139;height:698" filled="f" stroked="f">
                <v:textbox inset="0,0,0,0">
                  <w:txbxContent>
                    <w:p w14:paraId="3C888FBE" w14:textId="77777777" w:rsidR="008950A2" w:rsidRDefault="008950A2">
                      <w:pPr>
                        <w:spacing w:line="178" w:lineRule="exact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</w:p>
                    <w:p w14:paraId="5DFF4D47" w14:textId="77777777" w:rsidR="008950A2" w:rsidRDefault="008950A2">
                      <w:pPr>
                        <w:spacing w:before="5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</w:p>
                    <w:p w14:paraId="26449428" w14:textId="77777777" w:rsidR="008950A2" w:rsidRDefault="008950A2">
                      <w:pPr>
                        <w:spacing w:before="5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</w:p>
                  </w:txbxContent>
                </v:textbox>
              </v:shape>
              <v:shape id="_x0000_s1276" type="#_x0000_t202" style="position:absolute;left:563;top:3914;width:5325;height:180" filled="f" stroked="f">
                <v:textbox inset="0,0,0,0">
                  <w:txbxContent>
                    <w:p w14:paraId="526844FD" w14:textId="77777777" w:rsidR="008950A2" w:rsidRDefault="008950A2">
                      <w:pPr>
                        <w:spacing w:line="178" w:lineRule="exact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pacing w:val="24"/>
                          <w:sz w:val="18"/>
                        </w:rPr>
                        <w:t>Evaluat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e  </w:t>
                      </w:r>
                      <w:r>
                        <w:rPr>
                          <w:rFonts w:ascii="Times New Roman"/>
                          <w:i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l  </w:t>
                      </w:r>
                      <w:r>
                        <w:rPr>
                          <w:rFonts w:ascii="Times New Roman"/>
                          <w:i/>
                          <w:spacing w:val="3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b</w:t>
                      </w:r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u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:</w:t>
                      </w:r>
                      <w:proofErr w:type="gramEnd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2"/>
                          <w:sz w:val="18"/>
                        </w:rPr>
                        <w:t>Put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l</w:t>
                      </w:r>
                    </w:p>
                  </w:txbxContent>
                </v:textbox>
              </v:shape>
              <v:shape id="_x0000_s1275" type="#_x0000_t202" style="position:absolute;left:232;top:4173;width:3197;height:1217" filled="f" stroked="f">
                <v:textbox inset="0,0,0,0">
                  <w:txbxContent>
                    <w:p w14:paraId="72BFCE56" w14:textId="77777777" w:rsidR="008950A2" w:rsidRDefault="008950A2">
                      <w:pPr>
                        <w:spacing w:line="178" w:lineRule="exact"/>
                        <w:ind w:left="329" w:firstLine="10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p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b</w:t>
                      </w:r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b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s  </w:t>
                      </w:r>
                      <w:r>
                        <w:rPr>
                          <w:rFonts w:ascii="Times New Roman"/>
                          <w:i/>
                          <w:spacing w:val="2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f  </w:t>
                      </w:r>
                      <w:r>
                        <w:rPr>
                          <w:rFonts w:ascii="Times New Roman"/>
                          <w:i/>
                          <w:spacing w:val="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23"/>
                          <w:sz w:val="18"/>
                        </w:rPr>
                        <w:t>observe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d  </w:t>
                      </w:r>
                      <w:r>
                        <w:rPr>
                          <w:rFonts w:ascii="Times New Roman"/>
                          <w:i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x</w:t>
                      </w:r>
                    </w:p>
                    <w:p w14:paraId="435BBA1E" w14:textId="77777777" w:rsidR="008950A2" w:rsidRDefault="008950A2">
                      <w:pPr>
                        <w:spacing w:before="52" w:line="283" w:lineRule="auto"/>
                        <w:ind w:left="5" w:right="15" w:firstLine="324"/>
                        <w:jc w:val="both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Times New Roman"/>
                          <w:i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0"/>
                          <w:sz w:val="18"/>
                        </w:rPr>
                        <w:t>one</w:t>
                      </w:r>
                      <w:proofErr w:type="gramEnd"/>
                      <w:r>
                        <w:rPr>
                          <w:rFonts w:ascii="Times New Roman"/>
                          <w:i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3"/>
                          <w:sz w:val="18"/>
                        </w:rPr>
                        <w:t>column</w:t>
                      </w:r>
                      <w:r>
                        <w:rPr>
                          <w:rFonts w:ascii="Times New Roman"/>
                          <w:i/>
                          <w:spacing w:val="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f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3"/>
                          <w:sz w:val="18"/>
                        </w:rPr>
                        <w:t>each</w:t>
                      </w:r>
                      <w:r>
                        <w:rPr>
                          <w:rFonts w:ascii="Times New Roman"/>
                          <w:i/>
                          <w:spacing w:val="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4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24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8"/>
                          <w:sz w:val="18"/>
                        </w:rPr>
                        <w:t>matrix</w:t>
                      </w:r>
                      <w:r>
                        <w:rPr>
                          <w:rFonts w:ascii="Times New Roman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&gt;</w:t>
                      </w:r>
                      <w:r>
                        <w:rPr>
                          <w:rFonts w:ascii="Verdana"/>
                          <w:i/>
                          <w:spacing w:val="4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m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spacing w:val="-2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proofErr w:type="spellEnd"/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p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b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,</w:t>
                      </w:r>
                      <w:r>
                        <w:rPr>
                          <w:rFonts w:ascii="Times New Roman"/>
                          <w:spacing w:val="22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8"/>
                          <w:sz w:val="18"/>
                        </w:rPr>
                        <w:t>matrix</w:t>
                      </w:r>
                      <w:r>
                        <w:rPr>
                          <w:rFonts w:ascii="Times New Roman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&gt;</w:t>
                      </w:r>
                      <w:r>
                        <w:rPr>
                          <w:rFonts w:ascii="Verdana"/>
                          <w:i/>
                          <w:spacing w:val="3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1"/>
                          <w:sz w:val="18"/>
                        </w:rPr>
                        <w:t>row</w:t>
                      </w:r>
                      <w:r>
                        <w:rPr>
                          <w:rFonts w:ascii="Times New Roman"/>
                          <w:spacing w:val="-2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1</w:t>
                      </w:r>
                      <w:r>
                        <w:rPr>
                          <w:rFonts w:ascii="Times New Roman"/>
                          <w:spacing w:val="-2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11"/>
                          <w:sz w:val="18"/>
                        </w:rPr>
                        <w:t>vec</w:t>
                      </w:r>
                      <w:proofErr w:type="spellEnd"/>
                      <w:r>
                        <w:rPr>
                          <w:rFonts w:ascii="Times New Roman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1</w:t>
                      </w:r>
                      <w:r>
                        <w:rPr>
                          <w:rFonts w:ascii="Times New Roman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, </w:t>
                      </w:r>
                      <w:r>
                        <w:rPr>
                          <w:rFonts w:ascii="Times New Roman"/>
                          <w:spacing w:val="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9"/>
                          <w:sz w:val="18"/>
                        </w:rPr>
                        <w:t>m)</w:t>
                      </w:r>
                      <w:r>
                        <w:rPr>
                          <w:rFonts w:ascii="Times New Roman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  <w:p w14:paraId="30FFFAEC" w14:textId="77777777" w:rsidR="008950A2" w:rsidRDefault="008950A2">
                      <w:pPr>
                        <w:spacing w:before="11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17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pacing w:val="16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z w:val="18"/>
                        </w:rPr>
                        <w:t>w</w:t>
                      </w:r>
                      <w:r>
                        <w:rPr>
                          <w:rFonts w:ascii="Times New Roman"/>
                          <w:spacing w:val="-2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1</w:t>
                      </w:r>
                      <w:r>
                        <w:rPr>
                          <w:rFonts w:ascii="Times New Roman"/>
                          <w:spacing w:val="-29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/>
                          <w:spacing w:val="16"/>
                          <w:sz w:val="18"/>
                        </w:rPr>
                        <w:t>v</w:t>
                      </w:r>
                      <w:r>
                        <w:rPr>
                          <w:rFonts w:ascii="Times New Roman"/>
                          <w:spacing w:val="17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z w:val="18"/>
                        </w:rPr>
                        <w:t>c</w:t>
                      </w:r>
                      <w:proofErr w:type="spellEnd"/>
                      <w:r>
                        <w:rPr>
                          <w:rFonts w:ascii="Times New Roman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.</w:t>
                      </w:r>
                      <w:proofErr w:type="gramEnd"/>
                      <w:r>
                        <w:rPr>
                          <w:rFonts w:ascii="Times New Roman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spacing w:val="14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proofErr w:type="gramEnd"/>
                      <w:r>
                        <w:rPr>
                          <w:rFonts w:ascii="Times New Roman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</w:txbxContent>
                </v:textbox>
              </v:shape>
              <v:shape id="_x0000_s1274" type="#_x0000_t202" style="position:absolute;left:3535;top:4173;width:2997;height:699" filled="f" stroked="f">
                <v:textbox inset="0,0,0,0">
                  <w:txbxContent>
                    <w:p w14:paraId="1E7DBCA7" w14:textId="77777777" w:rsidR="008950A2" w:rsidRDefault="008950A2">
                      <w:pPr>
                        <w:spacing w:line="178" w:lineRule="exact"/>
                        <w:ind w:left="41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n  </w:t>
                      </w:r>
                      <w:r>
                        <w:rPr>
                          <w:rFonts w:ascii="Times New Roman"/>
                          <w:i/>
                          <w:spacing w:val="3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proofErr w:type="spellEnd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s </w:t>
                      </w:r>
                      <w:r>
                        <w:rPr>
                          <w:rFonts w:ascii="Times New Roman"/>
                          <w:i/>
                          <w:spacing w:val="3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m</w:t>
                      </w:r>
                      <w:proofErr w:type="gramEnd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2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25"/>
                          <w:sz w:val="18"/>
                        </w:rPr>
                        <w:t>matri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x</w:t>
                      </w:r>
                    </w:p>
                    <w:p w14:paraId="58BB2517" w14:textId="77777777" w:rsidR="008950A2" w:rsidRDefault="008950A2">
                      <w:pPr>
                        <w:spacing w:before="52"/>
                        <w:ind w:left="31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Times New Roman"/>
                          <w:i/>
                          <w:spacing w:val="10"/>
                          <w:sz w:val="18"/>
                        </w:rPr>
                        <w:t>one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4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7"/>
                          <w:sz w:val="18"/>
                        </w:rPr>
                        <w:t>row</w:t>
                      </w:r>
                      <w:proofErr w:type="gramEnd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f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r  </w:t>
                      </w:r>
                      <w:r>
                        <w:rPr>
                          <w:rFonts w:ascii="Times New Roman"/>
                          <w:i/>
                          <w:spacing w:val="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3"/>
                          <w:sz w:val="18"/>
                        </w:rPr>
                        <w:t>each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p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:</w:t>
                      </w:r>
                    </w:p>
                    <w:p w14:paraId="1E8AB5B4" w14:textId="77777777" w:rsidR="008950A2" w:rsidRDefault="008950A2">
                      <w:pPr>
                        <w:spacing w:before="5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Times New Roman"/>
                          <w:spacing w:val="9"/>
                          <w:sz w:val="18"/>
                        </w:rPr>
                        <w:t>m)</w:t>
                      </w:r>
                      <w:r>
                        <w:rPr>
                          <w:rFonts w:ascii="Times New Roman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  <w:proofErr w:type="gramEnd"/>
                    </w:p>
                  </w:txbxContent>
                </v:textbox>
              </v:shape>
              <v:shape id="_x0000_s1273" type="#_x0000_t202" style="position:absolute;left:239;top:5469;width:4144;height:496" filled="f" stroked="f">
                <v:textbox inset="0,0,0,0">
                  <w:txbxContent>
                    <w:p w14:paraId="4D3DA611" w14:textId="77777777" w:rsidR="008950A2" w:rsidRDefault="008950A2">
                      <w:pPr>
                        <w:spacing w:line="189" w:lineRule="exact"/>
                        <w:rPr>
                          <w:rFonts w:ascii="Sitka Small" w:eastAsia="Sitka Small" w:hAnsi="Sitka Small" w:cs="Sitka Small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b/>
                          <w:sz w:val="18"/>
                        </w:rPr>
                        <w:t>f</w:t>
                      </w:r>
                      <w:r>
                        <w:rPr>
                          <w:rFonts w:ascii="Times New Roman"/>
                          <w:b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r</w:t>
                      </w:r>
                      <w:proofErr w:type="gramStart"/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b/>
                          <w:spacing w:val="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/>
                          <w:spacing w:val="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b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b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b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t  </w:t>
                      </w:r>
                      <w:r>
                        <w:rPr>
                          <w:rFonts w:ascii="Times New Roman"/>
                          <w:b/>
                          <w:spacing w:val="27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=   0</w:t>
                      </w:r>
                      <w:r>
                        <w:rPr>
                          <w:rFonts w:ascii="Times New Roman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;  </w:t>
                      </w:r>
                      <w:r>
                        <w:rPr>
                          <w:rFonts w:ascii="Times New Roman"/>
                          <w:spacing w:val="2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1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z w:val="18"/>
                        </w:rPr>
                        <w:t>&lt;</w:t>
                      </w:r>
                      <w:r>
                        <w:rPr>
                          <w:rFonts w:ascii="Verdana"/>
                          <w:i/>
                          <w:spacing w:val="4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;  </w:t>
                      </w:r>
                      <w:r>
                        <w:rPr>
                          <w:rFonts w:ascii="Times New Roman"/>
                          <w:spacing w:val="2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0"/>
                          <w:sz w:val="18"/>
                        </w:rPr>
                        <w:t>++)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39"/>
                          <w:sz w:val="18"/>
                        </w:rPr>
                        <w:t xml:space="preserve"> </w:t>
                      </w:r>
                      <w:r>
                        <w:rPr>
                          <w:rFonts w:ascii="Sitka Small"/>
                          <w:i/>
                          <w:sz w:val="18"/>
                        </w:rPr>
                        <w:t>{</w:t>
                      </w:r>
                    </w:p>
                    <w:p w14:paraId="5118A94D" w14:textId="77777777" w:rsidR="008950A2" w:rsidRDefault="008950A2">
                      <w:pPr>
                        <w:spacing w:line="262" w:lineRule="exact"/>
                        <w:ind w:left="226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/>
                          <w:b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b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f</w:t>
                      </w:r>
                      <w:proofErr w:type="gramStart"/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b/>
                          <w:spacing w:val="3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x</w:t>
                      </w:r>
                      <w:r>
                        <w:rPr>
                          <w:rFonts w:ascii="Times New Roman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[</w:t>
                      </w:r>
                      <w:r>
                        <w:rPr>
                          <w:rFonts w:ascii="Times New Roman"/>
                          <w:spacing w:val="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]  </w:t>
                      </w:r>
                      <w:r>
                        <w:rPr>
                          <w:rFonts w:ascii="Times New Roman"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9"/>
                          <w:sz w:val="18"/>
                        </w:rPr>
                        <w:t>!=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4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x</w:t>
                      </w:r>
                      <w:r>
                        <w:rPr>
                          <w:rFonts w:ascii="Times New Roman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[</w:t>
                      </w:r>
                      <w:r>
                        <w:rPr>
                          <w:rFonts w:ascii="Times New Roman"/>
                          <w:spacing w:val="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]</w:t>
                      </w:r>
                      <w:r>
                        <w:rPr>
                          <w:rFonts w:ascii="Times New Roman"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)  </w:t>
                      </w:r>
                      <w:r>
                        <w:rPr>
                          <w:rFonts w:ascii="Times New Roman"/>
                          <w:spacing w:val="10"/>
                          <w:sz w:val="18"/>
                        </w:rPr>
                        <w:t xml:space="preserve"> </w:t>
                      </w:r>
                      <w:r>
                        <w:rPr>
                          <w:rFonts w:ascii="Sitka Small"/>
                          <w:i/>
                          <w:sz w:val="18"/>
                        </w:rPr>
                        <w:t xml:space="preserve">{ </w:t>
                      </w:r>
                      <w:r>
                        <w:rPr>
                          <w:rFonts w:ascii="Sitka Small"/>
                          <w:i/>
                          <w:spacing w:val="4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3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f  </w:t>
                      </w:r>
                      <w:r>
                        <w:rPr>
                          <w:rFonts w:ascii="Times New Roman"/>
                          <w:i/>
                          <w:spacing w:val="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5"/>
                          <w:sz w:val="18"/>
                        </w:rPr>
                        <w:t>!=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f  </w:t>
                      </w:r>
                      <w:r>
                        <w:rPr>
                          <w:rFonts w:ascii="Times New Roman"/>
                          <w:i/>
                          <w:spacing w:val="2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u</w:t>
                      </w:r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</w:p>
                  </w:txbxContent>
                </v:textbox>
              </v:shape>
              <v:shape id="_x0000_s1272" type="#_x0000_t202" style="position:absolute;left:4518;top:5727;width:2008;height:439" filled="f" stroked="f">
                <v:textbox inset="0,0,0,0">
                  <w:txbxContent>
                    <w:p w14:paraId="08C7B1A7" w14:textId="77777777" w:rsidR="008950A2" w:rsidRDefault="008950A2">
                      <w:pPr>
                        <w:spacing w:line="178" w:lineRule="exact"/>
                        <w:ind w:firstLine="29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u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e  </w:t>
                      </w:r>
                      <w:r>
                        <w:rPr>
                          <w:rFonts w:ascii="Times New Roman"/>
                          <w:i/>
                          <w:spacing w:val="37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f  </w:t>
                      </w:r>
                      <w:r>
                        <w:rPr>
                          <w:rFonts w:ascii="Times New Roman"/>
                          <w:i/>
                          <w:spacing w:val="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8"/>
                          <w:sz w:val="18"/>
                        </w:rPr>
                        <w:t>and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8"/>
                          <w:sz w:val="18"/>
                        </w:rPr>
                        <w:t>only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3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f</w:t>
                      </w:r>
                    </w:p>
                    <w:p w14:paraId="6FF712AE" w14:textId="77777777" w:rsidR="008950A2" w:rsidRDefault="008950A2">
                      <w:pPr>
                        <w:spacing w:before="5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/>
                          <w:i/>
                          <w:spacing w:val="-2"/>
                          <w:sz w:val="18"/>
                        </w:rPr>
                        <w:t>NaN</w:t>
                      </w:r>
                      <w:proofErr w:type="spellEnd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37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n </w:t>
                      </w:r>
                      <w:r>
                        <w:rPr>
                          <w:rFonts w:ascii="Times New Roman"/>
                          <w:i/>
                          <w:spacing w:val="3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2"/>
                          <w:sz w:val="18"/>
                        </w:rPr>
                        <w:t>C++)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4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8"/>
                          <w:sz w:val="18"/>
                        </w:rPr>
                        <w:t>with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1</w:t>
                      </w:r>
                    </w:p>
                  </w:txbxContent>
                </v:textbox>
              </v:shape>
              <v:shape id="_x0000_s1271" type="#_x0000_t202" style="position:absolute;left:6700;top:5727;width:909;height:180" filled="f" stroked="f">
                <v:textbox inset="0,0,0,0">
                  <w:txbxContent>
                    <w:p w14:paraId="03062D17" w14:textId="77777777" w:rsidR="008950A2" w:rsidRDefault="008950A2">
                      <w:pPr>
                        <w:spacing w:line="178" w:lineRule="exact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f  </w:t>
                      </w:r>
                      <w:r>
                        <w:rPr>
                          <w:rFonts w:ascii="Times New Roman"/>
                          <w:i/>
                          <w:spacing w:val="3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s </w:t>
                      </w:r>
                      <w:r>
                        <w:rPr>
                          <w:rFonts w:ascii="Times New Roman"/>
                          <w:i/>
                          <w:spacing w:val="4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pacing w:val="-2"/>
                          <w:sz w:val="18"/>
                        </w:rPr>
                        <w:t>NaN</w:t>
                      </w:r>
                      <w:proofErr w:type="spellEnd"/>
                      <w:proofErr w:type="gramEnd"/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_x0000_s1270" type="#_x0000_t202" style="position:absolute;left:673;top:5986;width:3708;height:440" filled="f" stroked="f">
                <v:textbox inset="0,0,0,0">
                  <w:txbxContent>
                    <w:p w14:paraId="58C5759A" w14:textId="77777777" w:rsidR="008950A2" w:rsidRDefault="008950A2">
                      <w:pPr>
                        <w:spacing w:line="178" w:lineRule="exact"/>
                        <w:ind w:firstLine="11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2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8"/>
                          <w:sz w:val="18"/>
                        </w:rPr>
                        <w:t>Replace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25"/>
                          <w:sz w:val="18"/>
                        </w:rPr>
                        <w:t>missin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g  </w:t>
                      </w:r>
                      <w:r>
                        <w:rPr>
                          <w:rFonts w:ascii="Times New Roman"/>
                          <w:i/>
                          <w:spacing w:val="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v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u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proofErr w:type="gramStart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/>
                          <w:i/>
                          <w:spacing w:val="-2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-3"/>
                          <w:sz w:val="18"/>
                        </w:rPr>
                        <w:t>NA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3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n </w:t>
                      </w:r>
                      <w:r>
                        <w:rPr>
                          <w:rFonts w:ascii="Times New Roman"/>
                          <w:i/>
                          <w:spacing w:val="3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,</w:t>
                      </w:r>
                    </w:p>
                    <w:p w14:paraId="2A3D7EBF" w14:textId="77777777" w:rsidR="008950A2" w:rsidRDefault="008950A2">
                      <w:pPr>
                        <w:spacing w:before="5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m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proofErr w:type="spellEnd"/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 xml:space="preserve">n </w:t>
                      </w:r>
                      <w:r>
                        <w:rPr>
                          <w:rFonts w:ascii="Times New Roman"/>
                          <w:spacing w:val="2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p</w:t>
                      </w:r>
                      <w:proofErr w:type="gramEnd"/>
                      <w:r>
                        <w:rPr>
                          <w:rFonts w:ascii="Times New Roman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b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spacing w:val="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.</w:t>
                      </w:r>
                      <w:r>
                        <w:rPr>
                          <w:rFonts w:ascii="Times New Roman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7"/>
                          <w:sz w:val="18"/>
                        </w:rPr>
                        <w:t>row</w:t>
                      </w:r>
                      <w:r>
                        <w:rPr>
                          <w:rFonts w:ascii="Times New Roman"/>
                          <w:spacing w:val="-12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ascii="Times New Roman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) </w:t>
                      </w:r>
                      <w:r>
                        <w:rPr>
                          <w:rFonts w:ascii="Times New Roman"/>
                          <w:spacing w:val="4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= </w:t>
                      </w:r>
                      <w:r>
                        <w:rPr>
                          <w:rFonts w:ascii="Times New Roman"/>
                          <w:spacing w:val="3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1"/>
                          <w:sz w:val="18"/>
                        </w:rPr>
                        <w:t>row</w:t>
                      </w:r>
                      <w:r>
                        <w:rPr>
                          <w:rFonts w:ascii="Times New Roman"/>
                          <w:spacing w:val="-2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1</w:t>
                      </w:r>
                      <w:r>
                        <w:rPr>
                          <w:rFonts w:ascii="Times New Roman"/>
                          <w:spacing w:val="-2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11"/>
                          <w:sz w:val="18"/>
                        </w:rPr>
                        <w:t>vec</w:t>
                      </w:r>
                      <w:proofErr w:type="spellEnd"/>
                      <w:r>
                        <w:rPr>
                          <w:rFonts w:ascii="Times New Roman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</w:txbxContent>
                </v:textbox>
              </v:shape>
              <v:shape id="_x0000_s1269" type="#_x0000_t202" style="position:absolute;left:223;top:6563;width:5875;height:2195" filled="f" stroked="f">
                <v:textbox inset="0,0,0,0">
                  <w:txbxContent>
                    <w:p w14:paraId="30680867" w14:textId="77777777" w:rsidR="008950A2" w:rsidRDefault="008950A2">
                      <w:pPr>
                        <w:spacing w:line="132" w:lineRule="exact"/>
                        <w:ind w:left="215"/>
                        <w:rPr>
                          <w:rFonts w:ascii="Sitka Small" w:eastAsia="Sitka Small" w:hAnsi="Sitka Small" w:cs="Sitka Small"/>
                          <w:sz w:val="18"/>
                          <w:szCs w:val="18"/>
                        </w:rPr>
                      </w:pPr>
                      <w:r>
                        <w:rPr>
                          <w:rFonts w:ascii="Sitka Small"/>
                          <w:i/>
                          <w:sz w:val="18"/>
                        </w:rPr>
                        <w:t>}</w:t>
                      </w:r>
                    </w:p>
                    <w:p w14:paraId="221728B8" w14:textId="77777777" w:rsidR="008950A2" w:rsidRDefault="008950A2">
                      <w:pPr>
                        <w:spacing w:line="262" w:lineRule="exact"/>
                        <w:ind w:left="237"/>
                        <w:rPr>
                          <w:rFonts w:ascii="Sitka Small" w:eastAsia="Sitka Small" w:hAnsi="Sitka Small" w:cs="Sitka Small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b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b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b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e</w:t>
                      </w:r>
                      <w:proofErr w:type="gramStart"/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b/>
                          <w:spacing w:val="8"/>
                          <w:sz w:val="18"/>
                        </w:rPr>
                        <w:t xml:space="preserve"> </w:t>
                      </w:r>
                      <w:r>
                        <w:rPr>
                          <w:rFonts w:ascii="Sitka Small"/>
                          <w:i/>
                          <w:sz w:val="18"/>
                        </w:rPr>
                        <w:t>{</w:t>
                      </w:r>
                      <w:proofErr w:type="gramEnd"/>
                    </w:p>
                    <w:p w14:paraId="6D81D164" w14:textId="77777777" w:rsidR="008950A2" w:rsidRDefault="008950A2">
                      <w:pPr>
                        <w:spacing w:before="36"/>
                        <w:ind w:left="449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m</w:t>
                      </w:r>
                      <w:r>
                        <w:rPr>
                          <w:rFonts w:ascii="Times New Roman"/>
                          <w:spacing w:val="-1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spacing w:val="-1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proofErr w:type="spellEnd"/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 xml:space="preserve">n </w:t>
                      </w:r>
                      <w:r>
                        <w:rPr>
                          <w:rFonts w:ascii="Times New Roman"/>
                          <w:spacing w:val="2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p</w:t>
                      </w:r>
                      <w:proofErr w:type="gramEnd"/>
                      <w:r>
                        <w:rPr>
                          <w:rFonts w:ascii="Times New Roman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b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spacing w:val="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.</w:t>
                      </w:r>
                      <w:r>
                        <w:rPr>
                          <w:rFonts w:ascii="Times New Roman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7"/>
                          <w:sz w:val="18"/>
                        </w:rPr>
                        <w:t>row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ascii="Times New Roman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) </w:t>
                      </w:r>
                      <w:r>
                        <w:rPr>
                          <w:rFonts w:ascii="Times New Roman"/>
                          <w:spacing w:val="4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= </w:t>
                      </w:r>
                      <w:r>
                        <w:rPr>
                          <w:rFonts w:ascii="Times New Roman"/>
                          <w:spacing w:val="4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p</w:t>
                      </w:r>
                      <w:r>
                        <w:rPr>
                          <w:rFonts w:ascii="Times New Roman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pacing w:val="-2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x</w:t>
                      </w:r>
                      <w:r>
                        <w:rPr>
                          <w:rFonts w:ascii="Times New Roman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[</w:t>
                      </w:r>
                      <w:r>
                        <w:rPr>
                          <w:rFonts w:ascii="Times New Roman"/>
                          <w:spacing w:val="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]</w:t>
                      </w:r>
                      <w:r>
                        <w:rPr>
                          <w:rFonts w:ascii="Times New Roman"/>
                          <w:spacing w:val="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,  </w:t>
                      </w:r>
                      <w:r>
                        <w:rPr>
                          <w:rFonts w:ascii="Times New Roman"/>
                          <w:spacing w:val="11"/>
                          <w:sz w:val="18"/>
                        </w:rPr>
                        <w:t xml:space="preserve"> lambda</w:t>
                      </w:r>
                      <w:r>
                        <w:rPr>
                          <w:rFonts w:ascii="Times New Roman"/>
                          <w:spacing w:val="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,  </w:t>
                      </w:r>
                      <w:r>
                        <w:rPr>
                          <w:rFonts w:ascii="Times New Roman"/>
                          <w:spacing w:val="3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f</w:t>
                      </w:r>
                      <w:r>
                        <w:rPr>
                          <w:rFonts w:ascii="Times New Roman"/>
                          <w:b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b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b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b/>
                          <w:spacing w:val="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  <w:p w14:paraId="284ACC29" w14:textId="77777777" w:rsidR="008950A2" w:rsidRDefault="008950A2">
                      <w:pPr>
                        <w:spacing w:before="9" w:line="262" w:lineRule="exact"/>
                        <w:ind w:left="215"/>
                        <w:rPr>
                          <w:rFonts w:ascii="Sitka Small" w:eastAsia="Sitka Small" w:hAnsi="Sitka Small" w:cs="Sitka Small"/>
                          <w:sz w:val="18"/>
                          <w:szCs w:val="18"/>
                        </w:rPr>
                      </w:pPr>
                      <w:r>
                        <w:rPr>
                          <w:rFonts w:ascii="Sitka Small"/>
                          <w:i/>
                          <w:sz w:val="18"/>
                        </w:rPr>
                        <w:t>}</w:t>
                      </w:r>
                    </w:p>
                    <w:p w14:paraId="58870AD9" w14:textId="77777777" w:rsidR="008950A2" w:rsidRDefault="008950A2">
                      <w:pPr>
                        <w:spacing w:line="262" w:lineRule="exact"/>
                        <w:rPr>
                          <w:rFonts w:ascii="Sitka Small" w:eastAsia="Sitka Small" w:hAnsi="Sitka Small" w:cs="Sitka Small"/>
                          <w:sz w:val="18"/>
                          <w:szCs w:val="18"/>
                        </w:rPr>
                      </w:pPr>
                      <w:r>
                        <w:rPr>
                          <w:rFonts w:ascii="Sitka Small"/>
                          <w:i/>
                          <w:sz w:val="18"/>
                        </w:rPr>
                        <w:t>}</w:t>
                      </w:r>
                    </w:p>
                    <w:p w14:paraId="4FB80B63" w14:textId="77777777" w:rsidR="008950A2" w:rsidRDefault="008950A2">
                      <w:pPr>
                        <w:spacing w:before="8"/>
                        <w:rPr>
                          <w:rFonts w:ascii="Times New Roman" w:eastAsia="Times New Roman" w:hAnsi="Times New Roman" w:cs="Times New Roman"/>
                          <w:sz w:val="25"/>
                          <w:szCs w:val="25"/>
                        </w:rPr>
                      </w:pPr>
                    </w:p>
                    <w:p w14:paraId="6299A5A9" w14:textId="77777777" w:rsidR="008950A2" w:rsidRDefault="008950A2">
                      <w:pPr>
                        <w:ind w:left="30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2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9"/>
                          <w:sz w:val="18"/>
                        </w:rPr>
                        <w:t>Corresponds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o  </w:t>
                      </w:r>
                      <w:r>
                        <w:rPr>
                          <w:rFonts w:ascii="Times New Roman"/>
                          <w:i/>
                          <w:spacing w:val="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h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e  </w:t>
                      </w:r>
                      <w:r>
                        <w:rPr>
                          <w:rFonts w:ascii="Times New Roman"/>
                          <w:i/>
                          <w:spacing w:val="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2"/>
                          <w:sz w:val="18"/>
                        </w:rPr>
                        <w:t>book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2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i/>
                          <w:spacing w:val="12"/>
                          <w:sz w:val="18"/>
                        </w:rPr>
                        <w:t>page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4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8"/>
                          <w:sz w:val="18"/>
                        </w:rPr>
                        <w:t>333</w:t>
                      </w:r>
                      <w:proofErr w:type="gramEnd"/>
                    </w:p>
                    <w:p w14:paraId="3B753649" w14:textId="77777777" w:rsidR="008950A2" w:rsidRDefault="008950A2">
                      <w:pPr>
                        <w:spacing w:before="39"/>
                        <w:ind w:left="14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18"/>
                          <w:sz w:val="18"/>
                        </w:rPr>
                        <w:t>matrix</w:t>
                      </w:r>
                      <w:r>
                        <w:rPr>
                          <w:rFonts w:ascii="Times New Roman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&gt;</w:t>
                      </w:r>
                      <w:r>
                        <w:rPr>
                          <w:rFonts w:ascii="Verdana"/>
                          <w:i/>
                          <w:spacing w:val="36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pacing w:val="10"/>
                          <w:sz w:val="18"/>
                        </w:rPr>
                        <w:t>foo</w:t>
                      </w:r>
                      <w:r>
                        <w:rPr>
                          <w:rFonts w:ascii="Times New Roman"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,</w:t>
                      </w:r>
                      <w:proofErr w:type="gramEnd"/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4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P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  <w:p w14:paraId="1AB06BF5" w14:textId="77777777" w:rsidR="008950A2" w:rsidRDefault="008950A2">
                      <w:pPr>
                        <w:spacing w:before="52"/>
                        <w:ind w:left="4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Times New Roman"/>
                          <w:spacing w:val="9"/>
                          <w:sz w:val="18"/>
                        </w:rPr>
                        <w:t>Type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43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12"/>
                          <w:sz w:val="18"/>
                        </w:rPr>
                        <w:t>mllk</w:t>
                      </w:r>
                      <w:proofErr w:type="spellEnd"/>
                      <w:proofErr w:type="gramEnd"/>
                      <w:r>
                        <w:rPr>
                          <w:rFonts w:ascii="Times New Roman"/>
                          <w:spacing w:val="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,  </w:t>
                      </w:r>
                      <w:r>
                        <w:rPr>
                          <w:rFonts w:ascii="Times New Roman"/>
                          <w:spacing w:val="1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10"/>
                          <w:sz w:val="18"/>
                        </w:rPr>
                        <w:t>sumfoo</w:t>
                      </w:r>
                      <w:proofErr w:type="spellEnd"/>
                      <w:r>
                        <w:rPr>
                          <w:rFonts w:ascii="Times New Roman"/>
                          <w:spacing w:val="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,  </w:t>
                      </w:r>
                      <w:r>
                        <w:rPr>
                          <w:rFonts w:ascii="Times New Roman"/>
                          <w:spacing w:val="3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36CA6995" w14:textId="77777777" w:rsidR="00632595" w:rsidRDefault="008950A2">
      <w:pPr>
        <w:spacing w:line="239" w:lineRule="exact"/>
        <w:ind w:left="827"/>
        <w:rPr>
          <w:rFonts w:ascii="Sitka Small" w:eastAsia="Sitka Small" w:hAnsi="Sitka Small" w:cs="Sitka Small"/>
          <w:sz w:val="18"/>
          <w:szCs w:val="18"/>
        </w:rPr>
      </w:pPr>
      <w:proofErr w:type="spellStart"/>
      <w:r>
        <w:rPr>
          <w:rFonts w:ascii="Times New Roman"/>
          <w:b/>
          <w:sz w:val="18"/>
        </w:rPr>
        <w:t>i</w:t>
      </w:r>
      <w:proofErr w:type="spellEnd"/>
      <w:r>
        <w:rPr>
          <w:rFonts w:ascii="Times New Roman"/>
          <w:b/>
          <w:spacing w:val="-11"/>
          <w:sz w:val="18"/>
        </w:rPr>
        <w:t xml:space="preserve"> </w:t>
      </w:r>
      <w:r>
        <w:rPr>
          <w:rFonts w:ascii="Times New Roman"/>
          <w:b/>
          <w:sz w:val="18"/>
        </w:rPr>
        <w:t>f</w:t>
      </w:r>
      <w:proofErr w:type="gramStart"/>
      <w:r>
        <w:rPr>
          <w:rFonts w:ascii="Times New Roman"/>
          <w:b/>
          <w:sz w:val="18"/>
        </w:rPr>
        <w:t xml:space="preserve">  </w:t>
      </w:r>
      <w:r>
        <w:rPr>
          <w:rFonts w:ascii="Times New Roman"/>
          <w:b/>
          <w:spacing w:val="29"/>
          <w:sz w:val="18"/>
        </w:rPr>
        <w:t xml:space="preserve"> </w:t>
      </w:r>
      <w:r>
        <w:rPr>
          <w:rFonts w:ascii="Times New Roman"/>
          <w:spacing w:val="3"/>
          <w:sz w:val="18"/>
        </w:rPr>
        <w:t>(</w:t>
      </w:r>
      <w:proofErr w:type="gramEnd"/>
      <w:r>
        <w:rPr>
          <w:rFonts w:ascii="Times New Roman"/>
          <w:spacing w:val="3"/>
          <w:sz w:val="18"/>
        </w:rPr>
        <w:t>m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4"/>
          <w:sz w:val="18"/>
        </w:rPr>
        <w:t xml:space="preserve"> </w:t>
      </w:r>
      <w:r>
        <w:rPr>
          <w:rFonts w:ascii="Times New Roman"/>
          <w:spacing w:val="2"/>
          <w:sz w:val="18"/>
        </w:rPr>
        <w:t>==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41"/>
          <w:sz w:val="18"/>
        </w:rPr>
        <w:t xml:space="preserve"> </w:t>
      </w:r>
      <w:r>
        <w:rPr>
          <w:rFonts w:ascii="Times New Roman"/>
          <w:sz w:val="18"/>
        </w:rPr>
        <w:t>1</w:t>
      </w:r>
      <w:r>
        <w:rPr>
          <w:rFonts w:ascii="Times New Roman"/>
          <w:spacing w:val="-24"/>
          <w:sz w:val="18"/>
        </w:rPr>
        <w:t xml:space="preserve"> </w:t>
      </w:r>
      <w:r>
        <w:rPr>
          <w:rFonts w:ascii="Times New Roman"/>
          <w:sz w:val="18"/>
        </w:rPr>
        <w:t xml:space="preserve">)   </w:t>
      </w:r>
      <w:r>
        <w:rPr>
          <w:rFonts w:ascii="Sitka Small"/>
          <w:i/>
          <w:sz w:val="18"/>
        </w:rPr>
        <w:t>{</w:t>
      </w:r>
    </w:p>
    <w:p w14:paraId="0E4156DE" w14:textId="77777777" w:rsidR="00632595" w:rsidRDefault="008950A2">
      <w:pPr>
        <w:spacing w:line="262" w:lineRule="exact"/>
        <w:ind w:left="1027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15"/>
          <w:sz w:val="18"/>
          <w:szCs w:val="18"/>
        </w:rPr>
        <w:t>mllk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End"/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Sitka Small" w:eastAsia="Sitka Small" w:hAnsi="Sitka Small" w:cs="Sitka Small"/>
          <w:i/>
          <w:sz w:val="18"/>
          <w:szCs w:val="18"/>
        </w:rPr>
        <w:t xml:space="preserve">− </w:t>
      </w:r>
      <w:r>
        <w:rPr>
          <w:rFonts w:ascii="Sitka Small" w:eastAsia="Sitka Small" w:hAnsi="Sitka Small" w:cs="Sitka Small"/>
          <w:i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</w:t>
      </w:r>
      <w:proofErr w:type="spellEnd"/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0</w:t>
      </w:r>
      <w:proofErr w:type="gramEnd"/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7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r</w:t>
      </w:r>
      <w:proofErr w:type="spellEnd"/>
      <w:r>
        <w:rPr>
          <w:rFonts w:ascii="Times New Roman" w:eastAsia="Times New Roman" w:hAnsi="Times New Roman" w:cs="Times New Roman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proofErr w:type="gramEnd"/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proofErr w:type="gramEnd"/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sum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proofErr w:type="gramEnd"/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;</w:t>
      </w:r>
    </w:p>
    <w:p w14:paraId="7BAE3F0A" w14:textId="77777777" w:rsidR="00632595" w:rsidRDefault="00632595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14:paraId="66B54BE8" w14:textId="77777777" w:rsidR="00632595" w:rsidRDefault="008950A2">
      <w:pPr>
        <w:spacing w:before="70"/>
        <w:ind w:left="104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8"/>
          <w:sz w:val="18"/>
        </w:rPr>
        <w:t xml:space="preserve"> </w:t>
      </w:r>
      <w:r>
        <w:rPr>
          <w:rFonts w:ascii="Times New Roman"/>
          <w:i/>
          <w:sz w:val="18"/>
        </w:rPr>
        <w:t xml:space="preserve">/  </w:t>
      </w:r>
      <w:r>
        <w:rPr>
          <w:rFonts w:ascii="Times New Roman"/>
          <w:i/>
          <w:spacing w:val="19"/>
          <w:sz w:val="18"/>
        </w:rPr>
        <w:t xml:space="preserve"> </w:t>
      </w:r>
      <w:r>
        <w:rPr>
          <w:rFonts w:ascii="Times New Roman"/>
          <w:i/>
          <w:spacing w:val="6"/>
          <w:sz w:val="18"/>
        </w:rPr>
        <w:t>Use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7"/>
          <w:sz w:val="18"/>
        </w:rPr>
        <w:t xml:space="preserve"> </w:t>
      </w:r>
      <w:r>
        <w:rPr>
          <w:rFonts w:ascii="Times New Roman"/>
          <w:i/>
          <w:spacing w:val="12"/>
          <w:sz w:val="18"/>
        </w:rPr>
        <w:t>ad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21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pacing w:val="16"/>
          <w:sz w:val="18"/>
        </w:rPr>
        <w:t>por</w:t>
      </w:r>
      <w:r>
        <w:rPr>
          <w:rFonts w:ascii="Times New Roman"/>
          <w:i/>
          <w:spacing w:val="-20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 xml:space="preserve">t  </w:t>
      </w:r>
      <w:r>
        <w:rPr>
          <w:rFonts w:ascii="Times New Roman"/>
          <w:i/>
          <w:spacing w:val="8"/>
          <w:sz w:val="18"/>
        </w:rPr>
        <w:t xml:space="preserve"> </w:t>
      </w:r>
      <w:r>
        <w:rPr>
          <w:rFonts w:ascii="Times New Roman"/>
          <w:i/>
          <w:spacing w:val="6"/>
          <w:sz w:val="18"/>
        </w:rPr>
        <w:t>on</w:t>
      </w:r>
      <w:proofErr w:type="spellEnd"/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11"/>
          <w:sz w:val="18"/>
        </w:rPr>
        <w:t xml:space="preserve"> </w:t>
      </w:r>
      <w:r>
        <w:rPr>
          <w:rFonts w:ascii="Times New Roman"/>
          <w:i/>
          <w:sz w:val="18"/>
        </w:rPr>
        <w:t>v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5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b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l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 xml:space="preserve">s  </w:t>
      </w:r>
      <w:r>
        <w:rPr>
          <w:rFonts w:ascii="Times New Roman"/>
          <w:i/>
          <w:spacing w:val="5"/>
          <w:sz w:val="18"/>
        </w:rPr>
        <w:t xml:space="preserve"> </w:t>
      </w:r>
      <w:proofErr w:type="gramStart"/>
      <w:r>
        <w:rPr>
          <w:rFonts w:ascii="Times New Roman"/>
          <w:i/>
          <w:spacing w:val="2"/>
          <w:sz w:val="18"/>
        </w:rPr>
        <w:t>we</w:t>
      </w:r>
      <w:r>
        <w:rPr>
          <w:rFonts w:ascii="Times New Roman"/>
          <w:i/>
          <w:sz w:val="18"/>
        </w:rPr>
        <w:t xml:space="preserve"> </w:t>
      </w:r>
      <w:r>
        <w:rPr>
          <w:rFonts w:ascii="Times New Roman"/>
          <w:i/>
          <w:spacing w:val="41"/>
          <w:sz w:val="18"/>
        </w:rPr>
        <w:t xml:space="preserve"> </w:t>
      </w:r>
      <w:r>
        <w:rPr>
          <w:rFonts w:ascii="Times New Roman"/>
          <w:i/>
          <w:spacing w:val="14"/>
          <w:sz w:val="18"/>
        </w:rPr>
        <w:t>are</w:t>
      </w:r>
      <w:proofErr w:type="gramEnd"/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23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 xml:space="preserve">d  </w:t>
      </w:r>
      <w:r>
        <w:rPr>
          <w:rFonts w:ascii="Times New Roman"/>
          <w:i/>
          <w:spacing w:val="29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21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  <w:r>
        <w:rPr>
          <w:rFonts w:ascii="Times New Roman"/>
          <w:i/>
          <w:spacing w:val="3"/>
          <w:sz w:val="18"/>
        </w:rPr>
        <w:t xml:space="preserve"> </w:t>
      </w:r>
      <w:r>
        <w:rPr>
          <w:rFonts w:ascii="Times New Roman"/>
          <w:i/>
          <w:sz w:val="18"/>
        </w:rPr>
        <w:t>:</w:t>
      </w:r>
    </w:p>
    <w:p w14:paraId="542DE510" w14:textId="77777777" w:rsidR="00632595" w:rsidRDefault="008950A2">
      <w:pPr>
        <w:spacing w:before="52" w:line="300" w:lineRule="auto"/>
        <w:ind w:left="997" w:right="5412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/>
          <w:spacing w:val="-11"/>
          <w:sz w:val="18"/>
        </w:rPr>
        <w:t>ADREPOR</w:t>
      </w:r>
      <w:r>
        <w:rPr>
          <w:rFonts w:ascii="Times New Roman"/>
          <w:spacing w:val="14"/>
          <w:sz w:val="18"/>
        </w:rPr>
        <w:t>T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pacing w:val="16"/>
          <w:sz w:val="18"/>
        </w:rPr>
        <w:t>lambd</w:t>
      </w:r>
      <w:r>
        <w:rPr>
          <w:rFonts w:ascii="Times New Roman"/>
          <w:sz w:val="18"/>
        </w:rPr>
        <w:t>a</w:t>
      </w:r>
      <w:proofErr w:type="gramEnd"/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;</w:t>
      </w:r>
      <w:r>
        <w:rPr>
          <w:rFonts w:ascii="Times New Roman"/>
          <w:w w:val="99"/>
          <w:sz w:val="18"/>
        </w:rPr>
        <w:t xml:space="preserve"> </w:t>
      </w:r>
      <w:r>
        <w:rPr>
          <w:rFonts w:ascii="Times New Roman"/>
          <w:spacing w:val="-11"/>
          <w:sz w:val="18"/>
        </w:rPr>
        <w:t>ADREPOR</w:t>
      </w:r>
      <w:r>
        <w:rPr>
          <w:rFonts w:ascii="Times New Roman"/>
          <w:spacing w:val="14"/>
          <w:sz w:val="18"/>
        </w:rPr>
        <w:t>T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23"/>
          <w:sz w:val="18"/>
        </w:rPr>
        <w:t xml:space="preserve"> </w:t>
      </w:r>
      <w:r>
        <w:rPr>
          <w:rFonts w:ascii="Times New Roman"/>
          <w:spacing w:val="1"/>
          <w:sz w:val="18"/>
        </w:rPr>
        <w:t>gamm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;</w:t>
      </w:r>
      <w:r>
        <w:rPr>
          <w:rFonts w:ascii="Times New Roman"/>
          <w:w w:val="99"/>
          <w:sz w:val="18"/>
        </w:rPr>
        <w:t xml:space="preserve"> </w:t>
      </w:r>
      <w:r>
        <w:rPr>
          <w:rFonts w:ascii="Times New Roman"/>
          <w:spacing w:val="-11"/>
          <w:sz w:val="18"/>
        </w:rPr>
        <w:t>ADREPOR</w:t>
      </w:r>
      <w:r>
        <w:rPr>
          <w:rFonts w:ascii="Times New Roman"/>
          <w:spacing w:val="14"/>
          <w:sz w:val="18"/>
        </w:rPr>
        <w:t>T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8"/>
          <w:sz w:val="18"/>
        </w:rPr>
        <w:t xml:space="preserve"> </w:t>
      </w:r>
      <w:r>
        <w:rPr>
          <w:rFonts w:ascii="Times New Roman"/>
          <w:sz w:val="18"/>
        </w:rPr>
        <w:t>d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e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l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14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19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14:paraId="7FB97239" w14:textId="77777777" w:rsidR="00632595" w:rsidRDefault="00632595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14:paraId="085FE5A1" w14:textId="77777777" w:rsidR="00632595" w:rsidRDefault="008950A2">
      <w:pPr>
        <w:spacing w:before="70"/>
        <w:ind w:left="104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8"/>
          <w:sz w:val="18"/>
        </w:rPr>
        <w:t xml:space="preserve"> </w:t>
      </w:r>
      <w:r>
        <w:rPr>
          <w:rFonts w:ascii="Times New Roman"/>
          <w:i/>
          <w:sz w:val="18"/>
        </w:rPr>
        <w:t xml:space="preserve">/  </w:t>
      </w:r>
      <w:r>
        <w:rPr>
          <w:rFonts w:ascii="Times New Roman"/>
          <w:i/>
          <w:spacing w:val="29"/>
          <w:sz w:val="18"/>
        </w:rPr>
        <w:t xml:space="preserve"> </w:t>
      </w:r>
      <w:proofErr w:type="gramStart"/>
      <w:r>
        <w:rPr>
          <w:rFonts w:ascii="Times New Roman"/>
          <w:i/>
          <w:spacing w:val="18"/>
          <w:sz w:val="18"/>
        </w:rPr>
        <w:t>Things</w:t>
      </w:r>
      <w:r>
        <w:rPr>
          <w:rFonts w:ascii="Times New Roman"/>
          <w:i/>
          <w:sz w:val="18"/>
        </w:rPr>
        <w:t xml:space="preserve"> </w:t>
      </w:r>
      <w:r>
        <w:rPr>
          <w:rFonts w:ascii="Times New Roman"/>
          <w:i/>
          <w:spacing w:val="42"/>
          <w:sz w:val="18"/>
        </w:rPr>
        <w:t xml:space="preserve"> </w:t>
      </w:r>
      <w:r>
        <w:rPr>
          <w:rFonts w:ascii="Times New Roman"/>
          <w:i/>
          <w:spacing w:val="2"/>
          <w:sz w:val="18"/>
        </w:rPr>
        <w:t>we</w:t>
      </w:r>
      <w:proofErr w:type="gramEnd"/>
      <w:r>
        <w:rPr>
          <w:rFonts w:ascii="Times New Roman"/>
          <w:i/>
          <w:sz w:val="18"/>
        </w:rPr>
        <w:t xml:space="preserve"> </w:t>
      </w:r>
      <w:r>
        <w:rPr>
          <w:rFonts w:ascii="Times New Roman"/>
          <w:i/>
          <w:spacing w:val="39"/>
          <w:sz w:val="18"/>
        </w:rPr>
        <w:t xml:space="preserve"> </w:t>
      </w:r>
      <w:r>
        <w:rPr>
          <w:rFonts w:ascii="Times New Roman"/>
          <w:i/>
          <w:spacing w:val="13"/>
          <w:sz w:val="18"/>
        </w:rPr>
        <w:t>need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15"/>
          <w:sz w:val="18"/>
        </w:rPr>
        <w:t xml:space="preserve"> </w:t>
      </w:r>
      <w:r>
        <w:rPr>
          <w:rFonts w:ascii="Times New Roman"/>
          <w:i/>
          <w:sz w:val="18"/>
        </w:rPr>
        <w:t>f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 xml:space="preserve">r  </w:t>
      </w:r>
      <w:r>
        <w:rPr>
          <w:rFonts w:ascii="Times New Roman"/>
          <w:i/>
          <w:spacing w:val="27"/>
          <w:sz w:val="18"/>
        </w:rPr>
        <w:t xml:space="preserve"> </w:t>
      </w:r>
      <w:r>
        <w:rPr>
          <w:rFonts w:ascii="Times New Roman"/>
          <w:i/>
          <w:sz w:val="18"/>
        </w:rPr>
        <w:t>l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c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 xml:space="preserve">l  </w:t>
      </w:r>
      <w:r>
        <w:rPr>
          <w:rFonts w:ascii="Times New Roman"/>
          <w:i/>
          <w:spacing w:val="21"/>
          <w:sz w:val="18"/>
        </w:rPr>
        <w:t xml:space="preserve"> </w:t>
      </w:r>
      <w:r>
        <w:rPr>
          <w:rFonts w:ascii="Times New Roman"/>
          <w:i/>
          <w:spacing w:val="19"/>
          <w:sz w:val="18"/>
        </w:rPr>
        <w:t>decoding</w:t>
      </w:r>
    </w:p>
    <w:p w14:paraId="61F8FAC6" w14:textId="77777777" w:rsidR="00632595" w:rsidRDefault="008950A2">
      <w:pPr>
        <w:spacing w:before="52"/>
        <w:ind w:left="1001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/>
          <w:spacing w:val="-3"/>
          <w:sz w:val="18"/>
        </w:rPr>
        <w:t>REPORT(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pacing w:val="13"/>
          <w:sz w:val="18"/>
        </w:rPr>
        <w:t>lambda</w:t>
      </w:r>
      <w:proofErr w:type="gramEnd"/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14:paraId="27B95AFE" w14:textId="77777777" w:rsidR="00632595" w:rsidRDefault="00632595">
      <w:pPr>
        <w:rPr>
          <w:rFonts w:ascii="Times New Roman" w:eastAsia="Times New Roman" w:hAnsi="Times New Roman" w:cs="Times New Roman"/>
          <w:sz w:val="18"/>
          <w:szCs w:val="18"/>
        </w:rPr>
        <w:sectPr w:rsidR="00632595">
          <w:footerReference w:type="default" r:id="rId27"/>
          <w:pgSz w:w="12240" w:h="15840"/>
          <w:pgMar w:top="1500" w:right="1720" w:bottom="1960" w:left="1720" w:header="0" w:footer="1763" w:gutter="0"/>
          <w:cols w:space="720"/>
        </w:sectPr>
      </w:pPr>
    </w:p>
    <w:p w14:paraId="0CE48CAE" w14:textId="77777777" w:rsidR="00632595" w:rsidRDefault="00632595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36F5B0D9" w14:textId="77777777" w:rsidR="00632595" w:rsidRDefault="008950A2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pict w14:anchorId="1A47350B">
          <v:group id="_x0000_s1265" style="position:absolute;left:0;text-align:left;margin-left:94.95pt;margin-top:16pt;width:422.15pt;height:.1pt;z-index:6808;mso-position-horizontal-relative:page" coordorigin="1899,320" coordsize="8443,2">
            <v:shape id="_x0000_s1266" style="position:absolute;left:1899;top:320;width:8443;height:2" coordorigin="1899,320" coordsize="8443,0" path="m1899,320r8442,e" filled="f" strokeweight=".14042mm">
              <v:path arrowok="t"/>
            </v:shape>
            <w10:wrap anchorx="page"/>
          </v:group>
        </w:pict>
      </w: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35</w:t>
      </w:r>
    </w:p>
    <w:p w14:paraId="0A8E532C" w14:textId="77777777" w:rsidR="00632595" w:rsidRDefault="008950A2">
      <w:pPr>
        <w:spacing w:before="334"/>
        <w:ind w:left="1001"/>
        <w:rPr>
          <w:rFonts w:ascii="Times New Roman" w:eastAsia="Times New Roman" w:hAnsi="Times New Roman" w:cs="Times New Roman"/>
          <w:sz w:val="18"/>
          <w:szCs w:val="18"/>
        </w:rPr>
      </w:pPr>
      <w:r>
        <w:pict w14:anchorId="38CAB55F">
          <v:group id="_x0000_s1192" style="position:absolute;left:0;text-align:left;margin-left:114.85pt;margin-top:16.75pt;width:402.25pt;height:426.45pt;z-index:-192160;mso-position-horizontal-relative:page" coordorigin="2297,335" coordsize="8045,8529">
            <v:group id="_x0000_s1263" style="position:absolute;left:2297;top:335;width:8045;height:240" coordorigin="2297,335" coordsize="8045,240">
              <v:shape id="_x0000_s1264" style="position:absolute;left:2297;top:335;width:8045;height:240" coordorigin="2297,335" coordsize="8045,240" path="m2297,574r8044,l10341,335r-8044,l2297,574xe" fillcolor="#f7f4f7" stroked="f">
                <v:path arrowok="t"/>
              </v:shape>
            </v:group>
            <v:group id="_x0000_s1261" style="position:absolute;left:2297;top:594;width:8045;height:240" coordorigin="2297,594" coordsize="8045,240">
              <v:shape id="_x0000_s1262" style="position:absolute;left:2297;top:594;width:8045;height:240" coordorigin="2297,594" coordsize="8045,240" path="m2297,833r8044,l10341,594r-8044,l2297,833xe" fillcolor="#f7f4f7" stroked="f">
                <v:path arrowok="t"/>
              </v:shape>
            </v:group>
            <v:group id="_x0000_s1259" style="position:absolute;left:2297;top:853;width:8045;height:240" coordorigin="2297,853" coordsize="8045,240">
              <v:shape id="_x0000_s1260" style="position:absolute;left:2297;top:853;width:8045;height:240" coordorigin="2297,853" coordsize="8045,240" path="m2297,1092r8044,l10341,853r-8044,l2297,1092xe" fillcolor="#f7f4f7" stroked="f">
                <v:path arrowok="t"/>
              </v:shape>
            </v:group>
            <v:group id="_x0000_s1257" style="position:absolute;left:2297;top:1112;width:8045;height:240" coordorigin="2297,1112" coordsize="8045,240">
              <v:shape id="_x0000_s1258" style="position:absolute;left:2297;top:1112;width:8045;height:240" coordorigin="2297,1112" coordsize="8045,240" path="m2297,1351r8044,l10341,1112r-8044,l2297,1351xe" fillcolor="#f7f4f7" stroked="f">
                <v:path arrowok="t"/>
              </v:shape>
            </v:group>
            <v:group id="_x0000_s1255" style="position:absolute;left:2297;top:1371;width:8045;height:240" coordorigin="2297,1371" coordsize="8045,240">
              <v:shape id="_x0000_s1256" style="position:absolute;left:2297;top:1371;width:8045;height:240" coordorigin="2297,1371" coordsize="8045,240" path="m2297,1610r8044,l10341,1371r-8044,l2297,1610xe" fillcolor="#f7f4f7" stroked="f">
                <v:path arrowok="t"/>
              </v:shape>
            </v:group>
            <v:group id="_x0000_s1253" style="position:absolute;left:6417;top:1534;width:54;height:2" coordorigin="6417,1534" coordsize="54,2">
              <v:shape id="_x0000_s1254" style="position:absolute;left:6417;top:1534;width:54;height:2" coordorigin="6417,1534" coordsize="54,0" path="m6417,1534r54,e" filled="f" strokeweight=".14042mm">
                <v:path arrowok="t"/>
              </v:shape>
            </v:group>
            <v:group id="_x0000_s1251" style="position:absolute;left:2297;top:1630;width:8045;height:240" coordorigin="2297,1630" coordsize="8045,240">
              <v:shape id="_x0000_s1252" style="position:absolute;left:2297;top:1630;width:8045;height:240" coordorigin="2297,1630" coordsize="8045,240" path="m2297,1869r8044,l10341,1630r-8044,l2297,1869xe" fillcolor="#f7f4f7" stroked="f">
                <v:path arrowok="t"/>
              </v:shape>
            </v:group>
            <v:group id="_x0000_s1249" style="position:absolute;left:2297;top:1889;width:8045;height:240" coordorigin="2297,1889" coordsize="8045,240">
              <v:shape id="_x0000_s1250" style="position:absolute;left:2297;top:1889;width:8045;height:240" coordorigin="2297,1889" coordsize="8045,240" path="m2297,2128r8044,l10341,1889r-8044,l2297,2128xe" fillcolor="#f7f4f7" stroked="f">
                <v:path arrowok="t"/>
              </v:shape>
            </v:group>
            <v:group id="_x0000_s1247" style="position:absolute;left:2297;top:2148;width:8045;height:240" coordorigin="2297,2148" coordsize="8045,240">
              <v:shape id="_x0000_s1248" style="position:absolute;left:2297;top:2148;width:8045;height:240" coordorigin="2297,2148" coordsize="8045,240" path="m2297,2387r8044,l10341,2148r-8044,l2297,2387xe" fillcolor="#f7f4f7" stroked="f">
                <v:path arrowok="t"/>
              </v:shape>
            </v:group>
            <v:group id="_x0000_s1245" style="position:absolute;left:2297;top:2407;width:8045;height:240" coordorigin="2297,2407" coordsize="8045,240">
              <v:shape id="_x0000_s1246" style="position:absolute;left:2297;top:2407;width:8045;height:240" coordorigin="2297,2407" coordsize="8045,240" path="m2297,2646r8044,l10341,2407r-8044,l2297,2646xe" fillcolor="#f7f4f7" stroked="f">
                <v:path arrowok="t"/>
              </v:shape>
            </v:group>
            <v:group id="_x0000_s1243" style="position:absolute;left:2297;top:2666;width:8045;height:240" coordorigin="2297,2666" coordsize="8045,240">
              <v:shape id="_x0000_s1244" style="position:absolute;left:2297;top:2666;width:8045;height:240" coordorigin="2297,2666" coordsize="8045,240" path="m2297,2905r8044,l10341,2666r-8044,l2297,2905xe" fillcolor="#f7f4f7" stroked="f">
                <v:path arrowok="t"/>
              </v:shape>
            </v:group>
            <v:group id="_x0000_s1241" style="position:absolute;left:2297;top:2925;width:8045;height:240" coordorigin="2297,2925" coordsize="8045,240">
              <v:shape id="_x0000_s1242" style="position:absolute;left:2297;top:2925;width:8045;height:240" coordorigin="2297,2925" coordsize="8045,240" path="m2297,3164r8044,l10341,2925r-8044,l2297,3164xe" fillcolor="#f7f4f7" stroked="f">
                <v:path arrowok="t"/>
              </v:shape>
            </v:group>
            <v:group id="_x0000_s1239" style="position:absolute;left:4050;top:3088;width:54;height:2" coordorigin="4050,3088" coordsize="54,2">
              <v:shape id="_x0000_s1240" style="position:absolute;left:4050;top:3088;width:54;height:2" coordorigin="4050,3088" coordsize="54,0" path="m4050,3088r54,e" filled="f" strokeweight=".14042mm">
                <v:path arrowok="t"/>
              </v:shape>
            </v:group>
            <v:group id="_x0000_s1237" style="position:absolute;left:2297;top:3184;width:8045;height:240" coordorigin="2297,3184" coordsize="8045,240">
              <v:shape id="_x0000_s1238" style="position:absolute;left:2297;top:3184;width:8045;height:240" coordorigin="2297,3184" coordsize="8045,240" path="m2297,3423r8044,l10341,3184r-8044,l2297,3423xe" fillcolor="#f7f4f7" stroked="f">
                <v:path arrowok="t"/>
              </v:shape>
            </v:group>
            <v:group id="_x0000_s1235" style="position:absolute;left:2297;top:3443;width:8045;height:240" coordorigin="2297,3443" coordsize="8045,240">
              <v:shape id="_x0000_s1236" style="position:absolute;left:2297;top:3443;width:8045;height:240" coordorigin="2297,3443" coordsize="8045,240" path="m2297,3682r8044,l10341,3443r-8044,l2297,3682xe" fillcolor="#f7f4f7" stroked="f">
                <v:path arrowok="t"/>
              </v:shape>
            </v:group>
            <v:group id="_x0000_s1233" style="position:absolute;left:2297;top:3702;width:8045;height:240" coordorigin="2297,3702" coordsize="8045,240">
              <v:shape id="_x0000_s1234" style="position:absolute;left:2297;top:3702;width:8045;height:240" coordorigin="2297,3702" coordsize="8045,240" path="m2297,3941r8044,l10341,3702r-8044,l2297,3941xe" fillcolor="#f7f4f7" stroked="f">
                <v:path arrowok="t"/>
              </v:shape>
            </v:group>
            <v:group id="_x0000_s1231" style="position:absolute;left:2297;top:3961;width:8045;height:240" coordorigin="2297,3961" coordsize="8045,240">
              <v:shape id="_x0000_s1232" style="position:absolute;left:2297;top:3961;width:8045;height:240" coordorigin="2297,3961" coordsize="8045,240" path="m2297,4200r8044,l10341,3961r-8044,l2297,4200xe" fillcolor="#f7f4f7" stroked="f">
                <v:path arrowok="t"/>
              </v:shape>
            </v:group>
            <v:group id="_x0000_s1229" style="position:absolute;left:2297;top:4220;width:8045;height:240" coordorigin="2297,4220" coordsize="8045,240">
              <v:shape id="_x0000_s1230" style="position:absolute;left:2297;top:4220;width:8045;height:240" coordorigin="2297,4220" coordsize="8045,240" path="m2297,4459r8044,l10341,4220r-8044,l2297,4459xe" fillcolor="#f7f4f7" stroked="f">
                <v:path arrowok="t"/>
              </v:shape>
            </v:group>
            <v:group id="_x0000_s1227" style="position:absolute;left:2297;top:4479;width:8045;height:240" coordorigin="2297,4479" coordsize="8045,240">
              <v:shape id="_x0000_s1228" style="position:absolute;left:2297;top:4479;width:8045;height:240" coordorigin="2297,4479" coordsize="8045,240" path="m2297,4718r8044,l10341,4479r-8044,l2297,4718xe" fillcolor="#f7f4f7" stroked="f">
                <v:path arrowok="t"/>
              </v:shape>
            </v:group>
            <v:group id="_x0000_s1225" style="position:absolute;left:2297;top:4738;width:8045;height:240" coordorigin="2297,4738" coordsize="8045,240">
              <v:shape id="_x0000_s1226" style="position:absolute;left:2297;top:4738;width:8045;height:240" coordorigin="2297,4738" coordsize="8045,240" path="m2297,4977r8044,l10341,4738r-8044,l2297,4977xe" fillcolor="#f7f4f7" stroked="f">
                <v:path arrowok="t"/>
              </v:shape>
            </v:group>
            <v:group id="_x0000_s1223" style="position:absolute;left:2297;top:4997;width:8045;height:240" coordorigin="2297,4997" coordsize="8045,240">
              <v:shape id="_x0000_s1224" style="position:absolute;left:2297;top:4997;width:8045;height:240" coordorigin="2297,4997" coordsize="8045,240" path="m2297,5236r8044,l10341,4997r-8044,l2297,5236xe" fillcolor="#f7f4f7" stroked="f">
                <v:path arrowok="t"/>
              </v:shape>
            </v:group>
            <v:group id="_x0000_s1221" style="position:absolute;left:2297;top:5256;width:8045;height:240" coordorigin="2297,5256" coordsize="8045,240">
              <v:shape id="_x0000_s1222" style="position:absolute;left:2297;top:5256;width:8045;height:240" coordorigin="2297,5256" coordsize="8045,240" path="m2297,5495r8044,l10341,5256r-8044,l2297,5495xe" fillcolor="#f7f4f7" stroked="f">
                <v:path arrowok="t"/>
              </v:shape>
            </v:group>
            <v:group id="_x0000_s1219" style="position:absolute;left:2297;top:5515;width:8045;height:240" coordorigin="2297,5515" coordsize="8045,240">
              <v:shape id="_x0000_s1220" style="position:absolute;left:2297;top:5515;width:8045;height:240" coordorigin="2297,5515" coordsize="8045,240" path="m2297,5754r8044,l10341,5515r-8044,l2297,5754xe" fillcolor="#f7f4f7" stroked="f">
                <v:path arrowok="t"/>
              </v:shape>
            </v:group>
            <v:group id="_x0000_s1217" style="position:absolute;left:2297;top:5774;width:8045;height:240" coordorigin="2297,5774" coordsize="8045,240">
              <v:shape id="_x0000_s1218" style="position:absolute;left:2297;top:5774;width:8045;height:240" coordorigin="2297,5774" coordsize="8045,240" path="m2297,6013r8044,l10341,5774r-8044,l2297,6013xe" fillcolor="#f7f4f7" stroked="f">
                <v:path arrowok="t"/>
              </v:shape>
            </v:group>
            <v:group id="_x0000_s1215" style="position:absolute;left:2297;top:6033;width:8045;height:240" coordorigin="2297,6033" coordsize="8045,240">
              <v:shape id="_x0000_s1216" style="position:absolute;left:2297;top:6033;width:8045;height:240" coordorigin="2297,6033" coordsize="8045,240" path="m2297,6272r8044,l10341,6033r-8044,l2297,6272xe" fillcolor="#f7f4f7" stroked="f">
                <v:path arrowok="t"/>
              </v:shape>
            </v:group>
            <v:group id="_x0000_s1213" style="position:absolute;left:2297;top:6292;width:8045;height:240" coordorigin="2297,6292" coordsize="8045,240">
              <v:shape id="_x0000_s1214" style="position:absolute;left:2297;top:6292;width:8045;height:240" coordorigin="2297,6292" coordsize="8045,240" path="m2297,6531r8044,l10341,6292r-8044,l2297,6531xe" fillcolor="#f7f4f7" stroked="f">
                <v:path arrowok="t"/>
              </v:shape>
            </v:group>
            <v:group id="_x0000_s1211" style="position:absolute;left:2297;top:6551;width:8045;height:240" coordorigin="2297,6551" coordsize="8045,240">
              <v:shape id="_x0000_s1212" style="position:absolute;left:2297;top:6551;width:8045;height:240" coordorigin="2297,6551" coordsize="8045,240" path="m2297,6790r8044,l10341,6551r-8044,l2297,6790xe" fillcolor="#f7f4f7" stroked="f">
                <v:path arrowok="t"/>
              </v:shape>
            </v:group>
            <v:group id="_x0000_s1209" style="position:absolute;left:2297;top:6810;width:8045;height:240" coordorigin="2297,6810" coordsize="8045,240">
              <v:shape id="_x0000_s1210" style="position:absolute;left:2297;top:6810;width:8045;height:240" coordorigin="2297,6810" coordsize="8045,240" path="m2297,7049r8044,l10341,6810r-8044,l2297,7049xe" fillcolor="#f7f4f7" stroked="f">
                <v:path arrowok="t"/>
              </v:shape>
            </v:group>
            <v:group id="_x0000_s1207" style="position:absolute;left:2297;top:7069;width:8045;height:240" coordorigin="2297,7069" coordsize="8045,240">
              <v:shape id="_x0000_s1208" style="position:absolute;left:2297;top:7069;width:8045;height:240" coordorigin="2297,7069" coordsize="8045,240" path="m2297,7309r8044,l10341,7069r-8044,l2297,7309xe" fillcolor="#f7f4f7" stroked="f">
                <v:path arrowok="t"/>
              </v:shape>
            </v:group>
            <v:group id="_x0000_s1205" style="position:absolute;left:2297;top:7328;width:8045;height:240" coordorigin="2297,7328" coordsize="8045,240">
              <v:shape id="_x0000_s1206" style="position:absolute;left:2297;top:7328;width:8045;height:240" coordorigin="2297,7328" coordsize="8045,240" path="m2297,7568r8044,l10341,7328r-8044,l2297,7568xe" fillcolor="#f7f4f7" stroked="f">
                <v:path arrowok="t"/>
              </v:shape>
            </v:group>
            <v:group id="_x0000_s1203" style="position:absolute;left:2297;top:7587;width:8045;height:240" coordorigin="2297,7587" coordsize="8045,240">
              <v:shape id="_x0000_s1204" style="position:absolute;left:2297;top:7587;width:8045;height:240" coordorigin="2297,7587" coordsize="8045,240" path="m2297,7827r8044,l10341,7587r-8044,l2297,7827xe" fillcolor="#f7f4f7" stroked="f">
                <v:path arrowok="t"/>
              </v:shape>
            </v:group>
            <v:group id="_x0000_s1201" style="position:absolute;left:4157;top:7751;width:54;height:2" coordorigin="4157,7751" coordsize="54,2">
              <v:shape id="_x0000_s1202" style="position:absolute;left:4157;top:7751;width:54;height:2" coordorigin="4157,7751" coordsize="54,0" path="m4157,7751r54,e" filled="f" strokeweight=".14042mm">
                <v:path arrowok="t"/>
              </v:shape>
            </v:group>
            <v:group id="_x0000_s1199" style="position:absolute;left:2297;top:7847;width:8045;height:240" coordorigin="2297,7847" coordsize="8045,240">
              <v:shape id="_x0000_s1200" style="position:absolute;left:2297;top:7847;width:8045;height:240" coordorigin="2297,7847" coordsize="8045,240" path="m2297,8086r8044,l10341,7847r-8044,l2297,8086xe" fillcolor="#f7f4f7" stroked="f">
                <v:path arrowok="t"/>
              </v:shape>
            </v:group>
            <v:group id="_x0000_s1197" style="position:absolute;left:2297;top:8106;width:8045;height:240" coordorigin="2297,8106" coordsize="8045,240">
              <v:shape id="_x0000_s1198" style="position:absolute;left:2297;top:8106;width:8045;height:240" coordorigin="2297,8106" coordsize="8045,240" path="m2297,8345r8044,l10341,8106r-8044,l2297,8345xe" fillcolor="#f7f4f7" stroked="f">
                <v:path arrowok="t"/>
              </v:shape>
            </v:group>
            <v:group id="_x0000_s1195" style="position:absolute;left:2297;top:8365;width:8045;height:240" coordorigin="2297,8365" coordsize="8045,240">
              <v:shape id="_x0000_s1196" style="position:absolute;left:2297;top:8365;width:8045;height:240" coordorigin="2297,8365" coordsize="8045,240" path="m2297,8604r8044,l10341,8365r-8044,l2297,8604xe" fillcolor="#f7f4f7" stroked="f">
                <v:path arrowok="t"/>
              </v:shape>
            </v:group>
            <v:group id="_x0000_s1193" style="position:absolute;left:2297;top:8624;width:8045;height:240" coordorigin="2297,8624" coordsize="8045,240">
              <v:shape id="_x0000_s1194" style="position:absolute;left:2297;top:8624;width:8045;height:240" coordorigin="2297,8624" coordsize="8045,240" path="m2297,8863r8044,l10341,8624r-8044,l2297,8863xe" fillcolor="#f7f4f7" stroked="f">
                <v:path arrowok="t"/>
              </v:shape>
            </v:group>
            <w10:wrap anchorx="page"/>
          </v:group>
        </w:pict>
      </w:r>
      <w:proofErr w:type="gramStart"/>
      <w:r>
        <w:rPr>
          <w:rFonts w:ascii="Times New Roman"/>
          <w:spacing w:val="-3"/>
          <w:sz w:val="18"/>
        </w:rPr>
        <w:t>REPORT(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d</w:t>
      </w:r>
      <w:proofErr w:type="gramEnd"/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e</w:t>
      </w:r>
      <w:r>
        <w:rPr>
          <w:rFonts w:ascii="Times New Roman"/>
          <w:spacing w:val="-16"/>
          <w:sz w:val="18"/>
        </w:rPr>
        <w:t xml:space="preserve"> </w:t>
      </w:r>
      <w:r>
        <w:rPr>
          <w:rFonts w:ascii="Times New Roman"/>
          <w:sz w:val="18"/>
        </w:rPr>
        <w:t>l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18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2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14:paraId="11196666" w14:textId="77777777" w:rsidR="00632595" w:rsidRDefault="008950A2">
      <w:pPr>
        <w:spacing w:before="311"/>
        <w:ind w:left="102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  <w:spacing w:val="17"/>
          <w:sz w:val="18"/>
        </w:rPr>
        <w:t>return</w:t>
      </w:r>
      <w:r>
        <w:rPr>
          <w:rFonts w:ascii="Times New Roman"/>
          <w:b/>
          <w:sz w:val="18"/>
        </w:rPr>
        <w:t xml:space="preserve">  </w:t>
      </w:r>
      <w:r>
        <w:rPr>
          <w:rFonts w:ascii="Times New Roman"/>
          <w:b/>
          <w:spacing w:val="6"/>
          <w:sz w:val="18"/>
        </w:rPr>
        <w:t xml:space="preserve"> </w:t>
      </w:r>
      <w:proofErr w:type="spellStart"/>
      <w:proofErr w:type="gramStart"/>
      <w:r>
        <w:rPr>
          <w:rFonts w:ascii="Times New Roman"/>
          <w:spacing w:val="15"/>
          <w:sz w:val="18"/>
        </w:rPr>
        <w:t>mllk</w:t>
      </w:r>
      <w:proofErr w:type="spellEnd"/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z w:val="18"/>
        </w:rPr>
        <w:t>;</w:t>
      </w:r>
      <w:proofErr w:type="gramEnd"/>
    </w:p>
    <w:p w14:paraId="167A1F5D" w14:textId="77777777" w:rsidR="00632595" w:rsidRDefault="008950A2">
      <w:pPr>
        <w:spacing w:before="9"/>
        <w:ind w:left="800"/>
        <w:rPr>
          <w:rFonts w:ascii="Sitka Small" w:eastAsia="Sitka Small" w:hAnsi="Sitka Small" w:cs="Sitka Small"/>
          <w:sz w:val="18"/>
          <w:szCs w:val="18"/>
        </w:rPr>
      </w:pPr>
      <w:r>
        <w:rPr>
          <w:rFonts w:ascii="Sitka Small"/>
          <w:i/>
          <w:sz w:val="18"/>
        </w:rPr>
        <w:t>}</w:t>
      </w:r>
    </w:p>
    <w:p w14:paraId="6611F120" w14:textId="77777777" w:rsidR="00632595" w:rsidRDefault="008950A2">
      <w:pPr>
        <w:spacing w:before="23" w:line="251" w:lineRule="auto"/>
        <w:ind w:left="807" w:right="945" w:firstLine="5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/>
          <w:spacing w:val="13"/>
          <w:sz w:val="18"/>
        </w:rPr>
        <w:t>foo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37"/>
          <w:sz w:val="18"/>
        </w:rPr>
        <w:t xml:space="preserve"> </w:t>
      </w:r>
      <w:r>
        <w:rPr>
          <w:rFonts w:ascii="Times New Roman"/>
          <w:sz w:val="18"/>
        </w:rPr>
        <w:t>=</w:t>
      </w:r>
      <w:proofErr w:type="gramEnd"/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41"/>
          <w:sz w:val="18"/>
        </w:rPr>
        <w:t xml:space="preserve"> 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z w:val="18"/>
        </w:rPr>
        <w:t>d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e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l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14"/>
          <w:sz w:val="18"/>
        </w:rPr>
        <w:t xml:space="preserve"> </w:t>
      </w:r>
      <w:r>
        <w:rPr>
          <w:rFonts w:ascii="Times New Roman"/>
          <w:sz w:val="18"/>
        </w:rPr>
        <w:t xml:space="preserve">a  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position w:val="-3"/>
          <w:sz w:val="18"/>
        </w:rPr>
        <w:t xml:space="preserve">*  </w:t>
      </w:r>
      <w:r>
        <w:rPr>
          <w:rFonts w:ascii="Times New Roman"/>
          <w:spacing w:val="2"/>
          <w:position w:val="-3"/>
          <w:sz w:val="18"/>
        </w:rPr>
        <w:t xml:space="preserve"> </w:t>
      </w:r>
      <w:r>
        <w:rPr>
          <w:rFonts w:ascii="Times New Roman"/>
          <w:sz w:val="18"/>
        </w:rPr>
        <w:t>v</w:t>
      </w:r>
      <w:r>
        <w:rPr>
          <w:rFonts w:ascii="Times New Roman"/>
          <w:spacing w:val="-21"/>
          <w:sz w:val="18"/>
        </w:rPr>
        <w:t xml:space="preserve"> </w:t>
      </w:r>
      <w:r>
        <w:rPr>
          <w:rFonts w:ascii="Times New Roman"/>
          <w:sz w:val="18"/>
        </w:rPr>
        <w:t>e</w:t>
      </w:r>
      <w:r>
        <w:rPr>
          <w:rFonts w:ascii="Times New Roman"/>
          <w:spacing w:val="-22"/>
          <w:sz w:val="18"/>
        </w:rPr>
        <w:t xml:space="preserve"> </w:t>
      </w:r>
      <w:r>
        <w:rPr>
          <w:rFonts w:ascii="Times New Roman"/>
          <w:sz w:val="18"/>
        </w:rPr>
        <w:t>c</w:t>
      </w:r>
      <w:r>
        <w:rPr>
          <w:rFonts w:ascii="Times New Roman"/>
          <w:spacing w:val="-21"/>
          <w:sz w:val="18"/>
        </w:rPr>
        <w:t xml:space="preserve"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22"/>
          <w:sz w:val="18"/>
        </w:rPr>
        <w:t xml:space="preserve"> </w:t>
      </w:r>
      <w:r>
        <w:rPr>
          <w:rFonts w:ascii="Times New Roman"/>
          <w:sz w:val="18"/>
        </w:rPr>
        <w:t>o</w:t>
      </w:r>
      <w:r>
        <w:rPr>
          <w:rFonts w:ascii="Times New Roman"/>
          <w:spacing w:val="-22"/>
          <w:sz w:val="18"/>
        </w:rPr>
        <w:t xml:space="preserve"> </w:t>
      </w:r>
      <w:r>
        <w:rPr>
          <w:rFonts w:ascii="Times New Roman"/>
          <w:sz w:val="18"/>
        </w:rPr>
        <w:t>r</w:t>
      </w:r>
      <w:r>
        <w:rPr>
          <w:rFonts w:ascii="Times New Roman"/>
          <w:spacing w:val="-14"/>
          <w:sz w:val="18"/>
        </w:rPr>
        <w:t xml:space="preserve"> </w:t>
      </w:r>
      <w:r>
        <w:rPr>
          <w:rFonts w:ascii="Verdana"/>
          <w:i/>
          <w:spacing w:val="4"/>
          <w:sz w:val="18"/>
        </w:rPr>
        <w:t>&lt;</w:t>
      </w:r>
      <w:r>
        <w:rPr>
          <w:rFonts w:ascii="Times New Roman"/>
          <w:spacing w:val="4"/>
          <w:sz w:val="18"/>
        </w:rPr>
        <w:t>Type</w:t>
      </w:r>
      <w:r>
        <w:rPr>
          <w:rFonts w:ascii="Times New Roman"/>
          <w:spacing w:val="-22"/>
          <w:sz w:val="18"/>
        </w:rPr>
        <w:t xml:space="preserve"> </w:t>
      </w:r>
      <w:r>
        <w:rPr>
          <w:rFonts w:ascii="Verdana"/>
          <w:i/>
          <w:spacing w:val="2"/>
          <w:sz w:val="18"/>
        </w:rPr>
        <w:t>&gt;</w:t>
      </w:r>
      <w:r>
        <w:rPr>
          <w:rFonts w:ascii="Times New Roman"/>
          <w:spacing w:val="2"/>
          <w:sz w:val="18"/>
        </w:rPr>
        <w:t>(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e</w:t>
      </w:r>
      <w:r>
        <w:rPr>
          <w:rFonts w:ascii="Times New Roman"/>
          <w:spacing w:val="-18"/>
          <w:sz w:val="18"/>
        </w:rPr>
        <w:t xml:space="preserve"> </w:t>
      </w:r>
      <w:r>
        <w:rPr>
          <w:rFonts w:ascii="Times New Roman"/>
          <w:sz w:val="18"/>
        </w:rPr>
        <w:t>m</w:t>
      </w:r>
      <w:r>
        <w:rPr>
          <w:rFonts w:ascii="Times New Roman"/>
          <w:spacing w:val="-19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i</w:t>
      </w:r>
      <w:proofErr w:type="spellEnd"/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s</w:t>
      </w:r>
      <w:r>
        <w:rPr>
          <w:rFonts w:ascii="Times New Roman"/>
          <w:spacing w:val="-18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s</w:t>
      </w:r>
      <w:proofErr w:type="spellEnd"/>
      <w:r>
        <w:rPr>
          <w:rFonts w:ascii="Times New Roman"/>
          <w:spacing w:val="-20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i</w:t>
      </w:r>
      <w:proofErr w:type="spellEnd"/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o</w:t>
      </w:r>
      <w:r>
        <w:rPr>
          <w:rFonts w:ascii="Times New Roman"/>
          <w:spacing w:val="-18"/>
          <w:sz w:val="18"/>
        </w:rPr>
        <w:t xml:space="preserve"> </w:t>
      </w:r>
      <w:r>
        <w:rPr>
          <w:rFonts w:ascii="Times New Roman"/>
          <w:sz w:val="18"/>
        </w:rPr>
        <w:t xml:space="preserve">n </w:t>
      </w:r>
      <w:r>
        <w:rPr>
          <w:rFonts w:ascii="Times New Roman"/>
          <w:spacing w:val="25"/>
          <w:sz w:val="18"/>
        </w:rPr>
        <w:t xml:space="preserve"> </w:t>
      </w:r>
      <w:r>
        <w:rPr>
          <w:rFonts w:ascii="Times New Roman"/>
          <w:sz w:val="18"/>
        </w:rPr>
        <w:t>p</w:t>
      </w:r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r</w:t>
      </w:r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o</w:t>
      </w:r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b</w:t>
      </w:r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s</w:t>
      </w:r>
      <w:r>
        <w:rPr>
          <w:rFonts w:ascii="Times New Roman"/>
          <w:spacing w:val="12"/>
          <w:sz w:val="18"/>
        </w:rPr>
        <w:t xml:space="preserve"> </w:t>
      </w:r>
      <w:r>
        <w:rPr>
          <w:rFonts w:ascii="Times New Roman"/>
          <w:sz w:val="18"/>
        </w:rPr>
        <w:t>.</w:t>
      </w:r>
      <w:r>
        <w:rPr>
          <w:rFonts w:ascii="Times New Roman"/>
          <w:spacing w:val="-4"/>
          <w:sz w:val="18"/>
        </w:rPr>
        <w:t xml:space="preserve"> </w:t>
      </w:r>
      <w:r>
        <w:rPr>
          <w:rFonts w:ascii="Times New Roman"/>
          <w:spacing w:val="7"/>
          <w:sz w:val="18"/>
        </w:rPr>
        <w:t>row</w:t>
      </w:r>
      <w:r>
        <w:rPr>
          <w:rFonts w:ascii="Times New Roman"/>
          <w:spacing w:val="2"/>
          <w:sz w:val="18"/>
        </w:rPr>
        <w:t xml:space="preserve"> </w:t>
      </w:r>
      <w:proofErr w:type="gramStart"/>
      <w:r>
        <w:rPr>
          <w:rFonts w:ascii="Times New Roman"/>
          <w:sz w:val="18"/>
        </w:rPr>
        <w:t>(</w:t>
      </w:r>
      <w:r>
        <w:rPr>
          <w:rFonts w:ascii="Times New Roman"/>
          <w:spacing w:val="-7"/>
          <w:sz w:val="18"/>
        </w:rPr>
        <w:t xml:space="preserve"> </w:t>
      </w:r>
      <w:r>
        <w:rPr>
          <w:rFonts w:ascii="Times New Roman"/>
          <w:sz w:val="18"/>
        </w:rPr>
        <w:t>0</w:t>
      </w:r>
      <w:proofErr w:type="gramEnd"/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.</w:t>
      </w:r>
      <w:r>
        <w:rPr>
          <w:rFonts w:ascii="Times New Roman"/>
          <w:spacing w:val="17"/>
          <w:sz w:val="18"/>
        </w:rPr>
        <w:t xml:space="preserve"> </w:t>
      </w:r>
      <w:r>
        <w:rPr>
          <w:rFonts w:ascii="Times New Roman"/>
          <w:sz w:val="18"/>
        </w:rPr>
        <w:t>m</w:t>
      </w:r>
      <w:r>
        <w:rPr>
          <w:rFonts w:ascii="Times New Roman"/>
          <w:spacing w:val="-20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21"/>
          <w:sz w:val="18"/>
        </w:rPr>
        <w:t xml:space="preserve"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21"/>
          <w:sz w:val="18"/>
        </w:rPr>
        <w:t xml:space="preserve"> </w:t>
      </w:r>
      <w:r>
        <w:rPr>
          <w:rFonts w:ascii="Times New Roman"/>
          <w:sz w:val="18"/>
        </w:rPr>
        <w:t>r</w:t>
      </w:r>
      <w:r>
        <w:rPr>
          <w:rFonts w:ascii="Times New Roman"/>
          <w:spacing w:val="-20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i</w:t>
      </w:r>
      <w:proofErr w:type="spellEnd"/>
      <w:r>
        <w:rPr>
          <w:rFonts w:ascii="Times New Roman"/>
          <w:spacing w:val="-21"/>
          <w:sz w:val="18"/>
        </w:rPr>
        <w:t xml:space="preserve"> </w:t>
      </w:r>
      <w:r>
        <w:rPr>
          <w:rFonts w:ascii="Times New Roman"/>
          <w:sz w:val="18"/>
        </w:rPr>
        <w:t>x</w:t>
      </w:r>
      <w:r>
        <w:rPr>
          <w:rFonts w:ascii="Times New Roman"/>
          <w:spacing w:val="17"/>
          <w:sz w:val="18"/>
        </w:rPr>
        <w:t xml:space="preserve"> </w:t>
      </w:r>
      <w:proofErr w:type="gramStart"/>
      <w:r>
        <w:rPr>
          <w:rFonts w:ascii="Times New Roman"/>
          <w:sz w:val="18"/>
        </w:rPr>
        <w:t>(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)</w:t>
      </w:r>
      <w:proofErr w:type="gramEnd"/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;</w:t>
      </w:r>
      <w:r>
        <w:rPr>
          <w:rFonts w:ascii="Times New Roman"/>
          <w:spacing w:val="24"/>
          <w:w w:val="99"/>
          <w:sz w:val="18"/>
        </w:rPr>
        <w:t xml:space="preserve"> </w:t>
      </w:r>
      <w:proofErr w:type="spellStart"/>
      <w:r>
        <w:rPr>
          <w:rFonts w:ascii="Times New Roman"/>
          <w:spacing w:val="12"/>
          <w:sz w:val="18"/>
        </w:rPr>
        <w:t>sumfoo</w:t>
      </w:r>
      <w:proofErr w:type="spellEnd"/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32"/>
          <w:sz w:val="18"/>
        </w:rPr>
        <w:t xml:space="preserve"> </w:t>
      </w:r>
      <w:r>
        <w:rPr>
          <w:rFonts w:ascii="Times New Roman"/>
          <w:sz w:val="18"/>
        </w:rPr>
        <w:t xml:space="preserve">= </w:t>
      </w:r>
      <w:r>
        <w:rPr>
          <w:rFonts w:ascii="Times New Roman"/>
          <w:spacing w:val="37"/>
          <w:sz w:val="18"/>
        </w:rPr>
        <w:t xml:space="preserve"> </w:t>
      </w:r>
      <w:r>
        <w:rPr>
          <w:rFonts w:ascii="Times New Roman"/>
          <w:spacing w:val="14"/>
          <w:sz w:val="18"/>
        </w:rPr>
        <w:t>foo</w:t>
      </w:r>
      <w:r>
        <w:rPr>
          <w:rFonts w:ascii="Times New Roman"/>
          <w:spacing w:val="5"/>
          <w:sz w:val="18"/>
        </w:rPr>
        <w:t xml:space="preserve"> </w:t>
      </w:r>
      <w:r>
        <w:rPr>
          <w:rFonts w:ascii="Times New Roman"/>
          <w:sz w:val="18"/>
        </w:rPr>
        <w:t>.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spacing w:val="3"/>
          <w:sz w:val="18"/>
        </w:rPr>
        <w:t>sum</w:t>
      </w:r>
      <w:r>
        <w:rPr>
          <w:rFonts w:ascii="Times New Roman"/>
          <w:spacing w:val="-2"/>
          <w:sz w:val="18"/>
        </w:rPr>
        <w:t xml:space="preserve"> </w:t>
      </w:r>
      <w:proofErr w:type="gramStart"/>
      <w:r>
        <w:rPr>
          <w:rFonts w:ascii="Times New Roman"/>
          <w:sz w:val="18"/>
        </w:rPr>
        <w:t>(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)</w:t>
      </w:r>
      <w:proofErr w:type="gramEnd"/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14:paraId="595C3742" w14:textId="77777777" w:rsidR="00632595" w:rsidRDefault="008950A2">
      <w:pPr>
        <w:spacing w:before="43"/>
        <w:ind w:left="82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l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s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c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12"/>
          <w:sz w:val="18"/>
        </w:rPr>
        <w:t xml:space="preserve"> </w:t>
      </w:r>
      <w:r>
        <w:rPr>
          <w:rFonts w:ascii="Times New Roman"/>
          <w:sz w:val="18"/>
        </w:rPr>
        <w:t>l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 xml:space="preserve">e  </w:t>
      </w:r>
      <w:r>
        <w:rPr>
          <w:rFonts w:ascii="Times New Roman"/>
          <w:spacing w:val="6"/>
          <w:sz w:val="18"/>
        </w:rPr>
        <w:t xml:space="preserve"> </w:t>
      </w:r>
      <w:proofErr w:type="gramStart"/>
      <w:r>
        <w:rPr>
          <w:rFonts w:ascii="Times New Roman"/>
          <w:sz w:val="18"/>
        </w:rPr>
        <w:t xml:space="preserve">= </w:t>
      </w:r>
      <w:r>
        <w:rPr>
          <w:rFonts w:ascii="Times New Roman"/>
          <w:spacing w:val="41"/>
          <w:sz w:val="18"/>
        </w:rPr>
        <w:t xml:space="preserve"> </w:t>
      </w:r>
      <w:r>
        <w:rPr>
          <w:rFonts w:ascii="Times New Roman"/>
          <w:sz w:val="18"/>
        </w:rPr>
        <w:t>l</w:t>
      </w:r>
      <w:proofErr w:type="gramEnd"/>
      <w:r>
        <w:rPr>
          <w:rFonts w:ascii="Times New Roman"/>
          <w:spacing w:val="-23"/>
          <w:sz w:val="18"/>
        </w:rPr>
        <w:t xml:space="preserve"> </w:t>
      </w:r>
      <w:r>
        <w:rPr>
          <w:rFonts w:ascii="Times New Roman"/>
          <w:sz w:val="18"/>
        </w:rPr>
        <w:t>o</w:t>
      </w:r>
      <w:r>
        <w:rPr>
          <w:rFonts w:ascii="Times New Roman"/>
          <w:spacing w:val="-22"/>
          <w:sz w:val="18"/>
        </w:rPr>
        <w:t xml:space="preserve"> </w:t>
      </w:r>
      <w:r>
        <w:rPr>
          <w:rFonts w:ascii="Times New Roman"/>
          <w:sz w:val="18"/>
        </w:rPr>
        <w:t>g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7"/>
          <w:sz w:val="18"/>
        </w:rPr>
        <w:t xml:space="preserve"> </w:t>
      </w:r>
      <w:proofErr w:type="spellStart"/>
      <w:r>
        <w:rPr>
          <w:rFonts w:ascii="Times New Roman"/>
          <w:spacing w:val="12"/>
          <w:sz w:val="18"/>
        </w:rPr>
        <w:t>sumfoo</w:t>
      </w:r>
      <w:proofErr w:type="spellEnd"/>
      <w:r>
        <w:rPr>
          <w:rFonts w:ascii="Times New Roman"/>
          <w:spacing w:val="4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14:paraId="41C0C8A0" w14:textId="77777777" w:rsidR="00632595" w:rsidRDefault="008950A2">
      <w:pPr>
        <w:spacing w:before="52" w:line="300" w:lineRule="auto"/>
        <w:ind w:left="813" w:right="5412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/>
          <w:spacing w:val="13"/>
          <w:sz w:val="18"/>
        </w:rPr>
        <w:t>foo</w:t>
      </w:r>
      <w:r>
        <w:rPr>
          <w:rFonts w:ascii="Times New Roman"/>
          <w:spacing w:val="5"/>
          <w:sz w:val="18"/>
        </w:rPr>
        <w:t xml:space="preserve"> </w:t>
      </w:r>
      <w:r>
        <w:rPr>
          <w:rFonts w:ascii="Times New Roman"/>
          <w:sz w:val="18"/>
        </w:rPr>
        <w:t>.</w:t>
      </w:r>
      <w:proofErr w:type="gramEnd"/>
      <w:r>
        <w:rPr>
          <w:rFonts w:ascii="Times New Roman"/>
          <w:spacing w:val="15"/>
          <w:sz w:val="18"/>
        </w:rPr>
        <w:t xml:space="preserve"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imes New Roman"/>
          <w:sz w:val="18"/>
        </w:rPr>
        <w:t>r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16"/>
          <w:sz w:val="18"/>
        </w:rPr>
        <w:t xml:space="preserve"> </w:t>
      </w:r>
      <w:r>
        <w:rPr>
          <w:rFonts w:ascii="Times New Roman"/>
          <w:sz w:val="18"/>
        </w:rPr>
        <w:t>n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imes New Roman"/>
          <w:sz w:val="18"/>
        </w:rPr>
        <w:t>s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imes New Roman"/>
          <w:sz w:val="18"/>
        </w:rPr>
        <w:t>p</w:t>
      </w:r>
      <w:r>
        <w:rPr>
          <w:rFonts w:ascii="Times New Roman"/>
          <w:spacing w:val="-16"/>
          <w:sz w:val="18"/>
        </w:rPr>
        <w:t xml:space="preserve"> </w:t>
      </w:r>
      <w:r>
        <w:rPr>
          <w:rFonts w:ascii="Times New Roman"/>
          <w:sz w:val="18"/>
        </w:rPr>
        <w:t>o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imes New Roman"/>
          <w:sz w:val="18"/>
        </w:rPr>
        <w:t>s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imes New Roman"/>
          <w:sz w:val="18"/>
        </w:rPr>
        <w:t>e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imes New Roman"/>
          <w:sz w:val="18"/>
        </w:rPr>
        <w:t>I</w:t>
      </w:r>
      <w:r>
        <w:rPr>
          <w:rFonts w:ascii="Times New Roman"/>
          <w:spacing w:val="-16"/>
          <w:sz w:val="18"/>
        </w:rPr>
        <w:t xml:space="preserve"> </w:t>
      </w:r>
      <w:r>
        <w:rPr>
          <w:rFonts w:ascii="Times New Roman"/>
          <w:sz w:val="18"/>
        </w:rPr>
        <w:t>n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imes New Roman"/>
          <w:sz w:val="18"/>
        </w:rPr>
        <w:t>P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imes New Roman"/>
          <w:sz w:val="18"/>
        </w:rPr>
        <w:t>l</w:t>
      </w:r>
      <w:r>
        <w:rPr>
          <w:rFonts w:ascii="Times New Roman"/>
          <w:spacing w:val="-16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imes New Roman"/>
          <w:sz w:val="18"/>
        </w:rPr>
        <w:t>c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imes New Roman"/>
          <w:sz w:val="18"/>
        </w:rPr>
        <w:t>e</w:t>
      </w:r>
      <w:r>
        <w:rPr>
          <w:rFonts w:ascii="Times New Roman"/>
          <w:spacing w:val="22"/>
          <w:sz w:val="18"/>
        </w:rPr>
        <w:t xml:space="preserve"> </w:t>
      </w:r>
      <w:proofErr w:type="gramStart"/>
      <w:r>
        <w:rPr>
          <w:rFonts w:ascii="Times New Roman"/>
          <w:sz w:val="18"/>
        </w:rPr>
        <w:t>(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)</w:t>
      </w:r>
      <w:proofErr w:type="gramEnd"/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;</w:t>
      </w:r>
      <w:r>
        <w:rPr>
          <w:rFonts w:ascii="Times New Roman"/>
          <w:spacing w:val="22"/>
          <w:w w:val="99"/>
          <w:sz w:val="18"/>
        </w:rPr>
        <w:t xml:space="preserve"> </w:t>
      </w:r>
      <w:r>
        <w:rPr>
          <w:rFonts w:ascii="Times New Roman"/>
          <w:spacing w:val="13"/>
          <w:sz w:val="18"/>
        </w:rPr>
        <w:t>foo</w: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10"/>
          <w:sz w:val="18"/>
        </w:rPr>
        <w:t xml:space="preserve"> /=</w: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5"/>
          <w:sz w:val="18"/>
        </w:rPr>
        <w:t xml:space="preserve"> </w:t>
      </w:r>
      <w:proofErr w:type="spellStart"/>
      <w:r>
        <w:rPr>
          <w:rFonts w:ascii="Times New Roman"/>
          <w:spacing w:val="12"/>
          <w:sz w:val="18"/>
        </w:rPr>
        <w:t>sumfoo</w:t>
      </w:r>
      <w:proofErr w:type="spellEnd"/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14:paraId="1BDD8050" w14:textId="77777777" w:rsidR="00632595" w:rsidRDefault="008950A2">
      <w:pPr>
        <w:spacing w:line="221" w:lineRule="exact"/>
        <w:ind w:left="815"/>
        <w:rPr>
          <w:rFonts w:ascii="Sitka Small" w:eastAsia="Sitka Small" w:hAnsi="Sitka Small" w:cs="Sitka Small"/>
          <w:sz w:val="18"/>
          <w:szCs w:val="18"/>
        </w:rPr>
      </w:pPr>
      <w:r>
        <w:rPr>
          <w:rFonts w:ascii="Times New Roman"/>
          <w:b/>
          <w:sz w:val="18"/>
        </w:rPr>
        <w:t>f</w:t>
      </w:r>
      <w:r>
        <w:rPr>
          <w:rFonts w:ascii="Times New Roman"/>
          <w:b/>
          <w:spacing w:val="-23"/>
          <w:sz w:val="18"/>
        </w:rPr>
        <w:t xml:space="preserve"> </w:t>
      </w:r>
      <w:r>
        <w:rPr>
          <w:rFonts w:ascii="Times New Roman"/>
          <w:b/>
          <w:sz w:val="18"/>
        </w:rPr>
        <w:t>o</w:t>
      </w:r>
      <w:r>
        <w:rPr>
          <w:rFonts w:ascii="Times New Roman"/>
          <w:b/>
          <w:spacing w:val="-22"/>
          <w:sz w:val="18"/>
        </w:rPr>
        <w:t xml:space="preserve"> </w:t>
      </w:r>
      <w:r>
        <w:rPr>
          <w:rFonts w:ascii="Times New Roman"/>
          <w:b/>
          <w:sz w:val="18"/>
        </w:rPr>
        <w:t>r</w:t>
      </w:r>
      <w:proofErr w:type="gramStart"/>
      <w:r>
        <w:rPr>
          <w:rFonts w:ascii="Times New Roman"/>
          <w:b/>
          <w:sz w:val="18"/>
        </w:rPr>
        <w:t xml:space="preserve">  </w:t>
      </w:r>
      <w:r>
        <w:rPr>
          <w:rFonts w:ascii="Times New Roman"/>
          <w:b/>
          <w:spacing w:val="17"/>
          <w:sz w:val="18"/>
        </w:rPr>
        <w:t xml:space="preserve"> </w:t>
      </w:r>
      <w:r>
        <w:rPr>
          <w:rFonts w:ascii="Times New Roman"/>
          <w:sz w:val="18"/>
        </w:rPr>
        <w:t>(</w:t>
      </w:r>
      <w:proofErr w:type="gramEnd"/>
      <w:r>
        <w:rPr>
          <w:rFonts w:ascii="Times New Roman"/>
          <w:spacing w:val="7"/>
          <w:sz w:val="18"/>
        </w:rPr>
        <w:t xml:space="preserve"> </w:t>
      </w:r>
      <w:proofErr w:type="spellStart"/>
      <w:r>
        <w:rPr>
          <w:rFonts w:ascii="Times New Roman"/>
          <w:b/>
          <w:sz w:val="18"/>
        </w:rPr>
        <w:t>i</w:t>
      </w:r>
      <w:proofErr w:type="spellEnd"/>
      <w:r>
        <w:rPr>
          <w:rFonts w:ascii="Times New Roman"/>
          <w:b/>
          <w:spacing w:val="-18"/>
          <w:sz w:val="18"/>
        </w:rPr>
        <w:t xml:space="preserve"> </w:t>
      </w:r>
      <w:r>
        <w:rPr>
          <w:rFonts w:ascii="Times New Roman"/>
          <w:b/>
          <w:sz w:val="18"/>
        </w:rPr>
        <w:t>n</w:t>
      </w:r>
      <w:r>
        <w:rPr>
          <w:rFonts w:ascii="Times New Roman"/>
          <w:b/>
          <w:spacing w:val="-17"/>
          <w:sz w:val="18"/>
        </w:rPr>
        <w:t xml:space="preserve"> </w:t>
      </w:r>
      <w:r>
        <w:rPr>
          <w:rFonts w:ascii="Times New Roman"/>
          <w:b/>
          <w:sz w:val="18"/>
        </w:rPr>
        <w:t xml:space="preserve">t  </w:t>
      </w:r>
      <w:r>
        <w:rPr>
          <w:rFonts w:ascii="Times New Roman"/>
          <w:b/>
          <w:spacing w:val="27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i</w:t>
      </w:r>
      <w:proofErr w:type="spellEnd"/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 xml:space="preserve">= </w:t>
      </w:r>
      <w:r>
        <w:rPr>
          <w:rFonts w:ascii="Times New Roman"/>
          <w:spacing w:val="44"/>
          <w:sz w:val="18"/>
        </w:rPr>
        <w:t xml:space="preserve"> </w:t>
      </w:r>
      <w:r>
        <w:rPr>
          <w:rFonts w:ascii="Times New Roman"/>
          <w:sz w:val="18"/>
        </w:rPr>
        <w:t>2</w:t>
      </w:r>
      <w:r>
        <w:rPr>
          <w:rFonts w:ascii="Times New Roman"/>
          <w:spacing w:val="-20"/>
          <w:sz w:val="18"/>
        </w:rPr>
        <w:t xml:space="preserve"> </w:t>
      </w:r>
      <w:r>
        <w:rPr>
          <w:rFonts w:ascii="Times New Roman"/>
          <w:sz w:val="18"/>
        </w:rPr>
        <w:t xml:space="preserve">;  </w:t>
      </w:r>
      <w:r>
        <w:rPr>
          <w:rFonts w:ascii="Times New Roman"/>
          <w:spacing w:val="24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i</w:t>
      </w:r>
      <w:proofErr w:type="spellEnd"/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30"/>
          <w:sz w:val="18"/>
        </w:rPr>
        <w:t xml:space="preserve"> </w:t>
      </w:r>
      <w:r>
        <w:rPr>
          <w:rFonts w:ascii="Verdana"/>
          <w:i/>
          <w:spacing w:val="-5"/>
          <w:sz w:val="18"/>
        </w:rPr>
        <w:t>&lt;</w:t>
      </w:r>
      <w:r>
        <w:rPr>
          <w:rFonts w:ascii="Times New Roman"/>
          <w:spacing w:val="-5"/>
          <w:sz w:val="18"/>
        </w:rPr>
        <w:t>=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17"/>
          <w:sz w:val="18"/>
        </w:rPr>
        <w:t xml:space="preserve"> </w:t>
      </w:r>
      <w:r>
        <w:rPr>
          <w:rFonts w:ascii="Times New Roman"/>
          <w:sz w:val="18"/>
        </w:rPr>
        <w:t>n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 xml:space="preserve">;  </w:t>
      </w:r>
      <w:r>
        <w:rPr>
          <w:rFonts w:ascii="Times New Roman"/>
          <w:spacing w:val="28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i</w:t>
      </w:r>
      <w:proofErr w:type="spellEnd"/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pacing w:val="10"/>
          <w:sz w:val="18"/>
        </w:rPr>
        <w:t>++)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38"/>
          <w:sz w:val="18"/>
        </w:rPr>
        <w:t xml:space="preserve"> </w:t>
      </w:r>
      <w:r>
        <w:rPr>
          <w:rFonts w:ascii="Sitka Small"/>
          <w:i/>
          <w:sz w:val="18"/>
        </w:rPr>
        <w:t>{</w:t>
      </w:r>
    </w:p>
    <w:p w14:paraId="1B903CE7" w14:textId="77777777" w:rsidR="00632595" w:rsidRDefault="008950A2">
      <w:pPr>
        <w:spacing w:line="262" w:lineRule="exact"/>
        <w:ind w:left="1011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P 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</w:t>
      </w:r>
      <w:proofErr w:type="spellEnd"/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Sitka Small" w:eastAsia="Sitka Small" w:hAnsi="Sitka Small" w:cs="Sitka Small"/>
          <w:i/>
          <w:sz w:val="18"/>
          <w:szCs w:val="18"/>
        </w:rPr>
        <w:t xml:space="preserve">− </w:t>
      </w:r>
      <w:r>
        <w:rPr>
          <w:rFonts w:ascii="Sitka Small" w:eastAsia="Sitka Small" w:hAnsi="Sitka Small" w:cs="Sitka Small"/>
          <w:i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;</w:t>
      </w:r>
    </w:p>
    <w:p w14:paraId="077D3A78" w14:textId="77777777" w:rsidR="00632595" w:rsidRDefault="008950A2">
      <w:pPr>
        <w:spacing w:before="36" w:line="251" w:lineRule="auto"/>
        <w:ind w:left="1022" w:right="2043" w:firstLine="5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/>
          <w:spacing w:val="14"/>
          <w:sz w:val="18"/>
        </w:rPr>
        <w:t>foo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38"/>
          <w:sz w:val="18"/>
        </w:rPr>
        <w:t xml:space="preserve"> </w:t>
      </w:r>
      <w:r>
        <w:rPr>
          <w:rFonts w:ascii="Times New Roman"/>
          <w:sz w:val="18"/>
        </w:rPr>
        <w:t>=</w:t>
      </w:r>
      <w:proofErr w:type="gramEnd"/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5"/>
          <w:sz w:val="18"/>
        </w:rPr>
        <w:t xml:space="preserve"> 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pacing w:val="14"/>
          <w:sz w:val="18"/>
        </w:rPr>
        <w:t>foo</w:t>
      </w:r>
      <w:r>
        <w:rPr>
          <w:rFonts w:ascii="Times New Roman"/>
          <w:sz w:val="18"/>
        </w:rPr>
        <w:t xml:space="preserve">   </w:t>
      </w:r>
      <w:r>
        <w:rPr>
          <w:rFonts w:ascii="Times New Roman"/>
          <w:position w:val="-3"/>
          <w:sz w:val="18"/>
        </w:rPr>
        <w:t xml:space="preserve">* </w:t>
      </w:r>
      <w:r>
        <w:rPr>
          <w:rFonts w:ascii="Times New Roman"/>
          <w:spacing w:val="26"/>
          <w:position w:val="-3"/>
          <w:sz w:val="18"/>
        </w:rPr>
        <w:t xml:space="preserve"> </w:t>
      </w:r>
      <w:r>
        <w:rPr>
          <w:rFonts w:ascii="Times New Roman"/>
          <w:sz w:val="18"/>
        </w:rPr>
        <w:t>gamma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sz w:val="18"/>
        </w:rPr>
        <w:t>.</w:t>
      </w:r>
      <w:r>
        <w:rPr>
          <w:rFonts w:ascii="Times New Roman"/>
          <w:spacing w:val="18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imes New Roman"/>
          <w:sz w:val="18"/>
        </w:rPr>
        <w:t>r</w:t>
      </w:r>
      <w:r>
        <w:rPr>
          <w:rFonts w:ascii="Times New Roman"/>
          <w:spacing w:val="-17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r</w:t>
      </w:r>
      <w:proofErr w:type="spellEnd"/>
      <w:r>
        <w:rPr>
          <w:rFonts w:ascii="Times New Roman"/>
          <w:spacing w:val="-18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imes New Roman"/>
          <w:sz w:val="18"/>
        </w:rPr>
        <w:t>y</w:t>
      </w:r>
      <w:r>
        <w:rPr>
          <w:rFonts w:ascii="Times New Roman"/>
          <w:spacing w:val="14"/>
          <w:sz w:val="18"/>
        </w:rPr>
        <w:t xml:space="preserve"> </w:t>
      </w:r>
      <w:proofErr w:type="gramStart"/>
      <w:r>
        <w:rPr>
          <w:rFonts w:ascii="Times New Roman"/>
          <w:sz w:val="18"/>
        </w:rPr>
        <w:t>(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)</w:t>
      </w:r>
      <w:proofErr w:type="gramEnd"/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10"/>
          <w:sz w:val="18"/>
        </w:rPr>
        <w:t xml:space="preserve"> </w:t>
      </w:r>
      <w:r>
        <w:rPr>
          <w:rFonts w:ascii="Times New Roman"/>
          <w:position w:val="-3"/>
          <w:sz w:val="18"/>
        </w:rPr>
        <w:t xml:space="preserve">* </w:t>
      </w:r>
      <w:r>
        <w:rPr>
          <w:rFonts w:ascii="Times New Roman"/>
          <w:spacing w:val="28"/>
          <w:position w:val="-3"/>
          <w:sz w:val="18"/>
        </w:rPr>
        <w:t xml:space="preserve"> </w:t>
      </w:r>
      <w:r>
        <w:rPr>
          <w:rFonts w:ascii="Times New Roman"/>
          <w:sz w:val="18"/>
        </w:rPr>
        <w:t>P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z w:val="18"/>
        </w:rPr>
        <w:t>.</w:t>
      </w:r>
      <w:r>
        <w:rPr>
          <w:rFonts w:ascii="Times New Roman"/>
          <w:spacing w:val="13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18"/>
          <w:sz w:val="18"/>
        </w:rPr>
        <w:t xml:space="preserve"> </w:t>
      </w:r>
      <w:r>
        <w:rPr>
          <w:rFonts w:ascii="Times New Roman"/>
          <w:sz w:val="18"/>
        </w:rPr>
        <w:t>r</w:t>
      </w:r>
      <w:r>
        <w:rPr>
          <w:rFonts w:ascii="Times New Roman"/>
          <w:spacing w:val="-17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r</w:t>
      </w:r>
      <w:proofErr w:type="spellEnd"/>
      <w:r>
        <w:rPr>
          <w:rFonts w:ascii="Times New Roman"/>
          <w:spacing w:val="-18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imes New Roman"/>
          <w:sz w:val="18"/>
        </w:rPr>
        <w:t>y</w:t>
      </w:r>
      <w:r>
        <w:rPr>
          <w:rFonts w:ascii="Times New Roman"/>
          <w:spacing w:val="23"/>
          <w:sz w:val="18"/>
        </w:rPr>
        <w:t xml:space="preserve"> </w:t>
      </w:r>
      <w:proofErr w:type="gramStart"/>
      <w:r>
        <w:rPr>
          <w:rFonts w:ascii="Times New Roman"/>
          <w:sz w:val="18"/>
        </w:rPr>
        <w:t>(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)</w:t>
      </w:r>
      <w:proofErr w:type="gramEnd"/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.</w:t>
      </w:r>
      <w:r>
        <w:rPr>
          <w:rFonts w:ascii="Times New Roman"/>
          <w:spacing w:val="20"/>
          <w:sz w:val="18"/>
        </w:rPr>
        <w:t xml:space="preserve"> </w:t>
      </w:r>
      <w:r>
        <w:rPr>
          <w:rFonts w:ascii="Times New Roman"/>
          <w:sz w:val="18"/>
        </w:rPr>
        <w:t>m</w:t>
      </w:r>
      <w:r>
        <w:rPr>
          <w:rFonts w:ascii="Times New Roman"/>
          <w:spacing w:val="-20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21"/>
          <w:sz w:val="18"/>
        </w:rPr>
        <w:t xml:space="preserve"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20"/>
          <w:sz w:val="18"/>
        </w:rPr>
        <w:t xml:space="preserve"> </w:t>
      </w:r>
      <w:r>
        <w:rPr>
          <w:rFonts w:ascii="Times New Roman"/>
          <w:sz w:val="18"/>
        </w:rPr>
        <w:t>r</w:t>
      </w:r>
      <w:r>
        <w:rPr>
          <w:rFonts w:ascii="Times New Roman"/>
          <w:spacing w:val="-20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i</w:t>
      </w:r>
      <w:proofErr w:type="spellEnd"/>
      <w:r>
        <w:rPr>
          <w:rFonts w:ascii="Times New Roman"/>
          <w:spacing w:val="-21"/>
          <w:sz w:val="18"/>
        </w:rPr>
        <w:t xml:space="preserve"> </w:t>
      </w:r>
      <w:r>
        <w:rPr>
          <w:rFonts w:ascii="Times New Roman"/>
          <w:sz w:val="18"/>
        </w:rPr>
        <w:t>x</w:t>
      </w:r>
      <w:r>
        <w:rPr>
          <w:rFonts w:ascii="Times New Roman"/>
          <w:spacing w:val="17"/>
          <w:sz w:val="18"/>
        </w:rPr>
        <w:t xml:space="preserve"> </w:t>
      </w:r>
      <w:proofErr w:type="gramStart"/>
      <w:r>
        <w:rPr>
          <w:rFonts w:ascii="Times New Roman"/>
          <w:sz w:val="18"/>
        </w:rPr>
        <w:t>(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)</w:t>
      </w:r>
      <w:proofErr w:type="gramEnd"/>
      <w:r>
        <w:rPr>
          <w:rFonts w:ascii="Times New Roman"/>
          <w:spacing w:val="-7"/>
          <w:sz w:val="18"/>
        </w:rPr>
        <w:t xml:space="preserve"> </w:t>
      </w:r>
      <w:r>
        <w:rPr>
          <w:rFonts w:ascii="Times New Roman"/>
          <w:sz w:val="18"/>
        </w:rPr>
        <w:t>;</w:t>
      </w:r>
      <w:r>
        <w:rPr>
          <w:rFonts w:ascii="Times New Roman"/>
          <w:spacing w:val="24"/>
          <w:w w:val="99"/>
          <w:sz w:val="18"/>
        </w:rPr>
        <w:t xml:space="preserve"> </w:t>
      </w:r>
      <w:proofErr w:type="spellStart"/>
      <w:r>
        <w:rPr>
          <w:rFonts w:ascii="Times New Roman"/>
          <w:spacing w:val="12"/>
          <w:sz w:val="18"/>
        </w:rPr>
        <w:t>sumfoo</w:t>
      </w:r>
      <w:proofErr w:type="spellEnd"/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32"/>
          <w:sz w:val="18"/>
        </w:rPr>
        <w:t xml:space="preserve"> </w:t>
      </w:r>
      <w:r>
        <w:rPr>
          <w:rFonts w:ascii="Times New Roman"/>
          <w:sz w:val="18"/>
        </w:rPr>
        <w:t xml:space="preserve">= </w:t>
      </w:r>
      <w:r>
        <w:rPr>
          <w:rFonts w:ascii="Times New Roman"/>
          <w:spacing w:val="37"/>
          <w:sz w:val="18"/>
        </w:rPr>
        <w:t xml:space="preserve"> </w:t>
      </w:r>
      <w:r>
        <w:rPr>
          <w:rFonts w:ascii="Times New Roman"/>
          <w:spacing w:val="14"/>
          <w:sz w:val="18"/>
        </w:rPr>
        <w:t>foo</w:t>
      </w:r>
      <w:r>
        <w:rPr>
          <w:rFonts w:ascii="Times New Roman"/>
          <w:spacing w:val="5"/>
          <w:sz w:val="18"/>
        </w:rPr>
        <w:t xml:space="preserve"> </w:t>
      </w:r>
      <w:r>
        <w:rPr>
          <w:rFonts w:ascii="Times New Roman"/>
          <w:sz w:val="18"/>
        </w:rPr>
        <w:t>.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spacing w:val="3"/>
          <w:sz w:val="18"/>
        </w:rPr>
        <w:t>sum</w:t>
      </w:r>
      <w:r>
        <w:rPr>
          <w:rFonts w:ascii="Times New Roman"/>
          <w:spacing w:val="-2"/>
          <w:sz w:val="18"/>
        </w:rPr>
        <w:t xml:space="preserve"> </w:t>
      </w:r>
      <w:proofErr w:type="gramStart"/>
      <w:r>
        <w:rPr>
          <w:rFonts w:ascii="Times New Roman"/>
          <w:sz w:val="18"/>
        </w:rPr>
        <w:t>(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)</w:t>
      </w:r>
      <w:proofErr w:type="gramEnd"/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14:paraId="6A38CB2F" w14:textId="77777777" w:rsidR="00632595" w:rsidRDefault="008950A2">
      <w:pPr>
        <w:spacing w:before="42" w:line="300" w:lineRule="auto"/>
        <w:ind w:left="1028" w:right="5412" w:firstLine="1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l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s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c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l</w:t>
      </w:r>
      <w:r>
        <w:rPr>
          <w:rFonts w:ascii="Times New Roman"/>
          <w:spacing w:val="-12"/>
          <w:sz w:val="18"/>
        </w:rPr>
        <w:t xml:space="preserve"> </w:t>
      </w:r>
      <w:r>
        <w:rPr>
          <w:rFonts w:ascii="Times New Roman"/>
          <w:sz w:val="18"/>
        </w:rPr>
        <w:t xml:space="preserve">e  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pacing w:val="2"/>
          <w:sz w:val="18"/>
        </w:rPr>
        <w:t>+</w:t>
      </w:r>
      <w:proofErr w:type="gramStart"/>
      <w:r>
        <w:rPr>
          <w:rFonts w:ascii="Times New Roman"/>
          <w:spacing w:val="2"/>
          <w:sz w:val="18"/>
        </w:rPr>
        <w:t>=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42"/>
          <w:sz w:val="18"/>
        </w:rPr>
        <w:t xml:space="preserve"> </w:t>
      </w:r>
      <w:r>
        <w:rPr>
          <w:rFonts w:ascii="Times New Roman"/>
          <w:sz w:val="18"/>
        </w:rPr>
        <w:t>l</w:t>
      </w:r>
      <w:proofErr w:type="gramEnd"/>
      <w:r>
        <w:rPr>
          <w:rFonts w:ascii="Times New Roman"/>
          <w:spacing w:val="-22"/>
          <w:sz w:val="18"/>
        </w:rPr>
        <w:t xml:space="preserve"> </w:t>
      </w:r>
      <w:r>
        <w:rPr>
          <w:rFonts w:ascii="Times New Roman"/>
          <w:sz w:val="18"/>
        </w:rPr>
        <w:t>o</w:t>
      </w:r>
      <w:r>
        <w:rPr>
          <w:rFonts w:ascii="Times New Roman"/>
          <w:spacing w:val="-23"/>
          <w:sz w:val="18"/>
        </w:rPr>
        <w:t xml:space="preserve"> </w:t>
      </w:r>
      <w:r>
        <w:rPr>
          <w:rFonts w:ascii="Times New Roman"/>
          <w:sz w:val="18"/>
        </w:rPr>
        <w:t>g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7"/>
          <w:sz w:val="18"/>
        </w:rPr>
        <w:t xml:space="preserve"> </w:t>
      </w:r>
      <w:proofErr w:type="spellStart"/>
      <w:r>
        <w:rPr>
          <w:rFonts w:ascii="Times New Roman"/>
          <w:spacing w:val="12"/>
          <w:sz w:val="18"/>
        </w:rPr>
        <w:t>sumfoo</w:t>
      </w:r>
      <w:proofErr w:type="spellEnd"/>
      <w:r>
        <w:rPr>
          <w:rFonts w:ascii="Times New Roman"/>
          <w:spacing w:val="4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;</w:t>
      </w:r>
      <w:r>
        <w:rPr>
          <w:rFonts w:ascii="Times New Roman"/>
          <w:spacing w:val="23"/>
          <w:w w:val="99"/>
          <w:sz w:val="18"/>
        </w:rPr>
        <w:t xml:space="preserve"> </w:t>
      </w:r>
      <w:r>
        <w:rPr>
          <w:rFonts w:ascii="Times New Roman"/>
          <w:spacing w:val="14"/>
          <w:sz w:val="18"/>
        </w:rPr>
        <w:t>foo</w: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pacing w:val="10"/>
          <w:sz w:val="18"/>
        </w:rPr>
        <w:t>/=</w: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5"/>
          <w:sz w:val="18"/>
        </w:rPr>
        <w:t xml:space="preserve"> </w:t>
      </w:r>
      <w:proofErr w:type="spellStart"/>
      <w:r>
        <w:rPr>
          <w:rFonts w:ascii="Times New Roman"/>
          <w:spacing w:val="12"/>
          <w:sz w:val="18"/>
        </w:rPr>
        <w:t>sumfoo</w:t>
      </w:r>
      <w:proofErr w:type="spellEnd"/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14:paraId="1FD7AFC1" w14:textId="77777777" w:rsidR="00632595" w:rsidRDefault="008950A2">
      <w:pPr>
        <w:spacing w:line="221" w:lineRule="exact"/>
        <w:ind w:left="800"/>
        <w:rPr>
          <w:rFonts w:ascii="Sitka Small" w:eastAsia="Sitka Small" w:hAnsi="Sitka Small" w:cs="Sitka Small"/>
          <w:sz w:val="18"/>
          <w:szCs w:val="18"/>
        </w:rPr>
      </w:pPr>
      <w:r>
        <w:rPr>
          <w:rFonts w:ascii="Sitka Small"/>
          <w:i/>
          <w:sz w:val="18"/>
        </w:rPr>
        <w:t>}</w:t>
      </w:r>
    </w:p>
    <w:p w14:paraId="307E453F" w14:textId="77777777" w:rsidR="00632595" w:rsidRDefault="008950A2">
      <w:pPr>
        <w:spacing w:line="262" w:lineRule="exact"/>
        <w:ind w:left="812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pacing w:val="15"/>
          <w:sz w:val="18"/>
          <w:szCs w:val="18"/>
        </w:rPr>
        <w:t>mllk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End"/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Sitka Small" w:eastAsia="Sitka Small" w:hAnsi="Sitka Small" w:cs="Sitka Small"/>
          <w:i/>
          <w:sz w:val="18"/>
          <w:szCs w:val="18"/>
        </w:rPr>
        <w:t>−</w:t>
      </w:r>
      <w:r>
        <w:rPr>
          <w:rFonts w:ascii="Sitka Small" w:eastAsia="Sitka Small" w:hAnsi="Sitka Small" w:cs="Sitka Small"/>
          <w:i/>
          <w:spacing w:val="-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;</w:t>
      </w:r>
    </w:p>
    <w:p w14:paraId="77335C52" w14:textId="77777777" w:rsidR="00632595" w:rsidRDefault="00632595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14:paraId="0869BF36" w14:textId="77777777" w:rsidR="00632595" w:rsidRDefault="008950A2">
      <w:pPr>
        <w:spacing w:before="70"/>
        <w:ind w:left="83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8"/>
          <w:sz w:val="18"/>
        </w:rPr>
        <w:t xml:space="preserve"> </w:t>
      </w:r>
      <w:r>
        <w:rPr>
          <w:rFonts w:ascii="Times New Roman"/>
          <w:i/>
          <w:sz w:val="18"/>
        </w:rPr>
        <w:t xml:space="preserve">/  </w:t>
      </w:r>
      <w:r>
        <w:rPr>
          <w:rFonts w:ascii="Times New Roman"/>
          <w:i/>
          <w:spacing w:val="19"/>
          <w:sz w:val="18"/>
        </w:rPr>
        <w:t xml:space="preserve"> </w:t>
      </w:r>
      <w:r>
        <w:rPr>
          <w:rFonts w:ascii="Times New Roman"/>
          <w:i/>
          <w:spacing w:val="6"/>
          <w:sz w:val="18"/>
        </w:rPr>
        <w:t>Use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6"/>
          <w:sz w:val="18"/>
        </w:rPr>
        <w:t xml:space="preserve"> </w:t>
      </w:r>
      <w:r>
        <w:rPr>
          <w:rFonts w:ascii="Times New Roman"/>
          <w:i/>
          <w:spacing w:val="12"/>
          <w:sz w:val="18"/>
        </w:rPr>
        <w:t>ad</w:t>
      </w:r>
      <w:r>
        <w:rPr>
          <w:rFonts w:ascii="Times New Roman"/>
          <w:i/>
          <w:spacing w:val="-20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20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20"/>
          <w:sz w:val="18"/>
        </w:rPr>
        <w:t xml:space="preserve"> </w:t>
      </w:r>
      <w:r>
        <w:rPr>
          <w:rFonts w:ascii="Times New Roman"/>
          <w:i/>
          <w:spacing w:val="12"/>
          <w:sz w:val="18"/>
        </w:rPr>
        <w:t>po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21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 xml:space="preserve">t  </w:t>
      </w:r>
      <w:r>
        <w:rPr>
          <w:rFonts w:ascii="Times New Roman"/>
          <w:i/>
          <w:spacing w:val="8"/>
          <w:sz w:val="18"/>
        </w:rPr>
        <w:t xml:space="preserve"> </w:t>
      </w:r>
      <w:r>
        <w:rPr>
          <w:rFonts w:ascii="Times New Roman"/>
          <w:i/>
          <w:spacing w:val="6"/>
          <w:sz w:val="18"/>
        </w:rPr>
        <w:t>on</w:t>
      </w:r>
      <w:proofErr w:type="spellEnd"/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11"/>
          <w:sz w:val="18"/>
        </w:rPr>
        <w:t xml:space="preserve"> </w:t>
      </w:r>
      <w:r>
        <w:rPr>
          <w:rFonts w:ascii="Times New Roman"/>
          <w:i/>
          <w:sz w:val="18"/>
        </w:rPr>
        <w:t>v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6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b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l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 xml:space="preserve">s  </w:t>
      </w:r>
      <w:r>
        <w:rPr>
          <w:rFonts w:ascii="Times New Roman"/>
          <w:i/>
          <w:spacing w:val="28"/>
          <w:sz w:val="18"/>
        </w:rPr>
        <w:t xml:space="preserve"> </w:t>
      </w:r>
      <w:r>
        <w:rPr>
          <w:rFonts w:ascii="Times New Roman"/>
          <w:i/>
          <w:sz w:val="18"/>
        </w:rPr>
        <w:t>f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 xml:space="preserve">r  </w:t>
      </w:r>
      <w:r>
        <w:rPr>
          <w:rFonts w:ascii="Times New Roman"/>
          <w:i/>
          <w:spacing w:val="16"/>
          <w:sz w:val="18"/>
        </w:rPr>
        <w:t xml:space="preserve"> </w:t>
      </w:r>
      <w:proofErr w:type="gramStart"/>
      <w:r>
        <w:rPr>
          <w:rFonts w:ascii="Times New Roman"/>
          <w:i/>
          <w:spacing w:val="14"/>
          <w:sz w:val="18"/>
        </w:rPr>
        <w:t>which</w:t>
      </w:r>
      <w:r>
        <w:rPr>
          <w:rFonts w:ascii="Times New Roman"/>
          <w:i/>
          <w:sz w:val="18"/>
        </w:rPr>
        <w:t xml:space="preserve"> </w:t>
      </w:r>
      <w:r>
        <w:rPr>
          <w:rFonts w:ascii="Times New Roman"/>
          <w:i/>
          <w:spacing w:val="38"/>
          <w:sz w:val="18"/>
        </w:rPr>
        <w:t xml:space="preserve"> </w:t>
      </w:r>
      <w:r>
        <w:rPr>
          <w:rFonts w:ascii="Times New Roman"/>
          <w:i/>
          <w:spacing w:val="2"/>
          <w:sz w:val="18"/>
        </w:rPr>
        <w:t>we</w:t>
      </w:r>
      <w:proofErr w:type="gramEnd"/>
      <w:r>
        <w:rPr>
          <w:rFonts w:ascii="Times New Roman"/>
          <w:i/>
          <w:sz w:val="18"/>
        </w:rPr>
        <w:t xml:space="preserve"> </w:t>
      </w:r>
      <w:r>
        <w:rPr>
          <w:rFonts w:ascii="Times New Roman"/>
          <w:i/>
          <w:spacing w:val="37"/>
          <w:sz w:val="18"/>
        </w:rPr>
        <w:t xml:space="preserve"> </w:t>
      </w:r>
      <w:r>
        <w:rPr>
          <w:rFonts w:ascii="Times New Roman"/>
          <w:i/>
          <w:spacing w:val="12"/>
          <w:sz w:val="18"/>
        </w:rPr>
        <w:t>want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10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-22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21"/>
          <w:sz w:val="18"/>
        </w:rPr>
        <w:t xml:space="preserve"> </w:t>
      </w:r>
      <w:proofErr w:type="spellStart"/>
      <w:r>
        <w:rPr>
          <w:rFonts w:ascii="Times New Roman"/>
          <w:i/>
          <w:spacing w:val="24"/>
          <w:sz w:val="18"/>
        </w:rPr>
        <w:t>andar</w:t>
      </w:r>
      <w:r>
        <w:rPr>
          <w:rFonts w:ascii="Times New Roman"/>
          <w:i/>
          <w:sz w:val="18"/>
        </w:rPr>
        <w:t>d</w:t>
      </w:r>
      <w:proofErr w:type="spellEnd"/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22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7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r</w:t>
      </w:r>
      <w:proofErr w:type="spellEnd"/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</w:p>
    <w:p w14:paraId="5BD93330" w14:textId="77777777" w:rsidR="00632595" w:rsidRDefault="008950A2">
      <w:pPr>
        <w:spacing w:before="52" w:line="300" w:lineRule="auto"/>
        <w:ind w:left="782" w:right="5412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/>
          <w:spacing w:val="-11"/>
          <w:sz w:val="18"/>
        </w:rPr>
        <w:t>ADREPOR</w:t>
      </w:r>
      <w:r>
        <w:rPr>
          <w:rFonts w:ascii="Times New Roman"/>
          <w:spacing w:val="14"/>
          <w:sz w:val="18"/>
        </w:rPr>
        <w:t>T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pacing w:val="16"/>
          <w:sz w:val="18"/>
        </w:rPr>
        <w:t>lambd</w:t>
      </w:r>
      <w:r>
        <w:rPr>
          <w:rFonts w:ascii="Times New Roman"/>
          <w:sz w:val="18"/>
        </w:rPr>
        <w:t>a</w:t>
      </w:r>
      <w:proofErr w:type="gramEnd"/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;</w:t>
      </w:r>
      <w:r>
        <w:rPr>
          <w:rFonts w:ascii="Times New Roman"/>
          <w:w w:val="99"/>
          <w:sz w:val="18"/>
        </w:rPr>
        <w:t xml:space="preserve"> </w:t>
      </w:r>
      <w:r>
        <w:rPr>
          <w:rFonts w:ascii="Times New Roman"/>
          <w:spacing w:val="-11"/>
          <w:sz w:val="18"/>
        </w:rPr>
        <w:t>ADREPOR</w:t>
      </w:r>
      <w:r>
        <w:rPr>
          <w:rFonts w:ascii="Times New Roman"/>
          <w:spacing w:val="14"/>
          <w:sz w:val="18"/>
        </w:rPr>
        <w:t>T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23"/>
          <w:sz w:val="18"/>
        </w:rPr>
        <w:t xml:space="preserve"> </w:t>
      </w:r>
      <w:r>
        <w:rPr>
          <w:rFonts w:ascii="Times New Roman"/>
          <w:spacing w:val="1"/>
          <w:sz w:val="18"/>
        </w:rPr>
        <w:t>gamm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;</w:t>
      </w:r>
      <w:r>
        <w:rPr>
          <w:rFonts w:ascii="Times New Roman"/>
          <w:w w:val="99"/>
          <w:sz w:val="18"/>
        </w:rPr>
        <w:t xml:space="preserve"> </w:t>
      </w:r>
      <w:r>
        <w:rPr>
          <w:rFonts w:ascii="Times New Roman"/>
          <w:spacing w:val="-11"/>
          <w:sz w:val="18"/>
        </w:rPr>
        <w:t>ADREPOR</w:t>
      </w:r>
      <w:r>
        <w:rPr>
          <w:rFonts w:ascii="Times New Roman"/>
          <w:spacing w:val="14"/>
          <w:sz w:val="18"/>
        </w:rPr>
        <w:t>T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8"/>
          <w:sz w:val="18"/>
        </w:rPr>
        <w:t xml:space="preserve"> </w:t>
      </w:r>
      <w:r>
        <w:rPr>
          <w:rFonts w:ascii="Times New Roman"/>
          <w:sz w:val="18"/>
        </w:rPr>
        <w:t>d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e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l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14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19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14:paraId="368D9799" w14:textId="77777777" w:rsidR="00632595" w:rsidRDefault="00632595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14:paraId="70FD9648" w14:textId="77777777" w:rsidR="00632595" w:rsidRDefault="008950A2">
      <w:pPr>
        <w:spacing w:before="70"/>
        <w:ind w:left="83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8"/>
          <w:sz w:val="18"/>
        </w:rPr>
        <w:t xml:space="preserve"> </w:t>
      </w:r>
      <w:r>
        <w:rPr>
          <w:rFonts w:ascii="Times New Roman"/>
          <w:i/>
          <w:sz w:val="18"/>
        </w:rPr>
        <w:t xml:space="preserve">/  </w:t>
      </w:r>
      <w:r>
        <w:rPr>
          <w:rFonts w:ascii="Times New Roman"/>
          <w:i/>
          <w:spacing w:val="34"/>
          <w:sz w:val="18"/>
        </w:rPr>
        <w:t xml:space="preserve"> </w:t>
      </w:r>
      <w:r>
        <w:rPr>
          <w:rFonts w:ascii="Times New Roman"/>
          <w:i/>
          <w:sz w:val="18"/>
        </w:rPr>
        <w:t>V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8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b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l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 xml:space="preserve">s  </w:t>
      </w:r>
      <w:r>
        <w:rPr>
          <w:rFonts w:ascii="Times New Roman"/>
          <w:i/>
          <w:spacing w:val="2"/>
          <w:sz w:val="18"/>
        </w:rPr>
        <w:t xml:space="preserve"> </w:t>
      </w:r>
      <w:proofErr w:type="gramStart"/>
      <w:r>
        <w:rPr>
          <w:rFonts w:ascii="Times New Roman"/>
          <w:i/>
          <w:spacing w:val="2"/>
          <w:sz w:val="18"/>
        </w:rPr>
        <w:t>we</w:t>
      </w:r>
      <w:r>
        <w:rPr>
          <w:rFonts w:ascii="Times New Roman"/>
          <w:i/>
          <w:sz w:val="18"/>
        </w:rPr>
        <w:t xml:space="preserve"> </w:t>
      </w:r>
      <w:r>
        <w:rPr>
          <w:rFonts w:ascii="Times New Roman"/>
          <w:i/>
          <w:spacing w:val="38"/>
          <w:sz w:val="18"/>
        </w:rPr>
        <w:t xml:space="preserve"> </w:t>
      </w:r>
      <w:r>
        <w:rPr>
          <w:rFonts w:ascii="Times New Roman"/>
          <w:i/>
          <w:spacing w:val="13"/>
          <w:sz w:val="18"/>
        </w:rPr>
        <w:t>need</w:t>
      </w:r>
      <w:proofErr w:type="gramEnd"/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15"/>
          <w:sz w:val="18"/>
        </w:rPr>
        <w:t xml:space="preserve"> </w:t>
      </w:r>
      <w:r>
        <w:rPr>
          <w:rFonts w:ascii="Times New Roman"/>
          <w:i/>
          <w:sz w:val="18"/>
        </w:rPr>
        <w:t>f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 xml:space="preserve">r  </w:t>
      </w:r>
      <w:r>
        <w:rPr>
          <w:rFonts w:ascii="Times New Roman"/>
          <w:i/>
          <w:spacing w:val="26"/>
          <w:sz w:val="18"/>
        </w:rPr>
        <w:t xml:space="preserve"> </w:t>
      </w:r>
      <w:r>
        <w:rPr>
          <w:rFonts w:ascii="Times New Roman"/>
          <w:i/>
          <w:sz w:val="18"/>
        </w:rPr>
        <w:t>l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c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 xml:space="preserve">l  </w:t>
      </w:r>
      <w:r>
        <w:rPr>
          <w:rFonts w:ascii="Times New Roman"/>
          <w:i/>
          <w:spacing w:val="21"/>
          <w:sz w:val="18"/>
        </w:rPr>
        <w:t xml:space="preserve"> </w:t>
      </w:r>
      <w:r>
        <w:rPr>
          <w:rFonts w:ascii="Times New Roman"/>
          <w:i/>
          <w:spacing w:val="19"/>
          <w:sz w:val="18"/>
        </w:rPr>
        <w:t>decoding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i/>
          <w:spacing w:val="8"/>
          <w:sz w:val="18"/>
        </w:rPr>
        <w:t>and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6"/>
          <w:sz w:val="18"/>
        </w:rPr>
        <w:t xml:space="preserve"> </w:t>
      </w:r>
      <w:proofErr w:type="spellStart"/>
      <w:r>
        <w:rPr>
          <w:rFonts w:ascii="Times New Roman"/>
          <w:i/>
          <w:spacing w:val="24"/>
          <w:sz w:val="18"/>
        </w:rPr>
        <w:t>convenienc</w:t>
      </w:r>
      <w:r>
        <w:rPr>
          <w:rFonts w:ascii="Times New Roman"/>
          <w:i/>
          <w:sz w:val="18"/>
        </w:rPr>
        <w:t>y</w:t>
      </w:r>
      <w:proofErr w:type="spellEnd"/>
    </w:p>
    <w:p w14:paraId="4B7B2FDB" w14:textId="77777777" w:rsidR="00632595" w:rsidRDefault="008950A2">
      <w:pPr>
        <w:spacing w:before="52" w:line="300" w:lineRule="auto"/>
        <w:ind w:left="786" w:right="6234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/>
          <w:spacing w:val="-3"/>
          <w:sz w:val="18"/>
        </w:rPr>
        <w:t>REPORT(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pacing w:val="13"/>
          <w:sz w:val="18"/>
        </w:rPr>
        <w:t>lambda</w:t>
      </w:r>
      <w:proofErr w:type="gramEnd"/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;</w:t>
      </w:r>
      <w:r>
        <w:rPr>
          <w:rFonts w:ascii="Times New Roman"/>
          <w:spacing w:val="28"/>
          <w:w w:val="99"/>
          <w:sz w:val="18"/>
        </w:rPr>
        <w:t xml:space="preserve"> </w:t>
      </w:r>
      <w:r>
        <w:rPr>
          <w:rFonts w:ascii="Times New Roman"/>
          <w:spacing w:val="-3"/>
          <w:sz w:val="18"/>
        </w:rPr>
        <w:t>REPORT(</w:t>
      </w:r>
      <w:r>
        <w:rPr>
          <w:rFonts w:ascii="Times New Roman"/>
          <w:spacing w:val="-24"/>
          <w:sz w:val="18"/>
        </w:rPr>
        <w:t xml:space="preserve"> </w:t>
      </w:r>
      <w:r>
        <w:rPr>
          <w:rFonts w:ascii="Times New Roman"/>
          <w:sz w:val="18"/>
        </w:rPr>
        <w:t>gamma</w:t>
      </w:r>
      <w:r>
        <w:rPr>
          <w:rFonts w:ascii="Times New Roman"/>
          <w:spacing w:val="-14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;</w:t>
      </w:r>
      <w:r>
        <w:rPr>
          <w:rFonts w:ascii="Times New Roman"/>
          <w:spacing w:val="20"/>
          <w:w w:val="99"/>
          <w:sz w:val="18"/>
        </w:rPr>
        <w:t xml:space="preserve"> </w:t>
      </w:r>
      <w:r>
        <w:rPr>
          <w:rFonts w:ascii="Times New Roman"/>
          <w:spacing w:val="-3"/>
          <w:sz w:val="18"/>
        </w:rPr>
        <w:t>REPORT(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d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e</w:t>
      </w:r>
      <w:r>
        <w:rPr>
          <w:rFonts w:ascii="Times New Roman"/>
          <w:spacing w:val="-16"/>
          <w:sz w:val="18"/>
        </w:rPr>
        <w:t xml:space="preserve"> </w:t>
      </w:r>
      <w:r>
        <w:rPr>
          <w:rFonts w:ascii="Times New Roman"/>
          <w:sz w:val="18"/>
        </w:rPr>
        <w:t>l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18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2"/>
          <w:sz w:val="18"/>
        </w:rPr>
        <w:t xml:space="preserve"> </w:t>
      </w:r>
      <w:r>
        <w:rPr>
          <w:rFonts w:ascii="Times New Roman"/>
          <w:sz w:val="18"/>
        </w:rPr>
        <w:t>;</w:t>
      </w:r>
      <w:r>
        <w:rPr>
          <w:rFonts w:ascii="Times New Roman"/>
          <w:spacing w:val="26"/>
          <w:w w:val="99"/>
          <w:sz w:val="18"/>
        </w:rPr>
        <w:t xml:space="preserve"> </w:t>
      </w:r>
      <w:r>
        <w:rPr>
          <w:rFonts w:ascii="Times New Roman"/>
          <w:spacing w:val="-3"/>
          <w:sz w:val="18"/>
        </w:rPr>
        <w:t>REPORT(</w:t>
      </w:r>
      <w:r>
        <w:rPr>
          <w:rFonts w:ascii="Times New Roman"/>
          <w:spacing w:val="-16"/>
          <w:sz w:val="18"/>
        </w:rPr>
        <w:t xml:space="preserve"> </w:t>
      </w:r>
      <w:r>
        <w:rPr>
          <w:rFonts w:ascii="Times New Roman"/>
          <w:sz w:val="18"/>
        </w:rPr>
        <w:t>n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14:paraId="4FE7CD62" w14:textId="77777777" w:rsidR="00632595" w:rsidRDefault="008950A2">
      <w:pPr>
        <w:spacing w:before="2" w:line="300" w:lineRule="auto"/>
        <w:ind w:left="786" w:right="5412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/>
          <w:spacing w:val="-3"/>
          <w:sz w:val="18"/>
        </w:rPr>
        <w:t>REPORT(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e</w:t>
      </w:r>
      <w:proofErr w:type="gramEnd"/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m</w:t>
      </w:r>
      <w:r>
        <w:rPr>
          <w:rFonts w:ascii="Times New Roman"/>
          <w:spacing w:val="-19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i</w:t>
      </w:r>
      <w:proofErr w:type="spellEnd"/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s</w:t>
      </w:r>
      <w:r>
        <w:rPr>
          <w:rFonts w:ascii="Times New Roman"/>
          <w:spacing w:val="-19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s</w:t>
      </w:r>
      <w:proofErr w:type="spellEnd"/>
      <w:r>
        <w:rPr>
          <w:rFonts w:ascii="Times New Roman"/>
          <w:spacing w:val="-20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i</w:t>
      </w:r>
      <w:proofErr w:type="spellEnd"/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o</w:t>
      </w:r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 xml:space="preserve">n </w:t>
      </w:r>
      <w:r>
        <w:rPr>
          <w:rFonts w:ascii="Times New Roman"/>
          <w:spacing w:val="24"/>
          <w:sz w:val="18"/>
        </w:rPr>
        <w:t xml:space="preserve"> </w:t>
      </w:r>
      <w:r>
        <w:rPr>
          <w:rFonts w:ascii="Times New Roman"/>
          <w:sz w:val="18"/>
        </w:rPr>
        <w:t>p</w:t>
      </w:r>
      <w:r>
        <w:rPr>
          <w:rFonts w:ascii="Times New Roman"/>
          <w:spacing w:val="-18"/>
          <w:sz w:val="18"/>
        </w:rPr>
        <w:t xml:space="preserve"> </w:t>
      </w:r>
      <w:r>
        <w:rPr>
          <w:rFonts w:ascii="Times New Roman"/>
          <w:sz w:val="18"/>
        </w:rPr>
        <w:t>r</w:t>
      </w:r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o</w:t>
      </w:r>
      <w:r>
        <w:rPr>
          <w:rFonts w:ascii="Times New Roman"/>
          <w:spacing w:val="-20"/>
          <w:sz w:val="18"/>
        </w:rPr>
        <w:t xml:space="preserve"> </w:t>
      </w:r>
      <w:r>
        <w:rPr>
          <w:rFonts w:ascii="Times New Roman"/>
          <w:sz w:val="18"/>
        </w:rPr>
        <w:t>b</w:t>
      </w:r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s</w:t>
      </w:r>
      <w:r>
        <w:rPr>
          <w:rFonts w:ascii="Times New Roman"/>
          <w:spacing w:val="15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;</w:t>
      </w:r>
      <w:r>
        <w:rPr>
          <w:rFonts w:ascii="Times New Roman"/>
          <w:spacing w:val="26"/>
          <w:w w:val="99"/>
          <w:sz w:val="18"/>
        </w:rPr>
        <w:t xml:space="preserve"> </w:t>
      </w:r>
      <w:r>
        <w:rPr>
          <w:rFonts w:ascii="Times New Roman"/>
          <w:spacing w:val="-3"/>
          <w:sz w:val="18"/>
        </w:rPr>
        <w:t>REPORT(</w:t>
      </w:r>
      <w:r>
        <w:rPr>
          <w:rFonts w:ascii="Times New Roman"/>
          <w:spacing w:val="-5"/>
          <w:sz w:val="18"/>
        </w:rPr>
        <w:t xml:space="preserve"> </w:t>
      </w:r>
      <w:proofErr w:type="spellStart"/>
      <w:r>
        <w:rPr>
          <w:rFonts w:ascii="Times New Roman"/>
          <w:spacing w:val="15"/>
          <w:sz w:val="18"/>
        </w:rPr>
        <w:t>mllk</w:t>
      </w:r>
      <w:proofErr w:type="spellEnd"/>
      <w:r>
        <w:rPr>
          <w:rFonts w:ascii="Times New Roman"/>
          <w:spacing w:val="5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14:paraId="0ABF06DD" w14:textId="77777777" w:rsidR="00632595" w:rsidRDefault="00632595">
      <w:pPr>
        <w:spacing w:before="8"/>
        <w:rPr>
          <w:rFonts w:ascii="Times New Roman" w:eastAsia="Times New Roman" w:hAnsi="Times New Roman" w:cs="Times New Roman"/>
          <w:sz w:val="16"/>
          <w:szCs w:val="16"/>
        </w:rPr>
      </w:pPr>
    </w:p>
    <w:p w14:paraId="5D771317" w14:textId="77777777" w:rsidR="00632595" w:rsidRDefault="008950A2">
      <w:pPr>
        <w:spacing w:before="69"/>
        <w:ind w:left="81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  <w:spacing w:val="17"/>
          <w:sz w:val="18"/>
        </w:rPr>
        <w:t>return</w:t>
      </w:r>
      <w:r>
        <w:rPr>
          <w:rFonts w:ascii="Times New Roman"/>
          <w:b/>
          <w:sz w:val="18"/>
        </w:rPr>
        <w:t xml:space="preserve">  </w:t>
      </w:r>
      <w:r>
        <w:rPr>
          <w:rFonts w:ascii="Times New Roman"/>
          <w:b/>
          <w:spacing w:val="6"/>
          <w:sz w:val="18"/>
        </w:rPr>
        <w:t xml:space="preserve"> </w:t>
      </w:r>
      <w:proofErr w:type="spellStart"/>
      <w:proofErr w:type="gramStart"/>
      <w:r>
        <w:rPr>
          <w:rFonts w:ascii="Times New Roman"/>
          <w:spacing w:val="15"/>
          <w:sz w:val="18"/>
        </w:rPr>
        <w:t>mllk</w:t>
      </w:r>
      <w:proofErr w:type="spellEnd"/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z w:val="18"/>
        </w:rPr>
        <w:t>;</w:t>
      </w:r>
      <w:proofErr w:type="gramEnd"/>
    </w:p>
    <w:p w14:paraId="3C244C25" w14:textId="77777777" w:rsidR="00632595" w:rsidRDefault="008950A2">
      <w:pPr>
        <w:spacing w:before="9"/>
        <w:ind w:left="584"/>
        <w:rPr>
          <w:rFonts w:ascii="Sitka Small" w:eastAsia="Sitka Small" w:hAnsi="Sitka Small" w:cs="Sitka Small"/>
          <w:sz w:val="18"/>
          <w:szCs w:val="18"/>
        </w:rPr>
      </w:pPr>
      <w:r>
        <w:rPr>
          <w:rFonts w:ascii="Sitka Small"/>
          <w:i/>
          <w:sz w:val="18"/>
        </w:rPr>
        <w:t>}</w:t>
      </w:r>
    </w:p>
    <w:p w14:paraId="578A0BC5" w14:textId="77777777" w:rsidR="00632595" w:rsidRDefault="00632595">
      <w:pPr>
        <w:spacing w:before="4"/>
        <w:rPr>
          <w:rFonts w:ascii="Sitka Small" w:eastAsia="Sitka Small" w:hAnsi="Sitka Small" w:cs="Sitka Small"/>
          <w:i/>
          <w:sz w:val="14"/>
          <w:szCs w:val="14"/>
        </w:rPr>
      </w:pPr>
    </w:p>
    <w:p w14:paraId="65F266B8" w14:textId="77777777" w:rsidR="00632595" w:rsidRDefault="008950A2">
      <w:pPr>
        <w:pStyle w:val="BodyText"/>
        <w:numPr>
          <w:ilvl w:val="0"/>
          <w:numId w:val="9"/>
        </w:numPr>
        <w:tabs>
          <w:tab w:val="left" w:pos="578"/>
        </w:tabs>
        <w:spacing w:before="66" w:line="249" w:lineRule="auto"/>
        <w:ind w:right="176" w:hanging="343"/>
        <w:jc w:val="both"/>
      </w:pPr>
      <w:bookmarkStart w:id="139" w:name="_bookmark18"/>
      <w:bookmarkEnd w:id="139"/>
      <w:r>
        <w:t>This</w:t>
      </w:r>
      <w:r>
        <w:rPr>
          <w:spacing w:val="11"/>
        </w:rPr>
        <w:t xml:space="preserve"> </w:t>
      </w:r>
      <w:r>
        <w:t>optional</w:t>
      </w:r>
      <w:r>
        <w:rPr>
          <w:spacing w:val="12"/>
        </w:rPr>
        <w:t xml:space="preserve"> </w:t>
      </w:r>
      <w:r>
        <w:t>function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file</w:t>
      </w:r>
      <w:r>
        <w:rPr>
          <w:spacing w:val="11"/>
        </w:rPr>
        <w:t xml:space="preserve"> </w:t>
      </w:r>
      <w:r>
        <w:t>utils.cpp.</w:t>
      </w:r>
      <w:r>
        <w:rPr>
          <w:spacing w:val="4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only</w:t>
      </w:r>
      <w:r>
        <w:rPr>
          <w:spacing w:val="11"/>
        </w:rPr>
        <w:t xml:space="preserve"> </w:t>
      </w:r>
      <w:r>
        <w:t>necessary</w:t>
      </w:r>
      <w:r>
        <w:rPr>
          <w:spacing w:val="12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stationary</w:t>
      </w:r>
      <w:r>
        <w:rPr>
          <w:spacing w:val="12"/>
        </w:rPr>
        <w:t xml:space="preserve"> </w:t>
      </w:r>
      <w:r>
        <w:rPr>
          <w:spacing w:val="-1"/>
        </w:rPr>
        <w:t>distribution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not</w:t>
      </w:r>
      <w:r>
        <w:rPr>
          <w:spacing w:val="28"/>
          <w:w w:val="99"/>
        </w:rPr>
        <w:t xml:space="preserve"> </w:t>
      </w:r>
      <w:r>
        <w:t>assumed,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b/>
          <w:i/>
        </w:rPr>
        <w:t>δ</w:t>
      </w:r>
      <w:r>
        <w:rPr>
          <w:b/>
          <w:i/>
          <w:spacing w:val="-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parameter</w:t>
      </w:r>
      <w:r>
        <w:rPr>
          <w:spacing w:val="-8"/>
        </w:rPr>
        <w:t xml:space="preserve"> </w:t>
      </w:r>
      <w:r>
        <w:t>instead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rPr>
          <w:spacing w:val="-2"/>
        </w:rPr>
        <w:t>derived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transistion</w:t>
      </w:r>
      <w:proofErr w:type="spellEnd"/>
      <w:r>
        <w:rPr>
          <w:spacing w:val="-8"/>
        </w:rPr>
        <w:t xml:space="preserve"> </w:t>
      </w:r>
      <w:r>
        <w:t>probability</w:t>
      </w:r>
      <w:r>
        <w:rPr>
          <w:spacing w:val="-8"/>
        </w:rPr>
        <w:t xml:space="preserve"> </w:t>
      </w:r>
      <w:r>
        <w:t>matrix</w:t>
      </w:r>
      <w:r>
        <w:rPr>
          <w:spacing w:val="33"/>
          <w:w w:val="99"/>
        </w:rPr>
        <w:t xml:space="preserve"> </w:t>
      </w:r>
      <w:r>
        <w:rPr>
          <w:rFonts w:ascii="Georgia" w:hAnsi="Georgia"/>
          <w:b/>
        </w:rPr>
        <w:t>Γ</w:t>
      </w:r>
      <w:r>
        <w:t>.</w:t>
      </w:r>
      <w:r>
        <w:rPr>
          <w:spacing w:val="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codes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convert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working</w:t>
      </w:r>
      <w:r>
        <w:rPr>
          <w:spacing w:val="-5"/>
        </w:rPr>
        <w:t xml:space="preserve"> </w:t>
      </w:r>
      <w:r>
        <w:t>parameter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</w:rPr>
        <w:t>tdelta</w:t>
      </w:r>
      <w:proofErr w:type="spellEnd"/>
      <w:r>
        <w:rPr>
          <w:rFonts w:ascii="Courier New" w:hAnsi="Courier New"/>
          <w:spacing w:val="-7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format.</w:t>
      </w:r>
    </w:p>
    <w:p w14:paraId="1F5B9F1A" w14:textId="77777777" w:rsidR="00632595" w:rsidRDefault="00632595">
      <w:pPr>
        <w:spacing w:before="6"/>
        <w:rPr>
          <w:rFonts w:ascii="Times New Roman" w:eastAsia="Times New Roman" w:hAnsi="Times New Roman" w:cs="Times New Roman"/>
          <w:sz w:val="10"/>
          <w:szCs w:val="10"/>
        </w:rPr>
      </w:pPr>
    </w:p>
    <w:p w14:paraId="18F35E65" w14:textId="77777777" w:rsidR="00632595" w:rsidRDefault="008950A2">
      <w:pPr>
        <w:spacing w:line="200" w:lineRule="atLeast"/>
        <w:ind w:left="5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42F8A9A0">
          <v:group id="_x0000_s1170" style="width:402.25pt;height:115.6pt;mso-position-horizontal-relative:char;mso-position-vertical-relative:line" coordsize="8045,2312">
            <v:group id="_x0000_s1190" style="position:absolute;width:8045;height:240" coordsize="8045,240">
              <v:shape id="_x0000_s1191" style="position:absolute;width:8045;height:240" coordsize="8045,240" path="m,239r8044,l8044,,,,,239xe" fillcolor="#f7f4f7" stroked="f">
                <v:path arrowok="t"/>
              </v:shape>
            </v:group>
            <v:group id="_x0000_s1188" style="position:absolute;top:259;width:8045;height:240" coordorigin=",259" coordsize="8045,240">
              <v:shape id="_x0000_s1189" style="position:absolute;top:259;width:8045;height:240" coordorigin=",259" coordsize="8045,240" path="m,498r8044,l8044,259,,259,,498xe" fillcolor="#f7f4f7" stroked="f">
                <v:path arrowok="t"/>
              </v:shape>
            </v:group>
            <v:group id="_x0000_s1186" style="position:absolute;top:518;width:8045;height:240" coordorigin=",518" coordsize="8045,240">
              <v:shape id="_x0000_s1187" style="position:absolute;top:518;width:8045;height:240" coordorigin=",518" coordsize="8045,240" path="m,757r8044,l8044,518,,518,,757xe" fillcolor="#f7f4f7" stroked="f">
                <v:path arrowok="t"/>
              </v:shape>
            </v:group>
            <v:group id="_x0000_s1184" style="position:absolute;top:777;width:8045;height:240" coordorigin=",777" coordsize="8045,240">
              <v:shape id="_x0000_s1185" style="position:absolute;top:777;width:8045;height:240" coordorigin=",777" coordsize="8045,240" path="m,1016r8044,l8044,777,,777r,239xe" fillcolor="#f7f4f7" stroked="f">
                <v:path arrowok="t"/>
              </v:shape>
            </v:group>
            <v:group id="_x0000_s1182" style="position:absolute;left:1922;top:940;width:54;height:2" coordorigin="1922,940" coordsize="54,2">
              <v:shape id="_x0000_s1183" style="position:absolute;left:1922;top:940;width:54;height:2" coordorigin="1922,940" coordsize="54,0" path="m1922,940r54,e" filled="f" strokeweight=".14042mm">
                <v:path arrowok="t"/>
              </v:shape>
            </v:group>
            <v:group id="_x0000_s1180" style="position:absolute;top:1036;width:8045;height:240" coordorigin=",1036" coordsize="8045,240">
              <v:shape id="_x0000_s1181" style="position:absolute;top:1036;width:8045;height:240" coordorigin=",1036" coordsize="8045,240" path="m,1275r8044,l8044,1036,,1036r,239xe" fillcolor="#f7f4f7" stroked="f">
                <v:path arrowok="t"/>
              </v:shape>
            </v:group>
            <v:group id="_x0000_s1178" style="position:absolute;top:1295;width:8045;height:240" coordorigin=",1295" coordsize="8045,240">
              <v:shape id="_x0000_s1179" style="position:absolute;top:1295;width:8045;height:240" coordorigin=",1295" coordsize="8045,240" path="m,1534r8044,l8044,1295,,1295r,239xe" fillcolor="#f7f4f7" stroked="f">
                <v:path arrowok="t"/>
              </v:shape>
            </v:group>
            <v:group id="_x0000_s1176" style="position:absolute;top:1554;width:8045;height:240" coordorigin=",1554" coordsize="8045,240">
              <v:shape id="_x0000_s1177" style="position:absolute;top:1554;width:8045;height:240" coordorigin=",1554" coordsize="8045,240" path="m,1793r8044,l8044,1554,,1554r,239xe" fillcolor="#f7f4f7" stroked="f">
                <v:path arrowok="t"/>
              </v:shape>
            </v:group>
            <v:group id="_x0000_s1174" style="position:absolute;top:1813;width:8045;height:240" coordorigin=",1813" coordsize="8045,240">
              <v:shape id="_x0000_s1175" style="position:absolute;top:1813;width:8045;height:240" coordorigin=",1813" coordsize="8045,240" path="m,2052r8044,l8044,1813,,1813r,239xe" fillcolor="#f7f4f7" stroked="f">
                <v:path arrowok="t"/>
              </v:shape>
            </v:group>
            <v:group id="_x0000_s1171" style="position:absolute;top:2072;width:8045;height:240" coordorigin=",2072" coordsize="8045,240">
              <v:shape id="_x0000_s1173" style="position:absolute;top:2072;width:8045;height:240" coordorigin=",2072" coordsize="8045,240" path="m,2311r8044,l8044,2072,,2072r,239xe" fillcolor="#f7f4f7" stroked="f">
                <v:path arrowok="t"/>
              </v:shape>
              <v:shape id="_x0000_s1172" type="#_x0000_t202" style="position:absolute;width:8045;height:2312" filled="f" stroked="f">
                <v:textbox inset="0,0,0,0">
                  <w:txbxContent>
                    <w:p w14:paraId="5D3A43DC" w14:textId="77777777" w:rsidR="008950A2" w:rsidRDefault="008950A2">
                      <w:pPr>
                        <w:spacing w:line="206" w:lineRule="exact"/>
                        <w:ind w:left="38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3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23"/>
                          <w:sz w:val="18"/>
                        </w:rPr>
                        <w:t>Functio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n  </w:t>
                      </w:r>
                      <w:r>
                        <w:rPr>
                          <w:rFonts w:ascii="Times New Roman"/>
                          <w:i/>
                          <w:spacing w:val="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f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g  </w:t>
                      </w:r>
                      <w:r>
                        <w:rPr>
                          <w:rFonts w:ascii="Times New Roman"/>
                          <w:i/>
                          <w:spacing w:val="17"/>
                          <w:sz w:val="18"/>
                        </w:rPr>
                        <w:t xml:space="preserve"> working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23"/>
                          <w:sz w:val="18"/>
                        </w:rPr>
                        <w:t>parameter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s  </w:t>
                      </w:r>
                      <w:r>
                        <w:rPr>
                          <w:rFonts w:ascii="Times New Roman"/>
                          <w:i/>
                          <w:spacing w:val="1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n  </w:t>
                      </w:r>
                      <w:r>
                        <w:rPr>
                          <w:rFonts w:ascii="Times New Roman"/>
                          <w:i/>
                          <w:spacing w:val="3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l  </w:t>
                      </w:r>
                      <w:r>
                        <w:rPr>
                          <w:rFonts w:ascii="Times New Roman"/>
                          <w:i/>
                          <w:spacing w:val="4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b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u</w:t>
                      </w:r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</w:p>
                    <w:p w14:paraId="1F4A2F35" w14:textId="77777777" w:rsidR="008950A2" w:rsidRDefault="008950A2">
                      <w:pPr>
                        <w:spacing w:before="52"/>
                        <w:ind w:left="38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3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o  </w:t>
                      </w:r>
                      <w:r>
                        <w:rPr>
                          <w:rFonts w:ascii="Times New Roman"/>
                          <w:i/>
                          <w:spacing w:val="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u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l  </w:t>
                      </w:r>
                      <w:r>
                        <w:rPr>
                          <w:rFonts w:ascii="Times New Roman"/>
                          <w:i/>
                          <w:spacing w:val="21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i/>
                          <w:spacing w:val="23"/>
                          <w:sz w:val="18"/>
                        </w:rPr>
                        <w:t>parameter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proofErr w:type="gramEnd"/>
                    </w:p>
                    <w:p w14:paraId="7C01C763" w14:textId="77777777" w:rsidR="008950A2" w:rsidRDefault="008950A2">
                      <w:pPr>
                        <w:spacing w:before="39"/>
                        <w:ind w:left="19"/>
                        <w:rPr>
                          <w:rFonts w:ascii="Verdana" w:eastAsia="Verdana" w:hAnsi="Verdana" w:cs="Verdana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b/>
                          <w:spacing w:val="16"/>
                          <w:sz w:val="18"/>
                        </w:rPr>
                        <w:t>template</w:t>
                      </w:r>
                      <w:r>
                        <w:rPr>
                          <w:rFonts w:ascii="Times New Roman"/>
                          <w:b/>
                          <w:spacing w:val="-27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6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b/>
                          <w:spacing w:val="6"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b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b/>
                          <w:sz w:val="18"/>
                        </w:rPr>
                        <w:t>s</w:t>
                      </w:r>
                      <w:proofErr w:type="spellEnd"/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   </w:t>
                      </w:r>
                      <w:r>
                        <w:rPr>
                          <w:rFonts w:ascii="Times New Roman"/>
                          <w:spacing w:val="6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6"/>
                          <w:sz w:val="18"/>
                        </w:rPr>
                        <w:t>&gt;</w:t>
                      </w:r>
                    </w:p>
                    <w:p w14:paraId="6B4B1793" w14:textId="77777777" w:rsidR="008950A2" w:rsidRDefault="008950A2">
                      <w:pPr>
                        <w:spacing w:before="9"/>
                        <w:ind w:left="239" w:hanging="216"/>
                        <w:rPr>
                          <w:rFonts w:ascii="Sitka Small" w:eastAsia="Sitka Small" w:hAnsi="Sitka Small" w:cs="Sitka Small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v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&gt;</w:t>
                      </w:r>
                      <w:r>
                        <w:rPr>
                          <w:rFonts w:ascii="Verdana"/>
                          <w:i/>
                          <w:spacing w:val="43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pacing w:val="16"/>
                          <w:sz w:val="18"/>
                        </w:rPr>
                        <w:t>Delta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w</w:t>
                      </w:r>
                      <w:proofErr w:type="gramEnd"/>
                      <w:r>
                        <w:rPr>
                          <w:rFonts w:ascii="Times New Roman"/>
                          <w:spacing w:val="-2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2</w:t>
                      </w:r>
                      <w:r>
                        <w:rPr>
                          <w:rFonts w:ascii="Times New Roman"/>
                          <w:spacing w:val="-2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b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t </w:t>
                      </w:r>
                      <w:r>
                        <w:rPr>
                          <w:rFonts w:ascii="Times New Roman"/>
                          <w:b/>
                          <w:spacing w:val="3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5"/>
                          <w:sz w:val="18"/>
                        </w:rPr>
                        <w:t>m,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v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&gt;</w:t>
                      </w:r>
                      <w:r>
                        <w:rPr>
                          <w:rFonts w:ascii="Verdana"/>
                          <w:i/>
                          <w:spacing w:val="5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spacing w:val="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) </w:t>
                      </w:r>
                      <w:r>
                        <w:rPr>
                          <w:rFonts w:ascii="Times New Roman"/>
                          <w:spacing w:val="44"/>
                          <w:sz w:val="18"/>
                        </w:rPr>
                        <w:t xml:space="preserve"> </w:t>
                      </w:r>
                      <w:r>
                        <w:rPr>
                          <w:rFonts w:ascii="Sitka Small"/>
                          <w:i/>
                          <w:sz w:val="18"/>
                        </w:rPr>
                        <w:t>{</w:t>
                      </w:r>
                    </w:p>
                    <w:p w14:paraId="3AD450EC" w14:textId="77777777" w:rsidR="008950A2" w:rsidRDefault="008950A2">
                      <w:pPr>
                        <w:spacing w:before="6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E314493" w14:textId="77777777" w:rsidR="008950A2" w:rsidRDefault="008950A2">
                      <w:pPr>
                        <w:spacing w:line="282" w:lineRule="auto"/>
                        <w:ind w:left="239" w:right="5495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v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&gt;</w:t>
                      </w:r>
                      <w:r>
                        <w:rPr>
                          <w:rFonts w:ascii="Verdana"/>
                          <w:i/>
                          <w:spacing w:val="5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8"/>
                          <w:sz w:val="18"/>
                        </w:rPr>
                        <w:t>(m</w:t>
                      </w:r>
                      <w:proofErr w:type="gramStart"/>
                      <w:r>
                        <w:rPr>
                          <w:rFonts w:ascii="Times New Roman"/>
                          <w:spacing w:val="8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  <w:proofErr w:type="gramEnd"/>
                      <w:r>
                        <w:rPr>
                          <w:rFonts w:ascii="Times New Roman"/>
                          <w:spacing w:val="22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v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&gt;</w:t>
                      </w:r>
                      <w:r>
                        <w:rPr>
                          <w:rFonts w:ascii="Verdana"/>
                          <w:i/>
                          <w:spacing w:val="4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4"/>
                          <w:sz w:val="18"/>
                        </w:rPr>
                        <w:t>foo</w:t>
                      </w:r>
                      <w:r>
                        <w:rPr>
                          <w:rFonts w:ascii="Times New Roman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8"/>
                          <w:sz w:val="18"/>
                        </w:rPr>
                        <w:t>(m)</w:t>
                      </w:r>
                      <w:r>
                        <w:rPr>
                          <w:rFonts w:ascii="Times New Roman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  <w:p w14:paraId="4320A93F" w14:textId="77777777" w:rsidR="008950A2" w:rsidRDefault="008950A2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</w:p>
                    <w:p w14:paraId="5709BAD0" w14:textId="77777777" w:rsidR="008950A2" w:rsidRDefault="008950A2">
                      <w:pPr>
                        <w:ind w:left="250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/>
                          <w:b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b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f</w:t>
                      </w:r>
                      <w:proofErr w:type="gramStart"/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b/>
                          <w:spacing w:val="2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3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/>
                          <w:spacing w:val="3"/>
                          <w:sz w:val="18"/>
                        </w:rPr>
                        <w:t>m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"/>
                          <w:sz w:val="18"/>
                        </w:rPr>
                        <w:t>==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4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1</w:t>
                      </w:r>
                      <w:r>
                        <w:rPr>
                          <w:rFonts w:ascii="Times New Roman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4B791A23" w14:textId="77777777" w:rsidR="00632595" w:rsidRDefault="0063259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632595">
          <w:footerReference w:type="default" r:id="rId28"/>
          <w:pgSz w:w="12240" w:h="15840"/>
          <w:pgMar w:top="1500" w:right="1720" w:bottom="1160" w:left="1720" w:header="0" w:footer="961" w:gutter="0"/>
          <w:cols w:space="720"/>
        </w:sectPr>
      </w:pPr>
    </w:p>
    <w:p w14:paraId="7FEC9B8F" w14:textId="77777777" w:rsidR="00632595" w:rsidRDefault="00632595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14:paraId="3318BDE7" w14:textId="77777777" w:rsidR="00632595" w:rsidRDefault="008950A2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bookmarkStart w:id="140" w:name="_bookmark20"/>
      <w:bookmarkEnd w:id="140"/>
      <w:r>
        <w:rPr>
          <w:rFonts w:ascii="Times New Roman"/>
          <w:w w:val="95"/>
          <w:sz w:val="18"/>
        </w:rPr>
        <w:t>36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14:paraId="573A119F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14:paraId="69C2DE45" w14:textId="77777777" w:rsidR="00632595" w:rsidRDefault="008950A2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1111FF4">
          <v:group id="_x0000_s1167" style="width:422.55pt;height:.4pt;mso-position-horizontal-relative:char;mso-position-vertical-relative:line" coordsize="8451,8">
            <v:group id="_x0000_s1168" style="position:absolute;left:4;top:4;width:8443;height:2" coordorigin="4,4" coordsize="8443,2">
              <v:shape id="_x0000_s1169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14:paraId="73D5F147" w14:textId="77777777" w:rsidR="00632595" w:rsidRDefault="00632595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14:paraId="7196266D" w14:textId="77777777" w:rsidR="00632595" w:rsidRDefault="008950A2">
      <w:pPr>
        <w:spacing w:line="200" w:lineRule="atLeast"/>
        <w:ind w:left="5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1C14E584">
          <v:group id="_x0000_s1140" style="width:402.25pt;height:155.8pt;mso-position-horizontal-relative:char;mso-position-vertical-relative:line" coordsize="8045,3116">
            <v:group id="_x0000_s1165" style="position:absolute;width:8045;height:240" coordsize="8045,240">
              <v:shape id="_x0000_s1166" style="position:absolute;width:8045;height:240" coordsize="8045,240" path="m,239r8044,l8044,,,,,239xe" fillcolor="#f7f4f7" stroked="f">
                <v:path arrowok="t"/>
              </v:shape>
            </v:group>
            <v:group id="_x0000_s1163" style="position:absolute;top:259;width:8045;height:240" coordorigin=",259" coordsize="8045,240">
              <v:shape id="_x0000_s1164" style="position:absolute;top:259;width:8045;height:240" coordorigin=",259" coordsize="8045,240" path="m,498r8044,l8044,259,,259,,498xe" fillcolor="#f7f4f7" stroked="f">
                <v:path arrowok="t"/>
              </v:shape>
            </v:group>
            <v:group id="_x0000_s1161" style="position:absolute;top:518;width:8045;height:240" coordorigin=",518" coordsize="8045,240">
              <v:shape id="_x0000_s1162" style="position:absolute;top:518;width:8045;height:240" coordorigin=",518" coordsize="8045,240" path="m,757r8044,l8044,518,,518,,757xe" fillcolor="#f7f4f7" stroked="f">
                <v:path arrowok="t"/>
              </v:shape>
            </v:group>
            <v:group id="_x0000_s1159" style="position:absolute;top:777;width:8045;height:240" coordorigin=",777" coordsize="8045,240">
              <v:shape id="_x0000_s1160" style="position:absolute;top:777;width:8045;height:240" coordorigin=",777" coordsize="8045,240" path="m,1016r8044,l8044,777,,777r,239xe" fillcolor="#f7f4f7" stroked="f">
                <v:path arrowok="t"/>
              </v:shape>
            </v:group>
            <v:group id="_x0000_s1157" style="position:absolute;top:1036;width:8045;height:240" coordorigin=",1036" coordsize="8045,240">
              <v:shape id="_x0000_s1158" style="position:absolute;top:1036;width:8045;height:240" coordorigin=",1036" coordsize="8045,240" path="m,1275r8044,l8044,1036,,1036r,239xe" fillcolor="#f7f4f7" stroked="f">
                <v:path arrowok="t"/>
              </v:shape>
            </v:group>
            <v:group id="_x0000_s1155" style="position:absolute;top:1295;width:8045;height:240" coordorigin=",1295" coordsize="8045,240">
              <v:shape id="_x0000_s1156" style="position:absolute;top:1295;width:8045;height:240" coordorigin=",1295" coordsize="8045,240" path="m,1534r8044,l8044,1295,,1295r,239xe" fillcolor="#f7f4f7" stroked="f">
                <v:path arrowok="t"/>
              </v:shape>
            </v:group>
            <v:group id="_x0000_s1153" style="position:absolute;top:1554;width:8045;height:240" coordorigin=",1554" coordsize="8045,240">
              <v:shape id="_x0000_s1154" style="position:absolute;top:1554;width:8045;height:240" coordorigin=",1554" coordsize="8045,240" path="m,1793r8044,l8044,1554,,1554r,239xe" fillcolor="#f7f4f7" stroked="f">
                <v:path arrowok="t"/>
              </v:shape>
            </v:group>
            <v:group id="_x0000_s1151" style="position:absolute;top:1813;width:8045;height:240" coordorigin=",1813" coordsize="8045,240">
              <v:shape id="_x0000_s1152" style="position:absolute;top:1813;width:8045;height:240" coordorigin=",1813" coordsize="8045,240" path="m,2052r8044,l8044,1813,,1813r,239xe" fillcolor="#f7f4f7" stroked="f">
                <v:path arrowok="t"/>
              </v:shape>
            </v:group>
            <v:group id="_x0000_s1149" style="position:absolute;top:2072;width:8045;height:240" coordorigin=",2072" coordsize="8045,240">
              <v:shape id="_x0000_s1150" style="position:absolute;top:2072;width:8045;height:240" coordorigin=",2072" coordsize="8045,240" path="m,2311r8044,l8044,2072,,2072r,239xe" fillcolor="#f7f4f7" stroked="f">
                <v:path arrowok="t"/>
              </v:shape>
            </v:group>
            <v:group id="_x0000_s1147" style="position:absolute;top:2331;width:8045;height:240" coordorigin=",2331" coordsize="8045,240">
              <v:shape id="_x0000_s1148" style="position:absolute;top:2331;width:8045;height:240" coordorigin=",2331" coordsize="8045,240" path="m,2570r8044,l8044,2331,,2331r,239xe" fillcolor="#f7f4f7" stroked="f">
                <v:path arrowok="t"/>
              </v:shape>
            </v:group>
            <v:group id="_x0000_s1145" style="position:absolute;top:2590;width:8045;height:240" coordorigin=",2590" coordsize="8045,240">
              <v:shape id="_x0000_s1146" style="position:absolute;top:2590;width:8045;height:240" coordorigin=",2590" coordsize="8045,240" path="m,2829r8044,l8044,2590,,2590r,239xe" fillcolor="#f7f4f7" stroked="f">
                <v:path arrowok="t"/>
              </v:shape>
            </v:group>
            <v:group id="_x0000_s1141" style="position:absolute;top:2849;width:8045;height:240" coordorigin=",2849" coordsize="8045,240">
              <v:shape id="_x0000_s1144" style="position:absolute;top:2849;width:8045;height:240" coordorigin=",2849" coordsize="8045,240" path="m,3088r8044,l8044,2849,,2849r,239xe" fillcolor="#f7f4f7" stroked="f">
                <v:path arrowok="t"/>
              </v:shape>
              <v:shape id="_x0000_s1143" type="#_x0000_t202" style="position:absolute;left:236;top:30;width:6197;height:2775" filled="f" stroked="f">
                <v:textbox inset="0,0,0,0">
                  <w:txbxContent>
                    <w:p w14:paraId="51A70FBB" w14:textId="77777777" w:rsidR="008950A2" w:rsidRDefault="008950A2">
                      <w:pPr>
                        <w:spacing w:line="176" w:lineRule="exact"/>
                        <w:ind w:left="215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b/>
                          <w:spacing w:val="17"/>
                          <w:sz w:val="18"/>
                        </w:rPr>
                        <w:t>return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   </w:t>
                      </w:r>
                      <w:r>
                        <w:rPr>
                          <w:rFonts w:ascii="Times New Roman"/>
                          <w:spacing w:val="9"/>
                          <w:sz w:val="18"/>
                        </w:rPr>
                        <w:t>Type</w:t>
                      </w:r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1</w:t>
                      </w:r>
                      <w:proofErr w:type="gramEnd"/>
                      <w:r>
                        <w:rPr>
                          <w:rFonts w:ascii="Times New Roman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  <w:p w14:paraId="1113583F" w14:textId="77777777" w:rsidR="008950A2" w:rsidRDefault="008950A2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2E2D1E2A" w14:textId="77777777" w:rsidR="008950A2" w:rsidRDefault="008950A2">
                      <w:pPr>
                        <w:spacing w:before="104"/>
                        <w:ind w:left="17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4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t  </w:t>
                      </w:r>
                      <w:r>
                        <w:rPr>
                          <w:rFonts w:ascii="Times New Roman"/>
                          <w:i/>
                          <w:spacing w:val="4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f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t  </w:t>
                      </w:r>
                      <w:r>
                        <w:rPr>
                          <w:rFonts w:ascii="Times New Roman"/>
                          <w:i/>
                          <w:spacing w:val="3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i/>
                          <w:spacing w:val="-2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pacing w:val="19"/>
                          <w:sz w:val="18"/>
                        </w:rPr>
                        <w:t>ement</w:t>
                      </w:r>
                      <w:proofErr w:type="spellEnd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1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proofErr w:type="spellEnd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11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i/>
                          <w:spacing w:val="10"/>
                          <w:sz w:val="18"/>
                        </w:rPr>
                        <w:t>one</w:t>
                      </w:r>
                      <w:r>
                        <w:rPr>
                          <w:rFonts w:ascii="Times New Roman"/>
                          <w:i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.</w:t>
                      </w:r>
                      <w:proofErr w:type="gramEnd"/>
                    </w:p>
                    <w:p w14:paraId="13EAEA5B" w14:textId="77777777" w:rsidR="008950A2" w:rsidRDefault="008950A2">
                      <w:pPr>
                        <w:spacing w:before="9"/>
                        <w:ind w:left="17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/ 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4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l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3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n 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2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e 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3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t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3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m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itka Small" w:eastAsia="Sitka Small" w:hAnsi="Sitka Small" w:cs="Sitka Small"/>
                          <w:i/>
                          <w:sz w:val="18"/>
                          <w:szCs w:val="18"/>
                        </w:rPr>
                        <w:t>−</w:t>
                      </w:r>
                      <w:r>
                        <w:rPr>
                          <w:rFonts w:ascii="Sitka Small" w:eastAsia="Sitka Small" w:hAnsi="Sitka Small" w:cs="Sitka Small"/>
                          <w:i/>
                          <w:spacing w:val="4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1 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12"/>
                          <w:sz w:val="18"/>
                          <w:szCs w:val="18"/>
                        </w:rPr>
                        <w:t>em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12"/>
                          <w:sz w:val="18"/>
                          <w:szCs w:val="18"/>
                        </w:rPr>
                        <w:t>en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s 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18"/>
                          <w:sz w:val="18"/>
                          <w:szCs w:val="18"/>
                        </w:rPr>
                        <w:t>with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17"/>
                          <w:sz w:val="18"/>
                          <w:szCs w:val="18"/>
                        </w:rPr>
                        <w:t>working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23"/>
                          <w:sz w:val="18"/>
                          <w:szCs w:val="18"/>
                        </w:rPr>
                        <w:t>parameter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s</w:t>
                      </w:r>
                    </w:p>
                    <w:p w14:paraId="362D6845" w14:textId="77777777" w:rsidR="008950A2" w:rsidRDefault="008950A2">
                      <w:pPr>
                        <w:spacing w:before="36"/>
                        <w:ind w:left="17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8"/>
                          <w:sz w:val="18"/>
                        </w:rPr>
                        <w:t>and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k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e  </w:t>
                      </w:r>
                      <w:r>
                        <w:rPr>
                          <w:rFonts w:ascii="Times New Roman"/>
                          <w:i/>
                          <w:spacing w:val="2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x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p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l</w:t>
                      </w:r>
                    </w:p>
                    <w:p w14:paraId="0705F649" w14:textId="77777777" w:rsidR="008950A2" w:rsidRDefault="008950A2">
                      <w:pPr>
                        <w:spacing w:before="39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Times New Roman"/>
                          <w:spacing w:val="13"/>
                          <w:sz w:val="18"/>
                        </w:rPr>
                        <w:t>foo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-16"/>
                          <w:sz w:val="18"/>
                        </w:rPr>
                        <w:t>&lt;</w:t>
                      </w:r>
                      <w:proofErr w:type="gramEnd"/>
                      <w:r>
                        <w:rPr>
                          <w:rFonts w:ascii="Verdana"/>
                          <w:i/>
                          <w:spacing w:val="-16"/>
                          <w:sz w:val="18"/>
                        </w:rPr>
                        <w:t>&lt;</w:t>
                      </w:r>
                      <w:r>
                        <w:rPr>
                          <w:rFonts w:ascii="Verdana"/>
                          <w:i/>
                          <w:spacing w:val="3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9"/>
                          <w:sz w:val="18"/>
                        </w:rPr>
                        <w:t>Type</w:t>
                      </w:r>
                      <w:r>
                        <w:rPr>
                          <w:rFonts w:ascii="Times New Roman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1</w:t>
                      </w:r>
                      <w:r>
                        <w:rPr>
                          <w:rFonts w:ascii="Times New Roman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spacing w:val="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,  </w:t>
                      </w:r>
                      <w:r>
                        <w:rPr>
                          <w:rFonts w:ascii="Times New Roman"/>
                          <w:spacing w:val="3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spacing w:val="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.</w:t>
                      </w:r>
                      <w:r>
                        <w:rPr>
                          <w:rFonts w:ascii="Times New Roman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0"/>
                          <w:sz w:val="18"/>
                        </w:rPr>
                        <w:t>exp</w:t>
                      </w:r>
                      <w:r>
                        <w:rPr>
                          <w:rFonts w:ascii="Times New Roman"/>
                          <w:spacing w:val="8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proofErr w:type="gramEnd"/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  <w:p w14:paraId="0AC6127C" w14:textId="77777777" w:rsidR="008950A2" w:rsidRDefault="008950A2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6BBFC8DB" w14:textId="77777777" w:rsidR="008950A2" w:rsidRDefault="008950A2">
                      <w:pPr>
                        <w:spacing w:before="104"/>
                        <w:ind w:left="17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2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25"/>
                          <w:sz w:val="18"/>
                        </w:rPr>
                        <w:t>normaliz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</w:p>
                    <w:p w14:paraId="37896109" w14:textId="77777777" w:rsidR="008950A2" w:rsidRDefault="008950A2">
                      <w:pPr>
                        <w:spacing w:before="52"/>
                        <w:ind w:firstLine="10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a  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 xml:space="preserve">= </w:t>
                      </w:r>
                      <w:r>
                        <w:rPr>
                          <w:rFonts w:ascii="Times New Roman"/>
                          <w:spacing w:val="3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3"/>
                          <w:sz w:val="18"/>
                        </w:rPr>
                        <w:t>foo</w:t>
                      </w:r>
                      <w:proofErr w:type="gramEnd"/>
                      <w:r>
                        <w:rPr>
                          <w:rFonts w:ascii="Times New Roman"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spacing w:val="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3"/>
                          <w:sz w:val="18"/>
                        </w:rPr>
                        <w:t>foo</w:t>
                      </w:r>
                      <w:r>
                        <w:rPr>
                          <w:rFonts w:ascii="Times New Roman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.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3"/>
                          <w:sz w:val="18"/>
                        </w:rPr>
                        <w:t>sum</w:t>
                      </w:r>
                      <w:r>
                        <w:rPr>
                          <w:rFonts w:ascii="Times New Roman"/>
                          <w:spacing w:val="-2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proofErr w:type="gramEnd"/>
                      <w:r>
                        <w:rPr>
                          <w:rFonts w:ascii="Times New Roman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  <w:p w14:paraId="2C5C6A44" w14:textId="77777777" w:rsidR="008950A2" w:rsidRDefault="008950A2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70657DEE" w14:textId="77777777" w:rsidR="008950A2" w:rsidRDefault="008950A2">
                      <w:pPr>
                        <w:spacing w:before="104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b/>
                          <w:spacing w:val="17"/>
                          <w:sz w:val="18"/>
                        </w:rPr>
                        <w:t>return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b/>
                          <w:spacing w:val="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spacing w:val="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  <w:proofErr w:type="gramEnd"/>
                    </w:p>
                  </w:txbxContent>
                </v:textbox>
              </v:shape>
              <v:shape id="_x0000_s1142" type="#_x0000_t202" style="position:absolute;left:8;top:2936;width:92;height:180" filled="f" stroked="f">
                <v:textbox inset="0,0,0,0">
                  <w:txbxContent>
                    <w:p w14:paraId="2164DC69" w14:textId="77777777" w:rsidR="008950A2" w:rsidRDefault="008950A2">
                      <w:pPr>
                        <w:spacing w:line="135" w:lineRule="exact"/>
                        <w:rPr>
                          <w:rFonts w:ascii="Sitka Small" w:eastAsia="Sitka Small" w:hAnsi="Sitka Small" w:cs="Sitka Small"/>
                          <w:sz w:val="18"/>
                          <w:szCs w:val="18"/>
                        </w:rPr>
                      </w:pPr>
                      <w:r>
                        <w:rPr>
                          <w:rFonts w:ascii="Sitka Small"/>
                          <w:i/>
                          <w:sz w:val="18"/>
                        </w:rPr>
                        <w:t>}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284D2AB2" w14:textId="77777777" w:rsidR="00632595" w:rsidRDefault="00632595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336BB553" w14:textId="77777777" w:rsidR="00632595" w:rsidRDefault="008950A2">
      <w:pPr>
        <w:pStyle w:val="BodyText"/>
        <w:numPr>
          <w:ilvl w:val="0"/>
          <w:numId w:val="9"/>
        </w:numPr>
        <w:tabs>
          <w:tab w:val="left" w:pos="578"/>
        </w:tabs>
        <w:spacing w:before="66" w:line="248" w:lineRule="auto"/>
        <w:ind w:right="176" w:hanging="399"/>
        <w:jc w:val="left"/>
      </w:pPr>
      <w:bookmarkStart w:id="141" w:name="_bookmark19"/>
      <w:bookmarkEnd w:id="141"/>
      <w:r>
        <w:t>This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utils.cpp.</w:t>
      </w:r>
      <w:r>
        <w:rPr>
          <w:spacing w:val="4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transforms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transition</w:t>
      </w:r>
      <w:r>
        <w:rPr>
          <w:spacing w:val="-8"/>
        </w:rPr>
        <w:t xml:space="preserve"> </w:t>
      </w:r>
      <w:r>
        <w:t>probability</w:t>
      </w:r>
      <w:r>
        <w:rPr>
          <w:spacing w:val="-8"/>
        </w:rPr>
        <w:t xml:space="preserve"> </w:t>
      </w:r>
      <w:r>
        <w:t>matrix</w:t>
      </w:r>
      <w:r>
        <w:rPr>
          <w:spacing w:val="-7"/>
        </w:rPr>
        <w:t xml:space="preserve"> </w:t>
      </w:r>
      <w:r>
        <w:rPr>
          <w:rFonts w:ascii="Georgia" w:hAnsi="Georgia"/>
          <w:b/>
        </w:rPr>
        <w:t>Γ</w:t>
      </w:r>
      <w:r>
        <w:rPr>
          <w:rFonts w:ascii="Georgia" w:hAnsi="Georgia"/>
          <w:b/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rPr>
          <w:spacing w:val="-1"/>
        </w:rPr>
        <w:t>working</w:t>
      </w:r>
      <w:r>
        <w:rPr>
          <w:spacing w:val="25"/>
          <w:w w:val="99"/>
        </w:rPr>
        <w:t xml:space="preserve"> </w:t>
      </w:r>
      <w:r>
        <w:t>format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format.</w:t>
      </w:r>
    </w:p>
    <w:p w14:paraId="4617EFA4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15"/>
          <w:szCs w:val="15"/>
        </w:rPr>
      </w:pPr>
    </w:p>
    <w:p w14:paraId="1F515327" w14:textId="77777777" w:rsidR="00632595" w:rsidRDefault="008950A2">
      <w:pPr>
        <w:spacing w:line="200" w:lineRule="atLeast"/>
        <w:ind w:left="5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1D2343F2">
          <v:group id="_x0000_s1078" style="width:402.25pt;height:376pt;mso-position-horizontal-relative:char;mso-position-vertical-relative:line" coordsize="8045,7520">
            <v:group id="_x0000_s1138" style="position:absolute;width:8045;height:240" coordsize="8045,240">
              <v:shape id="_x0000_s1139" style="position:absolute;width:8045;height:240" coordsize="8045,240" path="m,239r8044,l8044,,,,,239xe" fillcolor="#f7f4f7" stroked="f">
                <v:path arrowok="t"/>
              </v:shape>
            </v:group>
            <v:group id="_x0000_s1136" style="position:absolute;top:259;width:8045;height:240" coordorigin=",259" coordsize="8045,240">
              <v:shape id="_x0000_s1137" style="position:absolute;top:259;width:8045;height:240" coordorigin=",259" coordsize="8045,240" path="m,498r8044,l8044,259,,259,,498xe" fillcolor="#f7f4f7" stroked="f">
                <v:path arrowok="t"/>
              </v:shape>
            </v:group>
            <v:group id="_x0000_s1134" style="position:absolute;top:518;width:8045;height:240" coordorigin=",518" coordsize="8045,240">
              <v:shape id="_x0000_s1135" style="position:absolute;top:518;width:8045;height:240" coordorigin=",518" coordsize="8045,240" path="m,757r8044,l8044,518,,518,,757xe" fillcolor="#f7f4f7" stroked="f">
                <v:path arrowok="t"/>
              </v:shape>
            </v:group>
            <v:group id="_x0000_s1132" style="position:absolute;top:777;width:8045;height:240" coordorigin=",777" coordsize="8045,240">
              <v:shape id="_x0000_s1133" style="position:absolute;top:777;width:8045;height:240" coordorigin=",777" coordsize="8045,240" path="m,1016r8044,l8044,777,,777r,239xe" fillcolor="#f7f4f7" stroked="f">
                <v:path arrowok="t"/>
              </v:shape>
            </v:group>
            <v:group id="_x0000_s1130" style="position:absolute;left:1994;top:940;width:54;height:2" coordorigin="1994,940" coordsize="54,2">
              <v:shape id="_x0000_s1131" style="position:absolute;left:1994;top:940;width:54;height:2" coordorigin="1994,940" coordsize="54,0" path="m1994,940r53,e" filled="f" strokeweight=".14042mm">
                <v:path arrowok="t"/>
              </v:shape>
            </v:group>
            <v:group id="_x0000_s1128" style="position:absolute;top:1036;width:8045;height:240" coordorigin=",1036" coordsize="8045,240">
              <v:shape id="_x0000_s1129" style="position:absolute;top:1036;width:8045;height:240" coordorigin=",1036" coordsize="8045,240" path="m,1275r8044,l8044,1036,,1036r,239xe" fillcolor="#f7f4f7" stroked="f">
                <v:path arrowok="t"/>
              </v:shape>
            </v:group>
            <v:group id="_x0000_s1126" style="position:absolute;top:1295;width:8045;height:240" coordorigin=",1295" coordsize="8045,240">
              <v:shape id="_x0000_s1127" style="position:absolute;top:1295;width:8045;height:240" coordorigin=",1295" coordsize="8045,240" path="m,1534r8044,l8044,1295,,1295r,239xe" fillcolor="#f7f4f7" stroked="f">
                <v:path arrowok="t"/>
              </v:shape>
            </v:group>
            <v:group id="_x0000_s1124" style="position:absolute;top:1554;width:8045;height:240" coordorigin=",1554" coordsize="8045,240">
              <v:shape id="_x0000_s1125" style="position:absolute;top:1554;width:8045;height:240" coordorigin=",1554" coordsize="8045,240" path="m,1793r8044,l8044,1554,,1554r,239xe" fillcolor="#f7f4f7" stroked="f">
                <v:path arrowok="t"/>
              </v:shape>
            </v:group>
            <v:group id="_x0000_s1122" style="position:absolute;top:1813;width:8045;height:240" coordorigin=",1813" coordsize="8045,240">
              <v:shape id="_x0000_s1123" style="position:absolute;top:1813;width:8045;height:240" coordorigin=",1813" coordsize="8045,240" path="m,2052r8044,l8044,1813,,1813r,239xe" fillcolor="#f7f4f7" stroked="f">
                <v:path arrowok="t"/>
              </v:shape>
            </v:group>
            <v:group id="_x0000_s1120" style="position:absolute;top:2072;width:8045;height:240" coordorigin=",2072" coordsize="8045,240">
              <v:shape id="_x0000_s1121" style="position:absolute;top:2072;width:8045;height:240" coordorigin=",2072" coordsize="8045,240" path="m,2311r8044,l8044,2072,,2072r,239xe" fillcolor="#f7f4f7" stroked="f">
                <v:path arrowok="t"/>
              </v:shape>
            </v:group>
            <v:group id="_x0000_s1118" style="position:absolute;top:2331;width:8045;height:240" coordorigin=",2331" coordsize="8045,240">
              <v:shape id="_x0000_s1119" style="position:absolute;top:2331;width:8045;height:240" coordorigin=",2331" coordsize="8045,240" path="m,2570r8044,l8044,2331,,2331r,239xe" fillcolor="#f7f4f7" stroked="f">
                <v:path arrowok="t"/>
              </v:shape>
            </v:group>
            <v:group id="_x0000_s1116" style="position:absolute;top:2590;width:8045;height:240" coordorigin=",2590" coordsize="8045,240">
              <v:shape id="_x0000_s1117" style="position:absolute;top:2590;width:8045;height:240" coordorigin=",2590" coordsize="8045,240" path="m,2829r8044,l8044,2590,,2590r,239xe" fillcolor="#f7f4f7" stroked="f">
                <v:path arrowok="t"/>
              </v:shape>
            </v:group>
            <v:group id="_x0000_s1114" style="position:absolute;top:2849;width:8045;height:240" coordorigin=",2849" coordsize="8045,240">
              <v:shape id="_x0000_s1115" style="position:absolute;top:2849;width:8045;height:240" coordorigin=",2849" coordsize="8045,240" path="m,3088r8044,l8044,2849,,2849r,239xe" fillcolor="#f7f4f7" stroked="f">
                <v:path arrowok="t"/>
              </v:shape>
            </v:group>
            <v:group id="_x0000_s1112" style="position:absolute;top:3108;width:8045;height:240" coordorigin=",3108" coordsize="8045,240">
              <v:shape id="_x0000_s1113" style="position:absolute;top:3108;width:8045;height:240" coordorigin=",3108" coordsize="8045,240" path="m,3347r8044,l8044,3108,,3108r,239xe" fillcolor="#f7f4f7" stroked="f">
                <v:path arrowok="t"/>
              </v:shape>
            </v:group>
            <v:group id="_x0000_s1110" style="position:absolute;top:3367;width:8045;height:240" coordorigin=",3367" coordsize="8045,240">
              <v:shape id="_x0000_s1111" style="position:absolute;top:3367;width:8045;height:240" coordorigin=",3367" coordsize="8045,240" path="m,3606r8044,l8044,3367,,3367r,239xe" fillcolor="#f7f4f7" stroked="f">
                <v:path arrowok="t"/>
              </v:shape>
            </v:group>
            <v:group id="_x0000_s1108" style="position:absolute;top:3626;width:8045;height:240" coordorigin=",3626" coordsize="8045,240">
              <v:shape id="_x0000_s1109" style="position:absolute;top:3626;width:8045;height:240" coordorigin=",3626" coordsize="8045,240" path="m,3866r8044,l8044,3626,,3626r,240xe" fillcolor="#f7f4f7" stroked="f">
                <v:path arrowok="t"/>
              </v:shape>
            </v:group>
            <v:group id="_x0000_s1106" style="position:absolute;top:3885;width:8045;height:240" coordorigin=",3885" coordsize="8045,240">
              <v:shape id="_x0000_s1107" style="position:absolute;top:3885;width:8045;height:240" coordorigin=",3885" coordsize="8045,240" path="m,4125r8044,l8044,3885,,3885r,240xe" fillcolor="#f7f4f7" stroked="f">
                <v:path arrowok="t"/>
              </v:shape>
            </v:group>
            <v:group id="_x0000_s1104" style="position:absolute;top:4144;width:8045;height:240" coordorigin=",4144" coordsize="8045,240">
              <v:shape id="_x0000_s1105" style="position:absolute;top:4144;width:8045;height:240" coordorigin=",4144" coordsize="8045,240" path="m,4384r8044,l8044,4144,,4144r,240xe" fillcolor="#f7f4f7" stroked="f">
                <v:path arrowok="t"/>
              </v:shape>
            </v:group>
            <v:group id="_x0000_s1102" style="position:absolute;top:4403;width:8045;height:240" coordorigin=",4403" coordsize="8045,240">
              <v:shape id="_x0000_s1103" style="position:absolute;top:4403;width:8045;height:240" coordorigin=",4403" coordsize="8045,240" path="m,4643r8044,l8044,4403,,4403r,240xe" fillcolor="#f7f4f7" stroked="f">
                <v:path arrowok="t"/>
              </v:shape>
            </v:group>
            <v:group id="_x0000_s1100" style="position:absolute;top:4663;width:8045;height:240" coordorigin=",4663" coordsize="8045,240">
              <v:shape id="_x0000_s1101" style="position:absolute;top:4663;width:8045;height:240" coordorigin=",4663" coordsize="8045,240" path="m,4902r8044,l8044,4663,,4663r,239xe" fillcolor="#f7f4f7" stroked="f">
                <v:path arrowok="t"/>
              </v:shape>
            </v:group>
            <v:group id="_x0000_s1098" style="position:absolute;top:4922;width:8045;height:240" coordorigin=",4922" coordsize="8045,240">
              <v:shape id="_x0000_s1099" style="position:absolute;top:4922;width:8045;height:240" coordorigin=",4922" coordsize="8045,240" path="m,5161r8044,l8044,4922,,4922r,239xe" fillcolor="#f7f4f7" stroked="f">
                <v:path arrowok="t"/>
              </v:shape>
            </v:group>
            <v:group id="_x0000_s1096" style="position:absolute;top:5181;width:8045;height:240" coordorigin=",5181" coordsize="8045,240">
              <v:shape id="_x0000_s1097" style="position:absolute;top:5181;width:8045;height:240" coordorigin=",5181" coordsize="8045,240" path="m,5420r8044,l8044,5181,,5181r,239xe" fillcolor="#f7f4f7" stroked="f">
                <v:path arrowok="t"/>
              </v:shape>
            </v:group>
            <v:group id="_x0000_s1094" style="position:absolute;top:5440;width:8045;height:240" coordorigin=",5440" coordsize="8045,240">
              <v:shape id="_x0000_s1095" style="position:absolute;top:5440;width:8045;height:240" coordorigin=",5440" coordsize="8045,240" path="m,5679r8044,l8044,5440,,5440r,239xe" fillcolor="#f7f4f7" stroked="f">
                <v:path arrowok="t"/>
              </v:shape>
            </v:group>
            <v:group id="_x0000_s1092" style="position:absolute;top:5699;width:8045;height:240" coordorigin=",5699" coordsize="8045,240">
              <v:shape id="_x0000_s1093" style="position:absolute;top:5699;width:8045;height:240" coordorigin=",5699" coordsize="8045,240" path="m,5938r8044,l8044,5699,,5699r,239xe" fillcolor="#f7f4f7" stroked="f">
                <v:path arrowok="t"/>
              </v:shape>
            </v:group>
            <v:group id="_x0000_s1090" style="position:absolute;top:5958;width:8045;height:240" coordorigin=",5958" coordsize="8045,240">
              <v:shape id="_x0000_s1091" style="position:absolute;top:5958;width:8045;height:240" coordorigin=",5958" coordsize="8045,240" path="m,6197r8044,l8044,5958,,5958r,239xe" fillcolor="#f7f4f7" stroked="f">
                <v:path arrowok="t"/>
              </v:shape>
            </v:group>
            <v:group id="_x0000_s1088" style="position:absolute;top:6217;width:8045;height:240" coordorigin=",6217" coordsize="8045,240">
              <v:shape id="_x0000_s1089" style="position:absolute;top:6217;width:8045;height:240" coordorigin=",6217" coordsize="8045,240" path="m,6456r8044,l8044,6217,,6217r,239xe" fillcolor="#f7f4f7" stroked="f">
                <v:path arrowok="t"/>
              </v:shape>
            </v:group>
            <v:group id="_x0000_s1086" style="position:absolute;top:6476;width:8045;height:240" coordorigin=",6476" coordsize="8045,240">
              <v:shape id="_x0000_s1087" style="position:absolute;top:6476;width:8045;height:240" coordorigin=",6476" coordsize="8045,240" path="m,6715r8044,l8044,6476,,6476r,239xe" fillcolor="#f7f4f7" stroked="f">
                <v:path arrowok="t"/>
              </v:shape>
            </v:group>
            <v:group id="_x0000_s1084" style="position:absolute;top:6735;width:8045;height:240" coordorigin=",6735" coordsize="8045,240">
              <v:shape id="_x0000_s1085" style="position:absolute;top:6735;width:8045;height:240" coordorigin=",6735" coordsize="8045,240" path="m,6974r8044,l8044,6735,,6735r,239xe" fillcolor="#f7f4f7" stroked="f">
                <v:path arrowok="t"/>
              </v:shape>
            </v:group>
            <v:group id="_x0000_s1082" style="position:absolute;top:6994;width:8045;height:240" coordorigin=",6994" coordsize="8045,240">
              <v:shape id="_x0000_s1083" style="position:absolute;top:6994;width:8045;height:240" coordorigin=",6994" coordsize="8045,240" path="m,7233r8044,l8044,6994,,6994r,239xe" fillcolor="#f7f4f7" stroked="f">
                <v:path arrowok="t"/>
              </v:shape>
            </v:group>
            <v:group id="_x0000_s1079" style="position:absolute;top:7253;width:8045;height:240" coordorigin=",7253" coordsize="8045,240">
              <v:shape id="_x0000_s1081" style="position:absolute;top:7253;width:8045;height:240" coordorigin=",7253" coordsize="8045,240" path="m,7492r8044,l8044,7253,,7253r,239xe" fillcolor="#f7f4f7" stroked="f">
                <v:path arrowok="t"/>
              </v:shape>
              <v:shape id="_x0000_s1080" type="#_x0000_t202" style="position:absolute;width:8045;height:7520" filled="f" stroked="f">
                <v:textbox inset="0,0,0,0">
                  <w:txbxContent>
                    <w:p w14:paraId="7F6A619D" w14:textId="77777777" w:rsidR="008950A2" w:rsidRDefault="008950A2">
                      <w:pPr>
                        <w:spacing w:line="206" w:lineRule="exact"/>
                        <w:ind w:left="38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3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23"/>
                          <w:sz w:val="18"/>
                        </w:rPr>
                        <w:t>Functio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n  </w:t>
                      </w:r>
                      <w:r>
                        <w:rPr>
                          <w:rFonts w:ascii="Times New Roman"/>
                          <w:i/>
                          <w:spacing w:val="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f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g  </w:t>
                      </w:r>
                      <w:r>
                        <w:rPr>
                          <w:rFonts w:ascii="Times New Roman"/>
                          <w:i/>
                          <w:spacing w:val="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h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e  </w:t>
                      </w:r>
                      <w:r>
                        <w:rPr>
                          <w:rFonts w:ascii="Times New Roman"/>
                          <w:i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7"/>
                          <w:sz w:val="18"/>
                        </w:rPr>
                        <w:t>working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23"/>
                          <w:sz w:val="18"/>
                        </w:rPr>
                        <w:t>parameter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s  </w:t>
                      </w:r>
                      <w:r>
                        <w:rPr>
                          <w:rFonts w:ascii="Times New Roman"/>
                          <w:i/>
                          <w:spacing w:val="1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21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n </w:t>
                      </w:r>
                      <w:r>
                        <w:rPr>
                          <w:rFonts w:ascii="Times New Roman"/>
                          <w:i/>
                          <w:spacing w:val="3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-7"/>
                          <w:sz w:val="18"/>
                        </w:rPr>
                        <w:t>TPM</w:t>
                      </w:r>
                      <w:proofErr w:type="gramEnd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3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</w:p>
                    <w:p w14:paraId="2F2FBB53" w14:textId="77777777" w:rsidR="008950A2" w:rsidRDefault="008950A2">
                      <w:pPr>
                        <w:spacing w:before="52"/>
                        <w:ind w:left="38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3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u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l  </w:t>
                      </w:r>
                      <w:r>
                        <w:rPr>
                          <w:rFonts w:ascii="Times New Roman"/>
                          <w:i/>
                          <w:spacing w:val="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23"/>
                          <w:sz w:val="18"/>
                        </w:rPr>
                        <w:t>parameter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proofErr w:type="gramStart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3"/>
                          <w:sz w:val="18"/>
                        </w:rPr>
                        <w:t>w2n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)</w:t>
                      </w:r>
                    </w:p>
                    <w:p w14:paraId="55321939" w14:textId="77777777" w:rsidR="008950A2" w:rsidRDefault="008950A2">
                      <w:pPr>
                        <w:spacing w:before="39"/>
                        <w:ind w:left="19"/>
                        <w:rPr>
                          <w:rFonts w:ascii="Verdana" w:eastAsia="Verdana" w:hAnsi="Verdana" w:cs="Verdana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b/>
                          <w:spacing w:val="16"/>
                          <w:sz w:val="18"/>
                        </w:rPr>
                        <w:t>template</w:t>
                      </w:r>
                      <w:r>
                        <w:rPr>
                          <w:rFonts w:ascii="Times New Roman"/>
                          <w:b/>
                          <w:spacing w:val="-27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6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b/>
                          <w:spacing w:val="6"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b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b/>
                          <w:sz w:val="18"/>
                        </w:rPr>
                        <w:t>s</w:t>
                      </w:r>
                      <w:proofErr w:type="spellEnd"/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   </w:t>
                      </w:r>
                      <w:r>
                        <w:rPr>
                          <w:rFonts w:ascii="Times New Roman"/>
                          <w:spacing w:val="6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6"/>
                          <w:sz w:val="18"/>
                        </w:rPr>
                        <w:t>&gt;</w:t>
                      </w:r>
                    </w:p>
                    <w:p w14:paraId="7DFE70C7" w14:textId="77777777" w:rsidR="008950A2" w:rsidRDefault="008950A2">
                      <w:pPr>
                        <w:spacing w:before="9"/>
                        <w:ind w:left="22"/>
                        <w:rPr>
                          <w:rFonts w:ascii="Sitka Small" w:eastAsia="Sitka Small" w:hAnsi="Sitka Small" w:cs="Sitka Small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18"/>
                          <w:sz w:val="18"/>
                        </w:rPr>
                        <w:t>matrix</w:t>
                      </w:r>
                      <w:r>
                        <w:rPr>
                          <w:rFonts w:ascii="Times New Roman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&gt;</w:t>
                      </w:r>
                      <w:r>
                        <w:rPr>
                          <w:rFonts w:ascii="Verdana"/>
                          <w:i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"/>
                          <w:sz w:val="18"/>
                        </w:rPr>
                        <w:t>Gamma</w:t>
                      </w:r>
                      <w:r>
                        <w:rPr>
                          <w:rFonts w:ascii="Times New Roman"/>
                          <w:spacing w:val="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"/>
                          <w:sz w:val="18"/>
                        </w:rPr>
                        <w:t>w2n</w:t>
                      </w:r>
                      <w:r>
                        <w:rPr>
                          <w:rFonts w:ascii="Times New Roman"/>
                          <w:spacing w:val="-21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b/>
                          <w:sz w:val="18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b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t </w:t>
                      </w:r>
                      <w:r>
                        <w:rPr>
                          <w:rFonts w:ascii="Times New Roman"/>
                          <w:b/>
                          <w:spacing w:val="2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5"/>
                          <w:sz w:val="18"/>
                        </w:rPr>
                        <w:t>m,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v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&gt;</w:t>
                      </w:r>
                      <w:r>
                        <w:rPr>
                          <w:rFonts w:ascii="Verdana"/>
                          <w:i/>
                          <w:spacing w:val="3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7"/>
                          <w:sz w:val="18"/>
                        </w:rPr>
                        <w:t>tgamma</w:t>
                      </w:r>
                      <w:proofErr w:type="spellEnd"/>
                      <w:r>
                        <w:rPr>
                          <w:rFonts w:ascii="Times New Roman"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) </w:t>
                      </w:r>
                      <w:r>
                        <w:rPr>
                          <w:rFonts w:ascii="Times New Roman"/>
                          <w:spacing w:val="42"/>
                          <w:sz w:val="18"/>
                        </w:rPr>
                        <w:t xml:space="preserve"> </w:t>
                      </w:r>
                      <w:r>
                        <w:rPr>
                          <w:rFonts w:ascii="Sitka Small"/>
                          <w:i/>
                          <w:sz w:val="18"/>
                        </w:rPr>
                        <w:t>{</w:t>
                      </w:r>
                    </w:p>
                    <w:p w14:paraId="253970AA" w14:textId="77777777" w:rsidR="008950A2" w:rsidRDefault="008950A2">
                      <w:pPr>
                        <w:spacing w:before="8"/>
                        <w:rPr>
                          <w:rFonts w:ascii="Times New Roman" w:eastAsia="Times New Roman" w:hAnsi="Times New Roman" w:cs="Times New Roman"/>
                          <w:sz w:val="25"/>
                          <w:szCs w:val="25"/>
                        </w:rPr>
                      </w:pPr>
                    </w:p>
                    <w:p w14:paraId="27A3F2AA" w14:textId="77777777" w:rsidR="008950A2" w:rsidRDefault="008950A2">
                      <w:pPr>
                        <w:ind w:left="253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3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u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t </w:t>
                      </w:r>
                      <w:r>
                        <w:rPr>
                          <w:rFonts w:ascii="Times New Roman"/>
                          <w:i/>
                          <w:spacing w:val="3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m</w:t>
                      </w:r>
                      <w:proofErr w:type="gramEnd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x </w:t>
                      </w:r>
                      <w:r>
                        <w:rPr>
                          <w:rFonts w:ascii="Times New Roman"/>
                          <w:i/>
                          <w:spacing w:val="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m </w:t>
                      </w:r>
                      <w:r>
                        <w:rPr>
                          <w:rFonts w:ascii="Times New Roman"/>
                          <w:i/>
                          <w:spacing w:val="4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i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y  </w:t>
                      </w:r>
                      <w:r>
                        <w:rPr>
                          <w:rFonts w:ascii="Times New Roman"/>
                          <w:i/>
                          <w:spacing w:val="3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25"/>
                          <w:sz w:val="18"/>
                        </w:rPr>
                        <w:t>matri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x</w:t>
                      </w:r>
                    </w:p>
                    <w:p w14:paraId="57A1337B" w14:textId="77777777" w:rsidR="008950A2" w:rsidRDefault="008950A2">
                      <w:pPr>
                        <w:spacing w:before="39" w:line="296" w:lineRule="auto"/>
                        <w:ind w:left="216" w:right="5172" w:firstLine="20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18"/>
                          <w:sz w:val="18"/>
                        </w:rPr>
                        <w:t>matrix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&gt;</w:t>
                      </w:r>
                      <w:r>
                        <w:rPr>
                          <w:rFonts w:ascii="Verdana"/>
                          <w:i/>
                          <w:spacing w:val="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gamma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7"/>
                          <w:sz w:val="18"/>
                        </w:rPr>
                        <w:t>(</w:t>
                      </w:r>
                      <w:proofErr w:type="gramStart"/>
                      <w:r>
                        <w:rPr>
                          <w:rFonts w:ascii="Times New Roman"/>
                          <w:spacing w:val="7"/>
                          <w:sz w:val="18"/>
                        </w:rPr>
                        <w:t>m,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9"/>
                          <w:sz w:val="18"/>
                        </w:rPr>
                        <w:t>m</w:t>
                      </w:r>
                      <w:proofErr w:type="gramEnd"/>
                      <w:r>
                        <w:rPr>
                          <w:rFonts w:ascii="Times New Roman"/>
                          <w:spacing w:val="9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  <w:r>
                        <w:rPr>
                          <w:rFonts w:ascii="Times New Roman"/>
                          <w:spacing w:val="29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gamma</w:t>
                      </w:r>
                      <w:r>
                        <w:rPr>
                          <w:rFonts w:ascii="Times New Roman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.</w:t>
                      </w:r>
                      <w:r>
                        <w:rPr>
                          <w:rFonts w:ascii="Times New Roman"/>
                          <w:spacing w:val="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y</w:t>
                      </w:r>
                      <w:r>
                        <w:rPr>
                          <w:rFonts w:ascii="Times New Roman"/>
                          <w:spacing w:val="26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proofErr w:type="gramEnd"/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  <w:p w14:paraId="5E40D9B6" w14:textId="77777777" w:rsidR="008950A2" w:rsidRDefault="008950A2">
                      <w:pPr>
                        <w:spacing w:before="11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78ED07C3" w14:textId="77777777" w:rsidR="008950A2" w:rsidRDefault="008950A2">
                      <w:pPr>
                        <w:ind w:left="250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/>
                          <w:b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b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f</w:t>
                      </w:r>
                      <w:proofErr w:type="gramStart"/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b/>
                          <w:spacing w:val="2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3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/>
                          <w:spacing w:val="3"/>
                          <w:sz w:val="18"/>
                        </w:rPr>
                        <w:t>m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"/>
                          <w:sz w:val="18"/>
                        </w:rPr>
                        <w:t>==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4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1</w:t>
                      </w:r>
                      <w:r>
                        <w:rPr>
                          <w:rFonts w:ascii="Times New Roman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</w:p>
                    <w:p w14:paraId="384FAC37" w14:textId="77777777" w:rsidR="008950A2" w:rsidRDefault="008950A2">
                      <w:pPr>
                        <w:spacing w:before="52"/>
                        <w:ind w:left="451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Times New Roman"/>
                          <w:b/>
                          <w:spacing w:val="17"/>
                          <w:sz w:val="18"/>
                        </w:rPr>
                        <w:t>return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3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gamma</w:t>
                      </w:r>
                      <w:proofErr w:type="gramEnd"/>
                      <w:r>
                        <w:rPr>
                          <w:rFonts w:ascii="Times New Roman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  <w:p w14:paraId="638E94DE" w14:textId="77777777" w:rsidR="008950A2" w:rsidRDefault="008950A2">
                      <w:pPr>
                        <w:spacing w:before="4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</w:p>
                    <w:p w14:paraId="6FF1EF26" w14:textId="77777777" w:rsidR="008950A2" w:rsidRDefault="008950A2">
                      <w:pPr>
                        <w:ind w:left="253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/ 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4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l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3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7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l 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2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12"/>
                          <w:sz w:val="18"/>
                          <w:szCs w:val="18"/>
                        </w:rPr>
                        <w:t>me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s 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18"/>
                          <w:sz w:val="18"/>
                          <w:szCs w:val="18"/>
                        </w:rPr>
                        <w:t>with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17"/>
                          <w:sz w:val="18"/>
                          <w:szCs w:val="18"/>
                        </w:rPr>
                        <w:t>working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23"/>
                          <w:sz w:val="18"/>
                          <w:szCs w:val="18"/>
                        </w:rPr>
                        <w:t>parameter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s 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13"/>
                          <w:sz w:val="18"/>
                          <w:szCs w:val="18"/>
                        </w:rPr>
                        <w:t>column</w:t>
                      </w:r>
                      <w:r>
                        <w:rPr>
                          <w:rFonts w:ascii="Sitka Small" w:eastAsia="Sitka Small" w:hAnsi="Sitka Small" w:cs="Sitka Small"/>
                          <w:i/>
                          <w:spacing w:val="11"/>
                          <w:sz w:val="18"/>
                          <w:szCs w:val="18"/>
                        </w:rPr>
                        <w:t>−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13"/>
                          <w:sz w:val="18"/>
                          <w:szCs w:val="18"/>
                        </w:rPr>
                        <w:t>wise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</w:p>
                    <w:p w14:paraId="2F70713A" w14:textId="77777777" w:rsidR="008950A2" w:rsidRDefault="008950A2">
                      <w:pPr>
                        <w:spacing w:before="36"/>
                        <w:ind w:left="243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/>
                          <w:b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b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t  </w:t>
                      </w:r>
                      <w:r>
                        <w:rPr>
                          <w:rFonts w:ascii="Times New Roman"/>
                          <w:b/>
                          <w:spacing w:val="2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 xml:space="preserve">x </w:t>
                      </w:r>
                      <w:r>
                        <w:rPr>
                          <w:rFonts w:ascii="Times New Roman"/>
                          <w:spacing w:val="4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=</w:t>
                      </w:r>
                      <w:proofErr w:type="gramEnd"/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4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0</w:t>
                      </w:r>
                      <w:r>
                        <w:rPr>
                          <w:rFonts w:ascii="Times New Roman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  <w:p w14:paraId="07B4919E" w14:textId="77777777" w:rsidR="008950A2" w:rsidRDefault="008950A2">
                      <w:pPr>
                        <w:spacing w:before="9" w:line="262" w:lineRule="exact"/>
                        <w:ind w:left="238"/>
                        <w:rPr>
                          <w:rFonts w:ascii="Sitka Small" w:eastAsia="Sitka Small" w:hAnsi="Sitka Small" w:cs="Sitka Small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b/>
                          <w:sz w:val="18"/>
                        </w:rPr>
                        <w:t>f</w:t>
                      </w:r>
                      <w:r>
                        <w:rPr>
                          <w:rFonts w:ascii="Times New Roman"/>
                          <w:b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r</w:t>
                      </w:r>
                      <w:proofErr w:type="gramStart"/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b/>
                          <w:spacing w:val="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/>
                          <w:spacing w:val="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b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b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t  </w:t>
                      </w:r>
                      <w:r>
                        <w:rPr>
                          <w:rFonts w:ascii="Times New Roman"/>
                          <w:b/>
                          <w:spacing w:val="27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= </w:t>
                      </w:r>
                      <w:r>
                        <w:rPr>
                          <w:rFonts w:ascii="Times New Roman"/>
                          <w:spacing w:val="4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0</w:t>
                      </w:r>
                      <w:r>
                        <w:rPr>
                          <w:rFonts w:ascii="Times New Roman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;  </w:t>
                      </w:r>
                      <w:r>
                        <w:rPr>
                          <w:rFonts w:ascii="Times New Roman"/>
                          <w:spacing w:val="23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1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z w:val="18"/>
                        </w:rPr>
                        <w:t>&lt;</w:t>
                      </w:r>
                      <w:r>
                        <w:rPr>
                          <w:rFonts w:ascii="Verdana"/>
                          <w:i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6"/>
                          <w:sz w:val="18"/>
                        </w:rPr>
                        <w:t>m;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27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1"/>
                          <w:sz w:val="18"/>
                        </w:rPr>
                        <w:t>++)</w:t>
                      </w:r>
                      <w:r>
                        <w:rPr>
                          <w:rFonts w:ascii="Sitka Small"/>
                          <w:i/>
                          <w:spacing w:val="11"/>
                          <w:sz w:val="18"/>
                        </w:rPr>
                        <w:t>{</w:t>
                      </w:r>
                    </w:p>
                    <w:p w14:paraId="3543222E" w14:textId="77777777" w:rsidR="008950A2" w:rsidRDefault="008950A2">
                      <w:pPr>
                        <w:spacing w:line="259" w:lineRule="exact"/>
                        <w:ind w:left="453"/>
                        <w:rPr>
                          <w:rFonts w:ascii="Sitka Small" w:eastAsia="Sitka Small" w:hAnsi="Sitka Small" w:cs="Sitka Small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b/>
                          <w:sz w:val="18"/>
                        </w:rPr>
                        <w:t>f</w:t>
                      </w:r>
                      <w:r>
                        <w:rPr>
                          <w:rFonts w:ascii="Times New Roman"/>
                          <w:b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r</w:t>
                      </w:r>
                      <w:proofErr w:type="gramStart"/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b/>
                          <w:spacing w:val="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/>
                          <w:spacing w:val="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b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b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t  </w:t>
                      </w:r>
                      <w:r>
                        <w:rPr>
                          <w:rFonts w:ascii="Times New Roman"/>
                          <w:b/>
                          <w:spacing w:val="2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j  </w:t>
                      </w:r>
                      <w:r>
                        <w:rPr>
                          <w:rFonts w:ascii="Times New Roman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= </w:t>
                      </w:r>
                      <w:r>
                        <w:rPr>
                          <w:rFonts w:ascii="Times New Roman"/>
                          <w:spacing w:val="4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0</w:t>
                      </w:r>
                      <w:r>
                        <w:rPr>
                          <w:rFonts w:ascii="Times New Roman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;  </w:t>
                      </w:r>
                      <w:r>
                        <w:rPr>
                          <w:rFonts w:ascii="Times New Roman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j </w:t>
                      </w:r>
                      <w:r>
                        <w:rPr>
                          <w:rFonts w:ascii="Times New Roman"/>
                          <w:spacing w:val="21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z w:val="18"/>
                        </w:rPr>
                        <w:t>&lt;</w:t>
                      </w:r>
                      <w:r>
                        <w:rPr>
                          <w:rFonts w:ascii="Verdana"/>
                          <w:i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6"/>
                          <w:sz w:val="18"/>
                        </w:rPr>
                        <w:t>m;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2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j</w:t>
                      </w:r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1"/>
                          <w:sz w:val="18"/>
                        </w:rPr>
                        <w:t>++)</w:t>
                      </w:r>
                      <w:r>
                        <w:rPr>
                          <w:rFonts w:ascii="Sitka Small"/>
                          <w:i/>
                          <w:spacing w:val="11"/>
                          <w:sz w:val="18"/>
                        </w:rPr>
                        <w:t>{</w:t>
                      </w:r>
                    </w:p>
                    <w:p w14:paraId="6B8318FF" w14:textId="77777777" w:rsidR="008950A2" w:rsidRDefault="008950A2">
                      <w:pPr>
                        <w:spacing w:line="262" w:lineRule="exact"/>
                        <w:ind w:left="680"/>
                        <w:rPr>
                          <w:rFonts w:ascii="Sitka Small" w:eastAsia="Sitka Small" w:hAnsi="Sitka Small" w:cs="Sitka Smal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/>
                          <w:b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b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f</w:t>
                      </w:r>
                      <w:proofErr w:type="gramStart"/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b/>
                          <w:spacing w:val="3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j  </w:t>
                      </w:r>
                      <w:r>
                        <w:rPr>
                          <w:rFonts w:ascii="Times New Roman"/>
                          <w:spacing w:val="18"/>
                          <w:sz w:val="18"/>
                        </w:rPr>
                        <w:t xml:space="preserve"> !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=  </w:t>
                      </w:r>
                      <w:r>
                        <w:rPr>
                          <w:rFonts w:ascii="Times New Roman"/>
                          <w:spacing w:val="17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Sitka Small"/>
                          <w:i/>
                          <w:sz w:val="18"/>
                        </w:rPr>
                        <w:t>{</w:t>
                      </w:r>
                    </w:p>
                    <w:p w14:paraId="1F62EA1F" w14:textId="77777777" w:rsidR="008950A2" w:rsidRDefault="008950A2">
                      <w:pPr>
                        <w:spacing w:before="36"/>
                        <w:ind w:left="899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4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F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l</w:t>
                      </w:r>
                      <w:proofErr w:type="spellEnd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5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gamma </w:t>
                      </w:r>
                      <w:r>
                        <w:rPr>
                          <w:rFonts w:ascii="Times New Roman"/>
                          <w:i/>
                          <w:spacing w:val="4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24"/>
                          <w:sz w:val="18"/>
                        </w:rPr>
                        <w:t>accordin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g</w:t>
                      </w:r>
                      <w:proofErr w:type="gramEnd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1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proofErr w:type="spellEnd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2"/>
                          <w:sz w:val="18"/>
                        </w:rPr>
                        <w:t>mapping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4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8"/>
                          <w:sz w:val="18"/>
                        </w:rPr>
                        <w:t>and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k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e  </w:t>
                      </w:r>
                      <w:r>
                        <w:rPr>
                          <w:rFonts w:ascii="Times New Roman"/>
                          <w:i/>
                          <w:spacing w:val="2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x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p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l</w:t>
                      </w:r>
                    </w:p>
                    <w:p w14:paraId="30BC67ED" w14:textId="77777777" w:rsidR="008950A2" w:rsidRDefault="008950A2">
                      <w:pPr>
                        <w:spacing w:before="52" w:line="300" w:lineRule="auto"/>
                        <w:ind w:left="884" w:right="3773" w:hanging="2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gamma</w:t>
                      </w:r>
                      <w:r>
                        <w:rPr>
                          <w:rFonts w:ascii="Times New Roman"/>
                          <w:spacing w:val="-21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j</w:t>
                      </w:r>
                      <w:proofErr w:type="gramEnd"/>
                      <w:r>
                        <w:rPr>
                          <w:rFonts w:ascii="Times New Roman"/>
                          <w:spacing w:val="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,  </w:t>
                      </w:r>
                      <w:r>
                        <w:rPr>
                          <w:rFonts w:ascii="Times New Roman"/>
                          <w:spacing w:val="2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) </w:t>
                      </w:r>
                      <w:r>
                        <w:rPr>
                          <w:rFonts w:ascii="Times New Roman"/>
                          <w:spacing w:val="4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= </w:t>
                      </w:r>
                      <w:r>
                        <w:rPr>
                          <w:rFonts w:ascii="Times New Roman"/>
                          <w:spacing w:val="2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7"/>
                          <w:sz w:val="18"/>
                        </w:rPr>
                        <w:t>tgamma</w:t>
                      </w:r>
                      <w:proofErr w:type="spellEnd"/>
                      <w:r>
                        <w:rPr>
                          <w:rFonts w:ascii="Times New Roman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.</w:t>
                      </w:r>
                      <w:r>
                        <w:rPr>
                          <w:rFonts w:ascii="Times New Roman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0"/>
                          <w:sz w:val="18"/>
                        </w:rPr>
                        <w:t>exp</w:t>
                      </w:r>
                      <w:r>
                        <w:rPr>
                          <w:rFonts w:ascii="Times New Roman"/>
                          <w:spacing w:val="5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proofErr w:type="gramEnd"/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13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x</w:t>
                      </w:r>
                      <w:r>
                        <w:rPr>
                          <w:rFonts w:ascii="Times New Roman"/>
                          <w:spacing w:val="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  <w:r>
                        <w:rPr>
                          <w:rFonts w:ascii="Times New Roman"/>
                          <w:spacing w:val="27"/>
                          <w:w w:val="9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x</w:t>
                      </w:r>
                      <w:r>
                        <w:rPr>
                          <w:rFonts w:ascii="Times New Roman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1"/>
                          <w:sz w:val="18"/>
                        </w:rPr>
                        <w:t>++;</w:t>
                      </w:r>
                    </w:p>
                    <w:p w14:paraId="46EBBF92" w14:textId="77777777" w:rsidR="008950A2" w:rsidRDefault="008950A2">
                      <w:pPr>
                        <w:spacing w:line="221" w:lineRule="exact"/>
                        <w:ind w:left="653"/>
                        <w:rPr>
                          <w:rFonts w:ascii="Sitka Small" w:eastAsia="Sitka Small" w:hAnsi="Sitka Small" w:cs="Sitka Small"/>
                          <w:sz w:val="18"/>
                          <w:szCs w:val="18"/>
                        </w:rPr>
                      </w:pPr>
                      <w:r>
                        <w:rPr>
                          <w:rFonts w:ascii="Sitka Small"/>
                          <w:i/>
                          <w:sz w:val="18"/>
                        </w:rPr>
                        <w:t>}</w:t>
                      </w:r>
                    </w:p>
                    <w:p w14:paraId="5D212106" w14:textId="77777777" w:rsidR="008950A2" w:rsidRDefault="008950A2">
                      <w:pPr>
                        <w:spacing w:line="259" w:lineRule="exact"/>
                        <w:ind w:left="438"/>
                        <w:rPr>
                          <w:rFonts w:ascii="Sitka Small" w:eastAsia="Sitka Small" w:hAnsi="Sitka Small" w:cs="Sitka Small"/>
                          <w:sz w:val="18"/>
                          <w:szCs w:val="18"/>
                        </w:rPr>
                      </w:pPr>
                      <w:r>
                        <w:rPr>
                          <w:rFonts w:ascii="Sitka Small"/>
                          <w:i/>
                          <w:sz w:val="18"/>
                        </w:rPr>
                        <w:t>}</w:t>
                      </w:r>
                    </w:p>
                    <w:p w14:paraId="5AFCCCFA" w14:textId="77777777" w:rsidR="008950A2" w:rsidRDefault="008950A2">
                      <w:pPr>
                        <w:spacing w:line="262" w:lineRule="exact"/>
                        <w:ind w:left="222"/>
                        <w:rPr>
                          <w:rFonts w:ascii="Sitka Small" w:eastAsia="Sitka Small" w:hAnsi="Sitka Small" w:cs="Sitka Small"/>
                          <w:sz w:val="18"/>
                          <w:szCs w:val="18"/>
                        </w:rPr>
                      </w:pPr>
                      <w:r>
                        <w:rPr>
                          <w:rFonts w:ascii="Sitka Small"/>
                          <w:i/>
                          <w:sz w:val="18"/>
                        </w:rPr>
                        <w:t>}</w:t>
                      </w:r>
                    </w:p>
                    <w:p w14:paraId="2F507EF1" w14:textId="77777777" w:rsidR="008950A2" w:rsidRDefault="008950A2">
                      <w:pPr>
                        <w:spacing w:before="36"/>
                        <w:ind w:left="253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2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9"/>
                          <w:sz w:val="18"/>
                        </w:rPr>
                        <w:t>Normalize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8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i/>
                          <w:spacing w:val="13"/>
                          <w:sz w:val="18"/>
                        </w:rPr>
                        <w:t>each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4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6"/>
                          <w:sz w:val="18"/>
                        </w:rPr>
                        <w:t>row</w:t>
                      </w:r>
                      <w:proofErr w:type="gramEnd"/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:</w:t>
                      </w:r>
                    </w:p>
                    <w:p w14:paraId="3E22C183" w14:textId="77777777" w:rsidR="008950A2" w:rsidRDefault="008950A2">
                      <w:pPr>
                        <w:spacing w:before="39"/>
                        <w:ind w:left="239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v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&gt;</w:t>
                      </w:r>
                      <w:r>
                        <w:rPr>
                          <w:rFonts w:ascii="Verdana"/>
                          <w:i/>
                          <w:spacing w:val="44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pacing w:val="10"/>
                          <w:sz w:val="18"/>
                        </w:rPr>
                        <w:t>cs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3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=</w:t>
                      </w:r>
                      <w:proofErr w:type="gramEnd"/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gamma</w:t>
                      </w:r>
                      <w:r>
                        <w:rPr>
                          <w:rFonts w:ascii="Times New Roman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.</w:t>
                      </w:r>
                      <w:r>
                        <w:rPr>
                          <w:rFonts w:ascii="Times New Roman"/>
                          <w:spacing w:val="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15"/>
                          <w:sz w:val="18"/>
                        </w:rPr>
                        <w:t>rowwise</w:t>
                      </w:r>
                      <w:proofErr w:type="spellEnd"/>
                      <w:r>
                        <w:rPr>
                          <w:rFonts w:ascii="Times New Roman"/>
                          <w:spacing w:val="9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proofErr w:type="gramEnd"/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.</w:t>
                      </w:r>
                      <w:r>
                        <w:rPr>
                          <w:rFonts w:ascii="Times New Roman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3"/>
                          <w:sz w:val="18"/>
                        </w:rPr>
                        <w:t>sum</w:t>
                      </w:r>
                      <w:r>
                        <w:rPr>
                          <w:rFonts w:ascii="Times New Roman"/>
                          <w:spacing w:val="-3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proofErr w:type="gramEnd"/>
                      <w:r>
                        <w:rPr>
                          <w:rFonts w:ascii="Times New Roman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  <w:p w14:paraId="56668FE3" w14:textId="77777777" w:rsidR="008950A2" w:rsidRDefault="008950A2">
                      <w:pPr>
                        <w:spacing w:before="39"/>
                        <w:ind w:left="236" w:firstLine="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b/>
                          <w:sz w:val="18"/>
                        </w:rPr>
                        <w:t>f</w:t>
                      </w:r>
                      <w:r>
                        <w:rPr>
                          <w:rFonts w:ascii="Times New Roman"/>
                          <w:b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b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r</w:t>
                      </w:r>
                      <w:proofErr w:type="gramStart"/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b/>
                          <w:spacing w:val="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/>
                          <w:spacing w:val="7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b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b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t  </w:t>
                      </w:r>
                      <w:r>
                        <w:rPr>
                          <w:rFonts w:ascii="Times New Roman"/>
                          <w:b/>
                          <w:spacing w:val="2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= </w:t>
                      </w:r>
                      <w:r>
                        <w:rPr>
                          <w:rFonts w:ascii="Times New Roman"/>
                          <w:spacing w:val="4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0</w:t>
                      </w:r>
                      <w:r>
                        <w:rPr>
                          <w:rFonts w:ascii="Times New Roman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;  </w:t>
                      </w:r>
                      <w:r>
                        <w:rPr>
                          <w:rFonts w:ascii="Times New Roman"/>
                          <w:spacing w:val="23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0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z w:val="18"/>
                        </w:rPr>
                        <w:t>&lt;</w:t>
                      </w:r>
                      <w:r>
                        <w:rPr>
                          <w:rFonts w:ascii="Verdana"/>
                          <w:i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6"/>
                          <w:sz w:val="18"/>
                        </w:rPr>
                        <w:t>m;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2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0"/>
                          <w:sz w:val="18"/>
                        </w:rPr>
                        <w:t>++)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3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gamma</w:t>
                      </w:r>
                      <w:r>
                        <w:rPr>
                          <w:rFonts w:ascii="Times New Roman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.</w:t>
                      </w:r>
                      <w:r>
                        <w:rPr>
                          <w:rFonts w:ascii="Times New Roman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7"/>
                          <w:sz w:val="18"/>
                        </w:rPr>
                        <w:t>row</w:t>
                      </w:r>
                      <w:r>
                        <w:rPr>
                          <w:rFonts w:ascii="Times New Roman"/>
                          <w:spacing w:val="-12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7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ascii="Times New Roman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)  </w:t>
                      </w:r>
                      <w:r>
                        <w:rPr>
                          <w:rFonts w:ascii="Times New Roman"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0"/>
                          <w:sz w:val="18"/>
                        </w:rPr>
                        <w:t>/=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0"/>
                          <w:sz w:val="18"/>
                        </w:rPr>
                        <w:t>cs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[</w:t>
                      </w:r>
                      <w:r>
                        <w:rPr>
                          <w:rFonts w:ascii="Times New Roman"/>
                          <w:spacing w:val="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]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  <w:p w14:paraId="37AAD460" w14:textId="77777777" w:rsidR="008950A2" w:rsidRDefault="008950A2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2FA249B5" w14:textId="77777777" w:rsidR="008950A2" w:rsidRDefault="008950A2">
                      <w:pPr>
                        <w:spacing w:before="104"/>
                        <w:ind w:left="236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Times New Roman"/>
                          <w:b/>
                          <w:spacing w:val="17"/>
                          <w:sz w:val="18"/>
                        </w:rPr>
                        <w:t>return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3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gamma</w:t>
                      </w:r>
                      <w:proofErr w:type="gramEnd"/>
                      <w:r>
                        <w:rPr>
                          <w:rFonts w:ascii="Times New Roman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  <w:p w14:paraId="7FF26EA1" w14:textId="77777777" w:rsidR="008950A2" w:rsidRDefault="008950A2">
                      <w:pPr>
                        <w:spacing w:before="9"/>
                        <w:ind w:left="7"/>
                        <w:rPr>
                          <w:rFonts w:ascii="Sitka Small" w:eastAsia="Sitka Small" w:hAnsi="Sitka Small" w:cs="Sitka Small"/>
                          <w:sz w:val="18"/>
                          <w:szCs w:val="18"/>
                        </w:rPr>
                      </w:pPr>
                      <w:r>
                        <w:rPr>
                          <w:rFonts w:ascii="Sitka Small"/>
                          <w:i/>
                          <w:sz w:val="18"/>
                        </w:rPr>
                        <w:t>}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0DEFBA37" w14:textId="77777777" w:rsidR="00632595" w:rsidRDefault="0063259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632595">
          <w:pgSz w:w="12240" w:h="15840"/>
          <w:pgMar w:top="1500" w:right="1720" w:bottom="1160" w:left="1720" w:header="0" w:footer="961" w:gutter="0"/>
          <w:cols w:space="720"/>
        </w:sectPr>
      </w:pPr>
    </w:p>
    <w:p w14:paraId="40C7888D" w14:textId="77777777" w:rsidR="00632595" w:rsidRDefault="00632595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41CE6862" w14:textId="77777777" w:rsidR="00632595" w:rsidRDefault="008950A2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pict w14:anchorId="6CF2586E">
          <v:group id="_x0000_s1076" style="position:absolute;left:0;text-align:left;margin-left:94.95pt;margin-top:16pt;width:422.15pt;height:.1pt;z-index:7216;mso-position-horizontal-relative:page" coordorigin="1899,320" coordsize="8443,2">
            <v:shape id="_x0000_s1077" style="position:absolute;left:1899;top:320;width:8443;height:2" coordorigin="1899,320" coordsize="8443,0" path="m1899,320r8442,e" filled="f" strokeweight=".14042mm">
              <v:path arrowok="t"/>
            </v:shape>
            <w10:wrap anchorx="page"/>
          </v:group>
        </w:pict>
      </w: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37</w:t>
      </w:r>
    </w:p>
    <w:p w14:paraId="2687454E" w14:textId="77777777" w:rsidR="00632595" w:rsidRDefault="008950A2">
      <w:pPr>
        <w:pStyle w:val="BodyText"/>
        <w:numPr>
          <w:ilvl w:val="0"/>
          <w:numId w:val="9"/>
        </w:numPr>
        <w:tabs>
          <w:tab w:val="left" w:pos="578"/>
        </w:tabs>
        <w:spacing w:before="316" w:line="249" w:lineRule="auto"/>
        <w:ind w:right="176" w:hanging="383"/>
        <w:jc w:val="left"/>
      </w:pPr>
      <w:r>
        <w:t>This</w:t>
      </w:r>
      <w:r>
        <w:rPr>
          <w:spacing w:val="-17"/>
        </w:rPr>
        <w:t xml:space="preserve"> </w:t>
      </w:r>
      <w:r>
        <w:t>function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file</w:t>
      </w:r>
      <w:r>
        <w:rPr>
          <w:spacing w:val="-16"/>
        </w:rPr>
        <w:t xml:space="preserve"> </w:t>
      </w:r>
      <w:r>
        <w:t>utils.cpp. It</w:t>
      </w:r>
      <w:r>
        <w:rPr>
          <w:spacing w:val="-15"/>
        </w:rPr>
        <w:t xml:space="preserve"> </w:t>
      </w:r>
      <w:r>
        <w:rPr>
          <w:spacing w:val="-2"/>
        </w:rPr>
        <w:t>derives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stationary</w:t>
      </w:r>
      <w:r>
        <w:rPr>
          <w:spacing w:val="-16"/>
        </w:rPr>
        <w:t xml:space="preserve"> </w:t>
      </w:r>
      <w:r>
        <w:rPr>
          <w:spacing w:val="-1"/>
        </w:rPr>
        <w:t>distribution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transition</w:t>
      </w:r>
      <w:r>
        <w:rPr>
          <w:spacing w:val="-16"/>
        </w:rPr>
        <w:t xml:space="preserve"> </w:t>
      </w:r>
      <w:r>
        <w:t>probability</w:t>
      </w:r>
      <w:r>
        <w:rPr>
          <w:spacing w:val="29"/>
          <w:w w:val="99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rPr>
          <w:rFonts w:ascii="Georgia" w:hAnsi="Georgia"/>
          <w:b/>
        </w:rPr>
        <w:t>Γ</w:t>
      </w:r>
      <w:r>
        <w:t>.</w:t>
      </w:r>
    </w:p>
    <w:p w14:paraId="2E7A82AD" w14:textId="77777777" w:rsidR="00632595" w:rsidRDefault="00632595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2CF3E94F" w14:textId="77777777" w:rsidR="00632595" w:rsidRDefault="008950A2">
      <w:pPr>
        <w:spacing w:line="200" w:lineRule="atLeast"/>
        <w:ind w:left="5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6D6B5ABC">
          <v:group id="_x0000_s1029" style="width:402.25pt;height:233.5pt;mso-position-horizontal-relative:char;mso-position-vertical-relative:line" coordsize="8045,4670">
            <v:group id="_x0000_s1074" style="position:absolute;width:8045;height:240" coordsize="8045,240">
              <v:shape id="_x0000_s1075" style="position:absolute;width:8045;height:240" coordsize="8045,240" path="m,239r8044,l8044,,,,,239xe" fillcolor="#f7f4f7" stroked="f">
                <v:path arrowok="t"/>
              </v:shape>
            </v:group>
            <v:group id="_x0000_s1072" style="position:absolute;top:259;width:8045;height:240" coordorigin=",259" coordsize="8045,240">
              <v:shape id="_x0000_s1073" style="position:absolute;top:259;width:8045;height:240" coordorigin=",259" coordsize="8045,240" path="m,498r8044,l8044,259,,259,,498xe" fillcolor="#f7f4f7" stroked="f">
                <v:path arrowok="t"/>
              </v:shape>
            </v:group>
            <v:group id="_x0000_s1070" style="position:absolute;top:518;width:8045;height:240" coordorigin=",518" coordsize="8045,240">
              <v:shape id="_x0000_s1071" style="position:absolute;top:518;width:8045;height:240" coordorigin=",518" coordsize="8045,240" path="m,757r8044,l8044,518,,518,,757xe" fillcolor="#f7f4f7" stroked="f">
                <v:path arrowok="t"/>
              </v:shape>
            </v:group>
            <v:group id="_x0000_s1068" style="position:absolute;left:1871;top:681;width:54;height:2" coordorigin="1871,681" coordsize="54,2">
              <v:shape id="_x0000_s1069" style="position:absolute;left:1871;top:681;width:54;height:2" coordorigin="1871,681" coordsize="54,0" path="m1871,681r54,e" filled="f" strokeweight=".14042mm">
                <v:path arrowok="t"/>
              </v:shape>
            </v:group>
            <v:group id="_x0000_s1066" style="position:absolute;top:777;width:8045;height:240" coordorigin=",777" coordsize="8045,240">
              <v:shape id="_x0000_s1067" style="position:absolute;top:777;width:8045;height:240" coordorigin=",777" coordsize="8045,240" path="m,1016r8044,l8044,777,,777r,239xe" fillcolor="#f7f4f7" stroked="f">
                <v:path arrowok="t"/>
              </v:shape>
            </v:group>
            <v:group id="_x0000_s1064" style="position:absolute;top:1036;width:8045;height:240" coordorigin=",1036" coordsize="8045,240">
              <v:shape id="_x0000_s1065" style="position:absolute;top:1036;width:8045;height:240" coordorigin=",1036" coordsize="8045,240" path="m,1275r8044,l8044,1036,,1036r,239xe" fillcolor="#f7f4f7" stroked="f">
                <v:path arrowok="t"/>
              </v:shape>
            </v:group>
            <v:group id="_x0000_s1062" style="position:absolute;top:1295;width:8045;height:240" coordorigin=",1295" coordsize="8045,240">
              <v:shape id="_x0000_s1063" style="position:absolute;top:1295;width:8045;height:240" coordorigin=",1295" coordsize="8045,240" path="m,1534r8044,l8044,1295,,1295r,239xe" fillcolor="#f7f4f7" stroked="f">
                <v:path arrowok="t"/>
              </v:shape>
            </v:group>
            <v:group id="_x0000_s1060" style="position:absolute;top:1554;width:8045;height:240" coordorigin=",1554" coordsize="8045,240">
              <v:shape id="_x0000_s1061" style="position:absolute;top:1554;width:8045;height:240" coordorigin=",1554" coordsize="8045,240" path="m,1793r8044,l8044,1554,,1554r,239xe" fillcolor="#f7f4f7" stroked="f">
                <v:path arrowok="t"/>
              </v:shape>
            </v:group>
            <v:group id="_x0000_s1058" style="position:absolute;top:1813;width:8045;height:240" coordorigin=",1813" coordsize="8045,240">
              <v:shape id="_x0000_s1059" style="position:absolute;top:1813;width:8045;height:240" coordorigin=",1813" coordsize="8045,240" path="m,2052r8044,l8044,1813,,1813r,239xe" fillcolor="#f7f4f7" stroked="f">
                <v:path arrowok="t"/>
              </v:shape>
            </v:group>
            <v:group id="_x0000_s1056" style="position:absolute;top:2072;width:8045;height:240" coordorigin=",2072" coordsize="8045,240">
              <v:shape id="_x0000_s1057" style="position:absolute;top:2072;width:8045;height:240" coordorigin=",2072" coordsize="8045,240" path="m,2311r8044,l8044,2072,,2072r,239xe" fillcolor="#f7f4f7" stroked="f">
                <v:path arrowok="t"/>
              </v:shape>
            </v:group>
            <v:group id="_x0000_s1054" style="position:absolute;top:2331;width:8045;height:240" coordorigin=",2331" coordsize="8045,240">
              <v:shape id="_x0000_s1055" style="position:absolute;top:2331;width:8045;height:240" coordorigin=",2331" coordsize="8045,240" path="m,2570r8044,l8044,2331,,2331r,239xe" fillcolor="#f7f4f7" stroked="f">
                <v:path arrowok="t"/>
              </v:shape>
            </v:group>
            <v:group id="_x0000_s1052" style="position:absolute;top:2590;width:8045;height:240" coordorigin=",2590" coordsize="8045,240">
              <v:shape id="_x0000_s1053" style="position:absolute;top:2590;width:8045;height:240" coordorigin=",2590" coordsize="8045,240" path="m,2829r8044,l8044,2590,,2590r,239xe" fillcolor="#f7f4f7" stroked="f">
                <v:path arrowok="t"/>
              </v:shape>
            </v:group>
            <v:group id="_x0000_s1050" style="position:absolute;top:2849;width:8045;height:240" coordorigin=",2849" coordsize="8045,240">
              <v:shape id="_x0000_s1051" style="position:absolute;top:2849;width:8045;height:240" coordorigin=",2849" coordsize="8045,240" path="m,3088r8044,l8044,2849,,2849r,239xe" fillcolor="#f7f4f7" stroked="f">
                <v:path arrowok="t"/>
              </v:shape>
            </v:group>
            <v:group id="_x0000_s1048" style="position:absolute;top:3108;width:8045;height:240" coordorigin=",3108" coordsize="8045,240">
              <v:shape id="_x0000_s1049" style="position:absolute;top:3108;width:8045;height:240" coordorigin=",3108" coordsize="8045,240" path="m,3347r8044,l8044,3108,,3108r,239xe" fillcolor="#f7f4f7" stroked="f">
                <v:path arrowok="t"/>
              </v:shape>
            </v:group>
            <v:group id="_x0000_s1046" style="position:absolute;top:3367;width:8045;height:240" coordorigin=",3367" coordsize="8045,240">
              <v:shape id="_x0000_s1047" style="position:absolute;top:3367;width:8045;height:240" coordorigin=",3367" coordsize="8045,240" path="m,3606r8044,l8044,3367,,3367r,239xe" fillcolor="#f7f4f7" stroked="f">
                <v:path arrowok="t"/>
              </v:shape>
            </v:group>
            <v:group id="_x0000_s1044" style="position:absolute;top:3626;width:8045;height:240" coordorigin=",3626" coordsize="8045,240">
              <v:shape id="_x0000_s1045" style="position:absolute;top:3626;width:8045;height:240" coordorigin=",3626" coordsize="8045,240" path="m,3866r8044,l8044,3626,,3626r,240xe" fillcolor="#f7f4f7" stroked="f">
                <v:path arrowok="t"/>
              </v:shape>
            </v:group>
            <v:group id="_x0000_s1042" style="position:absolute;top:3885;width:8045;height:240" coordorigin=",3885" coordsize="8045,240">
              <v:shape id="_x0000_s1043" style="position:absolute;top:3885;width:8045;height:240" coordorigin=",3885" coordsize="8045,240" path="m,4125r8044,l8044,3885,,3885r,240xe" fillcolor="#f7f4f7" stroked="f">
                <v:path arrowok="t"/>
              </v:shape>
            </v:group>
            <v:group id="_x0000_s1040" style="position:absolute;top:4144;width:8045;height:240" coordorigin=",4144" coordsize="8045,240">
              <v:shape id="_x0000_s1041" style="position:absolute;top:4144;width:8045;height:240" coordorigin=",4144" coordsize="8045,240" path="m,4384r8044,l8044,4144,,4144r,240xe" fillcolor="#f7f4f7" stroked="f">
                <v:path arrowok="t"/>
              </v:shape>
            </v:group>
            <v:group id="_x0000_s1030" style="position:absolute;top:4404;width:8045;height:240" coordorigin=",4404" coordsize="8045,240">
              <v:shape id="_x0000_s1039" style="position:absolute;top:4404;width:8045;height:240" coordorigin=",4404" coordsize="8045,240" path="m,4643r8044,l8044,4404,,4404r,239xe" fillcolor="#f7f4f7" stroked="f">
                <v:path arrowok="t"/>
              </v:shape>
              <v:shape id="_x0000_s1038" type="#_x0000_t202" style="position:absolute;left:19;top:29;width:7167;height:3088" filled="f" stroked="f">
                <v:textbox inset="0,0,0,0">
                  <w:txbxContent>
                    <w:p w14:paraId="7D820F94" w14:textId="77777777" w:rsidR="008950A2" w:rsidRDefault="008950A2">
                      <w:pPr>
                        <w:spacing w:line="178" w:lineRule="exact"/>
                        <w:ind w:firstLine="19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3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23"/>
                          <w:sz w:val="18"/>
                        </w:rPr>
                        <w:t>Functio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n  </w:t>
                      </w:r>
                      <w:r>
                        <w:rPr>
                          <w:rFonts w:ascii="Times New Roman"/>
                          <w:i/>
                          <w:spacing w:val="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8"/>
                          <w:sz w:val="18"/>
                        </w:rPr>
                        <w:t>computing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h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e  </w:t>
                      </w:r>
                      <w:r>
                        <w:rPr>
                          <w:rFonts w:ascii="Times New Roman"/>
                          <w:i/>
                          <w:spacing w:val="2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y  </w:t>
                      </w:r>
                      <w:r>
                        <w:rPr>
                          <w:rFonts w:ascii="Times New Roman"/>
                          <w:i/>
                          <w:spacing w:val="3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b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u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n  </w:t>
                      </w:r>
                      <w:r>
                        <w:rPr>
                          <w:rFonts w:ascii="Times New Roman"/>
                          <w:i/>
                          <w:spacing w:val="2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f  </w:t>
                      </w:r>
                      <w:r>
                        <w:rPr>
                          <w:rFonts w:ascii="Times New Roman"/>
                          <w:i/>
                          <w:spacing w:val="3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a </w:t>
                      </w:r>
                      <w:r>
                        <w:rPr>
                          <w:rFonts w:ascii="Times New Roman"/>
                          <w:i/>
                          <w:spacing w:val="3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0"/>
                          <w:sz w:val="18"/>
                        </w:rPr>
                        <w:t>Markov</w:t>
                      </w:r>
                      <w:proofErr w:type="gramEnd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8"/>
                          <w:sz w:val="18"/>
                        </w:rPr>
                        <w:t>chain</w:t>
                      </w:r>
                    </w:p>
                    <w:p w14:paraId="019C9941" w14:textId="77777777" w:rsidR="008950A2" w:rsidRDefault="008950A2">
                      <w:pPr>
                        <w:spacing w:before="39"/>
                        <w:rPr>
                          <w:rFonts w:ascii="Verdana" w:eastAsia="Verdana" w:hAnsi="Verdana" w:cs="Verdana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b/>
                          <w:spacing w:val="16"/>
                          <w:sz w:val="18"/>
                        </w:rPr>
                        <w:t>template</w:t>
                      </w:r>
                      <w:r>
                        <w:rPr>
                          <w:rFonts w:ascii="Times New Roman"/>
                          <w:b/>
                          <w:spacing w:val="-27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6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b/>
                          <w:spacing w:val="6"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b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b/>
                          <w:sz w:val="18"/>
                        </w:rPr>
                        <w:t>s</w:t>
                      </w:r>
                      <w:proofErr w:type="spellEnd"/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   </w:t>
                      </w:r>
                      <w:r>
                        <w:rPr>
                          <w:rFonts w:ascii="Times New Roman"/>
                          <w:spacing w:val="6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6"/>
                          <w:sz w:val="18"/>
                        </w:rPr>
                        <w:t>&gt;</w:t>
                      </w:r>
                    </w:p>
                    <w:p w14:paraId="6FB00915" w14:textId="77777777" w:rsidR="008950A2" w:rsidRDefault="008950A2">
                      <w:pPr>
                        <w:spacing w:before="9"/>
                        <w:ind w:left="5"/>
                        <w:rPr>
                          <w:rFonts w:ascii="Sitka Small" w:eastAsia="Sitka Small" w:hAnsi="Sitka Small" w:cs="Sitka Small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v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&gt;</w:t>
                      </w:r>
                      <w:r>
                        <w:rPr>
                          <w:rFonts w:ascii="Verdana"/>
                          <w:i/>
                          <w:spacing w:val="5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 xml:space="preserve">t </w:t>
                      </w:r>
                      <w:r>
                        <w:rPr>
                          <w:rFonts w:ascii="Times New Roman"/>
                          <w:spacing w:val="4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d</w:t>
                      </w:r>
                      <w:proofErr w:type="gramEnd"/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b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t </w:t>
                      </w:r>
                      <w:r>
                        <w:rPr>
                          <w:rFonts w:ascii="Times New Roman"/>
                          <w:b/>
                          <w:spacing w:val="3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5"/>
                          <w:sz w:val="18"/>
                        </w:rPr>
                        <w:t>m,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8"/>
                          <w:sz w:val="18"/>
                        </w:rPr>
                        <w:t>matrix</w:t>
                      </w:r>
                      <w:r>
                        <w:rPr>
                          <w:rFonts w:ascii="Times New Roman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&gt;</w:t>
                      </w:r>
                      <w:r>
                        <w:rPr>
                          <w:rFonts w:ascii="Verdana"/>
                          <w:i/>
                          <w:spacing w:val="2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gamma</w:t>
                      </w:r>
                      <w:r>
                        <w:rPr>
                          <w:rFonts w:ascii="Times New Roman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) </w:t>
                      </w:r>
                      <w:r>
                        <w:rPr>
                          <w:rFonts w:ascii="Times New Roman"/>
                          <w:spacing w:val="44"/>
                          <w:sz w:val="18"/>
                        </w:rPr>
                        <w:t xml:space="preserve"> </w:t>
                      </w:r>
                      <w:r>
                        <w:rPr>
                          <w:rFonts w:ascii="Sitka Small"/>
                          <w:i/>
                          <w:sz w:val="18"/>
                        </w:rPr>
                        <w:t>{</w:t>
                      </w:r>
                    </w:p>
                    <w:p w14:paraId="4F596CDB" w14:textId="77777777" w:rsidR="008950A2" w:rsidRDefault="008950A2">
                      <w:pPr>
                        <w:spacing w:before="8"/>
                        <w:rPr>
                          <w:rFonts w:ascii="Times New Roman" w:eastAsia="Times New Roman" w:hAnsi="Times New Roman" w:cs="Times New Roman"/>
                          <w:sz w:val="25"/>
                          <w:szCs w:val="25"/>
                        </w:rPr>
                      </w:pPr>
                    </w:p>
                    <w:p w14:paraId="34B1E719" w14:textId="77777777" w:rsidR="008950A2" w:rsidRDefault="008950A2">
                      <w:pPr>
                        <w:ind w:left="234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3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u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t  </w:t>
                      </w:r>
                      <w:r>
                        <w:rPr>
                          <w:rFonts w:ascii="Times New Roman"/>
                          <w:i/>
                          <w:spacing w:val="2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y  </w:t>
                      </w:r>
                      <w:r>
                        <w:rPr>
                          <w:rFonts w:ascii="Times New Roman"/>
                          <w:i/>
                          <w:spacing w:val="3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b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u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</w:p>
                    <w:p w14:paraId="27FB863F" w14:textId="77777777" w:rsidR="008950A2" w:rsidRDefault="008950A2">
                      <w:pPr>
                        <w:spacing w:before="39" w:line="282" w:lineRule="auto"/>
                        <w:ind w:left="218" w:right="4744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18"/>
                          <w:sz w:val="18"/>
                        </w:rPr>
                        <w:t>matrix</w:t>
                      </w:r>
                      <w:r>
                        <w:rPr>
                          <w:rFonts w:ascii="Times New Roman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&gt;</w:t>
                      </w:r>
                      <w:r>
                        <w:rPr>
                          <w:rFonts w:ascii="Verdana"/>
                          <w:i/>
                          <w:spacing w:val="4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7"/>
                          <w:sz w:val="18"/>
                        </w:rPr>
                        <w:t>(</w:t>
                      </w:r>
                      <w:proofErr w:type="gramStart"/>
                      <w:r>
                        <w:rPr>
                          <w:rFonts w:ascii="Times New Roman"/>
                          <w:spacing w:val="7"/>
                          <w:sz w:val="18"/>
                        </w:rPr>
                        <w:t>m,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9"/>
                          <w:sz w:val="18"/>
                        </w:rPr>
                        <w:t>m</w:t>
                      </w:r>
                      <w:proofErr w:type="gramEnd"/>
                      <w:r>
                        <w:rPr>
                          <w:rFonts w:ascii="Times New Roman"/>
                          <w:spacing w:val="9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  <w:r>
                        <w:rPr>
                          <w:rFonts w:ascii="Times New Roman"/>
                          <w:spacing w:val="25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8"/>
                          <w:sz w:val="18"/>
                        </w:rPr>
                        <w:t>matrix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&gt;</w:t>
                      </w:r>
                      <w:r>
                        <w:rPr>
                          <w:rFonts w:ascii="Verdana"/>
                          <w:i/>
                          <w:spacing w:val="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9"/>
                          <w:sz w:val="18"/>
                        </w:rPr>
                        <w:t>U(m,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9"/>
                          <w:sz w:val="18"/>
                        </w:rPr>
                        <w:t>m)</w:t>
                      </w:r>
                      <w:r>
                        <w:rPr>
                          <w:rFonts w:ascii="Times New Roman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  <w:p w14:paraId="7759E265" w14:textId="77777777" w:rsidR="008950A2" w:rsidRDefault="008950A2">
                      <w:pPr>
                        <w:spacing w:line="296" w:lineRule="auto"/>
                        <w:ind w:left="184" w:right="4098" w:firstLine="33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18"/>
                          <w:sz w:val="18"/>
                        </w:rPr>
                        <w:t>matrix</w:t>
                      </w:r>
                      <w:r>
                        <w:rPr>
                          <w:rFonts w:ascii="Times New Roman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&gt;</w:t>
                      </w:r>
                      <w:r>
                        <w:rPr>
                          <w:rFonts w:ascii="Verdana"/>
                          <w:i/>
                          <w:spacing w:val="3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1"/>
                          <w:sz w:val="18"/>
                        </w:rPr>
                        <w:t>row</w:t>
                      </w:r>
                      <w:r>
                        <w:rPr>
                          <w:rFonts w:ascii="Times New Roman"/>
                          <w:spacing w:val="-2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1</w:t>
                      </w:r>
                      <w:r>
                        <w:rPr>
                          <w:rFonts w:ascii="Times New Roman"/>
                          <w:spacing w:val="-2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11"/>
                          <w:sz w:val="18"/>
                        </w:rPr>
                        <w:t>vec</w:t>
                      </w:r>
                      <w:proofErr w:type="spellEnd"/>
                      <w:r>
                        <w:rPr>
                          <w:rFonts w:ascii="Times New Roman"/>
                          <w:spacing w:val="-5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1</w:t>
                      </w:r>
                      <w:proofErr w:type="gramEnd"/>
                      <w:r>
                        <w:rPr>
                          <w:rFonts w:ascii="Times New Roman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, </w:t>
                      </w:r>
                      <w:r>
                        <w:rPr>
                          <w:rFonts w:ascii="Times New Roman"/>
                          <w:spacing w:val="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9"/>
                          <w:sz w:val="18"/>
                        </w:rPr>
                        <w:t>m)</w:t>
                      </w:r>
                      <w:r>
                        <w:rPr>
                          <w:rFonts w:ascii="Times New Roman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  <w:r>
                        <w:rPr>
                          <w:rFonts w:ascii="Times New Roman"/>
                          <w:spacing w:val="23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U </w:t>
                      </w:r>
                      <w:r>
                        <w:rPr>
                          <w:rFonts w:ascii="Times New Roman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= </w:t>
                      </w:r>
                      <w:r>
                        <w:rPr>
                          <w:rFonts w:ascii="Times New Roman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0"/>
                          <w:sz w:val="18"/>
                        </w:rPr>
                        <w:t>U.</w:t>
                      </w:r>
                      <w:r>
                        <w:rPr>
                          <w:rFonts w:ascii="Times New Roman"/>
                          <w:spacing w:val="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  <w:p w14:paraId="4E4F2FC8" w14:textId="77777777" w:rsidR="008950A2" w:rsidRDefault="008950A2">
                      <w:pPr>
                        <w:spacing w:before="5" w:line="300" w:lineRule="auto"/>
                        <w:ind w:left="212" w:right="4854" w:firstLine="7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 xml:space="preserve">I </w:t>
                      </w:r>
                      <w:r>
                        <w:rPr>
                          <w:rFonts w:ascii="Times New Roman"/>
                          <w:spacing w:val="4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=</w:t>
                      </w:r>
                      <w:proofErr w:type="gramEnd"/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4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r>
                        <w:rPr>
                          <w:rFonts w:ascii="Times New Roman"/>
                          <w:spacing w:val="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.</w:t>
                      </w:r>
                      <w:r>
                        <w:rPr>
                          <w:rFonts w:ascii="Times New Roman"/>
                          <w:spacing w:val="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y</w:t>
                      </w:r>
                      <w:r>
                        <w:rPr>
                          <w:rFonts w:ascii="Times New Roman"/>
                          <w:spacing w:val="28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proofErr w:type="gramEnd"/>
                      <w:r>
                        <w:rPr>
                          <w:rFonts w:ascii="Times New Roman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  <w:r>
                        <w:rPr>
                          <w:rFonts w:ascii="Times New Roman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7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pacing w:val="16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z w:val="18"/>
                        </w:rPr>
                        <w:t>w</w:t>
                      </w:r>
                      <w:r>
                        <w:rPr>
                          <w:rFonts w:ascii="Times New Roman"/>
                          <w:spacing w:val="-2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1</w:t>
                      </w:r>
                      <w:r>
                        <w:rPr>
                          <w:rFonts w:ascii="Times New Roman"/>
                          <w:spacing w:val="-2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16"/>
                          <w:sz w:val="18"/>
                        </w:rPr>
                        <w:t>v</w:t>
                      </w:r>
                      <w:r>
                        <w:rPr>
                          <w:rFonts w:ascii="Times New Roman"/>
                          <w:spacing w:val="17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z w:val="18"/>
                        </w:rPr>
                        <w:t>c</w:t>
                      </w:r>
                      <w:proofErr w:type="spellEnd"/>
                      <w:r>
                        <w:rPr>
                          <w:rFonts w:ascii="Times New Roman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.</w:t>
                      </w:r>
                      <w:r>
                        <w:rPr>
                          <w:rFonts w:ascii="Times New Roman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spacing w:val="14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proofErr w:type="gramEnd"/>
                      <w:r>
                        <w:rPr>
                          <w:rFonts w:ascii="Times New Roman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  <w:p w14:paraId="4EE8E57F" w14:textId="77777777" w:rsidR="008950A2" w:rsidRDefault="008950A2">
                      <w:pPr>
                        <w:tabs>
                          <w:tab w:val="left" w:pos="2156"/>
                        </w:tabs>
                        <w:spacing w:line="225" w:lineRule="exact"/>
                        <w:ind w:left="218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18"/>
                          <w:sz w:val="18"/>
                          <w:szCs w:val="18"/>
                        </w:rPr>
                        <w:t>matrix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i/>
                          <w:spacing w:val="4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4"/>
                          <w:sz w:val="18"/>
                          <w:szCs w:val="18"/>
                        </w:rPr>
                        <w:t>Type</w:t>
                      </w:r>
                      <w:r>
                        <w:rPr>
                          <w:rFonts w:ascii="Verdana" w:eastAsia="Verdana" w:hAnsi="Verdana" w:cs="Verdana"/>
                          <w:i/>
                          <w:spacing w:val="4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Verdana" w:eastAsia="Verdana" w:hAnsi="Verdana" w:cs="Verdana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A  =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ab/>
                        <w:t xml:space="preserve">I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itka Small" w:eastAsia="Sitka Small" w:hAnsi="Sitka Small" w:cs="Sitka Small"/>
                          <w:i/>
                          <w:sz w:val="18"/>
                          <w:szCs w:val="18"/>
                        </w:rPr>
                        <w:t>−</w:t>
                      </w:r>
                      <w:r>
                        <w:rPr>
                          <w:rFonts w:ascii="Sitka Small" w:eastAsia="Sitka Small" w:hAnsi="Sitka Small" w:cs="Sitka Small"/>
                          <w:i/>
                          <w:spacing w:val="4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gamma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8"/>
                          <w:sz w:val="18"/>
                          <w:szCs w:val="18"/>
                        </w:rPr>
                        <w:t>U;</w:t>
                      </w:r>
                    </w:p>
                  </w:txbxContent>
                </v:textbox>
              </v:shape>
              <v:shape id="_x0000_s1037" type="#_x0000_t202" style="position:absolute;left:237;top:3138;width:1287;height:701" filled="f" stroked="f">
                <v:textbox inset="0,0,0,0">
                  <w:txbxContent>
                    <w:p w14:paraId="70E08096" w14:textId="77777777" w:rsidR="008950A2" w:rsidRDefault="008950A2">
                      <w:pPr>
                        <w:spacing w:line="176" w:lineRule="exact"/>
                        <w:rPr>
                          <w:rFonts w:ascii="Verdana" w:eastAsia="Verdana" w:hAnsi="Verdana" w:cs="Verdana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18"/>
                          <w:sz w:val="18"/>
                        </w:rPr>
                        <w:t>matrix</w:t>
                      </w:r>
                      <w:r>
                        <w:rPr>
                          <w:rFonts w:ascii="Times New Roman"/>
                          <w:spacing w:val="-37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&gt;</w:t>
                      </w:r>
                    </w:p>
                    <w:p w14:paraId="6FB1EF14" w14:textId="77777777" w:rsidR="008950A2" w:rsidRDefault="008950A2">
                      <w:pPr>
                        <w:spacing w:before="39"/>
                        <w:rPr>
                          <w:rFonts w:ascii="Verdana" w:eastAsia="Verdana" w:hAnsi="Verdana" w:cs="Verdana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18"/>
                          <w:sz w:val="18"/>
                        </w:rPr>
                        <w:t>matrix</w:t>
                      </w:r>
                      <w:r>
                        <w:rPr>
                          <w:rFonts w:ascii="Times New Roman"/>
                          <w:spacing w:val="-37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&gt;</w:t>
                      </w:r>
                    </w:p>
                    <w:p w14:paraId="182DC462" w14:textId="77777777" w:rsidR="008950A2" w:rsidRDefault="008950A2">
                      <w:pPr>
                        <w:spacing w:before="39"/>
                        <w:ind w:left="2"/>
                        <w:rPr>
                          <w:rFonts w:ascii="Verdana" w:eastAsia="Verdana" w:hAnsi="Verdana" w:cs="Verdana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v</w:t>
                      </w:r>
                      <w:r>
                        <w:rPr>
                          <w:rFonts w:ascii="Times New Roman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&gt;</w:t>
                      </w:r>
                    </w:p>
                  </w:txbxContent>
                </v:textbox>
              </v:shape>
              <v:shape id="_x0000_s1036" type="#_x0000_t202" style="position:absolute;left:1628;top:3138;width:1992;height:439" filled="f" stroked="f">
                <v:textbox inset="0,0,0,0">
                  <w:txbxContent>
                    <w:p w14:paraId="0A068186" w14:textId="77777777" w:rsidR="008950A2" w:rsidRDefault="008950A2">
                      <w:pPr>
                        <w:spacing w:line="176" w:lineRule="exact"/>
                        <w:ind w:left="12" w:hanging="13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/>
                          <w:spacing w:val="10"/>
                          <w:sz w:val="18"/>
                        </w:rPr>
                        <w:t>Ainv</w:t>
                      </w:r>
                      <w:proofErr w:type="spellEnd"/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3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=</w:t>
                      </w:r>
                      <w:proofErr w:type="gramEnd"/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0"/>
                          <w:sz w:val="18"/>
                        </w:rPr>
                        <w:t>A.</w:t>
                      </w:r>
                      <w:r>
                        <w:rPr>
                          <w:rFonts w:ascii="Times New Roman"/>
                          <w:spacing w:val="13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v</w:t>
                      </w:r>
                      <w:r>
                        <w:rPr>
                          <w:rFonts w:ascii="Times New Roman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  <w:p w14:paraId="36A39BB7" w14:textId="77777777" w:rsidR="008950A2" w:rsidRDefault="008950A2">
                      <w:pPr>
                        <w:spacing w:before="52"/>
                        <w:ind w:left="1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m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 xml:space="preserve">t </w:t>
                      </w:r>
                      <w:r>
                        <w:rPr>
                          <w:rFonts w:ascii="Times New Roman"/>
                          <w:spacing w:val="4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=</w:t>
                      </w:r>
                      <w:proofErr w:type="gramEnd"/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3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7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pacing w:val="16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z w:val="18"/>
                        </w:rPr>
                        <w:t>w</w:t>
                      </w:r>
                      <w:r>
                        <w:rPr>
                          <w:rFonts w:ascii="Times New Roman"/>
                          <w:spacing w:val="-2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1</w:t>
                      </w:r>
                      <w:r>
                        <w:rPr>
                          <w:rFonts w:ascii="Times New Roman"/>
                          <w:spacing w:val="-2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16"/>
                          <w:sz w:val="18"/>
                        </w:rPr>
                        <w:t>v</w:t>
                      </w:r>
                      <w:r>
                        <w:rPr>
                          <w:rFonts w:ascii="Times New Roman"/>
                          <w:spacing w:val="17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z w:val="18"/>
                        </w:rPr>
                        <w:t>c</w:t>
                      </w:r>
                      <w:proofErr w:type="spellEnd"/>
                    </w:p>
                  </w:txbxContent>
                </v:textbox>
              </v:shape>
              <v:shape id="_x0000_s1035" type="#_x0000_t202" style="position:absolute;left:3667;top:3437;width:90;height:180" filled="f" stroked="f">
                <v:textbox inset="0,0,0,0">
                  <w:txbxContent>
                    <w:p w14:paraId="476FA30E" w14:textId="77777777" w:rsidR="008950A2" w:rsidRDefault="008950A2">
                      <w:pPr>
                        <w:spacing w:line="176" w:lineRule="exact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*</w:t>
                      </w:r>
                    </w:p>
                  </w:txbxContent>
                </v:textbox>
              </v:shape>
              <v:shape id="_x0000_s1034" type="#_x0000_t202" style="position:absolute;left:3888;top:3397;width:495;height:180" filled="f" stroked="f">
                <v:textbox inset="0,0,0,0">
                  <w:txbxContent>
                    <w:p w14:paraId="49373BDC" w14:textId="77777777" w:rsidR="008950A2" w:rsidRDefault="008950A2">
                      <w:pPr>
                        <w:spacing w:line="176" w:lineRule="exact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/>
                          <w:spacing w:val="10"/>
                          <w:sz w:val="18"/>
                        </w:rPr>
                        <w:t>Ainv</w:t>
                      </w:r>
                      <w:proofErr w:type="spellEnd"/>
                      <w:r>
                        <w:rPr>
                          <w:rFonts w:ascii="Times New Roman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  <w:proofErr w:type="gramEnd"/>
                    </w:p>
                  </w:txbxContent>
                </v:textbox>
              </v:shape>
              <v:shape id="_x0000_s1033" type="#_x0000_t202" style="position:absolute;left:1646;top:3656;width:2517;height:180" filled="f" stroked="f">
                <v:textbox inset="0,0,0,0">
                  <w:txbxContent>
                    <w:p w14:paraId="119015B2" w14:textId="77777777" w:rsidR="008950A2" w:rsidRDefault="008950A2">
                      <w:pPr>
                        <w:spacing w:line="176" w:lineRule="exact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a  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=   d</w:t>
                      </w:r>
                      <w:r>
                        <w:rPr>
                          <w:rFonts w:ascii="Times New Roman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m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.</w:t>
                      </w:r>
                      <w:proofErr w:type="gramEnd"/>
                      <w:r>
                        <w:rPr>
                          <w:rFonts w:ascii="Times New Roman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1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pacing w:val="10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z w:val="18"/>
                        </w:rPr>
                        <w:t>w</w:t>
                      </w:r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0</w:t>
                      </w:r>
                      <w:proofErr w:type="gramEnd"/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</w:txbxContent>
                </v:textbox>
              </v:shape>
              <v:shape id="_x0000_s1032" type="#_x0000_t202" style="position:absolute;left:236;top:4174;width:1349;height:185" filled="f" stroked="f">
                <v:textbox inset="0,0,0,0">
                  <w:txbxContent>
                    <w:p w14:paraId="237E480E" w14:textId="77777777" w:rsidR="008950A2" w:rsidRDefault="008950A2">
                      <w:pPr>
                        <w:spacing w:line="176" w:lineRule="exact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b/>
                          <w:spacing w:val="17"/>
                          <w:sz w:val="18"/>
                        </w:rPr>
                        <w:t>return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b/>
                          <w:spacing w:val="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spacing w:val="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  <w:proofErr w:type="gramEnd"/>
                    </w:p>
                  </w:txbxContent>
                </v:textbox>
              </v:shape>
              <v:shape id="_x0000_s1031" type="#_x0000_t202" style="position:absolute;left:8;top:4491;width:92;height:180" filled="f" stroked="f">
                <v:textbox inset="0,0,0,0">
                  <w:txbxContent>
                    <w:p w14:paraId="78013177" w14:textId="77777777" w:rsidR="008950A2" w:rsidRDefault="008950A2">
                      <w:pPr>
                        <w:spacing w:line="135" w:lineRule="exact"/>
                        <w:rPr>
                          <w:rFonts w:ascii="Sitka Small" w:eastAsia="Sitka Small" w:hAnsi="Sitka Small" w:cs="Sitka Small"/>
                          <w:sz w:val="18"/>
                          <w:szCs w:val="18"/>
                        </w:rPr>
                      </w:pPr>
                      <w:r>
                        <w:rPr>
                          <w:rFonts w:ascii="Sitka Small"/>
                          <w:i/>
                          <w:sz w:val="18"/>
                        </w:rPr>
                        <w:t>}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244A59F6" w14:textId="77777777" w:rsidR="00632595" w:rsidRDefault="00632595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5369F92C" w14:textId="77777777" w:rsidR="00632595" w:rsidRDefault="008950A2">
      <w:pPr>
        <w:pStyle w:val="BodyText"/>
        <w:numPr>
          <w:ilvl w:val="0"/>
          <w:numId w:val="9"/>
        </w:numPr>
        <w:tabs>
          <w:tab w:val="left" w:pos="578"/>
        </w:tabs>
        <w:ind w:hanging="332"/>
        <w:jc w:val="left"/>
      </w:pPr>
      <w:r>
        <w:t>Functions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C++</w:t>
      </w:r>
      <w:r>
        <w:rPr>
          <w:spacing w:val="-7"/>
        </w:rPr>
        <w:t xml:space="preserve"> </w:t>
      </w:r>
      <w:r>
        <w:t>Poisson</w:t>
      </w:r>
      <w:r>
        <w:rPr>
          <w:spacing w:val="-6"/>
        </w:rPr>
        <w:t xml:space="preserve"> </w:t>
      </w:r>
      <w:r>
        <w:t>HMM</w:t>
      </w:r>
      <w:r>
        <w:rPr>
          <w:spacing w:val="-6"/>
        </w:rPr>
        <w:t xml:space="preserve"> </w:t>
      </w:r>
      <w:r>
        <w:t>code</w:t>
      </w:r>
    </w:p>
    <w:p w14:paraId="2388FFC7" w14:textId="77777777" w:rsidR="00632595" w:rsidRDefault="008950A2">
      <w:pPr>
        <w:pStyle w:val="BodyText"/>
        <w:numPr>
          <w:ilvl w:val="0"/>
          <w:numId w:val="9"/>
        </w:numPr>
        <w:tabs>
          <w:tab w:val="left" w:pos="578"/>
        </w:tabs>
        <w:spacing w:before="168"/>
        <w:ind w:hanging="388"/>
        <w:jc w:val="left"/>
      </w:pPr>
      <w:r>
        <w:t>Linear</w:t>
      </w:r>
      <w:r>
        <w:rPr>
          <w:spacing w:val="-11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rPr>
          <w:spacing w:val="-2"/>
        </w:rPr>
        <w:t>negative</w:t>
      </w:r>
      <w:r>
        <w:rPr>
          <w:spacing w:val="-10"/>
        </w:rPr>
        <w:t xml:space="preserve"> </w:t>
      </w:r>
      <w:r>
        <w:rPr>
          <w:spacing w:val="-1"/>
        </w:rPr>
        <w:t>log-likelihood</w:t>
      </w:r>
      <w:r>
        <w:rPr>
          <w:spacing w:val="-11"/>
        </w:rPr>
        <w:t xml:space="preserve"> </w:t>
      </w:r>
      <w:r>
        <w:t>calculation</w:t>
      </w:r>
    </w:p>
    <w:p w14:paraId="59C93342" w14:textId="77777777" w:rsidR="00632595" w:rsidRDefault="008950A2">
      <w:pPr>
        <w:pStyle w:val="BodyText"/>
        <w:numPr>
          <w:ilvl w:val="0"/>
          <w:numId w:val="9"/>
        </w:numPr>
        <w:tabs>
          <w:tab w:val="left" w:pos="578"/>
        </w:tabs>
        <w:spacing w:before="168"/>
        <w:ind w:hanging="443"/>
        <w:jc w:val="left"/>
      </w:pPr>
      <w:r>
        <w:t>Functions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C++</w:t>
      </w:r>
      <w:r>
        <w:rPr>
          <w:spacing w:val="-7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code</w:t>
      </w:r>
    </w:p>
    <w:p w14:paraId="16C04D23" w14:textId="77777777" w:rsidR="00632595" w:rsidRDefault="00632595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6A5BE93D" w14:textId="77777777" w:rsidR="00632595" w:rsidRDefault="008950A2">
      <w:pPr>
        <w:pStyle w:val="BodyText"/>
        <w:numPr>
          <w:ilvl w:val="0"/>
          <w:numId w:val="8"/>
        </w:numPr>
        <w:tabs>
          <w:tab w:val="left" w:pos="578"/>
        </w:tabs>
        <w:spacing w:line="249" w:lineRule="auto"/>
        <w:ind w:right="176"/>
        <w:jc w:val="left"/>
      </w:pPr>
      <w:r>
        <w:t>simple</w:t>
      </w:r>
      <w:r>
        <w:rPr>
          <w:spacing w:val="1"/>
        </w:rPr>
        <w:t xml:space="preserve"> </w:t>
      </w:r>
      <w:r>
        <w:t>C acceleration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Zucchini</w:t>
      </w:r>
      <w:r>
        <w:rPr>
          <w:spacing w:val="1"/>
        </w:rPr>
        <w:t xml:space="preserve"> </w:t>
      </w:r>
      <w:r>
        <w:t>scripts</w:t>
      </w:r>
      <w:r>
        <w:rPr>
          <w:spacing w:val="1"/>
        </w:rPr>
        <w:t xml:space="preserve"> </w:t>
      </w:r>
      <w:r>
        <w:t>p.</w:t>
      </w:r>
      <w:r>
        <w:rPr>
          <w:spacing w:val="23"/>
        </w:rPr>
        <w:t xml:space="preserve"> </w:t>
      </w:r>
      <w:r>
        <w:t>333,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1.7,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1.8 with</w:t>
      </w:r>
      <w:r>
        <w:rPr>
          <w:spacing w:val="2"/>
        </w:rPr>
        <w:t xml:space="preserve"> </w:t>
      </w:r>
      <w:r>
        <w:t>conditional</w:t>
      </w:r>
      <w:r>
        <w:rPr>
          <w:spacing w:val="1"/>
        </w:rPr>
        <w:t xml:space="preserve"> </w:t>
      </w:r>
      <w:r>
        <w:t>probabilities</w:t>
      </w:r>
      <w:r>
        <w:rPr>
          <w:spacing w:val="1"/>
        </w:rPr>
        <w:t xml:space="preserve"> </w:t>
      </w:r>
      <w:r>
        <w:t>outside</w:t>
      </w:r>
      <w:r>
        <w:rPr>
          <w:w w:val="9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forward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rPr>
          <w:spacing w:val="-1"/>
        </w:rPr>
        <w:t>backward</w:t>
      </w:r>
      <w:r>
        <w:rPr>
          <w:spacing w:val="-6"/>
        </w:rPr>
        <w:t xml:space="preserve"> </w:t>
      </w:r>
      <w:r>
        <w:t>loop</w:t>
      </w:r>
    </w:p>
    <w:p w14:paraId="630FCBD5" w14:textId="77777777" w:rsidR="00632595" w:rsidRDefault="008950A2">
      <w:pPr>
        <w:pStyle w:val="BodyText"/>
        <w:numPr>
          <w:ilvl w:val="0"/>
          <w:numId w:val="8"/>
        </w:numPr>
        <w:tabs>
          <w:tab w:val="left" w:pos="578"/>
        </w:tabs>
        <w:spacing w:before="159"/>
        <w:ind w:hanging="343"/>
        <w:jc w:val="left"/>
      </w:pPr>
      <w:r>
        <w:t>Use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Zucchini</w:t>
      </w:r>
    </w:p>
    <w:p w14:paraId="700BA230" w14:textId="77777777" w:rsidR="00632595" w:rsidRDefault="008950A2">
      <w:pPr>
        <w:pStyle w:val="BodyText"/>
        <w:numPr>
          <w:ilvl w:val="0"/>
          <w:numId w:val="8"/>
        </w:numPr>
        <w:tabs>
          <w:tab w:val="left" w:pos="578"/>
        </w:tabs>
        <w:spacing w:before="168"/>
        <w:ind w:hanging="399"/>
        <w:jc w:val="left"/>
      </w:pPr>
      <w:r>
        <w:t>the</w:t>
      </w:r>
      <w:r>
        <w:rPr>
          <w:spacing w:val="-9"/>
        </w:rPr>
        <w:t xml:space="preserve"> </w:t>
      </w:r>
      <w:r>
        <w:t>.</w:t>
      </w:r>
      <w:proofErr w:type="spellStart"/>
      <w:r>
        <w:t>cpp</w:t>
      </w:r>
      <w:proofErr w:type="spellEnd"/>
      <w:r>
        <w:rPr>
          <w:spacing w:val="-9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transformation</w:t>
      </w:r>
      <w:r>
        <w:rPr>
          <w:spacing w:val="-9"/>
        </w:rPr>
        <w:t xml:space="preserve"> </w:t>
      </w:r>
      <w:r>
        <w:t>code</w:t>
      </w:r>
    </w:p>
    <w:p w14:paraId="0959F64A" w14:textId="77777777" w:rsidR="00632595" w:rsidRDefault="008950A2">
      <w:pPr>
        <w:pStyle w:val="BodyText"/>
        <w:numPr>
          <w:ilvl w:val="0"/>
          <w:numId w:val="8"/>
        </w:numPr>
        <w:tabs>
          <w:tab w:val="left" w:pos="578"/>
        </w:tabs>
        <w:spacing w:before="168"/>
        <w:ind w:hanging="383"/>
        <w:jc w:val="left"/>
      </w:pPr>
      <w:r>
        <w:t>the</w:t>
      </w:r>
      <w:r>
        <w:rPr>
          <w:spacing w:val="-9"/>
        </w:rPr>
        <w:t xml:space="preserve"> </w:t>
      </w:r>
      <w:r>
        <w:t>.</w:t>
      </w:r>
      <w:proofErr w:type="spellStart"/>
      <w:r>
        <w:t>cpp</w:t>
      </w:r>
      <w:proofErr w:type="spellEnd"/>
      <w:r>
        <w:rPr>
          <w:spacing w:val="-9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spacing w:val="-1"/>
        </w:rPr>
        <w:t>likelihood</w:t>
      </w:r>
    </w:p>
    <w:p w14:paraId="5B4A2942" w14:textId="77777777" w:rsidR="00632595" w:rsidRDefault="008950A2">
      <w:pPr>
        <w:pStyle w:val="BodyText"/>
        <w:numPr>
          <w:ilvl w:val="0"/>
          <w:numId w:val="8"/>
        </w:numPr>
        <w:tabs>
          <w:tab w:val="left" w:pos="578"/>
        </w:tabs>
        <w:spacing w:before="168"/>
        <w:ind w:hanging="332"/>
        <w:jc w:val="left"/>
      </w:pPr>
      <w:proofErr w:type="gramStart"/>
      <w:r>
        <w:t>an</w:t>
      </w:r>
      <w:r>
        <w:rPr>
          <w:spacing w:val="-8"/>
        </w:rPr>
        <w:t xml:space="preserve"> </w:t>
      </w:r>
      <w:r>
        <w:t>.R</w:t>
      </w:r>
      <w:proofErr w:type="gramEnd"/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rPr>
          <w:spacing w:val="-1"/>
        </w:rPr>
        <w:t>showcasing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</w:t>
      </w:r>
    </w:p>
    <w:p w14:paraId="471DA18B" w14:textId="77777777" w:rsidR="00632595" w:rsidRDefault="00632595">
      <w:pPr>
        <w:sectPr w:rsidR="00632595">
          <w:pgSz w:w="12240" w:h="15840"/>
          <w:pgMar w:top="1500" w:right="1720" w:bottom="1160" w:left="1720" w:header="0" w:footer="961" w:gutter="0"/>
          <w:cols w:space="720"/>
        </w:sectPr>
      </w:pPr>
    </w:p>
    <w:p w14:paraId="56CB1FCC" w14:textId="77777777" w:rsidR="00632595" w:rsidRDefault="00632595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14:paraId="498FA7D4" w14:textId="77777777" w:rsidR="00632595" w:rsidRDefault="008950A2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38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14:paraId="27265E3D" w14:textId="77777777" w:rsidR="00632595" w:rsidRDefault="00632595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14:paraId="05FA050F" w14:textId="77777777" w:rsidR="00632595" w:rsidRDefault="008950A2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66145EF">
          <v:group id="_x0000_s1026" style="width:422.55pt;height:.4pt;mso-position-horizontal-relative:char;mso-position-vertical-relative:line" coordsize="8451,8">
            <v:group id="_x0000_s1027" style="position:absolute;left:4;top:4;width:8443;height:2" coordorigin="4,4" coordsize="8443,2">
              <v:shape id="_x0000_s1028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14:paraId="63A0BB15" w14:textId="77777777" w:rsidR="00632595" w:rsidRDefault="00632595">
      <w:pPr>
        <w:spacing w:before="8"/>
        <w:rPr>
          <w:rFonts w:ascii="Times New Roman" w:eastAsia="Times New Roman" w:hAnsi="Times New Roman" w:cs="Times New Roman"/>
          <w:sz w:val="13"/>
          <w:szCs w:val="13"/>
        </w:rPr>
      </w:pPr>
    </w:p>
    <w:p w14:paraId="2835FC08" w14:textId="77777777" w:rsidR="00632595" w:rsidRDefault="008950A2">
      <w:pPr>
        <w:pStyle w:val="Heading1"/>
        <w:spacing w:before="52"/>
        <w:ind w:left="946" w:firstLine="0"/>
        <w:rPr>
          <w:b w:val="0"/>
          <w:bCs w:val="0"/>
        </w:rPr>
      </w:pPr>
      <w:bookmarkStart w:id="142" w:name="References"/>
      <w:bookmarkEnd w:id="142"/>
      <w:r>
        <w:rPr>
          <w:spacing w:val="-1"/>
        </w:rPr>
        <w:t>References</w:t>
      </w:r>
    </w:p>
    <w:p w14:paraId="3A128BDC" w14:textId="77777777" w:rsidR="00632595" w:rsidRDefault="008950A2">
      <w:pPr>
        <w:spacing w:before="134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bookmarkStart w:id="143" w:name="_bookmark21"/>
      <w:bookmarkEnd w:id="143"/>
      <w:r>
        <w:rPr>
          <w:rFonts w:ascii="Times New Roman" w:eastAsia="Times New Roman" w:hAnsi="Times New Roman" w:cs="Times New Roman"/>
          <w:sz w:val="18"/>
          <w:szCs w:val="18"/>
        </w:rPr>
        <w:t>Leonard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E.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Baum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Ted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Petrie.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Statistical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Inference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Probabilistic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Functions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Finite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State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Markov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Chains.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i/>
          <w:spacing w:val="39"/>
          <w:w w:val="99"/>
          <w:sz w:val="18"/>
          <w:szCs w:val="18"/>
        </w:rPr>
        <w:t xml:space="preserve"> </w:t>
      </w:r>
      <w:bookmarkStart w:id="144" w:name="_bookmark22"/>
      <w:bookmarkEnd w:id="144"/>
      <w:r>
        <w:rPr>
          <w:rFonts w:ascii="Times New Roman" w:eastAsia="Times New Roman" w:hAnsi="Times New Roman" w:cs="Times New Roman"/>
          <w:i/>
          <w:sz w:val="18"/>
          <w:szCs w:val="18"/>
        </w:rPr>
        <w:t>Annals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Mathematical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Statistics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37(6):1554–1563,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1966.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ISSN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00034851.</w:t>
      </w:r>
    </w:p>
    <w:p w14:paraId="748C3F4D" w14:textId="77777777" w:rsidR="00632595" w:rsidRDefault="008950A2">
      <w:pPr>
        <w:spacing w:before="40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Ol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vier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Capp</w:t>
      </w:r>
      <w:r>
        <w:rPr>
          <w:rFonts w:ascii="Times New Roman" w:eastAsia="Times New Roman" w:hAnsi="Times New Roman" w:cs="Times New Roman"/>
          <w:spacing w:val="-71"/>
          <w:sz w:val="18"/>
          <w:szCs w:val="18"/>
        </w:rPr>
        <w:t>e</w:t>
      </w:r>
      <w:proofErr w:type="spellEnd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>´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Eric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Moulines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obias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Ryden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Infe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ence</w:t>
      </w:r>
      <w:r>
        <w:rPr>
          <w:rFonts w:ascii="Times New Roman" w:eastAsia="Times New Roman" w:hAnsi="Times New Roman" w:cs="Times New Roman"/>
          <w:i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i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Hidden</w:t>
      </w:r>
      <w:r>
        <w:rPr>
          <w:rFonts w:ascii="Times New Roman" w:eastAsia="Times New Roman" w:hAnsi="Times New Roman" w:cs="Times New Roman"/>
          <w:i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Mar</w:t>
      </w:r>
      <w:r>
        <w:rPr>
          <w:rFonts w:ascii="Times New Roman" w:eastAsia="Times New Roman" w:hAnsi="Times New Roman" w:cs="Times New Roman"/>
          <w:i/>
          <w:spacing w:val="-2"/>
          <w:sz w:val="18"/>
          <w:szCs w:val="18"/>
        </w:rPr>
        <w:t>ko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i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Model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Springer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Science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&amp;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Business</w:t>
      </w:r>
      <w:r>
        <w:rPr>
          <w:rFonts w:ascii="Times New Roman" w:eastAsia="Times New Roman" w:hAnsi="Times New Roman" w:cs="Times New Roman"/>
          <w:w w:val="99"/>
          <w:sz w:val="18"/>
          <w:szCs w:val="18"/>
        </w:rPr>
        <w:t xml:space="preserve"> </w:t>
      </w:r>
      <w:bookmarkStart w:id="145" w:name="_bookmark23"/>
      <w:bookmarkEnd w:id="145"/>
      <w:r>
        <w:rPr>
          <w:rFonts w:ascii="Times New Roman" w:eastAsia="Times New Roman" w:hAnsi="Times New Roman" w:cs="Times New Roman"/>
          <w:sz w:val="18"/>
          <w:szCs w:val="18"/>
        </w:rPr>
        <w:t>Media,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April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2006.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ISBN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978-0-387-28982-3.</w:t>
      </w:r>
    </w:p>
    <w:p w14:paraId="436558A5" w14:textId="77777777" w:rsidR="00632595" w:rsidRDefault="008950A2">
      <w:pPr>
        <w:spacing w:before="40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1"/>
          <w:sz w:val="18"/>
        </w:rPr>
        <w:t>Bradley</w:t>
      </w:r>
      <w:r>
        <w:rPr>
          <w:rFonts w:ascii="Times New Roman"/>
          <w:spacing w:val="-5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Efron</w:t>
      </w:r>
      <w:proofErr w:type="spellEnd"/>
      <w:r>
        <w:rPr>
          <w:rFonts w:ascii="Times New Roman"/>
          <w:spacing w:val="-4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Robert</w:t>
      </w:r>
      <w:r>
        <w:rPr>
          <w:rFonts w:ascii="Times New Roman"/>
          <w:spacing w:val="-4"/>
          <w:sz w:val="18"/>
        </w:rPr>
        <w:t xml:space="preserve"> </w:t>
      </w:r>
      <w:r>
        <w:rPr>
          <w:rFonts w:ascii="Times New Roman"/>
          <w:sz w:val="18"/>
        </w:rPr>
        <w:t>J</w:t>
      </w:r>
      <w:r>
        <w:rPr>
          <w:rFonts w:ascii="Times New Roman"/>
          <w:spacing w:val="-5"/>
          <w:sz w:val="18"/>
        </w:rPr>
        <w:t xml:space="preserve"> </w:t>
      </w:r>
      <w:proofErr w:type="spellStart"/>
      <w:r>
        <w:rPr>
          <w:rFonts w:ascii="Times New Roman"/>
          <w:spacing w:val="-1"/>
          <w:sz w:val="18"/>
        </w:rPr>
        <w:t>Tibshirani</w:t>
      </w:r>
      <w:proofErr w:type="spellEnd"/>
      <w:r>
        <w:rPr>
          <w:rFonts w:ascii="Times New Roman"/>
          <w:spacing w:val="-1"/>
          <w:sz w:val="18"/>
        </w:rPr>
        <w:t>.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i/>
          <w:sz w:val="18"/>
        </w:rPr>
        <w:t>An</w:t>
      </w:r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Introduction</w:t>
      </w:r>
      <w:r>
        <w:rPr>
          <w:rFonts w:ascii="Times New Roman"/>
          <w:i/>
          <w:spacing w:val="-4"/>
          <w:sz w:val="18"/>
        </w:rPr>
        <w:t xml:space="preserve"> </w:t>
      </w:r>
      <w:r>
        <w:rPr>
          <w:rFonts w:ascii="Times New Roman"/>
          <w:i/>
          <w:sz w:val="18"/>
        </w:rPr>
        <w:t>to</w:t>
      </w:r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the</w:t>
      </w:r>
      <w:r>
        <w:rPr>
          <w:rFonts w:ascii="Times New Roman"/>
          <w:i/>
          <w:spacing w:val="-4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Bootstrap</w:t>
      </w:r>
      <w:r>
        <w:rPr>
          <w:rFonts w:ascii="Times New Roman"/>
          <w:spacing w:val="-1"/>
          <w:sz w:val="18"/>
        </w:rPr>
        <w:t>.</w:t>
      </w:r>
      <w:r>
        <w:rPr>
          <w:rFonts w:ascii="Times New Roman"/>
          <w:spacing w:val="13"/>
          <w:sz w:val="18"/>
        </w:rPr>
        <w:t xml:space="preserve"> </w:t>
      </w:r>
      <w:r>
        <w:rPr>
          <w:rFonts w:ascii="Times New Roman"/>
          <w:sz w:val="18"/>
        </w:rPr>
        <w:t>Chapman</w:t>
      </w:r>
      <w:r>
        <w:rPr>
          <w:rFonts w:ascii="Times New Roman"/>
          <w:spacing w:val="-4"/>
          <w:sz w:val="18"/>
        </w:rPr>
        <w:t xml:space="preserve"> </w:t>
      </w:r>
      <w:r>
        <w:rPr>
          <w:rFonts w:ascii="Times New Roman"/>
          <w:sz w:val="18"/>
        </w:rPr>
        <w:t>&amp;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Hall,</w:t>
      </w:r>
      <w:r>
        <w:rPr>
          <w:rFonts w:ascii="Times New Roman"/>
          <w:spacing w:val="-4"/>
          <w:sz w:val="18"/>
        </w:rPr>
        <w:t xml:space="preserve"> </w:t>
      </w:r>
      <w:r>
        <w:rPr>
          <w:rFonts w:ascii="Times New Roman"/>
          <w:spacing w:val="-2"/>
          <w:sz w:val="18"/>
        </w:rPr>
        <w:t>New</w:t>
      </w:r>
      <w:r>
        <w:rPr>
          <w:rFonts w:ascii="Times New Roman"/>
          <w:spacing w:val="-5"/>
          <w:sz w:val="18"/>
        </w:rPr>
        <w:t xml:space="preserve"> York,</w:t>
      </w:r>
      <w:r>
        <w:rPr>
          <w:rFonts w:ascii="Times New Roman"/>
          <w:spacing w:val="-4"/>
          <w:sz w:val="18"/>
        </w:rPr>
        <w:t xml:space="preserve"> </w:t>
      </w:r>
      <w:r>
        <w:rPr>
          <w:rFonts w:ascii="Times New Roman"/>
          <w:spacing w:val="-6"/>
          <w:sz w:val="18"/>
        </w:rPr>
        <w:t>N.Y.;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London,</w:t>
      </w:r>
      <w:r>
        <w:rPr>
          <w:rFonts w:ascii="Times New Roman"/>
          <w:spacing w:val="41"/>
          <w:w w:val="99"/>
          <w:sz w:val="18"/>
        </w:rPr>
        <w:t xml:space="preserve"> </w:t>
      </w:r>
      <w:bookmarkStart w:id="146" w:name="_bookmark24"/>
      <w:bookmarkEnd w:id="146"/>
      <w:r>
        <w:rPr>
          <w:rFonts w:ascii="Times New Roman"/>
          <w:sz w:val="18"/>
        </w:rPr>
        <w:t>1993.</w:t>
      </w:r>
      <w:r>
        <w:rPr>
          <w:rFonts w:ascii="Times New Roman"/>
          <w:spacing w:val="5"/>
          <w:sz w:val="18"/>
        </w:rPr>
        <w:t xml:space="preserve"> </w:t>
      </w:r>
      <w:r>
        <w:rPr>
          <w:rFonts w:ascii="Times New Roman"/>
          <w:sz w:val="18"/>
        </w:rPr>
        <w:t>ISBN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z w:val="18"/>
        </w:rPr>
        <w:t>978-0-412-04231-7.</w:t>
      </w:r>
    </w:p>
    <w:p w14:paraId="22068C88" w14:textId="77777777" w:rsidR="00632595" w:rsidRDefault="008950A2">
      <w:pPr>
        <w:spacing w:before="40" w:line="288" w:lineRule="auto"/>
        <w:ind w:left="178" w:right="176" w:hanging="89"/>
        <w:jc w:val="center"/>
        <w:rPr>
          <w:rFonts w:ascii="Times New Roman" w:eastAsia="Times New Roman" w:hAnsi="Times New Roman" w:cs="Times New Roman"/>
          <w:sz w:val="18"/>
          <w:szCs w:val="18"/>
        </w:rPr>
      </w:pPr>
      <w:bookmarkStart w:id="147" w:name="_bookmark25"/>
      <w:bookmarkEnd w:id="147"/>
      <w:r>
        <w:rPr>
          <w:rFonts w:ascii="Times New Roman"/>
          <w:spacing w:val="-2"/>
          <w:sz w:val="18"/>
        </w:rPr>
        <w:t>William</w:t>
      </w:r>
      <w:r>
        <w:rPr>
          <w:rFonts w:ascii="Times New Roman"/>
          <w:spacing w:val="-7"/>
          <w:sz w:val="18"/>
        </w:rPr>
        <w:t xml:space="preserve"> </w:t>
      </w:r>
      <w:r>
        <w:rPr>
          <w:rFonts w:ascii="Times New Roman"/>
          <w:spacing w:val="-2"/>
          <w:sz w:val="18"/>
        </w:rPr>
        <w:t>Feller.</w:t>
      </w:r>
      <w:r>
        <w:rPr>
          <w:rFonts w:ascii="Times New Roman"/>
          <w:spacing w:val="11"/>
          <w:sz w:val="18"/>
        </w:rPr>
        <w:t xml:space="preserve"> </w:t>
      </w:r>
      <w:r>
        <w:rPr>
          <w:rFonts w:ascii="Times New Roman"/>
          <w:i/>
          <w:sz w:val="18"/>
        </w:rPr>
        <w:t>An</w:t>
      </w:r>
      <w:r>
        <w:rPr>
          <w:rFonts w:ascii="Times New Roman"/>
          <w:i/>
          <w:spacing w:val="-6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Introduction</w:t>
      </w:r>
      <w:r>
        <w:rPr>
          <w:rFonts w:ascii="Times New Roman"/>
          <w:i/>
          <w:spacing w:val="-7"/>
          <w:sz w:val="18"/>
        </w:rPr>
        <w:t xml:space="preserve"> </w:t>
      </w:r>
      <w:r>
        <w:rPr>
          <w:rFonts w:ascii="Times New Roman"/>
          <w:i/>
          <w:sz w:val="18"/>
        </w:rPr>
        <w:t>to</w:t>
      </w:r>
      <w:r>
        <w:rPr>
          <w:rFonts w:ascii="Times New Roman"/>
          <w:i/>
          <w:spacing w:val="-6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Probability</w:t>
      </w:r>
      <w:r>
        <w:rPr>
          <w:rFonts w:ascii="Times New Roman"/>
          <w:i/>
          <w:spacing w:val="-6"/>
          <w:sz w:val="18"/>
        </w:rPr>
        <w:t xml:space="preserve"> </w:t>
      </w:r>
      <w:r>
        <w:rPr>
          <w:rFonts w:ascii="Times New Roman"/>
          <w:i/>
          <w:sz w:val="18"/>
        </w:rPr>
        <w:t>Theory</w:t>
      </w:r>
      <w:r>
        <w:rPr>
          <w:rFonts w:ascii="Times New Roman"/>
          <w:i/>
          <w:spacing w:val="-7"/>
          <w:sz w:val="18"/>
        </w:rPr>
        <w:t xml:space="preserve"> </w:t>
      </w:r>
      <w:r>
        <w:rPr>
          <w:rFonts w:ascii="Times New Roman"/>
          <w:i/>
          <w:sz w:val="18"/>
        </w:rPr>
        <w:t>and</w:t>
      </w:r>
      <w:r>
        <w:rPr>
          <w:rFonts w:ascii="Times New Roman"/>
          <w:i/>
          <w:spacing w:val="-6"/>
          <w:sz w:val="18"/>
        </w:rPr>
        <w:t xml:space="preserve"> </w:t>
      </w:r>
      <w:r>
        <w:rPr>
          <w:rFonts w:ascii="Times New Roman"/>
          <w:i/>
          <w:sz w:val="18"/>
        </w:rPr>
        <w:t>Its</w:t>
      </w:r>
      <w:r>
        <w:rPr>
          <w:rFonts w:ascii="Times New Roman"/>
          <w:i/>
          <w:spacing w:val="-7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Applications</w:t>
      </w:r>
      <w:r>
        <w:rPr>
          <w:rFonts w:ascii="Times New Roman"/>
          <w:spacing w:val="-1"/>
          <w:sz w:val="18"/>
        </w:rPr>
        <w:t>.</w:t>
      </w:r>
      <w:r>
        <w:rPr>
          <w:rFonts w:ascii="Times New Roman"/>
          <w:spacing w:val="11"/>
          <w:sz w:val="18"/>
        </w:rPr>
        <w:t xml:space="preserve"> </w:t>
      </w:r>
      <w:r>
        <w:rPr>
          <w:rFonts w:ascii="Times New Roman"/>
          <w:spacing w:val="-2"/>
          <w:sz w:val="18"/>
        </w:rPr>
        <w:t>Wiley,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1968.</w:t>
      </w:r>
      <w:r>
        <w:rPr>
          <w:rFonts w:ascii="Times New Roman"/>
          <w:spacing w:val="11"/>
          <w:sz w:val="18"/>
        </w:rPr>
        <w:t xml:space="preserve"> </w:t>
      </w:r>
      <w:r>
        <w:rPr>
          <w:rFonts w:ascii="Times New Roman"/>
          <w:sz w:val="18"/>
        </w:rPr>
        <w:t>ISBN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978-0-471-25708-0.</w:t>
      </w:r>
      <w:r>
        <w:rPr>
          <w:rFonts w:ascii="Times New Roman"/>
          <w:spacing w:val="57"/>
          <w:w w:val="99"/>
          <w:sz w:val="18"/>
        </w:rPr>
        <w:t xml:space="preserve"> </w:t>
      </w:r>
      <w:r>
        <w:rPr>
          <w:rFonts w:ascii="Times New Roman"/>
          <w:sz w:val="18"/>
        </w:rPr>
        <w:t>Donald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z w:val="18"/>
        </w:rPr>
        <w:t>R.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Fredkin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John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A.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Rice.</w:t>
      </w:r>
      <w:r>
        <w:rPr>
          <w:rFonts w:ascii="Times New Roman"/>
          <w:spacing w:val="24"/>
          <w:sz w:val="18"/>
        </w:rPr>
        <w:t xml:space="preserve"> </w:t>
      </w:r>
      <w:r>
        <w:rPr>
          <w:rFonts w:ascii="Times New Roman"/>
          <w:sz w:val="18"/>
        </w:rPr>
        <w:t>Bayesian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Restoration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Single-Channel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pacing w:val="-1"/>
          <w:sz w:val="18"/>
        </w:rPr>
        <w:t>Patch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z w:val="18"/>
        </w:rPr>
        <w:t>Clamp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Recordings.</w:t>
      </w:r>
      <w:r>
        <w:rPr>
          <w:rFonts w:ascii="Times New Roman"/>
          <w:spacing w:val="24"/>
          <w:sz w:val="18"/>
        </w:rPr>
        <w:t xml:space="preserve"> </w:t>
      </w:r>
      <w:r>
        <w:rPr>
          <w:rFonts w:ascii="Times New Roman"/>
          <w:i/>
          <w:sz w:val="18"/>
        </w:rPr>
        <w:t>Biometrics</w:t>
      </w:r>
      <w:r>
        <w:rPr>
          <w:rFonts w:ascii="Times New Roman"/>
          <w:sz w:val="18"/>
        </w:rPr>
        <w:t>,</w:t>
      </w:r>
    </w:p>
    <w:p w14:paraId="704A0808" w14:textId="77777777" w:rsidR="00632595" w:rsidRDefault="008950A2">
      <w:pPr>
        <w:spacing w:line="169" w:lineRule="exact"/>
        <w:ind w:left="577"/>
        <w:rPr>
          <w:rFonts w:ascii="Times New Roman" w:eastAsia="Times New Roman" w:hAnsi="Times New Roman" w:cs="Times New Roman"/>
          <w:sz w:val="18"/>
          <w:szCs w:val="18"/>
        </w:rPr>
      </w:pPr>
      <w:bookmarkStart w:id="148" w:name="_bookmark26"/>
      <w:bookmarkEnd w:id="148"/>
      <w:r>
        <w:rPr>
          <w:rFonts w:ascii="Times New Roman" w:eastAsia="Times New Roman" w:hAnsi="Times New Roman" w:cs="Times New Roman"/>
          <w:sz w:val="18"/>
          <w:szCs w:val="18"/>
        </w:rPr>
        <w:t>48(2):427–448,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1992.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ISSN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0006341X,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15410420.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doi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10.2307/2532301.</w:t>
      </w:r>
    </w:p>
    <w:p w14:paraId="632317CF" w14:textId="77777777" w:rsidR="00632595" w:rsidRDefault="008950A2">
      <w:pPr>
        <w:spacing w:before="42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Sylvia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76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>¨</w:t>
      </w:r>
      <w:r>
        <w:rPr>
          <w:rFonts w:ascii="Times New Roman" w:eastAsia="Times New Roman" w:hAnsi="Times New Roman" w:cs="Times New Roman"/>
          <w:sz w:val="18"/>
          <w:szCs w:val="18"/>
        </w:rPr>
        <w:t>hwirth-Schnatter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inite</w:t>
      </w:r>
      <w:r>
        <w:rPr>
          <w:rFonts w:ascii="Times New Roman" w:eastAsia="Times New Roman" w:hAnsi="Times New Roman" w:cs="Times New Roman"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Mixtu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Mar</w:t>
      </w:r>
      <w:r>
        <w:rPr>
          <w:rFonts w:ascii="Times New Roman" w:eastAsia="Times New Roman" w:hAnsi="Times New Roman" w:cs="Times New Roman"/>
          <w:i/>
          <w:spacing w:val="-2"/>
          <w:sz w:val="18"/>
          <w:szCs w:val="18"/>
        </w:rPr>
        <w:t>ko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Swit</w:t>
      </w:r>
      <w:r>
        <w:rPr>
          <w:rFonts w:ascii="Times New Roman" w:eastAsia="Times New Roman" w:hAnsi="Times New Roman" w:cs="Times New Roman"/>
          <w:i/>
          <w:spacing w:val="-3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hing</w:t>
      </w:r>
      <w:r>
        <w:rPr>
          <w:rFonts w:ascii="Times New Roman" w:eastAsia="Times New Roman" w:hAnsi="Times New Roman" w:cs="Times New Roman"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Models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Springer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Science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&amp;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Busine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Media,</w:t>
      </w:r>
      <w:r>
        <w:rPr>
          <w:rFonts w:ascii="Times New Roman" w:eastAsia="Times New Roman" w:hAnsi="Times New Roman" w:cs="Times New Roman"/>
          <w:w w:val="99"/>
          <w:sz w:val="18"/>
          <w:szCs w:val="18"/>
        </w:rPr>
        <w:t xml:space="preserve"> </w:t>
      </w:r>
      <w:bookmarkStart w:id="149" w:name="_bookmark27"/>
      <w:bookmarkEnd w:id="149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November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2006.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ISBN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978-0-387-35768-3.</w:t>
      </w:r>
    </w:p>
    <w:p w14:paraId="5455589C" w14:textId="77777777" w:rsidR="00632595" w:rsidRDefault="008950A2">
      <w:pPr>
        <w:spacing w:before="40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Mark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Gales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Steve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Young.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Application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Hidden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Markov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Models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Speech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Recognition.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18"/>
          <w:szCs w:val="18"/>
        </w:rPr>
        <w:t>Foundations</w:t>
      </w:r>
      <w:r>
        <w:rPr>
          <w:rFonts w:ascii="Times New Roman" w:eastAsia="Times New Roman" w:hAnsi="Times New Roman" w:cs="Times New Roman"/>
          <w:i/>
          <w:spacing w:val="41"/>
          <w:w w:val="9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i/>
          <w:spacing w:val="-3"/>
          <w:sz w:val="18"/>
          <w:szCs w:val="18"/>
        </w:rPr>
        <w:t>Trends®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in Signal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Processing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1(3):195–304,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February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2008.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ISSN 1932-8346,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1932-8354.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doi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10.1561/</w:t>
      </w:r>
    </w:p>
    <w:p w14:paraId="69352E8A" w14:textId="77777777" w:rsidR="00632595" w:rsidRDefault="008950A2">
      <w:pPr>
        <w:ind w:left="577"/>
        <w:rPr>
          <w:rFonts w:ascii="Times New Roman" w:eastAsia="Times New Roman" w:hAnsi="Times New Roman" w:cs="Times New Roman"/>
          <w:sz w:val="18"/>
          <w:szCs w:val="18"/>
        </w:rPr>
      </w:pPr>
      <w:bookmarkStart w:id="150" w:name="_bookmark28"/>
      <w:bookmarkEnd w:id="150"/>
      <w:r>
        <w:rPr>
          <w:rFonts w:ascii="Times New Roman"/>
          <w:sz w:val="18"/>
        </w:rPr>
        <w:t>2000000004.</w:t>
      </w:r>
    </w:p>
    <w:p w14:paraId="3847441E" w14:textId="77777777" w:rsidR="00632595" w:rsidRDefault="008950A2">
      <w:pPr>
        <w:spacing w:before="42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1"/>
          <w:sz w:val="18"/>
        </w:rPr>
        <w:t>Geoffrey</w:t>
      </w:r>
      <w:r>
        <w:rPr>
          <w:rFonts w:ascii="Times New Roman"/>
          <w:spacing w:val="-5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Grimmett</w:t>
      </w:r>
      <w:proofErr w:type="spellEnd"/>
      <w:r>
        <w:rPr>
          <w:rFonts w:ascii="Times New Roman"/>
          <w:sz w:val="18"/>
        </w:rPr>
        <w:t>,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pacing w:val="-1"/>
          <w:sz w:val="18"/>
        </w:rPr>
        <w:t>Geoffrey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R.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Grimmett</w:t>
      </w:r>
      <w:proofErr w:type="spellEnd"/>
      <w:r>
        <w:rPr>
          <w:rFonts w:ascii="Times New Roman"/>
          <w:sz w:val="18"/>
        </w:rPr>
        <w:t>,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Professor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Mathematical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Statistics</w:t>
      </w:r>
      <w:r>
        <w:rPr>
          <w:rFonts w:ascii="Times New Roman"/>
          <w:spacing w:val="-4"/>
          <w:sz w:val="18"/>
        </w:rPr>
        <w:t xml:space="preserve"> </w:t>
      </w:r>
      <w:r>
        <w:rPr>
          <w:rFonts w:ascii="Times New Roman"/>
          <w:spacing w:val="-1"/>
          <w:sz w:val="18"/>
        </w:rPr>
        <w:t>Geoffrey</w:t>
      </w:r>
      <w:r>
        <w:rPr>
          <w:rFonts w:ascii="Times New Roman"/>
          <w:spacing w:val="-5"/>
          <w:sz w:val="18"/>
        </w:rPr>
        <w:t xml:space="preserve"> </w:t>
      </w:r>
      <w:proofErr w:type="spellStart"/>
      <w:r>
        <w:rPr>
          <w:rFonts w:ascii="Times New Roman"/>
          <w:spacing w:val="-1"/>
          <w:sz w:val="18"/>
        </w:rPr>
        <w:t>Grimmett</w:t>
      </w:r>
      <w:proofErr w:type="spellEnd"/>
      <w:r>
        <w:rPr>
          <w:rFonts w:ascii="Times New Roman"/>
          <w:spacing w:val="-1"/>
          <w:sz w:val="18"/>
        </w:rPr>
        <w:t>,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pacing w:val="-1"/>
          <w:sz w:val="18"/>
        </w:rPr>
        <w:t>David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pacing w:val="-1"/>
          <w:sz w:val="18"/>
        </w:rPr>
        <w:t>Stirzaker</w:t>
      </w:r>
      <w:proofErr w:type="spellEnd"/>
      <w:r>
        <w:rPr>
          <w:rFonts w:ascii="Times New Roman"/>
          <w:spacing w:val="-1"/>
          <w:sz w:val="18"/>
        </w:rPr>
        <w:t>,</w:t>
      </w:r>
      <w:r>
        <w:rPr>
          <w:rFonts w:ascii="Times New Roman"/>
          <w:spacing w:val="30"/>
          <w:w w:val="99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pacing w:val="-1"/>
          <w:sz w:val="18"/>
        </w:rPr>
        <w:t>Mathematical</w:t>
      </w:r>
      <w:r>
        <w:rPr>
          <w:rFonts w:ascii="Times New Roman"/>
          <w:spacing w:val="8"/>
          <w:sz w:val="18"/>
        </w:rPr>
        <w:t xml:space="preserve"> </w:t>
      </w:r>
      <w:r>
        <w:rPr>
          <w:rFonts w:ascii="Times New Roman"/>
          <w:sz w:val="18"/>
        </w:rPr>
        <w:t>Institute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pacing w:val="-1"/>
          <w:sz w:val="18"/>
        </w:rPr>
        <w:t>David</w:t>
      </w:r>
      <w:r>
        <w:rPr>
          <w:rFonts w:ascii="Times New Roman"/>
          <w:spacing w:val="8"/>
          <w:sz w:val="18"/>
        </w:rPr>
        <w:t xml:space="preserve"> </w:t>
      </w:r>
      <w:r>
        <w:rPr>
          <w:rFonts w:ascii="Times New Roman"/>
          <w:sz w:val="18"/>
        </w:rPr>
        <w:t>R.</w:t>
      </w:r>
      <w:r>
        <w:rPr>
          <w:rFonts w:ascii="Times New Roman"/>
          <w:spacing w:val="7"/>
          <w:sz w:val="18"/>
        </w:rPr>
        <w:t xml:space="preserve"> </w:t>
      </w:r>
      <w:proofErr w:type="spellStart"/>
      <w:r>
        <w:rPr>
          <w:rFonts w:ascii="Times New Roman"/>
          <w:spacing w:val="-2"/>
          <w:sz w:val="18"/>
        </w:rPr>
        <w:t>Stirzaker</w:t>
      </w:r>
      <w:proofErr w:type="spellEnd"/>
      <w:r>
        <w:rPr>
          <w:rFonts w:ascii="Times New Roman"/>
          <w:spacing w:val="-2"/>
          <w:sz w:val="18"/>
        </w:rPr>
        <w:t>.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Probability</w:t>
      </w:r>
      <w:r>
        <w:rPr>
          <w:rFonts w:ascii="Times New Roman"/>
          <w:i/>
          <w:spacing w:val="7"/>
          <w:sz w:val="18"/>
        </w:rPr>
        <w:t xml:space="preserve"> </w:t>
      </w:r>
      <w:r>
        <w:rPr>
          <w:rFonts w:ascii="Times New Roman"/>
          <w:i/>
          <w:sz w:val="18"/>
        </w:rPr>
        <w:t>and</w:t>
      </w:r>
      <w:r>
        <w:rPr>
          <w:rFonts w:ascii="Times New Roman"/>
          <w:i/>
          <w:spacing w:val="8"/>
          <w:sz w:val="18"/>
        </w:rPr>
        <w:t xml:space="preserve"> </w:t>
      </w:r>
      <w:r>
        <w:rPr>
          <w:rFonts w:ascii="Times New Roman"/>
          <w:i/>
          <w:sz w:val="18"/>
        </w:rPr>
        <w:t>Random</w:t>
      </w:r>
      <w:r>
        <w:rPr>
          <w:rFonts w:ascii="Times New Roman"/>
          <w:i/>
          <w:spacing w:val="7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Processes</w:t>
      </w:r>
      <w:r>
        <w:rPr>
          <w:rFonts w:ascii="Times New Roman"/>
          <w:spacing w:val="-1"/>
          <w:sz w:val="18"/>
        </w:rPr>
        <w:t>.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OUP</w:t>
      </w:r>
      <w:r>
        <w:rPr>
          <w:rFonts w:ascii="Times New Roman"/>
          <w:spacing w:val="8"/>
          <w:sz w:val="18"/>
        </w:rPr>
        <w:t xml:space="preserve"> </w:t>
      </w:r>
      <w:r>
        <w:rPr>
          <w:rFonts w:ascii="Times New Roman"/>
          <w:sz w:val="18"/>
        </w:rPr>
        <w:t>Oxford,</w:t>
      </w:r>
      <w:r>
        <w:rPr>
          <w:rFonts w:ascii="Times New Roman"/>
          <w:spacing w:val="10"/>
          <w:sz w:val="18"/>
        </w:rPr>
        <w:t xml:space="preserve"> </w:t>
      </w:r>
      <w:r>
        <w:rPr>
          <w:rFonts w:ascii="Times New Roman"/>
          <w:sz w:val="18"/>
        </w:rPr>
        <w:t>May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2001.</w:t>
      </w:r>
      <w:r>
        <w:rPr>
          <w:rFonts w:ascii="Times New Roman"/>
          <w:spacing w:val="43"/>
          <w:w w:val="99"/>
          <w:sz w:val="18"/>
        </w:rPr>
        <w:t xml:space="preserve"> </w:t>
      </w:r>
      <w:bookmarkStart w:id="151" w:name="_bookmark29"/>
      <w:bookmarkEnd w:id="151"/>
      <w:r>
        <w:rPr>
          <w:rFonts w:ascii="Times New Roman"/>
          <w:sz w:val="18"/>
        </w:rPr>
        <w:t>ISBN</w:t>
      </w:r>
      <w:r>
        <w:rPr>
          <w:rFonts w:ascii="Times New Roman"/>
          <w:spacing w:val="-20"/>
          <w:sz w:val="18"/>
        </w:rPr>
        <w:t xml:space="preserve"> </w:t>
      </w:r>
      <w:r>
        <w:rPr>
          <w:rFonts w:ascii="Times New Roman"/>
          <w:sz w:val="18"/>
        </w:rPr>
        <w:t>978-0-19-857222-0.</w:t>
      </w:r>
    </w:p>
    <w:p w14:paraId="210D0087" w14:textId="77777777" w:rsidR="00632595" w:rsidRDefault="008950A2">
      <w:pPr>
        <w:spacing w:before="40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6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olf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>ang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7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¨</w:t>
      </w:r>
      <w:r>
        <w:rPr>
          <w:rFonts w:ascii="Times New Roman" w:eastAsia="Times New Roman" w:hAnsi="Times New Roman" w:cs="Times New Roman"/>
          <w:sz w:val="18"/>
          <w:szCs w:val="18"/>
        </w:rPr>
        <w:t>rdle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Joel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Hor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witz,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Jens-Peter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Kreiss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Bootstrap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Methods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ime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Series.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International</w:t>
      </w:r>
      <w:r>
        <w:rPr>
          <w:rFonts w:ascii="Times New Roman" w:eastAsia="Times New Roman" w:hAnsi="Times New Roman" w:cs="Times New Roman"/>
          <w:i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Statistical</w:t>
      </w:r>
      <w:r>
        <w:rPr>
          <w:rFonts w:ascii="Times New Roman" w:eastAsia="Times New Roman" w:hAnsi="Times New Roman" w:cs="Times New Roman"/>
          <w:i/>
          <w:w w:val="99"/>
          <w:sz w:val="18"/>
          <w:szCs w:val="18"/>
        </w:rPr>
        <w:t xml:space="preserve"> </w:t>
      </w:r>
      <w:bookmarkStart w:id="152" w:name="_bookmark30"/>
      <w:bookmarkEnd w:id="152"/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Review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71(2):435–459,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2003.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ISSN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1751-5823.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doi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10.1111/j.1751-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5823.2003.tb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00485.x.</w:t>
      </w:r>
    </w:p>
    <w:p w14:paraId="0AD9F56A" w14:textId="77777777" w:rsidR="00632595" w:rsidRDefault="008950A2">
      <w:pPr>
        <w:spacing w:before="40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Robert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E.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Kass</w:t>
      </w:r>
      <w:proofErr w:type="spellEnd"/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Duane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Steffey</w:t>
      </w:r>
      <w:proofErr w:type="spellEnd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Approximate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Bayesian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Inference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Conditionally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Independent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Hierarchical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Mod-</w:t>
      </w:r>
      <w:r>
        <w:rPr>
          <w:rFonts w:ascii="Times New Roman" w:eastAsia="Times New Roman" w:hAnsi="Times New Roman" w:cs="Times New Roman"/>
          <w:spacing w:val="23"/>
          <w:w w:val="9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els</w:t>
      </w:r>
      <w:proofErr w:type="spellEnd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(Parametric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Empirical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Bayes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Models).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Journal</w:t>
      </w:r>
      <w:r>
        <w:rPr>
          <w:rFonts w:ascii="Times New Roman" w:eastAsia="Times New Roman" w:hAnsi="Times New Roman" w:cs="Times New Roman"/>
          <w:i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i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i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American</w:t>
      </w:r>
      <w:r>
        <w:rPr>
          <w:rFonts w:ascii="Times New Roman" w:eastAsia="Times New Roman" w:hAnsi="Times New Roman" w:cs="Times New Roman"/>
          <w:i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Statistical</w:t>
      </w:r>
      <w:r>
        <w:rPr>
          <w:rFonts w:ascii="Times New Roman" w:eastAsia="Times New Roman" w:hAnsi="Times New Roman" w:cs="Times New Roman"/>
          <w:i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Association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84(407):717–726,</w:t>
      </w:r>
      <w:r>
        <w:rPr>
          <w:rFonts w:ascii="Times New Roman" w:eastAsia="Times New Roman" w:hAnsi="Times New Roman" w:cs="Times New Roman"/>
          <w:spacing w:val="43"/>
          <w:w w:val="99"/>
          <w:sz w:val="18"/>
          <w:szCs w:val="18"/>
        </w:rPr>
        <w:t xml:space="preserve"> </w:t>
      </w:r>
      <w:bookmarkStart w:id="153" w:name="_bookmark31"/>
      <w:bookmarkEnd w:id="153"/>
      <w:r>
        <w:rPr>
          <w:rFonts w:ascii="Times New Roman" w:eastAsia="Times New Roman" w:hAnsi="Times New Roman" w:cs="Times New Roman"/>
          <w:sz w:val="18"/>
          <w:szCs w:val="18"/>
        </w:rPr>
        <w:t>September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1989.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ISSN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0162-1459.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doi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10.1080/01621459.1989.10478825.</w:t>
      </w:r>
    </w:p>
    <w:p w14:paraId="66A8AA17" w14:textId="77777777" w:rsidR="00632595" w:rsidRDefault="008950A2">
      <w:pPr>
        <w:spacing w:before="40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Kasper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sz w:val="18"/>
        </w:rPr>
        <w:t>Kristensen,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Anders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sz w:val="18"/>
        </w:rPr>
        <w:t>Nielsen,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Casper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spacing w:val="-10"/>
          <w:sz w:val="18"/>
        </w:rPr>
        <w:t>W.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pacing w:val="-1"/>
          <w:sz w:val="18"/>
        </w:rPr>
        <w:t>Berg,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Hans</w:t>
      </w:r>
      <w:r>
        <w:rPr>
          <w:rFonts w:ascii="Times New Roman"/>
          <w:spacing w:val="-8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Skaug</w:t>
      </w:r>
      <w:proofErr w:type="spellEnd"/>
      <w:r>
        <w:rPr>
          <w:rFonts w:ascii="Times New Roman"/>
          <w:sz w:val="18"/>
        </w:rPr>
        <w:t>,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Brad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sz w:val="18"/>
        </w:rPr>
        <w:t>Bell.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z w:val="18"/>
        </w:rPr>
        <w:t>TMB: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Automatic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spacing w:val="-1"/>
          <w:sz w:val="18"/>
        </w:rPr>
        <w:t>differentiation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25"/>
          <w:w w:val="99"/>
          <w:sz w:val="18"/>
        </w:rPr>
        <w:t xml:space="preserve"> </w:t>
      </w:r>
      <w:bookmarkStart w:id="154" w:name="_bookmark32"/>
      <w:bookmarkEnd w:id="154"/>
      <w:r>
        <w:rPr>
          <w:rFonts w:ascii="Times New Roman"/>
          <w:sz w:val="18"/>
        </w:rPr>
        <w:t>Laplace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z w:val="18"/>
        </w:rPr>
        <w:t>approximation.</w:t>
      </w:r>
      <w:r>
        <w:rPr>
          <w:rFonts w:ascii="Times New Roman"/>
          <w:spacing w:val="8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arXiv</w:t>
      </w:r>
      <w:proofErr w:type="spellEnd"/>
      <w:r>
        <w:rPr>
          <w:rFonts w:ascii="Times New Roman"/>
          <w:i/>
          <w:spacing w:val="-9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preprint</w:t>
      </w:r>
      <w:r>
        <w:rPr>
          <w:rFonts w:ascii="Times New Roman"/>
          <w:i/>
          <w:spacing w:val="-10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arXiv:1509.00660</w:t>
      </w:r>
      <w:r>
        <w:rPr>
          <w:rFonts w:ascii="Times New Roman"/>
          <w:spacing w:val="-1"/>
          <w:sz w:val="18"/>
        </w:rPr>
        <w:t>,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sz w:val="18"/>
        </w:rPr>
        <w:t>2015.</w:t>
      </w:r>
    </w:p>
    <w:p w14:paraId="6F92123D" w14:textId="77777777" w:rsidR="00632595" w:rsidRDefault="008950A2">
      <w:pPr>
        <w:spacing w:before="40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Brian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G.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Leroux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Martin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L.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Puterman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Maximum-Penalized-Likelihood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Estimation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Independent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Markov-</w:t>
      </w:r>
      <w:r>
        <w:rPr>
          <w:rFonts w:ascii="Times New Roman" w:eastAsia="Times New Roman" w:hAnsi="Times New Roman" w:cs="Times New Roman"/>
          <w:spacing w:val="57"/>
          <w:w w:val="99"/>
          <w:sz w:val="18"/>
          <w:szCs w:val="18"/>
        </w:rPr>
        <w:t xml:space="preserve"> </w:t>
      </w:r>
      <w:bookmarkStart w:id="155" w:name="_bookmark33"/>
      <w:bookmarkEnd w:id="155"/>
      <w:r>
        <w:rPr>
          <w:rFonts w:ascii="Times New Roman" w:eastAsia="Times New Roman" w:hAnsi="Times New Roman" w:cs="Times New Roman"/>
          <w:sz w:val="18"/>
          <w:szCs w:val="18"/>
        </w:rPr>
        <w:t>Dependent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Mixture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Models.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Biometrics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48(2):545–558,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1992.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ISSN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0006-341X.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doi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10.2307/2532308.</w:t>
      </w:r>
    </w:p>
    <w:p w14:paraId="51D29EDA" w14:textId="77777777" w:rsidR="00632595" w:rsidRDefault="008950A2">
      <w:pPr>
        <w:spacing w:before="40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Theodore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Lystig</w:t>
      </w:r>
      <w:proofErr w:type="spellEnd"/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James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Hughes.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Exact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Computation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Observed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Information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Matrix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Hidden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Markov</w:t>
      </w:r>
      <w:r>
        <w:rPr>
          <w:rFonts w:ascii="Times New Roman" w:eastAsia="Times New Roman" w:hAnsi="Times New Roman" w:cs="Times New Roman"/>
          <w:spacing w:val="29"/>
          <w:w w:val="9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Models.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Journal</w:t>
      </w:r>
      <w:r>
        <w:rPr>
          <w:rFonts w:ascii="Times New Roman" w:eastAsia="Times New Roman" w:hAnsi="Times New Roman" w:cs="Times New Roman"/>
          <w:i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Computational</w:t>
      </w:r>
      <w:r>
        <w:rPr>
          <w:rFonts w:ascii="Times New Roman" w:eastAsia="Times New Roman" w:hAnsi="Times New Roman" w:cs="Times New Roman"/>
          <w:i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i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Graphical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Statistics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11(3):678–689,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September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2002.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ISSN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1061-8600.</w:t>
      </w:r>
      <w:r>
        <w:rPr>
          <w:rFonts w:ascii="Times New Roman" w:eastAsia="Times New Roman" w:hAnsi="Times New Roman" w:cs="Times New Roman"/>
          <w:spacing w:val="37"/>
          <w:w w:val="99"/>
          <w:sz w:val="18"/>
          <w:szCs w:val="18"/>
        </w:rPr>
        <w:t xml:space="preserve"> </w:t>
      </w:r>
      <w:bookmarkStart w:id="156" w:name="_bookmark34"/>
      <w:bookmarkEnd w:id="156"/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doi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10.1198/106186002402.</w:t>
      </w:r>
    </w:p>
    <w:p w14:paraId="1824F23B" w14:textId="77777777" w:rsidR="00632595" w:rsidRDefault="008950A2">
      <w:pPr>
        <w:spacing w:before="40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1"/>
          <w:sz w:val="18"/>
        </w:rPr>
        <w:t>Geoffrey</w:t>
      </w:r>
      <w:r>
        <w:rPr>
          <w:rFonts w:ascii="Times New Roman"/>
          <w:sz w:val="18"/>
        </w:rPr>
        <w:t xml:space="preserve"> J. McLachlan and </w:t>
      </w:r>
      <w:r>
        <w:rPr>
          <w:rFonts w:ascii="Times New Roman"/>
          <w:spacing w:val="-1"/>
          <w:sz w:val="18"/>
        </w:rPr>
        <w:t>David</w:t>
      </w:r>
      <w:r>
        <w:rPr>
          <w:rFonts w:ascii="Times New Roman"/>
          <w:sz w:val="18"/>
        </w:rPr>
        <w:t xml:space="preserve"> Peel.</w:t>
      </w:r>
      <w:r>
        <w:rPr>
          <w:rFonts w:ascii="Times New Roman"/>
          <w:spacing w:val="28"/>
          <w:sz w:val="18"/>
        </w:rPr>
        <w:t xml:space="preserve"> </w:t>
      </w:r>
      <w:r>
        <w:rPr>
          <w:rFonts w:ascii="Times New Roman"/>
          <w:i/>
          <w:spacing w:val="-2"/>
          <w:sz w:val="18"/>
        </w:rPr>
        <w:t>Finite</w:t>
      </w:r>
      <w:r>
        <w:rPr>
          <w:rFonts w:ascii="Times New Roman"/>
          <w:i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Mixture</w:t>
      </w:r>
      <w:r>
        <w:rPr>
          <w:rFonts w:ascii="Times New Roman"/>
          <w:i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Models</w:t>
      </w:r>
      <w:r>
        <w:rPr>
          <w:rFonts w:ascii="Times New Roman"/>
          <w:spacing w:val="-1"/>
          <w:sz w:val="18"/>
        </w:rPr>
        <w:t>.</w:t>
      </w:r>
      <w:r>
        <w:rPr>
          <w:rFonts w:ascii="Times New Roman"/>
          <w:spacing w:val="27"/>
          <w:sz w:val="18"/>
        </w:rPr>
        <w:t xml:space="preserve"> </w:t>
      </w:r>
      <w:r>
        <w:rPr>
          <w:rFonts w:ascii="Times New Roman"/>
          <w:sz w:val="18"/>
        </w:rPr>
        <w:t xml:space="preserve">John </w:t>
      </w:r>
      <w:r>
        <w:rPr>
          <w:rFonts w:ascii="Times New Roman"/>
          <w:spacing w:val="-3"/>
          <w:sz w:val="18"/>
        </w:rPr>
        <w:t>Wiley</w:t>
      </w:r>
      <w:r>
        <w:rPr>
          <w:rFonts w:ascii="Times New Roman"/>
          <w:sz w:val="18"/>
        </w:rPr>
        <w:t xml:space="preserve"> &amp;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Sons,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March 2004.</w:t>
      </w:r>
      <w:r>
        <w:rPr>
          <w:rFonts w:ascii="Times New Roman"/>
          <w:spacing w:val="27"/>
          <w:sz w:val="18"/>
        </w:rPr>
        <w:t xml:space="preserve"> </w:t>
      </w:r>
      <w:r>
        <w:rPr>
          <w:rFonts w:ascii="Times New Roman"/>
          <w:sz w:val="18"/>
        </w:rPr>
        <w:t>ISBN 978-0-471-</w:t>
      </w:r>
      <w:r>
        <w:rPr>
          <w:rFonts w:ascii="Times New Roman"/>
          <w:spacing w:val="29"/>
          <w:w w:val="99"/>
          <w:sz w:val="18"/>
        </w:rPr>
        <w:t xml:space="preserve"> </w:t>
      </w:r>
      <w:bookmarkStart w:id="157" w:name="_bookmark35"/>
      <w:bookmarkEnd w:id="157"/>
      <w:r>
        <w:rPr>
          <w:rFonts w:ascii="Times New Roman"/>
          <w:sz w:val="18"/>
        </w:rPr>
        <w:t>65406-3.</w:t>
      </w:r>
    </w:p>
    <w:p w14:paraId="5C6D7D86" w14:textId="77777777" w:rsidR="00632595" w:rsidRDefault="008950A2">
      <w:pPr>
        <w:spacing w:before="40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William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Q.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Meeker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Luis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Escobar.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Teaching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about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Approximate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Confidence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Regions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Based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Maximum</w:t>
      </w:r>
      <w:r>
        <w:rPr>
          <w:rFonts w:ascii="Times New Roman" w:eastAsia="Times New Roman" w:hAnsi="Times New Roman" w:cs="Times New Roman"/>
          <w:spacing w:val="47"/>
          <w:w w:val="9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Likelihood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Estimation.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i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American</w:t>
      </w:r>
      <w:r>
        <w:rPr>
          <w:rFonts w:ascii="Times New Roman" w:eastAsia="Times New Roman" w:hAnsi="Times New Roman" w:cs="Times New Roman"/>
          <w:i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Statistician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49(1):48–53,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February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1995.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ISSN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0003-1305.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doi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10.1080/</w:t>
      </w:r>
      <w:r>
        <w:rPr>
          <w:rFonts w:ascii="Times New Roman" w:eastAsia="Times New Roman" w:hAnsi="Times New Roman" w:cs="Times New Roman"/>
          <w:spacing w:val="28"/>
          <w:w w:val="99"/>
          <w:sz w:val="18"/>
          <w:szCs w:val="18"/>
        </w:rPr>
        <w:t xml:space="preserve"> </w:t>
      </w:r>
      <w:bookmarkStart w:id="158" w:name="_bookmark36"/>
      <w:bookmarkEnd w:id="158"/>
      <w:r>
        <w:rPr>
          <w:rFonts w:ascii="Times New Roman" w:eastAsia="Times New Roman" w:hAnsi="Times New Roman" w:cs="Times New Roman"/>
          <w:sz w:val="18"/>
          <w:szCs w:val="18"/>
        </w:rPr>
        <w:t>00031305.1995.10476112.</w:t>
      </w:r>
    </w:p>
    <w:p w14:paraId="6F757171" w14:textId="77777777" w:rsidR="00632595" w:rsidRDefault="008950A2">
      <w:pPr>
        <w:spacing w:before="40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Eric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E.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Schadt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Janet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S.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Sinsheimer</w:t>
      </w:r>
      <w:proofErr w:type="spellEnd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Kenneth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Lange.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Computational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Advances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Maximum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Likelihood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Methods</w:t>
      </w:r>
      <w:r>
        <w:rPr>
          <w:rFonts w:ascii="Times New Roman" w:eastAsia="Times New Roman" w:hAnsi="Times New Roman" w:cs="Times New Roman"/>
          <w:spacing w:val="33"/>
          <w:w w:val="9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Molecular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Phylogeny.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Genome</w:t>
      </w:r>
      <w:r>
        <w:rPr>
          <w:rFonts w:ascii="Times New Roman" w:eastAsia="Times New Roman" w:hAnsi="Times New Roman" w:cs="Times New Roman"/>
          <w:i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18"/>
          <w:szCs w:val="18"/>
        </w:rPr>
        <w:t>Research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8(3):222–233,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March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1998.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ISSN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1088-9051,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1549-5469.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doi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27"/>
          <w:w w:val="99"/>
          <w:sz w:val="18"/>
          <w:szCs w:val="18"/>
        </w:rPr>
        <w:t xml:space="preserve"> </w:t>
      </w:r>
      <w:bookmarkStart w:id="159" w:name="_bookmark37"/>
      <w:bookmarkEnd w:id="159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10.1101/gr.8.3.222.</w:t>
      </w:r>
    </w:p>
    <w:p w14:paraId="078DEE3F" w14:textId="77777777" w:rsidR="00632595" w:rsidRDefault="008950A2">
      <w:pPr>
        <w:spacing w:before="40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D.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J.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Venzon</w:t>
      </w:r>
      <w:proofErr w:type="spellEnd"/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S.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H.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Moolgavkar</w:t>
      </w:r>
      <w:proofErr w:type="spellEnd"/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Method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Computing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Profile-Likelihood-Based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Confidence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Intervals.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Journal</w:t>
      </w:r>
      <w:r>
        <w:rPr>
          <w:rFonts w:ascii="Times New Roman" w:eastAsia="Times New Roman" w:hAnsi="Times New Roman" w:cs="Times New Roman"/>
          <w:i/>
          <w:spacing w:val="81"/>
          <w:w w:val="9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i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i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Royal</w:t>
      </w:r>
      <w:r>
        <w:rPr>
          <w:rFonts w:ascii="Times New Roman" w:eastAsia="Times New Roman" w:hAnsi="Times New Roman" w:cs="Times New Roman"/>
          <w:i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Statistical</w:t>
      </w:r>
      <w:r>
        <w:rPr>
          <w:rFonts w:ascii="Times New Roman" w:eastAsia="Times New Roman" w:hAnsi="Times New Roman" w:cs="Times New Roman"/>
          <w:i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Society: Series</w:t>
      </w:r>
      <w:r>
        <w:rPr>
          <w:rFonts w:ascii="Times New Roman" w:eastAsia="Times New Roman" w:hAnsi="Times New Roman" w:cs="Times New Roman"/>
          <w:i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(Applied</w:t>
      </w:r>
      <w:r>
        <w:rPr>
          <w:rFonts w:ascii="Times New Roman" w:eastAsia="Times New Roman" w:hAnsi="Times New Roman" w:cs="Times New Roman"/>
          <w:i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Statistics)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37(1):87–94,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1988.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ISSN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1467-9876.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doi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10.2307/</w:t>
      </w:r>
      <w:r>
        <w:rPr>
          <w:rFonts w:ascii="Times New Roman" w:eastAsia="Times New Roman" w:hAnsi="Times New Roman" w:cs="Times New Roman"/>
          <w:w w:val="99"/>
          <w:sz w:val="18"/>
          <w:szCs w:val="18"/>
        </w:rPr>
        <w:t xml:space="preserve"> </w:t>
      </w:r>
      <w:bookmarkStart w:id="160" w:name="_bookmark38"/>
      <w:bookmarkEnd w:id="160"/>
      <w:r>
        <w:rPr>
          <w:rFonts w:ascii="Times New Roman" w:eastAsia="Times New Roman" w:hAnsi="Times New Roman" w:cs="Times New Roman"/>
          <w:sz w:val="18"/>
          <w:szCs w:val="18"/>
        </w:rPr>
        <w:t>2347496.</w:t>
      </w:r>
    </w:p>
    <w:p w14:paraId="6AF99377" w14:textId="77777777" w:rsidR="00632595" w:rsidRDefault="008950A2">
      <w:pPr>
        <w:spacing w:before="40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Ingmar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Visser,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Maartje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E.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J.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Raijmakers</w:t>
      </w:r>
      <w:proofErr w:type="spellEnd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Peter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C.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Molenaar</w:t>
      </w:r>
      <w:proofErr w:type="spellEnd"/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Confidence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intervals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hidden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Markov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model</w:t>
      </w:r>
      <w:r>
        <w:rPr>
          <w:rFonts w:ascii="Times New Roman" w:eastAsia="Times New Roman" w:hAnsi="Times New Roman" w:cs="Times New Roman"/>
          <w:spacing w:val="49"/>
          <w:w w:val="9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parameters.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British</w:t>
      </w:r>
      <w:r>
        <w:rPr>
          <w:rFonts w:ascii="Times New Roman" w:eastAsia="Times New Roman" w:hAnsi="Times New Roman" w:cs="Times New Roman"/>
          <w:i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Journal</w:t>
      </w:r>
      <w:r>
        <w:rPr>
          <w:rFonts w:ascii="Times New Roman" w:eastAsia="Times New Roman" w:hAnsi="Times New Roman" w:cs="Times New Roman"/>
          <w:i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i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Mathematical</w:t>
      </w:r>
      <w:r>
        <w:rPr>
          <w:rFonts w:ascii="Times New Roman" w:eastAsia="Times New Roman" w:hAnsi="Times New Roman" w:cs="Times New Roman"/>
          <w:i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i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Statistical</w:t>
      </w:r>
      <w:r>
        <w:rPr>
          <w:rFonts w:ascii="Times New Roman" w:eastAsia="Times New Roman" w:hAnsi="Times New Roman" w:cs="Times New Roman"/>
          <w:i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Psychology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53(2):317–327,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2000.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ISSN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2044-8317.</w:t>
      </w:r>
      <w:r>
        <w:rPr>
          <w:rFonts w:ascii="Times New Roman" w:eastAsia="Times New Roman" w:hAnsi="Times New Roman" w:cs="Times New Roman"/>
          <w:spacing w:val="28"/>
          <w:w w:val="99"/>
          <w:sz w:val="18"/>
          <w:szCs w:val="18"/>
        </w:rPr>
        <w:t xml:space="preserve"> </w:t>
      </w:r>
      <w:bookmarkStart w:id="161" w:name="_bookmark39"/>
      <w:bookmarkEnd w:id="161"/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doi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10.1348/000711000159240.</w:t>
      </w:r>
    </w:p>
    <w:p w14:paraId="039B3F5C" w14:textId="77777777" w:rsidR="00632595" w:rsidRDefault="008950A2">
      <w:pPr>
        <w:spacing w:before="40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Abraham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Wald.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Tests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Statistical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Hypotheses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Concerning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Several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Parameters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Number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Observations</w:t>
      </w:r>
      <w:r>
        <w:rPr>
          <w:rFonts w:ascii="Times New Roman" w:eastAsia="Times New Roman" w:hAnsi="Times New Roman" w:cs="Times New Roman"/>
          <w:spacing w:val="65"/>
          <w:w w:val="9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Large.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18"/>
          <w:szCs w:val="18"/>
        </w:rPr>
        <w:t>Transactions</w:t>
      </w:r>
      <w:r>
        <w:rPr>
          <w:rFonts w:ascii="Times New Roman" w:eastAsia="Times New Roman" w:hAnsi="Times New Roman" w:cs="Times New Roman"/>
          <w:i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i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i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American</w:t>
      </w:r>
      <w:r>
        <w:rPr>
          <w:rFonts w:ascii="Times New Roman" w:eastAsia="Times New Roman" w:hAnsi="Times New Roman" w:cs="Times New Roman"/>
          <w:i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Mathematical</w:t>
      </w:r>
      <w:r>
        <w:rPr>
          <w:rFonts w:ascii="Times New Roman" w:eastAsia="Times New Roman" w:hAnsi="Times New Roman" w:cs="Times New Roman"/>
          <w:i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Society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54(3):426–482,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1943.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ISSN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0002-9947.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doi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41"/>
          <w:w w:val="99"/>
          <w:sz w:val="18"/>
          <w:szCs w:val="18"/>
        </w:rPr>
        <w:t xml:space="preserve"> </w:t>
      </w:r>
      <w:bookmarkStart w:id="162" w:name="_bookmark40"/>
      <w:bookmarkEnd w:id="162"/>
      <w:r>
        <w:rPr>
          <w:rFonts w:ascii="Times New Roman" w:eastAsia="Times New Roman" w:hAnsi="Times New Roman" w:cs="Times New Roman"/>
          <w:sz w:val="18"/>
          <w:szCs w:val="18"/>
        </w:rPr>
        <w:t>10.2307/1990256.</w:t>
      </w:r>
    </w:p>
    <w:p w14:paraId="75DA5B19" w14:textId="77777777" w:rsidR="00632595" w:rsidRDefault="008950A2">
      <w:pPr>
        <w:spacing w:before="40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10"/>
          <w:sz w:val="18"/>
        </w:rPr>
        <w:t>W.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Zucchini,</w:t>
      </w:r>
      <w:r>
        <w:rPr>
          <w:rFonts w:ascii="Times New Roman"/>
          <w:spacing w:val="20"/>
          <w:sz w:val="18"/>
        </w:rPr>
        <w:t xml:space="preserve"> </w:t>
      </w:r>
      <w:r>
        <w:rPr>
          <w:rFonts w:ascii="Times New Roman"/>
          <w:sz w:val="18"/>
        </w:rPr>
        <w:t>I.L.</w:t>
      </w:r>
      <w:r>
        <w:rPr>
          <w:rFonts w:ascii="Times New Roman"/>
          <w:spacing w:val="15"/>
          <w:sz w:val="18"/>
        </w:rPr>
        <w:t xml:space="preserve"> </w:t>
      </w:r>
      <w:r>
        <w:rPr>
          <w:rFonts w:ascii="Times New Roman"/>
          <w:sz w:val="18"/>
        </w:rPr>
        <w:t>MacDonald,</w:t>
      </w:r>
      <w:r>
        <w:rPr>
          <w:rFonts w:ascii="Times New Roman"/>
          <w:spacing w:val="20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R.</w:t>
      </w:r>
      <w:r>
        <w:rPr>
          <w:rFonts w:ascii="Times New Roman"/>
          <w:spacing w:val="15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Langrock</w:t>
      </w:r>
      <w:proofErr w:type="spellEnd"/>
      <w:r>
        <w:rPr>
          <w:rFonts w:ascii="Times New Roman"/>
          <w:sz w:val="18"/>
        </w:rPr>
        <w:t xml:space="preserve">. </w:t>
      </w:r>
      <w:r>
        <w:rPr>
          <w:rFonts w:ascii="Times New Roman"/>
          <w:spacing w:val="30"/>
          <w:sz w:val="18"/>
        </w:rPr>
        <w:t xml:space="preserve"> </w:t>
      </w:r>
      <w:r>
        <w:rPr>
          <w:rFonts w:ascii="Times New Roman"/>
          <w:i/>
          <w:sz w:val="18"/>
        </w:rPr>
        <w:t>Hidden</w:t>
      </w:r>
      <w:r>
        <w:rPr>
          <w:rFonts w:ascii="Times New Roman"/>
          <w:i/>
          <w:spacing w:val="15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Markov</w:t>
      </w:r>
      <w:r>
        <w:rPr>
          <w:rFonts w:ascii="Times New Roman"/>
          <w:i/>
          <w:spacing w:val="15"/>
          <w:sz w:val="18"/>
        </w:rPr>
        <w:t xml:space="preserve"> </w:t>
      </w:r>
      <w:r>
        <w:rPr>
          <w:rFonts w:ascii="Times New Roman"/>
          <w:i/>
          <w:sz w:val="18"/>
        </w:rPr>
        <w:t>Models</w:t>
      </w:r>
      <w:r>
        <w:rPr>
          <w:rFonts w:ascii="Times New Roman"/>
          <w:i/>
          <w:spacing w:val="15"/>
          <w:sz w:val="18"/>
        </w:rPr>
        <w:t xml:space="preserve"> </w:t>
      </w:r>
      <w:r>
        <w:rPr>
          <w:rFonts w:ascii="Times New Roman"/>
          <w:i/>
          <w:sz w:val="18"/>
        </w:rPr>
        <w:t>for</w:t>
      </w:r>
      <w:r>
        <w:rPr>
          <w:rFonts w:ascii="Times New Roman"/>
          <w:i/>
          <w:spacing w:val="15"/>
          <w:sz w:val="18"/>
        </w:rPr>
        <w:t xml:space="preserve"> </w:t>
      </w:r>
      <w:r>
        <w:rPr>
          <w:rFonts w:ascii="Times New Roman"/>
          <w:i/>
          <w:spacing w:val="-3"/>
          <w:sz w:val="18"/>
        </w:rPr>
        <w:t>Time</w:t>
      </w:r>
      <w:r>
        <w:rPr>
          <w:rFonts w:ascii="Times New Roman"/>
          <w:i/>
          <w:spacing w:val="15"/>
          <w:sz w:val="18"/>
        </w:rPr>
        <w:t xml:space="preserve"> </w:t>
      </w:r>
      <w:r>
        <w:rPr>
          <w:rFonts w:ascii="Times New Roman"/>
          <w:i/>
          <w:sz w:val="18"/>
        </w:rPr>
        <w:t>Series:</w:t>
      </w:r>
      <w:r>
        <w:rPr>
          <w:rFonts w:ascii="Times New Roman"/>
          <w:i/>
          <w:spacing w:val="44"/>
          <w:sz w:val="18"/>
        </w:rPr>
        <w:t xml:space="preserve"> </w:t>
      </w:r>
      <w:r>
        <w:rPr>
          <w:rFonts w:ascii="Times New Roman"/>
          <w:i/>
          <w:sz w:val="18"/>
        </w:rPr>
        <w:t>An</w:t>
      </w:r>
      <w:r>
        <w:rPr>
          <w:rFonts w:ascii="Times New Roman"/>
          <w:i/>
          <w:spacing w:val="15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Introduction</w:t>
      </w:r>
      <w:r>
        <w:rPr>
          <w:rFonts w:ascii="Times New Roman"/>
          <w:i/>
          <w:spacing w:val="14"/>
          <w:sz w:val="18"/>
        </w:rPr>
        <w:t xml:space="preserve"> </w:t>
      </w:r>
      <w:r>
        <w:rPr>
          <w:rFonts w:ascii="Times New Roman"/>
          <w:i/>
          <w:sz w:val="18"/>
        </w:rPr>
        <w:t>Using</w:t>
      </w:r>
      <w:r>
        <w:rPr>
          <w:rFonts w:ascii="Times New Roman"/>
          <w:i/>
          <w:spacing w:val="29"/>
          <w:w w:val="99"/>
          <w:sz w:val="18"/>
        </w:rPr>
        <w:t xml:space="preserve"> </w:t>
      </w:r>
      <w:r>
        <w:rPr>
          <w:rFonts w:ascii="Times New Roman"/>
          <w:i/>
          <w:spacing w:val="-11"/>
          <w:sz w:val="18"/>
        </w:rPr>
        <w:t>r,</w:t>
      </w:r>
      <w:r>
        <w:rPr>
          <w:rFonts w:ascii="Times New Roman"/>
          <w:i/>
          <w:spacing w:val="9"/>
          <w:sz w:val="18"/>
        </w:rPr>
        <w:t xml:space="preserve"> </w:t>
      </w:r>
      <w:r>
        <w:rPr>
          <w:rFonts w:ascii="Times New Roman"/>
          <w:i/>
          <w:sz w:val="18"/>
        </w:rPr>
        <w:t>Second</w:t>
      </w:r>
      <w:r>
        <w:rPr>
          <w:rFonts w:ascii="Times New Roman"/>
          <w:i/>
          <w:spacing w:val="6"/>
          <w:sz w:val="18"/>
        </w:rPr>
        <w:t xml:space="preserve"> </w:t>
      </w:r>
      <w:r>
        <w:rPr>
          <w:rFonts w:ascii="Times New Roman"/>
          <w:i/>
          <w:sz w:val="18"/>
        </w:rPr>
        <w:t>Edition</w:t>
      </w:r>
      <w:r>
        <w:rPr>
          <w:rFonts w:ascii="Times New Roman"/>
          <w:sz w:val="18"/>
        </w:rPr>
        <w:t>.</w:t>
      </w:r>
      <w:r>
        <w:rPr>
          <w:rFonts w:ascii="Times New Roman"/>
          <w:spacing w:val="4"/>
          <w:sz w:val="18"/>
        </w:rPr>
        <w:t xml:space="preserve"> </w:t>
      </w:r>
      <w:r>
        <w:rPr>
          <w:rFonts w:ascii="Times New Roman"/>
          <w:sz w:val="18"/>
        </w:rPr>
        <w:t>Chapman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&amp;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Hall/CRC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z w:val="18"/>
        </w:rPr>
        <w:t>Monographs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on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z w:val="18"/>
        </w:rPr>
        <w:t>Statistics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&amp;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z w:val="18"/>
        </w:rPr>
        <w:t>Applied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pacing w:val="-1"/>
          <w:sz w:val="18"/>
        </w:rPr>
        <w:t>Probability.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CRC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z w:val="18"/>
        </w:rPr>
        <w:t>Press,</w:t>
      </w:r>
      <w:r>
        <w:rPr>
          <w:rFonts w:ascii="Times New Roman"/>
          <w:spacing w:val="10"/>
          <w:sz w:val="18"/>
        </w:rPr>
        <w:t xml:space="preserve"> </w:t>
      </w:r>
      <w:r>
        <w:rPr>
          <w:rFonts w:ascii="Times New Roman"/>
          <w:sz w:val="18"/>
        </w:rPr>
        <w:t>2016.</w:t>
      </w:r>
      <w:r>
        <w:rPr>
          <w:rFonts w:ascii="Times New Roman"/>
          <w:spacing w:val="20"/>
          <w:w w:val="99"/>
          <w:sz w:val="18"/>
        </w:rPr>
        <w:t xml:space="preserve"> </w:t>
      </w:r>
      <w:r>
        <w:rPr>
          <w:rFonts w:ascii="Times New Roman"/>
          <w:sz w:val="18"/>
        </w:rPr>
        <w:t>ISBN</w:t>
      </w:r>
      <w:r>
        <w:rPr>
          <w:rFonts w:ascii="Times New Roman"/>
          <w:spacing w:val="-20"/>
          <w:sz w:val="18"/>
        </w:rPr>
        <w:t xml:space="preserve"> </w:t>
      </w:r>
      <w:r>
        <w:rPr>
          <w:rFonts w:ascii="Times New Roman"/>
          <w:sz w:val="18"/>
        </w:rPr>
        <w:t>978-1-4822-5384-9.</w:t>
      </w:r>
    </w:p>
    <w:sectPr w:rsidR="00632595">
      <w:pgSz w:w="12240" w:h="15840"/>
      <w:pgMar w:top="1500" w:right="1720" w:bottom="1160" w:left="1720" w:header="0" w:footer="96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5" w:author="Jan Bulla" w:date="2020-06-16T14:01:00Z" w:initials="JB">
    <w:p w14:paraId="0F36ED21" w14:textId="608C4459" w:rsidR="008950A2" w:rsidRDefault="008950A2">
      <w:pPr>
        <w:pStyle w:val="CommentText"/>
      </w:pPr>
      <w:r>
        <w:rPr>
          <w:rStyle w:val="CommentReference"/>
        </w:rPr>
        <w:annotationRef/>
      </w:r>
      <w:r>
        <w:t>The script below can be shown in the online supplements / R file only.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F36ED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34F28" w16cex:dateUtc="2020-06-16T12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36ED21" w16cid:durableId="22934F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6948A" w14:textId="77777777" w:rsidR="00FD2C9F" w:rsidRDefault="00FD2C9F">
      <w:r>
        <w:separator/>
      </w:r>
    </w:p>
  </w:endnote>
  <w:endnote w:type="continuationSeparator" w:id="0">
    <w:p w14:paraId="711FA24E" w14:textId="77777777" w:rsidR="00FD2C9F" w:rsidRDefault="00FD2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tka Small">
    <w:altName w:val="Sitka Small"/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A299A" w14:textId="77777777" w:rsidR="008950A2" w:rsidRDefault="008950A2">
    <w:pPr>
      <w:spacing w:line="14" w:lineRule="auto"/>
      <w:rPr>
        <w:sz w:val="20"/>
        <w:szCs w:val="20"/>
      </w:rPr>
    </w:pPr>
    <w:r>
      <w:pict w14:anchorId="3F46C232"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96.4pt;margin-top:732.95pt;width:150.55pt;height:8pt;z-index:-197968;mso-position-horizontal-relative:page;mso-position-vertical-relative:page" filled="f" stroked="f">
          <v:textbox inset="0,0,0,0">
            <w:txbxContent>
              <w:p w14:paraId="5F154C40" w14:textId="77777777" w:rsidR="008950A2" w:rsidRDefault="008950A2">
                <w:pPr>
                  <w:spacing w:line="138" w:lineRule="exact"/>
                  <w:ind w:left="20"/>
                  <w:rPr>
                    <w:rFonts w:ascii="Times New Roman" w:eastAsia="Times New Roman" w:hAnsi="Times New Roman" w:cs="Times New Roman"/>
                    <w:sz w:val="12"/>
                    <w:szCs w:val="12"/>
                  </w:rPr>
                </w:pPr>
                <w:r>
                  <w:rPr>
                    <w:rFonts w:ascii="Times New Roman" w:hAnsi="Times New Roman"/>
                    <w:sz w:val="12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z w:val="12"/>
                  </w:rPr>
                  <w:t>2020</w:t>
                </w:r>
                <w:r>
                  <w:rPr>
                    <w:rFonts w:ascii="Times New Roman" w:hAnsi="Times New Roman"/>
                    <w:spacing w:val="-4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12"/>
                  </w:rPr>
                  <w:t>WILEY-VCH</w:t>
                </w:r>
                <w:r>
                  <w:rPr>
                    <w:rFonts w:ascii="Times New Roman" w:hAnsi="Times New Roman"/>
                    <w:spacing w:val="-5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pacing w:val="-3"/>
                    <w:sz w:val="12"/>
                  </w:rPr>
                  <w:t>Verlag</w:t>
                </w:r>
                <w:r>
                  <w:rPr>
                    <w:rFonts w:ascii="Times New Roman" w:hAnsi="Times New Roman"/>
                    <w:spacing w:val="-4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z w:val="12"/>
                  </w:rPr>
                  <w:t>GmbH</w:t>
                </w:r>
                <w:r>
                  <w:rPr>
                    <w:rFonts w:ascii="Times New Roman" w:hAnsi="Times New Roman"/>
                    <w:spacing w:val="-4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z w:val="12"/>
                  </w:rPr>
                  <w:t>&amp;</w:t>
                </w:r>
                <w:r>
                  <w:rPr>
                    <w:rFonts w:ascii="Times New Roman" w:hAnsi="Times New Roman"/>
                    <w:spacing w:val="-5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z w:val="12"/>
                  </w:rPr>
                  <w:t>Co.</w:t>
                </w:r>
                <w:r>
                  <w:rPr>
                    <w:rFonts w:ascii="Times New Roman" w:hAnsi="Times New Roman"/>
                    <w:spacing w:val="3"/>
                    <w:sz w:val="12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sz w:val="12"/>
                  </w:rPr>
                  <w:t>KGaA</w:t>
                </w:r>
                <w:proofErr w:type="spellEnd"/>
                <w:r>
                  <w:rPr>
                    <w:rFonts w:ascii="Times New Roman" w:hAnsi="Times New Roman"/>
                    <w:sz w:val="12"/>
                  </w:rPr>
                  <w:t>,</w:t>
                </w:r>
                <w:r>
                  <w:rPr>
                    <w:rFonts w:ascii="Times New Roman" w:hAnsi="Times New Roman"/>
                    <w:spacing w:val="-4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12"/>
                  </w:rPr>
                  <w:t>Weinheim</w:t>
                </w:r>
              </w:p>
            </w:txbxContent>
          </v:textbox>
          <w10:wrap anchorx="page" anchory="page"/>
        </v:shape>
      </w:pict>
    </w:r>
    <w:r>
      <w:pict w14:anchorId="1894C6C4">
        <v:shape id="_x0000_s2079" type="#_x0000_t202" style="position:absolute;margin-left:438.4pt;margin-top:733.15pt;width:78.2pt;height:8pt;z-index:-197944;mso-position-horizontal-relative:page;mso-position-vertical-relative:page" filled="f" stroked="f">
          <v:textbox inset="0,0,0,0">
            <w:txbxContent>
              <w:p w14:paraId="5FE28E36" w14:textId="77777777" w:rsidR="008950A2" w:rsidRDefault="008950A2">
                <w:pPr>
                  <w:spacing w:line="134" w:lineRule="exact"/>
                  <w:ind w:left="20"/>
                  <w:rPr>
                    <w:rFonts w:ascii="Times New Roman" w:eastAsia="Times New Roman" w:hAnsi="Times New Roman" w:cs="Times New Roman"/>
                    <w:sz w:val="12"/>
                    <w:szCs w:val="12"/>
                  </w:rPr>
                </w:pPr>
                <w:hyperlink r:id="rId1">
                  <w:r>
                    <w:rPr>
                      <w:rFonts w:ascii="Times New Roman"/>
                      <w:b/>
                      <w:spacing w:val="-1"/>
                      <w:sz w:val="12"/>
                    </w:rPr>
                    <w:t>www.biometrical-journal.com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D125F" w14:textId="77777777" w:rsidR="008950A2" w:rsidRDefault="008950A2">
    <w:pPr>
      <w:spacing w:line="14" w:lineRule="auto"/>
      <w:rPr>
        <w:sz w:val="20"/>
        <w:szCs w:val="20"/>
      </w:rPr>
    </w:pPr>
    <w:r>
      <w:pict w14:anchorId="1E9A1570">
        <v:group id="_x0000_s2077" style="position:absolute;margin-left:114.85pt;margin-top:695.3pt;width:402.25pt;height:12pt;z-index:-197920;mso-position-horizontal-relative:page;mso-position-vertical-relative:page" coordorigin="2297,13906" coordsize="8045,240">
          <v:shape id="_x0000_s2078" style="position:absolute;left:2297;top:13906;width:8045;height:240" coordorigin="2297,13906" coordsize="8045,240" path="m2297,14145r8044,l10341,13906r-8044,l2297,14145xe" fillcolor="#f7f4f7" stroked="f">
            <v:path arrowok="t"/>
          </v:shape>
          <w10:wrap anchorx="page" anchory="page"/>
        </v:group>
      </w:pict>
    </w:r>
    <w:r>
      <w:pict w14:anchorId="18352110">
        <v:group id="_x0000_s2075" style="position:absolute;margin-left:114.85pt;margin-top:682.35pt;width:402.25pt;height:12pt;z-index:-197896;mso-position-horizontal-relative:page;mso-position-vertical-relative:page" coordorigin="2297,13647" coordsize="8045,240">
          <v:shape id="_x0000_s2076" style="position:absolute;left:2297;top:13647;width:8045;height:240" coordorigin="2297,13647" coordsize="8045,240" path="m2297,13886r8044,l10341,13647r-8044,l2297,13886xe" fillcolor="#f7f4f7" stroked="f">
            <v:path arrowok="t"/>
          </v:shape>
          <w10:wrap anchorx="page" anchory="page"/>
        </v:group>
      </w:pict>
    </w:r>
    <w:r>
      <w:pict w14:anchorId="49421F34">
        <v:group id="_x0000_s2073" style="position:absolute;margin-left:114.85pt;margin-top:669.4pt;width:402.25pt;height:12pt;z-index:-197872;mso-position-horizontal-relative:page;mso-position-vertical-relative:page" coordorigin="2297,13388" coordsize="8045,240">
          <v:shape id="_x0000_s2074" style="position:absolute;left:2297;top:13388;width:8045;height:240" coordorigin="2297,13388" coordsize="8045,240" path="m2297,13627r8044,l10341,13388r-8044,l2297,13627xe" fillcolor="#f7f4f7" stroked="f">
            <v:path arrowok="t"/>
          </v:shape>
          <w10:wrap anchorx="page" anchory="page"/>
        </v:group>
      </w:pict>
    </w:r>
    <w:r>
      <w:pict w14:anchorId="08B3F72B">
        <v:group id="_x0000_s2071" style="position:absolute;margin-left:114.85pt;margin-top:656.45pt;width:402.25pt;height:12pt;z-index:-197848;mso-position-horizontal-relative:page;mso-position-vertical-relative:page" coordorigin="2297,13129" coordsize="8045,240">
          <v:shape id="_x0000_s2072" style="position:absolute;left:2297;top:13129;width:8045;height:240" coordorigin="2297,13129" coordsize="8045,240" path="m2297,13368r8044,l10341,13129r-8044,l2297,13368xe" fillcolor="#f7f4f7" stroked="f">
            <v:path arrowok="t"/>
          </v:shape>
          <w10:wrap anchorx="page" anchory="page"/>
        </v:group>
      </w:pict>
    </w:r>
    <w:r>
      <w:pict w14:anchorId="7B1DE7F6">
        <v:group id="_x0000_s2069" style="position:absolute;margin-left:114.85pt;margin-top:643.5pt;width:402.25pt;height:12pt;z-index:-197824;mso-position-horizontal-relative:page;mso-position-vertical-relative:page" coordorigin="2297,12870" coordsize="8045,240">
          <v:shape id="_x0000_s2070" style="position:absolute;left:2297;top:12870;width:8045;height:240" coordorigin="2297,12870" coordsize="8045,240" path="m2297,13109r8044,l10341,12870r-8044,l2297,13109xe" fillcolor="#f7f4f7" stroked="f">
            <v:path arrowok="t"/>
          </v:shape>
          <w10:wrap anchorx="page" anchory="page"/>
        </v:group>
      </w:pict>
    </w:r>
    <w:r>
      <w:pict w14:anchorId="4558C32D">
        <v:group id="_x0000_s2067" style="position:absolute;margin-left:114.85pt;margin-top:630.55pt;width:402.25pt;height:12pt;z-index:-197800;mso-position-horizontal-relative:page;mso-position-vertical-relative:page" coordorigin="2297,12611" coordsize="8045,240">
          <v:shape id="_x0000_s2068" style="position:absolute;left:2297;top:12611;width:8045;height:240" coordorigin="2297,12611" coordsize="8045,240" path="m2297,12850r8044,l10341,12611r-8044,l2297,12850xe" fillcolor="#f7f4f7" stroked="f">
            <v:path arrowok="t"/>
          </v:shape>
          <w10:wrap anchorx="page" anchory="page"/>
        </v:group>
      </w:pict>
    </w:r>
    <w:r>
      <w:pict w14:anchorId="79446418">
        <v:group id="_x0000_s2065" style="position:absolute;margin-left:114.85pt;margin-top:617.6pt;width:402.25pt;height:12pt;z-index:-197776;mso-position-horizontal-relative:page;mso-position-vertical-relative:page" coordorigin="2297,12352" coordsize="8045,240">
          <v:shape id="_x0000_s2066" style="position:absolute;left:2297;top:12352;width:8045;height:240" coordorigin="2297,12352" coordsize="8045,240" path="m2297,12591r8044,l10341,12352r-8044,l2297,12591xe" fillcolor="#f7f4f7" stroked="f">
            <v:path arrowok="t"/>
          </v:shape>
          <w10:wrap anchorx="page" anchory="page"/>
        </v:group>
      </w:pict>
    </w:r>
    <w:r>
      <w:pict w14:anchorId="4FC0E940">
        <v:group id="_x0000_s2063" style="position:absolute;margin-left:114.85pt;margin-top:604.65pt;width:402.25pt;height:12pt;z-index:-197752;mso-position-horizontal-relative:page;mso-position-vertical-relative:page" coordorigin="2297,12093" coordsize="8045,240">
          <v:shape id="_x0000_s2064" style="position:absolute;left:2297;top:12093;width:8045;height:240" coordorigin="2297,12093" coordsize="8045,240" path="m2297,12332r8044,l10341,12093r-8044,l2297,12332xe" fillcolor="#f7f4f7" stroked="f">
            <v:path arrowok="t"/>
          </v:shape>
          <w10:wrap anchorx="page" anchory="page"/>
        </v:group>
      </w:pict>
    </w:r>
    <w:r>
      <w:pict w14:anchorId="36C111E5">
        <v:group id="_x0000_s2061" style="position:absolute;margin-left:114.85pt;margin-top:591.7pt;width:402.25pt;height:12pt;z-index:-197728;mso-position-horizontal-relative:page;mso-position-vertical-relative:page" coordorigin="2297,11834" coordsize="8045,240">
          <v:shape id="_x0000_s2062" style="position:absolute;left:2297;top:11834;width:8045;height:240" coordorigin="2297,11834" coordsize="8045,240" path="m2297,12073r8044,l10341,11834r-8044,l2297,12073xe" fillcolor="#f7f4f7" stroked="f">
            <v:path arrowok="t"/>
          </v:shape>
          <w10:wrap anchorx="page" anchory="page"/>
        </v:group>
      </w:pict>
    </w:r>
    <w:r>
      <w:pict w14:anchorId="27D84945">
        <v:group id="_x0000_s2056" style="position:absolute;margin-left:114.85pt;margin-top:578.75pt;width:402.25pt;height:12pt;z-index:-197704;mso-position-horizontal-relative:page;mso-position-vertical-relative:page" coordorigin="2297,11575" coordsize="8045,240">
          <v:group id="_x0000_s2059" style="position:absolute;left:2297;top:11575;width:8045;height:240" coordorigin="2297,11575" coordsize="8045,240">
            <v:shape id="_x0000_s2060" style="position:absolute;left:2297;top:11575;width:8045;height:240" coordorigin="2297,11575" coordsize="8045,240" path="m2297,11814r8044,l10341,11575r-8044,l2297,11814xe" fillcolor="#f7f4f7" stroked="f">
              <v:path arrowok="t"/>
            </v:shape>
          </v:group>
          <v:group id="_x0000_s2057" style="position:absolute;left:4588;top:11738;width:54;height:2" coordorigin="4588,11738" coordsize="54,2">
            <v:shape id="_x0000_s2058" style="position:absolute;left:4588;top:11738;width:54;height:2" coordorigin="4588,11738" coordsize="54,0" path="m4588,11738r54,e" filled="f" strokeweight=".14042mm">
              <v:path arrowok="t"/>
            </v:shape>
          </v:group>
          <w10:wrap anchorx="page" anchory="page"/>
        </v:group>
      </w:pict>
    </w:r>
    <w:r>
      <w:pict w14:anchorId="2F7FB60E">
        <v:group id="_x0000_s2054" style="position:absolute;margin-left:114.85pt;margin-top:565.8pt;width:402.25pt;height:12pt;z-index:-197680;mso-position-horizontal-relative:page;mso-position-vertical-relative:page" coordorigin="2297,11316" coordsize="8045,240">
          <v:shape id="_x0000_s2055" style="position:absolute;left:2297;top:11316;width:8045;height:240" coordorigin="2297,11316" coordsize="8045,240" path="m2297,11555r8044,l10341,11316r-8044,l2297,11555xe" fillcolor="#f7f4f7" stroked="f">
            <v:path arrowok="t"/>
          </v:shape>
          <w10:wrap anchorx="page" anchory="page"/>
        </v:group>
      </w:pict>
    </w:r>
    <w:r>
      <w:pict w14:anchorId="517816B2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35.05pt;margin-top:695.8pt;width:75.9pt;height:11pt;z-index:-197656;mso-position-horizontal-relative:page;mso-position-vertical-relative:page" filled="f" stroked="f">
          <v:textbox inset="0,0,0,0">
            <w:txbxContent>
              <w:p w14:paraId="0BCCDE74" w14:textId="77777777" w:rsidR="008950A2" w:rsidRDefault="008950A2">
                <w:pPr>
                  <w:spacing w:line="196" w:lineRule="exact"/>
                  <w:ind w:left="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proofErr w:type="gramStart"/>
                <w:r>
                  <w:rPr>
                    <w:rFonts w:ascii="Times New Roman"/>
                    <w:spacing w:val="-3"/>
                    <w:sz w:val="18"/>
                  </w:rPr>
                  <w:t>REPORT(</w:t>
                </w:r>
                <w:r>
                  <w:rPr>
                    <w:rFonts w:ascii="Times New Roman"/>
                    <w:spacing w:val="-24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gamma</w:t>
                </w:r>
                <w:proofErr w:type="gramEnd"/>
                <w:r>
                  <w:rPr>
                    <w:rFonts w:ascii="Times New Roman"/>
                    <w:spacing w:val="-14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)</w:t>
                </w:r>
                <w:r>
                  <w:rPr>
                    <w:rFonts w:ascii="Times New Roman"/>
                    <w:spacing w:val="-15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;</w:t>
                </w:r>
              </w:p>
            </w:txbxContent>
          </v:textbox>
          <w10:wrap anchorx="page" anchory="page"/>
        </v:shape>
      </w:pict>
    </w:r>
    <w:r>
      <w:pict w14:anchorId="070B7BD1">
        <v:shape id="_x0000_s2052" type="#_x0000_t202" style="position:absolute;margin-left:96.4pt;margin-top:732.95pt;width:150.55pt;height:8pt;z-index:-197632;mso-position-horizontal-relative:page;mso-position-vertical-relative:page" filled="f" stroked="f">
          <v:textbox inset="0,0,0,0">
            <w:txbxContent>
              <w:p w14:paraId="1440936F" w14:textId="77777777" w:rsidR="008950A2" w:rsidRDefault="008950A2">
                <w:pPr>
                  <w:spacing w:line="138" w:lineRule="exact"/>
                  <w:ind w:left="20"/>
                  <w:rPr>
                    <w:rFonts w:ascii="Times New Roman" w:eastAsia="Times New Roman" w:hAnsi="Times New Roman" w:cs="Times New Roman"/>
                    <w:sz w:val="12"/>
                    <w:szCs w:val="12"/>
                  </w:rPr>
                </w:pPr>
                <w:r>
                  <w:rPr>
                    <w:rFonts w:ascii="Times New Roman" w:hAnsi="Times New Roman"/>
                    <w:sz w:val="12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z w:val="12"/>
                  </w:rPr>
                  <w:t>2020</w:t>
                </w:r>
                <w:r>
                  <w:rPr>
                    <w:rFonts w:ascii="Times New Roman" w:hAnsi="Times New Roman"/>
                    <w:spacing w:val="-4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12"/>
                  </w:rPr>
                  <w:t>WILEY-VCH</w:t>
                </w:r>
                <w:r>
                  <w:rPr>
                    <w:rFonts w:ascii="Times New Roman" w:hAnsi="Times New Roman"/>
                    <w:spacing w:val="-5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pacing w:val="-3"/>
                    <w:sz w:val="12"/>
                  </w:rPr>
                  <w:t>Verlag</w:t>
                </w:r>
                <w:r>
                  <w:rPr>
                    <w:rFonts w:ascii="Times New Roman" w:hAnsi="Times New Roman"/>
                    <w:spacing w:val="-4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z w:val="12"/>
                  </w:rPr>
                  <w:t>GmbH</w:t>
                </w:r>
                <w:r>
                  <w:rPr>
                    <w:rFonts w:ascii="Times New Roman" w:hAnsi="Times New Roman"/>
                    <w:spacing w:val="-4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z w:val="12"/>
                  </w:rPr>
                  <w:t>&amp;</w:t>
                </w:r>
                <w:r>
                  <w:rPr>
                    <w:rFonts w:ascii="Times New Roman" w:hAnsi="Times New Roman"/>
                    <w:spacing w:val="-5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z w:val="12"/>
                  </w:rPr>
                  <w:t>Co.</w:t>
                </w:r>
                <w:r>
                  <w:rPr>
                    <w:rFonts w:ascii="Times New Roman" w:hAnsi="Times New Roman"/>
                    <w:spacing w:val="3"/>
                    <w:sz w:val="12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sz w:val="12"/>
                  </w:rPr>
                  <w:t>KGaA</w:t>
                </w:r>
                <w:proofErr w:type="spellEnd"/>
                <w:r>
                  <w:rPr>
                    <w:rFonts w:ascii="Times New Roman" w:hAnsi="Times New Roman"/>
                    <w:sz w:val="12"/>
                  </w:rPr>
                  <w:t>,</w:t>
                </w:r>
                <w:r>
                  <w:rPr>
                    <w:rFonts w:ascii="Times New Roman" w:hAnsi="Times New Roman"/>
                    <w:spacing w:val="-4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12"/>
                  </w:rPr>
                  <w:t>Weinheim</w:t>
                </w:r>
              </w:p>
            </w:txbxContent>
          </v:textbox>
          <w10:wrap anchorx="page" anchory="page"/>
        </v:shape>
      </w:pict>
    </w:r>
    <w:r>
      <w:pict w14:anchorId="5E99A989">
        <v:shape id="_x0000_s2051" type="#_x0000_t202" style="position:absolute;margin-left:438.4pt;margin-top:733.15pt;width:78.2pt;height:8pt;z-index:-197608;mso-position-horizontal-relative:page;mso-position-vertical-relative:page" filled="f" stroked="f">
          <v:textbox inset="0,0,0,0">
            <w:txbxContent>
              <w:p w14:paraId="0EDCDF76" w14:textId="77777777" w:rsidR="008950A2" w:rsidRDefault="008950A2">
                <w:pPr>
                  <w:spacing w:line="134" w:lineRule="exact"/>
                  <w:ind w:left="20"/>
                  <w:rPr>
                    <w:rFonts w:ascii="Times New Roman" w:eastAsia="Times New Roman" w:hAnsi="Times New Roman" w:cs="Times New Roman"/>
                    <w:sz w:val="12"/>
                    <w:szCs w:val="12"/>
                  </w:rPr>
                </w:pPr>
                <w:hyperlink r:id="rId1">
                  <w:r>
                    <w:rPr>
                      <w:rFonts w:ascii="Times New Roman"/>
                      <w:b/>
                      <w:spacing w:val="-1"/>
                      <w:sz w:val="12"/>
                    </w:rPr>
                    <w:t>www.biometrical-journal.com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C99D2" w14:textId="77777777" w:rsidR="008950A2" w:rsidRDefault="008950A2">
    <w:pPr>
      <w:spacing w:line="14" w:lineRule="auto"/>
      <w:rPr>
        <w:sz w:val="20"/>
        <w:szCs w:val="20"/>
      </w:rPr>
    </w:pPr>
    <w:r>
      <w:pict w14:anchorId="4809D7D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6.4pt;margin-top:732.95pt;width:150.55pt;height:8pt;z-index:-197584;mso-position-horizontal-relative:page;mso-position-vertical-relative:page" filled="f" stroked="f">
          <v:textbox inset="0,0,0,0">
            <w:txbxContent>
              <w:p w14:paraId="13258502" w14:textId="77777777" w:rsidR="008950A2" w:rsidRDefault="008950A2">
                <w:pPr>
                  <w:spacing w:line="138" w:lineRule="exact"/>
                  <w:ind w:left="20"/>
                  <w:rPr>
                    <w:rFonts w:ascii="Times New Roman" w:eastAsia="Times New Roman" w:hAnsi="Times New Roman" w:cs="Times New Roman"/>
                    <w:sz w:val="12"/>
                    <w:szCs w:val="12"/>
                  </w:rPr>
                </w:pPr>
                <w:r>
                  <w:rPr>
                    <w:rFonts w:ascii="Times New Roman" w:hAnsi="Times New Roman"/>
                    <w:sz w:val="12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z w:val="12"/>
                  </w:rPr>
                  <w:t>2020</w:t>
                </w:r>
                <w:r>
                  <w:rPr>
                    <w:rFonts w:ascii="Times New Roman" w:hAnsi="Times New Roman"/>
                    <w:spacing w:val="-4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12"/>
                  </w:rPr>
                  <w:t>WILEY-VCH</w:t>
                </w:r>
                <w:r>
                  <w:rPr>
                    <w:rFonts w:ascii="Times New Roman" w:hAnsi="Times New Roman"/>
                    <w:spacing w:val="-5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pacing w:val="-3"/>
                    <w:sz w:val="12"/>
                  </w:rPr>
                  <w:t>Verlag</w:t>
                </w:r>
                <w:r>
                  <w:rPr>
                    <w:rFonts w:ascii="Times New Roman" w:hAnsi="Times New Roman"/>
                    <w:spacing w:val="-4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z w:val="12"/>
                  </w:rPr>
                  <w:t>GmbH</w:t>
                </w:r>
                <w:r>
                  <w:rPr>
                    <w:rFonts w:ascii="Times New Roman" w:hAnsi="Times New Roman"/>
                    <w:spacing w:val="-4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z w:val="12"/>
                  </w:rPr>
                  <w:t>&amp;</w:t>
                </w:r>
                <w:r>
                  <w:rPr>
                    <w:rFonts w:ascii="Times New Roman" w:hAnsi="Times New Roman"/>
                    <w:spacing w:val="-5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z w:val="12"/>
                  </w:rPr>
                  <w:t>Co.</w:t>
                </w:r>
                <w:r>
                  <w:rPr>
                    <w:rFonts w:ascii="Times New Roman" w:hAnsi="Times New Roman"/>
                    <w:spacing w:val="3"/>
                    <w:sz w:val="12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sz w:val="12"/>
                  </w:rPr>
                  <w:t>KGaA</w:t>
                </w:r>
                <w:proofErr w:type="spellEnd"/>
                <w:r>
                  <w:rPr>
                    <w:rFonts w:ascii="Times New Roman" w:hAnsi="Times New Roman"/>
                    <w:sz w:val="12"/>
                  </w:rPr>
                  <w:t>,</w:t>
                </w:r>
                <w:r>
                  <w:rPr>
                    <w:rFonts w:ascii="Times New Roman" w:hAnsi="Times New Roman"/>
                    <w:spacing w:val="-4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12"/>
                  </w:rPr>
                  <w:t>Weinheim</w:t>
                </w:r>
              </w:p>
            </w:txbxContent>
          </v:textbox>
          <w10:wrap anchorx="page" anchory="page"/>
        </v:shape>
      </w:pict>
    </w:r>
    <w:r>
      <w:pict w14:anchorId="3CAA4299">
        <v:shape id="_x0000_s2049" type="#_x0000_t202" style="position:absolute;margin-left:438.4pt;margin-top:733.15pt;width:78.2pt;height:8pt;z-index:-197560;mso-position-horizontal-relative:page;mso-position-vertical-relative:page" filled="f" stroked="f">
          <v:textbox inset="0,0,0,0">
            <w:txbxContent>
              <w:p w14:paraId="54D87986" w14:textId="77777777" w:rsidR="008950A2" w:rsidRDefault="008950A2">
                <w:pPr>
                  <w:spacing w:line="134" w:lineRule="exact"/>
                  <w:ind w:left="20"/>
                  <w:rPr>
                    <w:rFonts w:ascii="Times New Roman" w:eastAsia="Times New Roman" w:hAnsi="Times New Roman" w:cs="Times New Roman"/>
                    <w:sz w:val="12"/>
                    <w:szCs w:val="12"/>
                  </w:rPr>
                </w:pPr>
                <w:hyperlink r:id="rId1">
                  <w:r>
                    <w:rPr>
                      <w:rFonts w:ascii="Times New Roman"/>
                      <w:b/>
                      <w:spacing w:val="-1"/>
                      <w:sz w:val="12"/>
                    </w:rPr>
                    <w:t>www.biometrical-journal.com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8469B" w14:textId="77777777" w:rsidR="00FD2C9F" w:rsidRDefault="00FD2C9F">
      <w:r>
        <w:separator/>
      </w:r>
    </w:p>
  </w:footnote>
  <w:footnote w:type="continuationSeparator" w:id="0">
    <w:p w14:paraId="45327D29" w14:textId="77777777" w:rsidR="00FD2C9F" w:rsidRDefault="00FD2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3B53"/>
    <w:multiLevelType w:val="hybridMultilevel"/>
    <w:tmpl w:val="19AAE99A"/>
    <w:lvl w:ilvl="0" w:tplc="59A6AD48">
      <w:start w:val="1"/>
      <w:numFmt w:val="upperLetter"/>
      <w:lvlText w:val="%1"/>
      <w:lvlJc w:val="left"/>
      <w:pPr>
        <w:ind w:left="1388" w:hanging="443"/>
        <w:jc w:val="left"/>
      </w:pPr>
      <w:rPr>
        <w:rFonts w:hint="default"/>
      </w:rPr>
    </w:lvl>
    <w:lvl w:ilvl="1" w:tplc="50320512">
      <w:start w:val="1"/>
      <w:numFmt w:val="decimal"/>
      <w:lvlText w:val="%1.%2."/>
      <w:lvlJc w:val="left"/>
      <w:pPr>
        <w:ind w:left="1388" w:hanging="443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 w:tplc="F16EB056">
      <w:start w:val="1"/>
      <w:numFmt w:val="bullet"/>
      <w:lvlText w:val="•"/>
      <w:lvlJc w:val="left"/>
      <w:pPr>
        <w:ind w:left="2871" w:hanging="443"/>
      </w:pPr>
      <w:rPr>
        <w:rFonts w:hint="default"/>
      </w:rPr>
    </w:lvl>
    <w:lvl w:ilvl="3" w:tplc="84A2A86E">
      <w:start w:val="1"/>
      <w:numFmt w:val="bullet"/>
      <w:lvlText w:val="•"/>
      <w:lvlJc w:val="left"/>
      <w:pPr>
        <w:ind w:left="3612" w:hanging="443"/>
      </w:pPr>
      <w:rPr>
        <w:rFonts w:hint="default"/>
      </w:rPr>
    </w:lvl>
    <w:lvl w:ilvl="4" w:tplc="EE70C2CC">
      <w:start w:val="1"/>
      <w:numFmt w:val="bullet"/>
      <w:lvlText w:val="•"/>
      <w:lvlJc w:val="left"/>
      <w:pPr>
        <w:ind w:left="4353" w:hanging="443"/>
      </w:pPr>
      <w:rPr>
        <w:rFonts w:hint="default"/>
      </w:rPr>
    </w:lvl>
    <w:lvl w:ilvl="5" w:tplc="7E76E9DA">
      <w:start w:val="1"/>
      <w:numFmt w:val="bullet"/>
      <w:lvlText w:val="•"/>
      <w:lvlJc w:val="left"/>
      <w:pPr>
        <w:ind w:left="5094" w:hanging="443"/>
      </w:pPr>
      <w:rPr>
        <w:rFonts w:hint="default"/>
      </w:rPr>
    </w:lvl>
    <w:lvl w:ilvl="6" w:tplc="1218A9E2">
      <w:start w:val="1"/>
      <w:numFmt w:val="bullet"/>
      <w:lvlText w:val="•"/>
      <w:lvlJc w:val="left"/>
      <w:pPr>
        <w:ind w:left="5835" w:hanging="443"/>
      </w:pPr>
      <w:rPr>
        <w:rFonts w:hint="default"/>
      </w:rPr>
    </w:lvl>
    <w:lvl w:ilvl="7" w:tplc="CC00CAC2">
      <w:start w:val="1"/>
      <w:numFmt w:val="bullet"/>
      <w:lvlText w:val="•"/>
      <w:lvlJc w:val="left"/>
      <w:pPr>
        <w:ind w:left="6576" w:hanging="443"/>
      </w:pPr>
      <w:rPr>
        <w:rFonts w:hint="default"/>
      </w:rPr>
    </w:lvl>
    <w:lvl w:ilvl="8" w:tplc="04BC14C6">
      <w:start w:val="1"/>
      <w:numFmt w:val="bullet"/>
      <w:lvlText w:val="•"/>
      <w:lvlJc w:val="left"/>
      <w:pPr>
        <w:ind w:left="7317" w:hanging="443"/>
      </w:pPr>
      <w:rPr>
        <w:rFonts w:hint="default"/>
      </w:rPr>
    </w:lvl>
  </w:abstractNum>
  <w:abstractNum w:abstractNumId="1" w15:restartNumberingAfterBreak="0">
    <w:nsid w:val="0ED82118"/>
    <w:multiLevelType w:val="hybridMultilevel"/>
    <w:tmpl w:val="BF8C1040"/>
    <w:lvl w:ilvl="0" w:tplc="BD34031E">
      <w:start w:val="1"/>
      <w:numFmt w:val="lowerRoman"/>
      <w:lvlText w:val="(%1)"/>
      <w:lvlJc w:val="left"/>
      <w:pPr>
        <w:ind w:left="577" w:hanging="288"/>
        <w:jc w:val="righ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16CCF81E">
      <w:start w:val="1"/>
      <w:numFmt w:val="bullet"/>
      <w:lvlText w:val="•"/>
      <w:lvlJc w:val="left"/>
      <w:pPr>
        <w:ind w:left="1399" w:hanging="288"/>
      </w:pPr>
      <w:rPr>
        <w:rFonts w:hint="default"/>
      </w:rPr>
    </w:lvl>
    <w:lvl w:ilvl="2" w:tplc="57EEA1DE">
      <w:start w:val="1"/>
      <w:numFmt w:val="bullet"/>
      <w:lvlText w:val="•"/>
      <w:lvlJc w:val="left"/>
      <w:pPr>
        <w:ind w:left="2221" w:hanging="288"/>
      </w:pPr>
      <w:rPr>
        <w:rFonts w:hint="default"/>
      </w:rPr>
    </w:lvl>
    <w:lvl w:ilvl="3" w:tplc="662AF4EC">
      <w:start w:val="1"/>
      <w:numFmt w:val="bullet"/>
      <w:lvlText w:val="•"/>
      <w:lvlJc w:val="left"/>
      <w:pPr>
        <w:ind w:left="3043" w:hanging="288"/>
      </w:pPr>
      <w:rPr>
        <w:rFonts w:hint="default"/>
      </w:rPr>
    </w:lvl>
    <w:lvl w:ilvl="4" w:tplc="94C25FB0">
      <w:start w:val="1"/>
      <w:numFmt w:val="bullet"/>
      <w:lvlText w:val="•"/>
      <w:lvlJc w:val="left"/>
      <w:pPr>
        <w:ind w:left="3866" w:hanging="288"/>
      </w:pPr>
      <w:rPr>
        <w:rFonts w:hint="default"/>
      </w:rPr>
    </w:lvl>
    <w:lvl w:ilvl="5" w:tplc="5C9665DE">
      <w:start w:val="1"/>
      <w:numFmt w:val="bullet"/>
      <w:lvlText w:val="•"/>
      <w:lvlJc w:val="left"/>
      <w:pPr>
        <w:ind w:left="4688" w:hanging="288"/>
      </w:pPr>
      <w:rPr>
        <w:rFonts w:hint="default"/>
      </w:rPr>
    </w:lvl>
    <w:lvl w:ilvl="6" w:tplc="5C62AA98">
      <w:start w:val="1"/>
      <w:numFmt w:val="bullet"/>
      <w:lvlText w:val="•"/>
      <w:lvlJc w:val="left"/>
      <w:pPr>
        <w:ind w:left="5510" w:hanging="288"/>
      </w:pPr>
      <w:rPr>
        <w:rFonts w:hint="default"/>
      </w:rPr>
    </w:lvl>
    <w:lvl w:ilvl="7" w:tplc="F282150C">
      <w:start w:val="1"/>
      <w:numFmt w:val="bullet"/>
      <w:lvlText w:val="•"/>
      <w:lvlJc w:val="left"/>
      <w:pPr>
        <w:ind w:left="6333" w:hanging="288"/>
      </w:pPr>
      <w:rPr>
        <w:rFonts w:hint="default"/>
      </w:rPr>
    </w:lvl>
    <w:lvl w:ilvl="8" w:tplc="B8D0A334">
      <w:start w:val="1"/>
      <w:numFmt w:val="bullet"/>
      <w:lvlText w:val="•"/>
      <w:lvlJc w:val="left"/>
      <w:pPr>
        <w:ind w:left="7155" w:hanging="288"/>
      </w:pPr>
      <w:rPr>
        <w:rFonts w:hint="default"/>
      </w:rPr>
    </w:lvl>
  </w:abstractNum>
  <w:abstractNum w:abstractNumId="2" w15:restartNumberingAfterBreak="0">
    <w:nsid w:val="1836142D"/>
    <w:multiLevelType w:val="hybridMultilevel"/>
    <w:tmpl w:val="5BC4E334"/>
    <w:lvl w:ilvl="0" w:tplc="C486CDA2">
      <w:start w:val="1"/>
      <w:numFmt w:val="lowerRoman"/>
      <w:lvlText w:val="(%1)"/>
      <w:lvlJc w:val="left"/>
      <w:pPr>
        <w:ind w:left="577" w:hanging="288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5504EA5C">
      <w:start w:val="1"/>
      <w:numFmt w:val="bullet"/>
      <w:lvlText w:val="•"/>
      <w:lvlJc w:val="left"/>
      <w:pPr>
        <w:ind w:left="1399" w:hanging="288"/>
      </w:pPr>
      <w:rPr>
        <w:rFonts w:hint="default"/>
      </w:rPr>
    </w:lvl>
    <w:lvl w:ilvl="2" w:tplc="89CCF936">
      <w:start w:val="1"/>
      <w:numFmt w:val="bullet"/>
      <w:lvlText w:val="•"/>
      <w:lvlJc w:val="left"/>
      <w:pPr>
        <w:ind w:left="2221" w:hanging="288"/>
      </w:pPr>
      <w:rPr>
        <w:rFonts w:hint="default"/>
      </w:rPr>
    </w:lvl>
    <w:lvl w:ilvl="3" w:tplc="4AB42FC2">
      <w:start w:val="1"/>
      <w:numFmt w:val="bullet"/>
      <w:lvlText w:val="•"/>
      <w:lvlJc w:val="left"/>
      <w:pPr>
        <w:ind w:left="3043" w:hanging="288"/>
      </w:pPr>
      <w:rPr>
        <w:rFonts w:hint="default"/>
      </w:rPr>
    </w:lvl>
    <w:lvl w:ilvl="4" w:tplc="9F5295FA">
      <w:start w:val="1"/>
      <w:numFmt w:val="bullet"/>
      <w:lvlText w:val="•"/>
      <w:lvlJc w:val="left"/>
      <w:pPr>
        <w:ind w:left="3866" w:hanging="288"/>
      </w:pPr>
      <w:rPr>
        <w:rFonts w:hint="default"/>
      </w:rPr>
    </w:lvl>
    <w:lvl w:ilvl="5" w:tplc="087CE00A">
      <w:start w:val="1"/>
      <w:numFmt w:val="bullet"/>
      <w:lvlText w:val="•"/>
      <w:lvlJc w:val="left"/>
      <w:pPr>
        <w:ind w:left="4688" w:hanging="288"/>
      </w:pPr>
      <w:rPr>
        <w:rFonts w:hint="default"/>
      </w:rPr>
    </w:lvl>
    <w:lvl w:ilvl="6" w:tplc="8272B368">
      <w:start w:val="1"/>
      <w:numFmt w:val="bullet"/>
      <w:lvlText w:val="•"/>
      <w:lvlJc w:val="left"/>
      <w:pPr>
        <w:ind w:left="5510" w:hanging="288"/>
      </w:pPr>
      <w:rPr>
        <w:rFonts w:hint="default"/>
      </w:rPr>
    </w:lvl>
    <w:lvl w:ilvl="7" w:tplc="1E286170">
      <w:start w:val="1"/>
      <w:numFmt w:val="bullet"/>
      <w:lvlText w:val="•"/>
      <w:lvlJc w:val="left"/>
      <w:pPr>
        <w:ind w:left="6333" w:hanging="288"/>
      </w:pPr>
      <w:rPr>
        <w:rFonts w:hint="default"/>
      </w:rPr>
    </w:lvl>
    <w:lvl w:ilvl="8" w:tplc="965254A2">
      <w:start w:val="1"/>
      <w:numFmt w:val="bullet"/>
      <w:lvlText w:val="•"/>
      <w:lvlJc w:val="left"/>
      <w:pPr>
        <w:ind w:left="7155" w:hanging="288"/>
      </w:pPr>
      <w:rPr>
        <w:rFonts w:hint="default"/>
      </w:rPr>
    </w:lvl>
  </w:abstractNum>
  <w:abstractNum w:abstractNumId="3" w15:restartNumberingAfterBreak="0">
    <w:nsid w:val="1B6F263A"/>
    <w:multiLevelType w:val="hybridMultilevel"/>
    <w:tmpl w:val="7F80D6D4"/>
    <w:lvl w:ilvl="0" w:tplc="3AF8B52E">
      <w:start w:val="3"/>
      <w:numFmt w:val="decimal"/>
      <w:lvlText w:val="%1"/>
      <w:lvlJc w:val="left"/>
      <w:pPr>
        <w:ind w:left="1304" w:hanging="359"/>
        <w:jc w:val="left"/>
      </w:pPr>
      <w:rPr>
        <w:rFonts w:ascii="Times New Roman" w:eastAsia="Times New Roman" w:hAnsi="Times New Roman" w:hint="default"/>
        <w:b/>
        <w:bCs/>
        <w:w w:val="99"/>
        <w:sz w:val="24"/>
        <w:szCs w:val="24"/>
      </w:rPr>
    </w:lvl>
    <w:lvl w:ilvl="1" w:tplc="4C14F052">
      <w:start w:val="1"/>
      <w:numFmt w:val="decimal"/>
      <w:lvlText w:val="%1.%2"/>
      <w:lvlJc w:val="left"/>
      <w:pPr>
        <w:ind w:left="1394" w:hanging="449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 w:tplc="FBBE3F04">
      <w:start w:val="1"/>
      <w:numFmt w:val="decimal"/>
      <w:lvlText w:val="%1.%2.%3"/>
      <w:lvlJc w:val="left"/>
      <w:pPr>
        <w:ind w:left="1543" w:hanging="598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3" w:tplc="08749DEC">
      <w:start w:val="1"/>
      <w:numFmt w:val="bullet"/>
      <w:lvlText w:val="•"/>
      <w:lvlJc w:val="left"/>
      <w:pPr>
        <w:ind w:left="2450" w:hanging="598"/>
      </w:pPr>
      <w:rPr>
        <w:rFonts w:hint="default"/>
      </w:rPr>
    </w:lvl>
    <w:lvl w:ilvl="4" w:tplc="CCE86AC8">
      <w:start w:val="1"/>
      <w:numFmt w:val="bullet"/>
      <w:lvlText w:val="•"/>
      <w:lvlJc w:val="left"/>
      <w:pPr>
        <w:ind w:left="3357" w:hanging="598"/>
      </w:pPr>
      <w:rPr>
        <w:rFonts w:hint="default"/>
      </w:rPr>
    </w:lvl>
    <w:lvl w:ilvl="5" w:tplc="1D50EB9A">
      <w:start w:val="1"/>
      <w:numFmt w:val="bullet"/>
      <w:lvlText w:val="•"/>
      <w:lvlJc w:val="left"/>
      <w:pPr>
        <w:ind w:left="4264" w:hanging="598"/>
      </w:pPr>
      <w:rPr>
        <w:rFonts w:hint="default"/>
      </w:rPr>
    </w:lvl>
    <w:lvl w:ilvl="6" w:tplc="0FE87B38">
      <w:start w:val="1"/>
      <w:numFmt w:val="bullet"/>
      <w:lvlText w:val="•"/>
      <w:lvlJc w:val="left"/>
      <w:pPr>
        <w:ind w:left="5171" w:hanging="598"/>
      </w:pPr>
      <w:rPr>
        <w:rFonts w:hint="default"/>
      </w:rPr>
    </w:lvl>
    <w:lvl w:ilvl="7" w:tplc="9DA40AC4">
      <w:start w:val="1"/>
      <w:numFmt w:val="bullet"/>
      <w:lvlText w:val="•"/>
      <w:lvlJc w:val="left"/>
      <w:pPr>
        <w:ind w:left="6078" w:hanging="598"/>
      </w:pPr>
      <w:rPr>
        <w:rFonts w:hint="default"/>
      </w:rPr>
    </w:lvl>
    <w:lvl w:ilvl="8" w:tplc="6B0E7D12">
      <w:start w:val="1"/>
      <w:numFmt w:val="bullet"/>
      <w:lvlText w:val="•"/>
      <w:lvlJc w:val="left"/>
      <w:pPr>
        <w:ind w:left="6985" w:hanging="598"/>
      </w:pPr>
      <w:rPr>
        <w:rFonts w:hint="default"/>
      </w:rPr>
    </w:lvl>
  </w:abstractNum>
  <w:abstractNum w:abstractNumId="4" w15:restartNumberingAfterBreak="0">
    <w:nsid w:val="1BF23C42"/>
    <w:multiLevelType w:val="hybridMultilevel"/>
    <w:tmpl w:val="05F4C238"/>
    <w:lvl w:ilvl="0" w:tplc="7286F8AA">
      <w:start w:val="5"/>
      <w:numFmt w:val="decimal"/>
      <w:lvlText w:val="%1"/>
      <w:lvlJc w:val="left"/>
      <w:pPr>
        <w:ind w:left="1304" w:hanging="359"/>
        <w:jc w:val="left"/>
      </w:pPr>
      <w:rPr>
        <w:rFonts w:ascii="Times New Roman" w:eastAsia="Times New Roman" w:hAnsi="Times New Roman" w:hint="default"/>
        <w:b/>
        <w:bCs/>
        <w:w w:val="99"/>
        <w:sz w:val="24"/>
        <w:szCs w:val="24"/>
      </w:rPr>
    </w:lvl>
    <w:lvl w:ilvl="1" w:tplc="3A2AD5F4">
      <w:start w:val="1"/>
      <w:numFmt w:val="decimal"/>
      <w:lvlText w:val="%1.%2"/>
      <w:lvlJc w:val="left"/>
      <w:pPr>
        <w:ind w:left="1394" w:hanging="449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 w:tplc="AA609796">
      <w:start w:val="1"/>
      <w:numFmt w:val="bullet"/>
      <w:lvlText w:val="•"/>
      <w:lvlJc w:val="left"/>
      <w:pPr>
        <w:ind w:left="1394" w:hanging="449"/>
      </w:pPr>
      <w:rPr>
        <w:rFonts w:hint="default"/>
      </w:rPr>
    </w:lvl>
    <w:lvl w:ilvl="3" w:tplc="D8DC2100">
      <w:start w:val="1"/>
      <w:numFmt w:val="bullet"/>
      <w:lvlText w:val="•"/>
      <w:lvlJc w:val="left"/>
      <w:pPr>
        <w:ind w:left="2320" w:hanging="449"/>
      </w:pPr>
      <w:rPr>
        <w:rFonts w:hint="default"/>
      </w:rPr>
    </w:lvl>
    <w:lvl w:ilvl="4" w:tplc="50148432">
      <w:start w:val="1"/>
      <w:numFmt w:val="bullet"/>
      <w:lvlText w:val="•"/>
      <w:lvlJc w:val="left"/>
      <w:pPr>
        <w:ind w:left="3245" w:hanging="449"/>
      </w:pPr>
      <w:rPr>
        <w:rFonts w:hint="default"/>
      </w:rPr>
    </w:lvl>
    <w:lvl w:ilvl="5" w:tplc="E07A6620">
      <w:start w:val="1"/>
      <w:numFmt w:val="bullet"/>
      <w:lvlText w:val="•"/>
      <w:lvlJc w:val="left"/>
      <w:pPr>
        <w:ind w:left="4171" w:hanging="449"/>
      </w:pPr>
      <w:rPr>
        <w:rFonts w:hint="default"/>
      </w:rPr>
    </w:lvl>
    <w:lvl w:ilvl="6" w:tplc="5E44D460">
      <w:start w:val="1"/>
      <w:numFmt w:val="bullet"/>
      <w:lvlText w:val="•"/>
      <w:lvlJc w:val="left"/>
      <w:pPr>
        <w:ind w:left="5097" w:hanging="449"/>
      </w:pPr>
      <w:rPr>
        <w:rFonts w:hint="default"/>
      </w:rPr>
    </w:lvl>
    <w:lvl w:ilvl="7" w:tplc="EF342428">
      <w:start w:val="1"/>
      <w:numFmt w:val="bullet"/>
      <w:lvlText w:val="•"/>
      <w:lvlJc w:val="left"/>
      <w:pPr>
        <w:ind w:left="6022" w:hanging="449"/>
      </w:pPr>
      <w:rPr>
        <w:rFonts w:hint="default"/>
      </w:rPr>
    </w:lvl>
    <w:lvl w:ilvl="8" w:tplc="922E8FDC">
      <w:start w:val="1"/>
      <w:numFmt w:val="bullet"/>
      <w:lvlText w:val="•"/>
      <w:lvlJc w:val="left"/>
      <w:pPr>
        <w:ind w:left="6948" w:hanging="449"/>
      </w:pPr>
      <w:rPr>
        <w:rFonts w:hint="default"/>
      </w:rPr>
    </w:lvl>
  </w:abstractNum>
  <w:abstractNum w:abstractNumId="5" w15:restartNumberingAfterBreak="0">
    <w:nsid w:val="20645A74"/>
    <w:multiLevelType w:val="hybridMultilevel"/>
    <w:tmpl w:val="B9CC5260"/>
    <w:lvl w:ilvl="0" w:tplc="8A58C3B2">
      <w:start w:val="1"/>
      <w:numFmt w:val="lowerRoman"/>
      <w:lvlText w:val="(%1)"/>
      <w:lvlJc w:val="left"/>
      <w:pPr>
        <w:ind w:left="577" w:hanging="288"/>
        <w:jc w:val="righ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18363136">
      <w:start w:val="1"/>
      <w:numFmt w:val="bullet"/>
      <w:lvlText w:val="•"/>
      <w:lvlJc w:val="left"/>
      <w:pPr>
        <w:ind w:left="1399" w:hanging="288"/>
      </w:pPr>
      <w:rPr>
        <w:rFonts w:hint="default"/>
      </w:rPr>
    </w:lvl>
    <w:lvl w:ilvl="2" w:tplc="6D58399E">
      <w:start w:val="1"/>
      <w:numFmt w:val="bullet"/>
      <w:lvlText w:val="•"/>
      <w:lvlJc w:val="left"/>
      <w:pPr>
        <w:ind w:left="2221" w:hanging="288"/>
      </w:pPr>
      <w:rPr>
        <w:rFonts w:hint="default"/>
      </w:rPr>
    </w:lvl>
    <w:lvl w:ilvl="3" w:tplc="DF045C12">
      <w:start w:val="1"/>
      <w:numFmt w:val="bullet"/>
      <w:lvlText w:val="•"/>
      <w:lvlJc w:val="left"/>
      <w:pPr>
        <w:ind w:left="3043" w:hanging="288"/>
      </w:pPr>
      <w:rPr>
        <w:rFonts w:hint="default"/>
      </w:rPr>
    </w:lvl>
    <w:lvl w:ilvl="4" w:tplc="AF98C7C4">
      <w:start w:val="1"/>
      <w:numFmt w:val="bullet"/>
      <w:lvlText w:val="•"/>
      <w:lvlJc w:val="left"/>
      <w:pPr>
        <w:ind w:left="3866" w:hanging="288"/>
      </w:pPr>
      <w:rPr>
        <w:rFonts w:hint="default"/>
      </w:rPr>
    </w:lvl>
    <w:lvl w:ilvl="5" w:tplc="46300048">
      <w:start w:val="1"/>
      <w:numFmt w:val="bullet"/>
      <w:lvlText w:val="•"/>
      <w:lvlJc w:val="left"/>
      <w:pPr>
        <w:ind w:left="4688" w:hanging="288"/>
      </w:pPr>
      <w:rPr>
        <w:rFonts w:hint="default"/>
      </w:rPr>
    </w:lvl>
    <w:lvl w:ilvl="6" w:tplc="35AECCB8">
      <w:start w:val="1"/>
      <w:numFmt w:val="bullet"/>
      <w:lvlText w:val="•"/>
      <w:lvlJc w:val="left"/>
      <w:pPr>
        <w:ind w:left="5510" w:hanging="288"/>
      </w:pPr>
      <w:rPr>
        <w:rFonts w:hint="default"/>
      </w:rPr>
    </w:lvl>
    <w:lvl w:ilvl="7" w:tplc="45D68B08">
      <w:start w:val="1"/>
      <w:numFmt w:val="bullet"/>
      <w:lvlText w:val="•"/>
      <w:lvlJc w:val="left"/>
      <w:pPr>
        <w:ind w:left="6333" w:hanging="288"/>
      </w:pPr>
      <w:rPr>
        <w:rFonts w:hint="default"/>
      </w:rPr>
    </w:lvl>
    <w:lvl w:ilvl="8" w:tplc="301C2A82">
      <w:start w:val="1"/>
      <w:numFmt w:val="bullet"/>
      <w:lvlText w:val="•"/>
      <w:lvlJc w:val="left"/>
      <w:pPr>
        <w:ind w:left="7155" w:hanging="288"/>
      </w:pPr>
      <w:rPr>
        <w:rFonts w:hint="default"/>
      </w:rPr>
    </w:lvl>
  </w:abstractNum>
  <w:abstractNum w:abstractNumId="6" w15:restartNumberingAfterBreak="0">
    <w:nsid w:val="2AC867A9"/>
    <w:multiLevelType w:val="hybridMultilevel"/>
    <w:tmpl w:val="11C28354"/>
    <w:lvl w:ilvl="0" w:tplc="B394C5F2">
      <w:start w:val="4"/>
      <w:numFmt w:val="decimal"/>
      <w:lvlText w:val="%1"/>
      <w:lvlJc w:val="left"/>
      <w:pPr>
        <w:ind w:left="1304" w:hanging="359"/>
        <w:jc w:val="left"/>
      </w:pPr>
      <w:rPr>
        <w:rFonts w:ascii="Times New Roman" w:eastAsia="Times New Roman" w:hAnsi="Times New Roman" w:hint="default"/>
        <w:b/>
        <w:bCs/>
        <w:w w:val="99"/>
        <w:sz w:val="24"/>
        <w:szCs w:val="24"/>
      </w:rPr>
    </w:lvl>
    <w:lvl w:ilvl="1" w:tplc="6B0E61E4">
      <w:start w:val="1"/>
      <w:numFmt w:val="decimal"/>
      <w:lvlText w:val="%1.%2"/>
      <w:lvlJc w:val="left"/>
      <w:pPr>
        <w:ind w:left="1394" w:hanging="449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 w:tplc="DA7A0F74">
      <w:start w:val="1"/>
      <w:numFmt w:val="bullet"/>
      <w:lvlText w:val="•"/>
      <w:lvlJc w:val="left"/>
      <w:pPr>
        <w:ind w:left="2217" w:hanging="449"/>
      </w:pPr>
      <w:rPr>
        <w:rFonts w:hint="default"/>
      </w:rPr>
    </w:lvl>
    <w:lvl w:ilvl="3" w:tplc="45A65A92">
      <w:start w:val="1"/>
      <w:numFmt w:val="bullet"/>
      <w:lvlText w:val="•"/>
      <w:lvlJc w:val="left"/>
      <w:pPr>
        <w:ind w:left="3040" w:hanging="449"/>
      </w:pPr>
      <w:rPr>
        <w:rFonts w:hint="default"/>
      </w:rPr>
    </w:lvl>
    <w:lvl w:ilvl="4" w:tplc="E96C7AFA">
      <w:start w:val="1"/>
      <w:numFmt w:val="bullet"/>
      <w:lvlText w:val="•"/>
      <w:lvlJc w:val="left"/>
      <w:pPr>
        <w:ind w:left="3862" w:hanging="449"/>
      </w:pPr>
      <w:rPr>
        <w:rFonts w:hint="default"/>
      </w:rPr>
    </w:lvl>
    <w:lvl w:ilvl="5" w:tplc="26887492">
      <w:start w:val="1"/>
      <w:numFmt w:val="bullet"/>
      <w:lvlText w:val="•"/>
      <w:lvlJc w:val="left"/>
      <w:pPr>
        <w:ind w:left="4685" w:hanging="449"/>
      </w:pPr>
      <w:rPr>
        <w:rFonts w:hint="default"/>
      </w:rPr>
    </w:lvl>
    <w:lvl w:ilvl="6" w:tplc="5FCA33C2">
      <w:start w:val="1"/>
      <w:numFmt w:val="bullet"/>
      <w:lvlText w:val="•"/>
      <w:lvlJc w:val="left"/>
      <w:pPr>
        <w:ind w:left="5508" w:hanging="449"/>
      </w:pPr>
      <w:rPr>
        <w:rFonts w:hint="default"/>
      </w:rPr>
    </w:lvl>
    <w:lvl w:ilvl="7" w:tplc="F77E4816">
      <w:start w:val="1"/>
      <w:numFmt w:val="bullet"/>
      <w:lvlText w:val="•"/>
      <w:lvlJc w:val="left"/>
      <w:pPr>
        <w:ind w:left="6331" w:hanging="449"/>
      </w:pPr>
      <w:rPr>
        <w:rFonts w:hint="default"/>
      </w:rPr>
    </w:lvl>
    <w:lvl w:ilvl="8" w:tplc="C62C08BA">
      <w:start w:val="1"/>
      <w:numFmt w:val="bullet"/>
      <w:lvlText w:val="•"/>
      <w:lvlJc w:val="left"/>
      <w:pPr>
        <w:ind w:left="7154" w:hanging="449"/>
      </w:pPr>
      <w:rPr>
        <w:rFonts w:hint="default"/>
      </w:rPr>
    </w:lvl>
  </w:abstractNum>
  <w:abstractNum w:abstractNumId="7" w15:restartNumberingAfterBreak="0">
    <w:nsid w:val="340C6282"/>
    <w:multiLevelType w:val="hybridMultilevel"/>
    <w:tmpl w:val="A96AD6DC"/>
    <w:lvl w:ilvl="0" w:tplc="66984B62">
      <w:start w:val="1"/>
      <w:numFmt w:val="lowerRoman"/>
      <w:lvlText w:val="(%1)"/>
      <w:lvlJc w:val="left"/>
      <w:pPr>
        <w:ind w:left="577" w:hanging="288"/>
        <w:jc w:val="righ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43DCE4F0">
      <w:start w:val="1"/>
      <w:numFmt w:val="bullet"/>
      <w:lvlText w:val="•"/>
      <w:lvlJc w:val="left"/>
      <w:pPr>
        <w:ind w:left="1399" w:hanging="288"/>
      </w:pPr>
      <w:rPr>
        <w:rFonts w:hint="default"/>
      </w:rPr>
    </w:lvl>
    <w:lvl w:ilvl="2" w:tplc="65DABCF4">
      <w:start w:val="1"/>
      <w:numFmt w:val="bullet"/>
      <w:lvlText w:val="•"/>
      <w:lvlJc w:val="left"/>
      <w:pPr>
        <w:ind w:left="2221" w:hanging="288"/>
      </w:pPr>
      <w:rPr>
        <w:rFonts w:hint="default"/>
      </w:rPr>
    </w:lvl>
    <w:lvl w:ilvl="3" w:tplc="871491CA">
      <w:start w:val="1"/>
      <w:numFmt w:val="bullet"/>
      <w:lvlText w:val="•"/>
      <w:lvlJc w:val="left"/>
      <w:pPr>
        <w:ind w:left="3043" w:hanging="288"/>
      </w:pPr>
      <w:rPr>
        <w:rFonts w:hint="default"/>
      </w:rPr>
    </w:lvl>
    <w:lvl w:ilvl="4" w:tplc="57469A40">
      <w:start w:val="1"/>
      <w:numFmt w:val="bullet"/>
      <w:lvlText w:val="•"/>
      <w:lvlJc w:val="left"/>
      <w:pPr>
        <w:ind w:left="3866" w:hanging="288"/>
      </w:pPr>
      <w:rPr>
        <w:rFonts w:hint="default"/>
      </w:rPr>
    </w:lvl>
    <w:lvl w:ilvl="5" w:tplc="22F8E27C">
      <w:start w:val="1"/>
      <w:numFmt w:val="bullet"/>
      <w:lvlText w:val="•"/>
      <w:lvlJc w:val="left"/>
      <w:pPr>
        <w:ind w:left="4688" w:hanging="288"/>
      </w:pPr>
      <w:rPr>
        <w:rFonts w:hint="default"/>
      </w:rPr>
    </w:lvl>
    <w:lvl w:ilvl="6" w:tplc="64E4040C">
      <w:start w:val="1"/>
      <w:numFmt w:val="bullet"/>
      <w:lvlText w:val="•"/>
      <w:lvlJc w:val="left"/>
      <w:pPr>
        <w:ind w:left="5510" w:hanging="288"/>
      </w:pPr>
      <w:rPr>
        <w:rFonts w:hint="default"/>
      </w:rPr>
    </w:lvl>
    <w:lvl w:ilvl="7" w:tplc="C00033C6">
      <w:start w:val="1"/>
      <w:numFmt w:val="bullet"/>
      <w:lvlText w:val="•"/>
      <w:lvlJc w:val="left"/>
      <w:pPr>
        <w:ind w:left="6333" w:hanging="288"/>
      </w:pPr>
      <w:rPr>
        <w:rFonts w:hint="default"/>
      </w:rPr>
    </w:lvl>
    <w:lvl w:ilvl="8" w:tplc="BA1443D6">
      <w:start w:val="1"/>
      <w:numFmt w:val="bullet"/>
      <w:lvlText w:val="•"/>
      <w:lvlJc w:val="left"/>
      <w:pPr>
        <w:ind w:left="7155" w:hanging="288"/>
      </w:pPr>
      <w:rPr>
        <w:rFonts w:hint="default"/>
      </w:rPr>
    </w:lvl>
  </w:abstractNum>
  <w:abstractNum w:abstractNumId="8" w15:restartNumberingAfterBreak="0">
    <w:nsid w:val="3C596619"/>
    <w:multiLevelType w:val="hybridMultilevel"/>
    <w:tmpl w:val="4A12136A"/>
    <w:lvl w:ilvl="0" w:tplc="1178806C">
      <w:start w:val="3"/>
      <w:numFmt w:val="decimal"/>
      <w:lvlText w:val="%1"/>
      <w:lvlJc w:val="left"/>
      <w:pPr>
        <w:ind w:left="1394" w:hanging="449"/>
        <w:jc w:val="left"/>
      </w:pPr>
      <w:rPr>
        <w:rFonts w:hint="default"/>
      </w:rPr>
    </w:lvl>
    <w:lvl w:ilvl="1" w:tplc="439AED68">
      <w:start w:val="4"/>
      <w:numFmt w:val="decimal"/>
      <w:lvlText w:val="%1.%2"/>
      <w:lvlJc w:val="left"/>
      <w:pPr>
        <w:ind w:left="1394" w:hanging="449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 w:tplc="6DDC15E8">
      <w:start w:val="1"/>
      <w:numFmt w:val="bullet"/>
      <w:lvlText w:val="•"/>
      <w:lvlJc w:val="left"/>
      <w:pPr>
        <w:ind w:left="2875" w:hanging="449"/>
      </w:pPr>
      <w:rPr>
        <w:rFonts w:hint="default"/>
      </w:rPr>
    </w:lvl>
    <w:lvl w:ilvl="3" w:tplc="BEE03BEC">
      <w:start w:val="1"/>
      <w:numFmt w:val="bullet"/>
      <w:lvlText w:val="•"/>
      <w:lvlJc w:val="left"/>
      <w:pPr>
        <w:ind w:left="3616" w:hanging="449"/>
      </w:pPr>
      <w:rPr>
        <w:rFonts w:hint="default"/>
      </w:rPr>
    </w:lvl>
    <w:lvl w:ilvl="4" w:tplc="2D883DBA">
      <w:start w:val="1"/>
      <w:numFmt w:val="bullet"/>
      <w:lvlText w:val="•"/>
      <w:lvlJc w:val="left"/>
      <w:pPr>
        <w:ind w:left="4356" w:hanging="449"/>
      </w:pPr>
      <w:rPr>
        <w:rFonts w:hint="default"/>
      </w:rPr>
    </w:lvl>
    <w:lvl w:ilvl="5" w:tplc="7352A23C">
      <w:start w:val="1"/>
      <w:numFmt w:val="bullet"/>
      <w:lvlText w:val="•"/>
      <w:lvlJc w:val="left"/>
      <w:pPr>
        <w:ind w:left="5097" w:hanging="449"/>
      </w:pPr>
      <w:rPr>
        <w:rFonts w:hint="default"/>
      </w:rPr>
    </w:lvl>
    <w:lvl w:ilvl="6" w:tplc="6A00DAE8">
      <w:start w:val="1"/>
      <w:numFmt w:val="bullet"/>
      <w:lvlText w:val="•"/>
      <w:lvlJc w:val="left"/>
      <w:pPr>
        <w:ind w:left="5837" w:hanging="449"/>
      </w:pPr>
      <w:rPr>
        <w:rFonts w:hint="default"/>
      </w:rPr>
    </w:lvl>
    <w:lvl w:ilvl="7" w:tplc="74F66AF2">
      <w:start w:val="1"/>
      <w:numFmt w:val="bullet"/>
      <w:lvlText w:val="•"/>
      <w:lvlJc w:val="left"/>
      <w:pPr>
        <w:ind w:left="6578" w:hanging="449"/>
      </w:pPr>
      <w:rPr>
        <w:rFonts w:hint="default"/>
      </w:rPr>
    </w:lvl>
    <w:lvl w:ilvl="8" w:tplc="28D011B4">
      <w:start w:val="1"/>
      <w:numFmt w:val="bullet"/>
      <w:lvlText w:val="•"/>
      <w:lvlJc w:val="left"/>
      <w:pPr>
        <w:ind w:left="7318" w:hanging="449"/>
      </w:pPr>
      <w:rPr>
        <w:rFonts w:hint="default"/>
      </w:rPr>
    </w:lvl>
  </w:abstractNum>
  <w:abstractNum w:abstractNumId="9" w15:restartNumberingAfterBreak="0">
    <w:nsid w:val="4D8400F3"/>
    <w:multiLevelType w:val="hybridMultilevel"/>
    <w:tmpl w:val="3C285014"/>
    <w:lvl w:ilvl="0" w:tplc="6F2093C8">
      <w:start w:val="1"/>
      <w:numFmt w:val="lowerRoman"/>
      <w:lvlText w:val="(%1)"/>
      <w:lvlJc w:val="left"/>
      <w:pPr>
        <w:ind w:left="577" w:hanging="288"/>
        <w:jc w:val="righ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03FE6BC2">
      <w:start w:val="1"/>
      <w:numFmt w:val="bullet"/>
      <w:lvlText w:val="•"/>
      <w:lvlJc w:val="left"/>
      <w:pPr>
        <w:ind w:left="1399" w:hanging="288"/>
      </w:pPr>
      <w:rPr>
        <w:rFonts w:hint="default"/>
      </w:rPr>
    </w:lvl>
    <w:lvl w:ilvl="2" w:tplc="6A5838E4">
      <w:start w:val="1"/>
      <w:numFmt w:val="bullet"/>
      <w:lvlText w:val="•"/>
      <w:lvlJc w:val="left"/>
      <w:pPr>
        <w:ind w:left="2221" w:hanging="288"/>
      </w:pPr>
      <w:rPr>
        <w:rFonts w:hint="default"/>
      </w:rPr>
    </w:lvl>
    <w:lvl w:ilvl="3" w:tplc="EB128F9E">
      <w:start w:val="1"/>
      <w:numFmt w:val="bullet"/>
      <w:lvlText w:val="•"/>
      <w:lvlJc w:val="left"/>
      <w:pPr>
        <w:ind w:left="3043" w:hanging="288"/>
      </w:pPr>
      <w:rPr>
        <w:rFonts w:hint="default"/>
      </w:rPr>
    </w:lvl>
    <w:lvl w:ilvl="4" w:tplc="4DD8D720">
      <w:start w:val="1"/>
      <w:numFmt w:val="bullet"/>
      <w:lvlText w:val="•"/>
      <w:lvlJc w:val="left"/>
      <w:pPr>
        <w:ind w:left="3866" w:hanging="288"/>
      </w:pPr>
      <w:rPr>
        <w:rFonts w:hint="default"/>
      </w:rPr>
    </w:lvl>
    <w:lvl w:ilvl="5" w:tplc="753CDB52">
      <w:start w:val="1"/>
      <w:numFmt w:val="bullet"/>
      <w:lvlText w:val="•"/>
      <w:lvlJc w:val="left"/>
      <w:pPr>
        <w:ind w:left="4688" w:hanging="288"/>
      </w:pPr>
      <w:rPr>
        <w:rFonts w:hint="default"/>
      </w:rPr>
    </w:lvl>
    <w:lvl w:ilvl="6" w:tplc="6AC8F204">
      <w:start w:val="1"/>
      <w:numFmt w:val="bullet"/>
      <w:lvlText w:val="•"/>
      <w:lvlJc w:val="left"/>
      <w:pPr>
        <w:ind w:left="5510" w:hanging="288"/>
      </w:pPr>
      <w:rPr>
        <w:rFonts w:hint="default"/>
      </w:rPr>
    </w:lvl>
    <w:lvl w:ilvl="7" w:tplc="221CEA4E">
      <w:start w:val="1"/>
      <w:numFmt w:val="bullet"/>
      <w:lvlText w:val="•"/>
      <w:lvlJc w:val="left"/>
      <w:pPr>
        <w:ind w:left="6333" w:hanging="288"/>
      </w:pPr>
      <w:rPr>
        <w:rFonts w:hint="default"/>
      </w:rPr>
    </w:lvl>
    <w:lvl w:ilvl="8" w:tplc="75C81DB4">
      <w:start w:val="1"/>
      <w:numFmt w:val="bullet"/>
      <w:lvlText w:val="•"/>
      <w:lvlJc w:val="left"/>
      <w:pPr>
        <w:ind w:left="7155" w:hanging="288"/>
      </w:pPr>
      <w:rPr>
        <w:rFonts w:hint="default"/>
      </w:rPr>
    </w:lvl>
  </w:abstractNum>
  <w:abstractNum w:abstractNumId="10" w15:restartNumberingAfterBreak="0">
    <w:nsid w:val="4E0A0FE4"/>
    <w:multiLevelType w:val="hybridMultilevel"/>
    <w:tmpl w:val="AF2827EA"/>
    <w:lvl w:ilvl="0" w:tplc="96863272">
      <w:start w:val="2"/>
      <w:numFmt w:val="decimal"/>
      <w:lvlText w:val="%1"/>
      <w:lvlJc w:val="left"/>
      <w:pPr>
        <w:ind w:left="1304" w:hanging="359"/>
        <w:jc w:val="left"/>
      </w:pPr>
      <w:rPr>
        <w:rFonts w:ascii="Times New Roman" w:eastAsia="Times New Roman" w:hAnsi="Times New Roman" w:hint="default"/>
        <w:b/>
        <w:bCs/>
        <w:w w:val="99"/>
        <w:sz w:val="24"/>
        <w:szCs w:val="24"/>
      </w:rPr>
    </w:lvl>
    <w:lvl w:ilvl="1" w:tplc="AECC36CC">
      <w:start w:val="1"/>
      <w:numFmt w:val="decimal"/>
      <w:lvlText w:val="%1.%2"/>
      <w:lvlJc w:val="left"/>
      <w:pPr>
        <w:ind w:left="1394" w:hanging="449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 w:tplc="8A0EA4C4">
      <w:start w:val="1"/>
      <w:numFmt w:val="bullet"/>
      <w:lvlText w:val="•"/>
      <w:lvlJc w:val="left"/>
      <w:pPr>
        <w:ind w:left="2217" w:hanging="449"/>
      </w:pPr>
      <w:rPr>
        <w:rFonts w:hint="default"/>
      </w:rPr>
    </w:lvl>
    <w:lvl w:ilvl="3" w:tplc="9962CCD2">
      <w:start w:val="1"/>
      <w:numFmt w:val="bullet"/>
      <w:lvlText w:val="•"/>
      <w:lvlJc w:val="left"/>
      <w:pPr>
        <w:ind w:left="3040" w:hanging="449"/>
      </w:pPr>
      <w:rPr>
        <w:rFonts w:hint="default"/>
      </w:rPr>
    </w:lvl>
    <w:lvl w:ilvl="4" w:tplc="2B30199C">
      <w:start w:val="1"/>
      <w:numFmt w:val="bullet"/>
      <w:lvlText w:val="•"/>
      <w:lvlJc w:val="left"/>
      <w:pPr>
        <w:ind w:left="3862" w:hanging="449"/>
      </w:pPr>
      <w:rPr>
        <w:rFonts w:hint="default"/>
      </w:rPr>
    </w:lvl>
    <w:lvl w:ilvl="5" w:tplc="D05A99E6">
      <w:start w:val="1"/>
      <w:numFmt w:val="bullet"/>
      <w:lvlText w:val="•"/>
      <w:lvlJc w:val="left"/>
      <w:pPr>
        <w:ind w:left="4685" w:hanging="449"/>
      </w:pPr>
      <w:rPr>
        <w:rFonts w:hint="default"/>
      </w:rPr>
    </w:lvl>
    <w:lvl w:ilvl="6" w:tplc="75EE8EA4">
      <w:start w:val="1"/>
      <w:numFmt w:val="bullet"/>
      <w:lvlText w:val="•"/>
      <w:lvlJc w:val="left"/>
      <w:pPr>
        <w:ind w:left="5508" w:hanging="449"/>
      </w:pPr>
      <w:rPr>
        <w:rFonts w:hint="default"/>
      </w:rPr>
    </w:lvl>
    <w:lvl w:ilvl="7" w:tplc="9A7AD3EE">
      <w:start w:val="1"/>
      <w:numFmt w:val="bullet"/>
      <w:lvlText w:val="•"/>
      <w:lvlJc w:val="left"/>
      <w:pPr>
        <w:ind w:left="6331" w:hanging="449"/>
      </w:pPr>
      <w:rPr>
        <w:rFonts w:hint="default"/>
      </w:rPr>
    </w:lvl>
    <w:lvl w:ilvl="8" w:tplc="E070C734">
      <w:start w:val="1"/>
      <w:numFmt w:val="bullet"/>
      <w:lvlText w:val="•"/>
      <w:lvlJc w:val="left"/>
      <w:pPr>
        <w:ind w:left="7154" w:hanging="449"/>
      </w:pPr>
      <w:rPr>
        <w:rFonts w:hint="default"/>
      </w:rPr>
    </w:lvl>
  </w:abstractNum>
  <w:abstractNum w:abstractNumId="11" w15:restartNumberingAfterBreak="0">
    <w:nsid w:val="53D564E2"/>
    <w:multiLevelType w:val="hybridMultilevel"/>
    <w:tmpl w:val="0AC478C6"/>
    <w:lvl w:ilvl="0" w:tplc="CB88D80C">
      <w:start w:val="1"/>
      <w:numFmt w:val="lowerRoman"/>
      <w:lvlText w:val="(%1)"/>
      <w:lvlJc w:val="left"/>
      <w:pPr>
        <w:ind w:left="577" w:hanging="288"/>
        <w:jc w:val="righ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ECCE5BF6">
      <w:start w:val="1"/>
      <w:numFmt w:val="bullet"/>
      <w:lvlText w:val="•"/>
      <w:lvlJc w:val="left"/>
      <w:pPr>
        <w:ind w:left="1399" w:hanging="288"/>
      </w:pPr>
      <w:rPr>
        <w:rFonts w:hint="default"/>
      </w:rPr>
    </w:lvl>
    <w:lvl w:ilvl="2" w:tplc="6ADAA832">
      <w:start w:val="1"/>
      <w:numFmt w:val="bullet"/>
      <w:lvlText w:val="•"/>
      <w:lvlJc w:val="left"/>
      <w:pPr>
        <w:ind w:left="2221" w:hanging="288"/>
      </w:pPr>
      <w:rPr>
        <w:rFonts w:hint="default"/>
      </w:rPr>
    </w:lvl>
    <w:lvl w:ilvl="3" w:tplc="19927F76">
      <w:start w:val="1"/>
      <w:numFmt w:val="bullet"/>
      <w:lvlText w:val="•"/>
      <w:lvlJc w:val="left"/>
      <w:pPr>
        <w:ind w:left="3043" w:hanging="288"/>
      </w:pPr>
      <w:rPr>
        <w:rFonts w:hint="default"/>
      </w:rPr>
    </w:lvl>
    <w:lvl w:ilvl="4" w:tplc="7564161C">
      <w:start w:val="1"/>
      <w:numFmt w:val="bullet"/>
      <w:lvlText w:val="•"/>
      <w:lvlJc w:val="left"/>
      <w:pPr>
        <w:ind w:left="3866" w:hanging="288"/>
      </w:pPr>
      <w:rPr>
        <w:rFonts w:hint="default"/>
      </w:rPr>
    </w:lvl>
    <w:lvl w:ilvl="5" w:tplc="6E24DEF6">
      <w:start w:val="1"/>
      <w:numFmt w:val="bullet"/>
      <w:lvlText w:val="•"/>
      <w:lvlJc w:val="left"/>
      <w:pPr>
        <w:ind w:left="4688" w:hanging="288"/>
      </w:pPr>
      <w:rPr>
        <w:rFonts w:hint="default"/>
      </w:rPr>
    </w:lvl>
    <w:lvl w:ilvl="6" w:tplc="2F4A7926">
      <w:start w:val="1"/>
      <w:numFmt w:val="bullet"/>
      <w:lvlText w:val="•"/>
      <w:lvlJc w:val="left"/>
      <w:pPr>
        <w:ind w:left="5510" w:hanging="288"/>
      </w:pPr>
      <w:rPr>
        <w:rFonts w:hint="default"/>
      </w:rPr>
    </w:lvl>
    <w:lvl w:ilvl="7" w:tplc="1B2CD902">
      <w:start w:val="1"/>
      <w:numFmt w:val="bullet"/>
      <w:lvlText w:val="•"/>
      <w:lvlJc w:val="left"/>
      <w:pPr>
        <w:ind w:left="6333" w:hanging="288"/>
      </w:pPr>
      <w:rPr>
        <w:rFonts w:hint="default"/>
      </w:rPr>
    </w:lvl>
    <w:lvl w:ilvl="8" w:tplc="DACAFCB4">
      <w:start w:val="1"/>
      <w:numFmt w:val="bullet"/>
      <w:lvlText w:val="•"/>
      <w:lvlJc w:val="left"/>
      <w:pPr>
        <w:ind w:left="7155" w:hanging="288"/>
      </w:pPr>
      <w:rPr>
        <w:rFonts w:hint="default"/>
      </w:rPr>
    </w:lvl>
  </w:abstractNum>
  <w:abstractNum w:abstractNumId="12" w15:restartNumberingAfterBreak="0">
    <w:nsid w:val="5C5D20F5"/>
    <w:multiLevelType w:val="hybridMultilevel"/>
    <w:tmpl w:val="43A441C4"/>
    <w:lvl w:ilvl="0" w:tplc="772E83B4">
      <w:start w:val="7"/>
      <w:numFmt w:val="decimal"/>
      <w:lvlText w:val="%1"/>
      <w:lvlJc w:val="left"/>
      <w:pPr>
        <w:ind w:left="1304" w:hanging="359"/>
        <w:jc w:val="left"/>
      </w:pPr>
      <w:rPr>
        <w:rFonts w:ascii="Times New Roman" w:eastAsia="Times New Roman" w:hAnsi="Times New Roman" w:hint="default"/>
        <w:b/>
        <w:bCs/>
        <w:w w:val="99"/>
        <w:sz w:val="24"/>
        <w:szCs w:val="24"/>
      </w:rPr>
    </w:lvl>
    <w:lvl w:ilvl="1" w:tplc="362C90D6">
      <w:start w:val="1"/>
      <w:numFmt w:val="decimal"/>
      <w:lvlText w:val="%1.%2"/>
      <w:lvlJc w:val="left"/>
      <w:pPr>
        <w:ind w:left="1394" w:hanging="449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 w:tplc="CC3EE794">
      <w:start w:val="1"/>
      <w:numFmt w:val="bullet"/>
      <w:lvlText w:val="•"/>
      <w:lvlJc w:val="left"/>
      <w:pPr>
        <w:ind w:left="2243" w:hanging="449"/>
      </w:pPr>
      <w:rPr>
        <w:rFonts w:hint="default"/>
      </w:rPr>
    </w:lvl>
    <w:lvl w:ilvl="3" w:tplc="BC4418AA">
      <w:start w:val="1"/>
      <w:numFmt w:val="bullet"/>
      <w:lvlText w:val="•"/>
      <w:lvlJc w:val="left"/>
      <w:pPr>
        <w:ind w:left="3093" w:hanging="449"/>
      </w:pPr>
      <w:rPr>
        <w:rFonts w:hint="default"/>
      </w:rPr>
    </w:lvl>
    <w:lvl w:ilvl="4" w:tplc="9E465BA4">
      <w:start w:val="1"/>
      <w:numFmt w:val="bullet"/>
      <w:lvlText w:val="•"/>
      <w:lvlJc w:val="left"/>
      <w:pPr>
        <w:ind w:left="3942" w:hanging="449"/>
      </w:pPr>
      <w:rPr>
        <w:rFonts w:hint="default"/>
      </w:rPr>
    </w:lvl>
    <w:lvl w:ilvl="5" w:tplc="3438C5E2">
      <w:start w:val="1"/>
      <w:numFmt w:val="bullet"/>
      <w:lvlText w:val="•"/>
      <w:lvlJc w:val="left"/>
      <w:pPr>
        <w:ind w:left="4792" w:hanging="449"/>
      </w:pPr>
      <w:rPr>
        <w:rFonts w:hint="default"/>
      </w:rPr>
    </w:lvl>
    <w:lvl w:ilvl="6" w:tplc="E9C23FA0">
      <w:start w:val="1"/>
      <w:numFmt w:val="bullet"/>
      <w:lvlText w:val="•"/>
      <w:lvlJc w:val="left"/>
      <w:pPr>
        <w:ind w:left="5641" w:hanging="449"/>
      </w:pPr>
      <w:rPr>
        <w:rFonts w:hint="default"/>
      </w:rPr>
    </w:lvl>
    <w:lvl w:ilvl="7" w:tplc="28F49946">
      <w:start w:val="1"/>
      <w:numFmt w:val="bullet"/>
      <w:lvlText w:val="•"/>
      <w:lvlJc w:val="left"/>
      <w:pPr>
        <w:ind w:left="6491" w:hanging="449"/>
      </w:pPr>
      <w:rPr>
        <w:rFonts w:hint="default"/>
      </w:rPr>
    </w:lvl>
    <w:lvl w:ilvl="8" w:tplc="7DB6224C">
      <w:start w:val="1"/>
      <w:numFmt w:val="bullet"/>
      <w:lvlText w:val="•"/>
      <w:lvlJc w:val="left"/>
      <w:pPr>
        <w:ind w:left="7341" w:hanging="449"/>
      </w:pPr>
      <w:rPr>
        <w:rFonts w:hint="default"/>
      </w:rPr>
    </w:lvl>
  </w:abstractNum>
  <w:abstractNum w:abstractNumId="13" w15:restartNumberingAfterBreak="0">
    <w:nsid w:val="67D353A7"/>
    <w:multiLevelType w:val="hybridMultilevel"/>
    <w:tmpl w:val="E040B1D8"/>
    <w:lvl w:ilvl="0" w:tplc="57D4F018">
      <w:start w:val="1"/>
      <w:numFmt w:val="lowerRoman"/>
      <w:lvlText w:val="(%1)"/>
      <w:lvlJc w:val="left"/>
      <w:pPr>
        <w:ind w:left="577" w:hanging="288"/>
        <w:jc w:val="righ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810E5416">
      <w:start w:val="1"/>
      <w:numFmt w:val="bullet"/>
      <w:lvlText w:val="•"/>
      <w:lvlJc w:val="left"/>
      <w:pPr>
        <w:ind w:left="1399" w:hanging="288"/>
      </w:pPr>
      <w:rPr>
        <w:rFonts w:hint="default"/>
      </w:rPr>
    </w:lvl>
    <w:lvl w:ilvl="2" w:tplc="35F09E80">
      <w:start w:val="1"/>
      <w:numFmt w:val="bullet"/>
      <w:lvlText w:val="•"/>
      <w:lvlJc w:val="left"/>
      <w:pPr>
        <w:ind w:left="2221" w:hanging="288"/>
      </w:pPr>
      <w:rPr>
        <w:rFonts w:hint="default"/>
      </w:rPr>
    </w:lvl>
    <w:lvl w:ilvl="3" w:tplc="10420AF8">
      <w:start w:val="1"/>
      <w:numFmt w:val="bullet"/>
      <w:lvlText w:val="•"/>
      <w:lvlJc w:val="left"/>
      <w:pPr>
        <w:ind w:left="3043" w:hanging="288"/>
      </w:pPr>
      <w:rPr>
        <w:rFonts w:hint="default"/>
      </w:rPr>
    </w:lvl>
    <w:lvl w:ilvl="4" w:tplc="50BA57FE">
      <w:start w:val="1"/>
      <w:numFmt w:val="bullet"/>
      <w:lvlText w:val="•"/>
      <w:lvlJc w:val="left"/>
      <w:pPr>
        <w:ind w:left="3866" w:hanging="288"/>
      </w:pPr>
      <w:rPr>
        <w:rFonts w:hint="default"/>
      </w:rPr>
    </w:lvl>
    <w:lvl w:ilvl="5" w:tplc="1350354A">
      <w:start w:val="1"/>
      <w:numFmt w:val="bullet"/>
      <w:lvlText w:val="•"/>
      <w:lvlJc w:val="left"/>
      <w:pPr>
        <w:ind w:left="4688" w:hanging="288"/>
      </w:pPr>
      <w:rPr>
        <w:rFonts w:hint="default"/>
      </w:rPr>
    </w:lvl>
    <w:lvl w:ilvl="6" w:tplc="DFB85B48">
      <w:start w:val="1"/>
      <w:numFmt w:val="bullet"/>
      <w:lvlText w:val="•"/>
      <w:lvlJc w:val="left"/>
      <w:pPr>
        <w:ind w:left="5510" w:hanging="288"/>
      </w:pPr>
      <w:rPr>
        <w:rFonts w:hint="default"/>
      </w:rPr>
    </w:lvl>
    <w:lvl w:ilvl="7" w:tplc="2DFA32E0">
      <w:start w:val="1"/>
      <w:numFmt w:val="bullet"/>
      <w:lvlText w:val="•"/>
      <w:lvlJc w:val="left"/>
      <w:pPr>
        <w:ind w:left="6333" w:hanging="288"/>
      </w:pPr>
      <w:rPr>
        <w:rFonts w:hint="default"/>
      </w:rPr>
    </w:lvl>
    <w:lvl w:ilvl="8" w:tplc="3D44E878">
      <w:start w:val="1"/>
      <w:numFmt w:val="bullet"/>
      <w:lvlText w:val="•"/>
      <w:lvlJc w:val="left"/>
      <w:pPr>
        <w:ind w:left="7155" w:hanging="288"/>
      </w:pPr>
      <w:rPr>
        <w:rFonts w:hint="default"/>
      </w:rPr>
    </w:lvl>
  </w:abstractNum>
  <w:abstractNum w:abstractNumId="14" w15:restartNumberingAfterBreak="0">
    <w:nsid w:val="75E930E0"/>
    <w:multiLevelType w:val="hybridMultilevel"/>
    <w:tmpl w:val="7C0AFF6E"/>
    <w:lvl w:ilvl="0" w:tplc="AE72F7D0">
      <w:start w:val="1"/>
      <w:numFmt w:val="lowerRoman"/>
      <w:lvlText w:val="(%1)"/>
      <w:lvlJc w:val="left"/>
      <w:pPr>
        <w:ind w:left="577" w:hanging="288"/>
        <w:jc w:val="righ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7040A0C0">
      <w:start w:val="1"/>
      <w:numFmt w:val="bullet"/>
      <w:lvlText w:val="•"/>
      <w:lvlJc w:val="left"/>
      <w:pPr>
        <w:ind w:left="1399" w:hanging="288"/>
      </w:pPr>
      <w:rPr>
        <w:rFonts w:hint="default"/>
      </w:rPr>
    </w:lvl>
    <w:lvl w:ilvl="2" w:tplc="56BC0464">
      <w:start w:val="1"/>
      <w:numFmt w:val="bullet"/>
      <w:lvlText w:val="•"/>
      <w:lvlJc w:val="left"/>
      <w:pPr>
        <w:ind w:left="2221" w:hanging="288"/>
      </w:pPr>
      <w:rPr>
        <w:rFonts w:hint="default"/>
      </w:rPr>
    </w:lvl>
    <w:lvl w:ilvl="3" w:tplc="D930BF7C">
      <w:start w:val="1"/>
      <w:numFmt w:val="bullet"/>
      <w:lvlText w:val="•"/>
      <w:lvlJc w:val="left"/>
      <w:pPr>
        <w:ind w:left="3043" w:hanging="288"/>
      </w:pPr>
      <w:rPr>
        <w:rFonts w:hint="default"/>
      </w:rPr>
    </w:lvl>
    <w:lvl w:ilvl="4" w:tplc="67BACD60">
      <w:start w:val="1"/>
      <w:numFmt w:val="bullet"/>
      <w:lvlText w:val="•"/>
      <w:lvlJc w:val="left"/>
      <w:pPr>
        <w:ind w:left="3866" w:hanging="288"/>
      </w:pPr>
      <w:rPr>
        <w:rFonts w:hint="default"/>
      </w:rPr>
    </w:lvl>
    <w:lvl w:ilvl="5" w:tplc="89062D10">
      <w:start w:val="1"/>
      <w:numFmt w:val="bullet"/>
      <w:lvlText w:val="•"/>
      <w:lvlJc w:val="left"/>
      <w:pPr>
        <w:ind w:left="4688" w:hanging="288"/>
      </w:pPr>
      <w:rPr>
        <w:rFonts w:hint="default"/>
      </w:rPr>
    </w:lvl>
    <w:lvl w:ilvl="6" w:tplc="039A9ACC">
      <w:start w:val="1"/>
      <w:numFmt w:val="bullet"/>
      <w:lvlText w:val="•"/>
      <w:lvlJc w:val="left"/>
      <w:pPr>
        <w:ind w:left="5510" w:hanging="288"/>
      </w:pPr>
      <w:rPr>
        <w:rFonts w:hint="default"/>
      </w:rPr>
    </w:lvl>
    <w:lvl w:ilvl="7" w:tplc="15B2A056">
      <w:start w:val="1"/>
      <w:numFmt w:val="bullet"/>
      <w:lvlText w:val="•"/>
      <w:lvlJc w:val="left"/>
      <w:pPr>
        <w:ind w:left="6333" w:hanging="288"/>
      </w:pPr>
      <w:rPr>
        <w:rFonts w:hint="default"/>
      </w:rPr>
    </w:lvl>
    <w:lvl w:ilvl="8" w:tplc="91EEF95A">
      <w:start w:val="1"/>
      <w:numFmt w:val="bullet"/>
      <w:lvlText w:val="•"/>
      <w:lvlJc w:val="left"/>
      <w:pPr>
        <w:ind w:left="7155" w:hanging="288"/>
      </w:pPr>
      <w:rPr>
        <w:rFonts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0"/>
  </w:num>
  <w:num w:numId="8">
    <w:abstractNumId w:val="13"/>
  </w:num>
  <w:num w:numId="9">
    <w:abstractNumId w:val="14"/>
  </w:num>
  <w:num w:numId="10">
    <w:abstractNumId w:val="9"/>
  </w:num>
  <w:num w:numId="11">
    <w:abstractNumId w:val="0"/>
  </w:num>
  <w:num w:numId="12">
    <w:abstractNumId w:val="5"/>
  </w:num>
  <w:num w:numId="13">
    <w:abstractNumId w:val="1"/>
  </w:num>
  <w:num w:numId="14">
    <w:abstractNumId w:val="8"/>
  </w:num>
  <w:num w:numId="1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n Bulla">
    <w15:presenceInfo w15:providerId="AD" w15:userId="S::Jan.Bulla@uib.no::579dd41a-3bb1-4807-b2c1-ef3a6f9f26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600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595"/>
    <w:rsid w:val="00211A94"/>
    <w:rsid w:val="00404657"/>
    <w:rsid w:val="004C7E4E"/>
    <w:rsid w:val="00632595"/>
    <w:rsid w:val="008950A2"/>
    <w:rsid w:val="008962EC"/>
    <w:rsid w:val="00F214BB"/>
    <w:rsid w:val="00FD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04"/>
    <o:shapelayout v:ext="edit">
      <o:idmap v:ext="edit" data="1,3,4,5"/>
    </o:shapelayout>
  </w:shapeDefaults>
  <w:decimalSymbol w:val="."/>
  <w:listSeparator w:val=","/>
  <w14:docId w14:val="5125BA8B"/>
  <w15:docId w15:val="{A10F4B7E-AD70-4816-88EB-F1B27316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304" w:hanging="358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394" w:hanging="448"/>
      <w:outlineLvl w:val="1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8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8950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50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50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0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0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0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0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mailto:timothee.bacri@uib.no" TargetMode="Externa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3.xml"/><Relationship Id="rId10" Type="http://schemas.microsoft.com/office/2011/relationships/commentsExtended" Target="commentsExtended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2.xml"/><Relationship Id="rId30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iometrical-journal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iometrical-journal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iometrical-journ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9354</Words>
  <Characters>53323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Bulla</cp:lastModifiedBy>
  <cp:revision>4</cp:revision>
  <dcterms:created xsi:type="dcterms:W3CDTF">2020-06-16T12:11:00Z</dcterms:created>
  <dcterms:modified xsi:type="dcterms:W3CDTF">2020-06-16T12:25:00Z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2020-06-15T00:00:00Z</vt:filetime>
  </property>
  <property fmtid="{D5CDD505-2E9C-101B-9397-08002B2CF9AE}" pid="3" name="LastSaved">
    <vt:filetime>2020-06-16T00:00:00Z</vt:filetime>
  </property>
</Properties>
</file>